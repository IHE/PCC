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561D5" w14:textId="77777777" w:rsidR="00866BDC" w:rsidRPr="001B54C3" w:rsidRDefault="00866BDC" w:rsidP="00B31C2A">
      <w:pPr>
        <w:pStyle w:val="BodyText14ptBoldCentered"/>
      </w:pPr>
      <w:r w:rsidRPr="001B54C3">
        <w:t>Integrating the Healthcare Enterprise</w:t>
      </w:r>
    </w:p>
    <w:p w14:paraId="0976F33C" w14:textId="77777777" w:rsidR="00866BDC" w:rsidRPr="001B54C3" w:rsidRDefault="00866BDC" w:rsidP="008F5B2C">
      <w:pPr>
        <w:pStyle w:val="BodyText"/>
      </w:pPr>
    </w:p>
    <w:p w14:paraId="335E09E2" w14:textId="20140563" w:rsidR="00866BDC" w:rsidRPr="001B54C3" w:rsidRDefault="00F86804" w:rsidP="00B31C2A">
      <w:pPr>
        <w:pStyle w:val="BodyText"/>
        <w:jc w:val="center"/>
      </w:pPr>
      <w:r w:rsidRPr="001B54C3">
        <w:rPr>
          <w:noProof/>
        </w:rPr>
        <w:drawing>
          <wp:inline distT="0" distB="0" distL="0" distR="0" wp14:anchorId="40515CA4" wp14:editId="65B65CD3">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39ADE8B6" w14:textId="77777777" w:rsidR="00866BDC" w:rsidRPr="001B54C3" w:rsidRDefault="00866BDC" w:rsidP="008F5B2C">
      <w:pPr>
        <w:pStyle w:val="BodyText"/>
      </w:pPr>
    </w:p>
    <w:p w14:paraId="5FC55E24" w14:textId="77777777" w:rsidR="00866BDC" w:rsidRPr="001B54C3" w:rsidRDefault="00866BDC" w:rsidP="00B31C2A">
      <w:pPr>
        <w:pStyle w:val="BodyText22ptBoldCenteredKernat14pt"/>
      </w:pPr>
      <w:bookmarkStart w:id="0" w:name="_Toc260264421"/>
      <w:bookmarkStart w:id="1" w:name="_Toc262732185"/>
      <w:r w:rsidRPr="001B54C3">
        <w:t>IHE Patient Care Coordination</w:t>
      </w:r>
      <w:bookmarkEnd w:id="0"/>
      <w:bookmarkEnd w:id="1"/>
      <w:r w:rsidR="00DB5F07" w:rsidRPr="001B54C3">
        <w:t xml:space="preserve"> (PCC)</w:t>
      </w:r>
    </w:p>
    <w:p w14:paraId="31B9649E" w14:textId="77777777" w:rsidR="00866BDC" w:rsidRPr="001B54C3" w:rsidRDefault="00866BDC" w:rsidP="00B31C2A">
      <w:pPr>
        <w:pStyle w:val="BodyText22ptBoldCenteredKernat14pt"/>
      </w:pPr>
      <w:bookmarkStart w:id="2" w:name="_Toc260264422"/>
      <w:bookmarkStart w:id="3" w:name="_Toc262732186"/>
      <w:r w:rsidRPr="001B54C3">
        <w:t>Technical Framework Supplement</w:t>
      </w:r>
      <w:bookmarkEnd w:id="2"/>
      <w:bookmarkEnd w:id="3"/>
    </w:p>
    <w:p w14:paraId="3055DD90" w14:textId="77777777" w:rsidR="00866BDC" w:rsidRPr="001B54C3" w:rsidRDefault="00866BDC" w:rsidP="008F5B2C">
      <w:pPr>
        <w:pStyle w:val="BodyText"/>
      </w:pPr>
    </w:p>
    <w:p w14:paraId="6921A0D2" w14:textId="77777777" w:rsidR="00044985" w:rsidRPr="001B54C3" w:rsidRDefault="00044985" w:rsidP="008F5B2C">
      <w:pPr>
        <w:pStyle w:val="BodyText"/>
      </w:pPr>
    </w:p>
    <w:p w14:paraId="4A238B61" w14:textId="77777777" w:rsidR="00044985" w:rsidRPr="001B54C3" w:rsidRDefault="00044985" w:rsidP="008F5B2C">
      <w:pPr>
        <w:pStyle w:val="BodyText"/>
      </w:pPr>
    </w:p>
    <w:p w14:paraId="50A6E214" w14:textId="77777777" w:rsidR="00866BDC" w:rsidRPr="001B54C3" w:rsidRDefault="00866BDC" w:rsidP="00B31C2A">
      <w:pPr>
        <w:pStyle w:val="BodyText22ptBoldCenteredKernat14pt"/>
      </w:pPr>
      <w:r w:rsidRPr="001B54C3">
        <w:t>CDA Content Modules</w:t>
      </w:r>
    </w:p>
    <w:p w14:paraId="2D3BEAF0" w14:textId="77777777" w:rsidR="00866BDC" w:rsidRPr="001B54C3" w:rsidRDefault="00866BDC" w:rsidP="008F5B2C">
      <w:pPr>
        <w:pStyle w:val="BodyText"/>
      </w:pPr>
    </w:p>
    <w:p w14:paraId="6EB0D293" w14:textId="77777777" w:rsidR="00EA7399" w:rsidRPr="001B54C3" w:rsidRDefault="00EA7399" w:rsidP="008F5B2C">
      <w:pPr>
        <w:pStyle w:val="BodyText"/>
      </w:pPr>
    </w:p>
    <w:p w14:paraId="108B45FE" w14:textId="77777777" w:rsidR="008F5B2C" w:rsidRPr="001B54C3" w:rsidRDefault="008F5B2C" w:rsidP="008F5B2C">
      <w:pPr>
        <w:pStyle w:val="BodyText"/>
      </w:pPr>
    </w:p>
    <w:p w14:paraId="4A08ED07" w14:textId="77777777" w:rsidR="00D81C6B" w:rsidRPr="001B54C3" w:rsidRDefault="00D81C6B" w:rsidP="008F5B2C">
      <w:pPr>
        <w:pStyle w:val="BodyText"/>
      </w:pPr>
    </w:p>
    <w:p w14:paraId="5379F185" w14:textId="3D4D4AF7" w:rsidR="00866BDC" w:rsidRPr="001B54C3" w:rsidRDefault="00A1460F" w:rsidP="00B31C2A">
      <w:pPr>
        <w:pStyle w:val="BodyText22ptBoldCenteredKernat14pt"/>
      </w:pPr>
      <w:r>
        <w:t xml:space="preserve">Rev. 2.5 – </w:t>
      </w:r>
      <w:r w:rsidR="00C8628C" w:rsidRPr="001B54C3">
        <w:t>T</w:t>
      </w:r>
      <w:r w:rsidR="004A4B15" w:rsidRPr="001B54C3">
        <w:t>rial Implementation</w:t>
      </w:r>
    </w:p>
    <w:p w14:paraId="08335C34" w14:textId="77777777" w:rsidR="00F5289C" w:rsidRPr="001B54C3" w:rsidRDefault="00F5289C" w:rsidP="00F5289C">
      <w:pPr>
        <w:pStyle w:val="BodyText"/>
      </w:pPr>
    </w:p>
    <w:p w14:paraId="3564E50C" w14:textId="77777777" w:rsidR="00F5289C" w:rsidRPr="001B54C3" w:rsidRDefault="00F5289C" w:rsidP="00F5289C">
      <w:pPr>
        <w:pStyle w:val="BodyText"/>
      </w:pPr>
    </w:p>
    <w:p w14:paraId="7AB3D300" w14:textId="77777777" w:rsidR="009A02CF" w:rsidRPr="001B54C3" w:rsidRDefault="009A02CF" w:rsidP="00F5289C">
      <w:pPr>
        <w:pStyle w:val="BodyText"/>
      </w:pPr>
    </w:p>
    <w:p w14:paraId="5FB29871" w14:textId="77777777" w:rsidR="00F5289C" w:rsidRPr="001B54C3" w:rsidRDefault="00F5289C" w:rsidP="0073673D">
      <w:pPr>
        <w:pStyle w:val="BodyText"/>
      </w:pPr>
    </w:p>
    <w:p w14:paraId="618F0130" w14:textId="4410B668" w:rsidR="00DB5F07" w:rsidRPr="001B54C3" w:rsidRDefault="00DB5F07" w:rsidP="0073673D">
      <w:pPr>
        <w:pStyle w:val="BodyText"/>
      </w:pPr>
      <w:r w:rsidRPr="001B54C3">
        <w:t>Date:</w:t>
      </w:r>
      <w:r w:rsidRPr="001B54C3">
        <w:tab/>
      </w:r>
      <w:r w:rsidRPr="001B54C3">
        <w:tab/>
      </w:r>
      <w:r w:rsidR="00C33573">
        <w:t xml:space="preserve">November </w:t>
      </w:r>
      <w:r w:rsidR="00A1460F">
        <w:t>11</w:t>
      </w:r>
      <w:r w:rsidR="000015D8" w:rsidRPr="001B54C3">
        <w:t xml:space="preserve">, </w:t>
      </w:r>
      <w:r w:rsidR="00256A28" w:rsidRPr="001B54C3">
        <w:t>201</w:t>
      </w:r>
      <w:r w:rsidR="00DD3E04">
        <w:t>6</w:t>
      </w:r>
    </w:p>
    <w:p w14:paraId="462D7BFC" w14:textId="77777777" w:rsidR="00DB5F07" w:rsidRPr="001B54C3" w:rsidRDefault="00DB5F07" w:rsidP="0073673D">
      <w:pPr>
        <w:pStyle w:val="BodyText"/>
      </w:pPr>
      <w:r w:rsidRPr="001B54C3">
        <w:t>Author:</w:t>
      </w:r>
      <w:r w:rsidRPr="001B54C3">
        <w:tab/>
      </w:r>
      <w:r w:rsidR="000015D8" w:rsidRPr="001B54C3">
        <w:t>IHE PCC T</w:t>
      </w:r>
      <w:r w:rsidR="00283B3C" w:rsidRPr="001B54C3">
        <w:t>echnical Committee</w:t>
      </w:r>
    </w:p>
    <w:p w14:paraId="59FA3B73" w14:textId="77777777" w:rsidR="00F5289C" w:rsidRPr="001B54C3" w:rsidRDefault="00DB5F07" w:rsidP="0073673D">
      <w:pPr>
        <w:pStyle w:val="BodyText"/>
      </w:pPr>
      <w:r w:rsidRPr="001B54C3">
        <w:t xml:space="preserve">Email: </w:t>
      </w:r>
      <w:r w:rsidRPr="001B54C3">
        <w:tab/>
      </w:r>
      <w:r w:rsidRPr="001B54C3">
        <w:tab/>
      </w:r>
      <w:r w:rsidR="006C140A" w:rsidRPr="001B54C3">
        <w:t>pcc@ihe.net</w:t>
      </w:r>
    </w:p>
    <w:p w14:paraId="6FC7A0DD" w14:textId="77777777" w:rsidR="00862703" w:rsidRPr="001B54C3" w:rsidRDefault="00862703" w:rsidP="00862703">
      <w:pPr>
        <w:pStyle w:val="BodyText"/>
      </w:pPr>
      <w:r w:rsidRPr="001B54C3">
        <w:t xml:space="preserve"> </w:t>
      </w:r>
    </w:p>
    <w:p w14:paraId="58732250" w14:textId="77777777" w:rsidR="00862703" w:rsidRPr="001B54C3" w:rsidRDefault="00862703" w:rsidP="00862703">
      <w:pPr>
        <w:pStyle w:val="BodyText"/>
      </w:pPr>
    </w:p>
    <w:p w14:paraId="53F843C8" w14:textId="77777777" w:rsidR="00862703" w:rsidRPr="001B54C3" w:rsidRDefault="00862703" w:rsidP="00862703">
      <w:pPr>
        <w:pStyle w:val="BodyText"/>
        <w:pBdr>
          <w:top w:val="single" w:sz="18" w:space="1" w:color="auto"/>
          <w:left w:val="single" w:sz="18" w:space="4" w:color="auto"/>
          <w:bottom w:val="single" w:sz="18" w:space="1" w:color="auto"/>
          <w:right w:val="single" w:sz="18" w:space="4" w:color="auto"/>
        </w:pBdr>
        <w:spacing w:line="276" w:lineRule="auto"/>
        <w:jc w:val="center"/>
      </w:pPr>
      <w:r w:rsidRPr="001B54C3">
        <w:rPr>
          <w:b/>
        </w:rPr>
        <w:t xml:space="preserve">Please verify you have the most recent version of this document. </w:t>
      </w:r>
      <w:r w:rsidRPr="001B54C3">
        <w:t xml:space="preserve">See </w:t>
      </w:r>
      <w:hyperlink r:id="rId9" w:history="1">
        <w:r w:rsidRPr="001B54C3">
          <w:rPr>
            <w:rStyle w:val="Hyperlink"/>
          </w:rPr>
          <w:t>here</w:t>
        </w:r>
      </w:hyperlink>
      <w:r w:rsidRPr="001B54C3">
        <w:t xml:space="preserve"> for Trial Implementation and Final Text versions and </w:t>
      </w:r>
      <w:hyperlink r:id="rId10" w:history="1">
        <w:r w:rsidRPr="001B54C3">
          <w:rPr>
            <w:rStyle w:val="Hyperlink"/>
          </w:rPr>
          <w:t>here</w:t>
        </w:r>
      </w:hyperlink>
      <w:r w:rsidRPr="001B54C3">
        <w:t xml:space="preserve"> for Public Comment versions.</w:t>
      </w:r>
    </w:p>
    <w:p w14:paraId="764D3EFF" w14:textId="725B5543" w:rsidR="00F5289C" w:rsidRPr="001B54C3" w:rsidRDefault="00043BC0" w:rsidP="001B54C3">
      <w:pPr>
        <w:pStyle w:val="BodyText"/>
        <w:tabs>
          <w:tab w:val="left" w:pos="2340"/>
        </w:tabs>
        <w:rPr>
          <w:rFonts w:ascii="Arial" w:hAnsi="Arial" w:cs="Arial"/>
          <w:b/>
          <w:sz w:val="28"/>
          <w:szCs w:val="28"/>
        </w:rPr>
      </w:pPr>
      <w:r w:rsidRPr="001B54C3">
        <w:br w:type="page"/>
      </w:r>
      <w:r w:rsidR="00F5289C" w:rsidRPr="001B54C3">
        <w:rPr>
          <w:rFonts w:ascii="Arial" w:hAnsi="Arial" w:cs="Arial"/>
          <w:b/>
          <w:sz w:val="28"/>
          <w:szCs w:val="28"/>
        </w:rPr>
        <w:lastRenderedPageBreak/>
        <w:t>Foreword</w:t>
      </w:r>
      <w:r w:rsidR="001B54C3" w:rsidRPr="001B54C3">
        <w:rPr>
          <w:rFonts w:ascii="Arial" w:hAnsi="Arial" w:cs="Arial"/>
          <w:b/>
          <w:sz w:val="28"/>
          <w:szCs w:val="28"/>
        </w:rPr>
        <w:tab/>
      </w:r>
    </w:p>
    <w:p w14:paraId="0C76B9B2" w14:textId="50328C0C" w:rsidR="00466060" w:rsidRPr="001B54C3" w:rsidRDefault="00466060" w:rsidP="00466060">
      <w:pPr>
        <w:pStyle w:val="BodyText"/>
      </w:pPr>
      <w:r w:rsidRPr="001B54C3">
        <w:t xml:space="preserve">This is a supplement to the IHE Patient Care Coordination Technical Framework </w:t>
      </w:r>
      <w:r w:rsidR="00256A28" w:rsidRPr="001B54C3">
        <w:t>V1</w:t>
      </w:r>
      <w:r w:rsidR="00A1460F">
        <w:t>1</w:t>
      </w:r>
      <w:r w:rsidRPr="001B54C3">
        <w:t>.0</w:t>
      </w:r>
      <w:r w:rsidR="003A6FC9" w:rsidRPr="001B54C3">
        <w:t xml:space="preserve">. </w:t>
      </w:r>
      <w:r w:rsidRPr="001B54C3">
        <w:t>Each supplement undergoes a process of public comment and trial implementation before being incorporated into the volumes of the Technical Frameworks.</w:t>
      </w:r>
    </w:p>
    <w:p w14:paraId="41BE9B49" w14:textId="77777777" w:rsidR="00256A28" w:rsidRPr="001B54C3" w:rsidRDefault="00EB3474" w:rsidP="00862703">
      <w:pPr>
        <w:pStyle w:val="BodyText"/>
      </w:pPr>
      <w:r w:rsidRPr="001B54C3">
        <w:t xml:space="preserve">This supplement is different than traditional IHE supplements. It serves as the </w:t>
      </w:r>
      <w:r w:rsidR="00656706" w:rsidRPr="001B54C3">
        <w:t>t</w:t>
      </w:r>
      <w:r w:rsidRPr="001B54C3">
        <w:t xml:space="preserve">rial </w:t>
      </w:r>
      <w:r w:rsidR="00656706" w:rsidRPr="001B54C3">
        <w:t>i</w:t>
      </w:r>
      <w:r w:rsidRPr="001B54C3">
        <w:t xml:space="preserve">mplementation staging area for content modules. The content modules (section level, entry level) defined during </w:t>
      </w:r>
      <w:r w:rsidR="00656706" w:rsidRPr="001B54C3">
        <w:t>t</w:t>
      </w:r>
      <w:r w:rsidRPr="001B54C3">
        <w:t xml:space="preserve">rial </w:t>
      </w:r>
      <w:r w:rsidR="00656706" w:rsidRPr="001B54C3">
        <w:t>i</w:t>
      </w:r>
      <w:r w:rsidRPr="001B54C3">
        <w:t xml:space="preserve">mplementation are gathered in this document to provide a central location for readers of supplements from PCC, QRPH and/or other domains that use the dictionary of content modules first defined by PCC. After individual modules are successfully tested and reviewed, they will be moved to </w:t>
      </w:r>
      <w:r w:rsidR="00656706" w:rsidRPr="001B54C3">
        <w:t>f</w:t>
      </w:r>
      <w:r w:rsidRPr="001B54C3">
        <w:t xml:space="preserve">inal </w:t>
      </w:r>
      <w:r w:rsidR="00656706" w:rsidRPr="001B54C3">
        <w:t>t</w:t>
      </w:r>
      <w:r w:rsidRPr="001B54C3">
        <w:t>ext. At that time, they are removed from this document. Thus, this supplement will continue to exist for some time as new content modules are defined and documented here. Likewise, content modules will be removed as they go to final text</w:t>
      </w:r>
      <w:r w:rsidR="00EA205C" w:rsidRPr="001B54C3">
        <w:t xml:space="preserve">. </w:t>
      </w:r>
      <w:r w:rsidR="00256A28" w:rsidRPr="001B54C3">
        <w:t xml:space="preserve">Please note that for some profiles, the domain technical committee has </w:t>
      </w:r>
      <w:r w:rsidR="00862703" w:rsidRPr="001B54C3">
        <w:t xml:space="preserve">elected </w:t>
      </w:r>
      <w:r w:rsidR="00256A28" w:rsidRPr="001B54C3">
        <w:t xml:space="preserve">to document the content modules in the specific profile supplement; therefore, </w:t>
      </w:r>
      <w:r w:rsidR="00862703" w:rsidRPr="001B54C3">
        <w:t>they are not documented in this supplement.</w:t>
      </w:r>
      <w:r w:rsidR="00256A28" w:rsidRPr="001B54C3">
        <w:t xml:space="preserve"> </w:t>
      </w:r>
    </w:p>
    <w:p w14:paraId="48580D25" w14:textId="77777777" w:rsidR="00256A28" w:rsidRPr="001B54C3" w:rsidRDefault="00256A28" w:rsidP="001C56E2">
      <w:pPr>
        <w:pStyle w:val="Note"/>
      </w:pPr>
    </w:p>
    <w:p w14:paraId="74FD252C" w14:textId="77777777" w:rsidR="00656706" w:rsidRPr="001B54C3" w:rsidRDefault="00656706" w:rsidP="00656706">
      <w:pPr>
        <w:pStyle w:val="BodyText"/>
      </w:pPr>
      <w:r w:rsidRPr="001B54C3">
        <w:t>“Boxed” instructions like the sample below indicate to the Volume Editor how to integrate the relevant section(s) into the relevant Technical Framework volume.</w:t>
      </w:r>
    </w:p>
    <w:p w14:paraId="2E87F5EE" w14:textId="77777777" w:rsidR="00656706" w:rsidRPr="001B54C3" w:rsidRDefault="00656706" w:rsidP="00656706">
      <w:pPr>
        <w:pStyle w:val="EditorInstructions"/>
      </w:pPr>
      <w:r w:rsidRPr="001B54C3">
        <w:t xml:space="preserve">Amend </w:t>
      </w:r>
      <w:r w:rsidR="00EA205C" w:rsidRPr="001B54C3">
        <w:t>Section</w:t>
      </w:r>
      <w:r w:rsidRPr="001B54C3">
        <w:t xml:space="preserve"> X.X by the following:</w:t>
      </w:r>
    </w:p>
    <w:p w14:paraId="30F2897F" w14:textId="77777777" w:rsidR="00656706" w:rsidRPr="001B54C3" w:rsidRDefault="00656706" w:rsidP="00656706">
      <w:pPr>
        <w:pStyle w:val="BodyText"/>
      </w:pPr>
      <w:r w:rsidRPr="001B54C3">
        <w:t xml:space="preserve">Where the amendment adds text, make the added text </w:t>
      </w:r>
      <w:r w:rsidRPr="001B54C3">
        <w:rPr>
          <w:rStyle w:val="InsertText"/>
        </w:rPr>
        <w:t>bold underline</w:t>
      </w:r>
      <w:r w:rsidRPr="001B54C3">
        <w:t xml:space="preserve">. Where the amendment removes text, make the removed text </w:t>
      </w:r>
      <w:r w:rsidRPr="001B54C3">
        <w:rPr>
          <w:rStyle w:val="DeleteText"/>
        </w:rPr>
        <w:t>bold strikethrough</w:t>
      </w:r>
      <w:r w:rsidRPr="001B54C3">
        <w:t>. When entire new sections are added, introduce with editor’s instructions to “add new text” or similar, which for readability are not bolded or underlined.</w:t>
      </w:r>
    </w:p>
    <w:p w14:paraId="6391A567" w14:textId="77777777" w:rsidR="00656706" w:rsidRPr="001B54C3" w:rsidRDefault="00656706" w:rsidP="00656706">
      <w:pPr>
        <w:pStyle w:val="BodyText"/>
      </w:pPr>
    </w:p>
    <w:p w14:paraId="65833935" w14:textId="77777777" w:rsidR="00F533F5" w:rsidRPr="001B54C3" w:rsidRDefault="00F533F5" w:rsidP="00F533F5">
      <w:pPr>
        <w:pStyle w:val="BodyText"/>
      </w:pPr>
      <w:r w:rsidRPr="001B54C3">
        <w:t xml:space="preserve">General information about IHE can be found at: </w:t>
      </w:r>
      <w:hyperlink r:id="rId11" w:history="1">
        <w:r w:rsidRPr="001B54C3">
          <w:rPr>
            <w:rStyle w:val="Hyperlink"/>
          </w:rPr>
          <w:t>www.ihe.net</w:t>
        </w:r>
      </w:hyperlink>
      <w:r w:rsidRPr="001B54C3">
        <w:t>.</w:t>
      </w:r>
    </w:p>
    <w:p w14:paraId="76368975" w14:textId="77777777" w:rsidR="00F533F5" w:rsidRPr="001B54C3" w:rsidRDefault="00F533F5" w:rsidP="00F533F5">
      <w:pPr>
        <w:pStyle w:val="BodyText"/>
      </w:pPr>
      <w:r w:rsidRPr="001B54C3">
        <w:t xml:space="preserve">Information about the IHE PCC domain and the IHE QRPH domain can be found at: </w:t>
      </w:r>
      <w:hyperlink r:id="rId12" w:history="1">
        <w:r w:rsidRPr="001B54C3">
          <w:rPr>
            <w:rStyle w:val="Hyperlink"/>
          </w:rPr>
          <w:t>http://www.ihe.net/IHE_Domains</w:t>
        </w:r>
      </w:hyperlink>
      <w:r w:rsidRPr="001B54C3">
        <w:t>.</w:t>
      </w:r>
    </w:p>
    <w:p w14:paraId="25443A3A" w14:textId="77777777" w:rsidR="00F533F5" w:rsidRPr="001B54C3" w:rsidRDefault="00F533F5" w:rsidP="00F533F5">
      <w:pPr>
        <w:pStyle w:val="BodyText"/>
      </w:pPr>
      <w:r w:rsidRPr="001B54C3">
        <w:t xml:space="preserve">Information about the organization of IHE Technical Frameworks and Supplements and the process used to create them can be found at: </w:t>
      </w:r>
      <w:hyperlink r:id="rId13" w:history="1">
        <w:r w:rsidRPr="001B54C3">
          <w:rPr>
            <w:rStyle w:val="Hyperlink"/>
          </w:rPr>
          <w:t>http://www.ihe.net/IHE_Process</w:t>
        </w:r>
      </w:hyperlink>
      <w:r w:rsidRPr="001B54C3">
        <w:t xml:space="preserve"> and </w:t>
      </w:r>
      <w:hyperlink r:id="rId14" w:history="1">
        <w:r w:rsidRPr="001B54C3">
          <w:rPr>
            <w:rStyle w:val="Hyperlink"/>
          </w:rPr>
          <w:t>http://www.ihe.net/Profiles</w:t>
        </w:r>
      </w:hyperlink>
      <w:r w:rsidRPr="001B54C3">
        <w:t>.</w:t>
      </w:r>
    </w:p>
    <w:p w14:paraId="457A8C20" w14:textId="77777777" w:rsidR="002230A2" w:rsidRPr="001B54C3" w:rsidRDefault="00F533F5">
      <w:pPr>
        <w:pStyle w:val="BodyText"/>
        <w:rPr>
          <w:b/>
        </w:rPr>
      </w:pPr>
      <w:r w:rsidRPr="001B54C3">
        <w:t xml:space="preserve">The current version of the IHE PCC Technical </w:t>
      </w:r>
      <w:r w:rsidR="004E7BEF" w:rsidRPr="001B54C3">
        <w:t>Framework</w:t>
      </w:r>
      <w:r w:rsidRPr="001B54C3">
        <w:t xml:space="preserve"> and the IHE QRPH Technical Framework can be found at: </w:t>
      </w:r>
      <w:hyperlink r:id="rId15" w:history="1">
        <w:r w:rsidRPr="001B54C3">
          <w:rPr>
            <w:rStyle w:val="Hyperlink"/>
          </w:rPr>
          <w:t>http://www.ihe.net/Technical_Frameworks</w:t>
        </w:r>
      </w:hyperlink>
      <w:r w:rsidRPr="001B54C3">
        <w:t>.</w:t>
      </w:r>
      <w:r w:rsidR="009F3945" w:rsidRPr="001B54C3">
        <w:rPr>
          <w:b/>
          <w:u w:val="single"/>
        </w:rPr>
        <w:br w:type="page"/>
      </w:r>
      <w:r w:rsidR="002230A2" w:rsidRPr="001B54C3">
        <w:rPr>
          <w:b/>
        </w:rPr>
        <w:lastRenderedPageBreak/>
        <w:t>CONTENTS</w:t>
      </w:r>
    </w:p>
    <w:p w14:paraId="095E854A" w14:textId="77777777" w:rsidR="00866BDC" w:rsidRPr="001B54C3" w:rsidRDefault="00866BDC" w:rsidP="0073673D">
      <w:pPr>
        <w:pStyle w:val="BodyText"/>
      </w:pPr>
    </w:p>
    <w:p w14:paraId="568D2FEF" w14:textId="77777777" w:rsidR="00A1460F" w:rsidRDefault="00081CAE">
      <w:pPr>
        <w:pStyle w:val="TOC1"/>
        <w:rPr>
          <w:rFonts w:asciiTheme="minorHAnsi" w:eastAsiaTheme="minorEastAsia" w:hAnsiTheme="minorHAnsi" w:cstheme="minorBidi"/>
          <w:noProof/>
          <w:sz w:val="22"/>
          <w:szCs w:val="22"/>
        </w:rPr>
      </w:pPr>
      <w:r w:rsidRPr="001B54C3">
        <w:rPr>
          <w:rFonts w:ascii="Calibri" w:hAnsi="Calibri"/>
          <w:smallCaps/>
        </w:rPr>
        <w:fldChar w:fldCharType="begin"/>
      </w:r>
      <w:r w:rsidRPr="001B54C3">
        <w:rPr>
          <w:rFonts w:ascii="Calibri" w:hAnsi="Calibri"/>
          <w:smallCaps/>
        </w:rPr>
        <w:instrText xml:space="preserve"> TOC \o "2-9" \h \z \t "Heading 1,1,Appendix Heading 2,2,Appendix Heading 1,1,Appendix Heading 3,3,Glossary,1,Part Title,1" </w:instrText>
      </w:r>
      <w:r w:rsidRPr="001B54C3">
        <w:rPr>
          <w:rFonts w:ascii="Calibri" w:hAnsi="Calibri"/>
          <w:smallCaps/>
        </w:rPr>
        <w:fldChar w:fldCharType="separate"/>
      </w:r>
      <w:hyperlink w:anchor="_Toc466555152" w:history="1">
        <w:r w:rsidR="00A1460F" w:rsidRPr="00006302">
          <w:rPr>
            <w:rStyle w:val="Hyperlink"/>
            <w:noProof/>
          </w:rPr>
          <w:t>Introduction</w:t>
        </w:r>
        <w:r w:rsidR="00A1460F">
          <w:rPr>
            <w:noProof/>
            <w:webHidden/>
          </w:rPr>
          <w:tab/>
        </w:r>
        <w:r w:rsidR="00A1460F">
          <w:rPr>
            <w:noProof/>
            <w:webHidden/>
          </w:rPr>
          <w:fldChar w:fldCharType="begin"/>
        </w:r>
        <w:r w:rsidR="00A1460F">
          <w:rPr>
            <w:noProof/>
            <w:webHidden/>
          </w:rPr>
          <w:instrText xml:space="preserve"> PAGEREF _Toc466555152 \h </w:instrText>
        </w:r>
        <w:r w:rsidR="00A1460F">
          <w:rPr>
            <w:noProof/>
            <w:webHidden/>
          </w:rPr>
        </w:r>
        <w:r w:rsidR="00A1460F">
          <w:rPr>
            <w:noProof/>
            <w:webHidden/>
          </w:rPr>
          <w:fldChar w:fldCharType="separate"/>
        </w:r>
        <w:r w:rsidR="00A1460F">
          <w:rPr>
            <w:noProof/>
            <w:webHidden/>
          </w:rPr>
          <w:t>19</w:t>
        </w:r>
        <w:r w:rsidR="00A1460F">
          <w:rPr>
            <w:noProof/>
            <w:webHidden/>
          </w:rPr>
          <w:fldChar w:fldCharType="end"/>
        </w:r>
      </w:hyperlink>
    </w:p>
    <w:p w14:paraId="0174B98C" w14:textId="77777777" w:rsidR="00A1460F" w:rsidRDefault="00B64CE6">
      <w:pPr>
        <w:pStyle w:val="TOC2"/>
        <w:rPr>
          <w:rFonts w:asciiTheme="minorHAnsi" w:eastAsiaTheme="minorEastAsia" w:hAnsiTheme="minorHAnsi" w:cstheme="minorBidi"/>
          <w:noProof/>
          <w:sz w:val="22"/>
          <w:szCs w:val="22"/>
        </w:rPr>
      </w:pPr>
      <w:hyperlink w:anchor="_Toc466555153" w:history="1">
        <w:r w:rsidR="00A1460F" w:rsidRPr="00006302">
          <w:rPr>
            <w:rStyle w:val="Hyperlink"/>
            <w:noProof/>
          </w:rPr>
          <w:t>Profile Abstract</w:t>
        </w:r>
        <w:r w:rsidR="00A1460F">
          <w:rPr>
            <w:noProof/>
            <w:webHidden/>
          </w:rPr>
          <w:tab/>
        </w:r>
        <w:r w:rsidR="00A1460F">
          <w:rPr>
            <w:noProof/>
            <w:webHidden/>
          </w:rPr>
          <w:fldChar w:fldCharType="begin"/>
        </w:r>
        <w:r w:rsidR="00A1460F">
          <w:rPr>
            <w:noProof/>
            <w:webHidden/>
          </w:rPr>
          <w:instrText xml:space="preserve"> PAGEREF _Toc466555153 \h </w:instrText>
        </w:r>
        <w:r w:rsidR="00A1460F">
          <w:rPr>
            <w:noProof/>
            <w:webHidden/>
          </w:rPr>
        </w:r>
        <w:r w:rsidR="00A1460F">
          <w:rPr>
            <w:noProof/>
            <w:webHidden/>
          </w:rPr>
          <w:fldChar w:fldCharType="separate"/>
        </w:r>
        <w:r w:rsidR="00A1460F">
          <w:rPr>
            <w:noProof/>
            <w:webHidden/>
          </w:rPr>
          <w:t>20</w:t>
        </w:r>
        <w:r w:rsidR="00A1460F">
          <w:rPr>
            <w:noProof/>
            <w:webHidden/>
          </w:rPr>
          <w:fldChar w:fldCharType="end"/>
        </w:r>
      </w:hyperlink>
    </w:p>
    <w:p w14:paraId="75FEDB8A" w14:textId="77777777" w:rsidR="00A1460F" w:rsidRDefault="00B64CE6">
      <w:pPr>
        <w:pStyle w:val="TOC2"/>
        <w:rPr>
          <w:rFonts w:asciiTheme="minorHAnsi" w:eastAsiaTheme="minorEastAsia" w:hAnsiTheme="minorHAnsi" w:cstheme="minorBidi"/>
          <w:noProof/>
          <w:sz w:val="22"/>
          <w:szCs w:val="22"/>
        </w:rPr>
      </w:pPr>
      <w:hyperlink w:anchor="_Toc466555154" w:history="1">
        <w:r w:rsidR="00A1460F" w:rsidRPr="00006302">
          <w:rPr>
            <w:rStyle w:val="Hyperlink"/>
            <w:noProof/>
          </w:rPr>
          <w:t>Open Issues and Questions</w:t>
        </w:r>
        <w:r w:rsidR="00A1460F">
          <w:rPr>
            <w:noProof/>
            <w:webHidden/>
          </w:rPr>
          <w:tab/>
        </w:r>
        <w:r w:rsidR="00A1460F">
          <w:rPr>
            <w:noProof/>
            <w:webHidden/>
          </w:rPr>
          <w:fldChar w:fldCharType="begin"/>
        </w:r>
        <w:r w:rsidR="00A1460F">
          <w:rPr>
            <w:noProof/>
            <w:webHidden/>
          </w:rPr>
          <w:instrText xml:space="preserve"> PAGEREF _Toc466555154 \h </w:instrText>
        </w:r>
        <w:r w:rsidR="00A1460F">
          <w:rPr>
            <w:noProof/>
            <w:webHidden/>
          </w:rPr>
        </w:r>
        <w:r w:rsidR="00A1460F">
          <w:rPr>
            <w:noProof/>
            <w:webHidden/>
          </w:rPr>
          <w:fldChar w:fldCharType="separate"/>
        </w:r>
        <w:r w:rsidR="00A1460F">
          <w:rPr>
            <w:noProof/>
            <w:webHidden/>
          </w:rPr>
          <w:t>20</w:t>
        </w:r>
        <w:r w:rsidR="00A1460F">
          <w:rPr>
            <w:noProof/>
            <w:webHidden/>
          </w:rPr>
          <w:fldChar w:fldCharType="end"/>
        </w:r>
      </w:hyperlink>
    </w:p>
    <w:p w14:paraId="4D39395D" w14:textId="77777777" w:rsidR="00A1460F" w:rsidRDefault="00B64CE6">
      <w:pPr>
        <w:pStyle w:val="TOC2"/>
        <w:rPr>
          <w:rFonts w:asciiTheme="minorHAnsi" w:eastAsiaTheme="minorEastAsia" w:hAnsiTheme="minorHAnsi" w:cstheme="minorBidi"/>
          <w:noProof/>
          <w:sz w:val="22"/>
          <w:szCs w:val="22"/>
        </w:rPr>
      </w:pPr>
      <w:hyperlink w:anchor="_Toc466555155" w:history="1">
        <w:r w:rsidR="00A1460F" w:rsidRPr="00006302">
          <w:rPr>
            <w:rStyle w:val="Hyperlink"/>
            <w:noProof/>
          </w:rPr>
          <w:t>Closed Issues</w:t>
        </w:r>
        <w:r w:rsidR="00A1460F">
          <w:rPr>
            <w:noProof/>
            <w:webHidden/>
          </w:rPr>
          <w:tab/>
        </w:r>
        <w:r w:rsidR="00A1460F">
          <w:rPr>
            <w:noProof/>
            <w:webHidden/>
          </w:rPr>
          <w:fldChar w:fldCharType="begin"/>
        </w:r>
        <w:r w:rsidR="00A1460F">
          <w:rPr>
            <w:noProof/>
            <w:webHidden/>
          </w:rPr>
          <w:instrText xml:space="preserve"> PAGEREF _Toc466555155 \h </w:instrText>
        </w:r>
        <w:r w:rsidR="00A1460F">
          <w:rPr>
            <w:noProof/>
            <w:webHidden/>
          </w:rPr>
        </w:r>
        <w:r w:rsidR="00A1460F">
          <w:rPr>
            <w:noProof/>
            <w:webHidden/>
          </w:rPr>
          <w:fldChar w:fldCharType="separate"/>
        </w:r>
        <w:r w:rsidR="00A1460F">
          <w:rPr>
            <w:noProof/>
            <w:webHidden/>
          </w:rPr>
          <w:t>20</w:t>
        </w:r>
        <w:r w:rsidR="00A1460F">
          <w:rPr>
            <w:noProof/>
            <w:webHidden/>
          </w:rPr>
          <w:fldChar w:fldCharType="end"/>
        </w:r>
      </w:hyperlink>
    </w:p>
    <w:p w14:paraId="275A904F" w14:textId="77777777" w:rsidR="00A1460F" w:rsidRPr="00143B5C" w:rsidRDefault="00B64CE6">
      <w:pPr>
        <w:pStyle w:val="TOC1"/>
        <w:rPr>
          <w:rFonts w:asciiTheme="minorHAnsi" w:eastAsiaTheme="minorEastAsia" w:hAnsiTheme="minorHAnsi" w:cstheme="minorBidi"/>
          <w:b/>
          <w:noProof/>
          <w:sz w:val="22"/>
          <w:szCs w:val="22"/>
        </w:rPr>
      </w:pPr>
      <w:hyperlink w:anchor="_Toc466555156" w:history="1">
        <w:r w:rsidR="00A1460F" w:rsidRPr="00143B5C">
          <w:rPr>
            <w:rStyle w:val="Hyperlink"/>
            <w:b/>
            <w:noProof/>
          </w:rPr>
          <w:t>Volume 1 – Integration Profiles</w:t>
        </w:r>
        <w:r w:rsidR="00A1460F" w:rsidRPr="00143B5C">
          <w:rPr>
            <w:b/>
            <w:noProof/>
            <w:webHidden/>
          </w:rPr>
          <w:tab/>
        </w:r>
        <w:r w:rsidR="00A1460F" w:rsidRPr="00143B5C">
          <w:rPr>
            <w:b/>
            <w:noProof/>
            <w:webHidden/>
          </w:rPr>
          <w:fldChar w:fldCharType="begin"/>
        </w:r>
        <w:r w:rsidR="00A1460F" w:rsidRPr="00143B5C">
          <w:rPr>
            <w:b/>
            <w:noProof/>
            <w:webHidden/>
          </w:rPr>
          <w:instrText xml:space="preserve"> PAGEREF _Toc466555156 \h </w:instrText>
        </w:r>
        <w:r w:rsidR="00A1460F" w:rsidRPr="00143B5C">
          <w:rPr>
            <w:b/>
            <w:noProof/>
            <w:webHidden/>
          </w:rPr>
        </w:r>
        <w:r w:rsidR="00A1460F" w:rsidRPr="00143B5C">
          <w:rPr>
            <w:b/>
            <w:noProof/>
            <w:webHidden/>
          </w:rPr>
          <w:fldChar w:fldCharType="separate"/>
        </w:r>
        <w:r w:rsidR="00A1460F" w:rsidRPr="00143B5C">
          <w:rPr>
            <w:b/>
            <w:noProof/>
            <w:webHidden/>
          </w:rPr>
          <w:t>21</w:t>
        </w:r>
        <w:r w:rsidR="00A1460F" w:rsidRPr="00143B5C">
          <w:rPr>
            <w:b/>
            <w:noProof/>
            <w:webHidden/>
          </w:rPr>
          <w:fldChar w:fldCharType="end"/>
        </w:r>
      </w:hyperlink>
    </w:p>
    <w:p w14:paraId="585EF346" w14:textId="77777777" w:rsidR="00A1460F" w:rsidRDefault="00B64CE6">
      <w:pPr>
        <w:pStyle w:val="TOC1"/>
        <w:rPr>
          <w:rFonts w:asciiTheme="minorHAnsi" w:eastAsiaTheme="minorEastAsia" w:hAnsiTheme="minorHAnsi" w:cstheme="minorBidi"/>
          <w:noProof/>
          <w:sz w:val="22"/>
          <w:szCs w:val="22"/>
        </w:rPr>
      </w:pPr>
      <w:hyperlink w:anchor="_Toc466555157" w:history="1">
        <w:r w:rsidR="00A1460F" w:rsidRPr="00006302">
          <w:rPr>
            <w:rStyle w:val="Hyperlink"/>
            <w:noProof/>
          </w:rPr>
          <w:t>Glossary</w:t>
        </w:r>
        <w:r w:rsidR="00A1460F">
          <w:rPr>
            <w:noProof/>
            <w:webHidden/>
          </w:rPr>
          <w:tab/>
        </w:r>
        <w:r w:rsidR="00A1460F">
          <w:rPr>
            <w:noProof/>
            <w:webHidden/>
          </w:rPr>
          <w:fldChar w:fldCharType="begin"/>
        </w:r>
        <w:r w:rsidR="00A1460F">
          <w:rPr>
            <w:noProof/>
            <w:webHidden/>
          </w:rPr>
          <w:instrText xml:space="preserve"> PAGEREF _Toc466555157 \h </w:instrText>
        </w:r>
        <w:r w:rsidR="00A1460F">
          <w:rPr>
            <w:noProof/>
            <w:webHidden/>
          </w:rPr>
        </w:r>
        <w:r w:rsidR="00A1460F">
          <w:rPr>
            <w:noProof/>
            <w:webHidden/>
          </w:rPr>
          <w:fldChar w:fldCharType="separate"/>
        </w:r>
        <w:r w:rsidR="00A1460F">
          <w:rPr>
            <w:noProof/>
            <w:webHidden/>
          </w:rPr>
          <w:t>22</w:t>
        </w:r>
        <w:r w:rsidR="00A1460F">
          <w:rPr>
            <w:noProof/>
            <w:webHidden/>
          </w:rPr>
          <w:fldChar w:fldCharType="end"/>
        </w:r>
      </w:hyperlink>
    </w:p>
    <w:p w14:paraId="4DA7B6B2" w14:textId="77777777" w:rsidR="00A1460F" w:rsidRDefault="00B64CE6">
      <w:pPr>
        <w:pStyle w:val="TOC2"/>
        <w:rPr>
          <w:rFonts w:asciiTheme="minorHAnsi" w:eastAsiaTheme="minorEastAsia" w:hAnsiTheme="minorHAnsi" w:cstheme="minorBidi"/>
          <w:noProof/>
          <w:sz w:val="22"/>
          <w:szCs w:val="22"/>
        </w:rPr>
      </w:pPr>
      <w:hyperlink w:anchor="_Toc466555158" w:history="1">
        <w:r w:rsidR="00A1460F" w:rsidRPr="00006302">
          <w:rPr>
            <w:rStyle w:val="Hyperlink"/>
            <w:noProof/>
          </w:rPr>
          <w:t>2.5 History of Annual Changes</w:t>
        </w:r>
        <w:r w:rsidR="00A1460F">
          <w:rPr>
            <w:noProof/>
            <w:webHidden/>
          </w:rPr>
          <w:tab/>
        </w:r>
        <w:r w:rsidR="00A1460F">
          <w:rPr>
            <w:noProof/>
            <w:webHidden/>
          </w:rPr>
          <w:fldChar w:fldCharType="begin"/>
        </w:r>
        <w:r w:rsidR="00A1460F">
          <w:rPr>
            <w:noProof/>
            <w:webHidden/>
          </w:rPr>
          <w:instrText xml:space="preserve"> PAGEREF _Toc466555158 \h </w:instrText>
        </w:r>
        <w:r w:rsidR="00A1460F">
          <w:rPr>
            <w:noProof/>
            <w:webHidden/>
          </w:rPr>
        </w:r>
        <w:r w:rsidR="00A1460F">
          <w:rPr>
            <w:noProof/>
            <w:webHidden/>
          </w:rPr>
          <w:fldChar w:fldCharType="separate"/>
        </w:r>
        <w:r w:rsidR="00A1460F">
          <w:rPr>
            <w:noProof/>
            <w:webHidden/>
          </w:rPr>
          <w:t>22</w:t>
        </w:r>
        <w:r w:rsidR="00A1460F">
          <w:rPr>
            <w:noProof/>
            <w:webHidden/>
          </w:rPr>
          <w:fldChar w:fldCharType="end"/>
        </w:r>
      </w:hyperlink>
    </w:p>
    <w:p w14:paraId="3618A494" w14:textId="77777777" w:rsidR="00A1460F" w:rsidRPr="00143B5C" w:rsidRDefault="00B64CE6">
      <w:pPr>
        <w:pStyle w:val="TOC1"/>
        <w:rPr>
          <w:rFonts w:asciiTheme="minorHAnsi" w:eastAsiaTheme="minorEastAsia" w:hAnsiTheme="minorHAnsi" w:cstheme="minorBidi"/>
          <w:b/>
          <w:noProof/>
          <w:sz w:val="22"/>
          <w:szCs w:val="22"/>
        </w:rPr>
      </w:pPr>
      <w:hyperlink w:anchor="_Toc466555159" w:history="1">
        <w:r w:rsidR="00A1460F" w:rsidRPr="00143B5C">
          <w:rPr>
            <w:rStyle w:val="Hyperlink"/>
            <w:b/>
            <w:noProof/>
          </w:rPr>
          <w:t>Volume 2 – Transactions and Content Modules</w:t>
        </w:r>
        <w:r w:rsidR="00A1460F" w:rsidRPr="00143B5C">
          <w:rPr>
            <w:b/>
            <w:noProof/>
            <w:webHidden/>
          </w:rPr>
          <w:tab/>
        </w:r>
        <w:r w:rsidR="00A1460F" w:rsidRPr="00143B5C">
          <w:rPr>
            <w:b/>
            <w:noProof/>
            <w:webHidden/>
          </w:rPr>
          <w:fldChar w:fldCharType="begin"/>
        </w:r>
        <w:r w:rsidR="00A1460F" w:rsidRPr="00143B5C">
          <w:rPr>
            <w:b/>
            <w:noProof/>
            <w:webHidden/>
          </w:rPr>
          <w:instrText xml:space="preserve"> PAGEREF _Toc466555159 \h </w:instrText>
        </w:r>
        <w:r w:rsidR="00A1460F" w:rsidRPr="00143B5C">
          <w:rPr>
            <w:b/>
            <w:noProof/>
            <w:webHidden/>
          </w:rPr>
        </w:r>
        <w:r w:rsidR="00A1460F" w:rsidRPr="00143B5C">
          <w:rPr>
            <w:b/>
            <w:noProof/>
            <w:webHidden/>
          </w:rPr>
          <w:fldChar w:fldCharType="separate"/>
        </w:r>
        <w:r w:rsidR="00A1460F" w:rsidRPr="00143B5C">
          <w:rPr>
            <w:b/>
            <w:noProof/>
            <w:webHidden/>
          </w:rPr>
          <w:t>24</w:t>
        </w:r>
        <w:r w:rsidR="00A1460F" w:rsidRPr="00143B5C">
          <w:rPr>
            <w:b/>
            <w:noProof/>
            <w:webHidden/>
          </w:rPr>
          <w:fldChar w:fldCharType="end"/>
        </w:r>
      </w:hyperlink>
    </w:p>
    <w:p w14:paraId="6A6E9A67" w14:textId="77777777" w:rsidR="00A1460F" w:rsidRDefault="00B64CE6">
      <w:pPr>
        <w:pStyle w:val="TOC2"/>
        <w:rPr>
          <w:rFonts w:asciiTheme="minorHAnsi" w:eastAsiaTheme="minorEastAsia" w:hAnsiTheme="minorHAnsi" w:cstheme="minorBidi"/>
          <w:noProof/>
          <w:sz w:val="22"/>
          <w:szCs w:val="22"/>
        </w:rPr>
      </w:pPr>
      <w:hyperlink w:anchor="_Toc466555160" w:history="1">
        <w:r w:rsidR="00A1460F" w:rsidRPr="00006302">
          <w:rPr>
            <w:rStyle w:val="Hyperlink"/>
            <w:noProof/>
          </w:rPr>
          <w:t>6.1 Conventions</w:t>
        </w:r>
        <w:r w:rsidR="00A1460F">
          <w:rPr>
            <w:noProof/>
            <w:webHidden/>
          </w:rPr>
          <w:tab/>
        </w:r>
        <w:r w:rsidR="00A1460F">
          <w:rPr>
            <w:noProof/>
            <w:webHidden/>
          </w:rPr>
          <w:fldChar w:fldCharType="begin"/>
        </w:r>
        <w:r w:rsidR="00A1460F">
          <w:rPr>
            <w:noProof/>
            <w:webHidden/>
          </w:rPr>
          <w:instrText xml:space="preserve"> PAGEREF _Toc466555160 \h </w:instrText>
        </w:r>
        <w:r w:rsidR="00A1460F">
          <w:rPr>
            <w:noProof/>
            <w:webHidden/>
          </w:rPr>
        </w:r>
        <w:r w:rsidR="00A1460F">
          <w:rPr>
            <w:noProof/>
            <w:webHidden/>
          </w:rPr>
          <w:fldChar w:fldCharType="separate"/>
        </w:r>
        <w:r w:rsidR="00A1460F">
          <w:rPr>
            <w:noProof/>
            <w:webHidden/>
          </w:rPr>
          <w:t>24</w:t>
        </w:r>
        <w:r w:rsidR="00A1460F">
          <w:rPr>
            <w:noProof/>
            <w:webHidden/>
          </w:rPr>
          <w:fldChar w:fldCharType="end"/>
        </w:r>
      </w:hyperlink>
    </w:p>
    <w:p w14:paraId="30265D0D" w14:textId="77777777" w:rsidR="00A1460F" w:rsidRDefault="00B64CE6">
      <w:pPr>
        <w:pStyle w:val="TOC2"/>
        <w:rPr>
          <w:rFonts w:asciiTheme="minorHAnsi" w:eastAsiaTheme="minorEastAsia" w:hAnsiTheme="minorHAnsi" w:cstheme="minorBidi"/>
          <w:noProof/>
          <w:sz w:val="22"/>
          <w:szCs w:val="22"/>
        </w:rPr>
      </w:pPr>
      <w:hyperlink w:anchor="_Toc466555161" w:history="1">
        <w:r w:rsidR="00A1460F" w:rsidRPr="00006302">
          <w:rPr>
            <w:rStyle w:val="Hyperlink"/>
            <w:noProof/>
          </w:rPr>
          <w:t>6.2 Folder Content Modules</w:t>
        </w:r>
        <w:r w:rsidR="00A1460F">
          <w:rPr>
            <w:noProof/>
            <w:webHidden/>
          </w:rPr>
          <w:tab/>
        </w:r>
        <w:r w:rsidR="00A1460F">
          <w:rPr>
            <w:noProof/>
            <w:webHidden/>
          </w:rPr>
          <w:fldChar w:fldCharType="begin"/>
        </w:r>
        <w:r w:rsidR="00A1460F">
          <w:rPr>
            <w:noProof/>
            <w:webHidden/>
          </w:rPr>
          <w:instrText xml:space="preserve"> PAGEREF _Toc466555161 \h </w:instrText>
        </w:r>
        <w:r w:rsidR="00A1460F">
          <w:rPr>
            <w:noProof/>
            <w:webHidden/>
          </w:rPr>
        </w:r>
        <w:r w:rsidR="00A1460F">
          <w:rPr>
            <w:noProof/>
            <w:webHidden/>
          </w:rPr>
          <w:fldChar w:fldCharType="separate"/>
        </w:r>
        <w:r w:rsidR="00A1460F">
          <w:rPr>
            <w:noProof/>
            <w:webHidden/>
          </w:rPr>
          <w:t>25</w:t>
        </w:r>
        <w:r w:rsidR="00A1460F">
          <w:rPr>
            <w:noProof/>
            <w:webHidden/>
          </w:rPr>
          <w:fldChar w:fldCharType="end"/>
        </w:r>
      </w:hyperlink>
    </w:p>
    <w:p w14:paraId="4ACC8A52" w14:textId="77777777" w:rsidR="00A1460F" w:rsidRDefault="00B64CE6">
      <w:pPr>
        <w:pStyle w:val="TOC3"/>
        <w:rPr>
          <w:rFonts w:asciiTheme="minorHAnsi" w:eastAsiaTheme="minorEastAsia" w:hAnsiTheme="minorHAnsi" w:cstheme="minorBidi"/>
          <w:noProof/>
          <w:sz w:val="22"/>
          <w:szCs w:val="22"/>
        </w:rPr>
      </w:pPr>
      <w:hyperlink w:anchor="_Toc466555162" w:history="1">
        <w:r w:rsidR="00A1460F" w:rsidRPr="00006302">
          <w:rPr>
            <w:rStyle w:val="Hyperlink"/>
            <w:noProof/>
          </w:rPr>
          <w:t>6.2.1 EDES Folder Specification</w:t>
        </w:r>
        <w:r w:rsidR="00A1460F">
          <w:rPr>
            <w:noProof/>
            <w:webHidden/>
          </w:rPr>
          <w:tab/>
        </w:r>
        <w:r w:rsidR="00A1460F">
          <w:rPr>
            <w:noProof/>
            <w:webHidden/>
          </w:rPr>
          <w:fldChar w:fldCharType="begin"/>
        </w:r>
        <w:r w:rsidR="00A1460F">
          <w:rPr>
            <w:noProof/>
            <w:webHidden/>
          </w:rPr>
          <w:instrText xml:space="preserve"> PAGEREF _Toc466555162 \h </w:instrText>
        </w:r>
        <w:r w:rsidR="00A1460F">
          <w:rPr>
            <w:noProof/>
            <w:webHidden/>
          </w:rPr>
        </w:r>
        <w:r w:rsidR="00A1460F">
          <w:rPr>
            <w:noProof/>
            <w:webHidden/>
          </w:rPr>
          <w:fldChar w:fldCharType="separate"/>
        </w:r>
        <w:r w:rsidR="00A1460F">
          <w:rPr>
            <w:noProof/>
            <w:webHidden/>
          </w:rPr>
          <w:t>25</w:t>
        </w:r>
        <w:r w:rsidR="00A1460F">
          <w:rPr>
            <w:noProof/>
            <w:webHidden/>
          </w:rPr>
          <w:fldChar w:fldCharType="end"/>
        </w:r>
      </w:hyperlink>
    </w:p>
    <w:p w14:paraId="23E35A63" w14:textId="77777777" w:rsidR="00A1460F" w:rsidRDefault="00B64CE6">
      <w:pPr>
        <w:pStyle w:val="TOC3"/>
        <w:rPr>
          <w:rFonts w:asciiTheme="minorHAnsi" w:eastAsiaTheme="minorEastAsia" w:hAnsiTheme="minorHAnsi" w:cstheme="minorBidi"/>
          <w:noProof/>
          <w:sz w:val="22"/>
          <w:szCs w:val="22"/>
        </w:rPr>
      </w:pPr>
      <w:hyperlink w:anchor="_Toc466555163" w:history="1">
        <w:r w:rsidR="00A1460F" w:rsidRPr="00006302">
          <w:rPr>
            <w:rStyle w:val="Hyperlink"/>
            <w:noProof/>
          </w:rPr>
          <w:t>6.2.2 APR Folder Specification</w:t>
        </w:r>
        <w:r w:rsidR="00A1460F">
          <w:rPr>
            <w:noProof/>
            <w:webHidden/>
          </w:rPr>
          <w:tab/>
        </w:r>
        <w:r w:rsidR="00A1460F">
          <w:rPr>
            <w:noProof/>
            <w:webHidden/>
          </w:rPr>
          <w:fldChar w:fldCharType="begin"/>
        </w:r>
        <w:r w:rsidR="00A1460F">
          <w:rPr>
            <w:noProof/>
            <w:webHidden/>
          </w:rPr>
          <w:instrText xml:space="preserve"> PAGEREF _Toc466555163 \h </w:instrText>
        </w:r>
        <w:r w:rsidR="00A1460F">
          <w:rPr>
            <w:noProof/>
            <w:webHidden/>
          </w:rPr>
        </w:r>
        <w:r w:rsidR="00A1460F">
          <w:rPr>
            <w:noProof/>
            <w:webHidden/>
          </w:rPr>
          <w:fldChar w:fldCharType="separate"/>
        </w:r>
        <w:r w:rsidR="00A1460F">
          <w:rPr>
            <w:noProof/>
            <w:webHidden/>
          </w:rPr>
          <w:t>25</w:t>
        </w:r>
        <w:r w:rsidR="00A1460F">
          <w:rPr>
            <w:noProof/>
            <w:webHidden/>
          </w:rPr>
          <w:fldChar w:fldCharType="end"/>
        </w:r>
      </w:hyperlink>
    </w:p>
    <w:p w14:paraId="640F3F56" w14:textId="77777777" w:rsidR="00A1460F" w:rsidRDefault="00B64CE6">
      <w:pPr>
        <w:pStyle w:val="TOC3"/>
        <w:rPr>
          <w:rFonts w:asciiTheme="minorHAnsi" w:eastAsiaTheme="minorEastAsia" w:hAnsiTheme="minorHAnsi" w:cstheme="minorBidi"/>
          <w:noProof/>
          <w:sz w:val="22"/>
          <w:szCs w:val="22"/>
        </w:rPr>
      </w:pPr>
      <w:hyperlink w:anchor="_Toc466555164" w:history="1">
        <w:r w:rsidR="00A1460F" w:rsidRPr="00006302">
          <w:rPr>
            <w:rStyle w:val="Hyperlink"/>
            <w:noProof/>
          </w:rPr>
          <w:t>6.2.3 LDR Folder Specification</w:t>
        </w:r>
        <w:r w:rsidR="00A1460F">
          <w:rPr>
            <w:noProof/>
            <w:webHidden/>
          </w:rPr>
          <w:tab/>
        </w:r>
        <w:r w:rsidR="00A1460F">
          <w:rPr>
            <w:noProof/>
            <w:webHidden/>
          </w:rPr>
          <w:fldChar w:fldCharType="begin"/>
        </w:r>
        <w:r w:rsidR="00A1460F">
          <w:rPr>
            <w:noProof/>
            <w:webHidden/>
          </w:rPr>
          <w:instrText xml:space="preserve"> PAGEREF _Toc466555164 \h </w:instrText>
        </w:r>
        <w:r w:rsidR="00A1460F">
          <w:rPr>
            <w:noProof/>
            <w:webHidden/>
          </w:rPr>
        </w:r>
        <w:r w:rsidR="00A1460F">
          <w:rPr>
            <w:noProof/>
            <w:webHidden/>
          </w:rPr>
          <w:fldChar w:fldCharType="separate"/>
        </w:r>
        <w:r w:rsidR="00A1460F">
          <w:rPr>
            <w:noProof/>
            <w:webHidden/>
          </w:rPr>
          <w:t>25</w:t>
        </w:r>
        <w:r w:rsidR="00A1460F">
          <w:rPr>
            <w:noProof/>
            <w:webHidden/>
          </w:rPr>
          <w:fldChar w:fldCharType="end"/>
        </w:r>
      </w:hyperlink>
    </w:p>
    <w:p w14:paraId="37FDA900" w14:textId="77777777" w:rsidR="00A1460F" w:rsidRDefault="00B64CE6">
      <w:pPr>
        <w:pStyle w:val="TOC2"/>
        <w:rPr>
          <w:rFonts w:asciiTheme="minorHAnsi" w:eastAsiaTheme="minorEastAsia" w:hAnsiTheme="minorHAnsi" w:cstheme="minorBidi"/>
          <w:noProof/>
          <w:sz w:val="22"/>
          <w:szCs w:val="22"/>
        </w:rPr>
      </w:pPr>
      <w:hyperlink w:anchor="_Toc466555165" w:history="1">
        <w:r w:rsidR="00A1460F" w:rsidRPr="00006302">
          <w:rPr>
            <w:rStyle w:val="Hyperlink"/>
            <w:noProof/>
          </w:rPr>
          <w:t>6.3 HL7 Version 3.0 Content Modules</w:t>
        </w:r>
        <w:r w:rsidR="00A1460F">
          <w:rPr>
            <w:noProof/>
            <w:webHidden/>
          </w:rPr>
          <w:tab/>
        </w:r>
        <w:r w:rsidR="00A1460F">
          <w:rPr>
            <w:noProof/>
            <w:webHidden/>
          </w:rPr>
          <w:fldChar w:fldCharType="begin"/>
        </w:r>
        <w:r w:rsidR="00A1460F">
          <w:rPr>
            <w:noProof/>
            <w:webHidden/>
          </w:rPr>
          <w:instrText xml:space="preserve"> PAGEREF _Toc466555165 \h </w:instrText>
        </w:r>
        <w:r w:rsidR="00A1460F">
          <w:rPr>
            <w:noProof/>
            <w:webHidden/>
          </w:rPr>
        </w:r>
        <w:r w:rsidR="00A1460F">
          <w:rPr>
            <w:noProof/>
            <w:webHidden/>
          </w:rPr>
          <w:fldChar w:fldCharType="separate"/>
        </w:r>
        <w:r w:rsidR="00A1460F">
          <w:rPr>
            <w:noProof/>
            <w:webHidden/>
          </w:rPr>
          <w:t>25</w:t>
        </w:r>
        <w:r w:rsidR="00A1460F">
          <w:rPr>
            <w:noProof/>
            <w:webHidden/>
          </w:rPr>
          <w:fldChar w:fldCharType="end"/>
        </w:r>
      </w:hyperlink>
    </w:p>
    <w:p w14:paraId="194927EA" w14:textId="77777777" w:rsidR="00A1460F" w:rsidRDefault="00B64CE6">
      <w:pPr>
        <w:pStyle w:val="TOC3"/>
        <w:rPr>
          <w:rFonts w:asciiTheme="minorHAnsi" w:eastAsiaTheme="minorEastAsia" w:hAnsiTheme="minorHAnsi" w:cstheme="minorBidi"/>
          <w:noProof/>
          <w:sz w:val="22"/>
          <w:szCs w:val="22"/>
        </w:rPr>
      </w:pPr>
      <w:hyperlink w:anchor="_Toc466555166" w:history="1">
        <w:r w:rsidR="00A1460F" w:rsidRPr="00006302">
          <w:rPr>
            <w:rStyle w:val="Hyperlink"/>
            <w:noProof/>
          </w:rPr>
          <w:t>6.3.1 CDA Document Content Modules</w:t>
        </w:r>
        <w:r w:rsidR="00A1460F">
          <w:rPr>
            <w:noProof/>
            <w:webHidden/>
          </w:rPr>
          <w:tab/>
        </w:r>
        <w:r w:rsidR="00A1460F">
          <w:rPr>
            <w:noProof/>
            <w:webHidden/>
          </w:rPr>
          <w:fldChar w:fldCharType="begin"/>
        </w:r>
        <w:r w:rsidR="00A1460F">
          <w:rPr>
            <w:noProof/>
            <w:webHidden/>
          </w:rPr>
          <w:instrText xml:space="preserve"> PAGEREF _Toc466555166 \h </w:instrText>
        </w:r>
        <w:r w:rsidR="00A1460F">
          <w:rPr>
            <w:noProof/>
            <w:webHidden/>
          </w:rPr>
        </w:r>
        <w:r w:rsidR="00A1460F">
          <w:rPr>
            <w:noProof/>
            <w:webHidden/>
          </w:rPr>
          <w:fldChar w:fldCharType="separate"/>
        </w:r>
        <w:r w:rsidR="00A1460F">
          <w:rPr>
            <w:noProof/>
            <w:webHidden/>
          </w:rPr>
          <w:t>25</w:t>
        </w:r>
        <w:r w:rsidR="00A1460F">
          <w:rPr>
            <w:noProof/>
            <w:webHidden/>
          </w:rPr>
          <w:fldChar w:fldCharType="end"/>
        </w:r>
      </w:hyperlink>
    </w:p>
    <w:p w14:paraId="268CF75A" w14:textId="77777777" w:rsidR="00A1460F" w:rsidRDefault="00B64CE6">
      <w:pPr>
        <w:pStyle w:val="TOC4"/>
        <w:rPr>
          <w:rFonts w:asciiTheme="minorHAnsi" w:eastAsiaTheme="minorEastAsia" w:hAnsiTheme="minorHAnsi" w:cstheme="minorBidi"/>
          <w:noProof/>
          <w:sz w:val="22"/>
          <w:szCs w:val="22"/>
        </w:rPr>
      </w:pPr>
      <w:hyperlink w:anchor="_Toc466555167" w:history="1">
        <w:r w:rsidR="00A1460F" w:rsidRPr="00006302">
          <w:rPr>
            <w:rStyle w:val="Hyperlink"/>
            <w:noProof/>
          </w:rPr>
          <w:t>6.3.1.x History and Physical Specification 1.3.6.1.4.1.19376.1.5.3.1.1.16.1.4</w:t>
        </w:r>
        <w:r w:rsidR="00A1460F">
          <w:rPr>
            <w:noProof/>
            <w:webHidden/>
          </w:rPr>
          <w:tab/>
        </w:r>
        <w:r w:rsidR="00A1460F">
          <w:rPr>
            <w:noProof/>
            <w:webHidden/>
          </w:rPr>
          <w:fldChar w:fldCharType="begin"/>
        </w:r>
        <w:r w:rsidR="00A1460F">
          <w:rPr>
            <w:noProof/>
            <w:webHidden/>
          </w:rPr>
          <w:instrText xml:space="preserve"> PAGEREF _Toc466555167 \h </w:instrText>
        </w:r>
        <w:r w:rsidR="00A1460F">
          <w:rPr>
            <w:noProof/>
            <w:webHidden/>
          </w:rPr>
        </w:r>
        <w:r w:rsidR="00A1460F">
          <w:rPr>
            <w:noProof/>
            <w:webHidden/>
          </w:rPr>
          <w:fldChar w:fldCharType="separate"/>
        </w:r>
        <w:r w:rsidR="00A1460F">
          <w:rPr>
            <w:noProof/>
            <w:webHidden/>
          </w:rPr>
          <w:t>25</w:t>
        </w:r>
        <w:r w:rsidR="00A1460F">
          <w:rPr>
            <w:noProof/>
            <w:webHidden/>
          </w:rPr>
          <w:fldChar w:fldCharType="end"/>
        </w:r>
      </w:hyperlink>
    </w:p>
    <w:p w14:paraId="08FA0C25" w14:textId="77777777" w:rsidR="00A1460F" w:rsidRDefault="00B64CE6">
      <w:pPr>
        <w:pStyle w:val="TOC5"/>
        <w:rPr>
          <w:rFonts w:asciiTheme="minorHAnsi" w:eastAsiaTheme="minorEastAsia" w:hAnsiTheme="minorHAnsi" w:cstheme="minorBidi"/>
          <w:noProof/>
          <w:sz w:val="22"/>
          <w:szCs w:val="22"/>
        </w:rPr>
      </w:pPr>
      <w:hyperlink w:anchor="_Toc466555168" w:history="1">
        <w:r w:rsidR="00A1460F" w:rsidRPr="00006302">
          <w:rPr>
            <w:rStyle w:val="Hyperlink"/>
            <w:noProof/>
          </w:rPr>
          <w:t>6.3.1.x.1 Format Code</w:t>
        </w:r>
        <w:r w:rsidR="00A1460F">
          <w:rPr>
            <w:noProof/>
            <w:webHidden/>
          </w:rPr>
          <w:tab/>
        </w:r>
        <w:r w:rsidR="00A1460F">
          <w:rPr>
            <w:noProof/>
            <w:webHidden/>
          </w:rPr>
          <w:fldChar w:fldCharType="begin"/>
        </w:r>
        <w:r w:rsidR="00A1460F">
          <w:rPr>
            <w:noProof/>
            <w:webHidden/>
          </w:rPr>
          <w:instrText xml:space="preserve"> PAGEREF _Toc466555168 \h </w:instrText>
        </w:r>
        <w:r w:rsidR="00A1460F">
          <w:rPr>
            <w:noProof/>
            <w:webHidden/>
          </w:rPr>
        </w:r>
        <w:r w:rsidR="00A1460F">
          <w:rPr>
            <w:noProof/>
            <w:webHidden/>
          </w:rPr>
          <w:fldChar w:fldCharType="separate"/>
        </w:r>
        <w:r w:rsidR="00A1460F">
          <w:rPr>
            <w:noProof/>
            <w:webHidden/>
          </w:rPr>
          <w:t>25</w:t>
        </w:r>
        <w:r w:rsidR="00A1460F">
          <w:rPr>
            <w:noProof/>
            <w:webHidden/>
          </w:rPr>
          <w:fldChar w:fldCharType="end"/>
        </w:r>
      </w:hyperlink>
    </w:p>
    <w:p w14:paraId="7BB08FC0" w14:textId="77777777" w:rsidR="00A1460F" w:rsidRDefault="00B64CE6">
      <w:pPr>
        <w:pStyle w:val="TOC5"/>
        <w:rPr>
          <w:rFonts w:asciiTheme="minorHAnsi" w:eastAsiaTheme="minorEastAsia" w:hAnsiTheme="minorHAnsi" w:cstheme="minorBidi"/>
          <w:noProof/>
          <w:sz w:val="22"/>
          <w:szCs w:val="22"/>
        </w:rPr>
      </w:pPr>
      <w:hyperlink w:anchor="_Toc466555169" w:history="1">
        <w:r w:rsidR="00A1460F" w:rsidRPr="00006302">
          <w:rPr>
            <w:rStyle w:val="Hyperlink"/>
            <w:noProof/>
          </w:rPr>
          <w:t>6.3.1.x.2 LOINC Code</w:t>
        </w:r>
        <w:r w:rsidR="00A1460F">
          <w:rPr>
            <w:noProof/>
            <w:webHidden/>
          </w:rPr>
          <w:tab/>
        </w:r>
        <w:r w:rsidR="00A1460F">
          <w:rPr>
            <w:noProof/>
            <w:webHidden/>
          </w:rPr>
          <w:fldChar w:fldCharType="begin"/>
        </w:r>
        <w:r w:rsidR="00A1460F">
          <w:rPr>
            <w:noProof/>
            <w:webHidden/>
          </w:rPr>
          <w:instrText xml:space="preserve"> PAGEREF _Toc466555169 \h </w:instrText>
        </w:r>
        <w:r w:rsidR="00A1460F">
          <w:rPr>
            <w:noProof/>
            <w:webHidden/>
          </w:rPr>
        </w:r>
        <w:r w:rsidR="00A1460F">
          <w:rPr>
            <w:noProof/>
            <w:webHidden/>
          </w:rPr>
          <w:fldChar w:fldCharType="separate"/>
        </w:r>
        <w:r w:rsidR="00A1460F">
          <w:rPr>
            <w:noProof/>
            <w:webHidden/>
          </w:rPr>
          <w:t>25</w:t>
        </w:r>
        <w:r w:rsidR="00A1460F">
          <w:rPr>
            <w:noProof/>
            <w:webHidden/>
          </w:rPr>
          <w:fldChar w:fldCharType="end"/>
        </w:r>
      </w:hyperlink>
    </w:p>
    <w:p w14:paraId="3F87AE50" w14:textId="77777777" w:rsidR="00A1460F" w:rsidRDefault="00B64CE6">
      <w:pPr>
        <w:pStyle w:val="TOC5"/>
        <w:rPr>
          <w:rFonts w:asciiTheme="minorHAnsi" w:eastAsiaTheme="minorEastAsia" w:hAnsiTheme="minorHAnsi" w:cstheme="minorBidi"/>
          <w:noProof/>
          <w:sz w:val="22"/>
          <w:szCs w:val="22"/>
        </w:rPr>
      </w:pPr>
      <w:hyperlink w:anchor="_Toc466555170" w:history="1">
        <w:r w:rsidR="00A1460F" w:rsidRPr="00006302">
          <w:rPr>
            <w:rStyle w:val="Hyperlink"/>
            <w:noProof/>
          </w:rPr>
          <w:t>6.3.1.x.3 Standards</w:t>
        </w:r>
        <w:r w:rsidR="00A1460F">
          <w:rPr>
            <w:noProof/>
            <w:webHidden/>
          </w:rPr>
          <w:tab/>
        </w:r>
        <w:r w:rsidR="00A1460F">
          <w:rPr>
            <w:noProof/>
            <w:webHidden/>
          </w:rPr>
          <w:fldChar w:fldCharType="begin"/>
        </w:r>
        <w:r w:rsidR="00A1460F">
          <w:rPr>
            <w:noProof/>
            <w:webHidden/>
          </w:rPr>
          <w:instrText xml:space="preserve"> PAGEREF _Toc466555170 \h </w:instrText>
        </w:r>
        <w:r w:rsidR="00A1460F">
          <w:rPr>
            <w:noProof/>
            <w:webHidden/>
          </w:rPr>
        </w:r>
        <w:r w:rsidR="00A1460F">
          <w:rPr>
            <w:noProof/>
            <w:webHidden/>
          </w:rPr>
          <w:fldChar w:fldCharType="separate"/>
        </w:r>
        <w:r w:rsidR="00A1460F">
          <w:rPr>
            <w:noProof/>
            <w:webHidden/>
          </w:rPr>
          <w:t>26</w:t>
        </w:r>
        <w:r w:rsidR="00A1460F">
          <w:rPr>
            <w:noProof/>
            <w:webHidden/>
          </w:rPr>
          <w:fldChar w:fldCharType="end"/>
        </w:r>
      </w:hyperlink>
    </w:p>
    <w:p w14:paraId="53370CC0" w14:textId="77777777" w:rsidR="00A1460F" w:rsidRDefault="00B64CE6">
      <w:pPr>
        <w:pStyle w:val="TOC5"/>
        <w:rPr>
          <w:rFonts w:asciiTheme="minorHAnsi" w:eastAsiaTheme="minorEastAsia" w:hAnsiTheme="minorHAnsi" w:cstheme="minorBidi"/>
          <w:noProof/>
          <w:sz w:val="22"/>
          <w:szCs w:val="22"/>
        </w:rPr>
      </w:pPr>
      <w:hyperlink w:anchor="_Toc466555171" w:history="1">
        <w:r w:rsidR="00A1460F" w:rsidRPr="00006302">
          <w:rPr>
            <w:rStyle w:val="Hyperlink"/>
            <w:noProof/>
          </w:rPr>
          <w:t>6.3.1.x.4 Specification</w:t>
        </w:r>
        <w:r w:rsidR="00A1460F">
          <w:rPr>
            <w:noProof/>
            <w:webHidden/>
          </w:rPr>
          <w:tab/>
        </w:r>
        <w:r w:rsidR="00A1460F">
          <w:rPr>
            <w:noProof/>
            <w:webHidden/>
          </w:rPr>
          <w:fldChar w:fldCharType="begin"/>
        </w:r>
        <w:r w:rsidR="00A1460F">
          <w:rPr>
            <w:noProof/>
            <w:webHidden/>
          </w:rPr>
          <w:instrText xml:space="preserve"> PAGEREF _Toc466555171 \h </w:instrText>
        </w:r>
        <w:r w:rsidR="00A1460F">
          <w:rPr>
            <w:noProof/>
            <w:webHidden/>
          </w:rPr>
        </w:r>
        <w:r w:rsidR="00A1460F">
          <w:rPr>
            <w:noProof/>
            <w:webHidden/>
          </w:rPr>
          <w:fldChar w:fldCharType="separate"/>
        </w:r>
        <w:r w:rsidR="00A1460F">
          <w:rPr>
            <w:noProof/>
            <w:webHidden/>
          </w:rPr>
          <w:t>26</w:t>
        </w:r>
        <w:r w:rsidR="00A1460F">
          <w:rPr>
            <w:noProof/>
            <w:webHidden/>
          </w:rPr>
          <w:fldChar w:fldCharType="end"/>
        </w:r>
      </w:hyperlink>
    </w:p>
    <w:p w14:paraId="01F10BDA" w14:textId="77777777" w:rsidR="00A1460F" w:rsidRDefault="00B64CE6">
      <w:pPr>
        <w:pStyle w:val="TOC5"/>
        <w:rPr>
          <w:rFonts w:asciiTheme="minorHAnsi" w:eastAsiaTheme="minorEastAsia" w:hAnsiTheme="minorHAnsi" w:cstheme="minorBidi"/>
          <w:noProof/>
          <w:sz w:val="22"/>
          <w:szCs w:val="22"/>
        </w:rPr>
      </w:pPr>
      <w:hyperlink w:anchor="_Toc466555172" w:history="1">
        <w:r w:rsidR="00A1460F" w:rsidRPr="00006302">
          <w:rPr>
            <w:rStyle w:val="Hyperlink"/>
            <w:noProof/>
          </w:rPr>
          <w:t>6.3.1.x.5 Conformance</w:t>
        </w:r>
        <w:r w:rsidR="00A1460F">
          <w:rPr>
            <w:noProof/>
            <w:webHidden/>
          </w:rPr>
          <w:tab/>
        </w:r>
        <w:r w:rsidR="00A1460F">
          <w:rPr>
            <w:noProof/>
            <w:webHidden/>
          </w:rPr>
          <w:fldChar w:fldCharType="begin"/>
        </w:r>
        <w:r w:rsidR="00A1460F">
          <w:rPr>
            <w:noProof/>
            <w:webHidden/>
          </w:rPr>
          <w:instrText xml:space="preserve"> PAGEREF _Toc466555172 \h </w:instrText>
        </w:r>
        <w:r w:rsidR="00A1460F">
          <w:rPr>
            <w:noProof/>
            <w:webHidden/>
          </w:rPr>
        </w:r>
        <w:r w:rsidR="00A1460F">
          <w:rPr>
            <w:noProof/>
            <w:webHidden/>
          </w:rPr>
          <w:fldChar w:fldCharType="separate"/>
        </w:r>
        <w:r w:rsidR="00A1460F">
          <w:rPr>
            <w:noProof/>
            <w:webHidden/>
          </w:rPr>
          <w:t>26</w:t>
        </w:r>
        <w:r w:rsidR="00A1460F">
          <w:rPr>
            <w:noProof/>
            <w:webHidden/>
          </w:rPr>
          <w:fldChar w:fldCharType="end"/>
        </w:r>
      </w:hyperlink>
    </w:p>
    <w:p w14:paraId="17606577" w14:textId="77777777" w:rsidR="00A1460F" w:rsidRDefault="00B64CE6">
      <w:pPr>
        <w:pStyle w:val="TOC3"/>
        <w:rPr>
          <w:rFonts w:asciiTheme="minorHAnsi" w:eastAsiaTheme="minorEastAsia" w:hAnsiTheme="minorHAnsi" w:cstheme="minorBidi"/>
          <w:noProof/>
          <w:sz w:val="22"/>
          <w:szCs w:val="22"/>
        </w:rPr>
      </w:pPr>
      <w:hyperlink w:anchor="_Toc466555173" w:history="1">
        <w:r w:rsidR="00A1460F" w:rsidRPr="00006302">
          <w:rPr>
            <w:rStyle w:val="Hyperlink"/>
            <w:noProof/>
          </w:rPr>
          <w:t>6.3.2 CDA Header Content Modules</w:t>
        </w:r>
        <w:r w:rsidR="00A1460F">
          <w:rPr>
            <w:noProof/>
            <w:webHidden/>
          </w:rPr>
          <w:tab/>
        </w:r>
        <w:r w:rsidR="00A1460F">
          <w:rPr>
            <w:noProof/>
            <w:webHidden/>
          </w:rPr>
          <w:fldChar w:fldCharType="begin"/>
        </w:r>
        <w:r w:rsidR="00A1460F">
          <w:rPr>
            <w:noProof/>
            <w:webHidden/>
          </w:rPr>
          <w:instrText xml:space="preserve"> PAGEREF _Toc466555173 \h </w:instrText>
        </w:r>
        <w:r w:rsidR="00A1460F">
          <w:rPr>
            <w:noProof/>
            <w:webHidden/>
          </w:rPr>
        </w:r>
        <w:r w:rsidR="00A1460F">
          <w:rPr>
            <w:noProof/>
            <w:webHidden/>
          </w:rPr>
          <w:fldChar w:fldCharType="separate"/>
        </w:r>
        <w:r w:rsidR="00A1460F">
          <w:rPr>
            <w:noProof/>
            <w:webHidden/>
          </w:rPr>
          <w:t>28</w:t>
        </w:r>
        <w:r w:rsidR="00A1460F">
          <w:rPr>
            <w:noProof/>
            <w:webHidden/>
          </w:rPr>
          <w:fldChar w:fldCharType="end"/>
        </w:r>
      </w:hyperlink>
    </w:p>
    <w:p w14:paraId="682153B5" w14:textId="77777777" w:rsidR="00A1460F" w:rsidRDefault="00B64CE6">
      <w:pPr>
        <w:pStyle w:val="TOC4"/>
        <w:rPr>
          <w:rFonts w:asciiTheme="minorHAnsi" w:eastAsiaTheme="minorEastAsia" w:hAnsiTheme="minorHAnsi" w:cstheme="minorBidi"/>
          <w:noProof/>
          <w:sz w:val="22"/>
          <w:szCs w:val="22"/>
        </w:rPr>
      </w:pPr>
      <w:hyperlink w:anchor="_Toc466555174" w:history="1">
        <w:r w:rsidR="00A1460F" w:rsidRPr="00006302">
          <w:rPr>
            <w:rStyle w:val="Hyperlink"/>
            <w:noProof/>
          </w:rPr>
          <w:t>6.3.2.1 Language Communication 1.3.6.1.4.1.19376.1.5.3.1.2.1</w:t>
        </w:r>
        <w:r w:rsidR="00A1460F">
          <w:rPr>
            <w:noProof/>
            <w:webHidden/>
          </w:rPr>
          <w:tab/>
        </w:r>
        <w:r w:rsidR="00A1460F">
          <w:rPr>
            <w:noProof/>
            <w:webHidden/>
          </w:rPr>
          <w:fldChar w:fldCharType="begin"/>
        </w:r>
        <w:r w:rsidR="00A1460F">
          <w:rPr>
            <w:noProof/>
            <w:webHidden/>
          </w:rPr>
          <w:instrText xml:space="preserve"> PAGEREF _Toc466555174 \h </w:instrText>
        </w:r>
        <w:r w:rsidR="00A1460F">
          <w:rPr>
            <w:noProof/>
            <w:webHidden/>
          </w:rPr>
        </w:r>
        <w:r w:rsidR="00A1460F">
          <w:rPr>
            <w:noProof/>
            <w:webHidden/>
          </w:rPr>
          <w:fldChar w:fldCharType="separate"/>
        </w:r>
        <w:r w:rsidR="00A1460F">
          <w:rPr>
            <w:noProof/>
            <w:webHidden/>
          </w:rPr>
          <w:t>28</w:t>
        </w:r>
        <w:r w:rsidR="00A1460F">
          <w:rPr>
            <w:noProof/>
            <w:webHidden/>
          </w:rPr>
          <w:fldChar w:fldCharType="end"/>
        </w:r>
      </w:hyperlink>
    </w:p>
    <w:p w14:paraId="6195308D" w14:textId="77777777" w:rsidR="00A1460F" w:rsidRDefault="00B64CE6">
      <w:pPr>
        <w:pStyle w:val="TOC4"/>
        <w:rPr>
          <w:rFonts w:asciiTheme="minorHAnsi" w:eastAsiaTheme="minorEastAsia" w:hAnsiTheme="minorHAnsi" w:cstheme="minorBidi"/>
          <w:noProof/>
          <w:sz w:val="22"/>
          <w:szCs w:val="22"/>
        </w:rPr>
      </w:pPr>
      <w:hyperlink w:anchor="_Toc466555175" w:history="1">
        <w:r w:rsidR="00A1460F" w:rsidRPr="00006302">
          <w:rPr>
            <w:rStyle w:val="Hyperlink"/>
            <w:noProof/>
          </w:rPr>
          <w:t>6.3.2.2 Employer and School Contacts 1.3.6.1.4.1.19376.1.5.3.1.2.2</w:t>
        </w:r>
        <w:r w:rsidR="00A1460F">
          <w:rPr>
            <w:noProof/>
            <w:webHidden/>
          </w:rPr>
          <w:tab/>
        </w:r>
        <w:r w:rsidR="00A1460F">
          <w:rPr>
            <w:noProof/>
            <w:webHidden/>
          </w:rPr>
          <w:fldChar w:fldCharType="begin"/>
        </w:r>
        <w:r w:rsidR="00A1460F">
          <w:rPr>
            <w:noProof/>
            <w:webHidden/>
          </w:rPr>
          <w:instrText xml:space="preserve"> PAGEREF _Toc466555175 \h </w:instrText>
        </w:r>
        <w:r w:rsidR="00A1460F">
          <w:rPr>
            <w:noProof/>
            <w:webHidden/>
          </w:rPr>
        </w:r>
        <w:r w:rsidR="00A1460F">
          <w:rPr>
            <w:noProof/>
            <w:webHidden/>
          </w:rPr>
          <w:fldChar w:fldCharType="separate"/>
        </w:r>
        <w:r w:rsidR="00A1460F">
          <w:rPr>
            <w:noProof/>
            <w:webHidden/>
          </w:rPr>
          <w:t>28</w:t>
        </w:r>
        <w:r w:rsidR="00A1460F">
          <w:rPr>
            <w:noProof/>
            <w:webHidden/>
          </w:rPr>
          <w:fldChar w:fldCharType="end"/>
        </w:r>
      </w:hyperlink>
    </w:p>
    <w:p w14:paraId="33747D58" w14:textId="77777777" w:rsidR="00A1460F" w:rsidRDefault="00B64CE6">
      <w:pPr>
        <w:pStyle w:val="TOC4"/>
        <w:rPr>
          <w:rFonts w:asciiTheme="minorHAnsi" w:eastAsiaTheme="minorEastAsia" w:hAnsiTheme="minorHAnsi" w:cstheme="minorBidi"/>
          <w:noProof/>
          <w:sz w:val="22"/>
          <w:szCs w:val="22"/>
        </w:rPr>
      </w:pPr>
      <w:hyperlink w:anchor="_Toc466555176" w:history="1">
        <w:r w:rsidR="00A1460F" w:rsidRPr="00006302">
          <w:rPr>
            <w:rStyle w:val="Hyperlink"/>
            <w:noProof/>
          </w:rPr>
          <w:t>6.3.2.3 Healthcare Providers and Pharmacies 1.3.6.1.4.1.19376.1.5.3.1.2.3</w:t>
        </w:r>
        <w:r w:rsidR="00A1460F">
          <w:rPr>
            <w:noProof/>
            <w:webHidden/>
          </w:rPr>
          <w:tab/>
        </w:r>
        <w:r w:rsidR="00A1460F">
          <w:rPr>
            <w:noProof/>
            <w:webHidden/>
          </w:rPr>
          <w:fldChar w:fldCharType="begin"/>
        </w:r>
        <w:r w:rsidR="00A1460F">
          <w:rPr>
            <w:noProof/>
            <w:webHidden/>
          </w:rPr>
          <w:instrText xml:space="preserve"> PAGEREF _Toc466555176 \h </w:instrText>
        </w:r>
        <w:r w:rsidR="00A1460F">
          <w:rPr>
            <w:noProof/>
            <w:webHidden/>
          </w:rPr>
        </w:r>
        <w:r w:rsidR="00A1460F">
          <w:rPr>
            <w:noProof/>
            <w:webHidden/>
          </w:rPr>
          <w:fldChar w:fldCharType="separate"/>
        </w:r>
        <w:r w:rsidR="00A1460F">
          <w:rPr>
            <w:noProof/>
            <w:webHidden/>
          </w:rPr>
          <w:t>28</w:t>
        </w:r>
        <w:r w:rsidR="00A1460F">
          <w:rPr>
            <w:noProof/>
            <w:webHidden/>
          </w:rPr>
          <w:fldChar w:fldCharType="end"/>
        </w:r>
      </w:hyperlink>
    </w:p>
    <w:p w14:paraId="16F976EF" w14:textId="77777777" w:rsidR="00A1460F" w:rsidRDefault="00B64CE6">
      <w:pPr>
        <w:pStyle w:val="TOC4"/>
        <w:rPr>
          <w:rFonts w:asciiTheme="minorHAnsi" w:eastAsiaTheme="minorEastAsia" w:hAnsiTheme="minorHAnsi" w:cstheme="minorBidi"/>
          <w:noProof/>
          <w:sz w:val="22"/>
          <w:szCs w:val="22"/>
        </w:rPr>
      </w:pPr>
      <w:hyperlink w:anchor="_Toc466555177" w:history="1">
        <w:r w:rsidR="00A1460F" w:rsidRPr="00006302">
          <w:rPr>
            <w:rStyle w:val="Hyperlink"/>
            <w:noProof/>
          </w:rPr>
          <w:t>6.3.2.4 Patient Contacts 1.3.6.1.4.1.19376.1.5.3.1.2.4</w:t>
        </w:r>
        <w:r w:rsidR="00A1460F">
          <w:rPr>
            <w:noProof/>
            <w:webHidden/>
          </w:rPr>
          <w:tab/>
        </w:r>
        <w:r w:rsidR="00A1460F">
          <w:rPr>
            <w:noProof/>
            <w:webHidden/>
          </w:rPr>
          <w:fldChar w:fldCharType="begin"/>
        </w:r>
        <w:r w:rsidR="00A1460F">
          <w:rPr>
            <w:noProof/>
            <w:webHidden/>
          </w:rPr>
          <w:instrText xml:space="preserve"> PAGEREF _Toc466555177 \h </w:instrText>
        </w:r>
        <w:r w:rsidR="00A1460F">
          <w:rPr>
            <w:noProof/>
            <w:webHidden/>
          </w:rPr>
        </w:r>
        <w:r w:rsidR="00A1460F">
          <w:rPr>
            <w:noProof/>
            <w:webHidden/>
          </w:rPr>
          <w:fldChar w:fldCharType="separate"/>
        </w:r>
        <w:r w:rsidR="00A1460F">
          <w:rPr>
            <w:noProof/>
            <w:webHidden/>
          </w:rPr>
          <w:t>28</w:t>
        </w:r>
        <w:r w:rsidR="00A1460F">
          <w:rPr>
            <w:noProof/>
            <w:webHidden/>
          </w:rPr>
          <w:fldChar w:fldCharType="end"/>
        </w:r>
      </w:hyperlink>
    </w:p>
    <w:p w14:paraId="7B5459C1" w14:textId="77777777" w:rsidR="00A1460F" w:rsidRDefault="00B64CE6">
      <w:pPr>
        <w:pStyle w:val="TOC4"/>
        <w:rPr>
          <w:rFonts w:asciiTheme="minorHAnsi" w:eastAsiaTheme="minorEastAsia" w:hAnsiTheme="minorHAnsi" w:cstheme="minorBidi"/>
          <w:noProof/>
          <w:sz w:val="22"/>
          <w:szCs w:val="22"/>
        </w:rPr>
      </w:pPr>
      <w:hyperlink w:anchor="_Toc466555178" w:history="1">
        <w:r w:rsidR="00A1460F" w:rsidRPr="00006302">
          <w:rPr>
            <w:rStyle w:val="Hyperlink"/>
            <w:noProof/>
          </w:rPr>
          <w:t>6.3.2.5 Spouse 1.3.6.1.4.1.19376.1.5.3.1.2.4.1</w:t>
        </w:r>
        <w:r w:rsidR="00A1460F">
          <w:rPr>
            <w:noProof/>
            <w:webHidden/>
          </w:rPr>
          <w:tab/>
        </w:r>
        <w:r w:rsidR="00A1460F">
          <w:rPr>
            <w:noProof/>
            <w:webHidden/>
          </w:rPr>
          <w:fldChar w:fldCharType="begin"/>
        </w:r>
        <w:r w:rsidR="00A1460F">
          <w:rPr>
            <w:noProof/>
            <w:webHidden/>
          </w:rPr>
          <w:instrText xml:space="preserve"> PAGEREF _Toc466555178 \h </w:instrText>
        </w:r>
        <w:r w:rsidR="00A1460F">
          <w:rPr>
            <w:noProof/>
            <w:webHidden/>
          </w:rPr>
        </w:r>
        <w:r w:rsidR="00A1460F">
          <w:rPr>
            <w:noProof/>
            <w:webHidden/>
          </w:rPr>
          <w:fldChar w:fldCharType="separate"/>
        </w:r>
        <w:r w:rsidR="00A1460F">
          <w:rPr>
            <w:noProof/>
            <w:webHidden/>
          </w:rPr>
          <w:t>28</w:t>
        </w:r>
        <w:r w:rsidR="00A1460F">
          <w:rPr>
            <w:noProof/>
            <w:webHidden/>
          </w:rPr>
          <w:fldChar w:fldCharType="end"/>
        </w:r>
      </w:hyperlink>
    </w:p>
    <w:p w14:paraId="6E044463" w14:textId="77777777" w:rsidR="00A1460F" w:rsidRDefault="00B64CE6">
      <w:pPr>
        <w:pStyle w:val="TOC5"/>
        <w:rPr>
          <w:rFonts w:asciiTheme="minorHAnsi" w:eastAsiaTheme="minorEastAsia" w:hAnsiTheme="minorHAnsi" w:cstheme="minorBidi"/>
          <w:noProof/>
          <w:sz w:val="22"/>
          <w:szCs w:val="22"/>
        </w:rPr>
      </w:pPr>
      <w:hyperlink w:anchor="_Toc466555179" w:history="1">
        <w:r w:rsidR="00A1460F" w:rsidRPr="00006302">
          <w:rPr>
            <w:rStyle w:val="Hyperlink"/>
            <w:noProof/>
          </w:rPr>
          <w:t>6.3.2.5.1 Parent Template</w:t>
        </w:r>
        <w:r w:rsidR="00A1460F">
          <w:rPr>
            <w:noProof/>
            <w:webHidden/>
          </w:rPr>
          <w:tab/>
        </w:r>
        <w:r w:rsidR="00A1460F">
          <w:rPr>
            <w:noProof/>
            <w:webHidden/>
          </w:rPr>
          <w:fldChar w:fldCharType="begin"/>
        </w:r>
        <w:r w:rsidR="00A1460F">
          <w:rPr>
            <w:noProof/>
            <w:webHidden/>
          </w:rPr>
          <w:instrText xml:space="preserve"> PAGEREF _Toc466555179 \h </w:instrText>
        </w:r>
        <w:r w:rsidR="00A1460F">
          <w:rPr>
            <w:noProof/>
            <w:webHidden/>
          </w:rPr>
        </w:r>
        <w:r w:rsidR="00A1460F">
          <w:rPr>
            <w:noProof/>
            <w:webHidden/>
          </w:rPr>
          <w:fldChar w:fldCharType="separate"/>
        </w:r>
        <w:r w:rsidR="00A1460F">
          <w:rPr>
            <w:noProof/>
            <w:webHidden/>
          </w:rPr>
          <w:t>29</w:t>
        </w:r>
        <w:r w:rsidR="00A1460F">
          <w:rPr>
            <w:noProof/>
            <w:webHidden/>
          </w:rPr>
          <w:fldChar w:fldCharType="end"/>
        </w:r>
      </w:hyperlink>
    </w:p>
    <w:p w14:paraId="34C06CCC" w14:textId="77777777" w:rsidR="00A1460F" w:rsidRDefault="00B64CE6">
      <w:pPr>
        <w:pStyle w:val="TOC5"/>
        <w:rPr>
          <w:rFonts w:asciiTheme="minorHAnsi" w:eastAsiaTheme="minorEastAsia" w:hAnsiTheme="minorHAnsi" w:cstheme="minorBidi"/>
          <w:noProof/>
          <w:sz w:val="22"/>
          <w:szCs w:val="22"/>
        </w:rPr>
      </w:pPr>
      <w:hyperlink w:anchor="_Toc466555180" w:history="1">
        <w:r w:rsidR="00A1460F" w:rsidRPr="00006302">
          <w:rPr>
            <w:rStyle w:val="Hyperlink"/>
            <w:noProof/>
          </w:rPr>
          <w:t>6.3.2.5.2 Specification</w:t>
        </w:r>
        <w:r w:rsidR="00A1460F">
          <w:rPr>
            <w:noProof/>
            <w:webHidden/>
          </w:rPr>
          <w:tab/>
        </w:r>
        <w:r w:rsidR="00A1460F">
          <w:rPr>
            <w:noProof/>
            <w:webHidden/>
          </w:rPr>
          <w:fldChar w:fldCharType="begin"/>
        </w:r>
        <w:r w:rsidR="00A1460F">
          <w:rPr>
            <w:noProof/>
            <w:webHidden/>
          </w:rPr>
          <w:instrText xml:space="preserve"> PAGEREF _Toc466555180 \h </w:instrText>
        </w:r>
        <w:r w:rsidR="00A1460F">
          <w:rPr>
            <w:noProof/>
            <w:webHidden/>
          </w:rPr>
        </w:r>
        <w:r w:rsidR="00A1460F">
          <w:rPr>
            <w:noProof/>
            <w:webHidden/>
          </w:rPr>
          <w:fldChar w:fldCharType="separate"/>
        </w:r>
        <w:r w:rsidR="00A1460F">
          <w:rPr>
            <w:noProof/>
            <w:webHidden/>
          </w:rPr>
          <w:t>29</w:t>
        </w:r>
        <w:r w:rsidR="00A1460F">
          <w:rPr>
            <w:noProof/>
            <w:webHidden/>
          </w:rPr>
          <w:fldChar w:fldCharType="end"/>
        </w:r>
      </w:hyperlink>
    </w:p>
    <w:p w14:paraId="551A9810" w14:textId="77777777" w:rsidR="00A1460F" w:rsidRDefault="00B64CE6">
      <w:pPr>
        <w:pStyle w:val="TOC5"/>
        <w:rPr>
          <w:rFonts w:asciiTheme="minorHAnsi" w:eastAsiaTheme="minorEastAsia" w:hAnsiTheme="minorHAnsi" w:cstheme="minorBidi"/>
          <w:noProof/>
          <w:sz w:val="22"/>
          <w:szCs w:val="22"/>
        </w:rPr>
      </w:pPr>
      <w:hyperlink w:anchor="_Toc466555181" w:history="1">
        <w:r w:rsidR="00A1460F" w:rsidRPr="00006302">
          <w:rPr>
            <w:rStyle w:val="Hyperlink"/>
            <w:noProof/>
          </w:rPr>
          <w:t>6.3.2.5.3 &lt;templateId root='1.3.6.1.4.1.19376.1.5.3.1.2.4'/&gt;&lt;templateId root='1.3.6.1.4.1.19376.1.5.3.1.2.4.1'/&gt;</w:t>
        </w:r>
        <w:r w:rsidR="00A1460F">
          <w:rPr>
            <w:noProof/>
            <w:webHidden/>
          </w:rPr>
          <w:tab/>
        </w:r>
        <w:r w:rsidR="00A1460F">
          <w:rPr>
            <w:noProof/>
            <w:webHidden/>
          </w:rPr>
          <w:fldChar w:fldCharType="begin"/>
        </w:r>
        <w:r w:rsidR="00A1460F">
          <w:rPr>
            <w:noProof/>
            <w:webHidden/>
          </w:rPr>
          <w:instrText xml:space="preserve"> PAGEREF _Toc466555181 \h </w:instrText>
        </w:r>
        <w:r w:rsidR="00A1460F">
          <w:rPr>
            <w:noProof/>
            <w:webHidden/>
          </w:rPr>
        </w:r>
        <w:r w:rsidR="00A1460F">
          <w:rPr>
            <w:noProof/>
            <w:webHidden/>
          </w:rPr>
          <w:fldChar w:fldCharType="separate"/>
        </w:r>
        <w:r w:rsidR="00A1460F">
          <w:rPr>
            <w:noProof/>
            <w:webHidden/>
          </w:rPr>
          <w:t>29</w:t>
        </w:r>
        <w:r w:rsidR="00A1460F">
          <w:rPr>
            <w:noProof/>
            <w:webHidden/>
          </w:rPr>
          <w:fldChar w:fldCharType="end"/>
        </w:r>
      </w:hyperlink>
    </w:p>
    <w:p w14:paraId="7848825D" w14:textId="77777777" w:rsidR="00A1460F" w:rsidRDefault="00B64CE6">
      <w:pPr>
        <w:pStyle w:val="TOC5"/>
        <w:rPr>
          <w:rFonts w:asciiTheme="minorHAnsi" w:eastAsiaTheme="minorEastAsia" w:hAnsiTheme="minorHAnsi" w:cstheme="minorBidi"/>
          <w:noProof/>
          <w:sz w:val="22"/>
          <w:szCs w:val="22"/>
        </w:rPr>
      </w:pPr>
      <w:hyperlink w:anchor="_Toc466555182" w:history="1">
        <w:r w:rsidR="00A1460F" w:rsidRPr="00006302">
          <w:rPr>
            <w:rStyle w:val="Hyperlink"/>
            <w:noProof/>
          </w:rPr>
          <w:t>6.3.2.5.4 &lt;associatedEntity classCode=’PRS’&gt;</w:t>
        </w:r>
        <w:r w:rsidR="00A1460F">
          <w:rPr>
            <w:noProof/>
            <w:webHidden/>
          </w:rPr>
          <w:tab/>
        </w:r>
        <w:r w:rsidR="00A1460F">
          <w:rPr>
            <w:noProof/>
            <w:webHidden/>
          </w:rPr>
          <w:fldChar w:fldCharType="begin"/>
        </w:r>
        <w:r w:rsidR="00A1460F">
          <w:rPr>
            <w:noProof/>
            <w:webHidden/>
          </w:rPr>
          <w:instrText xml:space="preserve"> PAGEREF _Toc466555182 \h </w:instrText>
        </w:r>
        <w:r w:rsidR="00A1460F">
          <w:rPr>
            <w:noProof/>
            <w:webHidden/>
          </w:rPr>
        </w:r>
        <w:r w:rsidR="00A1460F">
          <w:rPr>
            <w:noProof/>
            <w:webHidden/>
          </w:rPr>
          <w:fldChar w:fldCharType="separate"/>
        </w:r>
        <w:r w:rsidR="00A1460F">
          <w:rPr>
            <w:noProof/>
            <w:webHidden/>
          </w:rPr>
          <w:t>29</w:t>
        </w:r>
        <w:r w:rsidR="00A1460F">
          <w:rPr>
            <w:noProof/>
            <w:webHidden/>
          </w:rPr>
          <w:fldChar w:fldCharType="end"/>
        </w:r>
      </w:hyperlink>
    </w:p>
    <w:p w14:paraId="10BE20D9" w14:textId="77777777" w:rsidR="00A1460F" w:rsidRDefault="00B64CE6">
      <w:pPr>
        <w:pStyle w:val="TOC5"/>
        <w:rPr>
          <w:rFonts w:asciiTheme="minorHAnsi" w:eastAsiaTheme="minorEastAsia" w:hAnsiTheme="minorHAnsi" w:cstheme="minorBidi"/>
          <w:noProof/>
          <w:sz w:val="22"/>
          <w:szCs w:val="22"/>
        </w:rPr>
      </w:pPr>
      <w:hyperlink w:anchor="_Toc466555183" w:history="1">
        <w:r w:rsidR="00A1460F" w:rsidRPr="00006302">
          <w:rPr>
            <w:rStyle w:val="Hyperlink"/>
            <w:noProof/>
          </w:rPr>
          <w:t>6.3.2.5.5 &lt;code code='127848009|184142008' displayName=' ' codeSystem='2.16.840.1.113883.6.96' codeSystemName='SNOMED CT'/&gt;</w:t>
        </w:r>
        <w:r w:rsidR="00A1460F">
          <w:rPr>
            <w:noProof/>
            <w:webHidden/>
          </w:rPr>
          <w:tab/>
        </w:r>
        <w:r w:rsidR="00A1460F">
          <w:rPr>
            <w:noProof/>
            <w:webHidden/>
          </w:rPr>
          <w:fldChar w:fldCharType="begin"/>
        </w:r>
        <w:r w:rsidR="00A1460F">
          <w:rPr>
            <w:noProof/>
            <w:webHidden/>
          </w:rPr>
          <w:instrText xml:space="preserve"> PAGEREF _Toc466555183 \h </w:instrText>
        </w:r>
        <w:r w:rsidR="00A1460F">
          <w:rPr>
            <w:noProof/>
            <w:webHidden/>
          </w:rPr>
        </w:r>
        <w:r w:rsidR="00A1460F">
          <w:rPr>
            <w:noProof/>
            <w:webHidden/>
          </w:rPr>
          <w:fldChar w:fldCharType="separate"/>
        </w:r>
        <w:r w:rsidR="00A1460F">
          <w:rPr>
            <w:noProof/>
            <w:webHidden/>
          </w:rPr>
          <w:t>29</w:t>
        </w:r>
        <w:r w:rsidR="00A1460F">
          <w:rPr>
            <w:noProof/>
            <w:webHidden/>
          </w:rPr>
          <w:fldChar w:fldCharType="end"/>
        </w:r>
      </w:hyperlink>
    </w:p>
    <w:p w14:paraId="68FEF06F" w14:textId="77777777" w:rsidR="00A1460F" w:rsidRDefault="00B64CE6">
      <w:pPr>
        <w:pStyle w:val="TOC5"/>
        <w:rPr>
          <w:rFonts w:asciiTheme="minorHAnsi" w:eastAsiaTheme="minorEastAsia" w:hAnsiTheme="minorHAnsi" w:cstheme="minorBidi"/>
          <w:noProof/>
          <w:sz w:val="22"/>
          <w:szCs w:val="22"/>
        </w:rPr>
      </w:pPr>
      <w:hyperlink w:anchor="_Toc466555184" w:history="1">
        <w:r w:rsidR="00A1460F" w:rsidRPr="00006302">
          <w:rPr>
            <w:rStyle w:val="Hyperlink"/>
            <w:noProof/>
          </w:rPr>
          <w:t>6.3.2.5.6 Completed Example</w:t>
        </w:r>
        <w:r w:rsidR="00A1460F">
          <w:rPr>
            <w:noProof/>
            <w:webHidden/>
          </w:rPr>
          <w:tab/>
        </w:r>
        <w:r w:rsidR="00A1460F">
          <w:rPr>
            <w:noProof/>
            <w:webHidden/>
          </w:rPr>
          <w:fldChar w:fldCharType="begin"/>
        </w:r>
        <w:r w:rsidR="00A1460F">
          <w:rPr>
            <w:noProof/>
            <w:webHidden/>
          </w:rPr>
          <w:instrText xml:space="preserve"> PAGEREF _Toc466555184 \h </w:instrText>
        </w:r>
        <w:r w:rsidR="00A1460F">
          <w:rPr>
            <w:noProof/>
            <w:webHidden/>
          </w:rPr>
        </w:r>
        <w:r w:rsidR="00A1460F">
          <w:rPr>
            <w:noProof/>
            <w:webHidden/>
          </w:rPr>
          <w:fldChar w:fldCharType="separate"/>
        </w:r>
        <w:r w:rsidR="00A1460F">
          <w:rPr>
            <w:noProof/>
            <w:webHidden/>
          </w:rPr>
          <w:t>30</w:t>
        </w:r>
        <w:r w:rsidR="00A1460F">
          <w:rPr>
            <w:noProof/>
            <w:webHidden/>
          </w:rPr>
          <w:fldChar w:fldCharType="end"/>
        </w:r>
      </w:hyperlink>
    </w:p>
    <w:p w14:paraId="175AB6BB" w14:textId="77777777" w:rsidR="00A1460F" w:rsidRDefault="00B64CE6">
      <w:pPr>
        <w:pStyle w:val="TOC4"/>
        <w:rPr>
          <w:rFonts w:asciiTheme="minorHAnsi" w:eastAsiaTheme="minorEastAsia" w:hAnsiTheme="minorHAnsi" w:cstheme="minorBidi"/>
          <w:noProof/>
          <w:sz w:val="22"/>
          <w:szCs w:val="22"/>
        </w:rPr>
      </w:pPr>
      <w:hyperlink w:anchor="_Toc466555185" w:history="1">
        <w:r w:rsidR="00A1460F" w:rsidRPr="00006302">
          <w:rPr>
            <w:rStyle w:val="Hyperlink"/>
            <w:noProof/>
          </w:rPr>
          <w:t>6.3.2.6 Natural Father of Fetus 1.3.6.1.4.1.19376.1.5.3.1.2.4.2</w:t>
        </w:r>
        <w:r w:rsidR="00A1460F">
          <w:rPr>
            <w:noProof/>
            <w:webHidden/>
          </w:rPr>
          <w:tab/>
        </w:r>
        <w:r w:rsidR="00A1460F">
          <w:rPr>
            <w:noProof/>
            <w:webHidden/>
          </w:rPr>
          <w:fldChar w:fldCharType="begin"/>
        </w:r>
        <w:r w:rsidR="00A1460F">
          <w:rPr>
            <w:noProof/>
            <w:webHidden/>
          </w:rPr>
          <w:instrText xml:space="preserve"> PAGEREF _Toc466555185 \h </w:instrText>
        </w:r>
        <w:r w:rsidR="00A1460F">
          <w:rPr>
            <w:noProof/>
            <w:webHidden/>
          </w:rPr>
        </w:r>
        <w:r w:rsidR="00A1460F">
          <w:rPr>
            <w:noProof/>
            <w:webHidden/>
          </w:rPr>
          <w:fldChar w:fldCharType="separate"/>
        </w:r>
        <w:r w:rsidR="00A1460F">
          <w:rPr>
            <w:noProof/>
            <w:webHidden/>
          </w:rPr>
          <w:t>30</w:t>
        </w:r>
        <w:r w:rsidR="00A1460F">
          <w:rPr>
            <w:noProof/>
            <w:webHidden/>
          </w:rPr>
          <w:fldChar w:fldCharType="end"/>
        </w:r>
      </w:hyperlink>
    </w:p>
    <w:p w14:paraId="0E20E6B3" w14:textId="77777777" w:rsidR="00A1460F" w:rsidRDefault="00B64CE6">
      <w:pPr>
        <w:pStyle w:val="TOC5"/>
        <w:rPr>
          <w:rFonts w:asciiTheme="minorHAnsi" w:eastAsiaTheme="minorEastAsia" w:hAnsiTheme="minorHAnsi" w:cstheme="minorBidi"/>
          <w:noProof/>
          <w:sz w:val="22"/>
          <w:szCs w:val="22"/>
        </w:rPr>
      </w:pPr>
      <w:hyperlink w:anchor="_Toc466555186" w:history="1">
        <w:r w:rsidR="00A1460F" w:rsidRPr="00006302">
          <w:rPr>
            <w:rStyle w:val="Hyperlink"/>
            <w:noProof/>
          </w:rPr>
          <w:t>6.3.2.6.1 Parent Template</w:t>
        </w:r>
        <w:r w:rsidR="00A1460F">
          <w:rPr>
            <w:noProof/>
            <w:webHidden/>
          </w:rPr>
          <w:tab/>
        </w:r>
        <w:r w:rsidR="00A1460F">
          <w:rPr>
            <w:noProof/>
            <w:webHidden/>
          </w:rPr>
          <w:fldChar w:fldCharType="begin"/>
        </w:r>
        <w:r w:rsidR="00A1460F">
          <w:rPr>
            <w:noProof/>
            <w:webHidden/>
          </w:rPr>
          <w:instrText xml:space="preserve"> PAGEREF _Toc466555186 \h </w:instrText>
        </w:r>
        <w:r w:rsidR="00A1460F">
          <w:rPr>
            <w:noProof/>
            <w:webHidden/>
          </w:rPr>
        </w:r>
        <w:r w:rsidR="00A1460F">
          <w:rPr>
            <w:noProof/>
            <w:webHidden/>
          </w:rPr>
          <w:fldChar w:fldCharType="separate"/>
        </w:r>
        <w:r w:rsidR="00A1460F">
          <w:rPr>
            <w:noProof/>
            <w:webHidden/>
          </w:rPr>
          <w:t>30</w:t>
        </w:r>
        <w:r w:rsidR="00A1460F">
          <w:rPr>
            <w:noProof/>
            <w:webHidden/>
          </w:rPr>
          <w:fldChar w:fldCharType="end"/>
        </w:r>
      </w:hyperlink>
    </w:p>
    <w:p w14:paraId="1F3F0E70" w14:textId="77777777" w:rsidR="00A1460F" w:rsidRDefault="00B64CE6">
      <w:pPr>
        <w:pStyle w:val="TOC5"/>
        <w:rPr>
          <w:rFonts w:asciiTheme="minorHAnsi" w:eastAsiaTheme="minorEastAsia" w:hAnsiTheme="minorHAnsi" w:cstheme="minorBidi"/>
          <w:noProof/>
          <w:sz w:val="22"/>
          <w:szCs w:val="22"/>
        </w:rPr>
      </w:pPr>
      <w:hyperlink w:anchor="_Toc466555187" w:history="1">
        <w:r w:rsidR="00A1460F" w:rsidRPr="00006302">
          <w:rPr>
            <w:rStyle w:val="Hyperlink"/>
            <w:noProof/>
          </w:rPr>
          <w:t>6.3.2.6.2 Specification</w:t>
        </w:r>
        <w:r w:rsidR="00A1460F">
          <w:rPr>
            <w:noProof/>
            <w:webHidden/>
          </w:rPr>
          <w:tab/>
        </w:r>
        <w:r w:rsidR="00A1460F">
          <w:rPr>
            <w:noProof/>
            <w:webHidden/>
          </w:rPr>
          <w:fldChar w:fldCharType="begin"/>
        </w:r>
        <w:r w:rsidR="00A1460F">
          <w:rPr>
            <w:noProof/>
            <w:webHidden/>
          </w:rPr>
          <w:instrText xml:space="preserve"> PAGEREF _Toc466555187 \h </w:instrText>
        </w:r>
        <w:r w:rsidR="00A1460F">
          <w:rPr>
            <w:noProof/>
            <w:webHidden/>
          </w:rPr>
        </w:r>
        <w:r w:rsidR="00A1460F">
          <w:rPr>
            <w:noProof/>
            <w:webHidden/>
          </w:rPr>
          <w:fldChar w:fldCharType="separate"/>
        </w:r>
        <w:r w:rsidR="00A1460F">
          <w:rPr>
            <w:noProof/>
            <w:webHidden/>
          </w:rPr>
          <w:t>30</w:t>
        </w:r>
        <w:r w:rsidR="00A1460F">
          <w:rPr>
            <w:noProof/>
            <w:webHidden/>
          </w:rPr>
          <w:fldChar w:fldCharType="end"/>
        </w:r>
      </w:hyperlink>
    </w:p>
    <w:p w14:paraId="51199503" w14:textId="77777777" w:rsidR="00A1460F" w:rsidRDefault="00B64CE6">
      <w:pPr>
        <w:pStyle w:val="TOC5"/>
        <w:rPr>
          <w:rFonts w:asciiTheme="minorHAnsi" w:eastAsiaTheme="minorEastAsia" w:hAnsiTheme="minorHAnsi" w:cstheme="minorBidi"/>
          <w:noProof/>
          <w:sz w:val="22"/>
          <w:szCs w:val="22"/>
        </w:rPr>
      </w:pPr>
      <w:hyperlink w:anchor="_Toc466555188" w:history="1">
        <w:r w:rsidR="00A1460F" w:rsidRPr="00006302">
          <w:rPr>
            <w:rStyle w:val="Hyperlink"/>
            <w:noProof/>
          </w:rPr>
          <w:t>6.3.2.6.3 &lt;templateId root='1.3.6.1.4.1.19376.1.5.3.1.2.4'/&gt;&lt;templateId root='1.3.6.1.4.1.19376.1.5.3.1.2.4.2'/&gt;</w:t>
        </w:r>
        <w:r w:rsidR="00A1460F">
          <w:rPr>
            <w:noProof/>
            <w:webHidden/>
          </w:rPr>
          <w:tab/>
        </w:r>
        <w:r w:rsidR="00A1460F">
          <w:rPr>
            <w:noProof/>
            <w:webHidden/>
          </w:rPr>
          <w:fldChar w:fldCharType="begin"/>
        </w:r>
        <w:r w:rsidR="00A1460F">
          <w:rPr>
            <w:noProof/>
            <w:webHidden/>
          </w:rPr>
          <w:instrText xml:space="preserve"> PAGEREF _Toc466555188 \h </w:instrText>
        </w:r>
        <w:r w:rsidR="00A1460F">
          <w:rPr>
            <w:noProof/>
            <w:webHidden/>
          </w:rPr>
        </w:r>
        <w:r w:rsidR="00A1460F">
          <w:rPr>
            <w:noProof/>
            <w:webHidden/>
          </w:rPr>
          <w:fldChar w:fldCharType="separate"/>
        </w:r>
        <w:r w:rsidR="00A1460F">
          <w:rPr>
            <w:noProof/>
            <w:webHidden/>
          </w:rPr>
          <w:t>31</w:t>
        </w:r>
        <w:r w:rsidR="00A1460F">
          <w:rPr>
            <w:noProof/>
            <w:webHidden/>
          </w:rPr>
          <w:fldChar w:fldCharType="end"/>
        </w:r>
      </w:hyperlink>
    </w:p>
    <w:p w14:paraId="5D766204" w14:textId="77777777" w:rsidR="00A1460F" w:rsidRDefault="00B64CE6">
      <w:pPr>
        <w:pStyle w:val="TOC5"/>
        <w:rPr>
          <w:rFonts w:asciiTheme="minorHAnsi" w:eastAsiaTheme="minorEastAsia" w:hAnsiTheme="minorHAnsi" w:cstheme="minorBidi"/>
          <w:noProof/>
          <w:sz w:val="22"/>
          <w:szCs w:val="22"/>
        </w:rPr>
      </w:pPr>
      <w:hyperlink w:anchor="_Toc466555189" w:history="1">
        <w:r w:rsidR="00A1460F" w:rsidRPr="00006302">
          <w:rPr>
            <w:rStyle w:val="Hyperlink"/>
            <w:noProof/>
          </w:rPr>
          <w:t>6.3.2.6.4 &lt;associatedEntity classCode=’PRS’&gt;</w:t>
        </w:r>
        <w:r w:rsidR="00A1460F">
          <w:rPr>
            <w:noProof/>
            <w:webHidden/>
          </w:rPr>
          <w:tab/>
        </w:r>
        <w:r w:rsidR="00A1460F">
          <w:rPr>
            <w:noProof/>
            <w:webHidden/>
          </w:rPr>
          <w:fldChar w:fldCharType="begin"/>
        </w:r>
        <w:r w:rsidR="00A1460F">
          <w:rPr>
            <w:noProof/>
            <w:webHidden/>
          </w:rPr>
          <w:instrText xml:space="preserve"> PAGEREF _Toc466555189 \h </w:instrText>
        </w:r>
        <w:r w:rsidR="00A1460F">
          <w:rPr>
            <w:noProof/>
            <w:webHidden/>
          </w:rPr>
        </w:r>
        <w:r w:rsidR="00A1460F">
          <w:rPr>
            <w:noProof/>
            <w:webHidden/>
          </w:rPr>
          <w:fldChar w:fldCharType="separate"/>
        </w:r>
        <w:r w:rsidR="00A1460F">
          <w:rPr>
            <w:noProof/>
            <w:webHidden/>
          </w:rPr>
          <w:t>31</w:t>
        </w:r>
        <w:r w:rsidR="00A1460F">
          <w:rPr>
            <w:noProof/>
            <w:webHidden/>
          </w:rPr>
          <w:fldChar w:fldCharType="end"/>
        </w:r>
      </w:hyperlink>
    </w:p>
    <w:p w14:paraId="219B09B3" w14:textId="77777777" w:rsidR="00A1460F" w:rsidRDefault="00B64CE6">
      <w:pPr>
        <w:pStyle w:val="TOC5"/>
        <w:rPr>
          <w:rFonts w:asciiTheme="minorHAnsi" w:eastAsiaTheme="minorEastAsia" w:hAnsiTheme="minorHAnsi" w:cstheme="minorBidi"/>
          <w:noProof/>
          <w:sz w:val="22"/>
          <w:szCs w:val="22"/>
        </w:rPr>
      </w:pPr>
      <w:hyperlink w:anchor="_Toc466555190" w:history="1">
        <w:r w:rsidR="00A1460F" w:rsidRPr="00006302">
          <w:rPr>
            <w:rStyle w:val="Hyperlink"/>
            <w:noProof/>
          </w:rPr>
          <w:t>6.3.2.6.5 &lt;code code='xx-fatherofbaby' displayName=' ' codeSystem='2.16.840.1.113883.6.96' codeSystemName='SNOMED CT'/&gt;</w:t>
        </w:r>
        <w:r w:rsidR="00A1460F">
          <w:rPr>
            <w:noProof/>
            <w:webHidden/>
          </w:rPr>
          <w:tab/>
        </w:r>
        <w:r w:rsidR="00A1460F">
          <w:rPr>
            <w:noProof/>
            <w:webHidden/>
          </w:rPr>
          <w:fldChar w:fldCharType="begin"/>
        </w:r>
        <w:r w:rsidR="00A1460F">
          <w:rPr>
            <w:noProof/>
            <w:webHidden/>
          </w:rPr>
          <w:instrText xml:space="preserve"> PAGEREF _Toc466555190 \h </w:instrText>
        </w:r>
        <w:r w:rsidR="00A1460F">
          <w:rPr>
            <w:noProof/>
            <w:webHidden/>
          </w:rPr>
        </w:r>
        <w:r w:rsidR="00A1460F">
          <w:rPr>
            <w:noProof/>
            <w:webHidden/>
          </w:rPr>
          <w:fldChar w:fldCharType="separate"/>
        </w:r>
        <w:r w:rsidR="00A1460F">
          <w:rPr>
            <w:noProof/>
            <w:webHidden/>
          </w:rPr>
          <w:t>31</w:t>
        </w:r>
        <w:r w:rsidR="00A1460F">
          <w:rPr>
            <w:noProof/>
            <w:webHidden/>
          </w:rPr>
          <w:fldChar w:fldCharType="end"/>
        </w:r>
      </w:hyperlink>
    </w:p>
    <w:p w14:paraId="53CFCE20" w14:textId="77777777" w:rsidR="00A1460F" w:rsidRDefault="00B64CE6">
      <w:pPr>
        <w:pStyle w:val="TOC5"/>
        <w:rPr>
          <w:rFonts w:asciiTheme="minorHAnsi" w:eastAsiaTheme="minorEastAsia" w:hAnsiTheme="minorHAnsi" w:cstheme="minorBidi"/>
          <w:noProof/>
          <w:sz w:val="22"/>
          <w:szCs w:val="22"/>
        </w:rPr>
      </w:pPr>
      <w:hyperlink w:anchor="_Toc466555191" w:history="1">
        <w:r w:rsidR="00A1460F" w:rsidRPr="00006302">
          <w:rPr>
            <w:rStyle w:val="Hyperlink"/>
            <w:noProof/>
          </w:rPr>
          <w:t>6.3.2.6.6 Completed Example</w:t>
        </w:r>
        <w:r w:rsidR="00A1460F">
          <w:rPr>
            <w:noProof/>
            <w:webHidden/>
          </w:rPr>
          <w:tab/>
        </w:r>
        <w:r w:rsidR="00A1460F">
          <w:rPr>
            <w:noProof/>
            <w:webHidden/>
          </w:rPr>
          <w:fldChar w:fldCharType="begin"/>
        </w:r>
        <w:r w:rsidR="00A1460F">
          <w:rPr>
            <w:noProof/>
            <w:webHidden/>
          </w:rPr>
          <w:instrText xml:space="preserve"> PAGEREF _Toc466555191 \h </w:instrText>
        </w:r>
        <w:r w:rsidR="00A1460F">
          <w:rPr>
            <w:noProof/>
            <w:webHidden/>
          </w:rPr>
        </w:r>
        <w:r w:rsidR="00A1460F">
          <w:rPr>
            <w:noProof/>
            <w:webHidden/>
          </w:rPr>
          <w:fldChar w:fldCharType="separate"/>
        </w:r>
        <w:r w:rsidR="00A1460F">
          <w:rPr>
            <w:noProof/>
            <w:webHidden/>
          </w:rPr>
          <w:t>31</w:t>
        </w:r>
        <w:r w:rsidR="00A1460F">
          <w:rPr>
            <w:noProof/>
            <w:webHidden/>
          </w:rPr>
          <w:fldChar w:fldCharType="end"/>
        </w:r>
      </w:hyperlink>
    </w:p>
    <w:p w14:paraId="66238102" w14:textId="77777777" w:rsidR="00A1460F" w:rsidRDefault="00B64CE6">
      <w:pPr>
        <w:pStyle w:val="TOC4"/>
        <w:rPr>
          <w:rFonts w:asciiTheme="minorHAnsi" w:eastAsiaTheme="minorEastAsia" w:hAnsiTheme="minorHAnsi" w:cstheme="minorBidi"/>
          <w:noProof/>
          <w:sz w:val="22"/>
          <w:szCs w:val="22"/>
        </w:rPr>
      </w:pPr>
      <w:hyperlink w:anchor="_Toc466555192" w:history="1">
        <w:r w:rsidR="00A1460F" w:rsidRPr="00006302">
          <w:rPr>
            <w:rStyle w:val="Hyperlink"/>
            <w:noProof/>
          </w:rPr>
          <w:t>6.3.2.7 Authorization 1.3.6.1.4.1.19376.1.5.3.1.2.5</w:t>
        </w:r>
        <w:r w:rsidR="00A1460F">
          <w:rPr>
            <w:noProof/>
            <w:webHidden/>
          </w:rPr>
          <w:tab/>
        </w:r>
        <w:r w:rsidR="00A1460F">
          <w:rPr>
            <w:noProof/>
            <w:webHidden/>
          </w:rPr>
          <w:fldChar w:fldCharType="begin"/>
        </w:r>
        <w:r w:rsidR="00A1460F">
          <w:rPr>
            <w:noProof/>
            <w:webHidden/>
          </w:rPr>
          <w:instrText xml:space="preserve"> PAGEREF _Toc466555192 \h </w:instrText>
        </w:r>
        <w:r w:rsidR="00A1460F">
          <w:rPr>
            <w:noProof/>
            <w:webHidden/>
          </w:rPr>
        </w:r>
        <w:r w:rsidR="00A1460F">
          <w:rPr>
            <w:noProof/>
            <w:webHidden/>
          </w:rPr>
          <w:fldChar w:fldCharType="separate"/>
        </w:r>
        <w:r w:rsidR="00A1460F">
          <w:rPr>
            <w:noProof/>
            <w:webHidden/>
          </w:rPr>
          <w:t>32</w:t>
        </w:r>
        <w:r w:rsidR="00A1460F">
          <w:rPr>
            <w:noProof/>
            <w:webHidden/>
          </w:rPr>
          <w:fldChar w:fldCharType="end"/>
        </w:r>
      </w:hyperlink>
    </w:p>
    <w:p w14:paraId="7B190C54" w14:textId="77777777" w:rsidR="00A1460F" w:rsidRDefault="00B64CE6">
      <w:pPr>
        <w:pStyle w:val="TOC5"/>
        <w:rPr>
          <w:rFonts w:asciiTheme="minorHAnsi" w:eastAsiaTheme="minorEastAsia" w:hAnsiTheme="minorHAnsi" w:cstheme="minorBidi"/>
          <w:noProof/>
          <w:sz w:val="22"/>
          <w:szCs w:val="22"/>
        </w:rPr>
      </w:pPr>
      <w:hyperlink w:anchor="_Toc466555193" w:history="1">
        <w:r w:rsidR="00A1460F" w:rsidRPr="00006302">
          <w:rPr>
            <w:rStyle w:val="Hyperlink"/>
            <w:noProof/>
          </w:rPr>
          <w:t>6.3.2.7.1 Parent Template</w:t>
        </w:r>
        <w:r w:rsidR="00A1460F">
          <w:rPr>
            <w:noProof/>
            <w:webHidden/>
          </w:rPr>
          <w:tab/>
        </w:r>
        <w:r w:rsidR="00A1460F">
          <w:rPr>
            <w:noProof/>
            <w:webHidden/>
          </w:rPr>
          <w:fldChar w:fldCharType="begin"/>
        </w:r>
        <w:r w:rsidR="00A1460F">
          <w:rPr>
            <w:noProof/>
            <w:webHidden/>
          </w:rPr>
          <w:instrText xml:space="preserve"> PAGEREF _Toc466555193 \h </w:instrText>
        </w:r>
        <w:r w:rsidR="00A1460F">
          <w:rPr>
            <w:noProof/>
            <w:webHidden/>
          </w:rPr>
        </w:r>
        <w:r w:rsidR="00A1460F">
          <w:rPr>
            <w:noProof/>
            <w:webHidden/>
          </w:rPr>
          <w:fldChar w:fldCharType="separate"/>
        </w:r>
        <w:r w:rsidR="00A1460F">
          <w:rPr>
            <w:noProof/>
            <w:webHidden/>
          </w:rPr>
          <w:t>32</w:t>
        </w:r>
        <w:r w:rsidR="00A1460F">
          <w:rPr>
            <w:noProof/>
            <w:webHidden/>
          </w:rPr>
          <w:fldChar w:fldCharType="end"/>
        </w:r>
      </w:hyperlink>
    </w:p>
    <w:p w14:paraId="0AFAF438" w14:textId="77777777" w:rsidR="00A1460F" w:rsidRDefault="00B64CE6">
      <w:pPr>
        <w:pStyle w:val="TOC5"/>
        <w:rPr>
          <w:rFonts w:asciiTheme="minorHAnsi" w:eastAsiaTheme="minorEastAsia" w:hAnsiTheme="minorHAnsi" w:cstheme="minorBidi"/>
          <w:noProof/>
          <w:sz w:val="22"/>
          <w:szCs w:val="22"/>
        </w:rPr>
      </w:pPr>
      <w:hyperlink w:anchor="_Toc466555194" w:history="1">
        <w:r w:rsidR="00A1460F" w:rsidRPr="00006302">
          <w:rPr>
            <w:rStyle w:val="Hyperlink"/>
            <w:noProof/>
          </w:rPr>
          <w:t>6.3.2.7.2 Specification</w:t>
        </w:r>
        <w:r w:rsidR="00A1460F">
          <w:rPr>
            <w:noProof/>
            <w:webHidden/>
          </w:rPr>
          <w:tab/>
        </w:r>
        <w:r w:rsidR="00A1460F">
          <w:rPr>
            <w:noProof/>
            <w:webHidden/>
          </w:rPr>
          <w:fldChar w:fldCharType="begin"/>
        </w:r>
        <w:r w:rsidR="00A1460F">
          <w:rPr>
            <w:noProof/>
            <w:webHidden/>
          </w:rPr>
          <w:instrText xml:space="preserve"> PAGEREF _Toc466555194 \h </w:instrText>
        </w:r>
        <w:r w:rsidR="00A1460F">
          <w:rPr>
            <w:noProof/>
            <w:webHidden/>
          </w:rPr>
        </w:r>
        <w:r w:rsidR="00A1460F">
          <w:rPr>
            <w:noProof/>
            <w:webHidden/>
          </w:rPr>
          <w:fldChar w:fldCharType="separate"/>
        </w:r>
        <w:r w:rsidR="00A1460F">
          <w:rPr>
            <w:noProof/>
            <w:webHidden/>
          </w:rPr>
          <w:t>32</w:t>
        </w:r>
        <w:r w:rsidR="00A1460F">
          <w:rPr>
            <w:noProof/>
            <w:webHidden/>
          </w:rPr>
          <w:fldChar w:fldCharType="end"/>
        </w:r>
      </w:hyperlink>
    </w:p>
    <w:p w14:paraId="5877CC01" w14:textId="77777777" w:rsidR="00A1460F" w:rsidRDefault="00B64CE6">
      <w:pPr>
        <w:pStyle w:val="TOC5"/>
        <w:rPr>
          <w:rFonts w:asciiTheme="minorHAnsi" w:eastAsiaTheme="minorEastAsia" w:hAnsiTheme="minorHAnsi" w:cstheme="minorBidi"/>
          <w:noProof/>
          <w:sz w:val="22"/>
          <w:szCs w:val="22"/>
        </w:rPr>
      </w:pPr>
      <w:hyperlink w:anchor="_Toc466555195" w:history="1">
        <w:r w:rsidR="00A1460F" w:rsidRPr="00006302">
          <w:rPr>
            <w:rStyle w:val="Hyperlink"/>
            <w:noProof/>
          </w:rPr>
          <w:t>6.3.2.7.3 &lt;authorization typeCode=’AUTH’&gt;</w:t>
        </w:r>
        <w:r w:rsidR="00A1460F">
          <w:rPr>
            <w:noProof/>
            <w:webHidden/>
          </w:rPr>
          <w:tab/>
        </w:r>
        <w:r w:rsidR="00A1460F">
          <w:rPr>
            <w:noProof/>
            <w:webHidden/>
          </w:rPr>
          <w:fldChar w:fldCharType="begin"/>
        </w:r>
        <w:r w:rsidR="00A1460F">
          <w:rPr>
            <w:noProof/>
            <w:webHidden/>
          </w:rPr>
          <w:instrText xml:space="preserve"> PAGEREF _Toc466555195 \h </w:instrText>
        </w:r>
        <w:r w:rsidR="00A1460F">
          <w:rPr>
            <w:noProof/>
            <w:webHidden/>
          </w:rPr>
        </w:r>
        <w:r w:rsidR="00A1460F">
          <w:rPr>
            <w:noProof/>
            <w:webHidden/>
          </w:rPr>
          <w:fldChar w:fldCharType="separate"/>
        </w:r>
        <w:r w:rsidR="00A1460F">
          <w:rPr>
            <w:noProof/>
            <w:webHidden/>
          </w:rPr>
          <w:t>32</w:t>
        </w:r>
        <w:r w:rsidR="00A1460F">
          <w:rPr>
            <w:noProof/>
            <w:webHidden/>
          </w:rPr>
          <w:fldChar w:fldCharType="end"/>
        </w:r>
      </w:hyperlink>
    </w:p>
    <w:p w14:paraId="06DA1D08" w14:textId="77777777" w:rsidR="00A1460F" w:rsidRDefault="00B64CE6">
      <w:pPr>
        <w:pStyle w:val="TOC5"/>
        <w:rPr>
          <w:rFonts w:asciiTheme="minorHAnsi" w:eastAsiaTheme="minorEastAsia" w:hAnsiTheme="minorHAnsi" w:cstheme="minorBidi"/>
          <w:noProof/>
          <w:sz w:val="22"/>
          <w:szCs w:val="22"/>
        </w:rPr>
      </w:pPr>
      <w:hyperlink w:anchor="_Toc466555196" w:history="1">
        <w:r w:rsidR="00A1460F" w:rsidRPr="00006302">
          <w:rPr>
            <w:rStyle w:val="Hyperlink"/>
            <w:noProof/>
          </w:rPr>
          <w:t>6.3.2.7.4 &lt;consent classCode='CONS' moodCode='EVN'&gt;</w:t>
        </w:r>
        <w:r w:rsidR="00A1460F">
          <w:rPr>
            <w:noProof/>
            <w:webHidden/>
          </w:rPr>
          <w:tab/>
        </w:r>
        <w:r w:rsidR="00A1460F">
          <w:rPr>
            <w:noProof/>
            <w:webHidden/>
          </w:rPr>
          <w:fldChar w:fldCharType="begin"/>
        </w:r>
        <w:r w:rsidR="00A1460F">
          <w:rPr>
            <w:noProof/>
            <w:webHidden/>
          </w:rPr>
          <w:instrText xml:space="preserve"> PAGEREF _Toc466555196 \h </w:instrText>
        </w:r>
        <w:r w:rsidR="00A1460F">
          <w:rPr>
            <w:noProof/>
            <w:webHidden/>
          </w:rPr>
        </w:r>
        <w:r w:rsidR="00A1460F">
          <w:rPr>
            <w:noProof/>
            <w:webHidden/>
          </w:rPr>
          <w:fldChar w:fldCharType="separate"/>
        </w:r>
        <w:r w:rsidR="00A1460F">
          <w:rPr>
            <w:noProof/>
            <w:webHidden/>
          </w:rPr>
          <w:t>32</w:t>
        </w:r>
        <w:r w:rsidR="00A1460F">
          <w:rPr>
            <w:noProof/>
            <w:webHidden/>
          </w:rPr>
          <w:fldChar w:fldCharType="end"/>
        </w:r>
      </w:hyperlink>
    </w:p>
    <w:p w14:paraId="78986723" w14:textId="77777777" w:rsidR="00A1460F" w:rsidRDefault="00B64CE6">
      <w:pPr>
        <w:pStyle w:val="TOC5"/>
        <w:rPr>
          <w:rFonts w:asciiTheme="minorHAnsi" w:eastAsiaTheme="minorEastAsia" w:hAnsiTheme="minorHAnsi" w:cstheme="minorBidi"/>
          <w:noProof/>
          <w:sz w:val="22"/>
          <w:szCs w:val="22"/>
        </w:rPr>
      </w:pPr>
      <w:hyperlink w:anchor="_Toc466555197" w:history="1">
        <w:r w:rsidR="00A1460F" w:rsidRPr="00006302">
          <w:rPr>
            <w:rStyle w:val="Hyperlink"/>
            <w:noProof/>
          </w:rPr>
          <w:t>6.3.2.7.5 &lt;templateId root='1.3.6.1.4.1.19376.1.5.3.1.2.5'/&gt;</w:t>
        </w:r>
        <w:r w:rsidR="00A1460F">
          <w:rPr>
            <w:noProof/>
            <w:webHidden/>
          </w:rPr>
          <w:tab/>
        </w:r>
        <w:r w:rsidR="00A1460F">
          <w:rPr>
            <w:noProof/>
            <w:webHidden/>
          </w:rPr>
          <w:fldChar w:fldCharType="begin"/>
        </w:r>
        <w:r w:rsidR="00A1460F">
          <w:rPr>
            <w:noProof/>
            <w:webHidden/>
          </w:rPr>
          <w:instrText xml:space="preserve"> PAGEREF _Toc466555197 \h </w:instrText>
        </w:r>
        <w:r w:rsidR="00A1460F">
          <w:rPr>
            <w:noProof/>
            <w:webHidden/>
          </w:rPr>
        </w:r>
        <w:r w:rsidR="00A1460F">
          <w:rPr>
            <w:noProof/>
            <w:webHidden/>
          </w:rPr>
          <w:fldChar w:fldCharType="separate"/>
        </w:r>
        <w:r w:rsidR="00A1460F">
          <w:rPr>
            <w:noProof/>
            <w:webHidden/>
          </w:rPr>
          <w:t>32</w:t>
        </w:r>
        <w:r w:rsidR="00A1460F">
          <w:rPr>
            <w:noProof/>
            <w:webHidden/>
          </w:rPr>
          <w:fldChar w:fldCharType="end"/>
        </w:r>
      </w:hyperlink>
    </w:p>
    <w:p w14:paraId="09B9A281" w14:textId="77777777" w:rsidR="00A1460F" w:rsidRDefault="00B64CE6">
      <w:pPr>
        <w:pStyle w:val="TOC5"/>
        <w:rPr>
          <w:rFonts w:asciiTheme="minorHAnsi" w:eastAsiaTheme="minorEastAsia" w:hAnsiTheme="minorHAnsi" w:cstheme="minorBidi"/>
          <w:noProof/>
          <w:sz w:val="22"/>
          <w:szCs w:val="22"/>
        </w:rPr>
      </w:pPr>
      <w:hyperlink w:anchor="_Toc466555198" w:history="1">
        <w:r w:rsidR="00A1460F" w:rsidRPr="00006302">
          <w:rPr>
            <w:rStyle w:val="Hyperlink"/>
            <w:noProof/>
          </w:rPr>
          <w:t>6.3.2.7.6 &lt;id root=' '/&gt;</w:t>
        </w:r>
        <w:r w:rsidR="00A1460F">
          <w:rPr>
            <w:noProof/>
            <w:webHidden/>
          </w:rPr>
          <w:tab/>
        </w:r>
        <w:r w:rsidR="00A1460F">
          <w:rPr>
            <w:noProof/>
            <w:webHidden/>
          </w:rPr>
          <w:fldChar w:fldCharType="begin"/>
        </w:r>
        <w:r w:rsidR="00A1460F">
          <w:rPr>
            <w:noProof/>
            <w:webHidden/>
          </w:rPr>
          <w:instrText xml:space="preserve"> PAGEREF _Toc466555198 \h </w:instrText>
        </w:r>
        <w:r w:rsidR="00A1460F">
          <w:rPr>
            <w:noProof/>
            <w:webHidden/>
          </w:rPr>
        </w:r>
        <w:r w:rsidR="00A1460F">
          <w:rPr>
            <w:noProof/>
            <w:webHidden/>
          </w:rPr>
          <w:fldChar w:fldCharType="separate"/>
        </w:r>
        <w:r w:rsidR="00A1460F">
          <w:rPr>
            <w:noProof/>
            <w:webHidden/>
          </w:rPr>
          <w:t>32</w:t>
        </w:r>
        <w:r w:rsidR="00A1460F">
          <w:rPr>
            <w:noProof/>
            <w:webHidden/>
          </w:rPr>
          <w:fldChar w:fldCharType="end"/>
        </w:r>
      </w:hyperlink>
    </w:p>
    <w:p w14:paraId="319BDAD9" w14:textId="77777777" w:rsidR="00A1460F" w:rsidRDefault="00B64CE6">
      <w:pPr>
        <w:pStyle w:val="TOC5"/>
        <w:rPr>
          <w:rFonts w:asciiTheme="minorHAnsi" w:eastAsiaTheme="minorEastAsia" w:hAnsiTheme="minorHAnsi" w:cstheme="minorBidi"/>
          <w:noProof/>
          <w:sz w:val="22"/>
          <w:szCs w:val="22"/>
        </w:rPr>
      </w:pPr>
      <w:hyperlink w:anchor="_Toc466555199" w:history="1">
        <w:r w:rsidR="00A1460F" w:rsidRPr="00006302">
          <w:rPr>
            <w:rStyle w:val="Hyperlink"/>
            <w:noProof/>
          </w:rPr>
          <w:t>6.3.2.7.7 &lt;code code=' ' codeSystem=' ' codeSystemName=' ' displayName=' '/&gt;</w:t>
        </w:r>
        <w:r w:rsidR="00A1460F">
          <w:rPr>
            <w:noProof/>
            <w:webHidden/>
          </w:rPr>
          <w:tab/>
        </w:r>
        <w:r w:rsidR="00A1460F">
          <w:rPr>
            <w:noProof/>
            <w:webHidden/>
          </w:rPr>
          <w:fldChar w:fldCharType="begin"/>
        </w:r>
        <w:r w:rsidR="00A1460F">
          <w:rPr>
            <w:noProof/>
            <w:webHidden/>
          </w:rPr>
          <w:instrText xml:space="preserve"> PAGEREF _Toc466555199 \h </w:instrText>
        </w:r>
        <w:r w:rsidR="00A1460F">
          <w:rPr>
            <w:noProof/>
            <w:webHidden/>
          </w:rPr>
        </w:r>
        <w:r w:rsidR="00A1460F">
          <w:rPr>
            <w:noProof/>
            <w:webHidden/>
          </w:rPr>
          <w:fldChar w:fldCharType="separate"/>
        </w:r>
        <w:r w:rsidR="00A1460F">
          <w:rPr>
            <w:noProof/>
            <w:webHidden/>
          </w:rPr>
          <w:t>33</w:t>
        </w:r>
        <w:r w:rsidR="00A1460F">
          <w:rPr>
            <w:noProof/>
            <w:webHidden/>
          </w:rPr>
          <w:fldChar w:fldCharType="end"/>
        </w:r>
      </w:hyperlink>
    </w:p>
    <w:p w14:paraId="43278236" w14:textId="77777777" w:rsidR="00A1460F" w:rsidRDefault="00B64CE6">
      <w:pPr>
        <w:pStyle w:val="TOC3"/>
        <w:rPr>
          <w:rFonts w:asciiTheme="minorHAnsi" w:eastAsiaTheme="minorEastAsia" w:hAnsiTheme="minorHAnsi" w:cstheme="minorBidi"/>
          <w:noProof/>
          <w:sz w:val="22"/>
          <w:szCs w:val="22"/>
        </w:rPr>
      </w:pPr>
      <w:hyperlink w:anchor="_Toc466555200" w:history="1">
        <w:r w:rsidR="00A1460F" w:rsidRPr="00006302">
          <w:rPr>
            <w:rStyle w:val="Hyperlink"/>
            <w:noProof/>
          </w:rPr>
          <w:t>6.3.3 CDA Section Content Modules</w:t>
        </w:r>
        <w:r w:rsidR="00A1460F">
          <w:rPr>
            <w:noProof/>
            <w:webHidden/>
          </w:rPr>
          <w:tab/>
        </w:r>
        <w:r w:rsidR="00A1460F">
          <w:rPr>
            <w:noProof/>
            <w:webHidden/>
          </w:rPr>
          <w:fldChar w:fldCharType="begin"/>
        </w:r>
        <w:r w:rsidR="00A1460F">
          <w:rPr>
            <w:noProof/>
            <w:webHidden/>
          </w:rPr>
          <w:instrText xml:space="preserve"> PAGEREF _Toc466555200 \h </w:instrText>
        </w:r>
        <w:r w:rsidR="00A1460F">
          <w:rPr>
            <w:noProof/>
            <w:webHidden/>
          </w:rPr>
        </w:r>
        <w:r w:rsidR="00A1460F">
          <w:rPr>
            <w:noProof/>
            <w:webHidden/>
          </w:rPr>
          <w:fldChar w:fldCharType="separate"/>
        </w:r>
        <w:r w:rsidR="00A1460F">
          <w:rPr>
            <w:noProof/>
            <w:webHidden/>
          </w:rPr>
          <w:t>33</w:t>
        </w:r>
        <w:r w:rsidR="00A1460F">
          <w:rPr>
            <w:noProof/>
            <w:webHidden/>
          </w:rPr>
          <w:fldChar w:fldCharType="end"/>
        </w:r>
      </w:hyperlink>
    </w:p>
    <w:p w14:paraId="5DBB211D" w14:textId="77777777" w:rsidR="00A1460F" w:rsidRDefault="00B64CE6">
      <w:pPr>
        <w:pStyle w:val="TOC4"/>
        <w:rPr>
          <w:rFonts w:asciiTheme="minorHAnsi" w:eastAsiaTheme="minorEastAsia" w:hAnsiTheme="minorHAnsi" w:cstheme="minorBidi"/>
          <w:noProof/>
          <w:sz w:val="22"/>
          <w:szCs w:val="22"/>
        </w:rPr>
      </w:pPr>
      <w:hyperlink w:anchor="_Toc466555201" w:history="1">
        <w:r w:rsidR="00A1460F" w:rsidRPr="00006302">
          <w:rPr>
            <w:rStyle w:val="Hyperlink"/>
            <w:noProof/>
          </w:rPr>
          <w:t>6.3.3.1 Reasons for Care</w:t>
        </w:r>
        <w:r w:rsidR="00A1460F">
          <w:rPr>
            <w:noProof/>
            <w:webHidden/>
          </w:rPr>
          <w:tab/>
        </w:r>
        <w:r w:rsidR="00A1460F">
          <w:rPr>
            <w:noProof/>
            <w:webHidden/>
          </w:rPr>
          <w:fldChar w:fldCharType="begin"/>
        </w:r>
        <w:r w:rsidR="00A1460F">
          <w:rPr>
            <w:noProof/>
            <w:webHidden/>
          </w:rPr>
          <w:instrText xml:space="preserve"> PAGEREF _Toc466555201 \h </w:instrText>
        </w:r>
        <w:r w:rsidR="00A1460F">
          <w:rPr>
            <w:noProof/>
            <w:webHidden/>
          </w:rPr>
        </w:r>
        <w:r w:rsidR="00A1460F">
          <w:rPr>
            <w:noProof/>
            <w:webHidden/>
          </w:rPr>
          <w:fldChar w:fldCharType="separate"/>
        </w:r>
        <w:r w:rsidR="00A1460F">
          <w:rPr>
            <w:noProof/>
            <w:webHidden/>
          </w:rPr>
          <w:t>33</w:t>
        </w:r>
        <w:r w:rsidR="00A1460F">
          <w:rPr>
            <w:noProof/>
            <w:webHidden/>
          </w:rPr>
          <w:fldChar w:fldCharType="end"/>
        </w:r>
      </w:hyperlink>
    </w:p>
    <w:p w14:paraId="6EF24B05" w14:textId="77777777" w:rsidR="00A1460F" w:rsidRDefault="00B64CE6">
      <w:pPr>
        <w:pStyle w:val="TOC5"/>
        <w:rPr>
          <w:rFonts w:asciiTheme="minorHAnsi" w:eastAsiaTheme="minorEastAsia" w:hAnsiTheme="minorHAnsi" w:cstheme="minorBidi"/>
          <w:noProof/>
          <w:sz w:val="22"/>
          <w:szCs w:val="22"/>
        </w:rPr>
      </w:pPr>
      <w:hyperlink w:anchor="_Toc466555202" w:history="1">
        <w:r w:rsidR="00A1460F" w:rsidRPr="00006302">
          <w:rPr>
            <w:rStyle w:val="Hyperlink"/>
            <w:noProof/>
          </w:rPr>
          <w:t>6.3.3.1.1 Reason for Referral</w:t>
        </w:r>
        <w:r w:rsidR="00A1460F">
          <w:rPr>
            <w:noProof/>
            <w:webHidden/>
          </w:rPr>
          <w:tab/>
        </w:r>
        <w:r w:rsidR="00A1460F">
          <w:rPr>
            <w:noProof/>
            <w:webHidden/>
          </w:rPr>
          <w:fldChar w:fldCharType="begin"/>
        </w:r>
        <w:r w:rsidR="00A1460F">
          <w:rPr>
            <w:noProof/>
            <w:webHidden/>
          </w:rPr>
          <w:instrText xml:space="preserve"> PAGEREF _Toc466555202 \h </w:instrText>
        </w:r>
        <w:r w:rsidR="00A1460F">
          <w:rPr>
            <w:noProof/>
            <w:webHidden/>
          </w:rPr>
        </w:r>
        <w:r w:rsidR="00A1460F">
          <w:rPr>
            <w:noProof/>
            <w:webHidden/>
          </w:rPr>
          <w:fldChar w:fldCharType="separate"/>
        </w:r>
        <w:r w:rsidR="00A1460F">
          <w:rPr>
            <w:noProof/>
            <w:webHidden/>
          </w:rPr>
          <w:t>33</w:t>
        </w:r>
        <w:r w:rsidR="00A1460F">
          <w:rPr>
            <w:noProof/>
            <w:webHidden/>
          </w:rPr>
          <w:fldChar w:fldCharType="end"/>
        </w:r>
      </w:hyperlink>
    </w:p>
    <w:p w14:paraId="6034F7D3" w14:textId="77777777" w:rsidR="00A1460F" w:rsidRDefault="00B64CE6">
      <w:pPr>
        <w:pStyle w:val="TOC5"/>
        <w:rPr>
          <w:rFonts w:asciiTheme="minorHAnsi" w:eastAsiaTheme="minorEastAsia" w:hAnsiTheme="minorHAnsi" w:cstheme="minorBidi"/>
          <w:noProof/>
          <w:sz w:val="22"/>
          <w:szCs w:val="22"/>
        </w:rPr>
      </w:pPr>
      <w:hyperlink w:anchor="_Toc466555203" w:history="1">
        <w:r w:rsidR="00A1460F" w:rsidRPr="00006302">
          <w:rPr>
            <w:rStyle w:val="Hyperlink"/>
            <w:noProof/>
          </w:rPr>
          <w:t>6.3.3.1.2 Coded Reason for Referral</w:t>
        </w:r>
        <w:r w:rsidR="00A1460F">
          <w:rPr>
            <w:noProof/>
            <w:webHidden/>
          </w:rPr>
          <w:tab/>
        </w:r>
        <w:r w:rsidR="00A1460F">
          <w:rPr>
            <w:noProof/>
            <w:webHidden/>
          </w:rPr>
          <w:fldChar w:fldCharType="begin"/>
        </w:r>
        <w:r w:rsidR="00A1460F">
          <w:rPr>
            <w:noProof/>
            <w:webHidden/>
          </w:rPr>
          <w:instrText xml:space="preserve"> PAGEREF _Toc466555203 \h </w:instrText>
        </w:r>
        <w:r w:rsidR="00A1460F">
          <w:rPr>
            <w:noProof/>
            <w:webHidden/>
          </w:rPr>
        </w:r>
        <w:r w:rsidR="00A1460F">
          <w:rPr>
            <w:noProof/>
            <w:webHidden/>
          </w:rPr>
          <w:fldChar w:fldCharType="separate"/>
        </w:r>
        <w:r w:rsidR="00A1460F">
          <w:rPr>
            <w:noProof/>
            <w:webHidden/>
          </w:rPr>
          <w:t>33</w:t>
        </w:r>
        <w:r w:rsidR="00A1460F">
          <w:rPr>
            <w:noProof/>
            <w:webHidden/>
          </w:rPr>
          <w:fldChar w:fldCharType="end"/>
        </w:r>
      </w:hyperlink>
    </w:p>
    <w:p w14:paraId="6B1440FA" w14:textId="77777777" w:rsidR="00A1460F" w:rsidRDefault="00B64CE6">
      <w:pPr>
        <w:pStyle w:val="TOC5"/>
        <w:rPr>
          <w:rFonts w:asciiTheme="minorHAnsi" w:eastAsiaTheme="minorEastAsia" w:hAnsiTheme="minorHAnsi" w:cstheme="minorBidi"/>
          <w:noProof/>
          <w:sz w:val="22"/>
          <w:szCs w:val="22"/>
        </w:rPr>
      </w:pPr>
      <w:hyperlink w:anchor="_Toc466555204" w:history="1">
        <w:r w:rsidR="00A1460F" w:rsidRPr="00006302">
          <w:rPr>
            <w:rStyle w:val="Hyperlink"/>
            <w:noProof/>
          </w:rPr>
          <w:t>6.3.3.1.3 Chief Complaint</w:t>
        </w:r>
        <w:r w:rsidR="00A1460F">
          <w:rPr>
            <w:noProof/>
            <w:webHidden/>
          </w:rPr>
          <w:tab/>
        </w:r>
        <w:r w:rsidR="00A1460F">
          <w:rPr>
            <w:noProof/>
            <w:webHidden/>
          </w:rPr>
          <w:fldChar w:fldCharType="begin"/>
        </w:r>
        <w:r w:rsidR="00A1460F">
          <w:rPr>
            <w:noProof/>
            <w:webHidden/>
          </w:rPr>
          <w:instrText xml:space="preserve"> PAGEREF _Toc466555204 \h </w:instrText>
        </w:r>
        <w:r w:rsidR="00A1460F">
          <w:rPr>
            <w:noProof/>
            <w:webHidden/>
          </w:rPr>
        </w:r>
        <w:r w:rsidR="00A1460F">
          <w:rPr>
            <w:noProof/>
            <w:webHidden/>
          </w:rPr>
          <w:fldChar w:fldCharType="separate"/>
        </w:r>
        <w:r w:rsidR="00A1460F">
          <w:rPr>
            <w:noProof/>
            <w:webHidden/>
          </w:rPr>
          <w:t>33</w:t>
        </w:r>
        <w:r w:rsidR="00A1460F">
          <w:rPr>
            <w:noProof/>
            <w:webHidden/>
          </w:rPr>
          <w:fldChar w:fldCharType="end"/>
        </w:r>
      </w:hyperlink>
    </w:p>
    <w:p w14:paraId="030DA32C" w14:textId="77777777" w:rsidR="00A1460F" w:rsidRDefault="00B64CE6">
      <w:pPr>
        <w:pStyle w:val="TOC5"/>
        <w:rPr>
          <w:rFonts w:asciiTheme="minorHAnsi" w:eastAsiaTheme="minorEastAsia" w:hAnsiTheme="minorHAnsi" w:cstheme="minorBidi"/>
          <w:noProof/>
          <w:sz w:val="22"/>
          <w:szCs w:val="22"/>
        </w:rPr>
      </w:pPr>
      <w:hyperlink w:anchor="_Toc466555205" w:history="1">
        <w:r w:rsidR="00A1460F" w:rsidRPr="00006302">
          <w:rPr>
            <w:rStyle w:val="Hyperlink"/>
            <w:noProof/>
          </w:rPr>
          <w:t>6.3.3.1.4 Hospital Admission Diagnosis</w:t>
        </w:r>
        <w:r w:rsidR="00A1460F">
          <w:rPr>
            <w:noProof/>
            <w:webHidden/>
          </w:rPr>
          <w:tab/>
        </w:r>
        <w:r w:rsidR="00A1460F">
          <w:rPr>
            <w:noProof/>
            <w:webHidden/>
          </w:rPr>
          <w:fldChar w:fldCharType="begin"/>
        </w:r>
        <w:r w:rsidR="00A1460F">
          <w:rPr>
            <w:noProof/>
            <w:webHidden/>
          </w:rPr>
          <w:instrText xml:space="preserve"> PAGEREF _Toc466555205 \h </w:instrText>
        </w:r>
        <w:r w:rsidR="00A1460F">
          <w:rPr>
            <w:noProof/>
            <w:webHidden/>
          </w:rPr>
        </w:r>
        <w:r w:rsidR="00A1460F">
          <w:rPr>
            <w:noProof/>
            <w:webHidden/>
          </w:rPr>
          <w:fldChar w:fldCharType="separate"/>
        </w:r>
        <w:r w:rsidR="00A1460F">
          <w:rPr>
            <w:noProof/>
            <w:webHidden/>
          </w:rPr>
          <w:t>33</w:t>
        </w:r>
        <w:r w:rsidR="00A1460F">
          <w:rPr>
            <w:noProof/>
            <w:webHidden/>
          </w:rPr>
          <w:fldChar w:fldCharType="end"/>
        </w:r>
      </w:hyperlink>
    </w:p>
    <w:p w14:paraId="3D397546" w14:textId="77777777" w:rsidR="00A1460F" w:rsidRDefault="00B64CE6">
      <w:pPr>
        <w:pStyle w:val="TOC5"/>
        <w:rPr>
          <w:rFonts w:asciiTheme="minorHAnsi" w:eastAsiaTheme="minorEastAsia" w:hAnsiTheme="minorHAnsi" w:cstheme="minorBidi"/>
          <w:noProof/>
          <w:sz w:val="22"/>
          <w:szCs w:val="22"/>
        </w:rPr>
      </w:pPr>
      <w:hyperlink w:anchor="_Toc466555206" w:history="1">
        <w:r w:rsidR="00A1460F" w:rsidRPr="00006302">
          <w:rPr>
            <w:rStyle w:val="Hyperlink"/>
            <w:noProof/>
          </w:rPr>
          <w:t>6.3.3.1.5 Proposed Procedure Section 1.3.6.1.4.1.19376.1.5.3.1.1.9.1</w:t>
        </w:r>
        <w:r w:rsidR="00A1460F">
          <w:rPr>
            <w:noProof/>
            <w:webHidden/>
          </w:rPr>
          <w:tab/>
        </w:r>
        <w:r w:rsidR="00A1460F">
          <w:rPr>
            <w:noProof/>
            <w:webHidden/>
          </w:rPr>
          <w:fldChar w:fldCharType="begin"/>
        </w:r>
        <w:r w:rsidR="00A1460F">
          <w:rPr>
            <w:noProof/>
            <w:webHidden/>
          </w:rPr>
          <w:instrText xml:space="preserve"> PAGEREF _Toc466555206 \h </w:instrText>
        </w:r>
        <w:r w:rsidR="00A1460F">
          <w:rPr>
            <w:noProof/>
            <w:webHidden/>
          </w:rPr>
        </w:r>
        <w:r w:rsidR="00A1460F">
          <w:rPr>
            <w:noProof/>
            <w:webHidden/>
          </w:rPr>
          <w:fldChar w:fldCharType="separate"/>
        </w:r>
        <w:r w:rsidR="00A1460F">
          <w:rPr>
            <w:noProof/>
            <w:webHidden/>
          </w:rPr>
          <w:t>33</w:t>
        </w:r>
        <w:r w:rsidR="00A1460F">
          <w:rPr>
            <w:noProof/>
            <w:webHidden/>
          </w:rPr>
          <w:fldChar w:fldCharType="end"/>
        </w:r>
      </w:hyperlink>
    </w:p>
    <w:p w14:paraId="6054D14D" w14:textId="77777777" w:rsidR="00A1460F" w:rsidRDefault="00B64CE6">
      <w:pPr>
        <w:pStyle w:val="TOC5"/>
        <w:rPr>
          <w:rFonts w:asciiTheme="minorHAnsi" w:eastAsiaTheme="minorEastAsia" w:hAnsiTheme="minorHAnsi" w:cstheme="minorBidi"/>
          <w:noProof/>
          <w:sz w:val="22"/>
          <w:szCs w:val="22"/>
        </w:rPr>
      </w:pPr>
      <w:hyperlink w:anchor="_Toc466555207" w:history="1">
        <w:r w:rsidR="00A1460F" w:rsidRPr="00006302">
          <w:rPr>
            <w:rStyle w:val="Hyperlink"/>
            <w:noProof/>
          </w:rPr>
          <w:t>6.3.3.1.6 EBS Estimated Blood Loss Section 1.3.6.1.4.1.19376.1.5.3.1.1.9.2</w:t>
        </w:r>
        <w:r w:rsidR="00A1460F">
          <w:rPr>
            <w:noProof/>
            <w:webHidden/>
          </w:rPr>
          <w:tab/>
        </w:r>
        <w:r w:rsidR="00A1460F">
          <w:rPr>
            <w:noProof/>
            <w:webHidden/>
          </w:rPr>
          <w:fldChar w:fldCharType="begin"/>
        </w:r>
        <w:r w:rsidR="00A1460F">
          <w:rPr>
            <w:noProof/>
            <w:webHidden/>
          </w:rPr>
          <w:instrText xml:space="preserve"> PAGEREF _Toc466555207 \h </w:instrText>
        </w:r>
        <w:r w:rsidR="00A1460F">
          <w:rPr>
            <w:noProof/>
            <w:webHidden/>
          </w:rPr>
        </w:r>
        <w:r w:rsidR="00A1460F">
          <w:rPr>
            <w:noProof/>
            <w:webHidden/>
          </w:rPr>
          <w:fldChar w:fldCharType="separate"/>
        </w:r>
        <w:r w:rsidR="00A1460F">
          <w:rPr>
            <w:noProof/>
            <w:webHidden/>
          </w:rPr>
          <w:t>34</w:t>
        </w:r>
        <w:r w:rsidR="00A1460F">
          <w:rPr>
            <w:noProof/>
            <w:webHidden/>
          </w:rPr>
          <w:fldChar w:fldCharType="end"/>
        </w:r>
      </w:hyperlink>
    </w:p>
    <w:p w14:paraId="30EE63C5" w14:textId="77777777" w:rsidR="00A1460F" w:rsidRDefault="00B64CE6">
      <w:pPr>
        <w:pStyle w:val="TOC5"/>
        <w:rPr>
          <w:rFonts w:asciiTheme="minorHAnsi" w:eastAsiaTheme="minorEastAsia" w:hAnsiTheme="minorHAnsi" w:cstheme="minorBidi"/>
          <w:noProof/>
          <w:sz w:val="22"/>
          <w:szCs w:val="22"/>
        </w:rPr>
      </w:pPr>
      <w:hyperlink w:anchor="_Toc466555208" w:history="1">
        <w:r w:rsidR="00A1460F" w:rsidRPr="00006302">
          <w:rPr>
            <w:rStyle w:val="Hyperlink"/>
            <w:noProof/>
          </w:rPr>
          <w:t>6.3.3.1.7 Proposed Anesthesia Section 1.3.6.1.4.1.19376.1.5.3.1.1.9.3</w:t>
        </w:r>
        <w:r w:rsidR="00A1460F">
          <w:rPr>
            <w:noProof/>
            <w:webHidden/>
          </w:rPr>
          <w:tab/>
        </w:r>
        <w:r w:rsidR="00A1460F">
          <w:rPr>
            <w:noProof/>
            <w:webHidden/>
          </w:rPr>
          <w:fldChar w:fldCharType="begin"/>
        </w:r>
        <w:r w:rsidR="00A1460F">
          <w:rPr>
            <w:noProof/>
            <w:webHidden/>
          </w:rPr>
          <w:instrText xml:space="preserve"> PAGEREF _Toc466555208 \h </w:instrText>
        </w:r>
        <w:r w:rsidR="00A1460F">
          <w:rPr>
            <w:noProof/>
            <w:webHidden/>
          </w:rPr>
        </w:r>
        <w:r w:rsidR="00A1460F">
          <w:rPr>
            <w:noProof/>
            <w:webHidden/>
          </w:rPr>
          <w:fldChar w:fldCharType="separate"/>
        </w:r>
        <w:r w:rsidR="00A1460F">
          <w:rPr>
            <w:noProof/>
            <w:webHidden/>
          </w:rPr>
          <w:t>35</w:t>
        </w:r>
        <w:r w:rsidR="00A1460F">
          <w:rPr>
            <w:noProof/>
            <w:webHidden/>
          </w:rPr>
          <w:fldChar w:fldCharType="end"/>
        </w:r>
      </w:hyperlink>
    </w:p>
    <w:p w14:paraId="44764C84" w14:textId="77777777" w:rsidR="00A1460F" w:rsidRDefault="00B64CE6">
      <w:pPr>
        <w:pStyle w:val="TOC5"/>
        <w:rPr>
          <w:rFonts w:asciiTheme="minorHAnsi" w:eastAsiaTheme="minorEastAsia" w:hAnsiTheme="minorHAnsi" w:cstheme="minorBidi"/>
          <w:noProof/>
          <w:sz w:val="22"/>
          <w:szCs w:val="22"/>
        </w:rPr>
      </w:pPr>
      <w:hyperlink w:anchor="_Toc466555209" w:history="1">
        <w:r w:rsidR="00A1460F" w:rsidRPr="00006302">
          <w:rPr>
            <w:rStyle w:val="Hyperlink"/>
            <w:noProof/>
          </w:rPr>
          <w:t>6.3.3.1.8 Reason for Procedure Section 1.3.6.1.4.1.19376.1.5.3.1.1.9.4</w:t>
        </w:r>
        <w:r w:rsidR="00A1460F">
          <w:rPr>
            <w:noProof/>
            <w:webHidden/>
          </w:rPr>
          <w:tab/>
        </w:r>
        <w:r w:rsidR="00A1460F">
          <w:rPr>
            <w:noProof/>
            <w:webHidden/>
          </w:rPr>
          <w:fldChar w:fldCharType="begin"/>
        </w:r>
        <w:r w:rsidR="00A1460F">
          <w:rPr>
            <w:noProof/>
            <w:webHidden/>
          </w:rPr>
          <w:instrText xml:space="preserve"> PAGEREF _Toc466555209 \h </w:instrText>
        </w:r>
        <w:r w:rsidR="00A1460F">
          <w:rPr>
            <w:noProof/>
            <w:webHidden/>
          </w:rPr>
        </w:r>
        <w:r w:rsidR="00A1460F">
          <w:rPr>
            <w:noProof/>
            <w:webHidden/>
          </w:rPr>
          <w:fldChar w:fldCharType="separate"/>
        </w:r>
        <w:r w:rsidR="00A1460F">
          <w:rPr>
            <w:noProof/>
            <w:webHidden/>
          </w:rPr>
          <w:t>36</w:t>
        </w:r>
        <w:r w:rsidR="00A1460F">
          <w:rPr>
            <w:noProof/>
            <w:webHidden/>
          </w:rPr>
          <w:fldChar w:fldCharType="end"/>
        </w:r>
      </w:hyperlink>
    </w:p>
    <w:p w14:paraId="09623687" w14:textId="77777777" w:rsidR="00A1460F" w:rsidRDefault="00B64CE6">
      <w:pPr>
        <w:pStyle w:val="TOC5"/>
        <w:rPr>
          <w:rFonts w:asciiTheme="minorHAnsi" w:eastAsiaTheme="minorEastAsia" w:hAnsiTheme="minorHAnsi" w:cstheme="minorBidi"/>
          <w:noProof/>
          <w:sz w:val="22"/>
          <w:szCs w:val="22"/>
        </w:rPr>
      </w:pPr>
      <w:hyperlink w:anchor="_Toc466555210" w:history="1">
        <w:r w:rsidR="00A1460F" w:rsidRPr="00006302">
          <w:rPr>
            <w:rStyle w:val="Hyperlink"/>
            <w:noProof/>
          </w:rPr>
          <w:t>6.3.3.1.9 Reason for Visit Section 1.3.6.1.4.1.19376.1.5.3.1.1.13.2.1.1</w:t>
        </w:r>
        <w:r w:rsidR="00A1460F">
          <w:rPr>
            <w:noProof/>
            <w:webHidden/>
          </w:rPr>
          <w:tab/>
        </w:r>
        <w:r w:rsidR="00A1460F">
          <w:rPr>
            <w:noProof/>
            <w:webHidden/>
          </w:rPr>
          <w:fldChar w:fldCharType="begin"/>
        </w:r>
        <w:r w:rsidR="00A1460F">
          <w:rPr>
            <w:noProof/>
            <w:webHidden/>
          </w:rPr>
          <w:instrText xml:space="preserve"> PAGEREF _Toc466555210 \h </w:instrText>
        </w:r>
        <w:r w:rsidR="00A1460F">
          <w:rPr>
            <w:noProof/>
            <w:webHidden/>
          </w:rPr>
        </w:r>
        <w:r w:rsidR="00A1460F">
          <w:rPr>
            <w:noProof/>
            <w:webHidden/>
          </w:rPr>
          <w:fldChar w:fldCharType="separate"/>
        </w:r>
        <w:r w:rsidR="00A1460F">
          <w:rPr>
            <w:noProof/>
            <w:webHidden/>
          </w:rPr>
          <w:t>37</w:t>
        </w:r>
        <w:r w:rsidR="00A1460F">
          <w:rPr>
            <w:noProof/>
            <w:webHidden/>
          </w:rPr>
          <w:fldChar w:fldCharType="end"/>
        </w:r>
      </w:hyperlink>
    </w:p>
    <w:p w14:paraId="17D292F7" w14:textId="77777777" w:rsidR="00A1460F" w:rsidRDefault="00B64CE6">
      <w:pPr>
        <w:pStyle w:val="TOC5"/>
        <w:rPr>
          <w:rFonts w:asciiTheme="minorHAnsi" w:eastAsiaTheme="minorEastAsia" w:hAnsiTheme="minorHAnsi" w:cstheme="minorBidi"/>
          <w:noProof/>
          <w:sz w:val="22"/>
          <w:szCs w:val="22"/>
        </w:rPr>
      </w:pPr>
      <w:hyperlink w:anchor="_Toc466555211" w:history="1">
        <w:r w:rsidR="00A1460F" w:rsidRPr="00006302">
          <w:rPr>
            <w:rStyle w:val="Hyperlink"/>
            <w:noProof/>
          </w:rPr>
          <w:t>6.3.3.1.10 Injury Incident Description Section 1.3.6.1.4.1.19376.1.5.3.1.1.19.2.1</w:t>
        </w:r>
        <w:r w:rsidR="00A1460F">
          <w:rPr>
            <w:noProof/>
            <w:webHidden/>
          </w:rPr>
          <w:tab/>
        </w:r>
        <w:r w:rsidR="00A1460F">
          <w:rPr>
            <w:noProof/>
            <w:webHidden/>
          </w:rPr>
          <w:fldChar w:fldCharType="begin"/>
        </w:r>
        <w:r w:rsidR="00A1460F">
          <w:rPr>
            <w:noProof/>
            <w:webHidden/>
          </w:rPr>
          <w:instrText xml:space="preserve"> PAGEREF _Toc466555211 \h </w:instrText>
        </w:r>
        <w:r w:rsidR="00A1460F">
          <w:rPr>
            <w:noProof/>
            <w:webHidden/>
          </w:rPr>
        </w:r>
        <w:r w:rsidR="00A1460F">
          <w:rPr>
            <w:noProof/>
            <w:webHidden/>
          </w:rPr>
          <w:fldChar w:fldCharType="separate"/>
        </w:r>
        <w:r w:rsidR="00A1460F">
          <w:rPr>
            <w:noProof/>
            <w:webHidden/>
          </w:rPr>
          <w:t>37</w:t>
        </w:r>
        <w:r w:rsidR="00A1460F">
          <w:rPr>
            <w:noProof/>
            <w:webHidden/>
          </w:rPr>
          <w:fldChar w:fldCharType="end"/>
        </w:r>
      </w:hyperlink>
    </w:p>
    <w:p w14:paraId="045CD0DF" w14:textId="77777777" w:rsidR="00A1460F" w:rsidRDefault="00B64CE6">
      <w:pPr>
        <w:pStyle w:val="TOC4"/>
        <w:rPr>
          <w:rFonts w:asciiTheme="minorHAnsi" w:eastAsiaTheme="minorEastAsia" w:hAnsiTheme="minorHAnsi" w:cstheme="minorBidi"/>
          <w:noProof/>
          <w:sz w:val="22"/>
          <w:szCs w:val="22"/>
        </w:rPr>
      </w:pPr>
      <w:hyperlink w:anchor="_Toc466555212" w:history="1">
        <w:r w:rsidR="00A1460F" w:rsidRPr="00006302">
          <w:rPr>
            <w:rStyle w:val="Hyperlink"/>
            <w:noProof/>
          </w:rPr>
          <w:t>6.3.3.2 Other Condition Histories</w:t>
        </w:r>
        <w:r w:rsidR="00A1460F">
          <w:rPr>
            <w:noProof/>
            <w:webHidden/>
          </w:rPr>
          <w:tab/>
        </w:r>
        <w:r w:rsidR="00A1460F">
          <w:rPr>
            <w:noProof/>
            <w:webHidden/>
          </w:rPr>
          <w:fldChar w:fldCharType="begin"/>
        </w:r>
        <w:r w:rsidR="00A1460F">
          <w:rPr>
            <w:noProof/>
            <w:webHidden/>
          </w:rPr>
          <w:instrText xml:space="preserve"> PAGEREF _Toc466555212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77C5A4E5" w14:textId="77777777" w:rsidR="00A1460F" w:rsidRDefault="00B64CE6">
      <w:pPr>
        <w:pStyle w:val="TOC5"/>
        <w:rPr>
          <w:rFonts w:asciiTheme="minorHAnsi" w:eastAsiaTheme="minorEastAsia" w:hAnsiTheme="minorHAnsi" w:cstheme="minorBidi"/>
          <w:noProof/>
          <w:sz w:val="22"/>
          <w:szCs w:val="22"/>
        </w:rPr>
      </w:pPr>
      <w:hyperlink w:anchor="_Toc466555213" w:history="1">
        <w:r w:rsidR="00A1460F" w:rsidRPr="00006302">
          <w:rPr>
            <w:rStyle w:val="Hyperlink"/>
            <w:noProof/>
          </w:rPr>
          <w:t>6.3.3.2.1 History of Present Illness</w:t>
        </w:r>
        <w:r w:rsidR="00A1460F">
          <w:rPr>
            <w:noProof/>
            <w:webHidden/>
          </w:rPr>
          <w:tab/>
        </w:r>
        <w:r w:rsidR="00A1460F">
          <w:rPr>
            <w:noProof/>
            <w:webHidden/>
          </w:rPr>
          <w:fldChar w:fldCharType="begin"/>
        </w:r>
        <w:r w:rsidR="00A1460F">
          <w:rPr>
            <w:noProof/>
            <w:webHidden/>
          </w:rPr>
          <w:instrText xml:space="preserve"> PAGEREF _Toc466555213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7453D3A2" w14:textId="77777777" w:rsidR="00A1460F" w:rsidRDefault="00B64CE6">
      <w:pPr>
        <w:pStyle w:val="TOC5"/>
        <w:rPr>
          <w:rFonts w:asciiTheme="minorHAnsi" w:eastAsiaTheme="minorEastAsia" w:hAnsiTheme="minorHAnsi" w:cstheme="minorBidi"/>
          <w:noProof/>
          <w:sz w:val="22"/>
          <w:szCs w:val="22"/>
        </w:rPr>
      </w:pPr>
      <w:hyperlink w:anchor="_Toc466555214" w:history="1">
        <w:r w:rsidR="00A1460F" w:rsidRPr="00006302">
          <w:rPr>
            <w:rStyle w:val="Hyperlink"/>
            <w:noProof/>
          </w:rPr>
          <w:t>6.3.3.2.2 Hospital Course</w:t>
        </w:r>
        <w:r w:rsidR="00A1460F">
          <w:rPr>
            <w:noProof/>
            <w:webHidden/>
          </w:rPr>
          <w:tab/>
        </w:r>
        <w:r w:rsidR="00A1460F">
          <w:rPr>
            <w:noProof/>
            <w:webHidden/>
          </w:rPr>
          <w:fldChar w:fldCharType="begin"/>
        </w:r>
        <w:r w:rsidR="00A1460F">
          <w:rPr>
            <w:noProof/>
            <w:webHidden/>
          </w:rPr>
          <w:instrText xml:space="preserve"> PAGEREF _Toc466555214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4EEAE42A" w14:textId="77777777" w:rsidR="00A1460F" w:rsidRDefault="00B64CE6">
      <w:pPr>
        <w:pStyle w:val="TOC5"/>
        <w:rPr>
          <w:rFonts w:asciiTheme="minorHAnsi" w:eastAsiaTheme="minorEastAsia" w:hAnsiTheme="minorHAnsi" w:cstheme="minorBidi"/>
          <w:noProof/>
          <w:sz w:val="22"/>
          <w:szCs w:val="22"/>
        </w:rPr>
      </w:pPr>
      <w:hyperlink w:anchor="_Toc466555215" w:history="1">
        <w:r w:rsidR="00A1460F" w:rsidRPr="00006302">
          <w:rPr>
            <w:rStyle w:val="Hyperlink"/>
            <w:noProof/>
          </w:rPr>
          <w:t>6.3.3.2.3 Active Problems</w:t>
        </w:r>
        <w:r w:rsidR="00A1460F">
          <w:rPr>
            <w:noProof/>
            <w:webHidden/>
          </w:rPr>
          <w:tab/>
        </w:r>
        <w:r w:rsidR="00A1460F">
          <w:rPr>
            <w:noProof/>
            <w:webHidden/>
          </w:rPr>
          <w:fldChar w:fldCharType="begin"/>
        </w:r>
        <w:r w:rsidR="00A1460F">
          <w:rPr>
            <w:noProof/>
            <w:webHidden/>
          </w:rPr>
          <w:instrText xml:space="preserve"> PAGEREF _Toc466555215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243FF1E8" w14:textId="77777777" w:rsidR="00A1460F" w:rsidRDefault="00B64CE6">
      <w:pPr>
        <w:pStyle w:val="TOC5"/>
        <w:rPr>
          <w:rFonts w:asciiTheme="minorHAnsi" w:eastAsiaTheme="minorEastAsia" w:hAnsiTheme="minorHAnsi" w:cstheme="minorBidi"/>
          <w:noProof/>
          <w:sz w:val="22"/>
          <w:szCs w:val="22"/>
        </w:rPr>
      </w:pPr>
      <w:hyperlink w:anchor="_Toc466555216" w:history="1">
        <w:r w:rsidR="00A1460F" w:rsidRPr="00006302">
          <w:rPr>
            <w:rStyle w:val="Hyperlink"/>
            <w:noProof/>
          </w:rPr>
          <w:t>6.3.3.2.4 Discharge Diagnosis</w:t>
        </w:r>
        <w:r w:rsidR="00A1460F">
          <w:rPr>
            <w:noProof/>
            <w:webHidden/>
          </w:rPr>
          <w:tab/>
        </w:r>
        <w:r w:rsidR="00A1460F">
          <w:rPr>
            <w:noProof/>
            <w:webHidden/>
          </w:rPr>
          <w:fldChar w:fldCharType="begin"/>
        </w:r>
        <w:r w:rsidR="00A1460F">
          <w:rPr>
            <w:noProof/>
            <w:webHidden/>
          </w:rPr>
          <w:instrText xml:space="preserve"> PAGEREF _Toc466555216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4430122B" w14:textId="77777777" w:rsidR="00A1460F" w:rsidRDefault="00B64CE6">
      <w:pPr>
        <w:pStyle w:val="TOC5"/>
        <w:rPr>
          <w:rFonts w:asciiTheme="minorHAnsi" w:eastAsiaTheme="minorEastAsia" w:hAnsiTheme="minorHAnsi" w:cstheme="minorBidi"/>
          <w:noProof/>
          <w:sz w:val="22"/>
          <w:szCs w:val="22"/>
        </w:rPr>
      </w:pPr>
      <w:hyperlink w:anchor="_Toc466555217" w:history="1">
        <w:r w:rsidR="00A1460F" w:rsidRPr="00006302">
          <w:rPr>
            <w:rStyle w:val="Hyperlink"/>
            <w:noProof/>
          </w:rPr>
          <w:t>6.3.3.2.5 History of Past Illness</w:t>
        </w:r>
        <w:r w:rsidR="00A1460F">
          <w:rPr>
            <w:noProof/>
            <w:webHidden/>
          </w:rPr>
          <w:tab/>
        </w:r>
        <w:r w:rsidR="00A1460F">
          <w:rPr>
            <w:noProof/>
            <w:webHidden/>
          </w:rPr>
          <w:fldChar w:fldCharType="begin"/>
        </w:r>
        <w:r w:rsidR="00A1460F">
          <w:rPr>
            <w:noProof/>
            <w:webHidden/>
          </w:rPr>
          <w:instrText xml:space="preserve"> PAGEREF _Toc466555217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0335E101" w14:textId="77777777" w:rsidR="00A1460F" w:rsidRDefault="00B64CE6">
      <w:pPr>
        <w:pStyle w:val="TOC5"/>
        <w:rPr>
          <w:rFonts w:asciiTheme="minorHAnsi" w:eastAsiaTheme="minorEastAsia" w:hAnsiTheme="minorHAnsi" w:cstheme="minorBidi"/>
          <w:noProof/>
          <w:sz w:val="22"/>
          <w:szCs w:val="22"/>
        </w:rPr>
      </w:pPr>
      <w:hyperlink w:anchor="_Toc466555218" w:history="1">
        <w:r w:rsidR="00A1460F" w:rsidRPr="00006302">
          <w:rPr>
            <w:rStyle w:val="Hyperlink"/>
            <w:noProof/>
          </w:rPr>
          <w:t>6.3.3.2.6 Encounter Histories</w:t>
        </w:r>
        <w:r w:rsidR="00A1460F">
          <w:rPr>
            <w:noProof/>
            <w:webHidden/>
          </w:rPr>
          <w:tab/>
        </w:r>
        <w:r w:rsidR="00A1460F">
          <w:rPr>
            <w:noProof/>
            <w:webHidden/>
          </w:rPr>
          <w:fldChar w:fldCharType="begin"/>
        </w:r>
        <w:r w:rsidR="00A1460F">
          <w:rPr>
            <w:noProof/>
            <w:webHidden/>
          </w:rPr>
          <w:instrText xml:space="preserve"> PAGEREF _Toc466555218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45058D9F" w14:textId="77777777" w:rsidR="00A1460F" w:rsidRDefault="00B64CE6">
      <w:pPr>
        <w:pStyle w:val="TOC5"/>
        <w:rPr>
          <w:rFonts w:asciiTheme="minorHAnsi" w:eastAsiaTheme="minorEastAsia" w:hAnsiTheme="minorHAnsi" w:cstheme="minorBidi"/>
          <w:noProof/>
          <w:sz w:val="22"/>
          <w:szCs w:val="22"/>
        </w:rPr>
      </w:pPr>
      <w:hyperlink w:anchor="_Toc466555219" w:history="1">
        <w:r w:rsidR="00A1460F" w:rsidRPr="00006302">
          <w:rPr>
            <w:rStyle w:val="Hyperlink"/>
            <w:noProof/>
          </w:rPr>
          <w:t>6.3.3.2.7 History of Outpatient Visits</w:t>
        </w:r>
        <w:r w:rsidR="00A1460F">
          <w:rPr>
            <w:noProof/>
            <w:webHidden/>
          </w:rPr>
          <w:tab/>
        </w:r>
        <w:r w:rsidR="00A1460F">
          <w:rPr>
            <w:noProof/>
            <w:webHidden/>
          </w:rPr>
          <w:fldChar w:fldCharType="begin"/>
        </w:r>
        <w:r w:rsidR="00A1460F">
          <w:rPr>
            <w:noProof/>
            <w:webHidden/>
          </w:rPr>
          <w:instrText xml:space="preserve"> PAGEREF _Toc466555219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0116F7B1" w14:textId="77777777" w:rsidR="00A1460F" w:rsidRDefault="00B64CE6">
      <w:pPr>
        <w:pStyle w:val="TOC5"/>
        <w:rPr>
          <w:rFonts w:asciiTheme="minorHAnsi" w:eastAsiaTheme="minorEastAsia" w:hAnsiTheme="minorHAnsi" w:cstheme="minorBidi"/>
          <w:noProof/>
          <w:sz w:val="22"/>
          <w:szCs w:val="22"/>
        </w:rPr>
      </w:pPr>
      <w:hyperlink w:anchor="_Toc466555220" w:history="1">
        <w:r w:rsidR="00A1460F" w:rsidRPr="00006302">
          <w:rPr>
            <w:rStyle w:val="Hyperlink"/>
            <w:noProof/>
          </w:rPr>
          <w:t>6.3.3.2.8 History of Inpatient Visits</w:t>
        </w:r>
        <w:r w:rsidR="00A1460F">
          <w:rPr>
            <w:noProof/>
            <w:webHidden/>
          </w:rPr>
          <w:tab/>
        </w:r>
        <w:r w:rsidR="00A1460F">
          <w:rPr>
            <w:noProof/>
            <w:webHidden/>
          </w:rPr>
          <w:fldChar w:fldCharType="begin"/>
        </w:r>
        <w:r w:rsidR="00A1460F">
          <w:rPr>
            <w:noProof/>
            <w:webHidden/>
          </w:rPr>
          <w:instrText xml:space="preserve"> PAGEREF _Toc466555220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6928ED22" w14:textId="77777777" w:rsidR="00A1460F" w:rsidRDefault="00B64CE6">
      <w:pPr>
        <w:pStyle w:val="TOC5"/>
        <w:rPr>
          <w:rFonts w:asciiTheme="minorHAnsi" w:eastAsiaTheme="minorEastAsia" w:hAnsiTheme="minorHAnsi" w:cstheme="minorBidi"/>
          <w:noProof/>
          <w:sz w:val="22"/>
          <w:szCs w:val="22"/>
        </w:rPr>
      </w:pPr>
      <w:hyperlink w:anchor="_Toc466555221" w:history="1">
        <w:r w:rsidR="00A1460F" w:rsidRPr="00006302">
          <w:rPr>
            <w:rStyle w:val="Hyperlink"/>
            <w:noProof/>
          </w:rPr>
          <w:t>6.3.3.2.9 List of Surgeries</w:t>
        </w:r>
        <w:r w:rsidR="00A1460F">
          <w:rPr>
            <w:noProof/>
            <w:webHidden/>
          </w:rPr>
          <w:tab/>
        </w:r>
        <w:r w:rsidR="00A1460F">
          <w:rPr>
            <w:noProof/>
            <w:webHidden/>
          </w:rPr>
          <w:fldChar w:fldCharType="begin"/>
        </w:r>
        <w:r w:rsidR="00A1460F">
          <w:rPr>
            <w:noProof/>
            <w:webHidden/>
          </w:rPr>
          <w:instrText xml:space="preserve"> PAGEREF _Toc466555221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621E1528" w14:textId="77777777" w:rsidR="00A1460F" w:rsidRDefault="00B64CE6">
      <w:pPr>
        <w:pStyle w:val="TOC5"/>
        <w:rPr>
          <w:rFonts w:asciiTheme="minorHAnsi" w:eastAsiaTheme="minorEastAsia" w:hAnsiTheme="minorHAnsi" w:cstheme="minorBidi"/>
          <w:noProof/>
          <w:sz w:val="22"/>
          <w:szCs w:val="22"/>
        </w:rPr>
      </w:pPr>
      <w:hyperlink w:anchor="_Toc466555222" w:history="1">
        <w:r w:rsidR="00A1460F" w:rsidRPr="00006302">
          <w:rPr>
            <w:rStyle w:val="Hyperlink"/>
            <w:noProof/>
          </w:rPr>
          <w:t>6.3.3.2.10 Coded List of Surgeries</w:t>
        </w:r>
        <w:r w:rsidR="00A1460F">
          <w:rPr>
            <w:noProof/>
            <w:webHidden/>
          </w:rPr>
          <w:tab/>
        </w:r>
        <w:r w:rsidR="00A1460F">
          <w:rPr>
            <w:noProof/>
            <w:webHidden/>
          </w:rPr>
          <w:fldChar w:fldCharType="begin"/>
        </w:r>
        <w:r w:rsidR="00A1460F">
          <w:rPr>
            <w:noProof/>
            <w:webHidden/>
          </w:rPr>
          <w:instrText xml:space="preserve"> PAGEREF _Toc466555222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371E82BD" w14:textId="77777777" w:rsidR="00A1460F" w:rsidRDefault="00B64CE6">
      <w:pPr>
        <w:pStyle w:val="TOC5"/>
        <w:rPr>
          <w:rFonts w:asciiTheme="minorHAnsi" w:eastAsiaTheme="minorEastAsia" w:hAnsiTheme="minorHAnsi" w:cstheme="minorBidi"/>
          <w:noProof/>
          <w:sz w:val="22"/>
          <w:szCs w:val="22"/>
        </w:rPr>
      </w:pPr>
      <w:hyperlink w:anchor="_Toc466555223" w:history="1">
        <w:r w:rsidR="00A1460F" w:rsidRPr="00006302">
          <w:rPr>
            <w:rStyle w:val="Hyperlink"/>
            <w:noProof/>
          </w:rPr>
          <w:t>6.3.3.2.11 Allergies and Other Adverse Reactions</w:t>
        </w:r>
        <w:r w:rsidR="00A1460F">
          <w:rPr>
            <w:noProof/>
            <w:webHidden/>
          </w:rPr>
          <w:tab/>
        </w:r>
        <w:r w:rsidR="00A1460F">
          <w:rPr>
            <w:noProof/>
            <w:webHidden/>
          </w:rPr>
          <w:fldChar w:fldCharType="begin"/>
        </w:r>
        <w:r w:rsidR="00A1460F">
          <w:rPr>
            <w:noProof/>
            <w:webHidden/>
          </w:rPr>
          <w:instrText xml:space="preserve"> PAGEREF _Toc466555223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288A5305" w14:textId="77777777" w:rsidR="00A1460F" w:rsidRDefault="00B64CE6">
      <w:pPr>
        <w:pStyle w:val="TOC5"/>
        <w:rPr>
          <w:rFonts w:asciiTheme="minorHAnsi" w:eastAsiaTheme="minorEastAsia" w:hAnsiTheme="minorHAnsi" w:cstheme="minorBidi"/>
          <w:noProof/>
          <w:sz w:val="22"/>
          <w:szCs w:val="22"/>
        </w:rPr>
      </w:pPr>
      <w:hyperlink w:anchor="_Toc466555224" w:history="1">
        <w:r w:rsidR="00A1460F" w:rsidRPr="00006302">
          <w:rPr>
            <w:rStyle w:val="Hyperlink"/>
            <w:noProof/>
          </w:rPr>
          <w:t>6.3.3.2.12 Family medical History</w:t>
        </w:r>
        <w:r w:rsidR="00A1460F">
          <w:rPr>
            <w:noProof/>
            <w:webHidden/>
          </w:rPr>
          <w:tab/>
        </w:r>
        <w:r w:rsidR="00A1460F">
          <w:rPr>
            <w:noProof/>
            <w:webHidden/>
          </w:rPr>
          <w:fldChar w:fldCharType="begin"/>
        </w:r>
        <w:r w:rsidR="00A1460F">
          <w:rPr>
            <w:noProof/>
            <w:webHidden/>
          </w:rPr>
          <w:instrText xml:space="preserve"> PAGEREF _Toc466555224 \h </w:instrText>
        </w:r>
        <w:r w:rsidR="00A1460F">
          <w:rPr>
            <w:noProof/>
            <w:webHidden/>
          </w:rPr>
        </w:r>
        <w:r w:rsidR="00A1460F">
          <w:rPr>
            <w:noProof/>
            <w:webHidden/>
          </w:rPr>
          <w:fldChar w:fldCharType="separate"/>
        </w:r>
        <w:r w:rsidR="00A1460F">
          <w:rPr>
            <w:noProof/>
            <w:webHidden/>
          </w:rPr>
          <w:t>39</w:t>
        </w:r>
        <w:r w:rsidR="00A1460F">
          <w:rPr>
            <w:noProof/>
            <w:webHidden/>
          </w:rPr>
          <w:fldChar w:fldCharType="end"/>
        </w:r>
      </w:hyperlink>
    </w:p>
    <w:p w14:paraId="5D9FAFCC" w14:textId="77777777" w:rsidR="00A1460F" w:rsidRDefault="00B64CE6">
      <w:pPr>
        <w:pStyle w:val="TOC5"/>
        <w:rPr>
          <w:rFonts w:asciiTheme="minorHAnsi" w:eastAsiaTheme="minorEastAsia" w:hAnsiTheme="minorHAnsi" w:cstheme="minorBidi"/>
          <w:noProof/>
          <w:sz w:val="22"/>
          <w:szCs w:val="22"/>
        </w:rPr>
      </w:pPr>
      <w:hyperlink w:anchor="_Toc466555225" w:history="1">
        <w:r w:rsidR="00A1460F" w:rsidRPr="00006302">
          <w:rPr>
            <w:rStyle w:val="Hyperlink"/>
            <w:noProof/>
          </w:rPr>
          <w:t>6.3.3.2.13 Coded Family Medical History</w:t>
        </w:r>
        <w:r w:rsidR="00A1460F">
          <w:rPr>
            <w:noProof/>
            <w:webHidden/>
          </w:rPr>
          <w:tab/>
        </w:r>
        <w:r w:rsidR="00A1460F">
          <w:rPr>
            <w:noProof/>
            <w:webHidden/>
          </w:rPr>
          <w:fldChar w:fldCharType="begin"/>
        </w:r>
        <w:r w:rsidR="00A1460F">
          <w:rPr>
            <w:noProof/>
            <w:webHidden/>
          </w:rPr>
          <w:instrText xml:space="preserve"> PAGEREF _Toc466555225 \h </w:instrText>
        </w:r>
        <w:r w:rsidR="00A1460F">
          <w:rPr>
            <w:noProof/>
            <w:webHidden/>
          </w:rPr>
        </w:r>
        <w:r w:rsidR="00A1460F">
          <w:rPr>
            <w:noProof/>
            <w:webHidden/>
          </w:rPr>
          <w:fldChar w:fldCharType="separate"/>
        </w:r>
        <w:r w:rsidR="00A1460F">
          <w:rPr>
            <w:noProof/>
            <w:webHidden/>
          </w:rPr>
          <w:t>39</w:t>
        </w:r>
        <w:r w:rsidR="00A1460F">
          <w:rPr>
            <w:noProof/>
            <w:webHidden/>
          </w:rPr>
          <w:fldChar w:fldCharType="end"/>
        </w:r>
      </w:hyperlink>
    </w:p>
    <w:p w14:paraId="5227FBCD" w14:textId="77777777" w:rsidR="00A1460F" w:rsidRDefault="00B64CE6">
      <w:pPr>
        <w:pStyle w:val="TOC5"/>
        <w:rPr>
          <w:rFonts w:asciiTheme="minorHAnsi" w:eastAsiaTheme="minorEastAsia" w:hAnsiTheme="minorHAnsi" w:cstheme="minorBidi"/>
          <w:noProof/>
          <w:sz w:val="22"/>
          <w:szCs w:val="22"/>
        </w:rPr>
      </w:pPr>
      <w:hyperlink w:anchor="_Toc466555226" w:history="1">
        <w:r w:rsidR="00A1460F" w:rsidRPr="00006302">
          <w:rPr>
            <w:rStyle w:val="Hyperlink"/>
            <w:noProof/>
          </w:rPr>
          <w:t>6.3.3.2.14 Social History Section</w:t>
        </w:r>
        <w:r w:rsidR="00A1460F">
          <w:rPr>
            <w:noProof/>
            <w:webHidden/>
          </w:rPr>
          <w:tab/>
        </w:r>
        <w:r w:rsidR="00A1460F">
          <w:rPr>
            <w:noProof/>
            <w:webHidden/>
          </w:rPr>
          <w:fldChar w:fldCharType="begin"/>
        </w:r>
        <w:r w:rsidR="00A1460F">
          <w:rPr>
            <w:noProof/>
            <w:webHidden/>
          </w:rPr>
          <w:instrText xml:space="preserve"> PAGEREF _Toc466555226 \h </w:instrText>
        </w:r>
        <w:r w:rsidR="00A1460F">
          <w:rPr>
            <w:noProof/>
            <w:webHidden/>
          </w:rPr>
        </w:r>
        <w:r w:rsidR="00A1460F">
          <w:rPr>
            <w:noProof/>
            <w:webHidden/>
          </w:rPr>
          <w:fldChar w:fldCharType="separate"/>
        </w:r>
        <w:r w:rsidR="00A1460F">
          <w:rPr>
            <w:noProof/>
            <w:webHidden/>
          </w:rPr>
          <w:t>39</w:t>
        </w:r>
        <w:r w:rsidR="00A1460F">
          <w:rPr>
            <w:noProof/>
            <w:webHidden/>
          </w:rPr>
          <w:fldChar w:fldCharType="end"/>
        </w:r>
      </w:hyperlink>
    </w:p>
    <w:p w14:paraId="62F3C761" w14:textId="77777777" w:rsidR="00A1460F" w:rsidRDefault="00B64CE6">
      <w:pPr>
        <w:pStyle w:val="TOC5"/>
        <w:rPr>
          <w:rFonts w:asciiTheme="minorHAnsi" w:eastAsiaTheme="minorEastAsia" w:hAnsiTheme="minorHAnsi" w:cstheme="minorBidi"/>
          <w:noProof/>
          <w:sz w:val="22"/>
          <w:szCs w:val="22"/>
        </w:rPr>
      </w:pPr>
      <w:hyperlink w:anchor="_Toc466555227" w:history="1">
        <w:r w:rsidR="00A1460F" w:rsidRPr="00006302">
          <w:rPr>
            <w:rStyle w:val="Hyperlink"/>
            <w:noProof/>
          </w:rPr>
          <w:t>6.3.3.2.15 Functional Status</w:t>
        </w:r>
        <w:r w:rsidR="00A1460F">
          <w:rPr>
            <w:noProof/>
            <w:webHidden/>
          </w:rPr>
          <w:tab/>
        </w:r>
        <w:r w:rsidR="00A1460F">
          <w:rPr>
            <w:noProof/>
            <w:webHidden/>
          </w:rPr>
          <w:fldChar w:fldCharType="begin"/>
        </w:r>
        <w:r w:rsidR="00A1460F">
          <w:rPr>
            <w:noProof/>
            <w:webHidden/>
          </w:rPr>
          <w:instrText xml:space="preserve"> PAGEREF _Toc466555227 \h </w:instrText>
        </w:r>
        <w:r w:rsidR="00A1460F">
          <w:rPr>
            <w:noProof/>
            <w:webHidden/>
          </w:rPr>
        </w:r>
        <w:r w:rsidR="00A1460F">
          <w:rPr>
            <w:noProof/>
            <w:webHidden/>
          </w:rPr>
          <w:fldChar w:fldCharType="separate"/>
        </w:r>
        <w:r w:rsidR="00A1460F">
          <w:rPr>
            <w:noProof/>
            <w:webHidden/>
          </w:rPr>
          <w:t>39</w:t>
        </w:r>
        <w:r w:rsidR="00A1460F">
          <w:rPr>
            <w:noProof/>
            <w:webHidden/>
          </w:rPr>
          <w:fldChar w:fldCharType="end"/>
        </w:r>
      </w:hyperlink>
    </w:p>
    <w:p w14:paraId="3D34C142" w14:textId="77777777" w:rsidR="00A1460F" w:rsidRDefault="00B64CE6">
      <w:pPr>
        <w:pStyle w:val="TOC5"/>
        <w:rPr>
          <w:rFonts w:asciiTheme="minorHAnsi" w:eastAsiaTheme="minorEastAsia" w:hAnsiTheme="minorHAnsi" w:cstheme="minorBidi"/>
          <w:noProof/>
          <w:sz w:val="22"/>
          <w:szCs w:val="22"/>
        </w:rPr>
      </w:pPr>
      <w:hyperlink w:anchor="_Toc466555228" w:history="1">
        <w:r w:rsidR="00A1460F" w:rsidRPr="00006302">
          <w:rPr>
            <w:rStyle w:val="Hyperlink"/>
            <w:noProof/>
          </w:rPr>
          <w:t>6.3.3.2.16 Review of Systems</w:t>
        </w:r>
        <w:r w:rsidR="00A1460F">
          <w:rPr>
            <w:noProof/>
            <w:webHidden/>
          </w:rPr>
          <w:tab/>
        </w:r>
        <w:r w:rsidR="00A1460F">
          <w:rPr>
            <w:noProof/>
            <w:webHidden/>
          </w:rPr>
          <w:fldChar w:fldCharType="begin"/>
        </w:r>
        <w:r w:rsidR="00A1460F">
          <w:rPr>
            <w:noProof/>
            <w:webHidden/>
          </w:rPr>
          <w:instrText xml:space="preserve"> PAGEREF _Toc466555228 \h </w:instrText>
        </w:r>
        <w:r w:rsidR="00A1460F">
          <w:rPr>
            <w:noProof/>
            <w:webHidden/>
          </w:rPr>
        </w:r>
        <w:r w:rsidR="00A1460F">
          <w:rPr>
            <w:noProof/>
            <w:webHidden/>
          </w:rPr>
          <w:fldChar w:fldCharType="separate"/>
        </w:r>
        <w:r w:rsidR="00A1460F">
          <w:rPr>
            <w:noProof/>
            <w:webHidden/>
          </w:rPr>
          <w:t>39</w:t>
        </w:r>
        <w:r w:rsidR="00A1460F">
          <w:rPr>
            <w:noProof/>
            <w:webHidden/>
          </w:rPr>
          <w:fldChar w:fldCharType="end"/>
        </w:r>
      </w:hyperlink>
    </w:p>
    <w:p w14:paraId="2BE6E5D5" w14:textId="77777777" w:rsidR="00A1460F" w:rsidRDefault="00B64CE6">
      <w:pPr>
        <w:pStyle w:val="TOC5"/>
        <w:rPr>
          <w:rFonts w:asciiTheme="minorHAnsi" w:eastAsiaTheme="minorEastAsia" w:hAnsiTheme="minorHAnsi" w:cstheme="minorBidi"/>
          <w:noProof/>
          <w:sz w:val="22"/>
          <w:szCs w:val="22"/>
        </w:rPr>
      </w:pPr>
      <w:hyperlink w:anchor="_Toc466555229" w:history="1">
        <w:r w:rsidR="00A1460F" w:rsidRPr="00006302">
          <w:rPr>
            <w:rStyle w:val="Hyperlink"/>
            <w:noProof/>
          </w:rPr>
          <w:t>6.3.3.2.17 Hazardous Working Conditions</w:t>
        </w:r>
        <w:r w:rsidR="00A1460F">
          <w:rPr>
            <w:noProof/>
            <w:webHidden/>
          </w:rPr>
          <w:tab/>
        </w:r>
        <w:r w:rsidR="00A1460F">
          <w:rPr>
            <w:noProof/>
            <w:webHidden/>
          </w:rPr>
          <w:fldChar w:fldCharType="begin"/>
        </w:r>
        <w:r w:rsidR="00A1460F">
          <w:rPr>
            <w:noProof/>
            <w:webHidden/>
          </w:rPr>
          <w:instrText xml:space="preserve"> PAGEREF _Toc466555229 \h </w:instrText>
        </w:r>
        <w:r w:rsidR="00A1460F">
          <w:rPr>
            <w:noProof/>
            <w:webHidden/>
          </w:rPr>
        </w:r>
        <w:r w:rsidR="00A1460F">
          <w:rPr>
            <w:noProof/>
            <w:webHidden/>
          </w:rPr>
          <w:fldChar w:fldCharType="separate"/>
        </w:r>
        <w:r w:rsidR="00A1460F">
          <w:rPr>
            <w:noProof/>
            <w:webHidden/>
          </w:rPr>
          <w:t>39</w:t>
        </w:r>
        <w:r w:rsidR="00A1460F">
          <w:rPr>
            <w:noProof/>
            <w:webHidden/>
          </w:rPr>
          <w:fldChar w:fldCharType="end"/>
        </w:r>
      </w:hyperlink>
    </w:p>
    <w:p w14:paraId="540BE296" w14:textId="77777777" w:rsidR="00A1460F" w:rsidRDefault="00B64CE6">
      <w:pPr>
        <w:pStyle w:val="TOC5"/>
        <w:rPr>
          <w:rFonts w:asciiTheme="minorHAnsi" w:eastAsiaTheme="minorEastAsia" w:hAnsiTheme="minorHAnsi" w:cstheme="minorBidi"/>
          <w:noProof/>
          <w:sz w:val="22"/>
          <w:szCs w:val="22"/>
        </w:rPr>
      </w:pPr>
      <w:hyperlink w:anchor="_Toc466555230" w:history="1">
        <w:r w:rsidR="00A1460F" w:rsidRPr="00006302">
          <w:rPr>
            <w:rStyle w:val="Hyperlink"/>
            <w:noProof/>
          </w:rPr>
          <w:t>6.3.3.2.18 Pregnancy History</w:t>
        </w:r>
        <w:r w:rsidR="00A1460F">
          <w:rPr>
            <w:noProof/>
            <w:webHidden/>
          </w:rPr>
          <w:tab/>
        </w:r>
        <w:r w:rsidR="00A1460F">
          <w:rPr>
            <w:noProof/>
            <w:webHidden/>
          </w:rPr>
          <w:fldChar w:fldCharType="begin"/>
        </w:r>
        <w:r w:rsidR="00A1460F">
          <w:rPr>
            <w:noProof/>
            <w:webHidden/>
          </w:rPr>
          <w:instrText xml:space="preserve"> PAGEREF _Toc466555230 \h </w:instrText>
        </w:r>
        <w:r w:rsidR="00A1460F">
          <w:rPr>
            <w:noProof/>
            <w:webHidden/>
          </w:rPr>
        </w:r>
        <w:r w:rsidR="00A1460F">
          <w:rPr>
            <w:noProof/>
            <w:webHidden/>
          </w:rPr>
          <w:fldChar w:fldCharType="separate"/>
        </w:r>
        <w:r w:rsidR="00A1460F">
          <w:rPr>
            <w:noProof/>
            <w:webHidden/>
          </w:rPr>
          <w:t>39</w:t>
        </w:r>
        <w:r w:rsidR="00A1460F">
          <w:rPr>
            <w:noProof/>
            <w:webHidden/>
          </w:rPr>
          <w:fldChar w:fldCharType="end"/>
        </w:r>
      </w:hyperlink>
    </w:p>
    <w:p w14:paraId="670075E6" w14:textId="77777777" w:rsidR="00A1460F" w:rsidRDefault="00B64CE6">
      <w:pPr>
        <w:pStyle w:val="TOC5"/>
        <w:rPr>
          <w:rFonts w:asciiTheme="minorHAnsi" w:eastAsiaTheme="minorEastAsia" w:hAnsiTheme="minorHAnsi" w:cstheme="minorBidi"/>
          <w:noProof/>
          <w:sz w:val="22"/>
          <w:szCs w:val="22"/>
        </w:rPr>
      </w:pPr>
      <w:hyperlink w:anchor="_Toc466555231" w:history="1">
        <w:r w:rsidR="00A1460F" w:rsidRPr="00006302">
          <w:rPr>
            <w:rStyle w:val="Hyperlink"/>
            <w:noProof/>
          </w:rPr>
          <w:t>6.3.3.2.19 Medical Devices</w:t>
        </w:r>
        <w:r w:rsidR="00A1460F">
          <w:rPr>
            <w:noProof/>
            <w:webHidden/>
          </w:rPr>
          <w:tab/>
        </w:r>
        <w:r w:rsidR="00A1460F">
          <w:rPr>
            <w:noProof/>
            <w:webHidden/>
          </w:rPr>
          <w:fldChar w:fldCharType="begin"/>
        </w:r>
        <w:r w:rsidR="00A1460F">
          <w:rPr>
            <w:noProof/>
            <w:webHidden/>
          </w:rPr>
          <w:instrText xml:space="preserve"> PAGEREF _Toc466555231 \h </w:instrText>
        </w:r>
        <w:r w:rsidR="00A1460F">
          <w:rPr>
            <w:noProof/>
            <w:webHidden/>
          </w:rPr>
        </w:r>
        <w:r w:rsidR="00A1460F">
          <w:rPr>
            <w:noProof/>
            <w:webHidden/>
          </w:rPr>
          <w:fldChar w:fldCharType="separate"/>
        </w:r>
        <w:r w:rsidR="00A1460F">
          <w:rPr>
            <w:noProof/>
            <w:webHidden/>
          </w:rPr>
          <w:t>39</w:t>
        </w:r>
        <w:r w:rsidR="00A1460F">
          <w:rPr>
            <w:noProof/>
            <w:webHidden/>
          </w:rPr>
          <w:fldChar w:fldCharType="end"/>
        </w:r>
      </w:hyperlink>
    </w:p>
    <w:p w14:paraId="17B7D77E" w14:textId="77777777" w:rsidR="00A1460F" w:rsidRDefault="00B64CE6">
      <w:pPr>
        <w:pStyle w:val="TOC5"/>
        <w:rPr>
          <w:rFonts w:asciiTheme="minorHAnsi" w:eastAsiaTheme="minorEastAsia" w:hAnsiTheme="minorHAnsi" w:cstheme="minorBidi"/>
          <w:noProof/>
          <w:sz w:val="22"/>
          <w:szCs w:val="22"/>
        </w:rPr>
      </w:pPr>
      <w:hyperlink w:anchor="_Toc466555232" w:history="1">
        <w:r w:rsidR="00A1460F" w:rsidRPr="00006302">
          <w:rPr>
            <w:rStyle w:val="Hyperlink"/>
            <w:noProof/>
          </w:rPr>
          <w:t>6.3.3.2.20 Foreign Travel</w:t>
        </w:r>
        <w:r w:rsidR="00A1460F">
          <w:rPr>
            <w:noProof/>
            <w:webHidden/>
          </w:rPr>
          <w:tab/>
        </w:r>
        <w:r w:rsidR="00A1460F">
          <w:rPr>
            <w:noProof/>
            <w:webHidden/>
          </w:rPr>
          <w:fldChar w:fldCharType="begin"/>
        </w:r>
        <w:r w:rsidR="00A1460F">
          <w:rPr>
            <w:noProof/>
            <w:webHidden/>
          </w:rPr>
          <w:instrText xml:space="preserve"> PAGEREF _Toc466555232 \h </w:instrText>
        </w:r>
        <w:r w:rsidR="00A1460F">
          <w:rPr>
            <w:noProof/>
            <w:webHidden/>
          </w:rPr>
        </w:r>
        <w:r w:rsidR="00A1460F">
          <w:rPr>
            <w:noProof/>
            <w:webHidden/>
          </w:rPr>
          <w:fldChar w:fldCharType="separate"/>
        </w:r>
        <w:r w:rsidR="00A1460F">
          <w:rPr>
            <w:noProof/>
            <w:webHidden/>
          </w:rPr>
          <w:t>39</w:t>
        </w:r>
        <w:r w:rsidR="00A1460F">
          <w:rPr>
            <w:noProof/>
            <w:webHidden/>
          </w:rPr>
          <w:fldChar w:fldCharType="end"/>
        </w:r>
      </w:hyperlink>
    </w:p>
    <w:p w14:paraId="02D2B593" w14:textId="77777777" w:rsidR="00A1460F" w:rsidRDefault="00B64CE6">
      <w:pPr>
        <w:pStyle w:val="TOC5"/>
        <w:rPr>
          <w:rFonts w:asciiTheme="minorHAnsi" w:eastAsiaTheme="minorEastAsia" w:hAnsiTheme="minorHAnsi" w:cstheme="minorBidi"/>
          <w:noProof/>
          <w:sz w:val="22"/>
          <w:szCs w:val="22"/>
        </w:rPr>
      </w:pPr>
      <w:hyperlink w:anchor="_Toc466555233" w:history="1">
        <w:r w:rsidR="00A1460F" w:rsidRPr="00006302">
          <w:rPr>
            <w:rStyle w:val="Hyperlink"/>
            <w:noProof/>
          </w:rPr>
          <w:t>6.3.3.2.21 Pre-procedure Family Medical History Section 1.3.6.1.4.1.19376.1.5.3.1.1.9.5 (Deprecated)</w:t>
        </w:r>
        <w:r w:rsidR="00A1460F">
          <w:rPr>
            <w:noProof/>
            <w:webHidden/>
          </w:rPr>
          <w:tab/>
        </w:r>
        <w:r w:rsidR="00A1460F">
          <w:rPr>
            <w:noProof/>
            <w:webHidden/>
          </w:rPr>
          <w:fldChar w:fldCharType="begin"/>
        </w:r>
        <w:r w:rsidR="00A1460F">
          <w:rPr>
            <w:noProof/>
            <w:webHidden/>
          </w:rPr>
          <w:instrText xml:space="preserve"> PAGEREF _Toc466555233 \h </w:instrText>
        </w:r>
        <w:r w:rsidR="00A1460F">
          <w:rPr>
            <w:noProof/>
            <w:webHidden/>
          </w:rPr>
        </w:r>
        <w:r w:rsidR="00A1460F">
          <w:rPr>
            <w:noProof/>
            <w:webHidden/>
          </w:rPr>
          <w:fldChar w:fldCharType="separate"/>
        </w:r>
        <w:r w:rsidR="00A1460F">
          <w:rPr>
            <w:noProof/>
            <w:webHidden/>
          </w:rPr>
          <w:t>39</w:t>
        </w:r>
        <w:r w:rsidR="00A1460F">
          <w:rPr>
            <w:noProof/>
            <w:webHidden/>
          </w:rPr>
          <w:fldChar w:fldCharType="end"/>
        </w:r>
      </w:hyperlink>
    </w:p>
    <w:p w14:paraId="688C6FBD" w14:textId="77777777" w:rsidR="00A1460F" w:rsidRDefault="00B64CE6">
      <w:pPr>
        <w:pStyle w:val="TOC5"/>
        <w:rPr>
          <w:rFonts w:asciiTheme="minorHAnsi" w:eastAsiaTheme="minorEastAsia" w:hAnsiTheme="minorHAnsi" w:cstheme="minorBidi"/>
          <w:noProof/>
          <w:sz w:val="22"/>
          <w:szCs w:val="22"/>
        </w:rPr>
      </w:pPr>
      <w:hyperlink w:anchor="_Toc466555234" w:history="1">
        <w:r w:rsidR="00A1460F" w:rsidRPr="00006302">
          <w:rPr>
            <w:rStyle w:val="Hyperlink"/>
            <w:noProof/>
          </w:rPr>
          <w:t>6.3.3.2.22 Coded Functional Status Assessment Section 1.3.6.1.4.1.19376.1.5.3.1.1.12.2.1</w:t>
        </w:r>
        <w:r w:rsidR="00A1460F">
          <w:rPr>
            <w:noProof/>
            <w:webHidden/>
          </w:rPr>
          <w:tab/>
        </w:r>
        <w:r w:rsidR="00A1460F">
          <w:rPr>
            <w:noProof/>
            <w:webHidden/>
          </w:rPr>
          <w:fldChar w:fldCharType="begin"/>
        </w:r>
        <w:r w:rsidR="00A1460F">
          <w:rPr>
            <w:noProof/>
            <w:webHidden/>
          </w:rPr>
          <w:instrText xml:space="preserve"> PAGEREF _Toc466555234 \h </w:instrText>
        </w:r>
        <w:r w:rsidR="00A1460F">
          <w:rPr>
            <w:noProof/>
            <w:webHidden/>
          </w:rPr>
        </w:r>
        <w:r w:rsidR="00A1460F">
          <w:rPr>
            <w:noProof/>
            <w:webHidden/>
          </w:rPr>
          <w:fldChar w:fldCharType="separate"/>
        </w:r>
        <w:r w:rsidR="00A1460F">
          <w:rPr>
            <w:noProof/>
            <w:webHidden/>
          </w:rPr>
          <w:t>39</w:t>
        </w:r>
        <w:r w:rsidR="00A1460F">
          <w:rPr>
            <w:noProof/>
            <w:webHidden/>
          </w:rPr>
          <w:fldChar w:fldCharType="end"/>
        </w:r>
      </w:hyperlink>
    </w:p>
    <w:p w14:paraId="6EA78D5C" w14:textId="77777777" w:rsidR="00A1460F" w:rsidRDefault="00B64CE6">
      <w:pPr>
        <w:pStyle w:val="TOC6"/>
        <w:rPr>
          <w:rFonts w:asciiTheme="minorHAnsi" w:eastAsiaTheme="minorEastAsia" w:hAnsiTheme="minorHAnsi" w:cstheme="minorBidi"/>
          <w:noProof/>
          <w:sz w:val="22"/>
          <w:szCs w:val="22"/>
        </w:rPr>
      </w:pPr>
      <w:hyperlink w:anchor="_Toc466555235" w:history="1">
        <w:r w:rsidR="00A1460F" w:rsidRPr="00006302">
          <w:rPr>
            <w:rStyle w:val="Hyperlink"/>
            <w:noProof/>
          </w:rPr>
          <w:t>6.3.3.2.22.1 Standards</w:t>
        </w:r>
        <w:r w:rsidR="00A1460F">
          <w:rPr>
            <w:noProof/>
            <w:webHidden/>
          </w:rPr>
          <w:tab/>
        </w:r>
        <w:r w:rsidR="00A1460F">
          <w:rPr>
            <w:noProof/>
            <w:webHidden/>
          </w:rPr>
          <w:fldChar w:fldCharType="begin"/>
        </w:r>
        <w:r w:rsidR="00A1460F">
          <w:rPr>
            <w:noProof/>
            <w:webHidden/>
          </w:rPr>
          <w:instrText xml:space="preserve"> PAGEREF _Toc466555235 \h </w:instrText>
        </w:r>
        <w:r w:rsidR="00A1460F">
          <w:rPr>
            <w:noProof/>
            <w:webHidden/>
          </w:rPr>
        </w:r>
        <w:r w:rsidR="00A1460F">
          <w:rPr>
            <w:noProof/>
            <w:webHidden/>
          </w:rPr>
          <w:fldChar w:fldCharType="separate"/>
        </w:r>
        <w:r w:rsidR="00A1460F">
          <w:rPr>
            <w:noProof/>
            <w:webHidden/>
          </w:rPr>
          <w:t>40</w:t>
        </w:r>
        <w:r w:rsidR="00A1460F">
          <w:rPr>
            <w:noProof/>
            <w:webHidden/>
          </w:rPr>
          <w:fldChar w:fldCharType="end"/>
        </w:r>
      </w:hyperlink>
    </w:p>
    <w:p w14:paraId="2CE70240" w14:textId="77777777" w:rsidR="00A1460F" w:rsidRDefault="00B64CE6">
      <w:pPr>
        <w:pStyle w:val="TOC6"/>
        <w:rPr>
          <w:rFonts w:asciiTheme="minorHAnsi" w:eastAsiaTheme="minorEastAsia" w:hAnsiTheme="minorHAnsi" w:cstheme="minorBidi"/>
          <w:noProof/>
          <w:sz w:val="22"/>
          <w:szCs w:val="22"/>
        </w:rPr>
      </w:pPr>
      <w:hyperlink w:anchor="_Toc466555236" w:history="1">
        <w:r w:rsidR="00A1460F" w:rsidRPr="00006302">
          <w:rPr>
            <w:rStyle w:val="Hyperlink"/>
            <w:noProof/>
          </w:rPr>
          <w:t>6.3.3.2.22.2 Parent Template</w:t>
        </w:r>
        <w:r w:rsidR="00A1460F">
          <w:rPr>
            <w:noProof/>
            <w:webHidden/>
          </w:rPr>
          <w:tab/>
        </w:r>
        <w:r w:rsidR="00A1460F">
          <w:rPr>
            <w:noProof/>
            <w:webHidden/>
          </w:rPr>
          <w:fldChar w:fldCharType="begin"/>
        </w:r>
        <w:r w:rsidR="00A1460F">
          <w:rPr>
            <w:noProof/>
            <w:webHidden/>
          </w:rPr>
          <w:instrText xml:space="preserve"> PAGEREF _Toc466555236 \h </w:instrText>
        </w:r>
        <w:r w:rsidR="00A1460F">
          <w:rPr>
            <w:noProof/>
            <w:webHidden/>
          </w:rPr>
        </w:r>
        <w:r w:rsidR="00A1460F">
          <w:rPr>
            <w:noProof/>
            <w:webHidden/>
          </w:rPr>
          <w:fldChar w:fldCharType="separate"/>
        </w:r>
        <w:r w:rsidR="00A1460F">
          <w:rPr>
            <w:noProof/>
            <w:webHidden/>
          </w:rPr>
          <w:t>40</w:t>
        </w:r>
        <w:r w:rsidR="00A1460F">
          <w:rPr>
            <w:noProof/>
            <w:webHidden/>
          </w:rPr>
          <w:fldChar w:fldCharType="end"/>
        </w:r>
      </w:hyperlink>
    </w:p>
    <w:p w14:paraId="354E2698" w14:textId="77777777" w:rsidR="00A1460F" w:rsidRDefault="00B64CE6">
      <w:pPr>
        <w:pStyle w:val="TOC5"/>
        <w:rPr>
          <w:rFonts w:asciiTheme="minorHAnsi" w:eastAsiaTheme="minorEastAsia" w:hAnsiTheme="minorHAnsi" w:cstheme="minorBidi"/>
          <w:noProof/>
          <w:sz w:val="22"/>
          <w:szCs w:val="22"/>
        </w:rPr>
      </w:pPr>
      <w:hyperlink w:anchor="_Toc466555237" w:history="1">
        <w:r w:rsidR="00A1460F" w:rsidRPr="00006302">
          <w:rPr>
            <w:rStyle w:val="Hyperlink"/>
            <w:noProof/>
          </w:rPr>
          <w:t>6.3.3.2.23 Pain Scale Assessment Section 1.3.6.1.4.1.19376.1.5.3.1.1.12.2.2</w:t>
        </w:r>
        <w:r w:rsidR="00A1460F">
          <w:rPr>
            <w:noProof/>
            <w:webHidden/>
          </w:rPr>
          <w:tab/>
        </w:r>
        <w:r w:rsidR="00A1460F">
          <w:rPr>
            <w:noProof/>
            <w:webHidden/>
          </w:rPr>
          <w:fldChar w:fldCharType="begin"/>
        </w:r>
        <w:r w:rsidR="00A1460F">
          <w:rPr>
            <w:noProof/>
            <w:webHidden/>
          </w:rPr>
          <w:instrText xml:space="preserve"> PAGEREF _Toc466555237 \h </w:instrText>
        </w:r>
        <w:r w:rsidR="00A1460F">
          <w:rPr>
            <w:noProof/>
            <w:webHidden/>
          </w:rPr>
        </w:r>
        <w:r w:rsidR="00A1460F">
          <w:rPr>
            <w:noProof/>
            <w:webHidden/>
          </w:rPr>
          <w:fldChar w:fldCharType="separate"/>
        </w:r>
        <w:r w:rsidR="00A1460F">
          <w:rPr>
            <w:noProof/>
            <w:webHidden/>
          </w:rPr>
          <w:t>41</w:t>
        </w:r>
        <w:r w:rsidR="00A1460F">
          <w:rPr>
            <w:noProof/>
            <w:webHidden/>
          </w:rPr>
          <w:fldChar w:fldCharType="end"/>
        </w:r>
      </w:hyperlink>
    </w:p>
    <w:p w14:paraId="122B6ACA" w14:textId="77777777" w:rsidR="00A1460F" w:rsidRDefault="00B64CE6">
      <w:pPr>
        <w:pStyle w:val="TOC5"/>
        <w:rPr>
          <w:rFonts w:asciiTheme="minorHAnsi" w:eastAsiaTheme="minorEastAsia" w:hAnsiTheme="minorHAnsi" w:cstheme="minorBidi"/>
          <w:noProof/>
          <w:sz w:val="22"/>
          <w:szCs w:val="22"/>
        </w:rPr>
      </w:pPr>
      <w:hyperlink w:anchor="_Toc466555238" w:history="1">
        <w:r w:rsidR="00A1460F" w:rsidRPr="00006302">
          <w:rPr>
            <w:rStyle w:val="Hyperlink"/>
            <w:noProof/>
          </w:rPr>
          <w:t>6.3.3.2.24 Braden Score Section 1.3.6.1.4.1.19376.1.5.3.1.1.12.2.3</w:t>
        </w:r>
        <w:r w:rsidR="00A1460F">
          <w:rPr>
            <w:noProof/>
            <w:webHidden/>
          </w:rPr>
          <w:tab/>
        </w:r>
        <w:r w:rsidR="00A1460F">
          <w:rPr>
            <w:noProof/>
            <w:webHidden/>
          </w:rPr>
          <w:fldChar w:fldCharType="begin"/>
        </w:r>
        <w:r w:rsidR="00A1460F">
          <w:rPr>
            <w:noProof/>
            <w:webHidden/>
          </w:rPr>
          <w:instrText xml:space="preserve"> PAGEREF _Toc466555238 \h </w:instrText>
        </w:r>
        <w:r w:rsidR="00A1460F">
          <w:rPr>
            <w:noProof/>
            <w:webHidden/>
          </w:rPr>
        </w:r>
        <w:r w:rsidR="00A1460F">
          <w:rPr>
            <w:noProof/>
            <w:webHidden/>
          </w:rPr>
          <w:fldChar w:fldCharType="separate"/>
        </w:r>
        <w:r w:rsidR="00A1460F">
          <w:rPr>
            <w:noProof/>
            <w:webHidden/>
          </w:rPr>
          <w:t>42</w:t>
        </w:r>
        <w:r w:rsidR="00A1460F">
          <w:rPr>
            <w:noProof/>
            <w:webHidden/>
          </w:rPr>
          <w:fldChar w:fldCharType="end"/>
        </w:r>
      </w:hyperlink>
    </w:p>
    <w:p w14:paraId="26AC8B7F" w14:textId="77777777" w:rsidR="00A1460F" w:rsidRDefault="00B64CE6">
      <w:pPr>
        <w:pStyle w:val="TOC5"/>
        <w:rPr>
          <w:rFonts w:asciiTheme="minorHAnsi" w:eastAsiaTheme="minorEastAsia" w:hAnsiTheme="minorHAnsi" w:cstheme="minorBidi"/>
          <w:noProof/>
          <w:sz w:val="22"/>
          <w:szCs w:val="22"/>
        </w:rPr>
      </w:pPr>
      <w:hyperlink w:anchor="_Toc466555239" w:history="1">
        <w:r w:rsidR="00A1460F" w:rsidRPr="00006302">
          <w:rPr>
            <w:rStyle w:val="Hyperlink"/>
            <w:noProof/>
          </w:rPr>
          <w:t>6.3.3.2.25 Geriatric Depression Scale Section 1.3.6.1.4.1.19376.1.5.3.1.1.12.2.4</w:t>
        </w:r>
        <w:r w:rsidR="00A1460F">
          <w:rPr>
            <w:noProof/>
            <w:webHidden/>
          </w:rPr>
          <w:tab/>
        </w:r>
        <w:r w:rsidR="00A1460F">
          <w:rPr>
            <w:noProof/>
            <w:webHidden/>
          </w:rPr>
          <w:fldChar w:fldCharType="begin"/>
        </w:r>
        <w:r w:rsidR="00A1460F">
          <w:rPr>
            <w:noProof/>
            <w:webHidden/>
          </w:rPr>
          <w:instrText xml:space="preserve"> PAGEREF _Toc466555239 \h </w:instrText>
        </w:r>
        <w:r w:rsidR="00A1460F">
          <w:rPr>
            <w:noProof/>
            <w:webHidden/>
          </w:rPr>
        </w:r>
        <w:r w:rsidR="00A1460F">
          <w:rPr>
            <w:noProof/>
            <w:webHidden/>
          </w:rPr>
          <w:fldChar w:fldCharType="separate"/>
        </w:r>
        <w:r w:rsidR="00A1460F">
          <w:rPr>
            <w:noProof/>
            <w:webHidden/>
          </w:rPr>
          <w:t>43</w:t>
        </w:r>
        <w:r w:rsidR="00A1460F">
          <w:rPr>
            <w:noProof/>
            <w:webHidden/>
          </w:rPr>
          <w:fldChar w:fldCharType="end"/>
        </w:r>
      </w:hyperlink>
    </w:p>
    <w:p w14:paraId="44703EE2" w14:textId="77777777" w:rsidR="00A1460F" w:rsidRDefault="00B64CE6">
      <w:pPr>
        <w:pStyle w:val="TOC5"/>
        <w:rPr>
          <w:rFonts w:asciiTheme="minorHAnsi" w:eastAsiaTheme="minorEastAsia" w:hAnsiTheme="minorHAnsi" w:cstheme="minorBidi"/>
          <w:noProof/>
          <w:sz w:val="22"/>
          <w:szCs w:val="22"/>
        </w:rPr>
      </w:pPr>
      <w:hyperlink w:anchor="_Toc466555240" w:history="1">
        <w:r w:rsidR="00A1460F" w:rsidRPr="00006302">
          <w:rPr>
            <w:rStyle w:val="Hyperlink"/>
            <w:noProof/>
          </w:rPr>
          <w:t>6.3.3.2.26 Physical Function Section 1.3.6.1.4.1.19376.1.5.3.1.1.12.2.5</w:t>
        </w:r>
        <w:r w:rsidR="00A1460F">
          <w:rPr>
            <w:noProof/>
            <w:webHidden/>
          </w:rPr>
          <w:tab/>
        </w:r>
        <w:r w:rsidR="00A1460F">
          <w:rPr>
            <w:noProof/>
            <w:webHidden/>
          </w:rPr>
          <w:fldChar w:fldCharType="begin"/>
        </w:r>
        <w:r w:rsidR="00A1460F">
          <w:rPr>
            <w:noProof/>
            <w:webHidden/>
          </w:rPr>
          <w:instrText xml:space="preserve"> PAGEREF _Toc466555240 \h </w:instrText>
        </w:r>
        <w:r w:rsidR="00A1460F">
          <w:rPr>
            <w:noProof/>
            <w:webHidden/>
          </w:rPr>
        </w:r>
        <w:r w:rsidR="00A1460F">
          <w:rPr>
            <w:noProof/>
            <w:webHidden/>
          </w:rPr>
          <w:fldChar w:fldCharType="separate"/>
        </w:r>
        <w:r w:rsidR="00A1460F">
          <w:rPr>
            <w:noProof/>
            <w:webHidden/>
          </w:rPr>
          <w:t>43</w:t>
        </w:r>
        <w:r w:rsidR="00A1460F">
          <w:rPr>
            <w:noProof/>
            <w:webHidden/>
          </w:rPr>
          <w:fldChar w:fldCharType="end"/>
        </w:r>
      </w:hyperlink>
    </w:p>
    <w:p w14:paraId="21294356" w14:textId="77777777" w:rsidR="00A1460F" w:rsidRDefault="00B64CE6">
      <w:pPr>
        <w:pStyle w:val="TOC6"/>
        <w:rPr>
          <w:rFonts w:asciiTheme="minorHAnsi" w:eastAsiaTheme="minorEastAsia" w:hAnsiTheme="minorHAnsi" w:cstheme="minorBidi"/>
          <w:noProof/>
          <w:sz w:val="22"/>
          <w:szCs w:val="22"/>
        </w:rPr>
      </w:pPr>
      <w:hyperlink w:anchor="_Toc466555241" w:history="1">
        <w:r w:rsidR="00A1460F" w:rsidRPr="00006302">
          <w:rPr>
            <w:rStyle w:val="Hyperlink"/>
            <w:noProof/>
          </w:rPr>
          <w:t>6.3.3.2.26.1 Constraints</w:t>
        </w:r>
        <w:r w:rsidR="00A1460F">
          <w:rPr>
            <w:noProof/>
            <w:webHidden/>
          </w:rPr>
          <w:tab/>
        </w:r>
        <w:r w:rsidR="00A1460F">
          <w:rPr>
            <w:noProof/>
            <w:webHidden/>
          </w:rPr>
          <w:fldChar w:fldCharType="begin"/>
        </w:r>
        <w:r w:rsidR="00A1460F">
          <w:rPr>
            <w:noProof/>
            <w:webHidden/>
          </w:rPr>
          <w:instrText xml:space="preserve"> PAGEREF _Toc466555241 \h </w:instrText>
        </w:r>
        <w:r w:rsidR="00A1460F">
          <w:rPr>
            <w:noProof/>
            <w:webHidden/>
          </w:rPr>
        </w:r>
        <w:r w:rsidR="00A1460F">
          <w:rPr>
            <w:noProof/>
            <w:webHidden/>
          </w:rPr>
          <w:fldChar w:fldCharType="separate"/>
        </w:r>
        <w:r w:rsidR="00A1460F">
          <w:rPr>
            <w:noProof/>
            <w:webHidden/>
          </w:rPr>
          <w:t>44</w:t>
        </w:r>
        <w:r w:rsidR="00A1460F">
          <w:rPr>
            <w:noProof/>
            <w:webHidden/>
          </w:rPr>
          <w:fldChar w:fldCharType="end"/>
        </w:r>
      </w:hyperlink>
    </w:p>
    <w:p w14:paraId="47090EE9" w14:textId="77777777" w:rsidR="00A1460F" w:rsidRDefault="00B64CE6">
      <w:pPr>
        <w:pStyle w:val="TOC5"/>
        <w:rPr>
          <w:rFonts w:asciiTheme="minorHAnsi" w:eastAsiaTheme="minorEastAsia" w:hAnsiTheme="minorHAnsi" w:cstheme="minorBidi"/>
          <w:noProof/>
          <w:sz w:val="22"/>
          <w:szCs w:val="22"/>
        </w:rPr>
      </w:pPr>
      <w:hyperlink w:anchor="_Toc466555242" w:history="1">
        <w:r w:rsidR="00A1460F" w:rsidRPr="00006302">
          <w:rPr>
            <w:rStyle w:val="Hyperlink"/>
            <w:noProof/>
          </w:rPr>
          <w:t>6.3.3.2.27 Preprocedure Review of Systems Section 1.3.6.1.4.1.19376.1.5.3.1.1.9.13</w:t>
        </w:r>
        <w:r w:rsidR="00A1460F">
          <w:rPr>
            <w:noProof/>
            <w:webHidden/>
          </w:rPr>
          <w:tab/>
        </w:r>
        <w:r w:rsidR="00A1460F">
          <w:rPr>
            <w:noProof/>
            <w:webHidden/>
          </w:rPr>
          <w:fldChar w:fldCharType="begin"/>
        </w:r>
        <w:r w:rsidR="00A1460F">
          <w:rPr>
            <w:noProof/>
            <w:webHidden/>
          </w:rPr>
          <w:instrText xml:space="preserve"> PAGEREF _Toc466555242 \h </w:instrText>
        </w:r>
        <w:r w:rsidR="00A1460F">
          <w:rPr>
            <w:noProof/>
            <w:webHidden/>
          </w:rPr>
        </w:r>
        <w:r w:rsidR="00A1460F">
          <w:rPr>
            <w:noProof/>
            <w:webHidden/>
          </w:rPr>
          <w:fldChar w:fldCharType="separate"/>
        </w:r>
        <w:r w:rsidR="00A1460F">
          <w:rPr>
            <w:noProof/>
            <w:webHidden/>
          </w:rPr>
          <w:t>48</w:t>
        </w:r>
        <w:r w:rsidR="00A1460F">
          <w:rPr>
            <w:noProof/>
            <w:webHidden/>
          </w:rPr>
          <w:fldChar w:fldCharType="end"/>
        </w:r>
      </w:hyperlink>
    </w:p>
    <w:p w14:paraId="418DE439" w14:textId="77777777" w:rsidR="00A1460F" w:rsidRDefault="00B64CE6">
      <w:pPr>
        <w:pStyle w:val="TOC5"/>
        <w:rPr>
          <w:rFonts w:asciiTheme="minorHAnsi" w:eastAsiaTheme="minorEastAsia" w:hAnsiTheme="minorHAnsi" w:cstheme="minorBidi"/>
          <w:noProof/>
          <w:sz w:val="22"/>
          <w:szCs w:val="22"/>
        </w:rPr>
      </w:pPr>
      <w:hyperlink w:anchor="_Toc466555243" w:history="1">
        <w:r w:rsidR="00A1460F" w:rsidRPr="00006302">
          <w:rPr>
            <w:rStyle w:val="Hyperlink"/>
            <w:noProof/>
          </w:rPr>
          <w:t>6.3.3.2.28 Estimated Delivery Date Section 1.3.6.1.4.1.19376.1.5.3.1.1.11.2.2.1</w:t>
        </w:r>
        <w:r w:rsidR="00A1460F">
          <w:rPr>
            <w:noProof/>
            <w:webHidden/>
          </w:rPr>
          <w:tab/>
        </w:r>
        <w:r w:rsidR="00A1460F">
          <w:rPr>
            <w:noProof/>
            <w:webHidden/>
          </w:rPr>
          <w:fldChar w:fldCharType="begin"/>
        </w:r>
        <w:r w:rsidR="00A1460F">
          <w:rPr>
            <w:noProof/>
            <w:webHidden/>
          </w:rPr>
          <w:instrText xml:space="preserve"> PAGEREF _Toc466555243 \h </w:instrText>
        </w:r>
        <w:r w:rsidR="00A1460F">
          <w:rPr>
            <w:noProof/>
            <w:webHidden/>
          </w:rPr>
        </w:r>
        <w:r w:rsidR="00A1460F">
          <w:rPr>
            <w:noProof/>
            <w:webHidden/>
          </w:rPr>
          <w:fldChar w:fldCharType="separate"/>
        </w:r>
        <w:r w:rsidR="00A1460F">
          <w:rPr>
            <w:noProof/>
            <w:webHidden/>
          </w:rPr>
          <w:t>49</w:t>
        </w:r>
        <w:r w:rsidR="00A1460F">
          <w:rPr>
            <w:noProof/>
            <w:webHidden/>
          </w:rPr>
          <w:fldChar w:fldCharType="end"/>
        </w:r>
      </w:hyperlink>
    </w:p>
    <w:p w14:paraId="7B7947E7" w14:textId="77777777" w:rsidR="00A1460F" w:rsidRDefault="00B64CE6">
      <w:pPr>
        <w:pStyle w:val="TOC5"/>
        <w:rPr>
          <w:rFonts w:asciiTheme="minorHAnsi" w:eastAsiaTheme="minorEastAsia" w:hAnsiTheme="minorHAnsi" w:cstheme="minorBidi"/>
          <w:noProof/>
          <w:sz w:val="22"/>
          <w:szCs w:val="22"/>
        </w:rPr>
      </w:pPr>
      <w:hyperlink w:anchor="_Toc466555244" w:history="1">
        <w:r w:rsidR="00A1460F" w:rsidRPr="00006302">
          <w:rPr>
            <w:rStyle w:val="Hyperlink"/>
            <w:noProof/>
          </w:rPr>
          <w:t>6.3.3.2.29 History of Tobacco Use Section 1.3.6.1.4.1.19376.1.5.3.1.1.9.8</w:t>
        </w:r>
        <w:r w:rsidR="00A1460F">
          <w:rPr>
            <w:noProof/>
            <w:webHidden/>
          </w:rPr>
          <w:tab/>
        </w:r>
        <w:r w:rsidR="00A1460F">
          <w:rPr>
            <w:noProof/>
            <w:webHidden/>
          </w:rPr>
          <w:fldChar w:fldCharType="begin"/>
        </w:r>
        <w:r w:rsidR="00A1460F">
          <w:rPr>
            <w:noProof/>
            <w:webHidden/>
          </w:rPr>
          <w:instrText xml:space="preserve"> PAGEREF _Toc466555244 \h </w:instrText>
        </w:r>
        <w:r w:rsidR="00A1460F">
          <w:rPr>
            <w:noProof/>
            <w:webHidden/>
          </w:rPr>
        </w:r>
        <w:r w:rsidR="00A1460F">
          <w:rPr>
            <w:noProof/>
            <w:webHidden/>
          </w:rPr>
          <w:fldChar w:fldCharType="separate"/>
        </w:r>
        <w:r w:rsidR="00A1460F">
          <w:rPr>
            <w:noProof/>
            <w:webHidden/>
          </w:rPr>
          <w:t>49</w:t>
        </w:r>
        <w:r w:rsidR="00A1460F">
          <w:rPr>
            <w:noProof/>
            <w:webHidden/>
          </w:rPr>
          <w:fldChar w:fldCharType="end"/>
        </w:r>
      </w:hyperlink>
    </w:p>
    <w:p w14:paraId="76C86A04" w14:textId="77777777" w:rsidR="00A1460F" w:rsidRDefault="00B64CE6">
      <w:pPr>
        <w:pStyle w:val="TOC5"/>
        <w:rPr>
          <w:rFonts w:asciiTheme="minorHAnsi" w:eastAsiaTheme="minorEastAsia" w:hAnsiTheme="minorHAnsi" w:cstheme="minorBidi"/>
          <w:noProof/>
          <w:sz w:val="22"/>
          <w:szCs w:val="22"/>
        </w:rPr>
      </w:pPr>
      <w:hyperlink w:anchor="_Toc466555245" w:history="1">
        <w:r w:rsidR="00A1460F" w:rsidRPr="00006302">
          <w:rPr>
            <w:rStyle w:val="Hyperlink"/>
            <w:noProof/>
          </w:rPr>
          <w:t>6.3.3.2.30 Current Alcohol/Substance Abuse Section 1.3.6.1.4.1.19376.1.5.3.1.1.9.10</w:t>
        </w:r>
        <w:r w:rsidR="00A1460F">
          <w:rPr>
            <w:noProof/>
            <w:webHidden/>
          </w:rPr>
          <w:tab/>
        </w:r>
        <w:r w:rsidR="00A1460F">
          <w:rPr>
            <w:noProof/>
            <w:webHidden/>
          </w:rPr>
          <w:fldChar w:fldCharType="begin"/>
        </w:r>
        <w:r w:rsidR="00A1460F">
          <w:rPr>
            <w:noProof/>
            <w:webHidden/>
          </w:rPr>
          <w:instrText xml:space="preserve"> PAGEREF _Toc466555245 \h </w:instrText>
        </w:r>
        <w:r w:rsidR="00A1460F">
          <w:rPr>
            <w:noProof/>
            <w:webHidden/>
          </w:rPr>
        </w:r>
        <w:r w:rsidR="00A1460F">
          <w:rPr>
            <w:noProof/>
            <w:webHidden/>
          </w:rPr>
          <w:fldChar w:fldCharType="separate"/>
        </w:r>
        <w:r w:rsidR="00A1460F">
          <w:rPr>
            <w:noProof/>
            <w:webHidden/>
          </w:rPr>
          <w:t>50</w:t>
        </w:r>
        <w:r w:rsidR="00A1460F">
          <w:rPr>
            <w:noProof/>
            <w:webHidden/>
          </w:rPr>
          <w:fldChar w:fldCharType="end"/>
        </w:r>
      </w:hyperlink>
    </w:p>
    <w:p w14:paraId="01981A76" w14:textId="77777777" w:rsidR="00A1460F" w:rsidRDefault="00B64CE6">
      <w:pPr>
        <w:pStyle w:val="TOC5"/>
        <w:rPr>
          <w:rFonts w:asciiTheme="minorHAnsi" w:eastAsiaTheme="minorEastAsia" w:hAnsiTheme="minorHAnsi" w:cstheme="minorBidi"/>
          <w:noProof/>
          <w:sz w:val="22"/>
          <w:szCs w:val="22"/>
        </w:rPr>
      </w:pPr>
      <w:hyperlink w:anchor="_Toc466555246" w:history="1">
        <w:r w:rsidR="00A1460F" w:rsidRPr="00006302">
          <w:rPr>
            <w:rStyle w:val="Hyperlink"/>
            <w:noProof/>
          </w:rPr>
          <w:t>6.3.3.2.31 History of Blood Transfusion Section 1.3.6.1.4.1.19376.1.5.3.1.1.9.12</w:t>
        </w:r>
        <w:r w:rsidR="00A1460F">
          <w:rPr>
            <w:noProof/>
            <w:webHidden/>
          </w:rPr>
          <w:tab/>
        </w:r>
        <w:r w:rsidR="00A1460F">
          <w:rPr>
            <w:noProof/>
            <w:webHidden/>
          </w:rPr>
          <w:fldChar w:fldCharType="begin"/>
        </w:r>
        <w:r w:rsidR="00A1460F">
          <w:rPr>
            <w:noProof/>
            <w:webHidden/>
          </w:rPr>
          <w:instrText xml:space="preserve"> PAGEREF _Toc466555246 \h </w:instrText>
        </w:r>
        <w:r w:rsidR="00A1460F">
          <w:rPr>
            <w:noProof/>
            <w:webHidden/>
          </w:rPr>
        </w:r>
        <w:r w:rsidR="00A1460F">
          <w:rPr>
            <w:noProof/>
            <w:webHidden/>
          </w:rPr>
          <w:fldChar w:fldCharType="separate"/>
        </w:r>
        <w:r w:rsidR="00A1460F">
          <w:rPr>
            <w:noProof/>
            <w:webHidden/>
          </w:rPr>
          <w:t>50</w:t>
        </w:r>
        <w:r w:rsidR="00A1460F">
          <w:rPr>
            <w:noProof/>
            <w:webHidden/>
          </w:rPr>
          <w:fldChar w:fldCharType="end"/>
        </w:r>
      </w:hyperlink>
    </w:p>
    <w:p w14:paraId="433BCFD9" w14:textId="77777777" w:rsidR="00A1460F" w:rsidRDefault="00B64CE6">
      <w:pPr>
        <w:pStyle w:val="TOC5"/>
        <w:rPr>
          <w:rFonts w:asciiTheme="minorHAnsi" w:eastAsiaTheme="minorEastAsia" w:hAnsiTheme="minorHAnsi" w:cstheme="minorBidi"/>
          <w:noProof/>
          <w:sz w:val="22"/>
          <w:szCs w:val="22"/>
        </w:rPr>
      </w:pPr>
      <w:hyperlink w:anchor="_Toc466555247" w:history="1">
        <w:r w:rsidR="00A1460F" w:rsidRPr="00006302">
          <w:rPr>
            <w:rStyle w:val="Hyperlink"/>
            <w:noProof/>
          </w:rPr>
          <w:t>6.3.3.2.32 Anesthesia Risk Review of Systems Section 1.3.6.1.4.1.19376.1.5.3.1.1.9.14</w:t>
        </w:r>
        <w:r w:rsidR="00A1460F">
          <w:rPr>
            <w:noProof/>
            <w:webHidden/>
          </w:rPr>
          <w:tab/>
        </w:r>
        <w:r w:rsidR="00A1460F">
          <w:rPr>
            <w:noProof/>
            <w:webHidden/>
          </w:rPr>
          <w:fldChar w:fldCharType="begin"/>
        </w:r>
        <w:r w:rsidR="00A1460F">
          <w:rPr>
            <w:noProof/>
            <w:webHidden/>
          </w:rPr>
          <w:instrText xml:space="preserve"> PAGEREF _Toc466555247 \h </w:instrText>
        </w:r>
        <w:r w:rsidR="00A1460F">
          <w:rPr>
            <w:noProof/>
            <w:webHidden/>
          </w:rPr>
        </w:r>
        <w:r w:rsidR="00A1460F">
          <w:rPr>
            <w:noProof/>
            <w:webHidden/>
          </w:rPr>
          <w:fldChar w:fldCharType="separate"/>
        </w:r>
        <w:r w:rsidR="00A1460F">
          <w:rPr>
            <w:noProof/>
            <w:webHidden/>
          </w:rPr>
          <w:t>51</w:t>
        </w:r>
        <w:r w:rsidR="00A1460F">
          <w:rPr>
            <w:noProof/>
            <w:webHidden/>
          </w:rPr>
          <w:fldChar w:fldCharType="end"/>
        </w:r>
      </w:hyperlink>
    </w:p>
    <w:p w14:paraId="68A18D66" w14:textId="77777777" w:rsidR="00A1460F" w:rsidRDefault="00B64CE6">
      <w:pPr>
        <w:pStyle w:val="TOC5"/>
        <w:rPr>
          <w:rFonts w:asciiTheme="minorHAnsi" w:eastAsiaTheme="minorEastAsia" w:hAnsiTheme="minorHAnsi" w:cstheme="minorBidi"/>
          <w:noProof/>
          <w:sz w:val="22"/>
          <w:szCs w:val="22"/>
        </w:rPr>
      </w:pPr>
      <w:hyperlink w:anchor="_Toc466555248" w:history="1">
        <w:r w:rsidR="00A1460F" w:rsidRPr="00006302">
          <w:rPr>
            <w:rStyle w:val="Hyperlink"/>
            <w:noProof/>
          </w:rPr>
          <w:t>6.3.3.2.33 Implanted Medical Device Review Section 1.3.6.1.4.1.19376.1.5.3.1.1.9.46</w:t>
        </w:r>
        <w:r w:rsidR="00A1460F">
          <w:rPr>
            <w:noProof/>
            <w:webHidden/>
          </w:rPr>
          <w:tab/>
        </w:r>
        <w:r w:rsidR="00A1460F">
          <w:rPr>
            <w:noProof/>
            <w:webHidden/>
          </w:rPr>
          <w:fldChar w:fldCharType="begin"/>
        </w:r>
        <w:r w:rsidR="00A1460F">
          <w:rPr>
            <w:noProof/>
            <w:webHidden/>
          </w:rPr>
          <w:instrText xml:space="preserve"> PAGEREF _Toc466555248 \h </w:instrText>
        </w:r>
        <w:r w:rsidR="00A1460F">
          <w:rPr>
            <w:noProof/>
            <w:webHidden/>
          </w:rPr>
        </w:r>
        <w:r w:rsidR="00A1460F">
          <w:rPr>
            <w:noProof/>
            <w:webHidden/>
          </w:rPr>
          <w:fldChar w:fldCharType="separate"/>
        </w:r>
        <w:r w:rsidR="00A1460F">
          <w:rPr>
            <w:noProof/>
            <w:webHidden/>
          </w:rPr>
          <w:t>52</w:t>
        </w:r>
        <w:r w:rsidR="00A1460F">
          <w:rPr>
            <w:noProof/>
            <w:webHidden/>
          </w:rPr>
          <w:fldChar w:fldCharType="end"/>
        </w:r>
      </w:hyperlink>
    </w:p>
    <w:p w14:paraId="18BA77FF" w14:textId="77777777" w:rsidR="00A1460F" w:rsidRDefault="00B64CE6">
      <w:pPr>
        <w:pStyle w:val="TOC5"/>
        <w:rPr>
          <w:rFonts w:asciiTheme="minorHAnsi" w:eastAsiaTheme="minorEastAsia" w:hAnsiTheme="minorHAnsi" w:cstheme="minorBidi"/>
          <w:noProof/>
          <w:sz w:val="22"/>
          <w:szCs w:val="22"/>
        </w:rPr>
      </w:pPr>
      <w:hyperlink w:anchor="_Toc466555249" w:history="1">
        <w:r w:rsidR="00A1460F" w:rsidRPr="00006302">
          <w:rPr>
            <w:rStyle w:val="Hyperlink"/>
            <w:noProof/>
          </w:rPr>
          <w:t>6.3.3.2.34 Pregnancy Status Review Section 1.3.6.1.4.1.19376.1.5.3.1.1.9.47</w:t>
        </w:r>
        <w:r w:rsidR="00A1460F">
          <w:rPr>
            <w:noProof/>
            <w:webHidden/>
          </w:rPr>
          <w:tab/>
        </w:r>
        <w:r w:rsidR="00A1460F">
          <w:rPr>
            <w:noProof/>
            <w:webHidden/>
          </w:rPr>
          <w:fldChar w:fldCharType="begin"/>
        </w:r>
        <w:r w:rsidR="00A1460F">
          <w:rPr>
            <w:noProof/>
            <w:webHidden/>
          </w:rPr>
          <w:instrText xml:space="preserve"> PAGEREF _Toc466555249 \h </w:instrText>
        </w:r>
        <w:r w:rsidR="00A1460F">
          <w:rPr>
            <w:noProof/>
            <w:webHidden/>
          </w:rPr>
        </w:r>
        <w:r w:rsidR="00A1460F">
          <w:rPr>
            <w:noProof/>
            <w:webHidden/>
          </w:rPr>
          <w:fldChar w:fldCharType="separate"/>
        </w:r>
        <w:r w:rsidR="00A1460F">
          <w:rPr>
            <w:noProof/>
            <w:webHidden/>
          </w:rPr>
          <w:t>52</w:t>
        </w:r>
        <w:r w:rsidR="00A1460F">
          <w:rPr>
            <w:noProof/>
            <w:webHidden/>
          </w:rPr>
          <w:fldChar w:fldCharType="end"/>
        </w:r>
      </w:hyperlink>
    </w:p>
    <w:p w14:paraId="449A215E" w14:textId="77777777" w:rsidR="00A1460F" w:rsidRDefault="00B64CE6">
      <w:pPr>
        <w:pStyle w:val="TOC5"/>
        <w:rPr>
          <w:rFonts w:asciiTheme="minorHAnsi" w:eastAsiaTheme="minorEastAsia" w:hAnsiTheme="minorHAnsi" w:cstheme="minorBidi"/>
          <w:noProof/>
          <w:sz w:val="22"/>
          <w:szCs w:val="22"/>
        </w:rPr>
      </w:pPr>
      <w:hyperlink w:anchor="_Toc466555250" w:history="1">
        <w:r w:rsidR="00A1460F" w:rsidRPr="00006302">
          <w:rPr>
            <w:rStyle w:val="Hyperlink"/>
            <w:noProof/>
          </w:rPr>
          <w:t>6.3.3.2.35 History of Infection Section 1.3.6.1.4.1.19376.1.5.3.1.1.16.2.1.1</w:t>
        </w:r>
        <w:r w:rsidR="00A1460F">
          <w:rPr>
            <w:noProof/>
            <w:webHidden/>
          </w:rPr>
          <w:tab/>
        </w:r>
        <w:r w:rsidR="00A1460F">
          <w:rPr>
            <w:noProof/>
            <w:webHidden/>
          </w:rPr>
          <w:fldChar w:fldCharType="begin"/>
        </w:r>
        <w:r w:rsidR="00A1460F">
          <w:rPr>
            <w:noProof/>
            <w:webHidden/>
          </w:rPr>
          <w:instrText xml:space="preserve"> PAGEREF _Toc466555250 \h </w:instrText>
        </w:r>
        <w:r w:rsidR="00A1460F">
          <w:rPr>
            <w:noProof/>
            <w:webHidden/>
          </w:rPr>
        </w:r>
        <w:r w:rsidR="00A1460F">
          <w:rPr>
            <w:noProof/>
            <w:webHidden/>
          </w:rPr>
          <w:fldChar w:fldCharType="separate"/>
        </w:r>
        <w:r w:rsidR="00A1460F">
          <w:rPr>
            <w:noProof/>
            <w:webHidden/>
          </w:rPr>
          <w:t>53</w:t>
        </w:r>
        <w:r w:rsidR="00A1460F">
          <w:rPr>
            <w:noProof/>
            <w:webHidden/>
          </w:rPr>
          <w:fldChar w:fldCharType="end"/>
        </w:r>
      </w:hyperlink>
    </w:p>
    <w:p w14:paraId="67FEE1AC" w14:textId="77777777" w:rsidR="00A1460F" w:rsidRDefault="00B64CE6">
      <w:pPr>
        <w:pStyle w:val="TOC5"/>
        <w:rPr>
          <w:rFonts w:asciiTheme="minorHAnsi" w:eastAsiaTheme="minorEastAsia" w:hAnsiTheme="minorHAnsi" w:cstheme="minorBidi"/>
          <w:noProof/>
          <w:sz w:val="22"/>
          <w:szCs w:val="22"/>
        </w:rPr>
      </w:pPr>
      <w:hyperlink w:anchor="_Toc466555251" w:history="1">
        <w:r w:rsidR="00A1460F" w:rsidRPr="00006302">
          <w:rPr>
            <w:rStyle w:val="Hyperlink"/>
            <w:noProof/>
          </w:rPr>
          <w:t>6.3.3.2.36 Coded Social History Section 1.3.6.1.4.1.19376.1.5.3.1.3.16.1</w:t>
        </w:r>
        <w:r w:rsidR="00A1460F">
          <w:rPr>
            <w:noProof/>
            <w:webHidden/>
          </w:rPr>
          <w:tab/>
        </w:r>
        <w:r w:rsidR="00A1460F">
          <w:rPr>
            <w:noProof/>
            <w:webHidden/>
          </w:rPr>
          <w:fldChar w:fldCharType="begin"/>
        </w:r>
        <w:r w:rsidR="00A1460F">
          <w:rPr>
            <w:noProof/>
            <w:webHidden/>
          </w:rPr>
          <w:instrText xml:space="preserve"> PAGEREF _Toc466555251 \h </w:instrText>
        </w:r>
        <w:r w:rsidR="00A1460F">
          <w:rPr>
            <w:noProof/>
            <w:webHidden/>
          </w:rPr>
        </w:r>
        <w:r w:rsidR="00A1460F">
          <w:rPr>
            <w:noProof/>
            <w:webHidden/>
          </w:rPr>
          <w:fldChar w:fldCharType="separate"/>
        </w:r>
        <w:r w:rsidR="00A1460F">
          <w:rPr>
            <w:noProof/>
            <w:webHidden/>
          </w:rPr>
          <w:t>54</w:t>
        </w:r>
        <w:r w:rsidR="00A1460F">
          <w:rPr>
            <w:noProof/>
            <w:webHidden/>
          </w:rPr>
          <w:fldChar w:fldCharType="end"/>
        </w:r>
      </w:hyperlink>
    </w:p>
    <w:p w14:paraId="38246B1C" w14:textId="77777777" w:rsidR="00A1460F" w:rsidRDefault="00B64CE6">
      <w:pPr>
        <w:pStyle w:val="TOC5"/>
        <w:rPr>
          <w:rFonts w:asciiTheme="minorHAnsi" w:eastAsiaTheme="minorEastAsia" w:hAnsiTheme="minorHAnsi" w:cstheme="minorBidi"/>
          <w:noProof/>
          <w:sz w:val="22"/>
          <w:szCs w:val="22"/>
        </w:rPr>
      </w:pPr>
      <w:hyperlink w:anchor="_Toc466555252" w:history="1">
        <w:r w:rsidR="00A1460F" w:rsidRPr="00006302">
          <w:rPr>
            <w:rStyle w:val="Hyperlink"/>
            <w:noProof/>
          </w:rPr>
          <w:t>6.3.3.2.37 Coded History of Infection Section 1.3.6.1.4.1.19376.1.5.3.1.1.16.2.1.1.1</w:t>
        </w:r>
        <w:r w:rsidR="00A1460F">
          <w:rPr>
            <w:noProof/>
            <w:webHidden/>
          </w:rPr>
          <w:tab/>
        </w:r>
        <w:r w:rsidR="00A1460F">
          <w:rPr>
            <w:noProof/>
            <w:webHidden/>
          </w:rPr>
          <w:fldChar w:fldCharType="begin"/>
        </w:r>
        <w:r w:rsidR="00A1460F">
          <w:rPr>
            <w:noProof/>
            <w:webHidden/>
          </w:rPr>
          <w:instrText xml:space="preserve"> PAGEREF _Toc466555252 \h </w:instrText>
        </w:r>
        <w:r w:rsidR="00A1460F">
          <w:rPr>
            <w:noProof/>
            <w:webHidden/>
          </w:rPr>
        </w:r>
        <w:r w:rsidR="00A1460F">
          <w:rPr>
            <w:noProof/>
            <w:webHidden/>
          </w:rPr>
          <w:fldChar w:fldCharType="separate"/>
        </w:r>
        <w:r w:rsidR="00A1460F">
          <w:rPr>
            <w:noProof/>
            <w:webHidden/>
          </w:rPr>
          <w:t>55</w:t>
        </w:r>
        <w:r w:rsidR="00A1460F">
          <w:rPr>
            <w:noProof/>
            <w:webHidden/>
          </w:rPr>
          <w:fldChar w:fldCharType="end"/>
        </w:r>
      </w:hyperlink>
    </w:p>
    <w:p w14:paraId="682DF307" w14:textId="77777777" w:rsidR="00A1460F" w:rsidRDefault="00B64CE6">
      <w:pPr>
        <w:pStyle w:val="TOC5"/>
        <w:rPr>
          <w:rFonts w:asciiTheme="minorHAnsi" w:eastAsiaTheme="minorEastAsia" w:hAnsiTheme="minorHAnsi" w:cstheme="minorBidi"/>
          <w:noProof/>
          <w:sz w:val="22"/>
          <w:szCs w:val="22"/>
        </w:rPr>
      </w:pPr>
      <w:hyperlink w:anchor="_Toc466555253" w:history="1">
        <w:r w:rsidR="00A1460F" w:rsidRPr="00006302">
          <w:rPr>
            <w:rStyle w:val="Hyperlink"/>
            <w:noProof/>
          </w:rPr>
          <w:t>6.3.3.2.38 Prenatal Events Section 1.3.6.1.4.1.19376.1.5.3.1.1.21.2.2</w:t>
        </w:r>
        <w:r w:rsidR="00A1460F">
          <w:rPr>
            <w:noProof/>
            <w:webHidden/>
          </w:rPr>
          <w:tab/>
        </w:r>
        <w:r w:rsidR="00A1460F">
          <w:rPr>
            <w:noProof/>
            <w:webHidden/>
          </w:rPr>
          <w:fldChar w:fldCharType="begin"/>
        </w:r>
        <w:r w:rsidR="00A1460F">
          <w:rPr>
            <w:noProof/>
            <w:webHidden/>
          </w:rPr>
          <w:instrText xml:space="preserve"> PAGEREF _Toc466555253 \h </w:instrText>
        </w:r>
        <w:r w:rsidR="00A1460F">
          <w:rPr>
            <w:noProof/>
            <w:webHidden/>
          </w:rPr>
        </w:r>
        <w:r w:rsidR="00A1460F">
          <w:rPr>
            <w:noProof/>
            <w:webHidden/>
          </w:rPr>
          <w:fldChar w:fldCharType="separate"/>
        </w:r>
        <w:r w:rsidR="00A1460F">
          <w:rPr>
            <w:noProof/>
            <w:webHidden/>
          </w:rPr>
          <w:t>55</w:t>
        </w:r>
        <w:r w:rsidR="00A1460F">
          <w:rPr>
            <w:noProof/>
            <w:webHidden/>
          </w:rPr>
          <w:fldChar w:fldCharType="end"/>
        </w:r>
      </w:hyperlink>
    </w:p>
    <w:p w14:paraId="45D135EC" w14:textId="77777777" w:rsidR="00A1460F" w:rsidRDefault="00B64CE6">
      <w:pPr>
        <w:pStyle w:val="TOC5"/>
        <w:rPr>
          <w:rFonts w:asciiTheme="minorHAnsi" w:eastAsiaTheme="minorEastAsia" w:hAnsiTheme="minorHAnsi" w:cstheme="minorBidi"/>
          <w:noProof/>
          <w:sz w:val="22"/>
          <w:szCs w:val="22"/>
        </w:rPr>
      </w:pPr>
      <w:hyperlink w:anchor="_Toc466555254" w:history="1">
        <w:r w:rsidR="00A1460F" w:rsidRPr="00006302">
          <w:rPr>
            <w:rStyle w:val="Hyperlink"/>
            <w:noProof/>
          </w:rPr>
          <w:t>6.3.3.2.39 Labor and Delivery Events Section 1.3.6.1.4.1.19376.1.5.3.1.1.21.2.3</w:t>
        </w:r>
        <w:r w:rsidR="00A1460F">
          <w:rPr>
            <w:noProof/>
            <w:webHidden/>
          </w:rPr>
          <w:tab/>
        </w:r>
        <w:r w:rsidR="00A1460F">
          <w:rPr>
            <w:noProof/>
            <w:webHidden/>
          </w:rPr>
          <w:fldChar w:fldCharType="begin"/>
        </w:r>
        <w:r w:rsidR="00A1460F">
          <w:rPr>
            <w:noProof/>
            <w:webHidden/>
          </w:rPr>
          <w:instrText xml:space="preserve"> PAGEREF _Toc466555254 \h </w:instrText>
        </w:r>
        <w:r w:rsidR="00A1460F">
          <w:rPr>
            <w:noProof/>
            <w:webHidden/>
          </w:rPr>
        </w:r>
        <w:r w:rsidR="00A1460F">
          <w:rPr>
            <w:noProof/>
            <w:webHidden/>
          </w:rPr>
          <w:fldChar w:fldCharType="separate"/>
        </w:r>
        <w:r w:rsidR="00A1460F">
          <w:rPr>
            <w:noProof/>
            <w:webHidden/>
          </w:rPr>
          <w:t>56</w:t>
        </w:r>
        <w:r w:rsidR="00A1460F">
          <w:rPr>
            <w:noProof/>
            <w:webHidden/>
          </w:rPr>
          <w:fldChar w:fldCharType="end"/>
        </w:r>
      </w:hyperlink>
    </w:p>
    <w:p w14:paraId="060E8B89" w14:textId="77777777" w:rsidR="00A1460F" w:rsidRDefault="00B64CE6">
      <w:pPr>
        <w:pStyle w:val="TOC5"/>
        <w:rPr>
          <w:rFonts w:asciiTheme="minorHAnsi" w:eastAsiaTheme="minorEastAsia" w:hAnsiTheme="minorHAnsi" w:cstheme="minorBidi"/>
          <w:noProof/>
          <w:sz w:val="22"/>
          <w:szCs w:val="22"/>
        </w:rPr>
      </w:pPr>
      <w:hyperlink w:anchor="_Toc466555255" w:history="1">
        <w:r w:rsidR="00A1460F" w:rsidRPr="00006302">
          <w:rPr>
            <w:rStyle w:val="Hyperlink"/>
            <w:noProof/>
          </w:rPr>
          <w:t>6.3.3.2.40 Newborn Delivery Information Section 1.3.6.1.4.1.19376.1.5.3.1.1.21.2.4</w:t>
        </w:r>
        <w:r w:rsidR="00A1460F">
          <w:rPr>
            <w:noProof/>
            <w:webHidden/>
          </w:rPr>
          <w:tab/>
        </w:r>
        <w:r w:rsidR="00A1460F">
          <w:rPr>
            <w:noProof/>
            <w:webHidden/>
          </w:rPr>
          <w:fldChar w:fldCharType="begin"/>
        </w:r>
        <w:r w:rsidR="00A1460F">
          <w:rPr>
            <w:noProof/>
            <w:webHidden/>
          </w:rPr>
          <w:instrText xml:space="preserve"> PAGEREF _Toc466555255 \h </w:instrText>
        </w:r>
        <w:r w:rsidR="00A1460F">
          <w:rPr>
            <w:noProof/>
            <w:webHidden/>
          </w:rPr>
        </w:r>
        <w:r w:rsidR="00A1460F">
          <w:rPr>
            <w:noProof/>
            <w:webHidden/>
          </w:rPr>
          <w:fldChar w:fldCharType="separate"/>
        </w:r>
        <w:r w:rsidR="00A1460F">
          <w:rPr>
            <w:noProof/>
            <w:webHidden/>
          </w:rPr>
          <w:t>57</w:t>
        </w:r>
        <w:r w:rsidR="00A1460F">
          <w:rPr>
            <w:noProof/>
            <w:webHidden/>
          </w:rPr>
          <w:fldChar w:fldCharType="end"/>
        </w:r>
      </w:hyperlink>
    </w:p>
    <w:p w14:paraId="770BB05A" w14:textId="77777777" w:rsidR="00A1460F" w:rsidRDefault="00B64CE6">
      <w:pPr>
        <w:pStyle w:val="TOC5"/>
        <w:rPr>
          <w:rFonts w:asciiTheme="minorHAnsi" w:eastAsiaTheme="minorEastAsia" w:hAnsiTheme="minorHAnsi" w:cstheme="minorBidi"/>
          <w:noProof/>
          <w:sz w:val="22"/>
          <w:szCs w:val="22"/>
        </w:rPr>
      </w:pPr>
      <w:hyperlink w:anchor="_Toc466555256" w:history="1">
        <w:r w:rsidR="00A1460F" w:rsidRPr="00006302">
          <w:rPr>
            <w:rStyle w:val="Hyperlink"/>
            <w:noProof/>
          </w:rPr>
          <w:t>6.3.3.2.41 Postpartum Hospitalization Treatment Section 1.3.6.1.4.1.19376.1.5.3.1.1.21.2.7</w:t>
        </w:r>
        <w:r w:rsidR="00A1460F">
          <w:rPr>
            <w:noProof/>
            <w:webHidden/>
          </w:rPr>
          <w:tab/>
        </w:r>
        <w:r w:rsidR="00A1460F">
          <w:rPr>
            <w:noProof/>
            <w:webHidden/>
          </w:rPr>
          <w:fldChar w:fldCharType="begin"/>
        </w:r>
        <w:r w:rsidR="00A1460F">
          <w:rPr>
            <w:noProof/>
            <w:webHidden/>
          </w:rPr>
          <w:instrText xml:space="preserve"> PAGEREF _Toc466555256 \h </w:instrText>
        </w:r>
        <w:r w:rsidR="00A1460F">
          <w:rPr>
            <w:noProof/>
            <w:webHidden/>
          </w:rPr>
        </w:r>
        <w:r w:rsidR="00A1460F">
          <w:rPr>
            <w:noProof/>
            <w:webHidden/>
          </w:rPr>
          <w:fldChar w:fldCharType="separate"/>
        </w:r>
        <w:r w:rsidR="00A1460F">
          <w:rPr>
            <w:noProof/>
            <w:webHidden/>
          </w:rPr>
          <w:t>60</w:t>
        </w:r>
        <w:r w:rsidR="00A1460F">
          <w:rPr>
            <w:noProof/>
            <w:webHidden/>
          </w:rPr>
          <w:fldChar w:fldCharType="end"/>
        </w:r>
      </w:hyperlink>
    </w:p>
    <w:p w14:paraId="167965A2" w14:textId="77777777" w:rsidR="00A1460F" w:rsidRDefault="00B64CE6">
      <w:pPr>
        <w:pStyle w:val="TOC5"/>
        <w:rPr>
          <w:rFonts w:asciiTheme="minorHAnsi" w:eastAsiaTheme="minorEastAsia" w:hAnsiTheme="minorHAnsi" w:cstheme="minorBidi"/>
          <w:noProof/>
          <w:sz w:val="22"/>
          <w:szCs w:val="22"/>
        </w:rPr>
      </w:pPr>
      <w:hyperlink w:anchor="_Toc466555257" w:history="1">
        <w:r w:rsidR="00A1460F" w:rsidRPr="00006302">
          <w:rPr>
            <w:rStyle w:val="Hyperlink"/>
            <w:noProof/>
          </w:rPr>
          <w:t>6.3.3.2.42 Event Outcomes Section 1.3.6.1.4.1.19376.1.5.3.1.1.21.2.9</w:t>
        </w:r>
        <w:r w:rsidR="00A1460F">
          <w:rPr>
            <w:noProof/>
            <w:webHidden/>
          </w:rPr>
          <w:tab/>
        </w:r>
        <w:r w:rsidR="00A1460F">
          <w:rPr>
            <w:noProof/>
            <w:webHidden/>
          </w:rPr>
          <w:fldChar w:fldCharType="begin"/>
        </w:r>
        <w:r w:rsidR="00A1460F">
          <w:rPr>
            <w:noProof/>
            <w:webHidden/>
          </w:rPr>
          <w:instrText xml:space="preserve"> PAGEREF _Toc466555257 \h </w:instrText>
        </w:r>
        <w:r w:rsidR="00A1460F">
          <w:rPr>
            <w:noProof/>
            <w:webHidden/>
          </w:rPr>
        </w:r>
        <w:r w:rsidR="00A1460F">
          <w:rPr>
            <w:noProof/>
            <w:webHidden/>
          </w:rPr>
          <w:fldChar w:fldCharType="separate"/>
        </w:r>
        <w:r w:rsidR="00A1460F">
          <w:rPr>
            <w:noProof/>
            <w:webHidden/>
          </w:rPr>
          <w:t>62</w:t>
        </w:r>
        <w:r w:rsidR="00A1460F">
          <w:rPr>
            <w:noProof/>
            <w:webHidden/>
          </w:rPr>
          <w:fldChar w:fldCharType="end"/>
        </w:r>
      </w:hyperlink>
    </w:p>
    <w:p w14:paraId="4A3CB1EC" w14:textId="77777777" w:rsidR="00A1460F" w:rsidRDefault="00B64CE6">
      <w:pPr>
        <w:pStyle w:val="TOC5"/>
        <w:rPr>
          <w:rFonts w:asciiTheme="minorHAnsi" w:eastAsiaTheme="minorEastAsia" w:hAnsiTheme="minorHAnsi" w:cstheme="minorBidi"/>
          <w:noProof/>
          <w:sz w:val="22"/>
          <w:szCs w:val="22"/>
        </w:rPr>
      </w:pPr>
      <w:hyperlink w:anchor="_Toc466555258" w:history="1">
        <w:r w:rsidR="00A1460F" w:rsidRPr="00006302">
          <w:rPr>
            <w:rStyle w:val="Hyperlink"/>
            <w:noProof/>
          </w:rPr>
          <w:t>6.3.3.2.43 Newborn Status at Maternal Discharge 1.3.6.1.4.1.19376.1.5.3.1.1.21.2.8</w:t>
        </w:r>
        <w:r w:rsidR="00A1460F">
          <w:rPr>
            <w:noProof/>
            <w:webHidden/>
          </w:rPr>
          <w:tab/>
        </w:r>
        <w:r w:rsidR="00A1460F">
          <w:rPr>
            <w:noProof/>
            <w:webHidden/>
          </w:rPr>
          <w:fldChar w:fldCharType="begin"/>
        </w:r>
        <w:r w:rsidR="00A1460F">
          <w:rPr>
            <w:noProof/>
            <w:webHidden/>
          </w:rPr>
          <w:instrText xml:space="preserve"> PAGEREF _Toc466555258 \h </w:instrText>
        </w:r>
        <w:r w:rsidR="00A1460F">
          <w:rPr>
            <w:noProof/>
            <w:webHidden/>
          </w:rPr>
        </w:r>
        <w:r w:rsidR="00A1460F">
          <w:rPr>
            <w:noProof/>
            <w:webHidden/>
          </w:rPr>
          <w:fldChar w:fldCharType="separate"/>
        </w:r>
        <w:r w:rsidR="00A1460F">
          <w:rPr>
            <w:noProof/>
            <w:webHidden/>
          </w:rPr>
          <w:t>62</w:t>
        </w:r>
        <w:r w:rsidR="00A1460F">
          <w:rPr>
            <w:noProof/>
            <w:webHidden/>
          </w:rPr>
          <w:fldChar w:fldCharType="end"/>
        </w:r>
      </w:hyperlink>
    </w:p>
    <w:p w14:paraId="15827BCF" w14:textId="77777777" w:rsidR="00A1460F" w:rsidRDefault="00B64CE6">
      <w:pPr>
        <w:pStyle w:val="TOC5"/>
        <w:rPr>
          <w:rFonts w:asciiTheme="minorHAnsi" w:eastAsiaTheme="minorEastAsia" w:hAnsiTheme="minorHAnsi" w:cstheme="minorBidi"/>
          <w:noProof/>
          <w:sz w:val="22"/>
          <w:szCs w:val="22"/>
        </w:rPr>
      </w:pPr>
      <w:hyperlink w:anchor="_Toc466555259" w:history="1">
        <w:r w:rsidR="00A1460F" w:rsidRPr="00006302">
          <w:rPr>
            <w:rStyle w:val="Hyperlink"/>
            <w:noProof/>
          </w:rPr>
          <w:t>6.3.3.2.44 History of Surgical Procedures Section 1.3.6.1.4.1.19376.1.5.3.1.1.16.2.2</w:t>
        </w:r>
        <w:r w:rsidR="00A1460F">
          <w:rPr>
            <w:noProof/>
            <w:webHidden/>
          </w:rPr>
          <w:tab/>
        </w:r>
        <w:r w:rsidR="00A1460F">
          <w:rPr>
            <w:noProof/>
            <w:webHidden/>
          </w:rPr>
          <w:fldChar w:fldCharType="begin"/>
        </w:r>
        <w:r w:rsidR="00A1460F">
          <w:rPr>
            <w:noProof/>
            <w:webHidden/>
          </w:rPr>
          <w:instrText xml:space="preserve"> PAGEREF _Toc466555259 \h </w:instrText>
        </w:r>
        <w:r w:rsidR="00A1460F">
          <w:rPr>
            <w:noProof/>
            <w:webHidden/>
          </w:rPr>
        </w:r>
        <w:r w:rsidR="00A1460F">
          <w:rPr>
            <w:noProof/>
            <w:webHidden/>
          </w:rPr>
          <w:fldChar w:fldCharType="separate"/>
        </w:r>
        <w:r w:rsidR="00A1460F">
          <w:rPr>
            <w:noProof/>
            <w:webHidden/>
          </w:rPr>
          <w:t>63</w:t>
        </w:r>
        <w:r w:rsidR="00A1460F">
          <w:rPr>
            <w:noProof/>
            <w:webHidden/>
          </w:rPr>
          <w:fldChar w:fldCharType="end"/>
        </w:r>
      </w:hyperlink>
    </w:p>
    <w:p w14:paraId="49D47C34" w14:textId="77777777" w:rsidR="00A1460F" w:rsidRDefault="00B64CE6">
      <w:pPr>
        <w:pStyle w:val="TOC5"/>
        <w:rPr>
          <w:rFonts w:asciiTheme="minorHAnsi" w:eastAsiaTheme="minorEastAsia" w:hAnsiTheme="minorHAnsi" w:cstheme="minorBidi"/>
          <w:noProof/>
          <w:sz w:val="22"/>
          <w:szCs w:val="22"/>
        </w:rPr>
      </w:pPr>
      <w:hyperlink w:anchor="_Toc466555260" w:history="1">
        <w:r w:rsidR="00A1460F" w:rsidRPr="00006302">
          <w:rPr>
            <w:rStyle w:val="Hyperlink"/>
            <w:noProof/>
          </w:rPr>
          <w:t>6.3.3.2.45 Operative Note Section 1.3.6.1.4.1.19376.1.5.3.1.1.21.2.6</w:t>
        </w:r>
        <w:r w:rsidR="00A1460F">
          <w:rPr>
            <w:noProof/>
            <w:webHidden/>
          </w:rPr>
          <w:tab/>
        </w:r>
        <w:r w:rsidR="00A1460F">
          <w:rPr>
            <w:noProof/>
            <w:webHidden/>
          </w:rPr>
          <w:fldChar w:fldCharType="begin"/>
        </w:r>
        <w:r w:rsidR="00A1460F">
          <w:rPr>
            <w:noProof/>
            <w:webHidden/>
          </w:rPr>
          <w:instrText xml:space="preserve"> PAGEREF _Toc466555260 \h </w:instrText>
        </w:r>
        <w:r w:rsidR="00A1460F">
          <w:rPr>
            <w:noProof/>
            <w:webHidden/>
          </w:rPr>
        </w:r>
        <w:r w:rsidR="00A1460F">
          <w:rPr>
            <w:noProof/>
            <w:webHidden/>
          </w:rPr>
          <w:fldChar w:fldCharType="separate"/>
        </w:r>
        <w:r w:rsidR="00A1460F">
          <w:rPr>
            <w:noProof/>
            <w:webHidden/>
          </w:rPr>
          <w:t>63</w:t>
        </w:r>
        <w:r w:rsidR="00A1460F">
          <w:rPr>
            <w:noProof/>
            <w:webHidden/>
          </w:rPr>
          <w:fldChar w:fldCharType="end"/>
        </w:r>
      </w:hyperlink>
    </w:p>
    <w:p w14:paraId="77ADC615" w14:textId="77777777" w:rsidR="00A1460F" w:rsidRDefault="00B64CE6">
      <w:pPr>
        <w:pStyle w:val="TOC5"/>
        <w:rPr>
          <w:rFonts w:asciiTheme="minorHAnsi" w:eastAsiaTheme="minorEastAsia" w:hAnsiTheme="minorHAnsi" w:cstheme="minorBidi"/>
          <w:noProof/>
          <w:sz w:val="22"/>
          <w:szCs w:val="22"/>
        </w:rPr>
      </w:pPr>
      <w:hyperlink w:anchor="_Toc466555261" w:history="1">
        <w:r w:rsidR="00A1460F" w:rsidRPr="00006302">
          <w:rPr>
            <w:rStyle w:val="Hyperlink"/>
            <w:noProof/>
          </w:rPr>
          <w:t>6.3.3.2.46 Child Functional Status Assessment 1.3.6.1.4.1.19376.1.7.3.1.1.13.3</w:t>
        </w:r>
        <w:r w:rsidR="00A1460F">
          <w:rPr>
            <w:noProof/>
            <w:webHidden/>
          </w:rPr>
          <w:tab/>
        </w:r>
        <w:r w:rsidR="00A1460F">
          <w:rPr>
            <w:noProof/>
            <w:webHidden/>
          </w:rPr>
          <w:fldChar w:fldCharType="begin"/>
        </w:r>
        <w:r w:rsidR="00A1460F">
          <w:rPr>
            <w:noProof/>
            <w:webHidden/>
          </w:rPr>
          <w:instrText xml:space="preserve"> PAGEREF _Toc466555261 \h </w:instrText>
        </w:r>
        <w:r w:rsidR="00A1460F">
          <w:rPr>
            <w:noProof/>
            <w:webHidden/>
          </w:rPr>
        </w:r>
        <w:r w:rsidR="00A1460F">
          <w:rPr>
            <w:noProof/>
            <w:webHidden/>
          </w:rPr>
          <w:fldChar w:fldCharType="separate"/>
        </w:r>
        <w:r w:rsidR="00A1460F">
          <w:rPr>
            <w:noProof/>
            <w:webHidden/>
          </w:rPr>
          <w:t>64</w:t>
        </w:r>
        <w:r w:rsidR="00A1460F">
          <w:rPr>
            <w:noProof/>
            <w:webHidden/>
          </w:rPr>
          <w:fldChar w:fldCharType="end"/>
        </w:r>
      </w:hyperlink>
    </w:p>
    <w:p w14:paraId="609502BF" w14:textId="77777777" w:rsidR="00A1460F" w:rsidRDefault="00B64CE6">
      <w:pPr>
        <w:pStyle w:val="TOC5"/>
        <w:rPr>
          <w:rFonts w:asciiTheme="minorHAnsi" w:eastAsiaTheme="minorEastAsia" w:hAnsiTheme="minorHAnsi" w:cstheme="minorBidi"/>
          <w:noProof/>
          <w:sz w:val="22"/>
          <w:szCs w:val="22"/>
        </w:rPr>
      </w:pPr>
      <w:hyperlink w:anchor="_Toc466555262" w:history="1">
        <w:r w:rsidR="00A1460F" w:rsidRPr="00006302">
          <w:rPr>
            <w:rStyle w:val="Hyperlink"/>
            <w:noProof/>
          </w:rPr>
          <w:t>6.3.3.2.47 Psychomotor Development Section 1.3.6.1.4.1.19376.1.7.3.1.1.13.4</w:t>
        </w:r>
        <w:r w:rsidR="00A1460F">
          <w:rPr>
            <w:noProof/>
            <w:webHidden/>
          </w:rPr>
          <w:tab/>
        </w:r>
        <w:r w:rsidR="00A1460F">
          <w:rPr>
            <w:noProof/>
            <w:webHidden/>
          </w:rPr>
          <w:fldChar w:fldCharType="begin"/>
        </w:r>
        <w:r w:rsidR="00A1460F">
          <w:rPr>
            <w:noProof/>
            <w:webHidden/>
          </w:rPr>
          <w:instrText xml:space="preserve"> PAGEREF _Toc466555262 \h </w:instrText>
        </w:r>
        <w:r w:rsidR="00A1460F">
          <w:rPr>
            <w:noProof/>
            <w:webHidden/>
          </w:rPr>
        </w:r>
        <w:r w:rsidR="00A1460F">
          <w:rPr>
            <w:noProof/>
            <w:webHidden/>
          </w:rPr>
          <w:fldChar w:fldCharType="separate"/>
        </w:r>
        <w:r w:rsidR="00A1460F">
          <w:rPr>
            <w:noProof/>
            <w:webHidden/>
          </w:rPr>
          <w:t>64</w:t>
        </w:r>
        <w:r w:rsidR="00A1460F">
          <w:rPr>
            <w:noProof/>
            <w:webHidden/>
          </w:rPr>
          <w:fldChar w:fldCharType="end"/>
        </w:r>
      </w:hyperlink>
    </w:p>
    <w:p w14:paraId="4F97419D" w14:textId="77777777" w:rsidR="00A1460F" w:rsidRDefault="00B64CE6">
      <w:pPr>
        <w:pStyle w:val="TOC5"/>
        <w:rPr>
          <w:rFonts w:asciiTheme="minorHAnsi" w:eastAsiaTheme="minorEastAsia" w:hAnsiTheme="minorHAnsi" w:cstheme="minorBidi"/>
          <w:noProof/>
          <w:sz w:val="22"/>
          <w:szCs w:val="22"/>
        </w:rPr>
      </w:pPr>
      <w:hyperlink w:anchor="_Toc466555263" w:history="1">
        <w:r w:rsidR="00A1460F" w:rsidRPr="00006302">
          <w:rPr>
            <w:rStyle w:val="Hyperlink"/>
            <w:noProof/>
          </w:rPr>
          <w:t>6.3.3.2.48 Eating and Sleeping Assessment Section 1.3.6.1.4.1.19376.1.7.3.1.1.13.5</w:t>
        </w:r>
        <w:r w:rsidR="00A1460F">
          <w:rPr>
            <w:noProof/>
            <w:webHidden/>
          </w:rPr>
          <w:tab/>
        </w:r>
        <w:r w:rsidR="00A1460F">
          <w:rPr>
            <w:noProof/>
            <w:webHidden/>
          </w:rPr>
          <w:fldChar w:fldCharType="begin"/>
        </w:r>
        <w:r w:rsidR="00A1460F">
          <w:rPr>
            <w:noProof/>
            <w:webHidden/>
          </w:rPr>
          <w:instrText xml:space="preserve"> PAGEREF _Toc466555263 \h </w:instrText>
        </w:r>
        <w:r w:rsidR="00A1460F">
          <w:rPr>
            <w:noProof/>
            <w:webHidden/>
          </w:rPr>
        </w:r>
        <w:r w:rsidR="00A1460F">
          <w:rPr>
            <w:noProof/>
            <w:webHidden/>
          </w:rPr>
          <w:fldChar w:fldCharType="separate"/>
        </w:r>
        <w:r w:rsidR="00A1460F">
          <w:rPr>
            <w:noProof/>
            <w:webHidden/>
          </w:rPr>
          <w:t>65</w:t>
        </w:r>
        <w:r w:rsidR="00A1460F">
          <w:rPr>
            <w:noProof/>
            <w:webHidden/>
          </w:rPr>
          <w:fldChar w:fldCharType="end"/>
        </w:r>
      </w:hyperlink>
    </w:p>
    <w:p w14:paraId="78BCF0E9" w14:textId="77777777" w:rsidR="00A1460F" w:rsidRDefault="00B64CE6">
      <w:pPr>
        <w:pStyle w:val="TOC5"/>
        <w:rPr>
          <w:rFonts w:asciiTheme="minorHAnsi" w:eastAsiaTheme="minorEastAsia" w:hAnsiTheme="minorHAnsi" w:cstheme="minorBidi"/>
          <w:noProof/>
          <w:sz w:val="22"/>
          <w:szCs w:val="22"/>
        </w:rPr>
      </w:pPr>
      <w:hyperlink w:anchor="_Toc466555264" w:history="1">
        <w:r w:rsidR="00A1460F" w:rsidRPr="00006302">
          <w:rPr>
            <w:rStyle w:val="Hyperlink"/>
            <w:noProof/>
          </w:rPr>
          <w:t>6.3.3.2.49 Coded Event Outcomes 1.3.6.1.4.1.19376.1.7.3.1.1.13.7</w:t>
        </w:r>
        <w:r w:rsidR="00A1460F">
          <w:rPr>
            <w:noProof/>
            <w:webHidden/>
          </w:rPr>
          <w:tab/>
        </w:r>
        <w:r w:rsidR="00A1460F">
          <w:rPr>
            <w:noProof/>
            <w:webHidden/>
          </w:rPr>
          <w:fldChar w:fldCharType="begin"/>
        </w:r>
        <w:r w:rsidR="00A1460F">
          <w:rPr>
            <w:noProof/>
            <w:webHidden/>
          </w:rPr>
          <w:instrText xml:space="preserve"> PAGEREF _Toc466555264 \h </w:instrText>
        </w:r>
        <w:r w:rsidR="00A1460F">
          <w:rPr>
            <w:noProof/>
            <w:webHidden/>
          </w:rPr>
        </w:r>
        <w:r w:rsidR="00A1460F">
          <w:rPr>
            <w:noProof/>
            <w:webHidden/>
          </w:rPr>
          <w:fldChar w:fldCharType="separate"/>
        </w:r>
        <w:r w:rsidR="00A1460F">
          <w:rPr>
            <w:noProof/>
            <w:webHidden/>
          </w:rPr>
          <w:t>66</w:t>
        </w:r>
        <w:r w:rsidR="00A1460F">
          <w:rPr>
            <w:noProof/>
            <w:webHidden/>
          </w:rPr>
          <w:fldChar w:fldCharType="end"/>
        </w:r>
      </w:hyperlink>
    </w:p>
    <w:p w14:paraId="0373026D" w14:textId="77777777" w:rsidR="00A1460F" w:rsidRDefault="00B64CE6">
      <w:pPr>
        <w:pStyle w:val="TOC5"/>
        <w:rPr>
          <w:rFonts w:asciiTheme="minorHAnsi" w:eastAsiaTheme="minorEastAsia" w:hAnsiTheme="minorHAnsi" w:cstheme="minorBidi"/>
          <w:noProof/>
          <w:sz w:val="22"/>
          <w:szCs w:val="22"/>
        </w:rPr>
      </w:pPr>
      <w:hyperlink w:anchor="_Toc466555265" w:history="1">
        <w:r w:rsidR="00A1460F" w:rsidRPr="00006302">
          <w:rPr>
            <w:rStyle w:val="Hyperlink"/>
            <w:noProof/>
          </w:rPr>
          <w:t>6.3.3.2.50 Intentionally blank</w:t>
        </w:r>
        <w:r w:rsidR="00A1460F">
          <w:rPr>
            <w:noProof/>
            <w:webHidden/>
          </w:rPr>
          <w:tab/>
        </w:r>
        <w:r w:rsidR="00A1460F">
          <w:rPr>
            <w:noProof/>
            <w:webHidden/>
          </w:rPr>
          <w:fldChar w:fldCharType="begin"/>
        </w:r>
        <w:r w:rsidR="00A1460F">
          <w:rPr>
            <w:noProof/>
            <w:webHidden/>
          </w:rPr>
          <w:instrText xml:space="preserve"> PAGEREF _Toc466555265 \h </w:instrText>
        </w:r>
        <w:r w:rsidR="00A1460F">
          <w:rPr>
            <w:noProof/>
            <w:webHidden/>
          </w:rPr>
        </w:r>
        <w:r w:rsidR="00A1460F">
          <w:rPr>
            <w:noProof/>
            <w:webHidden/>
          </w:rPr>
          <w:fldChar w:fldCharType="separate"/>
        </w:r>
        <w:r w:rsidR="00A1460F">
          <w:rPr>
            <w:noProof/>
            <w:webHidden/>
          </w:rPr>
          <w:t>67</w:t>
        </w:r>
        <w:r w:rsidR="00A1460F">
          <w:rPr>
            <w:noProof/>
            <w:webHidden/>
          </w:rPr>
          <w:fldChar w:fldCharType="end"/>
        </w:r>
      </w:hyperlink>
    </w:p>
    <w:p w14:paraId="6E30B2BD" w14:textId="77777777" w:rsidR="00A1460F" w:rsidRDefault="00B64CE6">
      <w:pPr>
        <w:pStyle w:val="TOC5"/>
        <w:rPr>
          <w:rFonts w:asciiTheme="minorHAnsi" w:eastAsiaTheme="minorEastAsia" w:hAnsiTheme="minorHAnsi" w:cstheme="minorBidi"/>
          <w:noProof/>
          <w:sz w:val="22"/>
          <w:szCs w:val="22"/>
        </w:rPr>
      </w:pPr>
      <w:hyperlink w:anchor="_Toc466555266" w:history="1">
        <w:r w:rsidR="00A1460F" w:rsidRPr="00006302">
          <w:rPr>
            <w:rStyle w:val="Hyperlink"/>
            <w:noProof/>
          </w:rPr>
          <w:t>6.3.3.2.51 Intentionally blank</w:t>
        </w:r>
        <w:r w:rsidR="00A1460F">
          <w:rPr>
            <w:noProof/>
            <w:webHidden/>
          </w:rPr>
          <w:tab/>
        </w:r>
        <w:r w:rsidR="00A1460F">
          <w:rPr>
            <w:noProof/>
            <w:webHidden/>
          </w:rPr>
          <w:fldChar w:fldCharType="begin"/>
        </w:r>
        <w:r w:rsidR="00A1460F">
          <w:rPr>
            <w:noProof/>
            <w:webHidden/>
          </w:rPr>
          <w:instrText xml:space="preserve"> PAGEREF _Toc466555266 \h </w:instrText>
        </w:r>
        <w:r w:rsidR="00A1460F">
          <w:rPr>
            <w:noProof/>
            <w:webHidden/>
          </w:rPr>
        </w:r>
        <w:r w:rsidR="00A1460F">
          <w:rPr>
            <w:noProof/>
            <w:webHidden/>
          </w:rPr>
          <w:fldChar w:fldCharType="separate"/>
        </w:r>
        <w:r w:rsidR="00A1460F">
          <w:rPr>
            <w:noProof/>
            <w:webHidden/>
          </w:rPr>
          <w:t>67</w:t>
        </w:r>
        <w:r w:rsidR="00A1460F">
          <w:rPr>
            <w:noProof/>
            <w:webHidden/>
          </w:rPr>
          <w:fldChar w:fldCharType="end"/>
        </w:r>
      </w:hyperlink>
    </w:p>
    <w:p w14:paraId="5D45DDC4" w14:textId="77777777" w:rsidR="00A1460F" w:rsidRDefault="00B64CE6">
      <w:pPr>
        <w:pStyle w:val="TOC5"/>
        <w:rPr>
          <w:rFonts w:asciiTheme="minorHAnsi" w:eastAsiaTheme="minorEastAsia" w:hAnsiTheme="minorHAnsi" w:cstheme="minorBidi"/>
          <w:noProof/>
          <w:sz w:val="22"/>
          <w:szCs w:val="22"/>
        </w:rPr>
      </w:pPr>
      <w:hyperlink w:anchor="_Toc466555267" w:history="1">
        <w:r w:rsidR="00A1460F" w:rsidRPr="00006302">
          <w:rPr>
            <w:rStyle w:val="Hyperlink"/>
            <w:noProof/>
          </w:rPr>
          <w:t>6.3.3.2.52 Intentionally blank</w:t>
        </w:r>
        <w:r w:rsidR="00A1460F">
          <w:rPr>
            <w:noProof/>
            <w:webHidden/>
          </w:rPr>
          <w:tab/>
        </w:r>
        <w:r w:rsidR="00A1460F">
          <w:rPr>
            <w:noProof/>
            <w:webHidden/>
          </w:rPr>
          <w:fldChar w:fldCharType="begin"/>
        </w:r>
        <w:r w:rsidR="00A1460F">
          <w:rPr>
            <w:noProof/>
            <w:webHidden/>
          </w:rPr>
          <w:instrText xml:space="preserve"> PAGEREF _Toc466555267 \h </w:instrText>
        </w:r>
        <w:r w:rsidR="00A1460F">
          <w:rPr>
            <w:noProof/>
            <w:webHidden/>
          </w:rPr>
        </w:r>
        <w:r w:rsidR="00A1460F">
          <w:rPr>
            <w:noProof/>
            <w:webHidden/>
          </w:rPr>
          <w:fldChar w:fldCharType="separate"/>
        </w:r>
        <w:r w:rsidR="00A1460F">
          <w:rPr>
            <w:noProof/>
            <w:webHidden/>
          </w:rPr>
          <w:t>67</w:t>
        </w:r>
        <w:r w:rsidR="00A1460F">
          <w:rPr>
            <w:noProof/>
            <w:webHidden/>
          </w:rPr>
          <w:fldChar w:fldCharType="end"/>
        </w:r>
      </w:hyperlink>
    </w:p>
    <w:p w14:paraId="5C5991A0" w14:textId="77777777" w:rsidR="00A1460F" w:rsidRDefault="00B64CE6">
      <w:pPr>
        <w:pStyle w:val="TOC5"/>
        <w:rPr>
          <w:rFonts w:asciiTheme="minorHAnsi" w:eastAsiaTheme="minorEastAsia" w:hAnsiTheme="minorHAnsi" w:cstheme="minorBidi"/>
          <w:noProof/>
          <w:sz w:val="22"/>
          <w:szCs w:val="22"/>
        </w:rPr>
      </w:pPr>
      <w:hyperlink w:anchor="_Toc466555268" w:history="1">
        <w:r w:rsidR="00A1460F" w:rsidRPr="00006302">
          <w:rPr>
            <w:rStyle w:val="Hyperlink"/>
            <w:noProof/>
          </w:rPr>
          <w:t>6.3.3.2.53 Notifications, Alerts, and Reminders Section 1.3.6.1.4.1.19376.1.5.3.1.1.20.2.1.x</w:t>
        </w:r>
        <w:r w:rsidR="00A1460F">
          <w:rPr>
            <w:noProof/>
            <w:webHidden/>
          </w:rPr>
          <w:tab/>
        </w:r>
        <w:r w:rsidR="00A1460F">
          <w:rPr>
            <w:noProof/>
            <w:webHidden/>
          </w:rPr>
          <w:fldChar w:fldCharType="begin"/>
        </w:r>
        <w:r w:rsidR="00A1460F">
          <w:rPr>
            <w:noProof/>
            <w:webHidden/>
          </w:rPr>
          <w:instrText xml:space="preserve"> PAGEREF _Toc466555268 \h </w:instrText>
        </w:r>
        <w:r w:rsidR="00A1460F">
          <w:rPr>
            <w:noProof/>
            <w:webHidden/>
          </w:rPr>
        </w:r>
        <w:r w:rsidR="00A1460F">
          <w:rPr>
            <w:noProof/>
            <w:webHidden/>
          </w:rPr>
          <w:fldChar w:fldCharType="separate"/>
        </w:r>
        <w:r w:rsidR="00A1460F">
          <w:rPr>
            <w:noProof/>
            <w:webHidden/>
          </w:rPr>
          <w:t>67</w:t>
        </w:r>
        <w:r w:rsidR="00A1460F">
          <w:rPr>
            <w:noProof/>
            <w:webHidden/>
          </w:rPr>
          <w:fldChar w:fldCharType="end"/>
        </w:r>
      </w:hyperlink>
    </w:p>
    <w:p w14:paraId="733496C4" w14:textId="77777777" w:rsidR="00A1460F" w:rsidRDefault="00B64CE6">
      <w:pPr>
        <w:pStyle w:val="TOC5"/>
        <w:rPr>
          <w:rFonts w:asciiTheme="minorHAnsi" w:eastAsiaTheme="minorEastAsia" w:hAnsiTheme="minorHAnsi" w:cstheme="minorBidi"/>
          <w:noProof/>
          <w:sz w:val="22"/>
          <w:szCs w:val="22"/>
        </w:rPr>
      </w:pPr>
      <w:hyperlink w:anchor="_Toc466555269" w:history="1">
        <w:r w:rsidR="00A1460F" w:rsidRPr="00006302">
          <w:rPr>
            <w:rStyle w:val="Hyperlink"/>
            <w:noProof/>
          </w:rPr>
          <w:t>6.3.3.2.54 Pain Assessment Panel Section 1.3.6.1.4.1.19376.1.5.3.1.1.20.2.4</w:t>
        </w:r>
        <w:r w:rsidR="00A1460F">
          <w:rPr>
            <w:noProof/>
            <w:webHidden/>
          </w:rPr>
          <w:tab/>
        </w:r>
        <w:r w:rsidR="00A1460F">
          <w:rPr>
            <w:noProof/>
            <w:webHidden/>
          </w:rPr>
          <w:fldChar w:fldCharType="begin"/>
        </w:r>
        <w:r w:rsidR="00A1460F">
          <w:rPr>
            <w:noProof/>
            <w:webHidden/>
          </w:rPr>
          <w:instrText xml:space="preserve"> PAGEREF _Toc466555269 \h </w:instrText>
        </w:r>
        <w:r w:rsidR="00A1460F">
          <w:rPr>
            <w:noProof/>
            <w:webHidden/>
          </w:rPr>
        </w:r>
        <w:r w:rsidR="00A1460F">
          <w:rPr>
            <w:noProof/>
            <w:webHidden/>
          </w:rPr>
          <w:fldChar w:fldCharType="separate"/>
        </w:r>
        <w:r w:rsidR="00A1460F">
          <w:rPr>
            <w:noProof/>
            <w:webHidden/>
          </w:rPr>
          <w:t>68</w:t>
        </w:r>
        <w:r w:rsidR="00A1460F">
          <w:rPr>
            <w:noProof/>
            <w:webHidden/>
          </w:rPr>
          <w:fldChar w:fldCharType="end"/>
        </w:r>
      </w:hyperlink>
    </w:p>
    <w:p w14:paraId="4388CFC5" w14:textId="77777777" w:rsidR="00A1460F" w:rsidRDefault="00B64CE6">
      <w:pPr>
        <w:pStyle w:val="TOC5"/>
        <w:rPr>
          <w:rFonts w:asciiTheme="minorHAnsi" w:eastAsiaTheme="minorEastAsia" w:hAnsiTheme="minorHAnsi" w:cstheme="minorBidi"/>
          <w:noProof/>
          <w:sz w:val="22"/>
          <w:szCs w:val="22"/>
        </w:rPr>
      </w:pPr>
      <w:hyperlink w:anchor="_Toc466555270" w:history="1">
        <w:r w:rsidR="00A1460F" w:rsidRPr="00006302">
          <w:rPr>
            <w:rStyle w:val="Hyperlink"/>
            <w:noProof/>
          </w:rPr>
          <w:t>6.3.3.2.55 History of Cognitive Function Section 1.3.6.1.4.1.19376.1.5.3.1.1.21.2.11</w:t>
        </w:r>
        <w:r w:rsidR="00A1460F">
          <w:rPr>
            <w:noProof/>
            <w:webHidden/>
          </w:rPr>
          <w:tab/>
        </w:r>
        <w:r w:rsidR="00A1460F">
          <w:rPr>
            <w:noProof/>
            <w:webHidden/>
          </w:rPr>
          <w:fldChar w:fldCharType="begin"/>
        </w:r>
        <w:r w:rsidR="00A1460F">
          <w:rPr>
            <w:noProof/>
            <w:webHidden/>
          </w:rPr>
          <w:instrText xml:space="preserve"> PAGEREF _Toc466555270 \h </w:instrText>
        </w:r>
        <w:r w:rsidR="00A1460F">
          <w:rPr>
            <w:noProof/>
            <w:webHidden/>
          </w:rPr>
        </w:r>
        <w:r w:rsidR="00A1460F">
          <w:rPr>
            <w:noProof/>
            <w:webHidden/>
          </w:rPr>
          <w:fldChar w:fldCharType="separate"/>
        </w:r>
        <w:r w:rsidR="00A1460F">
          <w:rPr>
            <w:noProof/>
            <w:webHidden/>
          </w:rPr>
          <w:t>68</w:t>
        </w:r>
        <w:r w:rsidR="00A1460F">
          <w:rPr>
            <w:noProof/>
            <w:webHidden/>
          </w:rPr>
          <w:fldChar w:fldCharType="end"/>
        </w:r>
      </w:hyperlink>
    </w:p>
    <w:p w14:paraId="72978810" w14:textId="77777777" w:rsidR="00A1460F" w:rsidRDefault="00B64CE6">
      <w:pPr>
        <w:pStyle w:val="TOC5"/>
        <w:rPr>
          <w:rFonts w:asciiTheme="minorHAnsi" w:eastAsiaTheme="minorEastAsia" w:hAnsiTheme="minorHAnsi" w:cstheme="minorBidi"/>
          <w:noProof/>
          <w:sz w:val="22"/>
          <w:szCs w:val="22"/>
        </w:rPr>
      </w:pPr>
      <w:hyperlink w:anchor="_Toc466555271" w:history="1">
        <w:r w:rsidR="00A1460F" w:rsidRPr="00006302">
          <w:rPr>
            <w:rStyle w:val="Hyperlink"/>
            <w:noProof/>
          </w:rPr>
          <w:t>6.3.3.2.56 Isolation Status Section 1.3.6.1.4.1.19376.1.5.3.1.1.25.2.8</w:t>
        </w:r>
        <w:r w:rsidR="00A1460F">
          <w:rPr>
            <w:noProof/>
            <w:webHidden/>
          </w:rPr>
          <w:tab/>
        </w:r>
        <w:r w:rsidR="00A1460F">
          <w:rPr>
            <w:noProof/>
            <w:webHidden/>
          </w:rPr>
          <w:fldChar w:fldCharType="begin"/>
        </w:r>
        <w:r w:rsidR="00A1460F">
          <w:rPr>
            <w:noProof/>
            <w:webHidden/>
          </w:rPr>
          <w:instrText xml:space="preserve"> PAGEREF _Toc466555271 \h </w:instrText>
        </w:r>
        <w:r w:rsidR="00A1460F">
          <w:rPr>
            <w:noProof/>
            <w:webHidden/>
          </w:rPr>
        </w:r>
        <w:r w:rsidR="00A1460F">
          <w:rPr>
            <w:noProof/>
            <w:webHidden/>
          </w:rPr>
          <w:fldChar w:fldCharType="separate"/>
        </w:r>
        <w:r w:rsidR="00A1460F">
          <w:rPr>
            <w:noProof/>
            <w:webHidden/>
          </w:rPr>
          <w:t>69</w:t>
        </w:r>
        <w:r w:rsidR="00A1460F">
          <w:rPr>
            <w:noProof/>
            <w:webHidden/>
          </w:rPr>
          <w:fldChar w:fldCharType="end"/>
        </w:r>
      </w:hyperlink>
    </w:p>
    <w:p w14:paraId="3A4BC34D" w14:textId="77777777" w:rsidR="00A1460F" w:rsidRDefault="00B64CE6">
      <w:pPr>
        <w:pStyle w:val="TOC5"/>
        <w:rPr>
          <w:rFonts w:asciiTheme="minorHAnsi" w:eastAsiaTheme="minorEastAsia" w:hAnsiTheme="minorHAnsi" w:cstheme="minorBidi"/>
          <w:noProof/>
          <w:sz w:val="22"/>
          <w:szCs w:val="22"/>
        </w:rPr>
      </w:pPr>
      <w:hyperlink w:anchor="_Toc466555272" w:history="1">
        <w:r w:rsidR="00A1460F" w:rsidRPr="00006302">
          <w:rPr>
            <w:rStyle w:val="Hyperlink"/>
            <w:noProof/>
          </w:rPr>
          <w:t>6.3.3.2.57 Restraints Section 1.3.6.1.4.1.19376.1.5.3.1.1.25.2.10</w:t>
        </w:r>
        <w:r w:rsidR="00A1460F">
          <w:rPr>
            <w:noProof/>
            <w:webHidden/>
          </w:rPr>
          <w:tab/>
        </w:r>
        <w:r w:rsidR="00A1460F">
          <w:rPr>
            <w:noProof/>
            <w:webHidden/>
          </w:rPr>
          <w:fldChar w:fldCharType="begin"/>
        </w:r>
        <w:r w:rsidR="00A1460F">
          <w:rPr>
            <w:noProof/>
            <w:webHidden/>
          </w:rPr>
          <w:instrText xml:space="preserve"> PAGEREF _Toc466555272 \h </w:instrText>
        </w:r>
        <w:r w:rsidR="00A1460F">
          <w:rPr>
            <w:noProof/>
            <w:webHidden/>
          </w:rPr>
        </w:r>
        <w:r w:rsidR="00A1460F">
          <w:rPr>
            <w:noProof/>
            <w:webHidden/>
          </w:rPr>
          <w:fldChar w:fldCharType="separate"/>
        </w:r>
        <w:r w:rsidR="00A1460F">
          <w:rPr>
            <w:noProof/>
            <w:webHidden/>
          </w:rPr>
          <w:t>69</w:t>
        </w:r>
        <w:r w:rsidR="00A1460F">
          <w:rPr>
            <w:noProof/>
            <w:webHidden/>
          </w:rPr>
          <w:fldChar w:fldCharType="end"/>
        </w:r>
      </w:hyperlink>
    </w:p>
    <w:p w14:paraId="0790339F" w14:textId="77777777" w:rsidR="00A1460F" w:rsidRDefault="00B64CE6">
      <w:pPr>
        <w:pStyle w:val="TOC5"/>
        <w:rPr>
          <w:rFonts w:asciiTheme="minorHAnsi" w:eastAsiaTheme="minorEastAsia" w:hAnsiTheme="minorHAnsi" w:cstheme="minorBidi"/>
          <w:noProof/>
          <w:sz w:val="22"/>
          <w:szCs w:val="22"/>
        </w:rPr>
      </w:pPr>
      <w:hyperlink w:anchor="_Toc466555273" w:history="1">
        <w:r w:rsidR="00A1460F" w:rsidRPr="00006302">
          <w:rPr>
            <w:rStyle w:val="Hyperlink"/>
            <w:noProof/>
          </w:rPr>
          <w:t>6.3.3.2.58 Risk Indicators for Hearing Loss</w:t>
        </w:r>
        <w:r w:rsidR="00A1460F">
          <w:rPr>
            <w:noProof/>
            <w:webHidden/>
          </w:rPr>
          <w:tab/>
        </w:r>
        <w:r w:rsidR="00A1460F">
          <w:rPr>
            <w:noProof/>
            <w:webHidden/>
          </w:rPr>
          <w:fldChar w:fldCharType="begin"/>
        </w:r>
        <w:r w:rsidR="00A1460F">
          <w:rPr>
            <w:noProof/>
            <w:webHidden/>
          </w:rPr>
          <w:instrText xml:space="preserve"> PAGEREF _Toc466555273 \h </w:instrText>
        </w:r>
        <w:r w:rsidR="00A1460F">
          <w:rPr>
            <w:noProof/>
            <w:webHidden/>
          </w:rPr>
        </w:r>
        <w:r w:rsidR="00A1460F">
          <w:rPr>
            <w:noProof/>
            <w:webHidden/>
          </w:rPr>
          <w:fldChar w:fldCharType="separate"/>
        </w:r>
        <w:r w:rsidR="00A1460F">
          <w:rPr>
            <w:noProof/>
            <w:webHidden/>
          </w:rPr>
          <w:t>70</w:t>
        </w:r>
        <w:r w:rsidR="00A1460F">
          <w:rPr>
            <w:noProof/>
            <w:webHidden/>
          </w:rPr>
          <w:fldChar w:fldCharType="end"/>
        </w:r>
      </w:hyperlink>
    </w:p>
    <w:p w14:paraId="42191BA6" w14:textId="77777777" w:rsidR="00A1460F" w:rsidRDefault="00B64CE6">
      <w:pPr>
        <w:pStyle w:val="TOC5"/>
        <w:rPr>
          <w:rFonts w:asciiTheme="minorHAnsi" w:eastAsiaTheme="minorEastAsia" w:hAnsiTheme="minorHAnsi" w:cstheme="minorBidi"/>
          <w:noProof/>
          <w:sz w:val="22"/>
          <w:szCs w:val="22"/>
        </w:rPr>
      </w:pPr>
      <w:hyperlink w:anchor="_Toc466555274" w:history="1">
        <w:r w:rsidR="00A1460F" w:rsidRPr="00006302">
          <w:rPr>
            <w:rStyle w:val="Hyperlink"/>
            <w:noProof/>
          </w:rPr>
          <w:t>6.3.3.2.59 Cancer Diagnosis Section 1.3.6.1.4.1.19376.1.7.3.1.3.14.1</w:t>
        </w:r>
        <w:r w:rsidR="00A1460F">
          <w:rPr>
            <w:noProof/>
            <w:webHidden/>
          </w:rPr>
          <w:tab/>
        </w:r>
        <w:r w:rsidR="00A1460F">
          <w:rPr>
            <w:noProof/>
            <w:webHidden/>
          </w:rPr>
          <w:fldChar w:fldCharType="begin"/>
        </w:r>
        <w:r w:rsidR="00A1460F">
          <w:rPr>
            <w:noProof/>
            <w:webHidden/>
          </w:rPr>
          <w:instrText xml:space="preserve"> PAGEREF _Toc466555274 \h </w:instrText>
        </w:r>
        <w:r w:rsidR="00A1460F">
          <w:rPr>
            <w:noProof/>
            <w:webHidden/>
          </w:rPr>
        </w:r>
        <w:r w:rsidR="00A1460F">
          <w:rPr>
            <w:noProof/>
            <w:webHidden/>
          </w:rPr>
          <w:fldChar w:fldCharType="separate"/>
        </w:r>
        <w:r w:rsidR="00A1460F">
          <w:rPr>
            <w:noProof/>
            <w:webHidden/>
          </w:rPr>
          <w:t>71</w:t>
        </w:r>
        <w:r w:rsidR="00A1460F">
          <w:rPr>
            <w:noProof/>
            <w:webHidden/>
          </w:rPr>
          <w:fldChar w:fldCharType="end"/>
        </w:r>
      </w:hyperlink>
    </w:p>
    <w:p w14:paraId="584694AE" w14:textId="77777777" w:rsidR="00A1460F" w:rsidRDefault="00B64CE6">
      <w:pPr>
        <w:pStyle w:val="TOC4"/>
        <w:rPr>
          <w:rFonts w:asciiTheme="minorHAnsi" w:eastAsiaTheme="minorEastAsia" w:hAnsiTheme="minorHAnsi" w:cstheme="minorBidi"/>
          <w:noProof/>
          <w:sz w:val="22"/>
          <w:szCs w:val="22"/>
        </w:rPr>
      </w:pPr>
      <w:hyperlink w:anchor="_Toc466555275" w:history="1">
        <w:r w:rsidR="00A1460F" w:rsidRPr="00006302">
          <w:rPr>
            <w:rStyle w:val="Hyperlink"/>
            <w:noProof/>
          </w:rPr>
          <w:t>6.3.3.3 Medications</w:t>
        </w:r>
        <w:r w:rsidR="00A1460F">
          <w:rPr>
            <w:noProof/>
            <w:webHidden/>
          </w:rPr>
          <w:tab/>
        </w:r>
        <w:r w:rsidR="00A1460F">
          <w:rPr>
            <w:noProof/>
            <w:webHidden/>
          </w:rPr>
          <w:fldChar w:fldCharType="begin"/>
        </w:r>
        <w:r w:rsidR="00A1460F">
          <w:rPr>
            <w:noProof/>
            <w:webHidden/>
          </w:rPr>
          <w:instrText xml:space="preserve"> PAGEREF _Toc466555275 \h </w:instrText>
        </w:r>
        <w:r w:rsidR="00A1460F">
          <w:rPr>
            <w:noProof/>
            <w:webHidden/>
          </w:rPr>
        </w:r>
        <w:r w:rsidR="00A1460F">
          <w:rPr>
            <w:noProof/>
            <w:webHidden/>
          </w:rPr>
          <w:fldChar w:fldCharType="separate"/>
        </w:r>
        <w:r w:rsidR="00A1460F">
          <w:rPr>
            <w:noProof/>
            <w:webHidden/>
          </w:rPr>
          <w:t>71</w:t>
        </w:r>
        <w:r w:rsidR="00A1460F">
          <w:rPr>
            <w:noProof/>
            <w:webHidden/>
          </w:rPr>
          <w:fldChar w:fldCharType="end"/>
        </w:r>
      </w:hyperlink>
    </w:p>
    <w:p w14:paraId="26C2CE33" w14:textId="77777777" w:rsidR="00A1460F" w:rsidRDefault="00B64CE6">
      <w:pPr>
        <w:pStyle w:val="TOC5"/>
        <w:rPr>
          <w:rFonts w:asciiTheme="minorHAnsi" w:eastAsiaTheme="minorEastAsia" w:hAnsiTheme="minorHAnsi" w:cstheme="minorBidi"/>
          <w:noProof/>
          <w:sz w:val="22"/>
          <w:szCs w:val="22"/>
        </w:rPr>
      </w:pPr>
      <w:hyperlink w:anchor="_Toc466555276" w:history="1">
        <w:r w:rsidR="00A1460F" w:rsidRPr="00006302">
          <w:rPr>
            <w:rStyle w:val="Hyperlink"/>
            <w:noProof/>
          </w:rPr>
          <w:t>6.3.3.3.1 Medications Section</w:t>
        </w:r>
        <w:r w:rsidR="00A1460F">
          <w:rPr>
            <w:noProof/>
            <w:webHidden/>
          </w:rPr>
          <w:tab/>
        </w:r>
        <w:r w:rsidR="00A1460F">
          <w:rPr>
            <w:noProof/>
            <w:webHidden/>
          </w:rPr>
          <w:fldChar w:fldCharType="begin"/>
        </w:r>
        <w:r w:rsidR="00A1460F">
          <w:rPr>
            <w:noProof/>
            <w:webHidden/>
          </w:rPr>
          <w:instrText xml:space="preserve"> PAGEREF _Toc466555276 \h </w:instrText>
        </w:r>
        <w:r w:rsidR="00A1460F">
          <w:rPr>
            <w:noProof/>
            <w:webHidden/>
          </w:rPr>
        </w:r>
        <w:r w:rsidR="00A1460F">
          <w:rPr>
            <w:noProof/>
            <w:webHidden/>
          </w:rPr>
          <w:fldChar w:fldCharType="separate"/>
        </w:r>
        <w:r w:rsidR="00A1460F">
          <w:rPr>
            <w:noProof/>
            <w:webHidden/>
          </w:rPr>
          <w:t>71</w:t>
        </w:r>
        <w:r w:rsidR="00A1460F">
          <w:rPr>
            <w:noProof/>
            <w:webHidden/>
          </w:rPr>
          <w:fldChar w:fldCharType="end"/>
        </w:r>
      </w:hyperlink>
    </w:p>
    <w:p w14:paraId="1A6D3F17" w14:textId="77777777" w:rsidR="00A1460F" w:rsidRDefault="00B64CE6">
      <w:pPr>
        <w:pStyle w:val="TOC5"/>
        <w:rPr>
          <w:rFonts w:asciiTheme="minorHAnsi" w:eastAsiaTheme="minorEastAsia" w:hAnsiTheme="minorHAnsi" w:cstheme="minorBidi"/>
          <w:noProof/>
          <w:sz w:val="22"/>
          <w:szCs w:val="22"/>
        </w:rPr>
      </w:pPr>
      <w:hyperlink w:anchor="_Toc466555277" w:history="1">
        <w:r w:rsidR="00A1460F" w:rsidRPr="00006302">
          <w:rPr>
            <w:rStyle w:val="Hyperlink"/>
            <w:noProof/>
          </w:rPr>
          <w:t>6.3.3.3.2 Admission Medication History Section</w:t>
        </w:r>
        <w:r w:rsidR="00A1460F">
          <w:rPr>
            <w:noProof/>
            <w:webHidden/>
          </w:rPr>
          <w:tab/>
        </w:r>
        <w:r w:rsidR="00A1460F">
          <w:rPr>
            <w:noProof/>
            <w:webHidden/>
          </w:rPr>
          <w:fldChar w:fldCharType="begin"/>
        </w:r>
        <w:r w:rsidR="00A1460F">
          <w:rPr>
            <w:noProof/>
            <w:webHidden/>
          </w:rPr>
          <w:instrText xml:space="preserve"> PAGEREF _Toc466555277 \h </w:instrText>
        </w:r>
        <w:r w:rsidR="00A1460F">
          <w:rPr>
            <w:noProof/>
            <w:webHidden/>
          </w:rPr>
        </w:r>
        <w:r w:rsidR="00A1460F">
          <w:rPr>
            <w:noProof/>
            <w:webHidden/>
          </w:rPr>
          <w:fldChar w:fldCharType="separate"/>
        </w:r>
        <w:r w:rsidR="00A1460F">
          <w:rPr>
            <w:noProof/>
            <w:webHidden/>
          </w:rPr>
          <w:t>71</w:t>
        </w:r>
        <w:r w:rsidR="00A1460F">
          <w:rPr>
            <w:noProof/>
            <w:webHidden/>
          </w:rPr>
          <w:fldChar w:fldCharType="end"/>
        </w:r>
      </w:hyperlink>
    </w:p>
    <w:p w14:paraId="6C1A108C" w14:textId="77777777" w:rsidR="00A1460F" w:rsidRDefault="00B64CE6">
      <w:pPr>
        <w:pStyle w:val="TOC5"/>
        <w:rPr>
          <w:rFonts w:asciiTheme="minorHAnsi" w:eastAsiaTheme="minorEastAsia" w:hAnsiTheme="minorHAnsi" w:cstheme="minorBidi"/>
          <w:noProof/>
          <w:sz w:val="22"/>
          <w:szCs w:val="22"/>
        </w:rPr>
      </w:pPr>
      <w:hyperlink w:anchor="_Toc466555278" w:history="1">
        <w:r w:rsidR="00A1460F" w:rsidRPr="00006302">
          <w:rPr>
            <w:rStyle w:val="Hyperlink"/>
            <w:noProof/>
          </w:rPr>
          <w:t>6.3.3.3.3 Medications Administered Section</w:t>
        </w:r>
        <w:r w:rsidR="00A1460F">
          <w:rPr>
            <w:noProof/>
            <w:webHidden/>
          </w:rPr>
          <w:tab/>
        </w:r>
        <w:r w:rsidR="00A1460F">
          <w:rPr>
            <w:noProof/>
            <w:webHidden/>
          </w:rPr>
          <w:fldChar w:fldCharType="begin"/>
        </w:r>
        <w:r w:rsidR="00A1460F">
          <w:rPr>
            <w:noProof/>
            <w:webHidden/>
          </w:rPr>
          <w:instrText xml:space="preserve"> PAGEREF _Toc466555278 \h </w:instrText>
        </w:r>
        <w:r w:rsidR="00A1460F">
          <w:rPr>
            <w:noProof/>
            <w:webHidden/>
          </w:rPr>
        </w:r>
        <w:r w:rsidR="00A1460F">
          <w:rPr>
            <w:noProof/>
            <w:webHidden/>
          </w:rPr>
          <w:fldChar w:fldCharType="separate"/>
        </w:r>
        <w:r w:rsidR="00A1460F">
          <w:rPr>
            <w:noProof/>
            <w:webHidden/>
          </w:rPr>
          <w:t>72</w:t>
        </w:r>
        <w:r w:rsidR="00A1460F">
          <w:rPr>
            <w:noProof/>
            <w:webHidden/>
          </w:rPr>
          <w:fldChar w:fldCharType="end"/>
        </w:r>
      </w:hyperlink>
    </w:p>
    <w:p w14:paraId="3EF9B7BB" w14:textId="77777777" w:rsidR="00A1460F" w:rsidRDefault="00B64CE6">
      <w:pPr>
        <w:pStyle w:val="TOC5"/>
        <w:rPr>
          <w:rFonts w:asciiTheme="minorHAnsi" w:eastAsiaTheme="minorEastAsia" w:hAnsiTheme="minorHAnsi" w:cstheme="minorBidi"/>
          <w:noProof/>
          <w:sz w:val="22"/>
          <w:szCs w:val="22"/>
        </w:rPr>
      </w:pPr>
      <w:hyperlink w:anchor="_Toc466555279" w:history="1">
        <w:r w:rsidR="00A1460F" w:rsidRPr="00006302">
          <w:rPr>
            <w:rStyle w:val="Hyperlink"/>
            <w:noProof/>
          </w:rPr>
          <w:t>6.3.3.3.4 Hospital Discharge Medications Section</w:t>
        </w:r>
        <w:r w:rsidR="00A1460F">
          <w:rPr>
            <w:noProof/>
            <w:webHidden/>
          </w:rPr>
          <w:tab/>
        </w:r>
        <w:r w:rsidR="00A1460F">
          <w:rPr>
            <w:noProof/>
            <w:webHidden/>
          </w:rPr>
          <w:fldChar w:fldCharType="begin"/>
        </w:r>
        <w:r w:rsidR="00A1460F">
          <w:rPr>
            <w:noProof/>
            <w:webHidden/>
          </w:rPr>
          <w:instrText xml:space="preserve"> PAGEREF _Toc466555279 \h </w:instrText>
        </w:r>
        <w:r w:rsidR="00A1460F">
          <w:rPr>
            <w:noProof/>
            <w:webHidden/>
          </w:rPr>
        </w:r>
        <w:r w:rsidR="00A1460F">
          <w:rPr>
            <w:noProof/>
            <w:webHidden/>
          </w:rPr>
          <w:fldChar w:fldCharType="separate"/>
        </w:r>
        <w:r w:rsidR="00A1460F">
          <w:rPr>
            <w:noProof/>
            <w:webHidden/>
          </w:rPr>
          <w:t>72</w:t>
        </w:r>
        <w:r w:rsidR="00A1460F">
          <w:rPr>
            <w:noProof/>
            <w:webHidden/>
          </w:rPr>
          <w:fldChar w:fldCharType="end"/>
        </w:r>
      </w:hyperlink>
    </w:p>
    <w:p w14:paraId="0D0A57EE" w14:textId="77777777" w:rsidR="00A1460F" w:rsidRDefault="00B64CE6">
      <w:pPr>
        <w:pStyle w:val="TOC5"/>
        <w:rPr>
          <w:rFonts w:asciiTheme="minorHAnsi" w:eastAsiaTheme="minorEastAsia" w:hAnsiTheme="minorHAnsi" w:cstheme="minorBidi"/>
          <w:noProof/>
          <w:sz w:val="22"/>
          <w:szCs w:val="22"/>
        </w:rPr>
      </w:pPr>
      <w:hyperlink w:anchor="_Toc466555280" w:history="1">
        <w:r w:rsidR="00A1460F" w:rsidRPr="00006302">
          <w:rPr>
            <w:rStyle w:val="Hyperlink"/>
            <w:noProof/>
          </w:rPr>
          <w:t>6.3.3.3.5 Immunizations Section</w:t>
        </w:r>
        <w:r w:rsidR="00A1460F">
          <w:rPr>
            <w:noProof/>
            <w:webHidden/>
          </w:rPr>
          <w:tab/>
        </w:r>
        <w:r w:rsidR="00A1460F">
          <w:rPr>
            <w:noProof/>
            <w:webHidden/>
          </w:rPr>
          <w:fldChar w:fldCharType="begin"/>
        </w:r>
        <w:r w:rsidR="00A1460F">
          <w:rPr>
            <w:noProof/>
            <w:webHidden/>
          </w:rPr>
          <w:instrText xml:space="preserve"> PAGEREF _Toc466555280 \h </w:instrText>
        </w:r>
        <w:r w:rsidR="00A1460F">
          <w:rPr>
            <w:noProof/>
            <w:webHidden/>
          </w:rPr>
        </w:r>
        <w:r w:rsidR="00A1460F">
          <w:rPr>
            <w:noProof/>
            <w:webHidden/>
          </w:rPr>
          <w:fldChar w:fldCharType="separate"/>
        </w:r>
        <w:r w:rsidR="00A1460F">
          <w:rPr>
            <w:noProof/>
            <w:webHidden/>
          </w:rPr>
          <w:t>72</w:t>
        </w:r>
        <w:r w:rsidR="00A1460F">
          <w:rPr>
            <w:noProof/>
            <w:webHidden/>
          </w:rPr>
          <w:fldChar w:fldCharType="end"/>
        </w:r>
      </w:hyperlink>
    </w:p>
    <w:p w14:paraId="60DBF484" w14:textId="77777777" w:rsidR="00A1460F" w:rsidRDefault="00B64CE6">
      <w:pPr>
        <w:pStyle w:val="TOC4"/>
        <w:rPr>
          <w:rFonts w:asciiTheme="minorHAnsi" w:eastAsiaTheme="minorEastAsia" w:hAnsiTheme="minorHAnsi" w:cstheme="minorBidi"/>
          <w:noProof/>
          <w:sz w:val="22"/>
          <w:szCs w:val="22"/>
        </w:rPr>
      </w:pPr>
      <w:hyperlink w:anchor="_Toc466555281" w:history="1">
        <w:r w:rsidR="00A1460F" w:rsidRPr="00006302">
          <w:rPr>
            <w:rStyle w:val="Hyperlink"/>
            <w:noProof/>
          </w:rPr>
          <w:t>6.3.3.4 Physical Exams</w:t>
        </w:r>
        <w:r w:rsidR="00A1460F">
          <w:rPr>
            <w:noProof/>
            <w:webHidden/>
          </w:rPr>
          <w:tab/>
        </w:r>
        <w:r w:rsidR="00A1460F">
          <w:rPr>
            <w:noProof/>
            <w:webHidden/>
          </w:rPr>
          <w:fldChar w:fldCharType="begin"/>
        </w:r>
        <w:r w:rsidR="00A1460F">
          <w:rPr>
            <w:noProof/>
            <w:webHidden/>
          </w:rPr>
          <w:instrText xml:space="preserve"> PAGEREF _Toc466555281 \h </w:instrText>
        </w:r>
        <w:r w:rsidR="00A1460F">
          <w:rPr>
            <w:noProof/>
            <w:webHidden/>
          </w:rPr>
        </w:r>
        <w:r w:rsidR="00A1460F">
          <w:rPr>
            <w:noProof/>
            <w:webHidden/>
          </w:rPr>
          <w:fldChar w:fldCharType="separate"/>
        </w:r>
        <w:r w:rsidR="00A1460F">
          <w:rPr>
            <w:noProof/>
            <w:webHidden/>
          </w:rPr>
          <w:t>72</w:t>
        </w:r>
        <w:r w:rsidR="00A1460F">
          <w:rPr>
            <w:noProof/>
            <w:webHidden/>
          </w:rPr>
          <w:fldChar w:fldCharType="end"/>
        </w:r>
      </w:hyperlink>
    </w:p>
    <w:p w14:paraId="7140487D" w14:textId="77777777" w:rsidR="00A1460F" w:rsidRDefault="00B64CE6">
      <w:pPr>
        <w:pStyle w:val="TOC5"/>
        <w:rPr>
          <w:rFonts w:asciiTheme="minorHAnsi" w:eastAsiaTheme="minorEastAsia" w:hAnsiTheme="minorHAnsi" w:cstheme="minorBidi"/>
          <w:noProof/>
          <w:sz w:val="22"/>
          <w:szCs w:val="22"/>
        </w:rPr>
      </w:pPr>
      <w:hyperlink w:anchor="_Toc466555282" w:history="1">
        <w:r w:rsidR="00A1460F" w:rsidRPr="00006302">
          <w:rPr>
            <w:rStyle w:val="Hyperlink"/>
            <w:noProof/>
          </w:rPr>
          <w:t>6.3.3.4.30 Coded Detailed Physical Examination Section 1.3.6.1.4.1.19376.1.5.3.1.1.9.15.1</w:t>
        </w:r>
        <w:r w:rsidR="00A1460F">
          <w:rPr>
            <w:noProof/>
            <w:webHidden/>
          </w:rPr>
          <w:tab/>
        </w:r>
        <w:r w:rsidR="00A1460F">
          <w:rPr>
            <w:noProof/>
            <w:webHidden/>
          </w:rPr>
          <w:fldChar w:fldCharType="begin"/>
        </w:r>
        <w:r w:rsidR="00A1460F">
          <w:rPr>
            <w:noProof/>
            <w:webHidden/>
          </w:rPr>
          <w:instrText xml:space="preserve"> PAGEREF _Toc466555282 \h </w:instrText>
        </w:r>
        <w:r w:rsidR="00A1460F">
          <w:rPr>
            <w:noProof/>
            <w:webHidden/>
          </w:rPr>
        </w:r>
        <w:r w:rsidR="00A1460F">
          <w:rPr>
            <w:noProof/>
            <w:webHidden/>
          </w:rPr>
          <w:fldChar w:fldCharType="separate"/>
        </w:r>
        <w:r w:rsidR="00A1460F">
          <w:rPr>
            <w:noProof/>
            <w:webHidden/>
          </w:rPr>
          <w:t>72</w:t>
        </w:r>
        <w:r w:rsidR="00A1460F">
          <w:rPr>
            <w:noProof/>
            <w:webHidden/>
          </w:rPr>
          <w:fldChar w:fldCharType="end"/>
        </w:r>
      </w:hyperlink>
    </w:p>
    <w:p w14:paraId="4A29C9C3" w14:textId="77777777" w:rsidR="00A1460F" w:rsidRDefault="00B64CE6">
      <w:pPr>
        <w:pStyle w:val="TOC5"/>
        <w:rPr>
          <w:rFonts w:asciiTheme="minorHAnsi" w:eastAsiaTheme="minorEastAsia" w:hAnsiTheme="minorHAnsi" w:cstheme="minorBidi"/>
          <w:noProof/>
          <w:sz w:val="22"/>
          <w:szCs w:val="22"/>
        </w:rPr>
      </w:pPr>
      <w:hyperlink w:anchor="_Toc466555283" w:history="1">
        <w:r w:rsidR="00A1460F" w:rsidRPr="00006302">
          <w:rPr>
            <w:rStyle w:val="Hyperlink"/>
            <w:noProof/>
          </w:rPr>
          <w:t>6.3.3.4.31 Pelvis Section 1.3.6.1.4.1.19376.1.5.3.1.1.21.2.10</w:t>
        </w:r>
        <w:r w:rsidR="00A1460F">
          <w:rPr>
            <w:noProof/>
            <w:webHidden/>
          </w:rPr>
          <w:tab/>
        </w:r>
        <w:r w:rsidR="00A1460F">
          <w:rPr>
            <w:noProof/>
            <w:webHidden/>
          </w:rPr>
          <w:fldChar w:fldCharType="begin"/>
        </w:r>
        <w:r w:rsidR="00A1460F">
          <w:rPr>
            <w:noProof/>
            <w:webHidden/>
          </w:rPr>
          <w:instrText xml:space="preserve"> PAGEREF _Toc466555283 \h </w:instrText>
        </w:r>
        <w:r w:rsidR="00A1460F">
          <w:rPr>
            <w:noProof/>
            <w:webHidden/>
          </w:rPr>
        </w:r>
        <w:r w:rsidR="00A1460F">
          <w:rPr>
            <w:noProof/>
            <w:webHidden/>
          </w:rPr>
          <w:fldChar w:fldCharType="separate"/>
        </w:r>
        <w:r w:rsidR="00A1460F">
          <w:rPr>
            <w:noProof/>
            <w:webHidden/>
          </w:rPr>
          <w:t>73</w:t>
        </w:r>
        <w:r w:rsidR="00A1460F">
          <w:rPr>
            <w:noProof/>
            <w:webHidden/>
          </w:rPr>
          <w:fldChar w:fldCharType="end"/>
        </w:r>
      </w:hyperlink>
    </w:p>
    <w:p w14:paraId="402E1C79" w14:textId="77777777" w:rsidR="00A1460F" w:rsidRDefault="00B64CE6">
      <w:pPr>
        <w:pStyle w:val="TOC5"/>
        <w:rPr>
          <w:rFonts w:asciiTheme="minorHAnsi" w:eastAsiaTheme="minorEastAsia" w:hAnsiTheme="minorHAnsi" w:cstheme="minorBidi"/>
          <w:noProof/>
          <w:sz w:val="22"/>
          <w:szCs w:val="22"/>
        </w:rPr>
      </w:pPr>
      <w:hyperlink w:anchor="_Toc466555284" w:history="1">
        <w:r w:rsidR="00A1460F" w:rsidRPr="00006302">
          <w:rPr>
            <w:rStyle w:val="Hyperlink"/>
            <w:noProof/>
          </w:rPr>
          <w:t>6.3.3.4.32 Admission Physical Exam Section 1.3.6.1.4.1.19376.1.5.3.1.1.22.1.1.2.1</w:t>
        </w:r>
        <w:r w:rsidR="00A1460F">
          <w:rPr>
            <w:noProof/>
            <w:webHidden/>
          </w:rPr>
          <w:tab/>
        </w:r>
        <w:r w:rsidR="00A1460F">
          <w:rPr>
            <w:noProof/>
            <w:webHidden/>
          </w:rPr>
          <w:fldChar w:fldCharType="begin"/>
        </w:r>
        <w:r w:rsidR="00A1460F">
          <w:rPr>
            <w:noProof/>
            <w:webHidden/>
          </w:rPr>
          <w:instrText xml:space="preserve"> PAGEREF _Toc466555284 \h </w:instrText>
        </w:r>
        <w:r w:rsidR="00A1460F">
          <w:rPr>
            <w:noProof/>
            <w:webHidden/>
          </w:rPr>
        </w:r>
        <w:r w:rsidR="00A1460F">
          <w:rPr>
            <w:noProof/>
            <w:webHidden/>
          </w:rPr>
          <w:fldChar w:fldCharType="separate"/>
        </w:r>
        <w:r w:rsidR="00A1460F">
          <w:rPr>
            <w:noProof/>
            <w:webHidden/>
          </w:rPr>
          <w:t>74</w:t>
        </w:r>
        <w:r w:rsidR="00A1460F">
          <w:rPr>
            <w:noProof/>
            <w:webHidden/>
          </w:rPr>
          <w:fldChar w:fldCharType="end"/>
        </w:r>
      </w:hyperlink>
    </w:p>
    <w:p w14:paraId="4407379B" w14:textId="77777777" w:rsidR="00A1460F" w:rsidRDefault="00B64CE6">
      <w:pPr>
        <w:pStyle w:val="TOC5"/>
        <w:rPr>
          <w:rFonts w:asciiTheme="minorHAnsi" w:eastAsiaTheme="minorEastAsia" w:hAnsiTheme="minorHAnsi" w:cstheme="minorBidi"/>
          <w:noProof/>
          <w:sz w:val="22"/>
          <w:szCs w:val="22"/>
        </w:rPr>
      </w:pPr>
      <w:hyperlink w:anchor="_Toc466555285" w:history="1">
        <w:r w:rsidR="00A1460F" w:rsidRPr="00006302">
          <w:rPr>
            <w:rStyle w:val="Hyperlink"/>
            <w:noProof/>
          </w:rPr>
          <w:t>6.3.3.4.33 Discharge Status 1.3.6.1.4.1.19376.1.5.3.1.1.21.2.12</w:t>
        </w:r>
        <w:r w:rsidR="00A1460F">
          <w:rPr>
            <w:noProof/>
            <w:webHidden/>
          </w:rPr>
          <w:tab/>
        </w:r>
        <w:r w:rsidR="00A1460F">
          <w:rPr>
            <w:noProof/>
            <w:webHidden/>
          </w:rPr>
          <w:fldChar w:fldCharType="begin"/>
        </w:r>
        <w:r w:rsidR="00A1460F">
          <w:rPr>
            <w:noProof/>
            <w:webHidden/>
          </w:rPr>
          <w:instrText xml:space="preserve"> PAGEREF _Toc466555285 \h </w:instrText>
        </w:r>
        <w:r w:rsidR="00A1460F">
          <w:rPr>
            <w:noProof/>
            <w:webHidden/>
          </w:rPr>
        </w:r>
        <w:r w:rsidR="00A1460F">
          <w:rPr>
            <w:noProof/>
            <w:webHidden/>
          </w:rPr>
          <w:fldChar w:fldCharType="separate"/>
        </w:r>
        <w:r w:rsidR="00A1460F">
          <w:rPr>
            <w:noProof/>
            <w:webHidden/>
          </w:rPr>
          <w:t>75</w:t>
        </w:r>
        <w:r w:rsidR="00A1460F">
          <w:rPr>
            <w:noProof/>
            <w:webHidden/>
          </w:rPr>
          <w:fldChar w:fldCharType="end"/>
        </w:r>
      </w:hyperlink>
    </w:p>
    <w:p w14:paraId="63ED137E" w14:textId="77777777" w:rsidR="00A1460F" w:rsidRDefault="00B64CE6">
      <w:pPr>
        <w:pStyle w:val="TOC4"/>
        <w:rPr>
          <w:rFonts w:asciiTheme="minorHAnsi" w:eastAsiaTheme="minorEastAsia" w:hAnsiTheme="minorHAnsi" w:cstheme="minorBidi"/>
          <w:noProof/>
          <w:sz w:val="22"/>
          <w:szCs w:val="22"/>
        </w:rPr>
      </w:pPr>
      <w:hyperlink w:anchor="_Toc466555286" w:history="1">
        <w:r w:rsidR="00A1460F" w:rsidRPr="00006302">
          <w:rPr>
            <w:rStyle w:val="Hyperlink"/>
            <w:noProof/>
          </w:rPr>
          <w:t>6.3.3.5 Relevant Studies</w:t>
        </w:r>
        <w:r w:rsidR="00A1460F">
          <w:rPr>
            <w:noProof/>
            <w:webHidden/>
          </w:rPr>
          <w:tab/>
        </w:r>
        <w:r w:rsidR="00A1460F">
          <w:rPr>
            <w:noProof/>
            <w:webHidden/>
          </w:rPr>
          <w:fldChar w:fldCharType="begin"/>
        </w:r>
        <w:r w:rsidR="00A1460F">
          <w:rPr>
            <w:noProof/>
            <w:webHidden/>
          </w:rPr>
          <w:instrText xml:space="preserve"> PAGEREF _Toc466555286 \h </w:instrText>
        </w:r>
        <w:r w:rsidR="00A1460F">
          <w:rPr>
            <w:noProof/>
            <w:webHidden/>
          </w:rPr>
        </w:r>
        <w:r w:rsidR="00A1460F">
          <w:rPr>
            <w:noProof/>
            <w:webHidden/>
          </w:rPr>
          <w:fldChar w:fldCharType="separate"/>
        </w:r>
        <w:r w:rsidR="00A1460F">
          <w:rPr>
            <w:noProof/>
            <w:webHidden/>
          </w:rPr>
          <w:t>75</w:t>
        </w:r>
        <w:r w:rsidR="00A1460F">
          <w:rPr>
            <w:noProof/>
            <w:webHidden/>
          </w:rPr>
          <w:fldChar w:fldCharType="end"/>
        </w:r>
      </w:hyperlink>
    </w:p>
    <w:p w14:paraId="1911AEFA" w14:textId="77777777" w:rsidR="00A1460F" w:rsidRDefault="00B64CE6">
      <w:pPr>
        <w:pStyle w:val="TOC5"/>
        <w:rPr>
          <w:rFonts w:asciiTheme="minorHAnsi" w:eastAsiaTheme="minorEastAsia" w:hAnsiTheme="minorHAnsi" w:cstheme="minorBidi"/>
          <w:noProof/>
          <w:sz w:val="22"/>
          <w:szCs w:val="22"/>
        </w:rPr>
      </w:pPr>
      <w:hyperlink w:anchor="_Toc466555287" w:history="1">
        <w:r w:rsidR="00A1460F" w:rsidRPr="00006302">
          <w:rPr>
            <w:rStyle w:val="Hyperlink"/>
            <w:noProof/>
          </w:rPr>
          <w:t>6.3.3.5.1 Results</w:t>
        </w:r>
        <w:r w:rsidR="00A1460F">
          <w:rPr>
            <w:noProof/>
            <w:webHidden/>
          </w:rPr>
          <w:tab/>
        </w:r>
        <w:r w:rsidR="00A1460F">
          <w:rPr>
            <w:noProof/>
            <w:webHidden/>
          </w:rPr>
          <w:fldChar w:fldCharType="begin"/>
        </w:r>
        <w:r w:rsidR="00A1460F">
          <w:rPr>
            <w:noProof/>
            <w:webHidden/>
          </w:rPr>
          <w:instrText xml:space="preserve"> PAGEREF _Toc466555287 \h </w:instrText>
        </w:r>
        <w:r w:rsidR="00A1460F">
          <w:rPr>
            <w:noProof/>
            <w:webHidden/>
          </w:rPr>
        </w:r>
        <w:r w:rsidR="00A1460F">
          <w:rPr>
            <w:noProof/>
            <w:webHidden/>
          </w:rPr>
          <w:fldChar w:fldCharType="separate"/>
        </w:r>
        <w:r w:rsidR="00A1460F">
          <w:rPr>
            <w:noProof/>
            <w:webHidden/>
          </w:rPr>
          <w:t>75</w:t>
        </w:r>
        <w:r w:rsidR="00A1460F">
          <w:rPr>
            <w:noProof/>
            <w:webHidden/>
          </w:rPr>
          <w:fldChar w:fldCharType="end"/>
        </w:r>
      </w:hyperlink>
    </w:p>
    <w:p w14:paraId="56727D5E" w14:textId="77777777" w:rsidR="00A1460F" w:rsidRDefault="00B64CE6">
      <w:pPr>
        <w:pStyle w:val="TOC5"/>
        <w:rPr>
          <w:rFonts w:asciiTheme="minorHAnsi" w:eastAsiaTheme="minorEastAsia" w:hAnsiTheme="minorHAnsi" w:cstheme="minorBidi"/>
          <w:noProof/>
          <w:sz w:val="22"/>
          <w:szCs w:val="22"/>
        </w:rPr>
      </w:pPr>
      <w:hyperlink w:anchor="_Toc466555288" w:history="1">
        <w:r w:rsidR="00A1460F" w:rsidRPr="00006302">
          <w:rPr>
            <w:rStyle w:val="Hyperlink"/>
            <w:noProof/>
          </w:rPr>
          <w:t>6.3.3.5.2 Coded Results</w:t>
        </w:r>
        <w:r w:rsidR="00A1460F">
          <w:rPr>
            <w:noProof/>
            <w:webHidden/>
          </w:rPr>
          <w:tab/>
        </w:r>
        <w:r w:rsidR="00A1460F">
          <w:rPr>
            <w:noProof/>
            <w:webHidden/>
          </w:rPr>
          <w:fldChar w:fldCharType="begin"/>
        </w:r>
        <w:r w:rsidR="00A1460F">
          <w:rPr>
            <w:noProof/>
            <w:webHidden/>
          </w:rPr>
          <w:instrText xml:space="preserve"> PAGEREF _Toc466555288 \h </w:instrText>
        </w:r>
        <w:r w:rsidR="00A1460F">
          <w:rPr>
            <w:noProof/>
            <w:webHidden/>
          </w:rPr>
        </w:r>
        <w:r w:rsidR="00A1460F">
          <w:rPr>
            <w:noProof/>
            <w:webHidden/>
          </w:rPr>
          <w:fldChar w:fldCharType="separate"/>
        </w:r>
        <w:r w:rsidR="00A1460F">
          <w:rPr>
            <w:noProof/>
            <w:webHidden/>
          </w:rPr>
          <w:t>75</w:t>
        </w:r>
        <w:r w:rsidR="00A1460F">
          <w:rPr>
            <w:noProof/>
            <w:webHidden/>
          </w:rPr>
          <w:fldChar w:fldCharType="end"/>
        </w:r>
      </w:hyperlink>
    </w:p>
    <w:p w14:paraId="0140631B" w14:textId="77777777" w:rsidR="00A1460F" w:rsidRDefault="00B64CE6">
      <w:pPr>
        <w:pStyle w:val="TOC5"/>
        <w:rPr>
          <w:rFonts w:asciiTheme="minorHAnsi" w:eastAsiaTheme="minorEastAsia" w:hAnsiTheme="minorHAnsi" w:cstheme="minorBidi"/>
          <w:noProof/>
          <w:sz w:val="22"/>
          <w:szCs w:val="22"/>
        </w:rPr>
      </w:pPr>
      <w:hyperlink w:anchor="_Toc466555289" w:history="1">
        <w:r w:rsidR="00A1460F" w:rsidRPr="00006302">
          <w:rPr>
            <w:rStyle w:val="Hyperlink"/>
            <w:noProof/>
          </w:rPr>
          <w:t>6.3.3.5.3 Hospital Studies Summary</w:t>
        </w:r>
        <w:r w:rsidR="00A1460F">
          <w:rPr>
            <w:noProof/>
            <w:webHidden/>
          </w:rPr>
          <w:tab/>
        </w:r>
        <w:r w:rsidR="00A1460F">
          <w:rPr>
            <w:noProof/>
            <w:webHidden/>
          </w:rPr>
          <w:fldChar w:fldCharType="begin"/>
        </w:r>
        <w:r w:rsidR="00A1460F">
          <w:rPr>
            <w:noProof/>
            <w:webHidden/>
          </w:rPr>
          <w:instrText xml:space="preserve"> PAGEREF _Toc466555289 \h </w:instrText>
        </w:r>
        <w:r w:rsidR="00A1460F">
          <w:rPr>
            <w:noProof/>
            <w:webHidden/>
          </w:rPr>
        </w:r>
        <w:r w:rsidR="00A1460F">
          <w:rPr>
            <w:noProof/>
            <w:webHidden/>
          </w:rPr>
          <w:fldChar w:fldCharType="separate"/>
        </w:r>
        <w:r w:rsidR="00A1460F">
          <w:rPr>
            <w:noProof/>
            <w:webHidden/>
          </w:rPr>
          <w:t>75</w:t>
        </w:r>
        <w:r w:rsidR="00A1460F">
          <w:rPr>
            <w:noProof/>
            <w:webHidden/>
          </w:rPr>
          <w:fldChar w:fldCharType="end"/>
        </w:r>
      </w:hyperlink>
    </w:p>
    <w:p w14:paraId="1E26C220" w14:textId="77777777" w:rsidR="00A1460F" w:rsidRDefault="00B64CE6">
      <w:pPr>
        <w:pStyle w:val="TOC5"/>
        <w:rPr>
          <w:rFonts w:asciiTheme="minorHAnsi" w:eastAsiaTheme="minorEastAsia" w:hAnsiTheme="minorHAnsi" w:cstheme="minorBidi"/>
          <w:noProof/>
          <w:sz w:val="22"/>
          <w:szCs w:val="22"/>
        </w:rPr>
      </w:pPr>
      <w:hyperlink w:anchor="_Toc466555290" w:history="1">
        <w:r w:rsidR="00A1460F" w:rsidRPr="00006302">
          <w:rPr>
            <w:rStyle w:val="Hyperlink"/>
            <w:noProof/>
          </w:rPr>
          <w:t>6.3.3.5.4 Coded Hospital Studies Summary</w:t>
        </w:r>
        <w:r w:rsidR="00A1460F">
          <w:rPr>
            <w:noProof/>
            <w:webHidden/>
          </w:rPr>
          <w:tab/>
        </w:r>
        <w:r w:rsidR="00A1460F">
          <w:rPr>
            <w:noProof/>
            <w:webHidden/>
          </w:rPr>
          <w:fldChar w:fldCharType="begin"/>
        </w:r>
        <w:r w:rsidR="00A1460F">
          <w:rPr>
            <w:noProof/>
            <w:webHidden/>
          </w:rPr>
          <w:instrText xml:space="preserve"> PAGEREF _Toc466555290 \h </w:instrText>
        </w:r>
        <w:r w:rsidR="00A1460F">
          <w:rPr>
            <w:noProof/>
            <w:webHidden/>
          </w:rPr>
        </w:r>
        <w:r w:rsidR="00A1460F">
          <w:rPr>
            <w:noProof/>
            <w:webHidden/>
          </w:rPr>
          <w:fldChar w:fldCharType="separate"/>
        </w:r>
        <w:r w:rsidR="00A1460F">
          <w:rPr>
            <w:noProof/>
            <w:webHidden/>
          </w:rPr>
          <w:t>75</w:t>
        </w:r>
        <w:r w:rsidR="00A1460F">
          <w:rPr>
            <w:noProof/>
            <w:webHidden/>
          </w:rPr>
          <w:fldChar w:fldCharType="end"/>
        </w:r>
      </w:hyperlink>
    </w:p>
    <w:p w14:paraId="4FF20BC2" w14:textId="77777777" w:rsidR="00A1460F" w:rsidRDefault="00B64CE6">
      <w:pPr>
        <w:pStyle w:val="TOC5"/>
        <w:rPr>
          <w:rFonts w:asciiTheme="minorHAnsi" w:eastAsiaTheme="minorEastAsia" w:hAnsiTheme="minorHAnsi" w:cstheme="minorBidi"/>
          <w:noProof/>
          <w:sz w:val="22"/>
          <w:szCs w:val="22"/>
        </w:rPr>
      </w:pPr>
      <w:hyperlink w:anchor="_Toc466555291" w:history="1">
        <w:r w:rsidR="00A1460F" w:rsidRPr="00006302">
          <w:rPr>
            <w:rStyle w:val="Hyperlink"/>
            <w:noProof/>
          </w:rPr>
          <w:t>6.3.3.5.5 Consultations 1.3.6.1.4.1.19376.1.5.3.1.1.13.2.8</w:t>
        </w:r>
        <w:r w:rsidR="00A1460F">
          <w:rPr>
            <w:noProof/>
            <w:webHidden/>
          </w:rPr>
          <w:tab/>
        </w:r>
        <w:r w:rsidR="00A1460F">
          <w:rPr>
            <w:noProof/>
            <w:webHidden/>
          </w:rPr>
          <w:fldChar w:fldCharType="begin"/>
        </w:r>
        <w:r w:rsidR="00A1460F">
          <w:rPr>
            <w:noProof/>
            <w:webHidden/>
          </w:rPr>
          <w:instrText xml:space="preserve"> PAGEREF _Toc466555291 \h </w:instrText>
        </w:r>
        <w:r w:rsidR="00A1460F">
          <w:rPr>
            <w:noProof/>
            <w:webHidden/>
          </w:rPr>
        </w:r>
        <w:r w:rsidR="00A1460F">
          <w:rPr>
            <w:noProof/>
            <w:webHidden/>
          </w:rPr>
          <w:fldChar w:fldCharType="separate"/>
        </w:r>
        <w:r w:rsidR="00A1460F">
          <w:rPr>
            <w:noProof/>
            <w:webHidden/>
          </w:rPr>
          <w:t>75</w:t>
        </w:r>
        <w:r w:rsidR="00A1460F">
          <w:rPr>
            <w:noProof/>
            <w:webHidden/>
          </w:rPr>
          <w:fldChar w:fldCharType="end"/>
        </w:r>
      </w:hyperlink>
    </w:p>
    <w:p w14:paraId="13B9F76B" w14:textId="77777777" w:rsidR="00A1460F" w:rsidRDefault="00B64CE6">
      <w:pPr>
        <w:pStyle w:val="TOC5"/>
        <w:rPr>
          <w:rFonts w:asciiTheme="minorHAnsi" w:eastAsiaTheme="minorEastAsia" w:hAnsiTheme="minorHAnsi" w:cstheme="minorBidi"/>
          <w:noProof/>
          <w:sz w:val="22"/>
          <w:szCs w:val="22"/>
        </w:rPr>
      </w:pPr>
      <w:hyperlink w:anchor="_Toc466555292" w:history="1">
        <w:r w:rsidR="00A1460F" w:rsidRPr="00006302">
          <w:rPr>
            <w:rStyle w:val="Hyperlink"/>
            <w:noProof/>
          </w:rPr>
          <w:t>6.3.3.5.6 Antenatal Testing and Surveillance Section 1.3.6.1.4.1.19376.1.5.3.1.1.21.2.5</w:t>
        </w:r>
        <w:r w:rsidR="00A1460F">
          <w:rPr>
            <w:noProof/>
            <w:webHidden/>
          </w:rPr>
          <w:tab/>
        </w:r>
        <w:r w:rsidR="00A1460F">
          <w:rPr>
            <w:noProof/>
            <w:webHidden/>
          </w:rPr>
          <w:fldChar w:fldCharType="begin"/>
        </w:r>
        <w:r w:rsidR="00A1460F">
          <w:rPr>
            <w:noProof/>
            <w:webHidden/>
          </w:rPr>
          <w:instrText xml:space="preserve"> PAGEREF _Toc466555292 \h </w:instrText>
        </w:r>
        <w:r w:rsidR="00A1460F">
          <w:rPr>
            <w:noProof/>
            <w:webHidden/>
          </w:rPr>
        </w:r>
        <w:r w:rsidR="00A1460F">
          <w:rPr>
            <w:noProof/>
            <w:webHidden/>
          </w:rPr>
          <w:fldChar w:fldCharType="separate"/>
        </w:r>
        <w:r w:rsidR="00A1460F">
          <w:rPr>
            <w:noProof/>
            <w:webHidden/>
          </w:rPr>
          <w:t>76</w:t>
        </w:r>
        <w:r w:rsidR="00A1460F">
          <w:rPr>
            <w:noProof/>
            <w:webHidden/>
          </w:rPr>
          <w:fldChar w:fldCharType="end"/>
        </w:r>
      </w:hyperlink>
    </w:p>
    <w:p w14:paraId="60558F3F" w14:textId="77777777" w:rsidR="00A1460F" w:rsidRDefault="00B64CE6">
      <w:pPr>
        <w:pStyle w:val="TOC5"/>
        <w:rPr>
          <w:rFonts w:asciiTheme="minorHAnsi" w:eastAsiaTheme="minorEastAsia" w:hAnsiTheme="minorHAnsi" w:cstheme="minorBidi"/>
          <w:noProof/>
          <w:sz w:val="22"/>
          <w:szCs w:val="22"/>
        </w:rPr>
      </w:pPr>
      <w:hyperlink w:anchor="_Toc466555293" w:history="1">
        <w:r w:rsidR="00A1460F" w:rsidRPr="00006302">
          <w:rPr>
            <w:rStyle w:val="Hyperlink"/>
            <w:noProof/>
          </w:rPr>
          <w:t>6.3.3.5.7 Coded Antenatal Testing and Surveillance Section 1.3.6.1.4.1.19376.1.5.3.1.1.21.2.5.1</w:t>
        </w:r>
        <w:r w:rsidR="00A1460F">
          <w:rPr>
            <w:noProof/>
            <w:webHidden/>
          </w:rPr>
          <w:tab/>
        </w:r>
        <w:r w:rsidR="00A1460F">
          <w:rPr>
            <w:noProof/>
            <w:webHidden/>
          </w:rPr>
          <w:fldChar w:fldCharType="begin"/>
        </w:r>
        <w:r w:rsidR="00A1460F">
          <w:rPr>
            <w:noProof/>
            <w:webHidden/>
          </w:rPr>
          <w:instrText xml:space="preserve"> PAGEREF _Toc466555293 \h </w:instrText>
        </w:r>
        <w:r w:rsidR="00A1460F">
          <w:rPr>
            <w:noProof/>
            <w:webHidden/>
          </w:rPr>
        </w:r>
        <w:r w:rsidR="00A1460F">
          <w:rPr>
            <w:noProof/>
            <w:webHidden/>
          </w:rPr>
          <w:fldChar w:fldCharType="separate"/>
        </w:r>
        <w:r w:rsidR="00A1460F">
          <w:rPr>
            <w:noProof/>
            <w:webHidden/>
          </w:rPr>
          <w:t>76</w:t>
        </w:r>
        <w:r w:rsidR="00A1460F">
          <w:rPr>
            <w:noProof/>
            <w:webHidden/>
          </w:rPr>
          <w:fldChar w:fldCharType="end"/>
        </w:r>
      </w:hyperlink>
    </w:p>
    <w:p w14:paraId="4D6559C0" w14:textId="77777777" w:rsidR="00A1460F" w:rsidRDefault="00B64CE6">
      <w:pPr>
        <w:pStyle w:val="TOC5"/>
        <w:rPr>
          <w:rFonts w:asciiTheme="minorHAnsi" w:eastAsiaTheme="minorEastAsia" w:hAnsiTheme="minorHAnsi" w:cstheme="minorBidi"/>
          <w:noProof/>
          <w:sz w:val="22"/>
          <w:szCs w:val="22"/>
        </w:rPr>
      </w:pPr>
      <w:hyperlink w:anchor="_Toc466555294" w:history="1">
        <w:r w:rsidR="00A1460F" w:rsidRPr="00006302">
          <w:rPr>
            <w:rStyle w:val="Hyperlink"/>
            <w:noProof/>
          </w:rPr>
          <w:t>6.3.3.5.8 Intentionally blank</w:t>
        </w:r>
        <w:r w:rsidR="00A1460F">
          <w:rPr>
            <w:noProof/>
            <w:webHidden/>
          </w:rPr>
          <w:tab/>
        </w:r>
        <w:r w:rsidR="00A1460F">
          <w:rPr>
            <w:noProof/>
            <w:webHidden/>
          </w:rPr>
          <w:fldChar w:fldCharType="begin"/>
        </w:r>
        <w:r w:rsidR="00A1460F">
          <w:rPr>
            <w:noProof/>
            <w:webHidden/>
          </w:rPr>
          <w:instrText xml:space="preserve"> PAGEREF _Toc466555294 \h </w:instrText>
        </w:r>
        <w:r w:rsidR="00A1460F">
          <w:rPr>
            <w:noProof/>
            <w:webHidden/>
          </w:rPr>
        </w:r>
        <w:r w:rsidR="00A1460F">
          <w:rPr>
            <w:noProof/>
            <w:webHidden/>
          </w:rPr>
          <w:fldChar w:fldCharType="separate"/>
        </w:r>
        <w:r w:rsidR="00A1460F">
          <w:rPr>
            <w:noProof/>
            <w:webHidden/>
          </w:rPr>
          <w:t>77</w:t>
        </w:r>
        <w:r w:rsidR="00A1460F">
          <w:rPr>
            <w:noProof/>
            <w:webHidden/>
          </w:rPr>
          <w:fldChar w:fldCharType="end"/>
        </w:r>
      </w:hyperlink>
    </w:p>
    <w:p w14:paraId="4430E9E0" w14:textId="77777777" w:rsidR="00A1460F" w:rsidRDefault="00B64CE6">
      <w:pPr>
        <w:pStyle w:val="TOC5"/>
        <w:rPr>
          <w:rFonts w:asciiTheme="minorHAnsi" w:eastAsiaTheme="minorEastAsia" w:hAnsiTheme="minorHAnsi" w:cstheme="minorBidi"/>
          <w:noProof/>
          <w:sz w:val="22"/>
          <w:szCs w:val="22"/>
        </w:rPr>
      </w:pPr>
      <w:hyperlink w:anchor="_Toc466555295" w:history="1">
        <w:r w:rsidR="00A1460F" w:rsidRPr="00006302">
          <w:rPr>
            <w:rStyle w:val="Hyperlink"/>
            <w:noProof/>
          </w:rPr>
          <w:t>6.3.3.5.9 Intentionally blank</w:t>
        </w:r>
        <w:r w:rsidR="00A1460F">
          <w:rPr>
            <w:noProof/>
            <w:webHidden/>
          </w:rPr>
          <w:tab/>
        </w:r>
        <w:r w:rsidR="00A1460F">
          <w:rPr>
            <w:noProof/>
            <w:webHidden/>
          </w:rPr>
          <w:fldChar w:fldCharType="begin"/>
        </w:r>
        <w:r w:rsidR="00A1460F">
          <w:rPr>
            <w:noProof/>
            <w:webHidden/>
          </w:rPr>
          <w:instrText xml:space="preserve"> PAGEREF _Toc466555295 \h </w:instrText>
        </w:r>
        <w:r w:rsidR="00A1460F">
          <w:rPr>
            <w:noProof/>
            <w:webHidden/>
          </w:rPr>
        </w:r>
        <w:r w:rsidR="00A1460F">
          <w:rPr>
            <w:noProof/>
            <w:webHidden/>
          </w:rPr>
          <w:fldChar w:fldCharType="separate"/>
        </w:r>
        <w:r w:rsidR="00A1460F">
          <w:rPr>
            <w:noProof/>
            <w:webHidden/>
          </w:rPr>
          <w:t>77</w:t>
        </w:r>
        <w:r w:rsidR="00A1460F">
          <w:rPr>
            <w:noProof/>
            <w:webHidden/>
          </w:rPr>
          <w:fldChar w:fldCharType="end"/>
        </w:r>
      </w:hyperlink>
    </w:p>
    <w:p w14:paraId="23890906" w14:textId="77777777" w:rsidR="00A1460F" w:rsidRDefault="00B64CE6">
      <w:pPr>
        <w:pStyle w:val="TOC5"/>
        <w:rPr>
          <w:rFonts w:asciiTheme="minorHAnsi" w:eastAsiaTheme="minorEastAsia" w:hAnsiTheme="minorHAnsi" w:cstheme="minorBidi"/>
          <w:noProof/>
          <w:sz w:val="22"/>
          <w:szCs w:val="22"/>
        </w:rPr>
      </w:pPr>
      <w:hyperlink w:anchor="_Toc466555296" w:history="1">
        <w:r w:rsidR="00A1460F" w:rsidRPr="00006302">
          <w:rPr>
            <w:rStyle w:val="Hyperlink"/>
            <w:noProof/>
          </w:rPr>
          <w:t>6.3.3.5.10 Intentionally blank</w:t>
        </w:r>
        <w:r w:rsidR="00A1460F">
          <w:rPr>
            <w:noProof/>
            <w:webHidden/>
          </w:rPr>
          <w:tab/>
        </w:r>
        <w:r w:rsidR="00A1460F">
          <w:rPr>
            <w:noProof/>
            <w:webHidden/>
          </w:rPr>
          <w:fldChar w:fldCharType="begin"/>
        </w:r>
        <w:r w:rsidR="00A1460F">
          <w:rPr>
            <w:noProof/>
            <w:webHidden/>
          </w:rPr>
          <w:instrText xml:space="preserve"> PAGEREF _Toc466555296 \h </w:instrText>
        </w:r>
        <w:r w:rsidR="00A1460F">
          <w:rPr>
            <w:noProof/>
            <w:webHidden/>
          </w:rPr>
        </w:r>
        <w:r w:rsidR="00A1460F">
          <w:rPr>
            <w:noProof/>
            <w:webHidden/>
          </w:rPr>
          <w:fldChar w:fldCharType="separate"/>
        </w:r>
        <w:r w:rsidR="00A1460F">
          <w:rPr>
            <w:noProof/>
            <w:webHidden/>
          </w:rPr>
          <w:t>77</w:t>
        </w:r>
        <w:r w:rsidR="00A1460F">
          <w:rPr>
            <w:noProof/>
            <w:webHidden/>
          </w:rPr>
          <w:fldChar w:fldCharType="end"/>
        </w:r>
      </w:hyperlink>
    </w:p>
    <w:p w14:paraId="5B2BEC11" w14:textId="77777777" w:rsidR="00A1460F" w:rsidRDefault="00B64CE6">
      <w:pPr>
        <w:pStyle w:val="TOC5"/>
        <w:rPr>
          <w:rFonts w:asciiTheme="minorHAnsi" w:eastAsiaTheme="minorEastAsia" w:hAnsiTheme="minorHAnsi" w:cstheme="minorBidi"/>
          <w:noProof/>
          <w:sz w:val="22"/>
          <w:szCs w:val="22"/>
        </w:rPr>
      </w:pPr>
      <w:hyperlink w:anchor="_Toc466555297" w:history="1">
        <w:r w:rsidR="00A1460F" w:rsidRPr="00006302">
          <w:rPr>
            <w:rStyle w:val="Hyperlink"/>
            <w:noProof/>
          </w:rPr>
          <w:t>6.3.3.5.11 Hearing Screening Coded Results</w:t>
        </w:r>
        <w:r w:rsidR="00A1460F">
          <w:rPr>
            <w:noProof/>
            <w:webHidden/>
          </w:rPr>
          <w:tab/>
        </w:r>
        <w:r w:rsidR="00A1460F">
          <w:rPr>
            <w:noProof/>
            <w:webHidden/>
          </w:rPr>
          <w:fldChar w:fldCharType="begin"/>
        </w:r>
        <w:r w:rsidR="00A1460F">
          <w:rPr>
            <w:noProof/>
            <w:webHidden/>
          </w:rPr>
          <w:instrText xml:space="preserve"> PAGEREF _Toc466555297 \h </w:instrText>
        </w:r>
        <w:r w:rsidR="00A1460F">
          <w:rPr>
            <w:noProof/>
            <w:webHidden/>
          </w:rPr>
        </w:r>
        <w:r w:rsidR="00A1460F">
          <w:rPr>
            <w:noProof/>
            <w:webHidden/>
          </w:rPr>
          <w:fldChar w:fldCharType="separate"/>
        </w:r>
        <w:r w:rsidR="00A1460F">
          <w:rPr>
            <w:noProof/>
            <w:webHidden/>
          </w:rPr>
          <w:t>78</w:t>
        </w:r>
        <w:r w:rsidR="00A1460F">
          <w:rPr>
            <w:noProof/>
            <w:webHidden/>
          </w:rPr>
          <w:fldChar w:fldCharType="end"/>
        </w:r>
      </w:hyperlink>
    </w:p>
    <w:p w14:paraId="3F0C2D8E" w14:textId="77777777" w:rsidR="00A1460F" w:rsidRDefault="00B64CE6">
      <w:pPr>
        <w:pStyle w:val="TOC6"/>
        <w:rPr>
          <w:rFonts w:asciiTheme="minorHAnsi" w:eastAsiaTheme="minorEastAsia" w:hAnsiTheme="minorHAnsi" w:cstheme="minorBidi"/>
          <w:noProof/>
          <w:sz w:val="22"/>
          <w:szCs w:val="22"/>
        </w:rPr>
      </w:pPr>
      <w:hyperlink w:anchor="_Toc466555298" w:history="1">
        <w:r w:rsidR="00A1460F" w:rsidRPr="00006302">
          <w:rPr>
            <w:rStyle w:val="Hyperlink"/>
            <w:noProof/>
          </w:rPr>
          <w:t>6.3.3.5.11.1 Parent Template</w:t>
        </w:r>
        <w:r w:rsidR="00A1460F">
          <w:rPr>
            <w:noProof/>
            <w:webHidden/>
          </w:rPr>
          <w:tab/>
        </w:r>
        <w:r w:rsidR="00A1460F">
          <w:rPr>
            <w:noProof/>
            <w:webHidden/>
          </w:rPr>
          <w:fldChar w:fldCharType="begin"/>
        </w:r>
        <w:r w:rsidR="00A1460F">
          <w:rPr>
            <w:noProof/>
            <w:webHidden/>
          </w:rPr>
          <w:instrText xml:space="preserve"> PAGEREF _Toc466555298 \h </w:instrText>
        </w:r>
        <w:r w:rsidR="00A1460F">
          <w:rPr>
            <w:noProof/>
            <w:webHidden/>
          </w:rPr>
        </w:r>
        <w:r w:rsidR="00A1460F">
          <w:rPr>
            <w:noProof/>
            <w:webHidden/>
          </w:rPr>
          <w:fldChar w:fldCharType="separate"/>
        </w:r>
        <w:r w:rsidR="00A1460F">
          <w:rPr>
            <w:noProof/>
            <w:webHidden/>
          </w:rPr>
          <w:t>78</w:t>
        </w:r>
        <w:r w:rsidR="00A1460F">
          <w:rPr>
            <w:noProof/>
            <w:webHidden/>
          </w:rPr>
          <w:fldChar w:fldCharType="end"/>
        </w:r>
      </w:hyperlink>
    </w:p>
    <w:p w14:paraId="513C7135" w14:textId="77777777" w:rsidR="00A1460F" w:rsidRDefault="00B64CE6">
      <w:pPr>
        <w:pStyle w:val="TOC4"/>
        <w:rPr>
          <w:rFonts w:asciiTheme="minorHAnsi" w:eastAsiaTheme="minorEastAsia" w:hAnsiTheme="minorHAnsi" w:cstheme="minorBidi"/>
          <w:noProof/>
          <w:sz w:val="22"/>
          <w:szCs w:val="22"/>
        </w:rPr>
      </w:pPr>
      <w:hyperlink w:anchor="_Toc466555299" w:history="1">
        <w:r w:rsidR="00A1460F" w:rsidRPr="00006302">
          <w:rPr>
            <w:rStyle w:val="Hyperlink"/>
            <w:noProof/>
          </w:rPr>
          <w:t>6.3.3.6 Plans of Care</w:t>
        </w:r>
        <w:r w:rsidR="00A1460F">
          <w:rPr>
            <w:noProof/>
            <w:webHidden/>
          </w:rPr>
          <w:tab/>
        </w:r>
        <w:r w:rsidR="00A1460F">
          <w:rPr>
            <w:noProof/>
            <w:webHidden/>
          </w:rPr>
          <w:fldChar w:fldCharType="begin"/>
        </w:r>
        <w:r w:rsidR="00A1460F">
          <w:rPr>
            <w:noProof/>
            <w:webHidden/>
          </w:rPr>
          <w:instrText xml:space="preserve"> PAGEREF _Toc466555299 \h </w:instrText>
        </w:r>
        <w:r w:rsidR="00A1460F">
          <w:rPr>
            <w:noProof/>
            <w:webHidden/>
          </w:rPr>
        </w:r>
        <w:r w:rsidR="00A1460F">
          <w:rPr>
            <w:noProof/>
            <w:webHidden/>
          </w:rPr>
          <w:fldChar w:fldCharType="separate"/>
        </w:r>
        <w:r w:rsidR="00A1460F">
          <w:rPr>
            <w:noProof/>
            <w:webHidden/>
          </w:rPr>
          <w:t>79</w:t>
        </w:r>
        <w:r w:rsidR="00A1460F">
          <w:rPr>
            <w:noProof/>
            <w:webHidden/>
          </w:rPr>
          <w:fldChar w:fldCharType="end"/>
        </w:r>
      </w:hyperlink>
    </w:p>
    <w:p w14:paraId="16CFE92E" w14:textId="77777777" w:rsidR="00A1460F" w:rsidRDefault="00B64CE6">
      <w:pPr>
        <w:pStyle w:val="TOC5"/>
        <w:rPr>
          <w:rFonts w:asciiTheme="minorHAnsi" w:eastAsiaTheme="minorEastAsia" w:hAnsiTheme="minorHAnsi" w:cstheme="minorBidi"/>
          <w:noProof/>
          <w:sz w:val="22"/>
          <w:szCs w:val="22"/>
        </w:rPr>
      </w:pPr>
      <w:hyperlink w:anchor="_Toc466555300" w:history="1">
        <w:r w:rsidR="00A1460F" w:rsidRPr="00006302">
          <w:rPr>
            <w:rStyle w:val="Hyperlink"/>
            <w:noProof/>
          </w:rPr>
          <w:t>6.3.3.6.1 Care Plan</w:t>
        </w:r>
        <w:r w:rsidR="00A1460F">
          <w:rPr>
            <w:noProof/>
            <w:webHidden/>
          </w:rPr>
          <w:tab/>
        </w:r>
        <w:r w:rsidR="00A1460F">
          <w:rPr>
            <w:noProof/>
            <w:webHidden/>
          </w:rPr>
          <w:fldChar w:fldCharType="begin"/>
        </w:r>
        <w:r w:rsidR="00A1460F">
          <w:rPr>
            <w:noProof/>
            <w:webHidden/>
          </w:rPr>
          <w:instrText xml:space="preserve"> PAGEREF _Toc466555300 \h </w:instrText>
        </w:r>
        <w:r w:rsidR="00A1460F">
          <w:rPr>
            <w:noProof/>
            <w:webHidden/>
          </w:rPr>
        </w:r>
        <w:r w:rsidR="00A1460F">
          <w:rPr>
            <w:noProof/>
            <w:webHidden/>
          </w:rPr>
          <w:fldChar w:fldCharType="separate"/>
        </w:r>
        <w:r w:rsidR="00A1460F">
          <w:rPr>
            <w:noProof/>
            <w:webHidden/>
          </w:rPr>
          <w:t>79</w:t>
        </w:r>
        <w:r w:rsidR="00A1460F">
          <w:rPr>
            <w:noProof/>
            <w:webHidden/>
          </w:rPr>
          <w:fldChar w:fldCharType="end"/>
        </w:r>
      </w:hyperlink>
    </w:p>
    <w:p w14:paraId="413144E8" w14:textId="77777777" w:rsidR="00A1460F" w:rsidRDefault="00B64CE6">
      <w:pPr>
        <w:pStyle w:val="TOC5"/>
        <w:rPr>
          <w:rFonts w:asciiTheme="minorHAnsi" w:eastAsiaTheme="minorEastAsia" w:hAnsiTheme="minorHAnsi" w:cstheme="minorBidi"/>
          <w:noProof/>
          <w:sz w:val="22"/>
          <w:szCs w:val="22"/>
        </w:rPr>
      </w:pPr>
      <w:hyperlink w:anchor="_Toc466555301" w:history="1">
        <w:r w:rsidR="00A1460F" w:rsidRPr="00006302">
          <w:rPr>
            <w:rStyle w:val="Hyperlink"/>
            <w:noProof/>
          </w:rPr>
          <w:t>6.3.3.6.2 Assessment and Plan</w:t>
        </w:r>
        <w:r w:rsidR="00A1460F">
          <w:rPr>
            <w:noProof/>
            <w:webHidden/>
          </w:rPr>
          <w:tab/>
        </w:r>
        <w:r w:rsidR="00A1460F">
          <w:rPr>
            <w:noProof/>
            <w:webHidden/>
          </w:rPr>
          <w:fldChar w:fldCharType="begin"/>
        </w:r>
        <w:r w:rsidR="00A1460F">
          <w:rPr>
            <w:noProof/>
            <w:webHidden/>
          </w:rPr>
          <w:instrText xml:space="preserve"> PAGEREF _Toc466555301 \h </w:instrText>
        </w:r>
        <w:r w:rsidR="00A1460F">
          <w:rPr>
            <w:noProof/>
            <w:webHidden/>
          </w:rPr>
        </w:r>
        <w:r w:rsidR="00A1460F">
          <w:rPr>
            <w:noProof/>
            <w:webHidden/>
          </w:rPr>
          <w:fldChar w:fldCharType="separate"/>
        </w:r>
        <w:r w:rsidR="00A1460F">
          <w:rPr>
            <w:noProof/>
            <w:webHidden/>
          </w:rPr>
          <w:t>79</w:t>
        </w:r>
        <w:r w:rsidR="00A1460F">
          <w:rPr>
            <w:noProof/>
            <w:webHidden/>
          </w:rPr>
          <w:fldChar w:fldCharType="end"/>
        </w:r>
      </w:hyperlink>
    </w:p>
    <w:p w14:paraId="1A2D3ECB" w14:textId="77777777" w:rsidR="00A1460F" w:rsidRDefault="00B64CE6">
      <w:pPr>
        <w:pStyle w:val="TOC5"/>
        <w:rPr>
          <w:rFonts w:asciiTheme="minorHAnsi" w:eastAsiaTheme="minorEastAsia" w:hAnsiTheme="minorHAnsi" w:cstheme="minorBidi"/>
          <w:noProof/>
          <w:sz w:val="22"/>
          <w:szCs w:val="22"/>
        </w:rPr>
      </w:pPr>
      <w:hyperlink w:anchor="_Toc466555302" w:history="1">
        <w:r w:rsidR="00A1460F" w:rsidRPr="00006302">
          <w:rPr>
            <w:rStyle w:val="Hyperlink"/>
            <w:noProof/>
          </w:rPr>
          <w:t>6.3.3.6.3 Discharge Disposition</w:t>
        </w:r>
        <w:r w:rsidR="00A1460F">
          <w:rPr>
            <w:noProof/>
            <w:webHidden/>
          </w:rPr>
          <w:tab/>
        </w:r>
        <w:r w:rsidR="00A1460F">
          <w:rPr>
            <w:noProof/>
            <w:webHidden/>
          </w:rPr>
          <w:fldChar w:fldCharType="begin"/>
        </w:r>
        <w:r w:rsidR="00A1460F">
          <w:rPr>
            <w:noProof/>
            <w:webHidden/>
          </w:rPr>
          <w:instrText xml:space="preserve"> PAGEREF _Toc466555302 \h </w:instrText>
        </w:r>
        <w:r w:rsidR="00A1460F">
          <w:rPr>
            <w:noProof/>
            <w:webHidden/>
          </w:rPr>
        </w:r>
        <w:r w:rsidR="00A1460F">
          <w:rPr>
            <w:noProof/>
            <w:webHidden/>
          </w:rPr>
          <w:fldChar w:fldCharType="separate"/>
        </w:r>
        <w:r w:rsidR="00A1460F">
          <w:rPr>
            <w:noProof/>
            <w:webHidden/>
          </w:rPr>
          <w:t>79</w:t>
        </w:r>
        <w:r w:rsidR="00A1460F">
          <w:rPr>
            <w:noProof/>
            <w:webHidden/>
          </w:rPr>
          <w:fldChar w:fldCharType="end"/>
        </w:r>
      </w:hyperlink>
    </w:p>
    <w:p w14:paraId="54CEA24C" w14:textId="77777777" w:rsidR="00A1460F" w:rsidRDefault="00B64CE6">
      <w:pPr>
        <w:pStyle w:val="TOC5"/>
        <w:rPr>
          <w:rFonts w:asciiTheme="minorHAnsi" w:eastAsiaTheme="minorEastAsia" w:hAnsiTheme="minorHAnsi" w:cstheme="minorBidi"/>
          <w:noProof/>
          <w:sz w:val="22"/>
          <w:szCs w:val="22"/>
        </w:rPr>
      </w:pPr>
      <w:hyperlink w:anchor="_Toc466555303" w:history="1">
        <w:r w:rsidR="00A1460F" w:rsidRPr="00006302">
          <w:rPr>
            <w:rStyle w:val="Hyperlink"/>
            <w:noProof/>
          </w:rPr>
          <w:t>6.3.3.6.4 Discharge Diet</w:t>
        </w:r>
        <w:r w:rsidR="00A1460F">
          <w:rPr>
            <w:noProof/>
            <w:webHidden/>
          </w:rPr>
          <w:tab/>
        </w:r>
        <w:r w:rsidR="00A1460F">
          <w:rPr>
            <w:noProof/>
            <w:webHidden/>
          </w:rPr>
          <w:fldChar w:fldCharType="begin"/>
        </w:r>
        <w:r w:rsidR="00A1460F">
          <w:rPr>
            <w:noProof/>
            <w:webHidden/>
          </w:rPr>
          <w:instrText xml:space="preserve"> PAGEREF _Toc466555303 \h </w:instrText>
        </w:r>
        <w:r w:rsidR="00A1460F">
          <w:rPr>
            <w:noProof/>
            <w:webHidden/>
          </w:rPr>
        </w:r>
        <w:r w:rsidR="00A1460F">
          <w:rPr>
            <w:noProof/>
            <w:webHidden/>
          </w:rPr>
          <w:fldChar w:fldCharType="separate"/>
        </w:r>
        <w:r w:rsidR="00A1460F">
          <w:rPr>
            <w:noProof/>
            <w:webHidden/>
          </w:rPr>
          <w:t>79</w:t>
        </w:r>
        <w:r w:rsidR="00A1460F">
          <w:rPr>
            <w:noProof/>
            <w:webHidden/>
          </w:rPr>
          <w:fldChar w:fldCharType="end"/>
        </w:r>
      </w:hyperlink>
    </w:p>
    <w:p w14:paraId="1635326D" w14:textId="77777777" w:rsidR="00A1460F" w:rsidRDefault="00B64CE6">
      <w:pPr>
        <w:pStyle w:val="TOC5"/>
        <w:rPr>
          <w:rFonts w:asciiTheme="minorHAnsi" w:eastAsiaTheme="minorEastAsia" w:hAnsiTheme="minorHAnsi" w:cstheme="minorBidi"/>
          <w:noProof/>
          <w:sz w:val="22"/>
          <w:szCs w:val="22"/>
        </w:rPr>
      </w:pPr>
      <w:hyperlink w:anchor="_Toc466555304" w:history="1">
        <w:r w:rsidR="00A1460F" w:rsidRPr="00006302">
          <w:rPr>
            <w:rStyle w:val="Hyperlink"/>
            <w:noProof/>
          </w:rPr>
          <w:t>6.3.3.6.5 Advance Directives</w:t>
        </w:r>
        <w:r w:rsidR="00A1460F">
          <w:rPr>
            <w:noProof/>
            <w:webHidden/>
          </w:rPr>
          <w:tab/>
        </w:r>
        <w:r w:rsidR="00A1460F">
          <w:rPr>
            <w:noProof/>
            <w:webHidden/>
          </w:rPr>
          <w:fldChar w:fldCharType="begin"/>
        </w:r>
        <w:r w:rsidR="00A1460F">
          <w:rPr>
            <w:noProof/>
            <w:webHidden/>
          </w:rPr>
          <w:instrText xml:space="preserve"> PAGEREF _Toc466555304 \h </w:instrText>
        </w:r>
        <w:r w:rsidR="00A1460F">
          <w:rPr>
            <w:noProof/>
            <w:webHidden/>
          </w:rPr>
        </w:r>
        <w:r w:rsidR="00A1460F">
          <w:rPr>
            <w:noProof/>
            <w:webHidden/>
          </w:rPr>
          <w:fldChar w:fldCharType="separate"/>
        </w:r>
        <w:r w:rsidR="00A1460F">
          <w:rPr>
            <w:noProof/>
            <w:webHidden/>
          </w:rPr>
          <w:t>80</w:t>
        </w:r>
        <w:r w:rsidR="00A1460F">
          <w:rPr>
            <w:noProof/>
            <w:webHidden/>
          </w:rPr>
          <w:fldChar w:fldCharType="end"/>
        </w:r>
      </w:hyperlink>
    </w:p>
    <w:p w14:paraId="11DC39E5" w14:textId="77777777" w:rsidR="00A1460F" w:rsidRDefault="00B64CE6">
      <w:pPr>
        <w:pStyle w:val="TOC5"/>
        <w:rPr>
          <w:rFonts w:asciiTheme="minorHAnsi" w:eastAsiaTheme="minorEastAsia" w:hAnsiTheme="minorHAnsi" w:cstheme="minorBidi"/>
          <w:noProof/>
          <w:sz w:val="22"/>
          <w:szCs w:val="22"/>
        </w:rPr>
      </w:pPr>
      <w:hyperlink w:anchor="_Toc466555305" w:history="1">
        <w:r w:rsidR="00A1460F" w:rsidRPr="00006302">
          <w:rPr>
            <w:rStyle w:val="Hyperlink"/>
            <w:noProof/>
          </w:rPr>
          <w:t>6.3.3.6.6 Coded Advance Directives</w:t>
        </w:r>
        <w:r w:rsidR="00A1460F">
          <w:rPr>
            <w:noProof/>
            <w:webHidden/>
          </w:rPr>
          <w:tab/>
        </w:r>
        <w:r w:rsidR="00A1460F">
          <w:rPr>
            <w:noProof/>
            <w:webHidden/>
          </w:rPr>
          <w:fldChar w:fldCharType="begin"/>
        </w:r>
        <w:r w:rsidR="00A1460F">
          <w:rPr>
            <w:noProof/>
            <w:webHidden/>
          </w:rPr>
          <w:instrText xml:space="preserve"> PAGEREF _Toc466555305 \h </w:instrText>
        </w:r>
        <w:r w:rsidR="00A1460F">
          <w:rPr>
            <w:noProof/>
            <w:webHidden/>
          </w:rPr>
        </w:r>
        <w:r w:rsidR="00A1460F">
          <w:rPr>
            <w:noProof/>
            <w:webHidden/>
          </w:rPr>
          <w:fldChar w:fldCharType="separate"/>
        </w:r>
        <w:r w:rsidR="00A1460F">
          <w:rPr>
            <w:noProof/>
            <w:webHidden/>
          </w:rPr>
          <w:t>80</w:t>
        </w:r>
        <w:r w:rsidR="00A1460F">
          <w:rPr>
            <w:noProof/>
            <w:webHidden/>
          </w:rPr>
          <w:fldChar w:fldCharType="end"/>
        </w:r>
      </w:hyperlink>
    </w:p>
    <w:p w14:paraId="48A5C5CE" w14:textId="77777777" w:rsidR="00A1460F" w:rsidRDefault="00B64CE6">
      <w:pPr>
        <w:pStyle w:val="TOC5"/>
        <w:rPr>
          <w:rFonts w:asciiTheme="minorHAnsi" w:eastAsiaTheme="minorEastAsia" w:hAnsiTheme="minorHAnsi" w:cstheme="minorBidi"/>
          <w:noProof/>
          <w:sz w:val="22"/>
          <w:szCs w:val="22"/>
        </w:rPr>
      </w:pPr>
      <w:hyperlink w:anchor="_Toc466555306" w:history="1">
        <w:r w:rsidR="00A1460F" w:rsidRPr="00006302">
          <w:rPr>
            <w:rStyle w:val="Hyperlink"/>
            <w:noProof/>
          </w:rPr>
          <w:t>6.3.3.6.7 Transport Mode</w:t>
        </w:r>
        <w:r w:rsidR="00A1460F">
          <w:rPr>
            <w:noProof/>
            <w:webHidden/>
          </w:rPr>
          <w:tab/>
        </w:r>
        <w:r w:rsidR="00A1460F">
          <w:rPr>
            <w:noProof/>
            <w:webHidden/>
          </w:rPr>
          <w:fldChar w:fldCharType="begin"/>
        </w:r>
        <w:r w:rsidR="00A1460F">
          <w:rPr>
            <w:noProof/>
            <w:webHidden/>
          </w:rPr>
          <w:instrText xml:space="preserve"> PAGEREF _Toc466555306 \h </w:instrText>
        </w:r>
        <w:r w:rsidR="00A1460F">
          <w:rPr>
            <w:noProof/>
            <w:webHidden/>
          </w:rPr>
        </w:r>
        <w:r w:rsidR="00A1460F">
          <w:rPr>
            <w:noProof/>
            <w:webHidden/>
          </w:rPr>
          <w:fldChar w:fldCharType="separate"/>
        </w:r>
        <w:r w:rsidR="00A1460F">
          <w:rPr>
            <w:noProof/>
            <w:webHidden/>
          </w:rPr>
          <w:t>80</w:t>
        </w:r>
        <w:r w:rsidR="00A1460F">
          <w:rPr>
            <w:noProof/>
            <w:webHidden/>
          </w:rPr>
          <w:fldChar w:fldCharType="end"/>
        </w:r>
      </w:hyperlink>
    </w:p>
    <w:p w14:paraId="1AA251D8" w14:textId="77777777" w:rsidR="00A1460F" w:rsidRDefault="00B64CE6">
      <w:pPr>
        <w:pStyle w:val="TOC5"/>
        <w:rPr>
          <w:rFonts w:asciiTheme="minorHAnsi" w:eastAsiaTheme="minorEastAsia" w:hAnsiTheme="minorHAnsi" w:cstheme="minorBidi"/>
          <w:noProof/>
          <w:sz w:val="22"/>
          <w:szCs w:val="22"/>
        </w:rPr>
      </w:pPr>
      <w:hyperlink w:anchor="_Toc466555307" w:history="1">
        <w:r w:rsidR="00A1460F" w:rsidRPr="00006302">
          <w:rPr>
            <w:rStyle w:val="Hyperlink"/>
            <w:noProof/>
          </w:rPr>
          <w:t>6.3.3.6.8 Procedure Care Plan Status Report Section 1.3.6.1.4.1.19376.1.5.3.1.1.9.45</w:t>
        </w:r>
        <w:r w:rsidR="00A1460F">
          <w:rPr>
            <w:noProof/>
            <w:webHidden/>
          </w:rPr>
          <w:tab/>
        </w:r>
        <w:r w:rsidR="00A1460F">
          <w:rPr>
            <w:noProof/>
            <w:webHidden/>
          </w:rPr>
          <w:fldChar w:fldCharType="begin"/>
        </w:r>
        <w:r w:rsidR="00A1460F">
          <w:rPr>
            <w:noProof/>
            <w:webHidden/>
          </w:rPr>
          <w:instrText xml:space="preserve"> PAGEREF _Toc466555307 \h </w:instrText>
        </w:r>
        <w:r w:rsidR="00A1460F">
          <w:rPr>
            <w:noProof/>
            <w:webHidden/>
          </w:rPr>
        </w:r>
        <w:r w:rsidR="00A1460F">
          <w:rPr>
            <w:noProof/>
            <w:webHidden/>
          </w:rPr>
          <w:fldChar w:fldCharType="separate"/>
        </w:r>
        <w:r w:rsidR="00A1460F">
          <w:rPr>
            <w:noProof/>
            <w:webHidden/>
          </w:rPr>
          <w:t>80</w:t>
        </w:r>
        <w:r w:rsidR="00A1460F">
          <w:rPr>
            <w:noProof/>
            <w:webHidden/>
          </w:rPr>
          <w:fldChar w:fldCharType="end"/>
        </w:r>
      </w:hyperlink>
    </w:p>
    <w:p w14:paraId="602A956C" w14:textId="77777777" w:rsidR="00A1460F" w:rsidRDefault="00B64CE6">
      <w:pPr>
        <w:pStyle w:val="TOC5"/>
        <w:rPr>
          <w:rFonts w:asciiTheme="minorHAnsi" w:eastAsiaTheme="minorEastAsia" w:hAnsiTheme="minorHAnsi" w:cstheme="minorBidi"/>
          <w:noProof/>
          <w:sz w:val="22"/>
          <w:szCs w:val="22"/>
        </w:rPr>
      </w:pPr>
      <w:hyperlink w:anchor="_Toc466555308" w:history="1">
        <w:r w:rsidR="00A1460F" w:rsidRPr="00006302">
          <w:rPr>
            <w:rStyle w:val="Hyperlink"/>
            <w:noProof/>
          </w:rPr>
          <w:t>6.3.3.6.9 Health Maintenance Care Plan Section 1.3.6.1.4.1.19376.1.5.3.1.1.9.50</w:t>
        </w:r>
        <w:r w:rsidR="00A1460F">
          <w:rPr>
            <w:noProof/>
            <w:webHidden/>
          </w:rPr>
          <w:tab/>
        </w:r>
        <w:r w:rsidR="00A1460F">
          <w:rPr>
            <w:noProof/>
            <w:webHidden/>
          </w:rPr>
          <w:fldChar w:fldCharType="begin"/>
        </w:r>
        <w:r w:rsidR="00A1460F">
          <w:rPr>
            <w:noProof/>
            <w:webHidden/>
          </w:rPr>
          <w:instrText xml:space="preserve"> PAGEREF _Toc466555308 \h </w:instrText>
        </w:r>
        <w:r w:rsidR="00A1460F">
          <w:rPr>
            <w:noProof/>
            <w:webHidden/>
          </w:rPr>
        </w:r>
        <w:r w:rsidR="00A1460F">
          <w:rPr>
            <w:noProof/>
            <w:webHidden/>
          </w:rPr>
          <w:fldChar w:fldCharType="separate"/>
        </w:r>
        <w:r w:rsidR="00A1460F">
          <w:rPr>
            <w:noProof/>
            <w:webHidden/>
          </w:rPr>
          <w:t>80</w:t>
        </w:r>
        <w:r w:rsidR="00A1460F">
          <w:rPr>
            <w:noProof/>
            <w:webHidden/>
          </w:rPr>
          <w:fldChar w:fldCharType="end"/>
        </w:r>
      </w:hyperlink>
    </w:p>
    <w:p w14:paraId="5CB334C9" w14:textId="77777777" w:rsidR="00A1460F" w:rsidRDefault="00B64CE6">
      <w:pPr>
        <w:pStyle w:val="TOC5"/>
        <w:rPr>
          <w:rFonts w:asciiTheme="minorHAnsi" w:eastAsiaTheme="minorEastAsia" w:hAnsiTheme="minorHAnsi" w:cstheme="minorBidi"/>
          <w:noProof/>
          <w:sz w:val="22"/>
          <w:szCs w:val="22"/>
        </w:rPr>
      </w:pPr>
      <w:hyperlink w:anchor="_Toc466555309" w:history="1">
        <w:r w:rsidR="00A1460F" w:rsidRPr="00006302">
          <w:rPr>
            <w:rStyle w:val="Hyperlink"/>
            <w:noProof/>
          </w:rPr>
          <w:t>6.3.3.6.10 Health Maintenance Care Plan Status Report Section 1.3.6.1.4.1.19376.1.5.3.1.1.9.41</w:t>
        </w:r>
        <w:r w:rsidR="00A1460F">
          <w:rPr>
            <w:noProof/>
            <w:webHidden/>
          </w:rPr>
          <w:tab/>
        </w:r>
        <w:r w:rsidR="00A1460F">
          <w:rPr>
            <w:noProof/>
            <w:webHidden/>
          </w:rPr>
          <w:fldChar w:fldCharType="begin"/>
        </w:r>
        <w:r w:rsidR="00A1460F">
          <w:rPr>
            <w:noProof/>
            <w:webHidden/>
          </w:rPr>
          <w:instrText xml:space="preserve"> PAGEREF _Toc466555309 \h </w:instrText>
        </w:r>
        <w:r w:rsidR="00A1460F">
          <w:rPr>
            <w:noProof/>
            <w:webHidden/>
          </w:rPr>
        </w:r>
        <w:r w:rsidR="00A1460F">
          <w:rPr>
            <w:noProof/>
            <w:webHidden/>
          </w:rPr>
          <w:fldChar w:fldCharType="separate"/>
        </w:r>
        <w:r w:rsidR="00A1460F">
          <w:rPr>
            <w:noProof/>
            <w:webHidden/>
          </w:rPr>
          <w:t>81</w:t>
        </w:r>
        <w:r w:rsidR="00A1460F">
          <w:rPr>
            <w:noProof/>
            <w:webHidden/>
          </w:rPr>
          <w:fldChar w:fldCharType="end"/>
        </w:r>
      </w:hyperlink>
    </w:p>
    <w:p w14:paraId="61FCFA14" w14:textId="77777777" w:rsidR="00A1460F" w:rsidRDefault="00B64CE6">
      <w:pPr>
        <w:pStyle w:val="TOC5"/>
        <w:rPr>
          <w:rFonts w:asciiTheme="minorHAnsi" w:eastAsiaTheme="minorEastAsia" w:hAnsiTheme="minorHAnsi" w:cstheme="minorBidi"/>
          <w:noProof/>
          <w:sz w:val="22"/>
          <w:szCs w:val="22"/>
        </w:rPr>
      </w:pPr>
      <w:hyperlink w:anchor="_Toc466555310" w:history="1">
        <w:r w:rsidR="00A1460F" w:rsidRPr="00006302">
          <w:rPr>
            <w:rStyle w:val="Hyperlink"/>
            <w:noProof/>
          </w:rPr>
          <w:t>6.3.3.6.11 Provider Orders Section 1.3.6.1.4.1.19376.1.5.3.1.1.20.2.1</w:t>
        </w:r>
        <w:r w:rsidR="00A1460F">
          <w:rPr>
            <w:noProof/>
            <w:webHidden/>
          </w:rPr>
          <w:tab/>
        </w:r>
        <w:r w:rsidR="00A1460F">
          <w:rPr>
            <w:noProof/>
            <w:webHidden/>
          </w:rPr>
          <w:fldChar w:fldCharType="begin"/>
        </w:r>
        <w:r w:rsidR="00A1460F">
          <w:rPr>
            <w:noProof/>
            <w:webHidden/>
          </w:rPr>
          <w:instrText xml:space="preserve"> PAGEREF _Toc466555310 \h </w:instrText>
        </w:r>
        <w:r w:rsidR="00A1460F">
          <w:rPr>
            <w:noProof/>
            <w:webHidden/>
          </w:rPr>
        </w:r>
        <w:r w:rsidR="00A1460F">
          <w:rPr>
            <w:noProof/>
            <w:webHidden/>
          </w:rPr>
          <w:fldChar w:fldCharType="separate"/>
        </w:r>
        <w:r w:rsidR="00A1460F">
          <w:rPr>
            <w:noProof/>
            <w:webHidden/>
          </w:rPr>
          <w:t>82</w:t>
        </w:r>
        <w:r w:rsidR="00A1460F">
          <w:rPr>
            <w:noProof/>
            <w:webHidden/>
          </w:rPr>
          <w:fldChar w:fldCharType="end"/>
        </w:r>
      </w:hyperlink>
    </w:p>
    <w:p w14:paraId="4112C328" w14:textId="77777777" w:rsidR="00A1460F" w:rsidRDefault="00B64CE6">
      <w:pPr>
        <w:pStyle w:val="TOC5"/>
        <w:rPr>
          <w:rFonts w:asciiTheme="minorHAnsi" w:eastAsiaTheme="minorEastAsia" w:hAnsiTheme="minorHAnsi" w:cstheme="minorBidi"/>
          <w:noProof/>
          <w:sz w:val="22"/>
          <w:szCs w:val="22"/>
        </w:rPr>
      </w:pPr>
      <w:hyperlink w:anchor="_Toc466555311" w:history="1">
        <w:r w:rsidR="00A1460F" w:rsidRPr="00006302">
          <w:rPr>
            <w:rStyle w:val="Hyperlink"/>
            <w:noProof/>
          </w:rPr>
          <w:t>6.3.3.6.12 Birth Plan Section 1.3.6.1.4.1.19376.1.5.3.1.1.21.2.1</w:t>
        </w:r>
        <w:r w:rsidR="00A1460F">
          <w:rPr>
            <w:noProof/>
            <w:webHidden/>
          </w:rPr>
          <w:tab/>
        </w:r>
        <w:r w:rsidR="00A1460F">
          <w:rPr>
            <w:noProof/>
            <w:webHidden/>
          </w:rPr>
          <w:fldChar w:fldCharType="begin"/>
        </w:r>
        <w:r w:rsidR="00A1460F">
          <w:rPr>
            <w:noProof/>
            <w:webHidden/>
          </w:rPr>
          <w:instrText xml:space="preserve"> PAGEREF _Toc466555311 \h </w:instrText>
        </w:r>
        <w:r w:rsidR="00A1460F">
          <w:rPr>
            <w:noProof/>
            <w:webHidden/>
          </w:rPr>
        </w:r>
        <w:r w:rsidR="00A1460F">
          <w:rPr>
            <w:noProof/>
            <w:webHidden/>
          </w:rPr>
          <w:fldChar w:fldCharType="separate"/>
        </w:r>
        <w:r w:rsidR="00A1460F">
          <w:rPr>
            <w:noProof/>
            <w:webHidden/>
          </w:rPr>
          <w:t>83</w:t>
        </w:r>
        <w:r w:rsidR="00A1460F">
          <w:rPr>
            <w:noProof/>
            <w:webHidden/>
          </w:rPr>
          <w:fldChar w:fldCharType="end"/>
        </w:r>
      </w:hyperlink>
    </w:p>
    <w:p w14:paraId="07D5B2F8" w14:textId="77777777" w:rsidR="00A1460F" w:rsidRDefault="00B64CE6">
      <w:pPr>
        <w:pStyle w:val="TOC5"/>
        <w:rPr>
          <w:rFonts w:asciiTheme="minorHAnsi" w:eastAsiaTheme="minorEastAsia" w:hAnsiTheme="minorHAnsi" w:cstheme="minorBidi"/>
          <w:noProof/>
          <w:sz w:val="22"/>
          <w:szCs w:val="22"/>
        </w:rPr>
      </w:pPr>
      <w:hyperlink w:anchor="_Toc466555312" w:history="1">
        <w:r w:rsidR="00A1460F" w:rsidRPr="00006302">
          <w:rPr>
            <w:rStyle w:val="Hyperlink"/>
            <w:noProof/>
          </w:rPr>
          <w:t>6.3.3.6.13 Immunization Recommendations 1.3.6.1.4.1.19376.1.5.3.1.1.18.3.1</w:t>
        </w:r>
        <w:r w:rsidR="00A1460F">
          <w:rPr>
            <w:noProof/>
            <w:webHidden/>
          </w:rPr>
          <w:tab/>
        </w:r>
        <w:r w:rsidR="00A1460F">
          <w:rPr>
            <w:noProof/>
            <w:webHidden/>
          </w:rPr>
          <w:fldChar w:fldCharType="begin"/>
        </w:r>
        <w:r w:rsidR="00A1460F">
          <w:rPr>
            <w:noProof/>
            <w:webHidden/>
          </w:rPr>
          <w:instrText xml:space="preserve"> PAGEREF _Toc466555312 \h </w:instrText>
        </w:r>
        <w:r w:rsidR="00A1460F">
          <w:rPr>
            <w:noProof/>
            <w:webHidden/>
          </w:rPr>
        </w:r>
        <w:r w:rsidR="00A1460F">
          <w:rPr>
            <w:noProof/>
            <w:webHidden/>
          </w:rPr>
          <w:fldChar w:fldCharType="separate"/>
        </w:r>
        <w:r w:rsidR="00A1460F">
          <w:rPr>
            <w:noProof/>
            <w:webHidden/>
          </w:rPr>
          <w:t>84</w:t>
        </w:r>
        <w:r w:rsidR="00A1460F">
          <w:rPr>
            <w:noProof/>
            <w:webHidden/>
          </w:rPr>
          <w:fldChar w:fldCharType="end"/>
        </w:r>
      </w:hyperlink>
    </w:p>
    <w:p w14:paraId="2C3F9AFA" w14:textId="77777777" w:rsidR="00A1460F" w:rsidRDefault="00B64CE6">
      <w:pPr>
        <w:pStyle w:val="TOC5"/>
        <w:rPr>
          <w:rFonts w:asciiTheme="minorHAnsi" w:eastAsiaTheme="minorEastAsia" w:hAnsiTheme="minorHAnsi" w:cstheme="minorBidi"/>
          <w:noProof/>
          <w:sz w:val="22"/>
          <w:szCs w:val="22"/>
        </w:rPr>
      </w:pPr>
      <w:hyperlink w:anchor="_Toc466555313" w:history="1">
        <w:r w:rsidR="00A1460F" w:rsidRPr="00006302">
          <w:rPr>
            <w:rStyle w:val="Hyperlink"/>
            <w:noProof/>
          </w:rPr>
          <w:t>6.3.3.6.14 Patient Education Section 1.3.6.1.4.1.19376.1.5.3.1.1.9.38</w:t>
        </w:r>
        <w:r w:rsidR="00A1460F">
          <w:rPr>
            <w:noProof/>
            <w:webHidden/>
          </w:rPr>
          <w:tab/>
        </w:r>
        <w:r w:rsidR="00A1460F">
          <w:rPr>
            <w:noProof/>
            <w:webHidden/>
          </w:rPr>
          <w:fldChar w:fldCharType="begin"/>
        </w:r>
        <w:r w:rsidR="00A1460F">
          <w:rPr>
            <w:noProof/>
            <w:webHidden/>
          </w:rPr>
          <w:instrText xml:space="preserve"> PAGEREF _Toc466555313 \h </w:instrText>
        </w:r>
        <w:r w:rsidR="00A1460F">
          <w:rPr>
            <w:noProof/>
            <w:webHidden/>
          </w:rPr>
        </w:r>
        <w:r w:rsidR="00A1460F">
          <w:rPr>
            <w:noProof/>
            <w:webHidden/>
          </w:rPr>
          <w:fldChar w:fldCharType="separate"/>
        </w:r>
        <w:r w:rsidR="00A1460F">
          <w:rPr>
            <w:noProof/>
            <w:webHidden/>
          </w:rPr>
          <w:t>84</w:t>
        </w:r>
        <w:r w:rsidR="00A1460F">
          <w:rPr>
            <w:noProof/>
            <w:webHidden/>
          </w:rPr>
          <w:fldChar w:fldCharType="end"/>
        </w:r>
      </w:hyperlink>
    </w:p>
    <w:p w14:paraId="1F293C38" w14:textId="77777777" w:rsidR="00A1460F" w:rsidRDefault="00B64CE6">
      <w:pPr>
        <w:pStyle w:val="TOC5"/>
        <w:rPr>
          <w:rFonts w:asciiTheme="minorHAnsi" w:eastAsiaTheme="minorEastAsia" w:hAnsiTheme="minorHAnsi" w:cstheme="minorBidi"/>
          <w:noProof/>
          <w:sz w:val="22"/>
          <w:szCs w:val="22"/>
        </w:rPr>
      </w:pPr>
      <w:hyperlink w:anchor="_Toc466555314" w:history="1">
        <w:r w:rsidR="00A1460F" w:rsidRPr="00006302">
          <w:rPr>
            <w:rStyle w:val="Hyperlink"/>
            <w:noProof/>
          </w:rPr>
          <w:t>6.3.3.6.15 Coded Care Plan Section 1.3.6.1.4.1.19376.1.5.3.1.3.36</w:t>
        </w:r>
        <w:r w:rsidR="00A1460F">
          <w:rPr>
            <w:noProof/>
            <w:webHidden/>
          </w:rPr>
          <w:tab/>
        </w:r>
        <w:r w:rsidR="00A1460F">
          <w:rPr>
            <w:noProof/>
            <w:webHidden/>
          </w:rPr>
          <w:fldChar w:fldCharType="begin"/>
        </w:r>
        <w:r w:rsidR="00A1460F">
          <w:rPr>
            <w:noProof/>
            <w:webHidden/>
          </w:rPr>
          <w:instrText xml:space="preserve"> PAGEREF _Toc466555314 \h </w:instrText>
        </w:r>
        <w:r w:rsidR="00A1460F">
          <w:rPr>
            <w:noProof/>
            <w:webHidden/>
          </w:rPr>
        </w:r>
        <w:r w:rsidR="00A1460F">
          <w:rPr>
            <w:noProof/>
            <w:webHidden/>
          </w:rPr>
          <w:fldChar w:fldCharType="separate"/>
        </w:r>
        <w:r w:rsidR="00A1460F">
          <w:rPr>
            <w:noProof/>
            <w:webHidden/>
          </w:rPr>
          <w:t>85</w:t>
        </w:r>
        <w:r w:rsidR="00A1460F">
          <w:rPr>
            <w:noProof/>
            <w:webHidden/>
          </w:rPr>
          <w:fldChar w:fldCharType="end"/>
        </w:r>
      </w:hyperlink>
    </w:p>
    <w:p w14:paraId="0BF7EA31" w14:textId="77777777" w:rsidR="00A1460F" w:rsidRDefault="00B64CE6">
      <w:pPr>
        <w:pStyle w:val="TOC5"/>
        <w:rPr>
          <w:rFonts w:asciiTheme="minorHAnsi" w:eastAsiaTheme="minorEastAsia" w:hAnsiTheme="minorHAnsi" w:cstheme="minorBidi"/>
          <w:noProof/>
          <w:sz w:val="22"/>
          <w:szCs w:val="22"/>
        </w:rPr>
      </w:pPr>
      <w:hyperlink w:anchor="_Toc466555315" w:history="1">
        <w:r w:rsidR="00A1460F" w:rsidRPr="00006302">
          <w:rPr>
            <w:rStyle w:val="Hyperlink"/>
            <w:noProof/>
          </w:rPr>
          <w:t>6.3.3.6.16 Diet and Nutrition Section 1.3.6.1.4.1.19376.1.5.3.1.1.20.2.2</w:t>
        </w:r>
        <w:r w:rsidR="00A1460F">
          <w:rPr>
            <w:noProof/>
            <w:webHidden/>
          </w:rPr>
          <w:tab/>
        </w:r>
        <w:r w:rsidR="00A1460F">
          <w:rPr>
            <w:noProof/>
            <w:webHidden/>
          </w:rPr>
          <w:fldChar w:fldCharType="begin"/>
        </w:r>
        <w:r w:rsidR="00A1460F">
          <w:rPr>
            <w:noProof/>
            <w:webHidden/>
          </w:rPr>
          <w:instrText xml:space="preserve"> PAGEREF _Toc466555315 \h </w:instrText>
        </w:r>
        <w:r w:rsidR="00A1460F">
          <w:rPr>
            <w:noProof/>
            <w:webHidden/>
          </w:rPr>
        </w:r>
        <w:r w:rsidR="00A1460F">
          <w:rPr>
            <w:noProof/>
            <w:webHidden/>
          </w:rPr>
          <w:fldChar w:fldCharType="separate"/>
        </w:r>
        <w:r w:rsidR="00A1460F">
          <w:rPr>
            <w:noProof/>
            <w:webHidden/>
          </w:rPr>
          <w:t>86</w:t>
        </w:r>
        <w:r w:rsidR="00A1460F">
          <w:rPr>
            <w:noProof/>
            <w:webHidden/>
          </w:rPr>
          <w:fldChar w:fldCharType="end"/>
        </w:r>
      </w:hyperlink>
    </w:p>
    <w:p w14:paraId="40E015F8" w14:textId="77777777" w:rsidR="00A1460F" w:rsidRDefault="00B64CE6">
      <w:pPr>
        <w:pStyle w:val="TOC5"/>
        <w:rPr>
          <w:rFonts w:asciiTheme="minorHAnsi" w:eastAsiaTheme="minorEastAsia" w:hAnsiTheme="minorHAnsi" w:cstheme="minorBidi"/>
          <w:noProof/>
          <w:sz w:val="22"/>
          <w:szCs w:val="22"/>
        </w:rPr>
      </w:pPr>
      <w:hyperlink w:anchor="_Toc466555316" w:history="1">
        <w:r w:rsidR="00A1460F" w:rsidRPr="00006302">
          <w:rPr>
            <w:rStyle w:val="Hyperlink"/>
            <w:noProof/>
          </w:rPr>
          <w:t>6.3.3.6.17 Intake and Output Section 1.3.6.1.4.1.19376.1.5.3.1.1.20.2.3</w:t>
        </w:r>
        <w:r w:rsidR="00A1460F">
          <w:rPr>
            <w:noProof/>
            <w:webHidden/>
          </w:rPr>
          <w:tab/>
        </w:r>
        <w:r w:rsidR="00A1460F">
          <w:rPr>
            <w:noProof/>
            <w:webHidden/>
          </w:rPr>
          <w:fldChar w:fldCharType="begin"/>
        </w:r>
        <w:r w:rsidR="00A1460F">
          <w:rPr>
            <w:noProof/>
            <w:webHidden/>
          </w:rPr>
          <w:instrText xml:space="preserve"> PAGEREF _Toc466555316 \h </w:instrText>
        </w:r>
        <w:r w:rsidR="00A1460F">
          <w:rPr>
            <w:noProof/>
            <w:webHidden/>
          </w:rPr>
        </w:r>
        <w:r w:rsidR="00A1460F">
          <w:rPr>
            <w:noProof/>
            <w:webHidden/>
          </w:rPr>
          <w:fldChar w:fldCharType="separate"/>
        </w:r>
        <w:r w:rsidR="00A1460F">
          <w:rPr>
            <w:noProof/>
            <w:webHidden/>
          </w:rPr>
          <w:t>87</w:t>
        </w:r>
        <w:r w:rsidR="00A1460F">
          <w:rPr>
            <w:noProof/>
            <w:webHidden/>
          </w:rPr>
          <w:fldChar w:fldCharType="end"/>
        </w:r>
      </w:hyperlink>
    </w:p>
    <w:p w14:paraId="6FB79F76" w14:textId="77777777" w:rsidR="00A1460F" w:rsidRDefault="00B64CE6">
      <w:pPr>
        <w:pStyle w:val="TOC5"/>
        <w:rPr>
          <w:rFonts w:asciiTheme="minorHAnsi" w:eastAsiaTheme="minorEastAsia" w:hAnsiTheme="minorHAnsi" w:cstheme="minorBidi"/>
          <w:noProof/>
          <w:sz w:val="22"/>
          <w:szCs w:val="22"/>
        </w:rPr>
      </w:pPr>
      <w:hyperlink w:anchor="_Toc466555317" w:history="1">
        <w:r w:rsidR="00A1460F" w:rsidRPr="00006302">
          <w:rPr>
            <w:rStyle w:val="Hyperlink"/>
            <w:noProof/>
          </w:rPr>
          <w:t>6.3.3.6.18 Intentionally blank</w:t>
        </w:r>
        <w:r w:rsidR="00A1460F">
          <w:rPr>
            <w:noProof/>
            <w:webHidden/>
          </w:rPr>
          <w:tab/>
        </w:r>
        <w:r w:rsidR="00A1460F">
          <w:rPr>
            <w:noProof/>
            <w:webHidden/>
          </w:rPr>
          <w:fldChar w:fldCharType="begin"/>
        </w:r>
        <w:r w:rsidR="00A1460F">
          <w:rPr>
            <w:noProof/>
            <w:webHidden/>
          </w:rPr>
          <w:instrText xml:space="preserve"> PAGEREF _Toc466555317 \h </w:instrText>
        </w:r>
        <w:r w:rsidR="00A1460F">
          <w:rPr>
            <w:noProof/>
            <w:webHidden/>
          </w:rPr>
        </w:r>
        <w:r w:rsidR="00A1460F">
          <w:rPr>
            <w:noProof/>
            <w:webHidden/>
          </w:rPr>
          <w:fldChar w:fldCharType="separate"/>
        </w:r>
        <w:r w:rsidR="00A1460F">
          <w:rPr>
            <w:noProof/>
            <w:webHidden/>
          </w:rPr>
          <w:t>87</w:t>
        </w:r>
        <w:r w:rsidR="00A1460F">
          <w:rPr>
            <w:noProof/>
            <w:webHidden/>
          </w:rPr>
          <w:fldChar w:fldCharType="end"/>
        </w:r>
      </w:hyperlink>
    </w:p>
    <w:p w14:paraId="726D5FEF" w14:textId="77777777" w:rsidR="00A1460F" w:rsidRDefault="00B64CE6">
      <w:pPr>
        <w:pStyle w:val="TOC5"/>
        <w:rPr>
          <w:rFonts w:asciiTheme="minorHAnsi" w:eastAsiaTheme="minorEastAsia" w:hAnsiTheme="minorHAnsi" w:cstheme="minorBidi"/>
          <w:noProof/>
          <w:sz w:val="22"/>
          <w:szCs w:val="22"/>
        </w:rPr>
      </w:pPr>
      <w:hyperlink w:anchor="_Toc466555318" w:history="1">
        <w:r w:rsidR="00A1460F" w:rsidRPr="00006302">
          <w:rPr>
            <w:rStyle w:val="Hyperlink"/>
            <w:noProof/>
          </w:rPr>
          <w:t>6.3.3.6.19 Intentionally blank</w:t>
        </w:r>
        <w:r w:rsidR="00A1460F">
          <w:rPr>
            <w:noProof/>
            <w:webHidden/>
          </w:rPr>
          <w:tab/>
        </w:r>
        <w:r w:rsidR="00A1460F">
          <w:rPr>
            <w:noProof/>
            <w:webHidden/>
          </w:rPr>
          <w:fldChar w:fldCharType="begin"/>
        </w:r>
        <w:r w:rsidR="00A1460F">
          <w:rPr>
            <w:noProof/>
            <w:webHidden/>
          </w:rPr>
          <w:instrText xml:space="preserve"> PAGEREF _Toc466555318 \h </w:instrText>
        </w:r>
        <w:r w:rsidR="00A1460F">
          <w:rPr>
            <w:noProof/>
            <w:webHidden/>
          </w:rPr>
        </w:r>
        <w:r w:rsidR="00A1460F">
          <w:rPr>
            <w:noProof/>
            <w:webHidden/>
          </w:rPr>
          <w:fldChar w:fldCharType="separate"/>
        </w:r>
        <w:r w:rsidR="00A1460F">
          <w:rPr>
            <w:noProof/>
            <w:webHidden/>
          </w:rPr>
          <w:t>87</w:t>
        </w:r>
        <w:r w:rsidR="00A1460F">
          <w:rPr>
            <w:noProof/>
            <w:webHidden/>
          </w:rPr>
          <w:fldChar w:fldCharType="end"/>
        </w:r>
      </w:hyperlink>
    </w:p>
    <w:p w14:paraId="69064D95" w14:textId="77777777" w:rsidR="00A1460F" w:rsidRDefault="00B64CE6">
      <w:pPr>
        <w:pStyle w:val="TOC5"/>
        <w:rPr>
          <w:rFonts w:asciiTheme="minorHAnsi" w:eastAsiaTheme="minorEastAsia" w:hAnsiTheme="minorHAnsi" w:cstheme="minorBidi"/>
          <w:noProof/>
          <w:sz w:val="22"/>
          <w:szCs w:val="22"/>
        </w:rPr>
      </w:pPr>
      <w:hyperlink w:anchor="_Toc466555319" w:history="1">
        <w:r w:rsidR="00A1460F" w:rsidRPr="00006302">
          <w:rPr>
            <w:rStyle w:val="Hyperlink"/>
            <w:noProof/>
          </w:rPr>
          <w:t>6.3.3.6.20 Procedure Care Plan Section 1.3.6.1.4.1.19376.1.5.3.1.1.9.40</w:t>
        </w:r>
        <w:r w:rsidR="00A1460F">
          <w:rPr>
            <w:noProof/>
            <w:webHidden/>
          </w:rPr>
          <w:tab/>
        </w:r>
        <w:r w:rsidR="00A1460F">
          <w:rPr>
            <w:noProof/>
            <w:webHidden/>
          </w:rPr>
          <w:fldChar w:fldCharType="begin"/>
        </w:r>
        <w:r w:rsidR="00A1460F">
          <w:rPr>
            <w:noProof/>
            <w:webHidden/>
          </w:rPr>
          <w:instrText xml:space="preserve"> PAGEREF _Toc466555319 \h </w:instrText>
        </w:r>
        <w:r w:rsidR="00A1460F">
          <w:rPr>
            <w:noProof/>
            <w:webHidden/>
          </w:rPr>
        </w:r>
        <w:r w:rsidR="00A1460F">
          <w:rPr>
            <w:noProof/>
            <w:webHidden/>
          </w:rPr>
          <w:fldChar w:fldCharType="separate"/>
        </w:r>
        <w:r w:rsidR="00A1460F">
          <w:rPr>
            <w:noProof/>
            <w:webHidden/>
          </w:rPr>
          <w:t>88</w:t>
        </w:r>
        <w:r w:rsidR="00A1460F">
          <w:rPr>
            <w:noProof/>
            <w:webHidden/>
          </w:rPr>
          <w:fldChar w:fldCharType="end"/>
        </w:r>
      </w:hyperlink>
    </w:p>
    <w:p w14:paraId="31DB2D6A" w14:textId="77777777" w:rsidR="00A1460F" w:rsidRDefault="00B64CE6">
      <w:pPr>
        <w:pStyle w:val="TOC5"/>
        <w:rPr>
          <w:rFonts w:asciiTheme="minorHAnsi" w:eastAsiaTheme="minorEastAsia" w:hAnsiTheme="minorHAnsi" w:cstheme="minorBidi"/>
          <w:noProof/>
          <w:sz w:val="22"/>
          <w:szCs w:val="22"/>
        </w:rPr>
      </w:pPr>
      <w:hyperlink w:anchor="_Toc466555320" w:history="1">
        <w:r w:rsidR="00A1460F" w:rsidRPr="00006302">
          <w:rPr>
            <w:rStyle w:val="Hyperlink"/>
            <w:noProof/>
          </w:rPr>
          <w:t>6.3.3.6.21 Protocols Used Section 1.3.6.1.4.1.19376.1.5.3.1.1.25.2.5</w:t>
        </w:r>
        <w:r w:rsidR="00A1460F">
          <w:rPr>
            <w:noProof/>
            <w:webHidden/>
          </w:rPr>
          <w:tab/>
        </w:r>
        <w:r w:rsidR="00A1460F">
          <w:rPr>
            <w:noProof/>
            <w:webHidden/>
          </w:rPr>
          <w:fldChar w:fldCharType="begin"/>
        </w:r>
        <w:r w:rsidR="00A1460F">
          <w:rPr>
            <w:noProof/>
            <w:webHidden/>
          </w:rPr>
          <w:instrText xml:space="preserve"> PAGEREF _Toc466555320 \h </w:instrText>
        </w:r>
        <w:r w:rsidR="00A1460F">
          <w:rPr>
            <w:noProof/>
            <w:webHidden/>
          </w:rPr>
        </w:r>
        <w:r w:rsidR="00A1460F">
          <w:rPr>
            <w:noProof/>
            <w:webHidden/>
          </w:rPr>
          <w:fldChar w:fldCharType="separate"/>
        </w:r>
        <w:r w:rsidR="00A1460F">
          <w:rPr>
            <w:noProof/>
            <w:webHidden/>
          </w:rPr>
          <w:t>89</w:t>
        </w:r>
        <w:r w:rsidR="00A1460F">
          <w:rPr>
            <w:noProof/>
            <w:webHidden/>
          </w:rPr>
          <w:fldChar w:fldCharType="end"/>
        </w:r>
      </w:hyperlink>
    </w:p>
    <w:p w14:paraId="4069FEA5" w14:textId="77777777" w:rsidR="00A1460F" w:rsidRDefault="00B64CE6">
      <w:pPr>
        <w:pStyle w:val="TOC5"/>
        <w:rPr>
          <w:rFonts w:asciiTheme="minorHAnsi" w:eastAsiaTheme="minorEastAsia" w:hAnsiTheme="minorHAnsi" w:cstheme="minorBidi"/>
          <w:noProof/>
          <w:sz w:val="22"/>
          <w:szCs w:val="22"/>
        </w:rPr>
      </w:pPr>
      <w:hyperlink w:anchor="_Toc466555321" w:history="1">
        <w:r w:rsidR="00A1460F" w:rsidRPr="00006302">
          <w:rPr>
            <w:rStyle w:val="Hyperlink"/>
            <w:noProof/>
          </w:rPr>
          <w:t>6.3.3.6.22 Invasive Airway Section 1.3.6.1.4.1.19376.1.5.3.1.1.25.2.7</w:t>
        </w:r>
        <w:r w:rsidR="00A1460F">
          <w:rPr>
            <w:noProof/>
            <w:webHidden/>
          </w:rPr>
          <w:tab/>
        </w:r>
        <w:r w:rsidR="00A1460F">
          <w:rPr>
            <w:noProof/>
            <w:webHidden/>
          </w:rPr>
          <w:fldChar w:fldCharType="begin"/>
        </w:r>
        <w:r w:rsidR="00A1460F">
          <w:rPr>
            <w:noProof/>
            <w:webHidden/>
          </w:rPr>
          <w:instrText xml:space="preserve"> PAGEREF _Toc466555321 \h </w:instrText>
        </w:r>
        <w:r w:rsidR="00A1460F">
          <w:rPr>
            <w:noProof/>
            <w:webHidden/>
          </w:rPr>
        </w:r>
        <w:r w:rsidR="00A1460F">
          <w:rPr>
            <w:noProof/>
            <w:webHidden/>
          </w:rPr>
          <w:fldChar w:fldCharType="separate"/>
        </w:r>
        <w:r w:rsidR="00A1460F">
          <w:rPr>
            <w:noProof/>
            <w:webHidden/>
          </w:rPr>
          <w:t>89</w:t>
        </w:r>
        <w:r w:rsidR="00A1460F">
          <w:rPr>
            <w:noProof/>
            <w:webHidden/>
          </w:rPr>
          <w:fldChar w:fldCharType="end"/>
        </w:r>
      </w:hyperlink>
    </w:p>
    <w:p w14:paraId="3D5AD031" w14:textId="77777777" w:rsidR="00A1460F" w:rsidRDefault="00B64CE6">
      <w:pPr>
        <w:pStyle w:val="TOC5"/>
        <w:rPr>
          <w:rFonts w:asciiTheme="minorHAnsi" w:eastAsiaTheme="minorEastAsia" w:hAnsiTheme="minorHAnsi" w:cstheme="minorBidi"/>
          <w:noProof/>
          <w:sz w:val="22"/>
          <w:szCs w:val="22"/>
        </w:rPr>
      </w:pPr>
      <w:hyperlink w:anchor="_Toc466555322" w:history="1">
        <w:r w:rsidR="00A1460F" w:rsidRPr="00006302">
          <w:rPr>
            <w:rStyle w:val="Hyperlink"/>
            <w:noProof/>
          </w:rPr>
          <w:t>6.3.3.6.23 Ventilator Usage Section 1.3.6.1.4.1.19376.1.5.3.1.1.25.2.11</w:t>
        </w:r>
        <w:r w:rsidR="00A1460F">
          <w:rPr>
            <w:noProof/>
            <w:webHidden/>
          </w:rPr>
          <w:tab/>
        </w:r>
        <w:r w:rsidR="00A1460F">
          <w:rPr>
            <w:noProof/>
            <w:webHidden/>
          </w:rPr>
          <w:fldChar w:fldCharType="begin"/>
        </w:r>
        <w:r w:rsidR="00A1460F">
          <w:rPr>
            <w:noProof/>
            <w:webHidden/>
          </w:rPr>
          <w:instrText xml:space="preserve"> PAGEREF _Toc466555322 \h </w:instrText>
        </w:r>
        <w:r w:rsidR="00A1460F">
          <w:rPr>
            <w:noProof/>
            <w:webHidden/>
          </w:rPr>
        </w:r>
        <w:r w:rsidR="00A1460F">
          <w:rPr>
            <w:noProof/>
            <w:webHidden/>
          </w:rPr>
          <w:fldChar w:fldCharType="separate"/>
        </w:r>
        <w:r w:rsidR="00A1460F">
          <w:rPr>
            <w:noProof/>
            <w:webHidden/>
          </w:rPr>
          <w:t>90</w:t>
        </w:r>
        <w:r w:rsidR="00A1460F">
          <w:rPr>
            <w:noProof/>
            <w:webHidden/>
          </w:rPr>
          <w:fldChar w:fldCharType="end"/>
        </w:r>
      </w:hyperlink>
    </w:p>
    <w:p w14:paraId="5FF1AFE1" w14:textId="77777777" w:rsidR="00A1460F" w:rsidRDefault="00B64CE6">
      <w:pPr>
        <w:pStyle w:val="TOC4"/>
        <w:rPr>
          <w:rFonts w:asciiTheme="minorHAnsi" w:eastAsiaTheme="minorEastAsia" w:hAnsiTheme="minorHAnsi" w:cstheme="minorBidi"/>
          <w:noProof/>
          <w:sz w:val="22"/>
          <w:szCs w:val="22"/>
        </w:rPr>
      </w:pPr>
      <w:hyperlink w:anchor="_Toc466555323" w:history="1">
        <w:r w:rsidR="00A1460F" w:rsidRPr="00006302">
          <w:rPr>
            <w:rStyle w:val="Hyperlink"/>
            <w:noProof/>
          </w:rPr>
          <w:t>6.3.3.7 Administrative and Other Information</w:t>
        </w:r>
        <w:r w:rsidR="00A1460F">
          <w:rPr>
            <w:noProof/>
            <w:webHidden/>
          </w:rPr>
          <w:tab/>
        </w:r>
        <w:r w:rsidR="00A1460F">
          <w:rPr>
            <w:noProof/>
            <w:webHidden/>
          </w:rPr>
          <w:fldChar w:fldCharType="begin"/>
        </w:r>
        <w:r w:rsidR="00A1460F">
          <w:rPr>
            <w:noProof/>
            <w:webHidden/>
          </w:rPr>
          <w:instrText xml:space="preserve"> PAGEREF _Toc466555323 \h </w:instrText>
        </w:r>
        <w:r w:rsidR="00A1460F">
          <w:rPr>
            <w:noProof/>
            <w:webHidden/>
          </w:rPr>
        </w:r>
        <w:r w:rsidR="00A1460F">
          <w:rPr>
            <w:noProof/>
            <w:webHidden/>
          </w:rPr>
          <w:fldChar w:fldCharType="separate"/>
        </w:r>
        <w:r w:rsidR="00A1460F">
          <w:rPr>
            <w:noProof/>
            <w:webHidden/>
          </w:rPr>
          <w:t>90</w:t>
        </w:r>
        <w:r w:rsidR="00A1460F">
          <w:rPr>
            <w:noProof/>
            <w:webHidden/>
          </w:rPr>
          <w:fldChar w:fldCharType="end"/>
        </w:r>
      </w:hyperlink>
    </w:p>
    <w:p w14:paraId="55F540E6" w14:textId="77777777" w:rsidR="00A1460F" w:rsidRDefault="00B64CE6">
      <w:pPr>
        <w:pStyle w:val="TOC5"/>
        <w:rPr>
          <w:rFonts w:asciiTheme="minorHAnsi" w:eastAsiaTheme="minorEastAsia" w:hAnsiTheme="minorHAnsi" w:cstheme="minorBidi"/>
          <w:noProof/>
          <w:sz w:val="22"/>
          <w:szCs w:val="22"/>
        </w:rPr>
      </w:pPr>
      <w:hyperlink w:anchor="_Toc466555324" w:history="1">
        <w:r w:rsidR="00A1460F" w:rsidRPr="00006302">
          <w:rPr>
            <w:rStyle w:val="Hyperlink"/>
            <w:noProof/>
          </w:rPr>
          <w:t>6.3.3.7.1 Payers</w:t>
        </w:r>
        <w:r w:rsidR="00A1460F">
          <w:rPr>
            <w:noProof/>
            <w:webHidden/>
          </w:rPr>
          <w:tab/>
        </w:r>
        <w:r w:rsidR="00A1460F">
          <w:rPr>
            <w:noProof/>
            <w:webHidden/>
          </w:rPr>
          <w:fldChar w:fldCharType="begin"/>
        </w:r>
        <w:r w:rsidR="00A1460F">
          <w:rPr>
            <w:noProof/>
            <w:webHidden/>
          </w:rPr>
          <w:instrText xml:space="preserve"> PAGEREF _Toc466555324 \h </w:instrText>
        </w:r>
        <w:r w:rsidR="00A1460F">
          <w:rPr>
            <w:noProof/>
            <w:webHidden/>
          </w:rPr>
        </w:r>
        <w:r w:rsidR="00A1460F">
          <w:rPr>
            <w:noProof/>
            <w:webHidden/>
          </w:rPr>
          <w:fldChar w:fldCharType="separate"/>
        </w:r>
        <w:r w:rsidR="00A1460F">
          <w:rPr>
            <w:noProof/>
            <w:webHidden/>
          </w:rPr>
          <w:t>90</w:t>
        </w:r>
        <w:r w:rsidR="00A1460F">
          <w:rPr>
            <w:noProof/>
            <w:webHidden/>
          </w:rPr>
          <w:fldChar w:fldCharType="end"/>
        </w:r>
      </w:hyperlink>
    </w:p>
    <w:p w14:paraId="3CC7A28E" w14:textId="77777777" w:rsidR="00A1460F" w:rsidRDefault="00B64CE6">
      <w:pPr>
        <w:pStyle w:val="TOC5"/>
        <w:rPr>
          <w:rFonts w:asciiTheme="minorHAnsi" w:eastAsiaTheme="minorEastAsia" w:hAnsiTheme="minorHAnsi" w:cstheme="minorBidi"/>
          <w:noProof/>
          <w:sz w:val="22"/>
          <w:szCs w:val="22"/>
        </w:rPr>
      </w:pPr>
      <w:hyperlink w:anchor="_Toc466555325" w:history="1">
        <w:r w:rsidR="00A1460F" w:rsidRPr="00006302">
          <w:rPr>
            <w:rStyle w:val="Hyperlink"/>
            <w:noProof/>
          </w:rPr>
          <w:t>6.3.3.7.2 Referral Source</w:t>
        </w:r>
        <w:r w:rsidR="00A1460F">
          <w:rPr>
            <w:noProof/>
            <w:webHidden/>
          </w:rPr>
          <w:tab/>
        </w:r>
        <w:r w:rsidR="00A1460F">
          <w:rPr>
            <w:noProof/>
            <w:webHidden/>
          </w:rPr>
          <w:fldChar w:fldCharType="begin"/>
        </w:r>
        <w:r w:rsidR="00A1460F">
          <w:rPr>
            <w:noProof/>
            <w:webHidden/>
          </w:rPr>
          <w:instrText xml:space="preserve"> PAGEREF _Toc466555325 \h </w:instrText>
        </w:r>
        <w:r w:rsidR="00A1460F">
          <w:rPr>
            <w:noProof/>
            <w:webHidden/>
          </w:rPr>
        </w:r>
        <w:r w:rsidR="00A1460F">
          <w:rPr>
            <w:noProof/>
            <w:webHidden/>
          </w:rPr>
          <w:fldChar w:fldCharType="separate"/>
        </w:r>
        <w:r w:rsidR="00A1460F">
          <w:rPr>
            <w:noProof/>
            <w:webHidden/>
          </w:rPr>
          <w:t>91</w:t>
        </w:r>
        <w:r w:rsidR="00A1460F">
          <w:rPr>
            <w:noProof/>
            <w:webHidden/>
          </w:rPr>
          <w:fldChar w:fldCharType="end"/>
        </w:r>
      </w:hyperlink>
    </w:p>
    <w:p w14:paraId="51B3E3BF" w14:textId="77777777" w:rsidR="00A1460F" w:rsidRDefault="00B64CE6">
      <w:pPr>
        <w:pStyle w:val="TOC5"/>
        <w:rPr>
          <w:rFonts w:asciiTheme="minorHAnsi" w:eastAsiaTheme="minorEastAsia" w:hAnsiTheme="minorHAnsi" w:cstheme="minorBidi"/>
          <w:noProof/>
          <w:sz w:val="22"/>
          <w:szCs w:val="22"/>
        </w:rPr>
      </w:pPr>
      <w:hyperlink w:anchor="_Toc466555326" w:history="1">
        <w:r w:rsidR="00A1460F" w:rsidRPr="00006302">
          <w:rPr>
            <w:rStyle w:val="Hyperlink"/>
            <w:noProof/>
          </w:rPr>
          <w:t>6.3.3.7.3 Transport Mode</w:t>
        </w:r>
        <w:r w:rsidR="00A1460F">
          <w:rPr>
            <w:noProof/>
            <w:webHidden/>
          </w:rPr>
          <w:tab/>
        </w:r>
        <w:r w:rsidR="00A1460F">
          <w:rPr>
            <w:noProof/>
            <w:webHidden/>
          </w:rPr>
          <w:fldChar w:fldCharType="begin"/>
        </w:r>
        <w:r w:rsidR="00A1460F">
          <w:rPr>
            <w:noProof/>
            <w:webHidden/>
          </w:rPr>
          <w:instrText xml:space="preserve"> PAGEREF _Toc466555326 \h </w:instrText>
        </w:r>
        <w:r w:rsidR="00A1460F">
          <w:rPr>
            <w:noProof/>
            <w:webHidden/>
          </w:rPr>
        </w:r>
        <w:r w:rsidR="00A1460F">
          <w:rPr>
            <w:noProof/>
            <w:webHidden/>
          </w:rPr>
          <w:fldChar w:fldCharType="separate"/>
        </w:r>
        <w:r w:rsidR="00A1460F">
          <w:rPr>
            <w:noProof/>
            <w:webHidden/>
          </w:rPr>
          <w:t>91</w:t>
        </w:r>
        <w:r w:rsidR="00A1460F">
          <w:rPr>
            <w:noProof/>
            <w:webHidden/>
          </w:rPr>
          <w:fldChar w:fldCharType="end"/>
        </w:r>
      </w:hyperlink>
    </w:p>
    <w:p w14:paraId="7D34FF22" w14:textId="77777777" w:rsidR="00A1460F" w:rsidRDefault="00B64CE6">
      <w:pPr>
        <w:pStyle w:val="TOC5"/>
        <w:rPr>
          <w:rFonts w:asciiTheme="minorHAnsi" w:eastAsiaTheme="minorEastAsia" w:hAnsiTheme="minorHAnsi" w:cstheme="minorBidi"/>
          <w:noProof/>
          <w:sz w:val="22"/>
          <w:szCs w:val="22"/>
        </w:rPr>
      </w:pPr>
      <w:hyperlink w:anchor="_Toc466555327" w:history="1">
        <w:r w:rsidR="00A1460F" w:rsidRPr="00006302">
          <w:rPr>
            <w:rStyle w:val="Hyperlink"/>
            <w:noProof/>
          </w:rPr>
          <w:t>6.3.3.7.4 ED Disposition</w:t>
        </w:r>
        <w:r w:rsidR="00A1460F">
          <w:rPr>
            <w:noProof/>
            <w:webHidden/>
          </w:rPr>
          <w:tab/>
        </w:r>
        <w:r w:rsidR="00A1460F">
          <w:rPr>
            <w:noProof/>
            <w:webHidden/>
          </w:rPr>
          <w:fldChar w:fldCharType="begin"/>
        </w:r>
        <w:r w:rsidR="00A1460F">
          <w:rPr>
            <w:noProof/>
            <w:webHidden/>
          </w:rPr>
          <w:instrText xml:space="preserve"> PAGEREF _Toc466555327 \h </w:instrText>
        </w:r>
        <w:r w:rsidR="00A1460F">
          <w:rPr>
            <w:noProof/>
            <w:webHidden/>
          </w:rPr>
        </w:r>
        <w:r w:rsidR="00A1460F">
          <w:rPr>
            <w:noProof/>
            <w:webHidden/>
          </w:rPr>
          <w:fldChar w:fldCharType="separate"/>
        </w:r>
        <w:r w:rsidR="00A1460F">
          <w:rPr>
            <w:noProof/>
            <w:webHidden/>
          </w:rPr>
          <w:t>91</w:t>
        </w:r>
        <w:r w:rsidR="00A1460F">
          <w:rPr>
            <w:noProof/>
            <w:webHidden/>
          </w:rPr>
          <w:fldChar w:fldCharType="end"/>
        </w:r>
      </w:hyperlink>
    </w:p>
    <w:p w14:paraId="752CB901" w14:textId="77777777" w:rsidR="00A1460F" w:rsidRDefault="00B64CE6">
      <w:pPr>
        <w:pStyle w:val="TOC5"/>
        <w:rPr>
          <w:rFonts w:asciiTheme="minorHAnsi" w:eastAsiaTheme="minorEastAsia" w:hAnsiTheme="minorHAnsi" w:cstheme="minorBidi"/>
          <w:noProof/>
          <w:sz w:val="22"/>
          <w:szCs w:val="22"/>
        </w:rPr>
      </w:pPr>
      <w:hyperlink w:anchor="_Toc466555328" w:history="1">
        <w:r w:rsidR="00A1460F" w:rsidRPr="00006302">
          <w:rPr>
            <w:rStyle w:val="Hyperlink"/>
            <w:noProof/>
          </w:rPr>
          <w:t>6.3.3.7.5 Intentionally blank</w:t>
        </w:r>
        <w:r w:rsidR="00A1460F">
          <w:rPr>
            <w:noProof/>
            <w:webHidden/>
          </w:rPr>
          <w:tab/>
        </w:r>
        <w:r w:rsidR="00A1460F">
          <w:rPr>
            <w:noProof/>
            <w:webHidden/>
          </w:rPr>
          <w:fldChar w:fldCharType="begin"/>
        </w:r>
        <w:r w:rsidR="00A1460F">
          <w:rPr>
            <w:noProof/>
            <w:webHidden/>
          </w:rPr>
          <w:instrText xml:space="preserve"> PAGEREF _Toc466555328 \h </w:instrText>
        </w:r>
        <w:r w:rsidR="00A1460F">
          <w:rPr>
            <w:noProof/>
            <w:webHidden/>
          </w:rPr>
        </w:r>
        <w:r w:rsidR="00A1460F">
          <w:rPr>
            <w:noProof/>
            <w:webHidden/>
          </w:rPr>
          <w:fldChar w:fldCharType="separate"/>
        </w:r>
        <w:r w:rsidR="00A1460F">
          <w:rPr>
            <w:noProof/>
            <w:webHidden/>
          </w:rPr>
          <w:t>91</w:t>
        </w:r>
        <w:r w:rsidR="00A1460F">
          <w:rPr>
            <w:noProof/>
            <w:webHidden/>
          </w:rPr>
          <w:fldChar w:fldCharType="end"/>
        </w:r>
      </w:hyperlink>
    </w:p>
    <w:p w14:paraId="4FC24CBB" w14:textId="77777777" w:rsidR="00A1460F" w:rsidRDefault="00B64CE6">
      <w:pPr>
        <w:pStyle w:val="TOC5"/>
        <w:rPr>
          <w:rFonts w:asciiTheme="minorHAnsi" w:eastAsiaTheme="minorEastAsia" w:hAnsiTheme="minorHAnsi" w:cstheme="minorBidi"/>
          <w:noProof/>
          <w:sz w:val="22"/>
          <w:szCs w:val="22"/>
        </w:rPr>
      </w:pPr>
      <w:hyperlink w:anchor="_Toc466555329" w:history="1">
        <w:r w:rsidR="00A1460F" w:rsidRPr="00006302">
          <w:rPr>
            <w:rStyle w:val="Hyperlink"/>
            <w:noProof/>
          </w:rPr>
          <w:t>6.3.3.7.6 Sending Facility Section 1.3.6.1.4.1.19376.1.5.3.1.1.25.2.1</w:t>
        </w:r>
        <w:r w:rsidR="00A1460F">
          <w:rPr>
            <w:noProof/>
            <w:webHidden/>
          </w:rPr>
          <w:tab/>
        </w:r>
        <w:r w:rsidR="00A1460F">
          <w:rPr>
            <w:noProof/>
            <w:webHidden/>
          </w:rPr>
          <w:fldChar w:fldCharType="begin"/>
        </w:r>
        <w:r w:rsidR="00A1460F">
          <w:rPr>
            <w:noProof/>
            <w:webHidden/>
          </w:rPr>
          <w:instrText xml:space="preserve"> PAGEREF _Toc466555329 \h </w:instrText>
        </w:r>
        <w:r w:rsidR="00A1460F">
          <w:rPr>
            <w:noProof/>
            <w:webHidden/>
          </w:rPr>
        </w:r>
        <w:r w:rsidR="00A1460F">
          <w:rPr>
            <w:noProof/>
            <w:webHidden/>
          </w:rPr>
          <w:fldChar w:fldCharType="separate"/>
        </w:r>
        <w:r w:rsidR="00A1460F">
          <w:rPr>
            <w:noProof/>
            <w:webHidden/>
          </w:rPr>
          <w:t>91</w:t>
        </w:r>
        <w:r w:rsidR="00A1460F">
          <w:rPr>
            <w:noProof/>
            <w:webHidden/>
          </w:rPr>
          <w:fldChar w:fldCharType="end"/>
        </w:r>
      </w:hyperlink>
    </w:p>
    <w:p w14:paraId="6C067507" w14:textId="77777777" w:rsidR="00A1460F" w:rsidRDefault="00B64CE6">
      <w:pPr>
        <w:pStyle w:val="TOC5"/>
        <w:rPr>
          <w:rFonts w:asciiTheme="minorHAnsi" w:eastAsiaTheme="minorEastAsia" w:hAnsiTheme="minorHAnsi" w:cstheme="minorBidi"/>
          <w:noProof/>
          <w:sz w:val="22"/>
          <w:szCs w:val="22"/>
        </w:rPr>
      </w:pPr>
      <w:hyperlink w:anchor="_Toc466555330" w:history="1">
        <w:r w:rsidR="00A1460F" w:rsidRPr="00006302">
          <w:rPr>
            <w:rStyle w:val="Hyperlink"/>
            <w:noProof/>
          </w:rPr>
          <w:t>6.3.3.7.7 Receiving Facility Section 1.3.6.1.4.1.19376.1.5.3.1.1.25.2.2</w:t>
        </w:r>
        <w:r w:rsidR="00A1460F">
          <w:rPr>
            <w:noProof/>
            <w:webHidden/>
          </w:rPr>
          <w:tab/>
        </w:r>
        <w:r w:rsidR="00A1460F">
          <w:rPr>
            <w:noProof/>
            <w:webHidden/>
          </w:rPr>
          <w:fldChar w:fldCharType="begin"/>
        </w:r>
        <w:r w:rsidR="00A1460F">
          <w:rPr>
            <w:noProof/>
            <w:webHidden/>
          </w:rPr>
          <w:instrText xml:space="preserve"> PAGEREF _Toc466555330 \h </w:instrText>
        </w:r>
        <w:r w:rsidR="00A1460F">
          <w:rPr>
            <w:noProof/>
            <w:webHidden/>
          </w:rPr>
        </w:r>
        <w:r w:rsidR="00A1460F">
          <w:rPr>
            <w:noProof/>
            <w:webHidden/>
          </w:rPr>
          <w:fldChar w:fldCharType="separate"/>
        </w:r>
        <w:r w:rsidR="00A1460F">
          <w:rPr>
            <w:noProof/>
            <w:webHidden/>
          </w:rPr>
          <w:t>91</w:t>
        </w:r>
        <w:r w:rsidR="00A1460F">
          <w:rPr>
            <w:noProof/>
            <w:webHidden/>
          </w:rPr>
          <w:fldChar w:fldCharType="end"/>
        </w:r>
      </w:hyperlink>
    </w:p>
    <w:p w14:paraId="4EC4783E" w14:textId="77777777" w:rsidR="00A1460F" w:rsidRDefault="00B64CE6">
      <w:pPr>
        <w:pStyle w:val="TOC5"/>
        <w:rPr>
          <w:rFonts w:asciiTheme="minorHAnsi" w:eastAsiaTheme="minorEastAsia" w:hAnsiTheme="minorHAnsi" w:cstheme="minorBidi"/>
          <w:noProof/>
          <w:sz w:val="22"/>
          <w:szCs w:val="22"/>
        </w:rPr>
      </w:pPr>
      <w:hyperlink w:anchor="_Toc466555331" w:history="1">
        <w:r w:rsidR="00A1460F" w:rsidRPr="00006302">
          <w:rPr>
            <w:rStyle w:val="Hyperlink"/>
            <w:noProof/>
          </w:rPr>
          <w:t>6.3.3.7.8 Mass Casualty Incident Section 1.3.6.1.4.1.19376.1.5.3.1.1.25.2.3</w:t>
        </w:r>
        <w:r w:rsidR="00A1460F">
          <w:rPr>
            <w:noProof/>
            <w:webHidden/>
          </w:rPr>
          <w:tab/>
        </w:r>
        <w:r w:rsidR="00A1460F">
          <w:rPr>
            <w:noProof/>
            <w:webHidden/>
          </w:rPr>
          <w:fldChar w:fldCharType="begin"/>
        </w:r>
        <w:r w:rsidR="00A1460F">
          <w:rPr>
            <w:noProof/>
            <w:webHidden/>
          </w:rPr>
          <w:instrText xml:space="preserve"> PAGEREF _Toc466555331 \h </w:instrText>
        </w:r>
        <w:r w:rsidR="00A1460F">
          <w:rPr>
            <w:noProof/>
            <w:webHidden/>
          </w:rPr>
        </w:r>
        <w:r w:rsidR="00A1460F">
          <w:rPr>
            <w:noProof/>
            <w:webHidden/>
          </w:rPr>
          <w:fldChar w:fldCharType="separate"/>
        </w:r>
        <w:r w:rsidR="00A1460F">
          <w:rPr>
            <w:noProof/>
            <w:webHidden/>
          </w:rPr>
          <w:t>92</w:t>
        </w:r>
        <w:r w:rsidR="00A1460F">
          <w:rPr>
            <w:noProof/>
            <w:webHidden/>
          </w:rPr>
          <w:fldChar w:fldCharType="end"/>
        </w:r>
      </w:hyperlink>
    </w:p>
    <w:p w14:paraId="6245AF2C" w14:textId="77777777" w:rsidR="00A1460F" w:rsidRDefault="00B64CE6">
      <w:pPr>
        <w:pStyle w:val="TOC5"/>
        <w:rPr>
          <w:rFonts w:asciiTheme="minorHAnsi" w:eastAsiaTheme="minorEastAsia" w:hAnsiTheme="minorHAnsi" w:cstheme="minorBidi"/>
          <w:noProof/>
          <w:sz w:val="22"/>
          <w:szCs w:val="22"/>
        </w:rPr>
      </w:pPr>
      <w:hyperlink w:anchor="_Toc466555332" w:history="1">
        <w:r w:rsidR="00A1460F" w:rsidRPr="00006302">
          <w:rPr>
            <w:rStyle w:val="Hyperlink"/>
            <w:noProof/>
          </w:rPr>
          <w:t>6.3.3.7.9 Unit Response Level Section 1.3.6.1.4.1.19376.1.5.3.1.1.25.2.4</w:t>
        </w:r>
        <w:r w:rsidR="00A1460F">
          <w:rPr>
            <w:noProof/>
            <w:webHidden/>
          </w:rPr>
          <w:tab/>
        </w:r>
        <w:r w:rsidR="00A1460F">
          <w:rPr>
            <w:noProof/>
            <w:webHidden/>
          </w:rPr>
          <w:fldChar w:fldCharType="begin"/>
        </w:r>
        <w:r w:rsidR="00A1460F">
          <w:rPr>
            <w:noProof/>
            <w:webHidden/>
          </w:rPr>
          <w:instrText xml:space="preserve"> PAGEREF _Toc466555332 \h </w:instrText>
        </w:r>
        <w:r w:rsidR="00A1460F">
          <w:rPr>
            <w:noProof/>
            <w:webHidden/>
          </w:rPr>
        </w:r>
        <w:r w:rsidR="00A1460F">
          <w:rPr>
            <w:noProof/>
            <w:webHidden/>
          </w:rPr>
          <w:fldChar w:fldCharType="separate"/>
        </w:r>
        <w:r w:rsidR="00A1460F">
          <w:rPr>
            <w:noProof/>
            <w:webHidden/>
          </w:rPr>
          <w:t>93</w:t>
        </w:r>
        <w:r w:rsidR="00A1460F">
          <w:rPr>
            <w:noProof/>
            <w:webHidden/>
          </w:rPr>
          <w:fldChar w:fldCharType="end"/>
        </w:r>
      </w:hyperlink>
    </w:p>
    <w:p w14:paraId="265E2438" w14:textId="77777777" w:rsidR="00A1460F" w:rsidRDefault="00B64CE6">
      <w:pPr>
        <w:pStyle w:val="TOC5"/>
        <w:rPr>
          <w:rFonts w:asciiTheme="minorHAnsi" w:eastAsiaTheme="minorEastAsia" w:hAnsiTheme="minorHAnsi" w:cstheme="minorBidi"/>
          <w:noProof/>
          <w:sz w:val="22"/>
          <w:szCs w:val="22"/>
        </w:rPr>
      </w:pPr>
      <w:hyperlink w:anchor="_Toc466555333" w:history="1">
        <w:r w:rsidR="00A1460F" w:rsidRPr="00006302">
          <w:rPr>
            <w:rStyle w:val="Hyperlink"/>
            <w:noProof/>
          </w:rPr>
          <w:t>6.3.3.7.10 Extra Attendants Information Section 1.3.6.1.4.1.19376.1.5.3.1.1.25.2.6</w:t>
        </w:r>
        <w:r w:rsidR="00A1460F">
          <w:rPr>
            <w:noProof/>
            <w:webHidden/>
          </w:rPr>
          <w:tab/>
        </w:r>
        <w:r w:rsidR="00A1460F">
          <w:rPr>
            <w:noProof/>
            <w:webHidden/>
          </w:rPr>
          <w:fldChar w:fldCharType="begin"/>
        </w:r>
        <w:r w:rsidR="00A1460F">
          <w:rPr>
            <w:noProof/>
            <w:webHidden/>
          </w:rPr>
          <w:instrText xml:space="preserve"> PAGEREF _Toc466555333 \h </w:instrText>
        </w:r>
        <w:r w:rsidR="00A1460F">
          <w:rPr>
            <w:noProof/>
            <w:webHidden/>
          </w:rPr>
        </w:r>
        <w:r w:rsidR="00A1460F">
          <w:rPr>
            <w:noProof/>
            <w:webHidden/>
          </w:rPr>
          <w:fldChar w:fldCharType="separate"/>
        </w:r>
        <w:r w:rsidR="00A1460F">
          <w:rPr>
            <w:noProof/>
            <w:webHidden/>
          </w:rPr>
          <w:t>93</w:t>
        </w:r>
        <w:r w:rsidR="00A1460F">
          <w:rPr>
            <w:noProof/>
            <w:webHidden/>
          </w:rPr>
          <w:fldChar w:fldCharType="end"/>
        </w:r>
      </w:hyperlink>
    </w:p>
    <w:p w14:paraId="04A04E24" w14:textId="77777777" w:rsidR="00A1460F" w:rsidRDefault="00B64CE6">
      <w:pPr>
        <w:pStyle w:val="TOC5"/>
        <w:rPr>
          <w:rFonts w:asciiTheme="minorHAnsi" w:eastAsiaTheme="minorEastAsia" w:hAnsiTheme="minorHAnsi" w:cstheme="minorBidi"/>
          <w:noProof/>
          <w:sz w:val="22"/>
          <w:szCs w:val="22"/>
        </w:rPr>
      </w:pPr>
      <w:hyperlink w:anchor="_Toc466555334" w:history="1">
        <w:r w:rsidR="00A1460F" w:rsidRPr="00006302">
          <w:rPr>
            <w:rStyle w:val="Hyperlink"/>
            <w:noProof/>
          </w:rPr>
          <w:t>6.3.3.7.11 Provider Level Section 1.3.6.1.4.1.19376.1.5.3.1.1.25.2.9</w:t>
        </w:r>
        <w:r w:rsidR="00A1460F">
          <w:rPr>
            <w:noProof/>
            <w:webHidden/>
          </w:rPr>
          <w:tab/>
        </w:r>
        <w:r w:rsidR="00A1460F">
          <w:rPr>
            <w:noProof/>
            <w:webHidden/>
          </w:rPr>
          <w:fldChar w:fldCharType="begin"/>
        </w:r>
        <w:r w:rsidR="00A1460F">
          <w:rPr>
            <w:noProof/>
            <w:webHidden/>
          </w:rPr>
          <w:instrText xml:space="preserve"> PAGEREF _Toc466555334 \h </w:instrText>
        </w:r>
        <w:r w:rsidR="00A1460F">
          <w:rPr>
            <w:noProof/>
            <w:webHidden/>
          </w:rPr>
        </w:r>
        <w:r w:rsidR="00A1460F">
          <w:rPr>
            <w:noProof/>
            <w:webHidden/>
          </w:rPr>
          <w:fldChar w:fldCharType="separate"/>
        </w:r>
        <w:r w:rsidR="00A1460F">
          <w:rPr>
            <w:noProof/>
            <w:webHidden/>
          </w:rPr>
          <w:t>94</w:t>
        </w:r>
        <w:r w:rsidR="00A1460F">
          <w:rPr>
            <w:noProof/>
            <w:webHidden/>
          </w:rPr>
          <w:fldChar w:fldCharType="end"/>
        </w:r>
      </w:hyperlink>
    </w:p>
    <w:p w14:paraId="14E26DBC" w14:textId="77777777" w:rsidR="00A1460F" w:rsidRDefault="00B64CE6">
      <w:pPr>
        <w:pStyle w:val="TOC4"/>
        <w:rPr>
          <w:rFonts w:asciiTheme="minorHAnsi" w:eastAsiaTheme="minorEastAsia" w:hAnsiTheme="minorHAnsi" w:cstheme="minorBidi"/>
          <w:noProof/>
          <w:sz w:val="22"/>
          <w:szCs w:val="22"/>
        </w:rPr>
      </w:pPr>
      <w:hyperlink w:anchor="_Toc466555335" w:history="1">
        <w:r w:rsidR="00A1460F" w:rsidRPr="00006302">
          <w:rPr>
            <w:rStyle w:val="Hyperlink"/>
            <w:noProof/>
          </w:rPr>
          <w:t>6.3.3.8 Interventions</w:t>
        </w:r>
        <w:r w:rsidR="00A1460F">
          <w:rPr>
            <w:noProof/>
            <w:webHidden/>
          </w:rPr>
          <w:tab/>
        </w:r>
        <w:r w:rsidR="00A1460F">
          <w:rPr>
            <w:noProof/>
            <w:webHidden/>
          </w:rPr>
          <w:fldChar w:fldCharType="begin"/>
        </w:r>
        <w:r w:rsidR="00A1460F">
          <w:rPr>
            <w:noProof/>
            <w:webHidden/>
          </w:rPr>
          <w:instrText xml:space="preserve"> PAGEREF _Toc466555335 \h </w:instrText>
        </w:r>
        <w:r w:rsidR="00A1460F">
          <w:rPr>
            <w:noProof/>
            <w:webHidden/>
          </w:rPr>
        </w:r>
        <w:r w:rsidR="00A1460F">
          <w:rPr>
            <w:noProof/>
            <w:webHidden/>
          </w:rPr>
          <w:fldChar w:fldCharType="separate"/>
        </w:r>
        <w:r w:rsidR="00A1460F">
          <w:rPr>
            <w:noProof/>
            <w:webHidden/>
          </w:rPr>
          <w:t>94</w:t>
        </w:r>
        <w:r w:rsidR="00A1460F">
          <w:rPr>
            <w:noProof/>
            <w:webHidden/>
          </w:rPr>
          <w:fldChar w:fldCharType="end"/>
        </w:r>
      </w:hyperlink>
    </w:p>
    <w:p w14:paraId="4D9870AE" w14:textId="77777777" w:rsidR="00A1460F" w:rsidRDefault="00B64CE6">
      <w:pPr>
        <w:pStyle w:val="TOC5"/>
        <w:rPr>
          <w:rFonts w:asciiTheme="minorHAnsi" w:eastAsiaTheme="minorEastAsia" w:hAnsiTheme="minorHAnsi" w:cstheme="minorBidi"/>
          <w:noProof/>
          <w:sz w:val="22"/>
          <w:szCs w:val="22"/>
        </w:rPr>
      </w:pPr>
      <w:hyperlink w:anchor="_Toc466555336" w:history="1">
        <w:r w:rsidR="00A1460F" w:rsidRPr="00006302">
          <w:rPr>
            <w:rStyle w:val="Hyperlink"/>
            <w:noProof/>
          </w:rPr>
          <w:t>6.3.3.8.3 Procedures and Interventions Section 1.3.6.1.4.1.19376.1.5.3.1.1.13.2.11</w:t>
        </w:r>
        <w:r w:rsidR="00A1460F">
          <w:rPr>
            <w:noProof/>
            <w:webHidden/>
          </w:rPr>
          <w:tab/>
        </w:r>
        <w:r w:rsidR="00A1460F">
          <w:rPr>
            <w:noProof/>
            <w:webHidden/>
          </w:rPr>
          <w:fldChar w:fldCharType="begin"/>
        </w:r>
        <w:r w:rsidR="00A1460F">
          <w:rPr>
            <w:noProof/>
            <w:webHidden/>
          </w:rPr>
          <w:instrText xml:space="preserve"> PAGEREF _Toc466555336 \h </w:instrText>
        </w:r>
        <w:r w:rsidR="00A1460F">
          <w:rPr>
            <w:noProof/>
            <w:webHidden/>
          </w:rPr>
        </w:r>
        <w:r w:rsidR="00A1460F">
          <w:rPr>
            <w:noProof/>
            <w:webHidden/>
          </w:rPr>
          <w:fldChar w:fldCharType="separate"/>
        </w:r>
        <w:r w:rsidR="00A1460F">
          <w:rPr>
            <w:noProof/>
            <w:webHidden/>
          </w:rPr>
          <w:t>94</w:t>
        </w:r>
        <w:r w:rsidR="00A1460F">
          <w:rPr>
            <w:noProof/>
            <w:webHidden/>
          </w:rPr>
          <w:fldChar w:fldCharType="end"/>
        </w:r>
      </w:hyperlink>
    </w:p>
    <w:p w14:paraId="6C27A391" w14:textId="77777777" w:rsidR="00A1460F" w:rsidRDefault="00B64CE6">
      <w:pPr>
        <w:pStyle w:val="TOC5"/>
        <w:rPr>
          <w:rFonts w:asciiTheme="minorHAnsi" w:eastAsiaTheme="minorEastAsia" w:hAnsiTheme="minorHAnsi" w:cstheme="minorBidi"/>
          <w:noProof/>
          <w:sz w:val="22"/>
          <w:szCs w:val="22"/>
        </w:rPr>
      </w:pPr>
      <w:hyperlink w:anchor="_Toc466555337" w:history="1">
        <w:r w:rsidR="00A1460F" w:rsidRPr="00006302">
          <w:rPr>
            <w:rStyle w:val="Hyperlink"/>
            <w:noProof/>
          </w:rPr>
          <w:t>6.3.3.8.4 Intravenous Fluids Administered Section 1.3.6.1.4.1.19376.1.5.3.1.1.13.2.6</w:t>
        </w:r>
        <w:r w:rsidR="00A1460F">
          <w:rPr>
            <w:noProof/>
            <w:webHidden/>
          </w:rPr>
          <w:tab/>
        </w:r>
        <w:r w:rsidR="00A1460F">
          <w:rPr>
            <w:noProof/>
            <w:webHidden/>
          </w:rPr>
          <w:fldChar w:fldCharType="begin"/>
        </w:r>
        <w:r w:rsidR="00A1460F">
          <w:rPr>
            <w:noProof/>
            <w:webHidden/>
          </w:rPr>
          <w:instrText xml:space="preserve"> PAGEREF _Toc466555337 \h </w:instrText>
        </w:r>
        <w:r w:rsidR="00A1460F">
          <w:rPr>
            <w:noProof/>
            <w:webHidden/>
          </w:rPr>
        </w:r>
        <w:r w:rsidR="00A1460F">
          <w:rPr>
            <w:noProof/>
            <w:webHidden/>
          </w:rPr>
          <w:fldChar w:fldCharType="separate"/>
        </w:r>
        <w:r w:rsidR="00A1460F">
          <w:rPr>
            <w:noProof/>
            <w:webHidden/>
          </w:rPr>
          <w:t>95</w:t>
        </w:r>
        <w:r w:rsidR="00A1460F">
          <w:rPr>
            <w:noProof/>
            <w:webHidden/>
          </w:rPr>
          <w:fldChar w:fldCharType="end"/>
        </w:r>
      </w:hyperlink>
    </w:p>
    <w:p w14:paraId="47BAE225" w14:textId="77777777" w:rsidR="00A1460F" w:rsidRDefault="00B64CE6">
      <w:pPr>
        <w:pStyle w:val="TOC4"/>
        <w:rPr>
          <w:rFonts w:asciiTheme="minorHAnsi" w:eastAsiaTheme="minorEastAsia" w:hAnsiTheme="minorHAnsi" w:cstheme="minorBidi"/>
          <w:noProof/>
          <w:sz w:val="22"/>
          <w:szCs w:val="22"/>
        </w:rPr>
      </w:pPr>
      <w:hyperlink w:anchor="_Toc466555338" w:history="1">
        <w:r w:rsidR="00A1460F" w:rsidRPr="00006302">
          <w:rPr>
            <w:rStyle w:val="Hyperlink"/>
            <w:noProof/>
          </w:rPr>
          <w:t>6.3.3.9 Impressions</w:t>
        </w:r>
        <w:r w:rsidR="00A1460F">
          <w:rPr>
            <w:noProof/>
            <w:webHidden/>
          </w:rPr>
          <w:tab/>
        </w:r>
        <w:r w:rsidR="00A1460F">
          <w:rPr>
            <w:noProof/>
            <w:webHidden/>
          </w:rPr>
          <w:fldChar w:fldCharType="begin"/>
        </w:r>
        <w:r w:rsidR="00A1460F">
          <w:rPr>
            <w:noProof/>
            <w:webHidden/>
          </w:rPr>
          <w:instrText xml:space="preserve"> PAGEREF _Toc466555338 \h </w:instrText>
        </w:r>
        <w:r w:rsidR="00A1460F">
          <w:rPr>
            <w:noProof/>
            <w:webHidden/>
          </w:rPr>
        </w:r>
        <w:r w:rsidR="00A1460F">
          <w:rPr>
            <w:noProof/>
            <w:webHidden/>
          </w:rPr>
          <w:fldChar w:fldCharType="separate"/>
        </w:r>
        <w:r w:rsidR="00A1460F">
          <w:rPr>
            <w:noProof/>
            <w:webHidden/>
          </w:rPr>
          <w:t>96</w:t>
        </w:r>
        <w:r w:rsidR="00A1460F">
          <w:rPr>
            <w:noProof/>
            <w:webHidden/>
          </w:rPr>
          <w:fldChar w:fldCharType="end"/>
        </w:r>
      </w:hyperlink>
    </w:p>
    <w:p w14:paraId="678271A4" w14:textId="77777777" w:rsidR="00A1460F" w:rsidRDefault="00B64CE6">
      <w:pPr>
        <w:pStyle w:val="TOC5"/>
        <w:rPr>
          <w:rFonts w:asciiTheme="minorHAnsi" w:eastAsiaTheme="minorEastAsia" w:hAnsiTheme="minorHAnsi" w:cstheme="minorBidi"/>
          <w:noProof/>
          <w:sz w:val="22"/>
          <w:szCs w:val="22"/>
        </w:rPr>
      </w:pPr>
      <w:hyperlink w:anchor="_Toc466555339" w:history="1">
        <w:r w:rsidR="00A1460F" w:rsidRPr="00006302">
          <w:rPr>
            <w:rStyle w:val="Hyperlink"/>
            <w:noProof/>
          </w:rPr>
          <w:t>6.3.3.9.1 Pre-procedure Impressions Section 1.3.6.1.4.1.19376.1.5.3.1.1.9.42 (Deprecated)</w:t>
        </w:r>
        <w:r w:rsidR="00A1460F">
          <w:rPr>
            <w:noProof/>
            <w:webHidden/>
          </w:rPr>
          <w:tab/>
        </w:r>
        <w:r w:rsidR="00A1460F">
          <w:rPr>
            <w:noProof/>
            <w:webHidden/>
          </w:rPr>
          <w:fldChar w:fldCharType="begin"/>
        </w:r>
        <w:r w:rsidR="00A1460F">
          <w:rPr>
            <w:noProof/>
            <w:webHidden/>
          </w:rPr>
          <w:instrText xml:space="preserve"> PAGEREF _Toc466555339 \h </w:instrText>
        </w:r>
        <w:r w:rsidR="00A1460F">
          <w:rPr>
            <w:noProof/>
            <w:webHidden/>
          </w:rPr>
        </w:r>
        <w:r w:rsidR="00A1460F">
          <w:rPr>
            <w:noProof/>
            <w:webHidden/>
          </w:rPr>
          <w:fldChar w:fldCharType="separate"/>
        </w:r>
        <w:r w:rsidR="00A1460F">
          <w:rPr>
            <w:noProof/>
            <w:webHidden/>
          </w:rPr>
          <w:t>96</w:t>
        </w:r>
        <w:r w:rsidR="00A1460F">
          <w:rPr>
            <w:noProof/>
            <w:webHidden/>
          </w:rPr>
          <w:fldChar w:fldCharType="end"/>
        </w:r>
      </w:hyperlink>
    </w:p>
    <w:p w14:paraId="124E965E" w14:textId="77777777" w:rsidR="00A1460F" w:rsidRDefault="00B64CE6">
      <w:pPr>
        <w:pStyle w:val="TOC5"/>
        <w:rPr>
          <w:rFonts w:asciiTheme="minorHAnsi" w:eastAsiaTheme="minorEastAsia" w:hAnsiTheme="minorHAnsi" w:cstheme="minorBidi"/>
          <w:noProof/>
          <w:sz w:val="22"/>
          <w:szCs w:val="22"/>
        </w:rPr>
      </w:pPr>
      <w:hyperlink w:anchor="_Toc466555340" w:history="1">
        <w:r w:rsidR="00A1460F" w:rsidRPr="00006302">
          <w:rPr>
            <w:rStyle w:val="Hyperlink"/>
            <w:noProof/>
          </w:rPr>
          <w:t>6.3.3.9.2 Pre-procedure Risk Assessment Section 1.3.6.1.4.1.19376.1.5.3.1.1.9.44</w:t>
        </w:r>
        <w:r w:rsidR="00A1460F">
          <w:rPr>
            <w:noProof/>
            <w:webHidden/>
          </w:rPr>
          <w:tab/>
        </w:r>
        <w:r w:rsidR="00A1460F">
          <w:rPr>
            <w:noProof/>
            <w:webHidden/>
          </w:rPr>
          <w:fldChar w:fldCharType="begin"/>
        </w:r>
        <w:r w:rsidR="00A1460F">
          <w:rPr>
            <w:noProof/>
            <w:webHidden/>
          </w:rPr>
          <w:instrText xml:space="preserve"> PAGEREF _Toc466555340 \h </w:instrText>
        </w:r>
        <w:r w:rsidR="00A1460F">
          <w:rPr>
            <w:noProof/>
            <w:webHidden/>
          </w:rPr>
        </w:r>
        <w:r w:rsidR="00A1460F">
          <w:rPr>
            <w:noProof/>
            <w:webHidden/>
          </w:rPr>
          <w:fldChar w:fldCharType="separate"/>
        </w:r>
        <w:r w:rsidR="00A1460F">
          <w:rPr>
            <w:noProof/>
            <w:webHidden/>
          </w:rPr>
          <w:t>96</w:t>
        </w:r>
        <w:r w:rsidR="00A1460F">
          <w:rPr>
            <w:noProof/>
            <w:webHidden/>
          </w:rPr>
          <w:fldChar w:fldCharType="end"/>
        </w:r>
      </w:hyperlink>
    </w:p>
    <w:p w14:paraId="6BEB5C4D" w14:textId="77777777" w:rsidR="00A1460F" w:rsidRDefault="00B64CE6">
      <w:pPr>
        <w:pStyle w:val="TOC5"/>
        <w:rPr>
          <w:rFonts w:asciiTheme="minorHAnsi" w:eastAsiaTheme="minorEastAsia" w:hAnsiTheme="minorHAnsi" w:cstheme="minorBidi"/>
          <w:noProof/>
          <w:sz w:val="22"/>
          <w:szCs w:val="22"/>
        </w:rPr>
      </w:pPr>
      <w:hyperlink w:anchor="_Toc466555341" w:history="1">
        <w:r w:rsidR="00A1460F" w:rsidRPr="00006302">
          <w:rPr>
            <w:rStyle w:val="Hyperlink"/>
            <w:noProof/>
          </w:rPr>
          <w:t>6.3.3.9.3 Antepartum Visit Summary Flowsheet Section 1.3.6.1.4.1.19376.1.5.3.1.1.11.2.2.2</w:t>
        </w:r>
        <w:r w:rsidR="00A1460F">
          <w:rPr>
            <w:noProof/>
            <w:webHidden/>
          </w:rPr>
          <w:tab/>
        </w:r>
        <w:r w:rsidR="00A1460F">
          <w:rPr>
            <w:noProof/>
            <w:webHidden/>
          </w:rPr>
          <w:fldChar w:fldCharType="begin"/>
        </w:r>
        <w:r w:rsidR="00A1460F">
          <w:rPr>
            <w:noProof/>
            <w:webHidden/>
          </w:rPr>
          <w:instrText xml:space="preserve"> PAGEREF _Toc466555341 \h </w:instrText>
        </w:r>
        <w:r w:rsidR="00A1460F">
          <w:rPr>
            <w:noProof/>
            <w:webHidden/>
          </w:rPr>
        </w:r>
        <w:r w:rsidR="00A1460F">
          <w:rPr>
            <w:noProof/>
            <w:webHidden/>
          </w:rPr>
          <w:fldChar w:fldCharType="separate"/>
        </w:r>
        <w:r w:rsidR="00A1460F">
          <w:rPr>
            <w:noProof/>
            <w:webHidden/>
          </w:rPr>
          <w:t>97</w:t>
        </w:r>
        <w:r w:rsidR="00A1460F">
          <w:rPr>
            <w:noProof/>
            <w:webHidden/>
          </w:rPr>
          <w:fldChar w:fldCharType="end"/>
        </w:r>
      </w:hyperlink>
    </w:p>
    <w:p w14:paraId="3F40F31A" w14:textId="77777777" w:rsidR="00A1460F" w:rsidRDefault="00B64CE6">
      <w:pPr>
        <w:pStyle w:val="TOC5"/>
        <w:rPr>
          <w:rFonts w:asciiTheme="minorHAnsi" w:eastAsiaTheme="minorEastAsia" w:hAnsiTheme="minorHAnsi" w:cstheme="minorBidi"/>
          <w:noProof/>
          <w:sz w:val="22"/>
          <w:szCs w:val="22"/>
        </w:rPr>
      </w:pPr>
      <w:hyperlink w:anchor="_Toc466555342" w:history="1">
        <w:r w:rsidR="00A1460F" w:rsidRPr="00006302">
          <w:rPr>
            <w:rStyle w:val="Hyperlink"/>
            <w:noProof/>
          </w:rPr>
          <w:t>6.3.3.9.4 Progress Note Section 1.3.6.1.4.1.19376.1.5.3.1.1.13.2.7</w:t>
        </w:r>
        <w:r w:rsidR="00A1460F">
          <w:rPr>
            <w:noProof/>
            <w:webHidden/>
          </w:rPr>
          <w:tab/>
        </w:r>
        <w:r w:rsidR="00A1460F">
          <w:rPr>
            <w:noProof/>
            <w:webHidden/>
          </w:rPr>
          <w:fldChar w:fldCharType="begin"/>
        </w:r>
        <w:r w:rsidR="00A1460F">
          <w:rPr>
            <w:noProof/>
            <w:webHidden/>
          </w:rPr>
          <w:instrText xml:space="preserve"> PAGEREF _Toc466555342 \h </w:instrText>
        </w:r>
        <w:r w:rsidR="00A1460F">
          <w:rPr>
            <w:noProof/>
            <w:webHidden/>
          </w:rPr>
        </w:r>
        <w:r w:rsidR="00A1460F">
          <w:rPr>
            <w:noProof/>
            <w:webHidden/>
          </w:rPr>
          <w:fldChar w:fldCharType="separate"/>
        </w:r>
        <w:r w:rsidR="00A1460F">
          <w:rPr>
            <w:noProof/>
            <w:webHidden/>
          </w:rPr>
          <w:t>98</w:t>
        </w:r>
        <w:r w:rsidR="00A1460F">
          <w:rPr>
            <w:noProof/>
            <w:webHidden/>
          </w:rPr>
          <w:fldChar w:fldCharType="end"/>
        </w:r>
      </w:hyperlink>
    </w:p>
    <w:p w14:paraId="39BB1379" w14:textId="77777777" w:rsidR="00A1460F" w:rsidRDefault="00B64CE6">
      <w:pPr>
        <w:pStyle w:val="TOC5"/>
        <w:rPr>
          <w:rFonts w:asciiTheme="minorHAnsi" w:eastAsiaTheme="minorEastAsia" w:hAnsiTheme="minorHAnsi" w:cstheme="minorBidi"/>
          <w:noProof/>
          <w:sz w:val="22"/>
          <w:szCs w:val="22"/>
        </w:rPr>
      </w:pPr>
      <w:hyperlink w:anchor="_Toc466555343" w:history="1">
        <w:r w:rsidR="00A1460F" w:rsidRPr="00006302">
          <w:rPr>
            <w:rStyle w:val="Hyperlink"/>
            <w:noProof/>
          </w:rPr>
          <w:t>6.3.3.9.5 ED Diagnosis Section 1.3.6.1.4.1.19376.1.5.3.1.1.13.2.9</w:t>
        </w:r>
        <w:r w:rsidR="00A1460F">
          <w:rPr>
            <w:noProof/>
            <w:webHidden/>
          </w:rPr>
          <w:tab/>
        </w:r>
        <w:r w:rsidR="00A1460F">
          <w:rPr>
            <w:noProof/>
            <w:webHidden/>
          </w:rPr>
          <w:fldChar w:fldCharType="begin"/>
        </w:r>
        <w:r w:rsidR="00A1460F">
          <w:rPr>
            <w:noProof/>
            <w:webHidden/>
          </w:rPr>
          <w:instrText xml:space="preserve"> PAGEREF _Toc466555343 \h </w:instrText>
        </w:r>
        <w:r w:rsidR="00A1460F">
          <w:rPr>
            <w:noProof/>
            <w:webHidden/>
          </w:rPr>
        </w:r>
        <w:r w:rsidR="00A1460F">
          <w:rPr>
            <w:noProof/>
            <w:webHidden/>
          </w:rPr>
          <w:fldChar w:fldCharType="separate"/>
        </w:r>
        <w:r w:rsidR="00A1460F">
          <w:rPr>
            <w:noProof/>
            <w:webHidden/>
          </w:rPr>
          <w:t>99</w:t>
        </w:r>
        <w:r w:rsidR="00A1460F">
          <w:rPr>
            <w:noProof/>
            <w:webHidden/>
          </w:rPr>
          <w:fldChar w:fldCharType="end"/>
        </w:r>
      </w:hyperlink>
    </w:p>
    <w:p w14:paraId="58E6D96E" w14:textId="77777777" w:rsidR="00A1460F" w:rsidRDefault="00B64CE6">
      <w:pPr>
        <w:pStyle w:val="TOC5"/>
        <w:rPr>
          <w:rFonts w:asciiTheme="minorHAnsi" w:eastAsiaTheme="minorEastAsia" w:hAnsiTheme="minorHAnsi" w:cstheme="minorBidi"/>
          <w:noProof/>
          <w:sz w:val="22"/>
          <w:szCs w:val="22"/>
        </w:rPr>
      </w:pPr>
      <w:hyperlink w:anchor="_Toc466555344" w:history="1">
        <w:r w:rsidR="00A1460F" w:rsidRPr="00006302">
          <w:rPr>
            <w:rStyle w:val="Hyperlink"/>
            <w:noProof/>
          </w:rPr>
          <w:t>6.3.3.9.6 Acuity Assessment Section 1.3.6.1.4.1.19376.1.5.3.1.1.13.2.2</w:t>
        </w:r>
        <w:r w:rsidR="00A1460F">
          <w:rPr>
            <w:noProof/>
            <w:webHidden/>
          </w:rPr>
          <w:tab/>
        </w:r>
        <w:r w:rsidR="00A1460F">
          <w:rPr>
            <w:noProof/>
            <w:webHidden/>
          </w:rPr>
          <w:fldChar w:fldCharType="begin"/>
        </w:r>
        <w:r w:rsidR="00A1460F">
          <w:rPr>
            <w:noProof/>
            <w:webHidden/>
          </w:rPr>
          <w:instrText xml:space="preserve"> PAGEREF _Toc466555344 \h </w:instrText>
        </w:r>
        <w:r w:rsidR="00A1460F">
          <w:rPr>
            <w:noProof/>
            <w:webHidden/>
          </w:rPr>
        </w:r>
        <w:r w:rsidR="00A1460F">
          <w:rPr>
            <w:noProof/>
            <w:webHidden/>
          </w:rPr>
          <w:fldChar w:fldCharType="separate"/>
        </w:r>
        <w:r w:rsidR="00A1460F">
          <w:rPr>
            <w:noProof/>
            <w:webHidden/>
          </w:rPr>
          <w:t>99</w:t>
        </w:r>
        <w:r w:rsidR="00A1460F">
          <w:rPr>
            <w:noProof/>
            <w:webHidden/>
          </w:rPr>
          <w:fldChar w:fldCharType="end"/>
        </w:r>
      </w:hyperlink>
    </w:p>
    <w:p w14:paraId="2B302DF3" w14:textId="77777777" w:rsidR="00A1460F" w:rsidRDefault="00B64CE6">
      <w:pPr>
        <w:pStyle w:val="TOC5"/>
        <w:rPr>
          <w:rFonts w:asciiTheme="minorHAnsi" w:eastAsiaTheme="minorEastAsia" w:hAnsiTheme="minorHAnsi" w:cstheme="minorBidi"/>
          <w:noProof/>
          <w:sz w:val="22"/>
          <w:szCs w:val="22"/>
        </w:rPr>
      </w:pPr>
      <w:hyperlink w:anchor="_Toc466555345" w:history="1">
        <w:r w:rsidR="00A1460F" w:rsidRPr="00006302">
          <w:rPr>
            <w:rStyle w:val="Hyperlink"/>
            <w:noProof/>
          </w:rPr>
          <w:t>6.3.3.9.7 Assessments Section 1.3.6.1.4.1.19376.1.5.3.1.1.13.2.4</w:t>
        </w:r>
        <w:r w:rsidR="00A1460F">
          <w:rPr>
            <w:noProof/>
            <w:webHidden/>
          </w:rPr>
          <w:tab/>
        </w:r>
        <w:r w:rsidR="00A1460F">
          <w:rPr>
            <w:noProof/>
            <w:webHidden/>
          </w:rPr>
          <w:fldChar w:fldCharType="begin"/>
        </w:r>
        <w:r w:rsidR="00A1460F">
          <w:rPr>
            <w:noProof/>
            <w:webHidden/>
          </w:rPr>
          <w:instrText xml:space="preserve"> PAGEREF _Toc466555345 \h </w:instrText>
        </w:r>
        <w:r w:rsidR="00A1460F">
          <w:rPr>
            <w:noProof/>
            <w:webHidden/>
          </w:rPr>
        </w:r>
        <w:r w:rsidR="00A1460F">
          <w:rPr>
            <w:noProof/>
            <w:webHidden/>
          </w:rPr>
          <w:fldChar w:fldCharType="separate"/>
        </w:r>
        <w:r w:rsidR="00A1460F">
          <w:rPr>
            <w:noProof/>
            <w:webHidden/>
          </w:rPr>
          <w:t>100</w:t>
        </w:r>
        <w:r w:rsidR="00A1460F">
          <w:rPr>
            <w:noProof/>
            <w:webHidden/>
          </w:rPr>
          <w:fldChar w:fldCharType="end"/>
        </w:r>
      </w:hyperlink>
    </w:p>
    <w:p w14:paraId="725F86B6" w14:textId="77777777" w:rsidR="00A1460F" w:rsidRDefault="00B64CE6">
      <w:pPr>
        <w:pStyle w:val="TOC4"/>
        <w:rPr>
          <w:rFonts w:asciiTheme="minorHAnsi" w:eastAsiaTheme="minorEastAsia" w:hAnsiTheme="minorHAnsi" w:cstheme="minorBidi"/>
          <w:noProof/>
          <w:sz w:val="22"/>
          <w:szCs w:val="22"/>
        </w:rPr>
      </w:pPr>
      <w:hyperlink w:anchor="_Toc466555346" w:history="1">
        <w:r w:rsidR="00A1460F" w:rsidRPr="00006302">
          <w:rPr>
            <w:rStyle w:val="Hyperlink"/>
            <w:noProof/>
          </w:rPr>
          <w:t>6.3.3.10 Section Content Modules-Non-categorized</w:t>
        </w:r>
        <w:r w:rsidR="00A1460F">
          <w:rPr>
            <w:noProof/>
            <w:webHidden/>
          </w:rPr>
          <w:tab/>
        </w:r>
        <w:r w:rsidR="00A1460F">
          <w:rPr>
            <w:noProof/>
            <w:webHidden/>
          </w:rPr>
          <w:fldChar w:fldCharType="begin"/>
        </w:r>
        <w:r w:rsidR="00A1460F">
          <w:rPr>
            <w:noProof/>
            <w:webHidden/>
          </w:rPr>
          <w:instrText xml:space="preserve"> PAGEREF _Toc466555346 \h </w:instrText>
        </w:r>
        <w:r w:rsidR="00A1460F">
          <w:rPr>
            <w:noProof/>
            <w:webHidden/>
          </w:rPr>
        </w:r>
        <w:r w:rsidR="00A1460F">
          <w:rPr>
            <w:noProof/>
            <w:webHidden/>
          </w:rPr>
          <w:fldChar w:fldCharType="separate"/>
        </w:r>
        <w:r w:rsidR="00A1460F">
          <w:rPr>
            <w:noProof/>
            <w:webHidden/>
          </w:rPr>
          <w:t>101</w:t>
        </w:r>
        <w:r w:rsidR="00A1460F">
          <w:rPr>
            <w:noProof/>
            <w:webHidden/>
          </w:rPr>
          <w:fldChar w:fldCharType="end"/>
        </w:r>
      </w:hyperlink>
    </w:p>
    <w:p w14:paraId="55BFE03D" w14:textId="77777777" w:rsidR="00A1460F" w:rsidRDefault="00B64CE6">
      <w:pPr>
        <w:pStyle w:val="TOC5"/>
        <w:rPr>
          <w:rFonts w:asciiTheme="minorHAnsi" w:eastAsiaTheme="minorEastAsia" w:hAnsiTheme="minorHAnsi" w:cstheme="minorBidi"/>
          <w:noProof/>
          <w:sz w:val="22"/>
          <w:szCs w:val="22"/>
        </w:rPr>
      </w:pPr>
      <w:hyperlink w:anchor="_Toc466555347" w:history="1">
        <w:r w:rsidR="00A1460F" w:rsidRPr="00006302">
          <w:rPr>
            <w:rStyle w:val="Hyperlink"/>
            <w:noProof/>
          </w:rPr>
          <w:t>6.3.3.10.1 VRDR Death Report Section- Section Content Module (1.3.6.1.4.1.19376.1.7.3.1.3.23.2)</w:t>
        </w:r>
        <w:r w:rsidR="00A1460F">
          <w:rPr>
            <w:noProof/>
            <w:webHidden/>
          </w:rPr>
          <w:tab/>
        </w:r>
        <w:r w:rsidR="00A1460F">
          <w:rPr>
            <w:noProof/>
            <w:webHidden/>
          </w:rPr>
          <w:fldChar w:fldCharType="begin"/>
        </w:r>
        <w:r w:rsidR="00A1460F">
          <w:rPr>
            <w:noProof/>
            <w:webHidden/>
          </w:rPr>
          <w:instrText xml:space="preserve"> PAGEREF _Toc466555347 \h </w:instrText>
        </w:r>
        <w:r w:rsidR="00A1460F">
          <w:rPr>
            <w:noProof/>
            <w:webHidden/>
          </w:rPr>
        </w:r>
        <w:r w:rsidR="00A1460F">
          <w:rPr>
            <w:noProof/>
            <w:webHidden/>
          </w:rPr>
          <w:fldChar w:fldCharType="separate"/>
        </w:r>
        <w:r w:rsidR="00A1460F">
          <w:rPr>
            <w:noProof/>
            <w:webHidden/>
          </w:rPr>
          <w:t>101</w:t>
        </w:r>
        <w:r w:rsidR="00A1460F">
          <w:rPr>
            <w:noProof/>
            <w:webHidden/>
          </w:rPr>
          <w:fldChar w:fldCharType="end"/>
        </w:r>
      </w:hyperlink>
    </w:p>
    <w:p w14:paraId="3D0A6232" w14:textId="77777777" w:rsidR="00A1460F" w:rsidRDefault="00B64CE6">
      <w:pPr>
        <w:pStyle w:val="TOC6"/>
        <w:rPr>
          <w:rFonts w:asciiTheme="minorHAnsi" w:eastAsiaTheme="minorEastAsia" w:hAnsiTheme="minorHAnsi" w:cstheme="minorBidi"/>
          <w:noProof/>
          <w:sz w:val="22"/>
          <w:szCs w:val="22"/>
        </w:rPr>
      </w:pPr>
      <w:hyperlink w:anchor="_Toc466555348" w:history="1">
        <w:r w:rsidR="00A1460F" w:rsidRPr="00006302">
          <w:rPr>
            <w:rStyle w:val="Hyperlink"/>
            <w:bCs/>
            <w:noProof/>
          </w:rPr>
          <w:t>6.3.3.10.1.1 Pregnancy Status Entry Condition</w:t>
        </w:r>
        <w:r w:rsidR="00A1460F">
          <w:rPr>
            <w:noProof/>
            <w:webHidden/>
          </w:rPr>
          <w:tab/>
        </w:r>
        <w:r w:rsidR="00A1460F">
          <w:rPr>
            <w:noProof/>
            <w:webHidden/>
          </w:rPr>
          <w:fldChar w:fldCharType="begin"/>
        </w:r>
        <w:r w:rsidR="00A1460F">
          <w:rPr>
            <w:noProof/>
            <w:webHidden/>
          </w:rPr>
          <w:instrText xml:space="preserve"> PAGEREF _Toc466555348 \h </w:instrText>
        </w:r>
        <w:r w:rsidR="00A1460F">
          <w:rPr>
            <w:noProof/>
            <w:webHidden/>
          </w:rPr>
        </w:r>
        <w:r w:rsidR="00A1460F">
          <w:rPr>
            <w:noProof/>
            <w:webHidden/>
          </w:rPr>
          <w:fldChar w:fldCharType="separate"/>
        </w:r>
        <w:r w:rsidR="00A1460F">
          <w:rPr>
            <w:noProof/>
            <w:webHidden/>
          </w:rPr>
          <w:t>103</w:t>
        </w:r>
        <w:r w:rsidR="00A1460F">
          <w:rPr>
            <w:noProof/>
            <w:webHidden/>
          </w:rPr>
          <w:fldChar w:fldCharType="end"/>
        </w:r>
      </w:hyperlink>
    </w:p>
    <w:p w14:paraId="5265F06E" w14:textId="77777777" w:rsidR="00A1460F" w:rsidRDefault="00B64CE6">
      <w:pPr>
        <w:pStyle w:val="TOC6"/>
        <w:rPr>
          <w:rFonts w:asciiTheme="minorHAnsi" w:eastAsiaTheme="minorEastAsia" w:hAnsiTheme="minorHAnsi" w:cstheme="minorBidi"/>
          <w:noProof/>
          <w:sz w:val="22"/>
          <w:szCs w:val="22"/>
        </w:rPr>
      </w:pPr>
      <w:hyperlink w:anchor="_Toc466555349" w:history="1">
        <w:r w:rsidR="00A1460F" w:rsidRPr="00006302">
          <w:rPr>
            <w:rStyle w:val="Hyperlink"/>
            <w:bCs/>
            <w:noProof/>
          </w:rPr>
          <w:t>6.3.3.10.1.2 Autopsy Results Entry Condition</w:t>
        </w:r>
        <w:r w:rsidR="00A1460F">
          <w:rPr>
            <w:noProof/>
            <w:webHidden/>
          </w:rPr>
          <w:tab/>
        </w:r>
        <w:r w:rsidR="00A1460F">
          <w:rPr>
            <w:noProof/>
            <w:webHidden/>
          </w:rPr>
          <w:fldChar w:fldCharType="begin"/>
        </w:r>
        <w:r w:rsidR="00A1460F">
          <w:rPr>
            <w:noProof/>
            <w:webHidden/>
          </w:rPr>
          <w:instrText xml:space="preserve"> PAGEREF _Toc466555349 \h </w:instrText>
        </w:r>
        <w:r w:rsidR="00A1460F">
          <w:rPr>
            <w:noProof/>
            <w:webHidden/>
          </w:rPr>
        </w:r>
        <w:r w:rsidR="00A1460F">
          <w:rPr>
            <w:noProof/>
            <w:webHidden/>
          </w:rPr>
          <w:fldChar w:fldCharType="separate"/>
        </w:r>
        <w:r w:rsidR="00A1460F">
          <w:rPr>
            <w:noProof/>
            <w:webHidden/>
          </w:rPr>
          <w:t>103</w:t>
        </w:r>
        <w:r w:rsidR="00A1460F">
          <w:rPr>
            <w:noProof/>
            <w:webHidden/>
          </w:rPr>
          <w:fldChar w:fldCharType="end"/>
        </w:r>
      </w:hyperlink>
    </w:p>
    <w:p w14:paraId="2BC584C1" w14:textId="77777777" w:rsidR="00A1460F" w:rsidRDefault="00B64CE6">
      <w:pPr>
        <w:pStyle w:val="TOC6"/>
        <w:rPr>
          <w:rFonts w:asciiTheme="minorHAnsi" w:eastAsiaTheme="minorEastAsia" w:hAnsiTheme="minorHAnsi" w:cstheme="minorBidi"/>
          <w:noProof/>
          <w:sz w:val="22"/>
          <w:szCs w:val="22"/>
        </w:rPr>
      </w:pPr>
      <w:hyperlink w:anchor="_Toc466555350" w:history="1">
        <w:r w:rsidR="00A1460F" w:rsidRPr="00006302">
          <w:rPr>
            <w:rStyle w:val="Hyperlink"/>
            <w:bCs/>
            <w:noProof/>
          </w:rPr>
          <w:t>6.3.3.10.1.3 Death Certification Entry Condition</w:t>
        </w:r>
        <w:r w:rsidR="00A1460F">
          <w:rPr>
            <w:noProof/>
            <w:webHidden/>
          </w:rPr>
          <w:tab/>
        </w:r>
        <w:r w:rsidR="00A1460F">
          <w:rPr>
            <w:noProof/>
            <w:webHidden/>
          </w:rPr>
          <w:fldChar w:fldCharType="begin"/>
        </w:r>
        <w:r w:rsidR="00A1460F">
          <w:rPr>
            <w:noProof/>
            <w:webHidden/>
          </w:rPr>
          <w:instrText xml:space="preserve"> PAGEREF _Toc466555350 \h </w:instrText>
        </w:r>
        <w:r w:rsidR="00A1460F">
          <w:rPr>
            <w:noProof/>
            <w:webHidden/>
          </w:rPr>
        </w:r>
        <w:r w:rsidR="00A1460F">
          <w:rPr>
            <w:noProof/>
            <w:webHidden/>
          </w:rPr>
          <w:fldChar w:fldCharType="separate"/>
        </w:r>
        <w:r w:rsidR="00A1460F">
          <w:rPr>
            <w:noProof/>
            <w:webHidden/>
          </w:rPr>
          <w:t>104</w:t>
        </w:r>
        <w:r w:rsidR="00A1460F">
          <w:rPr>
            <w:noProof/>
            <w:webHidden/>
          </w:rPr>
          <w:fldChar w:fldCharType="end"/>
        </w:r>
      </w:hyperlink>
    </w:p>
    <w:p w14:paraId="53829CF4" w14:textId="77777777" w:rsidR="00A1460F" w:rsidRDefault="00B64CE6">
      <w:pPr>
        <w:pStyle w:val="TOC6"/>
        <w:rPr>
          <w:rFonts w:asciiTheme="minorHAnsi" w:eastAsiaTheme="minorEastAsia" w:hAnsiTheme="minorHAnsi" w:cstheme="minorBidi"/>
          <w:noProof/>
          <w:sz w:val="22"/>
          <w:szCs w:val="22"/>
        </w:rPr>
      </w:pPr>
      <w:hyperlink w:anchor="_Toc466555351" w:history="1">
        <w:r w:rsidR="00A1460F" w:rsidRPr="00006302">
          <w:rPr>
            <w:rStyle w:val="Hyperlink"/>
            <w:bCs/>
            <w:noProof/>
          </w:rPr>
          <w:t>6.3.3.10.1.4 Death Causal Information Entry Condition</w:t>
        </w:r>
        <w:r w:rsidR="00A1460F">
          <w:rPr>
            <w:noProof/>
            <w:webHidden/>
          </w:rPr>
          <w:tab/>
        </w:r>
        <w:r w:rsidR="00A1460F">
          <w:rPr>
            <w:noProof/>
            <w:webHidden/>
          </w:rPr>
          <w:fldChar w:fldCharType="begin"/>
        </w:r>
        <w:r w:rsidR="00A1460F">
          <w:rPr>
            <w:noProof/>
            <w:webHidden/>
          </w:rPr>
          <w:instrText xml:space="preserve"> PAGEREF _Toc466555351 \h </w:instrText>
        </w:r>
        <w:r w:rsidR="00A1460F">
          <w:rPr>
            <w:noProof/>
            <w:webHidden/>
          </w:rPr>
        </w:r>
        <w:r w:rsidR="00A1460F">
          <w:rPr>
            <w:noProof/>
            <w:webHidden/>
          </w:rPr>
          <w:fldChar w:fldCharType="separate"/>
        </w:r>
        <w:r w:rsidR="00A1460F">
          <w:rPr>
            <w:noProof/>
            <w:webHidden/>
          </w:rPr>
          <w:t>104</w:t>
        </w:r>
        <w:r w:rsidR="00A1460F">
          <w:rPr>
            <w:noProof/>
            <w:webHidden/>
          </w:rPr>
          <w:fldChar w:fldCharType="end"/>
        </w:r>
      </w:hyperlink>
    </w:p>
    <w:p w14:paraId="54CC295C" w14:textId="77777777" w:rsidR="00A1460F" w:rsidRDefault="00B64CE6">
      <w:pPr>
        <w:pStyle w:val="TOC5"/>
        <w:rPr>
          <w:rFonts w:asciiTheme="minorHAnsi" w:eastAsiaTheme="minorEastAsia" w:hAnsiTheme="minorHAnsi" w:cstheme="minorBidi"/>
          <w:noProof/>
          <w:sz w:val="22"/>
          <w:szCs w:val="22"/>
        </w:rPr>
      </w:pPr>
      <w:hyperlink w:anchor="_Toc466555352" w:history="1">
        <w:r w:rsidR="00A1460F" w:rsidRPr="00006302">
          <w:rPr>
            <w:rStyle w:val="Hyperlink"/>
            <w:noProof/>
          </w:rPr>
          <w:t>6.3.3.10.2 Coded Hospital Course Section 1.3.6.1.4.1.19376.1.7.3.1.3.23.1</w:t>
        </w:r>
        <w:r w:rsidR="00A1460F">
          <w:rPr>
            <w:noProof/>
            <w:webHidden/>
          </w:rPr>
          <w:tab/>
        </w:r>
        <w:r w:rsidR="00A1460F">
          <w:rPr>
            <w:noProof/>
            <w:webHidden/>
          </w:rPr>
          <w:fldChar w:fldCharType="begin"/>
        </w:r>
        <w:r w:rsidR="00A1460F">
          <w:rPr>
            <w:noProof/>
            <w:webHidden/>
          </w:rPr>
          <w:instrText xml:space="preserve"> PAGEREF _Toc466555352 \h </w:instrText>
        </w:r>
        <w:r w:rsidR="00A1460F">
          <w:rPr>
            <w:noProof/>
            <w:webHidden/>
          </w:rPr>
        </w:r>
        <w:r w:rsidR="00A1460F">
          <w:rPr>
            <w:noProof/>
            <w:webHidden/>
          </w:rPr>
          <w:fldChar w:fldCharType="separate"/>
        </w:r>
        <w:r w:rsidR="00A1460F">
          <w:rPr>
            <w:noProof/>
            <w:webHidden/>
          </w:rPr>
          <w:t>104</w:t>
        </w:r>
        <w:r w:rsidR="00A1460F">
          <w:rPr>
            <w:noProof/>
            <w:webHidden/>
          </w:rPr>
          <w:fldChar w:fldCharType="end"/>
        </w:r>
      </w:hyperlink>
    </w:p>
    <w:p w14:paraId="375B9DC4" w14:textId="77777777" w:rsidR="00A1460F" w:rsidRDefault="00B64CE6">
      <w:pPr>
        <w:pStyle w:val="TOC5"/>
        <w:rPr>
          <w:rFonts w:asciiTheme="minorHAnsi" w:eastAsiaTheme="minorEastAsia" w:hAnsiTheme="minorHAnsi" w:cstheme="minorBidi"/>
          <w:noProof/>
          <w:sz w:val="22"/>
          <w:szCs w:val="22"/>
        </w:rPr>
      </w:pPr>
      <w:hyperlink w:anchor="_Toc466555353" w:history="1">
        <w:r w:rsidR="00A1460F" w:rsidRPr="00006302">
          <w:rPr>
            <w:rStyle w:val="Hyperlink"/>
            <w:bCs/>
            <w:noProof/>
          </w:rPr>
          <w:t>6.3.3.10.3 Resources to Support Goals Section 1.3.6.1.4.1.19376.1.7.3.1.3.24.1</w:t>
        </w:r>
        <w:r w:rsidR="00A1460F">
          <w:rPr>
            <w:noProof/>
            <w:webHidden/>
          </w:rPr>
          <w:tab/>
        </w:r>
        <w:r w:rsidR="00A1460F">
          <w:rPr>
            <w:noProof/>
            <w:webHidden/>
          </w:rPr>
          <w:fldChar w:fldCharType="begin"/>
        </w:r>
        <w:r w:rsidR="00A1460F">
          <w:rPr>
            <w:noProof/>
            <w:webHidden/>
          </w:rPr>
          <w:instrText xml:space="preserve"> PAGEREF _Toc466555353 \h </w:instrText>
        </w:r>
        <w:r w:rsidR="00A1460F">
          <w:rPr>
            <w:noProof/>
            <w:webHidden/>
          </w:rPr>
        </w:r>
        <w:r w:rsidR="00A1460F">
          <w:rPr>
            <w:noProof/>
            <w:webHidden/>
          </w:rPr>
          <w:fldChar w:fldCharType="separate"/>
        </w:r>
        <w:r w:rsidR="00A1460F">
          <w:rPr>
            <w:noProof/>
            <w:webHidden/>
          </w:rPr>
          <w:t>105</w:t>
        </w:r>
        <w:r w:rsidR="00A1460F">
          <w:rPr>
            <w:noProof/>
            <w:webHidden/>
          </w:rPr>
          <w:fldChar w:fldCharType="end"/>
        </w:r>
      </w:hyperlink>
    </w:p>
    <w:p w14:paraId="50C03EE5" w14:textId="77777777" w:rsidR="00A1460F" w:rsidRDefault="00B64CE6">
      <w:pPr>
        <w:pStyle w:val="TOC5"/>
        <w:rPr>
          <w:rFonts w:asciiTheme="minorHAnsi" w:eastAsiaTheme="minorEastAsia" w:hAnsiTheme="minorHAnsi" w:cstheme="minorBidi"/>
          <w:noProof/>
          <w:sz w:val="22"/>
          <w:szCs w:val="22"/>
        </w:rPr>
      </w:pPr>
      <w:hyperlink w:anchor="_Toc466555354" w:history="1">
        <w:r w:rsidR="00A1460F" w:rsidRPr="00006302">
          <w:rPr>
            <w:rStyle w:val="Hyperlink"/>
            <w:bCs/>
            <w:noProof/>
          </w:rPr>
          <w:t>6.3.3.10.4 Healthy Weight Care Plan Section 1.3.6.1.4.1.19376.1.7.3.1.3.24.2</w:t>
        </w:r>
        <w:r w:rsidR="00A1460F">
          <w:rPr>
            <w:noProof/>
            <w:webHidden/>
          </w:rPr>
          <w:tab/>
        </w:r>
        <w:r w:rsidR="00A1460F">
          <w:rPr>
            <w:noProof/>
            <w:webHidden/>
          </w:rPr>
          <w:fldChar w:fldCharType="begin"/>
        </w:r>
        <w:r w:rsidR="00A1460F">
          <w:rPr>
            <w:noProof/>
            <w:webHidden/>
          </w:rPr>
          <w:instrText xml:space="preserve"> PAGEREF _Toc466555354 \h </w:instrText>
        </w:r>
        <w:r w:rsidR="00A1460F">
          <w:rPr>
            <w:noProof/>
            <w:webHidden/>
          </w:rPr>
        </w:r>
        <w:r w:rsidR="00A1460F">
          <w:rPr>
            <w:noProof/>
            <w:webHidden/>
          </w:rPr>
          <w:fldChar w:fldCharType="separate"/>
        </w:r>
        <w:r w:rsidR="00A1460F">
          <w:rPr>
            <w:noProof/>
            <w:webHidden/>
          </w:rPr>
          <w:t>106</w:t>
        </w:r>
        <w:r w:rsidR="00A1460F">
          <w:rPr>
            <w:noProof/>
            <w:webHidden/>
          </w:rPr>
          <w:fldChar w:fldCharType="end"/>
        </w:r>
      </w:hyperlink>
    </w:p>
    <w:p w14:paraId="7A39B719" w14:textId="77777777" w:rsidR="00A1460F" w:rsidRDefault="00B64CE6">
      <w:pPr>
        <w:pStyle w:val="TOC5"/>
        <w:rPr>
          <w:rFonts w:asciiTheme="minorHAnsi" w:eastAsiaTheme="minorEastAsia" w:hAnsiTheme="minorHAnsi" w:cstheme="minorBidi"/>
          <w:noProof/>
          <w:sz w:val="22"/>
          <w:szCs w:val="22"/>
        </w:rPr>
      </w:pPr>
      <w:hyperlink w:anchor="_Toc466555355" w:history="1">
        <w:r w:rsidR="00A1460F" w:rsidRPr="00006302">
          <w:rPr>
            <w:rStyle w:val="Hyperlink"/>
            <w:bCs/>
            <w:noProof/>
          </w:rPr>
          <w:t>6.3.3.10.5 Occupational Data for Health Section 1.3.6.1.4.1.19376.1.5.3.1.3.37</w:t>
        </w:r>
        <w:r w:rsidR="00A1460F">
          <w:rPr>
            <w:noProof/>
            <w:webHidden/>
          </w:rPr>
          <w:tab/>
        </w:r>
        <w:r w:rsidR="00A1460F">
          <w:rPr>
            <w:noProof/>
            <w:webHidden/>
          </w:rPr>
          <w:fldChar w:fldCharType="begin"/>
        </w:r>
        <w:r w:rsidR="00A1460F">
          <w:rPr>
            <w:noProof/>
            <w:webHidden/>
          </w:rPr>
          <w:instrText xml:space="preserve"> PAGEREF _Toc466555355 \h </w:instrText>
        </w:r>
        <w:r w:rsidR="00A1460F">
          <w:rPr>
            <w:noProof/>
            <w:webHidden/>
          </w:rPr>
        </w:r>
        <w:r w:rsidR="00A1460F">
          <w:rPr>
            <w:noProof/>
            <w:webHidden/>
          </w:rPr>
          <w:fldChar w:fldCharType="separate"/>
        </w:r>
        <w:r w:rsidR="00A1460F">
          <w:rPr>
            <w:noProof/>
            <w:webHidden/>
          </w:rPr>
          <w:t>106</w:t>
        </w:r>
        <w:r w:rsidR="00A1460F">
          <w:rPr>
            <w:noProof/>
            <w:webHidden/>
          </w:rPr>
          <w:fldChar w:fldCharType="end"/>
        </w:r>
      </w:hyperlink>
    </w:p>
    <w:p w14:paraId="1332271B" w14:textId="77777777" w:rsidR="00A1460F" w:rsidRDefault="00B64CE6">
      <w:pPr>
        <w:pStyle w:val="TOC6"/>
        <w:rPr>
          <w:rFonts w:asciiTheme="minorHAnsi" w:eastAsiaTheme="minorEastAsia" w:hAnsiTheme="minorHAnsi" w:cstheme="minorBidi"/>
          <w:noProof/>
          <w:sz w:val="22"/>
          <w:szCs w:val="22"/>
        </w:rPr>
      </w:pPr>
      <w:hyperlink w:anchor="_Toc466555356" w:history="1">
        <w:r w:rsidR="00A1460F" w:rsidRPr="00006302">
          <w:rPr>
            <w:rStyle w:val="Hyperlink"/>
            <w:bCs/>
            <w:noProof/>
          </w:rPr>
          <w:t>6.3.3.10.5.1 Occupational Data for Health Section &lt;</w:t>
        </w:r>
        <w:r w:rsidR="00A1460F" w:rsidRPr="00006302">
          <w:rPr>
            <w:rStyle w:val="Hyperlink"/>
            <w:noProof/>
          </w:rPr>
          <w:t xml:space="preserve"> </w:t>
        </w:r>
        <w:r w:rsidR="00A1460F" w:rsidRPr="00006302">
          <w:rPr>
            <w:rStyle w:val="Hyperlink"/>
            <w:bCs/>
            <w:noProof/>
          </w:rPr>
          <w:t>74166-0&gt;</w:t>
        </w:r>
        <w:r w:rsidR="00A1460F">
          <w:rPr>
            <w:noProof/>
            <w:webHidden/>
          </w:rPr>
          <w:tab/>
        </w:r>
        <w:r w:rsidR="00A1460F">
          <w:rPr>
            <w:noProof/>
            <w:webHidden/>
          </w:rPr>
          <w:fldChar w:fldCharType="begin"/>
        </w:r>
        <w:r w:rsidR="00A1460F">
          <w:rPr>
            <w:noProof/>
            <w:webHidden/>
          </w:rPr>
          <w:instrText xml:space="preserve"> PAGEREF _Toc466555356 \h </w:instrText>
        </w:r>
        <w:r w:rsidR="00A1460F">
          <w:rPr>
            <w:noProof/>
            <w:webHidden/>
          </w:rPr>
        </w:r>
        <w:r w:rsidR="00A1460F">
          <w:rPr>
            <w:noProof/>
            <w:webHidden/>
          </w:rPr>
          <w:fldChar w:fldCharType="separate"/>
        </w:r>
        <w:r w:rsidR="00A1460F">
          <w:rPr>
            <w:noProof/>
            <w:webHidden/>
          </w:rPr>
          <w:t>107</w:t>
        </w:r>
        <w:r w:rsidR="00A1460F">
          <w:rPr>
            <w:noProof/>
            <w:webHidden/>
          </w:rPr>
          <w:fldChar w:fldCharType="end"/>
        </w:r>
      </w:hyperlink>
    </w:p>
    <w:p w14:paraId="0612F561" w14:textId="77777777" w:rsidR="00A1460F" w:rsidRDefault="00B64CE6">
      <w:pPr>
        <w:pStyle w:val="TOC3"/>
        <w:rPr>
          <w:rFonts w:asciiTheme="minorHAnsi" w:eastAsiaTheme="minorEastAsia" w:hAnsiTheme="minorHAnsi" w:cstheme="minorBidi"/>
          <w:noProof/>
          <w:sz w:val="22"/>
          <w:szCs w:val="22"/>
        </w:rPr>
      </w:pPr>
      <w:hyperlink w:anchor="_Toc466555357" w:history="1">
        <w:r w:rsidR="00A1460F" w:rsidRPr="00006302">
          <w:rPr>
            <w:rStyle w:val="Hyperlink"/>
            <w:noProof/>
          </w:rPr>
          <w:t>6.3.4 CDA Entry Content Modules</w:t>
        </w:r>
        <w:r w:rsidR="00A1460F">
          <w:rPr>
            <w:noProof/>
            <w:webHidden/>
          </w:rPr>
          <w:tab/>
        </w:r>
        <w:r w:rsidR="00A1460F">
          <w:rPr>
            <w:noProof/>
            <w:webHidden/>
          </w:rPr>
          <w:fldChar w:fldCharType="begin"/>
        </w:r>
        <w:r w:rsidR="00A1460F">
          <w:rPr>
            <w:noProof/>
            <w:webHidden/>
          </w:rPr>
          <w:instrText xml:space="preserve"> PAGEREF _Toc466555357 \h </w:instrText>
        </w:r>
        <w:r w:rsidR="00A1460F">
          <w:rPr>
            <w:noProof/>
            <w:webHidden/>
          </w:rPr>
        </w:r>
        <w:r w:rsidR="00A1460F">
          <w:rPr>
            <w:noProof/>
            <w:webHidden/>
          </w:rPr>
          <w:fldChar w:fldCharType="separate"/>
        </w:r>
        <w:r w:rsidR="00A1460F">
          <w:rPr>
            <w:noProof/>
            <w:webHidden/>
          </w:rPr>
          <w:t>108</w:t>
        </w:r>
        <w:r w:rsidR="00A1460F">
          <w:rPr>
            <w:noProof/>
            <w:webHidden/>
          </w:rPr>
          <w:fldChar w:fldCharType="end"/>
        </w:r>
      </w:hyperlink>
    </w:p>
    <w:p w14:paraId="205C310E" w14:textId="77777777" w:rsidR="00A1460F" w:rsidRDefault="00B64CE6">
      <w:pPr>
        <w:pStyle w:val="TOC4"/>
        <w:rPr>
          <w:rFonts w:asciiTheme="minorHAnsi" w:eastAsiaTheme="minorEastAsia" w:hAnsiTheme="minorHAnsi" w:cstheme="minorBidi"/>
          <w:noProof/>
          <w:sz w:val="22"/>
          <w:szCs w:val="22"/>
        </w:rPr>
      </w:pPr>
      <w:hyperlink w:anchor="_Toc466555358" w:history="1">
        <w:r w:rsidR="00A1460F" w:rsidRPr="00006302">
          <w:rPr>
            <w:rStyle w:val="Hyperlink"/>
            <w:noProof/>
          </w:rPr>
          <w:t>6.3.4.25 Family History Observation 1.3.6.1.4.19376.1.5.3.1.4.13.3</w:t>
        </w:r>
        <w:r w:rsidR="00A1460F">
          <w:rPr>
            <w:noProof/>
            <w:webHidden/>
          </w:rPr>
          <w:tab/>
        </w:r>
        <w:r w:rsidR="00A1460F">
          <w:rPr>
            <w:noProof/>
            <w:webHidden/>
          </w:rPr>
          <w:fldChar w:fldCharType="begin"/>
        </w:r>
        <w:r w:rsidR="00A1460F">
          <w:rPr>
            <w:noProof/>
            <w:webHidden/>
          </w:rPr>
          <w:instrText xml:space="preserve"> PAGEREF _Toc466555358 \h </w:instrText>
        </w:r>
        <w:r w:rsidR="00A1460F">
          <w:rPr>
            <w:noProof/>
            <w:webHidden/>
          </w:rPr>
        </w:r>
        <w:r w:rsidR="00A1460F">
          <w:rPr>
            <w:noProof/>
            <w:webHidden/>
          </w:rPr>
          <w:fldChar w:fldCharType="separate"/>
        </w:r>
        <w:r w:rsidR="00A1460F">
          <w:rPr>
            <w:noProof/>
            <w:webHidden/>
          </w:rPr>
          <w:t>109</w:t>
        </w:r>
        <w:r w:rsidR="00A1460F">
          <w:rPr>
            <w:noProof/>
            <w:webHidden/>
          </w:rPr>
          <w:fldChar w:fldCharType="end"/>
        </w:r>
      </w:hyperlink>
    </w:p>
    <w:p w14:paraId="0BD29D03" w14:textId="77777777" w:rsidR="00A1460F" w:rsidRDefault="00B64CE6">
      <w:pPr>
        <w:pStyle w:val="TOC5"/>
        <w:rPr>
          <w:rFonts w:asciiTheme="minorHAnsi" w:eastAsiaTheme="minorEastAsia" w:hAnsiTheme="minorHAnsi" w:cstheme="minorBidi"/>
          <w:noProof/>
          <w:sz w:val="22"/>
          <w:szCs w:val="22"/>
        </w:rPr>
      </w:pPr>
      <w:hyperlink w:anchor="_Toc466555359" w:history="1">
        <w:r w:rsidR="00A1460F" w:rsidRPr="00006302">
          <w:rPr>
            <w:rStyle w:val="Hyperlink"/>
            <w:noProof/>
          </w:rPr>
          <w:t>6.3.4.25.1 Standards</w:t>
        </w:r>
        <w:r w:rsidR="00A1460F">
          <w:rPr>
            <w:noProof/>
            <w:webHidden/>
          </w:rPr>
          <w:tab/>
        </w:r>
        <w:r w:rsidR="00A1460F">
          <w:rPr>
            <w:noProof/>
            <w:webHidden/>
          </w:rPr>
          <w:fldChar w:fldCharType="begin"/>
        </w:r>
        <w:r w:rsidR="00A1460F">
          <w:rPr>
            <w:noProof/>
            <w:webHidden/>
          </w:rPr>
          <w:instrText xml:space="preserve"> PAGEREF _Toc466555359 \h </w:instrText>
        </w:r>
        <w:r w:rsidR="00A1460F">
          <w:rPr>
            <w:noProof/>
            <w:webHidden/>
          </w:rPr>
        </w:r>
        <w:r w:rsidR="00A1460F">
          <w:rPr>
            <w:noProof/>
            <w:webHidden/>
          </w:rPr>
          <w:fldChar w:fldCharType="separate"/>
        </w:r>
        <w:r w:rsidR="00A1460F">
          <w:rPr>
            <w:noProof/>
            <w:webHidden/>
          </w:rPr>
          <w:t>109</w:t>
        </w:r>
        <w:r w:rsidR="00A1460F">
          <w:rPr>
            <w:noProof/>
            <w:webHidden/>
          </w:rPr>
          <w:fldChar w:fldCharType="end"/>
        </w:r>
      </w:hyperlink>
    </w:p>
    <w:p w14:paraId="29DE3509" w14:textId="77777777" w:rsidR="00A1460F" w:rsidRDefault="00B64CE6">
      <w:pPr>
        <w:pStyle w:val="TOC5"/>
        <w:rPr>
          <w:rFonts w:asciiTheme="minorHAnsi" w:eastAsiaTheme="minorEastAsia" w:hAnsiTheme="minorHAnsi" w:cstheme="minorBidi"/>
          <w:noProof/>
          <w:sz w:val="22"/>
          <w:szCs w:val="22"/>
        </w:rPr>
      </w:pPr>
      <w:hyperlink w:anchor="_Toc466555360" w:history="1">
        <w:r w:rsidR="00A1460F" w:rsidRPr="00006302">
          <w:rPr>
            <w:rStyle w:val="Hyperlink"/>
            <w:noProof/>
          </w:rPr>
          <w:t>6.3.4.25.2 Parent Template</w:t>
        </w:r>
        <w:r w:rsidR="00A1460F">
          <w:rPr>
            <w:noProof/>
            <w:webHidden/>
          </w:rPr>
          <w:tab/>
        </w:r>
        <w:r w:rsidR="00A1460F">
          <w:rPr>
            <w:noProof/>
            <w:webHidden/>
          </w:rPr>
          <w:fldChar w:fldCharType="begin"/>
        </w:r>
        <w:r w:rsidR="00A1460F">
          <w:rPr>
            <w:noProof/>
            <w:webHidden/>
          </w:rPr>
          <w:instrText xml:space="preserve"> PAGEREF _Toc466555360 \h </w:instrText>
        </w:r>
        <w:r w:rsidR="00A1460F">
          <w:rPr>
            <w:noProof/>
            <w:webHidden/>
          </w:rPr>
        </w:r>
        <w:r w:rsidR="00A1460F">
          <w:rPr>
            <w:noProof/>
            <w:webHidden/>
          </w:rPr>
          <w:fldChar w:fldCharType="separate"/>
        </w:r>
        <w:r w:rsidR="00A1460F">
          <w:rPr>
            <w:noProof/>
            <w:webHidden/>
          </w:rPr>
          <w:t>109</w:t>
        </w:r>
        <w:r w:rsidR="00A1460F">
          <w:rPr>
            <w:noProof/>
            <w:webHidden/>
          </w:rPr>
          <w:fldChar w:fldCharType="end"/>
        </w:r>
      </w:hyperlink>
    </w:p>
    <w:p w14:paraId="4CA575E8" w14:textId="77777777" w:rsidR="00A1460F" w:rsidRDefault="00B64CE6">
      <w:pPr>
        <w:pStyle w:val="TOC5"/>
        <w:rPr>
          <w:rFonts w:asciiTheme="minorHAnsi" w:eastAsiaTheme="minorEastAsia" w:hAnsiTheme="minorHAnsi" w:cstheme="minorBidi"/>
          <w:noProof/>
          <w:sz w:val="22"/>
          <w:szCs w:val="22"/>
        </w:rPr>
      </w:pPr>
      <w:hyperlink w:anchor="_Toc466555361" w:history="1">
        <w:r w:rsidR="00A1460F" w:rsidRPr="00006302">
          <w:rPr>
            <w:rStyle w:val="Hyperlink"/>
            <w:noProof/>
          </w:rPr>
          <w:t>6.3.4.25.3 Specification</w:t>
        </w:r>
        <w:r w:rsidR="00A1460F">
          <w:rPr>
            <w:noProof/>
            <w:webHidden/>
          </w:rPr>
          <w:tab/>
        </w:r>
        <w:r w:rsidR="00A1460F">
          <w:rPr>
            <w:noProof/>
            <w:webHidden/>
          </w:rPr>
          <w:fldChar w:fldCharType="begin"/>
        </w:r>
        <w:r w:rsidR="00A1460F">
          <w:rPr>
            <w:noProof/>
            <w:webHidden/>
          </w:rPr>
          <w:instrText xml:space="preserve"> PAGEREF _Toc466555361 \h </w:instrText>
        </w:r>
        <w:r w:rsidR="00A1460F">
          <w:rPr>
            <w:noProof/>
            <w:webHidden/>
          </w:rPr>
        </w:r>
        <w:r w:rsidR="00A1460F">
          <w:rPr>
            <w:noProof/>
            <w:webHidden/>
          </w:rPr>
          <w:fldChar w:fldCharType="separate"/>
        </w:r>
        <w:r w:rsidR="00A1460F">
          <w:rPr>
            <w:noProof/>
            <w:webHidden/>
          </w:rPr>
          <w:t>109</w:t>
        </w:r>
        <w:r w:rsidR="00A1460F">
          <w:rPr>
            <w:noProof/>
            <w:webHidden/>
          </w:rPr>
          <w:fldChar w:fldCharType="end"/>
        </w:r>
      </w:hyperlink>
    </w:p>
    <w:p w14:paraId="02A924BE" w14:textId="77777777" w:rsidR="00A1460F" w:rsidRDefault="00B64CE6">
      <w:pPr>
        <w:pStyle w:val="TOC5"/>
        <w:rPr>
          <w:rFonts w:asciiTheme="minorHAnsi" w:eastAsiaTheme="minorEastAsia" w:hAnsiTheme="minorHAnsi" w:cstheme="minorBidi"/>
          <w:noProof/>
          <w:sz w:val="22"/>
          <w:szCs w:val="22"/>
        </w:rPr>
      </w:pPr>
      <w:hyperlink w:anchor="_Toc466555362" w:history="1">
        <w:r w:rsidR="00A1460F" w:rsidRPr="00006302">
          <w:rPr>
            <w:rStyle w:val="Hyperlink"/>
            <w:noProof/>
          </w:rPr>
          <w:t>6.3.4.25.4 &lt;templateId root='2.16.840.1.113883.10.20.1.22'/&gt; &lt;templateId root='1.3.6.1.4.1.19376.1.5.3.1.4.13.3'/&gt;</w:t>
        </w:r>
        <w:r w:rsidR="00A1460F">
          <w:rPr>
            <w:noProof/>
            <w:webHidden/>
          </w:rPr>
          <w:tab/>
        </w:r>
        <w:r w:rsidR="00A1460F">
          <w:rPr>
            <w:noProof/>
            <w:webHidden/>
          </w:rPr>
          <w:fldChar w:fldCharType="begin"/>
        </w:r>
        <w:r w:rsidR="00A1460F">
          <w:rPr>
            <w:noProof/>
            <w:webHidden/>
          </w:rPr>
          <w:instrText xml:space="preserve"> PAGEREF _Toc466555362 \h </w:instrText>
        </w:r>
        <w:r w:rsidR="00A1460F">
          <w:rPr>
            <w:noProof/>
            <w:webHidden/>
          </w:rPr>
        </w:r>
        <w:r w:rsidR="00A1460F">
          <w:rPr>
            <w:noProof/>
            <w:webHidden/>
          </w:rPr>
          <w:fldChar w:fldCharType="separate"/>
        </w:r>
        <w:r w:rsidR="00A1460F">
          <w:rPr>
            <w:noProof/>
            <w:webHidden/>
          </w:rPr>
          <w:t>109</w:t>
        </w:r>
        <w:r w:rsidR="00A1460F">
          <w:rPr>
            <w:noProof/>
            <w:webHidden/>
          </w:rPr>
          <w:fldChar w:fldCharType="end"/>
        </w:r>
      </w:hyperlink>
    </w:p>
    <w:p w14:paraId="2DF3503C" w14:textId="77777777" w:rsidR="00A1460F" w:rsidRDefault="00B64CE6">
      <w:pPr>
        <w:pStyle w:val="TOC5"/>
        <w:rPr>
          <w:rFonts w:asciiTheme="minorHAnsi" w:eastAsiaTheme="minorEastAsia" w:hAnsiTheme="minorHAnsi" w:cstheme="minorBidi"/>
          <w:noProof/>
          <w:sz w:val="22"/>
          <w:szCs w:val="22"/>
        </w:rPr>
      </w:pPr>
      <w:hyperlink w:anchor="_Toc466555363" w:history="1">
        <w:r w:rsidR="00A1460F" w:rsidRPr="00006302">
          <w:rPr>
            <w:rStyle w:val="Hyperlink"/>
            <w:noProof/>
          </w:rPr>
          <w:t>6.3.4.25.5 &lt;code code=' ' displayName=' ' codeSystem=' ' codeSystemName=' '/&gt;</w:t>
        </w:r>
        <w:r w:rsidR="00A1460F">
          <w:rPr>
            <w:noProof/>
            <w:webHidden/>
          </w:rPr>
          <w:tab/>
        </w:r>
        <w:r w:rsidR="00A1460F">
          <w:rPr>
            <w:noProof/>
            <w:webHidden/>
          </w:rPr>
          <w:fldChar w:fldCharType="begin"/>
        </w:r>
        <w:r w:rsidR="00A1460F">
          <w:rPr>
            <w:noProof/>
            <w:webHidden/>
          </w:rPr>
          <w:instrText xml:space="preserve"> PAGEREF _Toc466555363 \h </w:instrText>
        </w:r>
        <w:r w:rsidR="00A1460F">
          <w:rPr>
            <w:noProof/>
            <w:webHidden/>
          </w:rPr>
        </w:r>
        <w:r w:rsidR="00A1460F">
          <w:rPr>
            <w:noProof/>
            <w:webHidden/>
          </w:rPr>
          <w:fldChar w:fldCharType="separate"/>
        </w:r>
        <w:r w:rsidR="00A1460F">
          <w:rPr>
            <w:noProof/>
            <w:webHidden/>
          </w:rPr>
          <w:t>109</w:t>
        </w:r>
        <w:r w:rsidR="00A1460F">
          <w:rPr>
            <w:noProof/>
            <w:webHidden/>
          </w:rPr>
          <w:fldChar w:fldCharType="end"/>
        </w:r>
      </w:hyperlink>
    </w:p>
    <w:p w14:paraId="6A59E503" w14:textId="77777777" w:rsidR="00A1460F" w:rsidRDefault="00B64CE6">
      <w:pPr>
        <w:pStyle w:val="TOC5"/>
        <w:rPr>
          <w:rFonts w:asciiTheme="minorHAnsi" w:eastAsiaTheme="minorEastAsia" w:hAnsiTheme="minorHAnsi" w:cstheme="minorBidi"/>
          <w:noProof/>
          <w:sz w:val="22"/>
          <w:szCs w:val="22"/>
        </w:rPr>
      </w:pPr>
      <w:hyperlink w:anchor="_Toc466555364" w:history="1">
        <w:r w:rsidR="00A1460F" w:rsidRPr="00006302">
          <w:rPr>
            <w:rStyle w:val="Hyperlink"/>
            <w:noProof/>
          </w:rPr>
          <w:t>6.3.4.25.6 &lt;value xsi:type='CD' code=' ' displayName=' ' codeSystem=' ' codeSystemName=' '/&gt;</w:t>
        </w:r>
        <w:r w:rsidR="00A1460F">
          <w:rPr>
            <w:noProof/>
            <w:webHidden/>
          </w:rPr>
          <w:tab/>
        </w:r>
        <w:r w:rsidR="00A1460F">
          <w:rPr>
            <w:noProof/>
            <w:webHidden/>
          </w:rPr>
          <w:fldChar w:fldCharType="begin"/>
        </w:r>
        <w:r w:rsidR="00A1460F">
          <w:rPr>
            <w:noProof/>
            <w:webHidden/>
          </w:rPr>
          <w:instrText xml:space="preserve"> PAGEREF _Toc466555364 \h </w:instrText>
        </w:r>
        <w:r w:rsidR="00A1460F">
          <w:rPr>
            <w:noProof/>
            <w:webHidden/>
          </w:rPr>
        </w:r>
        <w:r w:rsidR="00A1460F">
          <w:rPr>
            <w:noProof/>
            <w:webHidden/>
          </w:rPr>
          <w:fldChar w:fldCharType="separate"/>
        </w:r>
        <w:r w:rsidR="00A1460F">
          <w:rPr>
            <w:noProof/>
            <w:webHidden/>
          </w:rPr>
          <w:t>110</w:t>
        </w:r>
        <w:r w:rsidR="00A1460F">
          <w:rPr>
            <w:noProof/>
            <w:webHidden/>
          </w:rPr>
          <w:fldChar w:fldCharType="end"/>
        </w:r>
      </w:hyperlink>
    </w:p>
    <w:p w14:paraId="15B3A56B" w14:textId="77777777" w:rsidR="00A1460F" w:rsidRDefault="00B64CE6">
      <w:pPr>
        <w:pStyle w:val="TOC4"/>
        <w:rPr>
          <w:rFonts w:asciiTheme="minorHAnsi" w:eastAsiaTheme="minorEastAsia" w:hAnsiTheme="minorHAnsi" w:cstheme="minorBidi"/>
          <w:noProof/>
          <w:sz w:val="22"/>
          <w:szCs w:val="22"/>
        </w:rPr>
      </w:pPr>
      <w:hyperlink w:anchor="_Toc466555365" w:history="1">
        <w:r w:rsidR="00A1460F" w:rsidRPr="00006302">
          <w:rPr>
            <w:rStyle w:val="Hyperlink"/>
            <w:noProof/>
          </w:rPr>
          <w:t>6.3.4.26 Pregnancy History Organizer 1.3.6.1.4.1.19376.1.5.3.1.4.13.5.1</w:t>
        </w:r>
        <w:r w:rsidR="00A1460F">
          <w:rPr>
            <w:noProof/>
            <w:webHidden/>
          </w:rPr>
          <w:tab/>
        </w:r>
        <w:r w:rsidR="00A1460F">
          <w:rPr>
            <w:noProof/>
            <w:webHidden/>
          </w:rPr>
          <w:fldChar w:fldCharType="begin"/>
        </w:r>
        <w:r w:rsidR="00A1460F">
          <w:rPr>
            <w:noProof/>
            <w:webHidden/>
          </w:rPr>
          <w:instrText xml:space="preserve"> PAGEREF _Toc466555365 \h </w:instrText>
        </w:r>
        <w:r w:rsidR="00A1460F">
          <w:rPr>
            <w:noProof/>
            <w:webHidden/>
          </w:rPr>
        </w:r>
        <w:r w:rsidR="00A1460F">
          <w:rPr>
            <w:noProof/>
            <w:webHidden/>
          </w:rPr>
          <w:fldChar w:fldCharType="separate"/>
        </w:r>
        <w:r w:rsidR="00A1460F">
          <w:rPr>
            <w:noProof/>
            <w:webHidden/>
          </w:rPr>
          <w:t>110</w:t>
        </w:r>
        <w:r w:rsidR="00A1460F">
          <w:rPr>
            <w:noProof/>
            <w:webHidden/>
          </w:rPr>
          <w:fldChar w:fldCharType="end"/>
        </w:r>
      </w:hyperlink>
    </w:p>
    <w:p w14:paraId="27DDC0FB" w14:textId="77777777" w:rsidR="00A1460F" w:rsidRDefault="00B64CE6">
      <w:pPr>
        <w:pStyle w:val="TOC4"/>
        <w:rPr>
          <w:rFonts w:asciiTheme="minorHAnsi" w:eastAsiaTheme="minorEastAsia" w:hAnsiTheme="minorHAnsi" w:cstheme="minorBidi"/>
          <w:noProof/>
          <w:sz w:val="22"/>
          <w:szCs w:val="22"/>
        </w:rPr>
      </w:pPr>
      <w:hyperlink w:anchor="_Toc466555366" w:history="1">
        <w:r w:rsidR="00A1460F" w:rsidRPr="00006302">
          <w:rPr>
            <w:rStyle w:val="Hyperlink"/>
            <w:noProof/>
          </w:rPr>
          <w:t>6.3.4.27 EDD Observation 1.3.6.1.4.1.19376.1.5.3.1.1.11.2.3.1</w:t>
        </w:r>
        <w:r w:rsidR="00A1460F">
          <w:rPr>
            <w:noProof/>
            <w:webHidden/>
          </w:rPr>
          <w:tab/>
        </w:r>
        <w:r w:rsidR="00A1460F">
          <w:rPr>
            <w:noProof/>
            <w:webHidden/>
          </w:rPr>
          <w:fldChar w:fldCharType="begin"/>
        </w:r>
        <w:r w:rsidR="00A1460F">
          <w:rPr>
            <w:noProof/>
            <w:webHidden/>
          </w:rPr>
          <w:instrText xml:space="preserve"> PAGEREF _Toc466555366 \h </w:instrText>
        </w:r>
        <w:r w:rsidR="00A1460F">
          <w:rPr>
            <w:noProof/>
            <w:webHidden/>
          </w:rPr>
        </w:r>
        <w:r w:rsidR="00A1460F">
          <w:rPr>
            <w:noProof/>
            <w:webHidden/>
          </w:rPr>
          <w:fldChar w:fldCharType="separate"/>
        </w:r>
        <w:r w:rsidR="00A1460F">
          <w:rPr>
            <w:noProof/>
            <w:webHidden/>
          </w:rPr>
          <w:t>110</w:t>
        </w:r>
        <w:r w:rsidR="00A1460F">
          <w:rPr>
            <w:noProof/>
            <w:webHidden/>
          </w:rPr>
          <w:fldChar w:fldCharType="end"/>
        </w:r>
      </w:hyperlink>
    </w:p>
    <w:p w14:paraId="01411F20" w14:textId="77777777" w:rsidR="00A1460F" w:rsidRDefault="00B64CE6">
      <w:pPr>
        <w:pStyle w:val="TOC5"/>
        <w:rPr>
          <w:rFonts w:asciiTheme="minorHAnsi" w:eastAsiaTheme="minorEastAsia" w:hAnsiTheme="minorHAnsi" w:cstheme="minorBidi"/>
          <w:noProof/>
          <w:sz w:val="22"/>
          <w:szCs w:val="22"/>
        </w:rPr>
      </w:pPr>
      <w:hyperlink w:anchor="_Toc466555367" w:history="1">
        <w:r w:rsidR="00A1460F" w:rsidRPr="00006302">
          <w:rPr>
            <w:rStyle w:val="Hyperlink"/>
            <w:noProof/>
          </w:rPr>
          <w:t>6.3.4.27.1 Specification</w:t>
        </w:r>
        <w:r w:rsidR="00A1460F">
          <w:rPr>
            <w:noProof/>
            <w:webHidden/>
          </w:rPr>
          <w:tab/>
        </w:r>
        <w:r w:rsidR="00A1460F">
          <w:rPr>
            <w:noProof/>
            <w:webHidden/>
          </w:rPr>
          <w:fldChar w:fldCharType="begin"/>
        </w:r>
        <w:r w:rsidR="00A1460F">
          <w:rPr>
            <w:noProof/>
            <w:webHidden/>
          </w:rPr>
          <w:instrText xml:space="preserve"> PAGEREF _Toc466555367 \h </w:instrText>
        </w:r>
        <w:r w:rsidR="00A1460F">
          <w:rPr>
            <w:noProof/>
            <w:webHidden/>
          </w:rPr>
        </w:r>
        <w:r w:rsidR="00A1460F">
          <w:rPr>
            <w:noProof/>
            <w:webHidden/>
          </w:rPr>
          <w:fldChar w:fldCharType="separate"/>
        </w:r>
        <w:r w:rsidR="00A1460F">
          <w:rPr>
            <w:noProof/>
            <w:webHidden/>
          </w:rPr>
          <w:t>111</w:t>
        </w:r>
        <w:r w:rsidR="00A1460F">
          <w:rPr>
            <w:noProof/>
            <w:webHidden/>
          </w:rPr>
          <w:fldChar w:fldCharType="end"/>
        </w:r>
      </w:hyperlink>
    </w:p>
    <w:p w14:paraId="3A53BC1B" w14:textId="77777777" w:rsidR="00A1460F" w:rsidRDefault="00B64CE6">
      <w:pPr>
        <w:pStyle w:val="TOC5"/>
        <w:rPr>
          <w:rFonts w:asciiTheme="minorHAnsi" w:eastAsiaTheme="minorEastAsia" w:hAnsiTheme="minorHAnsi" w:cstheme="minorBidi"/>
          <w:noProof/>
          <w:sz w:val="22"/>
          <w:szCs w:val="22"/>
        </w:rPr>
      </w:pPr>
      <w:hyperlink w:anchor="_Toc466555368" w:history="1">
        <w:r w:rsidR="00A1460F" w:rsidRPr="00006302">
          <w:rPr>
            <w:rStyle w:val="Hyperlink"/>
            <w:noProof/>
          </w:rPr>
          <w:t>6.3.4.27.2 &lt;templateId root='1.3.6.1.4.1.19376.1.5.3.1.1.11.2.3.1'/&gt;</w:t>
        </w:r>
        <w:r w:rsidR="00A1460F">
          <w:rPr>
            <w:noProof/>
            <w:webHidden/>
          </w:rPr>
          <w:tab/>
        </w:r>
        <w:r w:rsidR="00A1460F">
          <w:rPr>
            <w:noProof/>
            <w:webHidden/>
          </w:rPr>
          <w:fldChar w:fldCharType="begin"/>
        </w:r>
        <w:r w:rsidR="00A1460F">
          <w:rPr>
            <w:noProof/>
            <w:webHidden/>
          </w:rPr>
          <w:instrText xml:space="preserve"> PAGEREF _Toc466555368 \h </w:instrText>
        </w:r>
        <w:r w:rsidR="00A1460F">
          <w:rPr>
            <w:noProof/>
            <w:webHidden/>
          </w:rPr>
        </w:r>
        <w:r w:rsidR="00A1460F">
          <w:rPr>
            <w:noProof/>
            <w:webHidden/>
          </w:rPr>
          <w:fldChar w:fldCharType="separate"/>
        </w:r>
        <w:r w:rsidR="00A1460F">
          <w:rPr>
            <w:noProof/>
            <w:webHidden/>
          </w:rPr>
          <w:t>111</w:t>
        </w:r>
        <w:r w:rsidR="00A1460F">
          <w:rPr>
            <w:noProof/>
            <w:webHidden/>
          </w:rPr>
          <w:fldChar w:fldCharType="end"/>
        </w:r>
      </w:hyperlink>
    </w:p>
    <w:p w14:paraId="39643B77" w14:textId="77777777" w:rsidR="00A1460F" w:rsidRDefault="00B64CE6">
      <w:pPr>
        <w:pStyle w:val="TOC5"/>
        <w:rPr>
          <w:rFonts w:asciiTheme="minorHAnsi" w:eastAsiaTheme="minorEastAsia" w:hAnsiTheme="minorHAnsi" w:cstheme="minorBidi"/>
          <w:noProof/>
          <w:sz w:val="22"/>
          <w:szCs w:val="22"/>
        </w:rPr>
      </w:pPr>
      <w:hyperlink w:anchor="_Toc466555369" w:history="1">
        <w:r w:rsidR="00A1460F" w:rsidRPr="00006302">
          <w:rPr>
            <w:rStyle w:val="Hyperlink"/>
            <w:noProof/>
          </w:rPr>
          <w:t>6.3.4.27.3 &lt;templateId root='1.3.6.1.4.1.19376.1.5.3.1.4.13'/&gt;</w:t>
        </w:r>
        <w:r w:rsidR="00A1460F">
          <w:rPr>
            <w:noProof/>
            <w:webHidden/>
          </w:rPr>
          <w:tab/>
        </w:r>
        <w:r w:rsidR="00A1460F">
          <w:rPr>
            <w:noProof/>
            <w:webHidden/>
          </w:rPr>
          <w:fldChar w:fldCharType="begin"/>
        </w:r>
        <w:r w:rsidR="00A1460F">
          <w:rPr>
            <w:noProof/>
            <w:webHidden/>
          </w:rPr>
          <w:instrText xml:space="preserve"> PAGEREF _Toc466555369 \h </w:instrText>
        </w:r>
        <w:r w:rsidR="00A1460F">
          <w:rPr>
            <w:noProof/>
            <w:webHidden/>
          </w:rPr>
        </w:r>
        <w:r w:rsidR="00A1460F">
          <w:rPr>
            <w:noProof/>
            <w:webHidden/>
          </w:rPr>
          <w:fldChar w:fldCharType="separate"/>
        </w:r>
        <w:r w:rsidR="00A1460F">
          <w:rPr>
            <w:noProof/>
            <w:webHidden/>
          </w:rPr>
          <w:t>112</w:t>
        </w:r>
        <w:r w:rsidR="00A1460F">
          <w:rPr>
            <w:noProof/>
            <w:webHidden/>
          </w:rPr>
          <w:fldChar w:fldCharType="end"/>
        </w:r>
      </w:hyperlink>
    </w:p>
    <w:p w14:paraId="554A197F" w14:textId="77777777" w:rsidR="00A1460F" w:rsidRDefault="00B64CE6">
      <w:pPr>
        <w:pStyle w:val="TOC5"/>
        <w:rPr>
          <w:rFonts w:asciiTheme="minorHAnsi" w:eastAsiaTheme="minorEastAsia" w:hAnsiTheme="minorHAnsi" w:cstheme="minorBidi"/>
          <w:noProof/>
          <w:sz w:val="22"/>
          <w:szCs w:val="22"/>
        </w:rPr>
      </w:pPr>
      <w:hyperlink w:anchor="_Toc466555370" w:history="1">
        <w:r w:rsidR="00A1460F" w:rsidRPr="00006302">
          <w:rPr>
            <w:rStyle w:val="Hyperlink"/>
            <w:noProof/>
          </w:rPr>
          <w:t>6.3.4.27.4 &lt;code code='11778-8' codeSystem='2.16.840.1.113883.6.1'/&gt;</w:t>
        </w:r>
        <w:r w:rsidR="00A1460F">
          <w:rPr>
            <w:noProof/>
            <w:webHidden/>
          </w:rPr>
          <w:tab/>
        </w:r>
        <w:r w:rsidR="00A1460F">
          <w:rPr>
            <w:noProof/>
            <w:webHidden/>
          </w:rPr>
          <w:fldChar w:fldCharType="begin"/>
        </w:r>
        <w:r w:rsidR="00A1460F">
          <w:rPr>
            <w:noProof/>
            <w:webHidden/>
          </w:rPr>
          <w:instrText xml:space="preserve"> PAGEREF _Toc466555370 \h </w:instrText>
        </w:r>
        <w:r w:rsidR="00A1460F">
          <w:rPr>
            <w:noProof/>
            <w:webHidden/>
          </w:rPr>
        </w:r>
        <w:r w:rsidR="00A1460F">
          <w:rPr>
            <w:noProof/>
            <w:webHidden/>
          </w:rPr>
          <w:fldChar w:fldCharType="separate"/>
        </w:r>
        <w:r w:rsidR="00A1460F">
          <w:rPr>
            <w:noProof/>
            <w:webHidden/>
          </w:rPr>
          <w:t>112</w:t>
        </w:r>
        <w:r w:rsidR="00A1460F">
          <w:rPr>
            <w:noProof/>
            <w:webHidden/>
          </w:rPr>
          <w:fldChar w:fldCharType="end"/>
        </w:r>
      </w:hyperlink>
    </w:p>
    <w:p w14:paraId="16C1121A" w14:textId="77777777" w:rsidR="00A1460F" w:rsidRDefault="00B64CE6">
      <w:pPr>
        <w:pStyle w:val="TOC5"/>
        <w:rPr>
          <w:rFonts w:asciiTheme="minorHAnsi" w:eastAsiaTheme="minorEastAsia" w:hAnsiTheme="minorHAnsi" w:cstheme="minorBidi"/>
          <w:noProof/>
          <w:sz w:val="22"/>
          <w:szCs w:val="22"/>
        </w:rPr>
      </w:pPr>
      <w:hyperlink w:anchor="_Toc466555371" w:history="1">
        <w:r w:rsidR="00A1460F" w:rsidRPr="00006302">
          <w:rPr>
            <w:rStyle w:val="Hyperlink"/>
            <w:noProof/>
          </w:rPr>
          <w:t>6.3.4.27.5 &lt;value xsi:type='TS' value=' '&gt;</w:t>
        </w:r>
        <w:r w:rsidR="00A1460F">
          <w:rPr>
            <w:noProof/>
            <w:webHidden/>
          </w:rPr>
          <w:tab/>
        </w:r>
        <w:r w:rsidR="00A1460F">
          <w:rPr>
            <w:noProof/>
            <w:webHidden/>
          </w:rPr>
          <w:fldChar w:fldCharType="begin"/>
        </w:r>
        <w:r w:rsidR="00A1460F">
          <w:rPr>
            <w:noProof/>
            <w:webHidden/>
          </w:rPr>
          <w:instrText xml:space="preserve"> PAGEREF _Toc466555371 \h </w:instrText>
        </w:r>
        <w:r w:rsidR="00A1460F">
          <w:rPr>
            <w:noProof/>
            <w:webHidden/>
          </w:rPr>
        </w:r>
        <w:r w:rsidR="00A1460F">
          <w:rPr>
            <w:noProof/>
            <w:webHidden/>
          </w:rPr>
          <w:fldChar w:fldCharType="separate"/>
        </w:r>
        <w:r w:rsidR="00A1460F">
          <w:rPr>
            <w:noProof/>
            <w:webHidden/>
          </w:rPr>
          <w:t>112</w:t>
        </w:r>
        <w:r w:rsidR="00A1460F">
          <w:rPr>
            <w:noProof/>
            <w:webHidden/>
          </w:rPr>
          <w:fldChar w:fldCharType="end"/>
        </w:r>
      </w:hyperlink>
    </w:p>
    <w:p w14:paraId="07E037AE" w14:textId="77777777" w:rsidR="00A1460F" w:rsidRDefault="00B64CE6">
      <w:pPr>
        <w:pStyle w:val="TOC5"/>
        <w:rPr>
          <w:rFonts w:asciiTheme="minorHAnsi" w:eastAsiaTheme="minorEastAsia" w:hAnsiTheme="minorHAnsi" w:cstheme="minorBidi"/>
          <w:noProof/>
          <w:sz w:val="22"/>
          <w:szCs w:val="22"/>
        </w:rPr>
      </w:pPr>
      <w:hyperlink w:anchor="_Toc466555372" w:history="1">
        <w:r w:rsidR="00A1460F" w:rsidRPr="00006302">
          <w:rPr>
            <w:rStyle w:val="Hyperlink"/>
            <w:noProof/>
          </w:rPr>
          <w:t>6.3.4.27.6 &lt;author typeCode='AUT'&gt;&lt;assignedAuthor&gt;&lt;id root=' ' extension=' '/&gt;&lt;/assignedAuthor&gt;&lt;/author&gt;</w:t>
        </w:r>
        <w:r w:rsidR="00A1460F">
          <w:rPr>
            <w:noProof/>
            <w:webHidden/>
          </w:rPr>
          <w:tab/>
        </w:r>
        <w:r w:rsidR="00A1460F">
          <w:rPr>
            <w:noProof/>
            <w:webHidden/>
          </w:rPr>
          <w:fldChar w:fldCharType="begin"/>
        </w:r>
        <w:r w:rsidR="00A1460F">
          <w:rPr>
            <w:noProof/>
            <w:webHidden/>
          </w:rPr>
          <w:instrText xml:space="preserve"> PAGEREF _Toc466555372 \h </w:instrText>
        </w:r>
        <w:r w:rsidR="00A1460F">
          <w:rPr>
            <w:noProof/>
            <w:webHidden/>
          </w:rPr>
        </w:r>
        <w:r w:rsidR="00A1460F">
          <w:rPr>
            <w:noProof/>
            <w:webHidden/>
          </w:rPr>
          <w:fldChar w:fldCharType="separate"/>
        </w:r>
        <w:r w:rsidR="00A1460F">
          <w:rPr>
            <w:noProof/>
            <w:webHidden/>
          </w:rPr>
          <w:t>112</w:t>
        </w:r>
        <w:r w:rsidR="00A1460F">
          <w:rPr>
            <w:noProof/>
            <w:webHidden/>
          </w:rPr>
          <w:fldChar w:fldCharType="end"/>
        </w:r>
      </w:hyperlink>
    </w:p>
    <w:p w14:paraId="3FC4C595" w14:textId="77777777" w:rsidR="00A1460F" w:rsidRDefault="00B64CE6">
      <w:pPr>
        <w:pStyle w:val="TOC5"/>
        <w:rPr>
          <w:rFonts w:asciiTheme="minorHAnsi" w:eastAsiaTheme="minorEastAsia" w:hAnsiTheme="minorHAnsi" w:cstheme="minorBidi"/>
          <w:noProof/>
          <w:sz w:val="22"/>
          <w:szCs w:val="22"/>
        </w:rPr>
      </w:pPr>
      <w:hyperlink w:anchor="_Toc466555373" w:history="1">
        <w:r w:rsidR="00A1460F" w:rsidRPr="00006302">
          <w:rPr>
            <w:rStyle w:val="Hyperlink"/>
            <w:noProof/>
          </w:rPr>
          <w:t>6.3.4.27.7 &lt;author typeCode='AUT'&gt;&lt;time value=' '/&gt;&lt;/author&gt;</w:t>
        </w:r>
        <w:r w:rsidR="00A1460F">
          <w:rPr>
            <w:noProof/>
            <w:webHidden/>
          </w:rPr>
          <w:tab/>
        </w:r>
        <w:r w:rsidR="00A1460F">
          <w:rPr>
            <w:noProof/>
            <w:webHidden/>
          </w:rPr>
          <w:fldChar w:fldCharType="begin"/>
        </w:r>
        <w:r w:rsidR="00A1460F">
          <w:rPr>
            <w:noProof/>
            <w:webHidden/>
          </w:rPr>
          <w:instrText xml:space="preserve"> PAGEREF _Toc466555373 \h </w:instrText>
        </w:r>
        <w:r w:rsidR="00A1460F">
          <w:rPr>
            <w:noProof/>
            <w:webHidden/>
          </w:rPr>
        </w:r>
        <w:r w:rsidR="00A1460F">
          <w:rPr>
            <w:noProof/>
            <w:webHidden/>
          </w:rPr>
          <w:fldChar w:fldCharType="separate"/>
        </w:r>
        <w:r w:rsidR="00A1460F">
          <w:rPr>
            <w:noProof/>
            <w:webHidden/>
          </w:rPr>
          <w:t>112</w:t>
        </w:r>
        <w:r w:rsidR="00A1460F">
          <w:rPr>
            <w:noProof/>
            <w:webHidden/>
          </w:rPr>
          <w:fldChar w:fldCharType="end"/>
        </w:r>
      </w:hyperlink>
    </w:p>
    <w:p w14:paraId="7ADCC7E2" w14:textId="77777777" w:rsidR="00A1460F" w:rsidRDefault="00B64CE6">
      <w:pPr>
        <w:pStyle w:val="TOC5"/>
        <w:rPr>
          <w:rFonts w:asciiTheme="minorHAnsi" w:eastAsiaTheme="minorEastAsia" w:hAnsiTheme="minorHAnsi" w:cstheme="minorBidi"/>
          <w:noProof/>
          <w:sz w:val="22"/>
          <w:szCs w:val="22"/>
        </w:rPr>
      </w:pPr>
      <w:hyperlink w:anchor="_Toc466555374" w:history="1">
        <w:r w:rsidR="00A1460F" w:rsidRPr="00006302">
          <w:rPr>
            <w:rStyle w:val="Hyperlink"/>
            <w:noProof/>
          </w:rPr>
          <w:t>6.3.4.27.8 &lt;entryRelationship typeCode='SPRT'&gt;</w:t>
        </w:r>
        <w:r w:rsidR="00A1460F">
          <w:rPr>
            <w:noProof/>
            <w:webHidden/>
          </w:rPr>
          <w:tab/>
        </w:r>
        <w:r w:rsidR="00A1460F">
          <w:rPr>
            <w:noProof/>
            <w:webHidden/>
          </w:rPr>
          <w:fldChar w:fldCharType="begin"/>
        </w:r>
        <w:r w:rsidR="00A1460F">
          <w:rPr>
            <w:noProof/>
            <w:webHidden/>
          </w:rPr>
          <w:instrText xml:space="preserve"> PAGEREF _Toc466555374 \h </w:instrText>
        </w:r>
        <w:r w:rsidR="00A1460F">
          <w:rPr>
            <w:noProof/>
            <w:webHidden/>
          </w:rPr>
        </w:r>
        <w:r w:rsidR="00A1460F">
          <w:rPr>
            <w:noProof/>
            <w:webHidden/>
          </w:rPr>
          <w:fldChar w:fldCharType="separate"/>
        </w:r>
        <w:r w:rsidR="00A1460F">
          <w:rPr>
            <w:noProof/>
            <w:webHidden/>
          </w:rPr>
          <w:t>112</w:t>
        </w:r>
        <w:r w:rsidR="00A1460F">
          <w:rPr>
            <w:noProof/>
            <w:webHidden/>
          </w:rPr>
          <w:fldChar w:fldCharType="end"/>
        </w:r>
      </w:hyperlink>
    </w:p>
    <w:p w14:paraId="02ED1261" w14:textId="77777777" w:rsidR="00A1460F" w:rsidRDefault="00B64CE6">
      <w:pPr>
        <w:pStyle w:val="TOC5"/>
        <w:tabs>
          <w:tab w:val="left" w:pos="4032"/>
        </w:tabs>
        <w:rPr>
          <w:rFonts w:asciiTheme="minorHAnsi" w:eastAsiaTheme="minorEastAsia" w:hAnsiTheme="minorHAnsi" w:cstheme="minorBidi"/>
          <w:noProof/>
          <w:sz w:val="22"/>
          <w:szCs w:val="22"/>
        </w:rPr>
      </w:pPr>
      <w:hyperlink w:anchor="_Toc466555375" w:history="1">
        <w:r w:rsidR="00A1460F" w:rsidRPr="00006302">
          <w:rPr>
            <w:rStyle w:val="Hyperlink"/>
            <w:noProof/>
          </w:rPr>
          <w:t xml:space="preserve">6.3.4.27.9 &lt;observation&gt;  </w:t>
        </w:r>
        <w:r w:rsidR="00A1460F">
          <w:rPr>
            <w:rFonts w:asciiTheme="minorHAnsi" w:eastAsiaTheme="minorEastAsia" w:hAnsiTheme="minorHAnsi" w:cstheme="minorBidi"/>
            <w:noProof/>
            <w:sz w:val="22"/>
            <w:szCs w:val="22"/>
          </w:rPr>
          <w:tab/>
        </w:r>
        <w:r w:rsidR="00A1460F" w:rsidRPr="00006302">
          <w:rPr>
            <w:rStyle w:val="Hyperlink"/>
            <w:noProof/>
          </w:rPr>
          <w:t xml:space="preserve">          &lt;templateId root='1.3.6.1.4.1.19376.1.5.3.1.4.13'/&gt;     :          &lt;/observation&gt; [1st nesting]</w:t>
        </w:r>
        <w:r w:rsidR="00A1460F">
          <w:rPr>
            <w:noProof/>
            <w:webHidden/>
          </w:rPr>
          <w:tab/>
        </w:r>
        <w:r w:rsidR="00A1460F">
          <w:rPr>
            <w:noProof/>
            <w:webHidden/>
          </w:rPr>
          <w:fldChar w:fldCharType="begin"/>
        </w:r>
        <w:r w:rsidR="00A1460F">
          <w:rPr>
            <w:noProof/>
            <w:webHidden/>
          </w:rPr>
          <w:instrText xml:space="preserve"> PAGEREF _Toc466555375 \h </w:instrText>
        </w:r>
        <w:r w:rsidR="00A1460F">
          <w:rPr>
            <w:noProof/>
            <w:webHidden/>
          </w:rPr>
        </w:r>
        <w:r w:rsidR="00A1460F">
          <w:rPr>
            <w:noProof/>
            <w:webHidden/>
          </w:rPr>
          <w:fldChar w:fldCharType="separate"/>
        </w:r>
        <w:r w:rsidR="00A1460F">
          <w:rPr>
            <w:noProof/>
            <w:webHidden/>
          </w:rPr>
          <w:t>112</w:t>
        </w:r>
        <w:r w:rsidR="00A1460F">
          <w:rPr>
            <w:noProof/>
            <w:webHidden/>
          </w:rPr>
          <w:fldChar w:fldCharType="end"/>
        </w:r>
      </w:hyperlink>
    </w:p>
    <w:p w14:paraId="5BE6CEA8" w14:textId="77777777" w:rsidR="00A1460F" w:rsidRDefault="00B64CE6">
      <w:pPr>
        <w:pStyle w:val="TOC5"/>
        <w:rPr>
          <w:rFonts w:asciiTheme="minorHAnsi" w:eastAsiaTheme="minorEastAsia" w:hAnsiTheme="minorHAnsi" w:cstheme="minorBidi"/>
          <w:noProof/>
          <w:sz w:val="22"/>
          <w:szCs w:val="22"/>
        </w:rPr>
      </w:pPr>
      <w:hyperlink w:anchor="_Toc466555376" w:history="1">
        <w:r w:rsidR="00A1460F" w:rsidRPr="00006302">
          <w:rPr>
            <w:rStyle w:val="Hyperlink"/>
            <w:noProof/>
          </w:rPr>
          <w:t>6.3.4.27.10 &lt;code code=' ' codeSystem='2.16.840.1.113883.6.1'/&gt; [1st nesting]</w:t>
        </w:r>
        <w:r w:rsidR="00A1460F">
          <w:rPr>
            <w:noProof/>
            <w:webHidden/>
          </w:rPr>
          <w:tab/>
        </w:r>
        <w:r w:rsidR="00A1460F">
          <w:rPr>
            <w:noProof/>
            <w:webHidden/>
          </w:rPr>
          <w:fldChar w:fldCharType="begin"/>
        </w:r>
        <w:r w:rsidR="00A1460F">
          <w:rPr>
            <w:noProof/>
            <w:webHidden/>
          </w:rPr>
          <w:instrText xml:space="preserve"> PAGEREF _Toc466555376 \h </w:instrText>
        </w:r>
        <w:r w:rsidR="00A1460F">
          <w:rPr>
            <w:noProof/>
            <w:webHidden/>
          </w:rPr>
        </w:r>
        <w:r w:rsidR="00A1460F">
          <w:rPr>
            <w:noProof/>
            <w:webHidden/>
          </w:rPr>
          <w:fldChar w:fldCharType="separate"/>
        </w:r>
        <w:r w:rsidR="00A1460F">
          <w:rPr>
            <w:noProof/>
            <w:webHidden/>
          </w:rPr>
          <w:t>113</w:t>
        </w:r>
        <w:r w:rsidR="00A1460F">
          <w:rPr>
            <w:noProof/>
            <w:webHidden/>
          </w:rPr>
          <w:fldChar w:fldCharType="end"/>
        </w:r>
      </w:hyperlink>
    </w:p>
    <w:p w14:paraId="4092DE72" w14:textId="77777777" w:rsidR="00A1460F" w:rsidRDefault="00B64CE6">
      <w:pPr>
        <w:pStyle w:val="TOC5"/>
        <w:rPr>
          <w:rFonts w:asciiTheme="minorHAnsi" w:eastAsiaTheme="minorEastAsia" w:hAnsiTheme="minorHAnsi" w:cstheme="minorBidi"/>
          <w:noProof/>
          <w:sz w:val="22"/>
          <w:szCs w:val="22"/>
        </w:rPr>
      </w:pPr>
      <w:hyperlink w:anchor="_Toc466555377" w:history="1">
        <w:r w:rsidR="00A1460F" w:rsidRPr="00006302">
          <w:rPr>
            <w:rStyle w:val="Hyperlink"/>
            <w:noProof/>
          </w:rPr>
          <w:t>6.3.4.27.11 &lt;entryRelationship typeCode='DRIV'&gt;</w:t>
        </w:r>
        <w:r w:rsidR="00A1460F">
          <w:rPr>
            <w:noProof/>
            <w:webHidden/>
          </w:rPr>
          <w:tab/>
        </w:r>
        <w:r w:rsidR="00A1460F">
          <w:rPr>
            <w:noProof/>
            <w:webHidden/>
          </w:rPr>
          <w:fldChar w:fldCharType="begin"/>
        </w:r>
        <w:r w:rsidR="00A1460F">
          <w:rPr>
            <w:noProof/>
            <w:webHidden/>
          </w:rPr>
          <w:instrText xml:space="preserve"> PAGEREF _Toc466555377 \h </w:instrText>
        </w:r>
        <w:r w:rsidR="00A1460F">
          <w:rPr>
            <w:noProof/>
            <w:webHidden/>
          </w:rPr>
        </w:r>
        <w:r w:rsidR="00A1460F">
          <w:rPr>
            <w:noProof/>
            <w:webHidden/>
          </w:rPr>
          <w:fldChar w:fldCharType="separate"/>
        </w:r>
        <w:r w:rsidR="00A1460F">
          <w:rPr>
            <w:noProof/>
            <w:webHidden/>
          </w:rPr>
          <w:t>113</w:t>
        </w:r>
        <w:r w:rsidR="00A1460F">
          <w:rPr>
            <w:noProof/>
            <w:webHidden/>
          </w:rPr>
          <w:fldChar w:fldCharType="end"/>
        </w:r>
      </w:hyperlink>
    </w:p>
    <w:p w14:paraId="5D6C9CF8" w14:textId="77777777" w:rsidR="00A1460F" w:rsidRDefault="00B64CE6">
      <w:pPr>
        <w:pStyle w:val="TOC5"/>
        <w:tabs>
          <w:tab w:val="left" w:pos="4032"/>
        </w:tabs>
        <w:rPr>
          <w:rFonts w:asciiTheme="minorHAnsi" w:eastAsiaTheme="minorEastAsia" w:hAnsiTheme="minorHAnsi" w:cstheme="minorBidi"/>
          <w:noProof/>
          <w:sz w:val="22"/>
          <w:szCs w:val="22"/>
        </w:rPr>
      </w:pPr>
      <w:hyperlink w:anchor="_Toc466555378" w:history="1">
        <w:r w:rsidR="00A1460F" w:rsidRPr="00006302">
          <w:rPr>
            <w:rStyle w:val="Hyperlink"/>
            <w:noProof/>
          </w:rPr>
          <w:t>6.3.4.27.12 &lt;observation&gt;</w:t>
        </w:r>
        <w:r w:rsidR="00A1460F">
          <w:rPr>
            <w:rFonts w:asciiTheme="minorHAnsi" w:eastAsiaTheme="minorEastAsia" w:hAnsiTheme="minorHAnsi" w:cstheme="minorBidi"/>
            <w:noProof/>
            <w:sz w:val="22"/>
            <w:szCs w:val="22"/>
          </w:rPr>
          <w:tab/>
        </w:r>
        <w:r w:rsidR="00A1460F" w:rsidRPr="00006302">
          <w:rPr>
            <w:rStyle w:val="Hyperlink"/>
            <w:noProof/>
          </w:rPr>
          <w:t xml:space="preserve">           &lt;templateId root=' '/&gt;          :          &lt;/observation&gt; [2st nesting]</w:t>
        </w:r>
        <w:r w:rsidR="00A1460F">
          <w:rPr>
            <w:noProof/>
            <w:webHidden/>
          </w:rPr>
          <w:tab/>
        </w:r>
        <w:r w:rsidR="00A1460F">
          <w:rPr>
            <w:noProof/>
            <w:webHidden/>
          </w:rPr>
          <w:fldChar w:fldCharType="begin"/>
        </w:r>
        <w:r w:rsidR="00A1460F">
          <w:rPr>
            <w:noProof/>
            <w:webHidden/>
          </w:rPr>
          <w:instrText xml:space="preserve"> PAGEREF _Toc466555378 \h </w:instrText>
        </w:r>
        <w:r w:rsidR="00A1460F">
          <w:rPr>
            <w:noProof/>
            <w:webHidden/>
          </w:rPr>
        </w:r>
        <w:r w:rsidR="00A1460F">
          <w:rPr>
            <w:noProof/>
            <w:webHidden/>
          </w:rPr>
          <w:fldChar w:fldCharType="separate"/>
        </w:r>
        <w:r w:rsidR="00A1460F">
          <w:rPr>
            <w:noProof/>
            <w:webHidden/>
          </w:rPr>
          <w:t>113</w:t>
        </w:r>
        <w:r w:rsidR="00A1460F">
          <w:rPr>
            <w:noProof/>
            <w:webHidden/>
          </w:rPr>
          <w:fldChar w:fldCharType="end"/>
        </w:r>
      </w:hyperlink>
    </w:p>
    <w:p w14:paraId="2ACEC2F7" w14:textId="77777777" w:rsidR="00A1460F" w:rsidRDefault="00B64CE6">
      <w:pPr>
        <w:pStyle w:val="TOC5"/>
        <w:rPr>
          <w:rFonts w:asciiTheme="minorHAnsi" w:eastAsiaTheme="minorEastAsia" w:hAnsiTheme="minorHAnsi" w:cstheme="minorBidi"/>
          <w:noProof/>
          <w:sz w:val="22"/>
          <w:szCs w:val="22"/>
        </w:rPr>
      </w:pPr>
      <w:hyperlink w:anchor="_Toc466555379" w:history="1">
        <w:r w:rsidR="00A1460F" w:rsidRPr="00006302">
          <w:rPr>
            <w:rStyle w:val="Hyperlink"/>
            <w:noProof/>
          </w:rPr>
          <w:t>6.3.4.27.13 &lt;code code=' ' codeSystem='2.16.840.1.113883.6.1'/&gt; [2nd nesting]</w:t>
        </w:r>
        <w:r w:rsidR="00A1460F">
          <w:rPr>
            <w:noProof/>
            <w:webHidden/>
          </w:rPr>
          <w:tab/>
        </w:r>
        <w:r w:rsidR="00A1460F">
          <w:rPr>
            <w:noProof/>
            <w:webHidden/>
          </w:rPr>
          <w:fldChar w:fldCharType="begin"/>
        </w:r>
        <w:r w:rsidR="00A1460F">
          <w:rPr>
            <w:noProof/>
            <w:webHidden/>
          </w:rPr>
          <w:instrText xml:space="preserve"> PAGEREF _Toc466555379 \h </w:instrText>
        </w:r>
        <w:r w:rsidR="00A1460F">
          <w:rPr>
            <w:noProof/>
            <w:webHidden/>
          </w:rPr>
        </w:r>
        <w:r w:rsidR="00A1460F">
          <w:rPr>
            <w:noProof/>
            <w:webHidden/>
          </w:rPr>
          <w:fldChar w:fldCharType="separate"/>
        </w:r>
        <w:r w:rsidR="00A1460F">
          <w:rPr>
            <w:noProof/>
            <w:webHidden/>
          </w:rPr>
          <w:t>113</w:t>
        </w:r>
        <w:r w:rsidR="00A1460F">
          <w:rPr>
            <w:noProof/>
            <w:webHidden/>
          </w:rPr>
          <w:fldChar w:fldCharType="end"/>
        </w:r>
      </w:hyperlink>
    </w:p>
    <w:p w14:paraId="591A54A5" w14:textId="77777777" w:rsidR="00A1460F" w:rsidRDefault="00B64CE6">
      <w:pPr>
        <w:pStyle w:val="TOC5"/>
        <w:rPr>
          <w:rFonts w:asciiTheme="minorHAnsi" w:eastAsiaTheme="minorEastAsia" w:hAnsiTheme="minorHAnsi" w:cstheme="minorBidi"/>
          <w:noProof/>
          <w:sz w:val="22"/>
          <w:szCs w:val="22"/>
        </w:rPr>
      </w:pPr>
      <w:hyperlink w:anchor="_Toc466555380" w:history="1">
        <w:r w:rsidR="00A1460F" w:rsidRPr="00006302">
          <w:rPr>
            <w:rStyle w:val="Hyperlink"/>
            <w:noProof/>
          </w:rPr>
          <w:t>6.3.4.27.14 &lt;repeatNumber value=' '/&gt; &lt;interpretationCode code=' ' codeSystem=' '/&gt; &lt;targetSiteCode code=' ' codeSystem=' '/&gt;</w:t>
        </w:r>
        <w:r w:rsidR="00A1460F">
          <w:rPr>
            <w:noProof/>
            <w:webHidden/>
          </w:rPr>
          <w:tab/>
        </w:r>
        <w:r w:rsidR="00A1460F">
          <w:rPr>
            <w:noProof/>
            <w:webHidden/>
          </w:rPr>
          <w:fldChar w:fldCharType="begin"/>
        </w:r>
        <w:r w:rsidR="00A1460F">
          <w:rPr>
            <w:noProof/>
            <w:webHidden/>
          </w:rPr>
          <w:instrText xml:space="preserve"> PAGEREF _Toc466555380 \h </w:instrText>
        </w:r>
        <w:r w:rsidR="00A1460F">
          <w:rPr>
            <w:noProof/>
            <w:webHidden/>
          </w:rPr>
        </w:r>
        <w:r w:rsidR="00A1460F">
          <w:rPr>
            <w:noProof/>
            <w:webHidden/>
          </w:rPr>
          <w:fldChar w:fldCharType="separate"/>
        </w:r>
        <w:r w:rsidR="00A1460F">
          <w:rPr>
            <w:noProof/>
            <w:webHidden/>
          </w:rPr>
          <w:t>114</w:t>
        </w:r>
        <w:r w:rsidR="00A1460F">
          <w:rPr>
            <w:noProof/>
            <w:webHidden/>
          </w:rPr>
          <w:fldChar w:fldCharType="end"/>
        </w:r>
      </w:hyperlink>
    </w:p>
    <w:p w14:paraId="622E32C1" w14:textId="77777777" w:rsidR="00A1460F" w:rsidRDefault="00B64CE6">
      <w:pPr>
        <w:pStyle w:val="TOC4"/>
        <w:rPr>
          <w:rFonts w:asciiTheme="minorHAnsi" w:eastAsiaTheme="minorEastAsia" w:hAnsiTheme="minorHAnsi" w:cstheme="minorBidi"/>
          <w:noProof/>
          <w:sz w:val="22"/>
          <w:szCs w:val="22"/>
        </w:rPr>
      </w:pPr>
      <w:hyperlink w:anchor="_Toc466555381" w:history="1">
        <w:r w:rsidR="00A1460F" w:rsidRPr="00006302">
          <w:rPr>
            <w:rStyle w:val="Hyperlink"/>
            <w:noProof/>
          </w:rPr>
          <w:t>6.3.4.28 Antepartum Visit Summary Battery 1.3.6.1.4.1.19376.1.5.3.1.1.11.2.3.2</w:t>
        </w:r>
        <w:r w:rsidR="00A1460F">
          <w:rPr>
            <w:noProof/>
            <w:webHidden/>
          </w:rPr>
          <w:tab/>
        </w:r>
        <w:r w:rsidR="00A1460F">
          <w:rPr>
            <w:noProof/>
            <w:webHidden/>
          </w:rPr>
          <w:fldChar w:fldCharType="begin"/>
        </w:r>
        <w:r w:rsidR="00A1460F">
          <w:rPr>
            <w:noProof/>
            <w:webHidden/>
          </w:rPr>
          <w:instrText xml:space="preserve"> PAGEREF _Toc466555381 \h </w:instrText>
        </w:r>
        <w:r w:rsidR="00A1460F">
          <w:rPr>
            <w:noProof/>
            <w:webHidden/>
          </w:rPr>
        </w:r>
        <w:r w:rsidR="00A1460F">
          <w:rPr>
            <w:noProof/>
            <w:webHidden/>
          </w:rPr>
          <w:fldChar w:fldCharType="separate"/>
        </w:r>
        <w:r w:rsidR="00A1460F">
          <w:rPr>
            <w:noProof/>
            <w:webHidden/>
          </w:rPr>
          <w:t>114</w:t>
        </w:r>
        <w:r w:rsidR="00A1460F">
          <w:rPr>
            <w:noProof/>
            <w:webHidden/>
          </w:rPr>
          <w:fldChar w:fldCharType="end"/>
        </w:r>
      </w:hyperlink>
    </w:p>
    <w:p w14:paraId="215DF6C6" w14:textId="77777777" w:rsidR="00A1460F" w:rsidRDefault="00B64CE6">
      <w:pPr>
        <w:pStyle w:val="TOC5"/>
        <w:rPr>
          <w:rFonts w:asciiTheme="minorHAnsi" w:eastAsiaTheme="minorEastAsia" w:hAnsiTheme="minorHAnsi" w:cstheme="minorBidi"/>
          <w:noProof/>
          <w:sz w:val="22"/>
          <w:szCs w:val="22"/>
        </w:rPr>
      </w:pPr>
      <w:hyperlink w:anchor="_Toc466555382" w:history="1">
        <w:r w:rsidR="00A1460F" w:rsidRPr="00006302">
          <w:rPr>
            <w:rStyle w:val="Hyperlink"/>
            <w:noProof/>
          </w:rPr>
          <w:t>6.3.4.28.1 Specification</w:t>
        </w:r>
        <w:r w:rsidR="00A1460F">
          <w:rPr>
            <w:noProof/>
            <w:webHidden/>
          </w:rPr>
          <w:tab/>
        </w:r>
        <w:r w:rsidR="00A1460F">
          <w:rPr>
            <w:noProof/>
            <w:webHidden/>
          </w:rPr>
          <w:fldChar w:fldCharType="begin"/>
        </w:r>
        <w:r w:rsidR="00A1460F">
          <w:rPr>
            <w:noProof/>
            <w:webHidden/>
          </w:rPr>
          <w:instrText xml:space="preserve"> PAGEREF _Toc466555382 \h </w:instrText>
        </w:r>
        <w:r w:rsidR="00A1460F">
          <w:rPr>
            <w:noProof/>
            <w:webHidden/>
          </w:rPr>
        </w:r>
        <w:r w:rsidR="00A1460F">
          <w:rPr>
            <w:noProof/>
            <w:webHidden/>
          </w:rPr>
          <w:fldChar w:fldCharType="separate"/>
        </w:r>
        <w:r w:rsidR="00A1460F">
          <w:rPr>
            <w:noProof/>
            <w:webHidden/>
          </w:rPr>
          <w:t>114</w:t>
        </w:r>
        <w:r w:rsidR="00A1460F">
          <w:rPr>
            <w:noProof/>
            <w:webHidden/>
          </w:rPr>
          <w:fldChar w:fldCharType="end"/>
        </w:r>
      </w:hyperlink>
    </w:p>
    <w:p w14:paraId="2CD0C98C" w14:textId="77777777" w:rsidR="00A1460F" w:rsidRDefault="00B64CE6">
      <w:pPr>
        <w:pStyle w:val="TOC5"/>
        <w:rPr>
          <w:rFonts w:asciiTheme="minorHAnsi" w:eastAsiaTheme="minorEastAsia" w:hAnsiTheme="minorHAnsi" w:cstheme="minorBidi"/>
          <w:noProof/>
          <w:sz w:val="22"/>
          <w:szCs w:val="22"/>
        </w:rPr>
      </w:pPr>
      <w:hyperlink w:anchor="_Toc466555383" w:history="1">
        <w:r w:rsidR="00A1460F" w:rsidRPr="00006302">
          <w:rPr>
            <w:rStyle w:val="Hyperlink"/>
            <w:noProof/>
          </w:rPr>
          <w:t>6.3.4.28.2 &lt;templateId root='1.3.6.1.4.1.19376.1.5.3.1.1.11.2.3.2'/&gt;</w:t>
        </w:r>
        <w:r w:rsidR="00A1460F">
          <w:rPr>
            <w:noProof/>
            <w:webHidden/>
          </w:rPr>
          <w:tab/>
        </w:r>
        <w:r w:rsidR="00A1460F">
          <w:rPr>
            <w:noProof/>
            <w:webHidden/>
          </w:rPr>
          <w:fldChar w:fldCharType="begin"/>
        </w:r>
        <w:r w:rsidR="00A1460F">
          <w:rPr>
            <w:noProof/>
            <w:webHidden/>
          </w:rPr>
          <w:instrText xml:space="preserve"> PAGEREF _Toc466555383 \h </w:instrText>
        </w:r>
        <w:r w:rsidR="00A1460F">
          <w:rPr>
            <w:noProof/>
            <w:webHidden/>
          </w:rPr>
        </w:r>
        <w:r w:rsidR="00A1460F">
          <w:rPr>
            <w:noProof/>
            <w:webHidden/>
          </w:rPr>
          <w:fldChar w:fldCharType="separate"/>
        </w:r>
        <w:r w:rsidR="00A1460F">
          <w:rPr>
            <w:noProof/>
            <w:webHidden/>
          </w:rPr>
          <w:t>115</w:t>
        </w:r>
        <w:r w:rsidR="00A1460F">
          <w:rPr>
            <w:noProof/>
            <w:webHidden/>
          </w:rPr>
          <w:fldChar w:fldCharType="end"/>
        </w:r>
      </w:hyperlink>
    </w:p>
    <w:p w14:paraId="60D0BB80" w14:textId="77777777" w:rsidR="00A1460F" w:rsidRDefault="00B64CE6">
      <w:pPr>
        <w:pStyle w:val="TOC5"/>
        <w:rPr>
          <w:rFonts w:asciiTheme="minorHAnsi" w:eastAsiaTheme="minorEastAsia" w:hAnsiTheme="minorHAnsi" w:cstheme="minorBidi"/>
          <w:noProof/>
          <w:sz w:val="22"/>
          <w:szCs w:val="22"/>
        </w:rPr>
      </w:pPr>
      <w:hyperlink w:anchor="_Toc466555384" w:history="1">
        <w:r w:rsidR="00A1460F" w:rsidRPr="00006302">
          <w:rPr>
            <w:rStyle w:val="Hyperlink"/>
            <w:noProof/>
          </w:rPr>
          <w:t>6.3.4.28.3 &lt;organizer classCode='BATTERY' moodCode='EVN'&gt;</w:t>
        </w:r>
        <w:r w:rsidR="00A1460F">
          <w:rPr>
            <w:noProof/>
            <w:webHidden/>
          </w:rPr>
          <w:tab/>
        </w:r>
        <w:r w:rsidR="00A1460F">
          <w:rPr>
            <w:noProof/>
            <w:webHidden/>
          </w:rPr>
          <w:fldChar w:fldCharType="begin"/>
        </w:r>
        <w:r w:rsidR="00A1460F">
          <w:rPr>
            <w:noProof/>
            <w:webHidden/>
          </w:rPr>
          <w:instrText xml:space="preserve"> PAGEREF _Toc466555384 \h </w:instrText>
        </w:r>
        <w:r w:rsidR="00A1460F">
          <w:rPr>
            <w:noProof/>
            <w:webHidden/>
          </w:rPr>
        </w:r>
        <w:r w:rsidR="00A1460F">
          <w:rPr>
            <w:noProof/>
            <w:webHidden/>
          </w:rPr>
          <w:fldChar w:fldCharType="separate"/>
        </w:r>
        <w:r w:rsidR="00A1460F">
          <w:rPr>
            <w:noProof/>
            <w:webHidden/>
          </w:rPr>
          <w:t>115</w:t>
        </w:r>
        <w:r w:rsidR="00A1460F">
          <w:rPr>
            <w:noProof/>
            <w:webHidden/>
          </w:rPr>
          <w:fldChar w:fldCharType="end"/>
        </w:r>
      </w:hyperlink>
    </w:p>
    <w:p w14:paraId="42B60DD1" w14:textId="77777777" w:rsidR="00A1460F" w:rsidRDefault="00B64CE6">
      <w:pPr>
        <w:pStyle w:val="TOC5"/>
        <w:rPr>
          <w:rFonts w:asciiTheme="minorHAnsi" w:eastAsiaTheme="minorEastAsia" w:hAnsiTheme="minorHAnsi" w:cstheme="minorBidi"/>
          <w:noProof/>
          <w:sz w:val="22"/>
          <w:szCs w:val="22"/>
        </w:rPr>
      </w:pPr>
      <w:hyperlink w:anchor="_Toc466555385" w:history="1">
        <w:r w:rsidR="00A1460F" w:rsidRPr="00006302">
          <w:rPr>
            <w:rStyle w:val="Hyperlink"/>
            <w:noProof/>
          </w:rPr>
          <w:t>6.3.4.28.4 &lt;id root=' ' extension=' '/&gt;</w:t>
        </w:r>
        <w:r w:rsidR="00A1460F">
          <w:rPr>
            <w:noProof/>
            <w:webHidden/>
          </w:rPr>
          <w:tab/>
        </w:r>
        <w:r w:rsidR="00A1460F">
          <w:rPr>
            <w:noProof/>
            <w:webHidden/>
          </w:rPr>
          <w:fldChar w:fldCharType="begin"/>
        </w:r>
        <w:r w:rsidR="00A1460F">
          <w:rPr>
            <w:noProof/>
            <w:webHidden/>
          </w:rPr>
          <w:instrText xml:space="preserve"> PAGEREF _Toc466555385 \h </w:instrText>
        </w:r>
        <w:r w:rsidR="00A1460F">
          <w:rPr>
            <w:noProof/>
            <w:webHidden/>
          </w:rPr>
        </w:r>
        <w:r w:rsidR="00A1460F">
          <w:rPr>
            <w:noProof/>
            <w:webHidden/>
          </w:rPr>
          <w:fldChar w:fldCharType="separate"/>
        </w:r>
        <w:r w:rsidR="00A1460F">
          <w:rPr>
            <w:noProof/>
            <w:webHidden/>
          </w:rPr>
          <w:t>115</w:t>
        </w:r>
        <w:r w:rsidR="00A1460F">
          <w:rPr>
            <w:noProof/>
            <w:webHidden/>
          </w:rPr>
          <w:fldChar w:fldCharType="end"/>
        </w:r>
      </w:hyperlink>
    </w:p>
    <w:p w14:paraId="5D3CEF7A" w14:textId="77777777" w:rsidR="00A1460F" w:rsidRDefault="00B64CE6">
      <w:pPr>
        <w:pStyle w:val="TOC5"/>
        <w:rPr>
          <w:rFonts w:asciiTheme="minorHAnsi" w:eastAsiaTheme="minorEastAsia" w:hAnsiTheme="minorHAnsi" w:cstheme="minorBidi"/>
          <w:noProof/>
          <w:sz w:val="22"/>
          <w:szCs w:val="22"/>
        </w:rPr>
      </w:pPr>
      <w:hyperlink w:anchor="_Toc466555386" w:history="1">
        <w:r w:rsidR="00A1460F" w:rsidRPr="00006302">
          <w:rPr>
            <w:rStyle w:val="Hyperlink"/>
            <w:noProof/>
          </w:rPr>
          <w:t>6.3.4.28.5 &lt;code code='(57061-4)' codeSystem='2.16.840.1.113883.6.1'/&gt;</w:t>
        </w:r>
        <w:r w:rsidR="00A1460F">
          <w:rPr>
            <w:noProof/>
            <w:webHidden/>
          </w:rPr>
          <w:tab/>
        </w:r>
        <w:r w:rsidR="00A1460F">
          <w:rPr>
            <w:noProof/>
            <w:webHidden/>
          </w:rPr>
          <w:fldChar w:fldCharType="begin"/>
        </w:r>
        <w:r w:rsidR="00A1460F">
          <w:rPr>
            <w:noProof/>
            <w:webHidden/>
          </w:rPr>
          <w:instrText xml:space="preserve"> PAGEREF _Toc466555386 \h </w:instrText>
        </w:r>
        <w:r w:rsidR="00A1460F">
          <w:rPr>
            <w:noProof/>
            <w:webHidden/>
          </w:rPr>
        </w:r>
        <w:r w:rsidR="00A1460F">
          <w:rPr>
            <w:noProof/>
            <w:webHidden/>
          </w:rPr>
          <w:fldChar w:fldCharType="separate"/>
        </w:r>
        <w:r w:rsidR="00A1460F">
          <w:rPr>
            <w:noProof/>
            <w:webHidden/>
          </w:rPr>
          <w:t>115</w:t>
        </w:r>
        <w:r w:rsidR="00A1460F">
          <w:rPr>
            <w:noProof/>
            <w:webHidden/>
          </w:rPr>
          <w:fldChar w:fldCharType="end"/>
        </w:r>
      </w:hyperlink>
    </w:p>
    <w:p w14:paraId="05BC1263" w14:textId="77777777" w:rsidR="00A1460F" w:rsidRDefault="00B64CE6">
      <w:pPr>
        <w:pStyle w:val="TOC5"/>
        <w:rPr>
          <w:rFonts w:asciiTheme="minorHAnsi" w:eastAsiaTheme="minorEastAsia" w:hAnsiTheme="minorHAnsi" w:cstheme="minorBidi"/>
          <w:noProof/>
          <w:sz w:val="22"/>
          <w:szCs w:val="22"/>
        </w:rPr>
      </w:pPr>
      <w:hyperlink w:anchor="_Toc466555387" w:history="1">
        <w:r w:rsidR="00A1460F" w:rsidRPr="00006302">
          <w:rPr>
            <w:rStyle w:val="Hyperlink"/>
            <w:noProof/>
          </w:rPr>
          <w:t>6.3.4.28.6 &lt;author/&gt;&lt;time/&gt;&lt;assignedAuthor&gt;&lt;id/&gt;&lt;/assignedAuthor&gt;&lt;/author&gt;</w:t>
        </w:r>
        <w:r w:rsidR="00A1460F">
          <w:rPr>
            <w:noProof/>
            <w:webHidden/>
          </w:rPr>
          <w:tab/>
        </w:r>
        <w:r w:rsidR="00A1460F">
          <w:rPr>
            <w:noProof/>
            <w:webHidden/>
          </w:rPr>
          <w:fldChar w:fldCharType="begin"/>
        </w:r>
        <w:r w:rsidR="00A1460F">
          <w:rPr>
            <w:noProof/>
            <w:webHidden/>
          </w:rPr>
          <w:instrText xml:space="preserve"> PAGEREF _Toc466555387 \h </w:instrText>
        </w:r>
        <w:r w:rsidR="00A1460F">
          <w:rPr>
            <w:noProof/>
            <w:webHidden/>
          </w:rPr>
        </w:r>
        <w:r w:rsidR="00A1460F">
          <w:rPr>
            <w:noProof/>
            <w:webHidden/>
          </w:rPr>
          <w:fldChar w:fldCharType="separate"/>
        </w:r>
        <w:r w:rsidR="00A1460F">
          <w:rPr>
            <w:noProof/>
            <w:webHidden/>
          </w:rPr>
          <w:t>115</w:t>
        </w:r>
        <w:r w:rsidR="00A1460F">
          <w:rPr>
            <w:noProof/>
            <w:webHidden/>
          </w:rPr>
          <w:fldChar w:fldCharType="end"/>
        </w:r>
      </w:hyperlink>
    </w:p>
    <w:p w14:paraId="1B1A0522" w14:textId="77777777" w:rsidR="00A1460F" w:rsidRDefault="00B64CE6">
      <w:pPr>
        <w:pStyle w:val="TOC5"/>
        <w:rPr>
          <w:rFonts w:asciiTheme="minorHAnsi" w:eastAsiaTheme="minorEastAsia" w:hAnsiTheme="minorHAnsi" w:cstheme="minorBidi"/>
          <w:noProof/>
          <w:sz w:val="22"/>
          <w:szCs w:val="22"/>
        </w:rPr>
      </w:pPr>
      <w:hyperlink w:anchor="_Toc466555388" w:history="1">
        <w:r w:rsidR="00A1460F" w:rsidRPr="00006302">
          <w:rPr>
            <w:rStyle w:val="Hyperlink"/>
            <w:noProof/>
          </w:rPr>
          <w:t>6.3.4.28.7 &lt;statusCode code='completed'/&gt;</w:t>
        </w:r>
        <w:r w:rsidR="00A1460F">
          <w:rPr>
            <w:noProof/>
            <w:webHidden/>
          </w:rPr>
          <w:tab/>
        </w:r>
        <w:r w:rsidR="00A1460F">
          <w:rPr>
            <w:noProof/>
            <w:webHidden/>
          </w:rPr>
          <w:fldChar w:fldCharType="begin"/>
        </w:r>
        <w:r w:rsidR="00A1460F">
          <w:rPr>
            <w:noProof/>
            <w:webHidden/>
          </w:rPr>
          <w:instrText xml:space="preserve"> PAGEREF _Toc466555388 \h </w:instrText>
        </w:r>
        <w:r w:rsidR="00A1460F">
          <w:rPr>
            <w:noProof/>
            <w:webHidden/>
          </w:rPr>
        </w:r>
        <w:r w:rsidR="00A1460F">
          <w:rPr>
            <w:noProof/>
            <w:webHidden/>
          </w:rPr>
          <w:fldChar w:fldCharType="separate"/>
        </w:r>
        <w:r w:rsidR="00A1460F">
          <w:rPr>
            <w:noProof/>
            <w:webHidden/>
          </w:rPr>
          <w:t>115</w:t>
        </w:r>
        <w:r w:rsidR="00A1460F">
          <w:rPr>
            <w:noProof/>
            <w:webHidden/>
          </w:rPr>
          <w:fldChar w:fldCharType="end"/>
        </w:r>
      </w:hyperlink>
    </w:p>
    <w:p w14:paraId="5043A06C" w14:textId="77777777" w:rsidR="00A1460F" w:rsidRDefault="00B64CE6">
      <w:pPr>
        <w:pStyle w:val="TOC5"/>
        <w:rPr>
          <w:rFonts w:asciiTheme="minorHAnsi" w:eastAsiaTheme="minorEastAsia" w:hAnsiTheme="minorHAnsi" w:cstheme="minorBidi"/>
          <w:noProof/>
          <w:sz w:val="22"/>
          <w:szCs w:val="22"/>
        </w:rPr>
      </w:pPr>
      <w:hyperlink w:anchor="_Toc466555389" w:history="1">
        <w:r w:rsidR="00A1460F" w:rsidRPr="00006302">
          <w:rPr>
            <w:rStyle w:val="Hyperlink"/>
            <w:noProof/>
          </w:rPr>
          <w:t>6.3.4.28.8 &lt;component&gt;</w:t>
        </w:r>
        <w:r w:rsidR="00A1460F">
          <w:rPr>
            <w:noProof/>
            <w:webHidden/>
          </w:rPr>
          <w:tab/>
        </w:r>
        <w:r w:rsidR="00A1460F">
          <w:rPr>
            <w:noProof/>
            <w:webHidden/>
          </w:rPr>
          <w:fldChar w:fldCharType="begin"/>
        </w:r>
        <w:r w:rsidR="00A1460F">
          <w:rPr>
            <w:noProof/>
            <w:webHidden/>
          </w:rPr>
          <w:instrText xml:space="preserve"> PAGEREF _Toc466555389 \h </w:instrText>
        </w:r>
        <w:r w:rsidR="00A1460F">
          <w:rPr>
            <w:noProof/>
            <w:webHidden/>
          </w:rPr>
        </w:r>
        <w:r w:rsidR="00A1460F">
          <w:rPr>
            <w:noProof/>
            <w:webHidden/>
          </w:rPr>
          <w:fldChar w:fldCharType="separate"/>
        </w:r>
        <w:r w:rsidR="00A1460F">
          <w:rPr>
            <w:noProof/>
            <w:webHidden/>
          </w:rPr>
          <w:t>115</w:t>
        </w:r>
        <w:r w:rsidR="00A1460F">
          <w:rPr>
            <w:noProof/>
            <w:webHidden/>
          </w:rPr>
          <w:fldChar w:fldCharType="end"/>
        </w:r>
      </w:hyperlink>
    </w:p>
    <w:p w14:paraId="4D6E3C7B" w14:textId="77777777" w:rsidR="00A1460F" w:rsidRDefault="00B64CE6">
      <w:pPr>
        <w:pStyle w:val="TOC4"/>
        <w:rPr>
          <w:rFonts w:asciiTheme="minorHAnsi" w:eastAsiaTheme="minorEastAsia" w:hAnsiTheme="minorHAnsi" w:cstheme="minorBidi"/>
          <w:noProof/>
          <w:sz w:val="22"/>
          <w:szCs w:val="22"/>
        </w:rPr>
      </w:pPr>
      <w:hyperlink w:anchor="_Toc466555390" w:history="1">
        <w:r w:rsidR="00A1460F" w:rsidRPr="00006302">
          <w:rPr>
            <w:rStyle w:val="Hyperlink"/>
            <w:noProof/>
          </w:rPr>
          <w:t>6.3.4.29 Advance Directive Observation 1.3.6.1.4.1.19376.1.5.3.1.4.13.7</w:t>
        </w:r>
        <w:r w:rsidR="00A1460F">
          <w:rPr>
            <w:noProof/>
            <w:webHidden/>
          </w:rPr>
          <w:tab/>
        </w:r>
        <w:r w:rsidR="00A1460F">
          <w:rPr>
            <w:noProof/>
            <w:webHidden/>
          </w:rPr>
          <w:fldChar w:fldCharType="begin"/>
        </w:r>
        <w:r w:rsidR="00A1460F">
          <w:rPr>
            <w:noProof/>
            <w:webHidden/>
          </w:rPr>
          <w:instrText xml:space="preserve"> PAGEREF _Toc466555390 \h </w:instrText>
        </w:r>
        <w:r w:rsidR="00A1460F">
          <w:rPr>
            <w:noProof/>
            <w:webHidden/>
          </w:rPr>
        </w:r>
        <w:r w:rsidR="00A1460F">
          <w:rPr>
            <w:noProof/>
            <w:webHidden/>
          </w:rPr>
          <w:fldChar w:fldCharType="separate"/>
        </w:r>
        <w:r w:rsidR="00A1460F">
          <w:rPr>
            <w:noProof/>
            <w:webHidden/>
          </w:rPr>
          <w:t>117</w:t>
        </w:r>
        <w:r w:rsidR="00A1460F">
          <w:rPr>
            <w:noProof/>
            <w:webHidden/>
          </w:rPr>
          <w:fldChar w:fldCharType="end"/>
        </w:r>
      </w:hyperlink>
    </w:p>
    <w:p w14:paraId="19130E15" w14:textId="77777777" w:rsidR="00A1460F" w:rsidRDefault="00B64CE6">
      <w:pPr>
        <w:pStyle w:val="TOC5"/>
        <w:rPr>
          <w:rFonts w:asciiTheme="minorHAnsi" w:eastAsiaTheme="minorEastAsia" w:hAnsiTheme="minorHAnsi" w:cstheme="minorBidi"/>
          <w:noProof/>
          <w:sz w:val="22"/>
          <w:szCs w:val="22"/>
        </w:rPr>
      </w:pPr>
      <w:hyperlink w:anchor="_Toc466555391" w:history="1">
        <w:r w:rsidR="00A1460F" w:rsidRPr="00006302">
          <w:rPr>
            <w:rStyle w:val="Hyperlink"/>
            <w:noProof/>
          </w:rPr>
          <w:t>6.3.4.29.1 Standards</w:t>
        </w:r>
        <w:r w:rsidR="00A1460F">
          <w:rPr>
            <w:noProof/>
            <w:webHidden/>
          </w:rPr>
          <w:tab/>
        </w:r>
        <w:r w:rsidR="00A1460F">
          <w:rPr>
            <w:noProof/>
            <w:webHidden/>
          </w:rPr>
          <w:fldChar w:fldCharType="begin"/>
        </w:r>
        <w:r w:rsidR="00A1460F">
          <w:rPr>
            <w:noProof/>
            <w:webHidden/>
          </w:rPr>
          <w:instrText xml:space="preserve"> PAGEREF _Toc466555391 \h </w:instrText>
        </w:r>
        <w:r w:rsidR="00A1460F">
          <w:rPr>
            <w:noProof/>
            <w:webHidden/>
          </w:rPr>
        </w:r>
        <w:r w:rsidR="00A1460F">
          <w:rPr>
            <w:noProof/>
            <w:webHidden/>
          </w:rPr>
          <w:fldChar w:fldCharType="separate"/>
        </w:r>
        <w:r w:rsidR="00A1460F">
          <w:rPr>
            <w:noProof/>
            <w:webHidden/>
          </w:rPr>
          <w:t>117</w:t>
        </w:r>
        <w:r w:rsidR="00A1460F">
          <w:rPr>
            <w:noProof/>
            <w:webHidden/>
          </w:rPr>
          <w:fldChar w:fldCharType="end"/>
        </w:r>
      </w:hyperlink>
    </w:p>
    <w:p w14:paraId="0B0FF57A" w14:textId="77777777" w:rsidR="00A1460F" w:rsidRDefault="00B64CE6">
      <w:pPr>
        <w:pStyle w:val="TOC5"/>
        <w:rPr>
          <w:rFonts w:asciiTheme="minorHAnsi" w:eastAsiaTheme="minorEastAsia" w:hAnsiTheme="minorHAnsi" w:cstheme="minorBidi"/>
          <w:noProof/>
          <w:sz w:val="22"/>
          <w:szCs w:val="22"/>
        </w:rPr>
      </w:pPr>
      <w:hyperlink w:anchor="_Toc466555392" w:history="1">
        <w:r w:rsidR="00A1460F" w:rsidRPr="00006302">
          <w:rPr>
            <w:rStyle w:val="Hyperlink"/>
            <w:noProof/>
          </w:rPr>
          <w:t>6.3.4.29.2 Specification</w:t>
        </w:r>
        <w:r w:rsidR="00A1460F">
          <w:rPr>
            <w:noProof/>
            <w:webHidden/>
          </w:rPr>
          <w:tab/>
        </w:r>
        <w:r w:rsidR="00A1460F">
          <w:rPr>
            <w:noProof/>
            <w:webHidden/>
          </w:rPr>
          <w:fldChar w:fldCharType="begin"/>
        </w:r>
        <w:r w:rsidR="00A1460F">
          <w:rPr>
            <w:noProof/>
            <w:webHidden/>
          </w:rPr>
          <w:instrText xml:space="preserve"> PAGEREF _Toc466555392 \h </w:instrText>
        </w:r>
        <w:r w:rsidR="00A1460F">
          <w:rPr>
            <w:noProof/>
            <w:webHidden/>
          </w:rPr>
        </w:r>
        <w:r w:rsidR="00A1460F">
          <w:rPr>
            <w:noProof/>
            <w:webHidden/>
          </w:rPr>
          <w:fldChar w:fldCharType="separate"/>
        </w:r>
        <w:r w:rsidR="00A1460F">
          <w:rPr>
            <w:noProof/>
            <w:webHidden/>
          </w:rPr>
          <w:t>118</w:t>
        </w:r>
        <w:r w:rsidR="00A1460F">
          <w:rPr>
            <w:noProof/>
            <w:webHidden/>
          </w:rPr>
          <w:fldChar w:fldCharType="end"/>
        </w:r>
      </w:hyperlink>
    </w:p>
    <w:p w14:paraId="7E49057C" w14:textId="77777777" w:rsidR="00A1460F" w:rsidRDefault="00B64CE6">
      <w:pPr>
        <w:pStyle w:val="TOC5"/>
        <w:tabs>
          <w:tab w:val="left" w:pos="7304"/>
        </w:tabs>
        <w:rPr>
          <w:rFonts w:asciiTheme="minorHAnsi" w:eastAsiaTheme="minorEastAsia" w:hAnsiTheme="minorHAnsi" w:cstheme="minorBidi"/>
          <w:noProof/>
          <w:sz w:val="22"/>
          <w:szCs w:val="22"/>
        </w:rPr>
      </w:pPr>
      <w:hyperlink w:anchor="_Toc466555393" w:history="1">
        <w:r w:rsidR="00A1460F" w:rsidRPr="00006302">
          <w:rPr>
            <w:rStyle w:val="Hyperlink"/>
            <w:noProof/>
          </w:rPr>
          <w:t>6.3.4.29.3 &lt;templateId root='1.3.6.1.4.1.19376.1.5.3.1.4.13'/&gt;</w:t>
        </w:r>
        <w:r w:rsidR="00A1460F">
          <w:rPr>
            <w:rFonts w:asciiTheme="minorHAnsi" w:eastAsiaTheme="minorEastAsia" w:hAnsiTheme="minorHAnsi" w:cstheme="minorBidi"/>
            <w:noProof/>
            <w:sz w:val="22"/>
            <w:szCs w:val="22"/>
          </w:rPr>
          <w:tab/>
        </w:r>
        <w:r w:rsidR="00A1460F" w:rsidRPr="00006302">
          <w:rPr>
            <w:rStyle w:val="Hyperlink"/>
            <w:noProof/>
          </w:rPr>
          <w:t xml:space="preserve">  &lt;templateId root='2.16.840.1.113883.10.20.1.17'/&gt;    &lt;templateId root='1.3.6.1.4.1.19376.1.5.3.1.4.13.7'/&gt;</w:t>
        </w:r>
        <w:r w:rsidR="00A1460F">
          <w:rPr>
            <w:noProof/>
            <w:webHidden/>
          </w:rPr>
          <w:tab/>
        </w:r>
        <w:r w:rsidR="00A1460F">
          <w:rPr>
            <w:noProof/>
            <w:webHidden/>
          </w:rPr>
          <w:fldChar w:fldCharType="begin"/>
        </w:r>
        <w:r w:rsidR="00A1460F">
          <w:rPr>
            <w:noProof/>
            <w:webHidden/>
          </w:rPr>
          <w:instrText xml:space="preserve"> PAGEREF _Toc466555393 \h </w:instrText>
        </w:r>
        <w:r w:rsidR="00A1460F">
          <w:rPr>
            <w:noProof/>
            <w:webHidden/>
          </w:rPr>
        </w:r>
        <w:r w:rsidR="00A1460F">
          <w:rPr>
            <w:noProof/>
            <w:webHidden/>
          </w:rPr>
          <w:fldChar w:fldCharType="separate"/>
        </w:r>
        <w:r w:rsidR="00A1460F">
          <w:rPr>
            <w:noProof/>
            <w:webHidden/>
          </w:rPr>
          <w:t>118</w:t>
        </w:r>
        <w:r w:rsidR="00A1460F">
          <w:rPr>
            <w:noProof/>
            <w:webHidden/>
          </w:rPr>
          <w:fldChar w:fldCharType="end"/>
        </w:r>
      </w:hyperlink>
    </w:p>
    <w:p w14:paraId="526460C7" w14:textId="77777777" w:rsidR="00A1460F" w:rsidRDefault="00B64CE6">
      <w:pPr>
        <w:pStyle w:val="TOC5"/>
        <w:rPr>
          <w:rFonts w:asciiTheme="minorHAnsi" w:eastAsiaTheme="minorEastAsia" w:hAnsiTheme="minorHAnsi" w:cstheme="minorBidi"/>
          <w:noProof/>
          <w:sz w:val="22"/>
          <w:szCs w:val="22"/>
        </w:rPr>
      </w:pPr>
      <w:hyperlink w:anchor="_Toc466555394" w:history="1">
        <w:r w:rsidR="00A1460F" w:rsidRPr="00006302">
          <w:rPr>
            <w:rStyle w:val="Hyperlink"/>
            <w:noProof/>
          </w:rPr>
          <w:t>6.3.4.29.4 &lt;code code=' ' codeSystem='2.16.840.1.113883.6.96' codeSystemName='SNOMED CT'/&gt;</w:t>
        </w:r>
        <w:r w:rsidR="00A1460F">
          <w:rPr>
            <w:noProof/>
            <w:webHidden/>
          </w:rPr>
          <w:tab/>
        </w:r>
        <w:r w:rsidR="00A1460F">
          <w:rPr>
            <w:noProof/>
            <w:webHidden/>
          </w:rPr>
          <w:fldChar w:fldCharType="begin"/>
        </w:r>
        <w:r w:rsidR="00A1460F">
          <w:rPr>
            <w:noProof/>
            <w:webHidden/>
          </w:rPr>
          <w:instrText xml:space="preserve"> PAGEREF _Toc466555394 \h </w:instrText>
        </w:r>
        <w:r w:rsidR="00A1460F">
          <w:rPr>
            <w:noProof/>
            <w:webHidden/>
          </w:rPr>
        </w:r>
        <w:r w:rsidR="00A1460F">
          <w:rPr>
            <w:noProof/>
            <w:webHidden/>
          </w:rPr>
          <w:fldChar w:fldCharType="separate"/>
        </w:r>
        <w:r w:rsidR="00A1460F">
          <w:rPr>
            <w:noProof/>
            <w:webHidden/>
          </w:rPr>
          <w:t>118</w:t>
        </w:r>
        <w:r w:rsidR="00A1460F">
          <w:rPr>
            <w:noProof/>
            <w:webHidden/>
          </w:rPr>
          <w:fldChar w:fldCharType="end"/>
        </w:r>
      </w:hyperlink>
    </w:p>
    <w:p w14:paraId="6FE1A083" w14:textId="77777777" w:rsidR="00A1460F" w:rsidRDefault="00B64CE6">
      <w:pPr>
        <w:pStyle w:val="TOC5"/>
        <w:rPr>
          <w:rFonts w:asciiTheme="minorHAnsi" w:eastAsiaTheme="minorEastAsia" w:hAnsiTheme="minorHAnsi" w:cstheme="minorBidi"/>
          <w:noProof/>
          <w:sz w:val="22"/>
          <w:szCs w:val="22"/>
        </w:rPr>
      </w:pPr>
      <w:hyperlink w:anchor="_Toc466555395" w:history="1">
        <w:r w:rsidR="00A1460F" w:rsidRPr="00006302">
          <w:rPr>
            <w:rStyle w:val="Hyperlink"/>
            <w:noProof/>
          </w:rPr>
          <w:t>6.3.4.29.5 &lt;value xsi:type='BL' value='true|false'/&gt;</w:t>
        </w:r>
        <w:r w:rsidR="00A1460F">
          <w:rPr>
            <w:noProof/>
            <w:webHidden/>
          </w:rPr>
          <w:tab/>
        </w:r>
        <w:r w:rsidR="00A1460F">
          <w:rPr>
            <w:noProof/>
            <w:webHidden/>
          </w:rPr>
          <w:fldChar w:fldCharType="begin"/>
        </w:r>
        <w:r w:rsidR="00A1460F">
          <w:rPr>
            <w:noProof/>
            <w:webHidden/>
          </w:rPr>
          <w:instrText xml:space="preserve"> PAGEREF _Toc466555395 \h </w:instrText>
        </w:r>
        <w:r w:rsidR="00A1460F">
          <w:rPr>
            <w:noProof/>
            <w:webHidden/>
          </w:rPr>
        </w:r>
        <w:r w:rsidR="00A1460F">
          <w:rPr>
            <w:noProof/>
            <w:webHidden/>
          </w:rPr>
          <w:fldChar w:fldCharType="separate"/>
        </w:r>
        <w:r w:rsidR="00A1460F">
          <w:rPr>
            <w:noProof/>
            <w:webHidden/>
          </w:rPr>
          <w:t>119</w:t>
        </w:r>
        <w:r w:rsidR="00A1460F">
          <w:rPr>
            <w:noProof/>
            <w:webHidden/>
          </w:rPr>
          <w:fldChar w:fldCharType="end"/>
        </w:r>
      </w:hyperlink>
    </w:p>
    <w:p w14:paraId="3DD7A2D9" w14:textId="77777777" w:rsidR="00A1460F" w:rsidRDefault="00B64CE6">
      <w:pPr>
        <w:pStyle w:val="TOC5"/>
        <w:tabs>
          <w:tab w:val="left" w:pos="5357"/>
        </w:tabs>
        <w:rPr>
          <w:rFonts w:asciiTheme="minorHAnsi" w:eastAsiaTheme="minorEastAsia" w:hAnsiTheme="minorHAnsi" w:cstheme="minorBidi"/>
          <w:noProof/>
          <w:sz w:val="22"/>
          <w:szCs w:val="22"/>
        </w:rPr>
      </w:pPr>
      <w:hyperlink w:anchor="_Toc466555396" w:history="1">
        <w:r w:rsidR="00A1460F" w:rsidRPr="00006302">
          <w:rPr>
            <w:rStyle w:val="Hyperlink"/>
            <w:noProof/>
          </w:rPr>
          <w:t>6.3.4.29.6 &lt;reference typeCode='REFR'&gt;</w:t>
        </w:r>
        <w:r w:rsidR="00A1460F">
          <w:rPr>
            <w:rFonts w:asciiTheme="minorHAnsi" w:eastAsiaTheme="minorEastAsia" w:hAnsiTheme="minorHAnsi" w:cstheme="minorBidi"/>
            <w:noProof/>
            <w:sz w:val="22"/>
            <w:szCs w:val="22"/>
          </w:rPr>
          <w:tab/>
        </w:r>
        <w:r w:rsidR="00A1460F" w:rsidRPr="00006302">
          <w:rPr>
            <w:rStyle w:val="Hyperlink"/>
            <w:noProof/>
          </w:rPr>
          <w:t xml:space="preserve">     &lt;templateId root='2.16.840.1.113883.10.20.1.36'/&gt;  &lt;externalDocument classCode='DOC' moodCode='EVN'&gt;   &lt;id root=' ' extension=' '/&gt;      &lt;text&gt;&lt;reference value=' '/&gt;&lt;/text&gt;</w:t>
        </w:r>
        <w:r w:rsidR="00A1460F">
          <w:rPr>
            <w:noProof/>
            <w:webHidden/>
          </w:rPr>
          <w:tab/>
        </w:r>
        <w:r w:rsidR="00A1460F">
          <w:rPr>
            <w:noProof/>
            <w:webHidden/>
          </w:rPr>
          <w:fldChar w:fldCharType="begin"/>
        </w:r>
        <w:r w:rsidR="00A1460F">
          <w:rPr>
            <w:noProof/>
            <w:webHidden/>
          </w:rPr>
          <w:instrText xml:space="preserve"> PAGEREF _Toc466555396 \h </w:instrText>
        </w:r>
        <w:r w:rsidR="00A1460F">
          <w:rPr>
            <w:noProof/>
            <w:webHidden/>
          </w:rPr>
        </w:r>
        <w:r w:rsidR="00A1460F">
          <w:rPr>
            <w:noProof/>
            <w:webHidden/>
          </w:rPr>
          <w:fldChar w:fldCharType="separate"/>
        </w:r>
        <w:r w:rsidR="00A1460F">
          <w:rPr>
            <w:noProof/>
            <w:webHidden/>
          </w:rPr>
          <w:t>119</w:t>
        </w:r>
        <w:r w:rsidR="00A1460F">
          <w:rPr>
            <w:noProof/>
            <w:webHidden/>
          </w:rPr>
          <w:fldChar w:fldCharType="end"/>
        </w:r>
      </w:hyperlink>
    </w:p>
    <w:p w14:paraId="148F2FFB" w14:textId="77777777" w:rsidR="00A1460F" w:rsidRDefault="00B64CE6">
      <w:pPr>
        <w:pStyle w:val="TOC4"/>
        <w:rPr>
          <w:rFonts w:asciiTheme="minorHAnsi" w:eastAsiaTheme="minorEastAsia" w:hAnsiTheme="minorHAnsi" w:cstheme="minorBidi"/>
          <w:noProof/>
          <w:sz w:val="22"/>
          <w:szCs w:val="22"/>
        </w:rPr>
      </w:pPr>
      <w:hyperlink w:anchor="_Toc466555397" w:history="1">
        <w:r w:rsidR="00A1460F" w:rsidRPr="00006302">
          <w:rPr>
            <w:rStyle w:val="Hyperlink"/>
            <w:noProof/>
          </w:rPr>
          <w:t>6.3.4.30 Blood Type Observation 1.3.6.1.4.1.19376.1.5.3.1.4.13.6</w:t>
        </w:r>
        <w:r w:rsidR="00A1460F">
          <w:rPr>
            <w:noProof/>
            <w:webHidden/>
          </w:rPr>
          <w:tab/>
        </w:r>
        <w:r w:rsidR="00A1460F">
          <w:rPr>
            <w:noProof/>
            <w:webHidden/>
          </w:rPr>
          <w:fldChar w:fldCharType="begin"/>
        </w:r>
        <w:r w:rsidR="00A1460F">
          <w:rPr>
            <w:noProof/>
            <w:webHidden/>
          </w:rPr>
          <w:instrText xml:space="preserve"> PAGEREF _Toc466555397 \h </w:instrText>
        </w:r>
        <w:r w:rsidR="00A1460F">
          <w:rPr>
            <w:noProof/>
            <w:webHidden/>
          </w:rPr>
        </w:r>
        <w:r w:rsidR="00A1460F">
          <w:rPr>
            <w:noProof/>
            <w:webHidden/>
          </w:rPr>
          <w:fldChar w:fldCharType="separate"/>
        </w:r>
        <w:r w:rsidR="00A1460F">
          <w:rPr>
            <w:noProof/>
            <w:webHidden/>
          </w:rPr>
          <w:t>119</w:t>
        </w:r>
        <w:r w:rsidR="00A1460F">
          <w:rPr>
            <w:noProof/>
            <w:webHidden/>
          </w:rPr>
          <w:fldChar w:fldCharType="end"/>
        </w:r>
      </w:hyperlink>
    </w:p>
    <w:p w14:paraId="54307F28" w14:textId="77777777" w:rsidR="00A1460F" w:rsidRDefault="00B64CE6">
      <w:pPr>
        <w:pStyle w:val="TOC5"/>
        <w:rPr>
          <w:rFonts w:asciiTheme="minorHAnsi" w:eastAsiaTheme="minorEastAsia" w:hAnsiTheme="minorHAnsi" w:cstheme="minorBidi"/>
          <w:noProof/>
          <w:sz w:val="22"/>
          <w:szCs w:val="22"/>
        </w:rPr>
      </w:pPr>
      <w:hyperlink w:anchor="_Toc466555398" w:history="1">
        <w:r w:rsidR="00A1460F" w:rsidRPr="00006302">
          <w:rPr>
            <w:rStyle w:val="Hyperlink"/>
            <w:noProof/>
          </w:rPr>
          <w:t>6.3.4.30.1 Standards</w:t>
        </w:r>
        <w:r w:rsidR="00A1460F">
          <w:rPr>
            <w:noProof/>
            <w:webHidden/>
          </w:rPr>
          <w:tab/>
        </w:r>
        <w:r w:rsidR="00A1460F">
          <w:rPr>
            <w:noProof/>
            <w:webHidden/>
          </w:rPr>
          <w:fldChar w:fldCharType="begin"/>
        </w:r>
        <w:r w:rsidR="00A1460F">
          <w:rPr>
            <w:noProof/>
            <w:webHidden/>
          </w:rPr>
          <w:instrText xml:space="preserve"> PAGEREF _Toc466555398 \h </w:instrText>
        </w:r>
        <w:r w:rsidR="00A1460F">
          <w:rPr>
            <w:noProof/>
            <w:webHidden/>
          </w:rPr>
        </w:r>
        <w:r w:rsidR="00A1460F">
          <w:rPr>
            <w:noProof/>
            <w:webHidden/>
          </w:rPr>
          <w:fldChar w:fldCharType="separate"/>
        </w:r>
        <w:r w:rsidR="00A1460F">
          <w:rPr>
            <w:noProof/>
            <w:webHidden/>
          </w:rPr>
          <w:t>119</w:t>
        </w:r>
        <w:r w:rsidR="00A1460F">
          <w:rPr>
            <w:noProof/>
            <w:webHidden/>
          </w:rPr>
          <w:fldChar w:fldCharType="end"/>
        </w:r>
      </w:hyperlink>
    </w:p>
    <w:p w14:paraId="638B0C9A" w14:textId="77777777" w:rsidR="00A1460F" w:rsidRDefault="00B64CE6">
      <w:pPr>
        <w:pStyle w:val="TOC5"/>
        <w:rPr>
          <w:rFonts w:asciiTheme="minorHAnsi" w:eastAsiaTheme="minorEastAsia" w:hAnsiTheme="minorHAnsi" w:cstheme="minorBidi"/>
          <w:noProof/>
          <w:sz w:val="22"/>
          <w:szCs w:val="22"/>
        </w:rPr>
      </w:pPr>
      <w:hyperlink w:anchor="_Toc466555399" w:history="1">
        <w:r w:rsidR="00A1460F" w:rsidRPr="00006302">
          <w:rPr>
            <w:rStyle w:val="Hyperlink"/>
            <w:noProof/>
          </w:rPr>
          <w:t>6.3.4.30.2 Specification</w:t>
        </w:r>
        <w:r w:rsidR="00A1460F">
          <w:rPr>
            <w:noProof/>
            <w:webHidden/>
          </w:rPr>
          <w:tab/>
        </w:r>
        <w:r w:rsidR="00A1460F">
          <w:rPr>
            <w:noProof/>
            <w:webHidden/>
          </w:rPr>
          <w:fldChar w:fldCharType="begin"/>
        </w:r>
        <w:r w:rsidR="00A1460F">
          <w:rPr>
            <w:noProof/>
            <w:webHidden/>
          </w:rPr>
          <w:instrText xml:space="preserve"> PAGEREF _Toc466555399 \h </w:instrText>
        </w:r>
        <w:r w:rsidR="00A1460F">
          <w:rPr>
            <w:noProof/>
            <w:webHidden/>
          </w:rPr>
        </w:r>
        <w:r w:rsidR="00A1460F">
          <w:rPr>
            <w:noProof/>
            <w:webHidden/>
          </w:rPr>
          <w:fldChar w:fldCharType="separate"/>
        </w:r>
        <w:r w:rsidR="00A1460F">
          <w:rPr>
            <w:noProof/>
            <w:webHidden/>
          </w:rPr>
          <w:t>119</w:t>
        </w:r>
        <w:r w:rsidR="00A1460F">
          <w:rPr>
            <w:noProof/>
            <w:webHidden/>
          </w:rPr>
          <w:fldChar w:fldCharType="end"/>
        </w:r>
      </w:hyperlink>
    </w:p>
    <w:p w14:paraId="686F5F70" w14:textId="77777777" w:rsidR="00A1460F" w:rsidRDefault="00B64CE6">
      <w:pPr>
        <w:pStyle w:val="TOC5"/>
        <w:tabs>
          <w:tab w:val="left" w:pos="7364"/>
        </w:tabs>
        <w:rPr>
          <w:rFonts w:asciiTheme="minorHAnsi" w:eastAsiaTheme="minorEastAsia" w:hAnsiTheme="minorHAnsi" w:cstheme="minorBidi"/>
          <w:noProof/>
          <w:sz w:val="22"/>
          <w:szCs w:val="22"/>
        </w:rPr>
      </w:pPr>
      <w:hyperlink w:anchor="_Toc466555400" w:history="1">
        <w:r w:rsidR="00A1460F" w:rsidRPr="00006302">
          <w:rPr>
            <w:rStyle w:val="Hyperlink"/>
            <w:noProof/>
          </w:rPr>
          <w:t xml:space="preserve">6.3.4.30.3 &lt;templateId root='1.3.6.1.4.1.19376.1.5.3.1.4.13'/&gt; </w:t>
        </w:r>
        <w:r w:rsidR="00A1460F">
          <w:rPr>
            <w:rFonts w:asciiTheme="minorHAnsi" w:eastAsiaTheme="minorEastAsia" w:hAnsiTheme="minorHAnsi" w:cstheme="minorBidi"/>
            <w:noProof/>
            <w:sz w:val="22"/>
            <w:szCs w:val="22"/>
          </w:rPr>
          <w:tab/>
        </w:r>
        <w:r w:rsidR="00A1460F" w:rsidRPr="00006302">
          <w:rPr>
            <w:rStyle w:val="Hyperlink"/>
            <w:noProof/>
          </w:rPr>
          <w:t xml:space="preserve">      &lt;templateId root='1.3.6.1.4.1.19376.1.5.3.1.4.13.6'/&gt;      &lt;templateId root='2.16.840.1.113883.10.20.1.31'/&gt;</w:t>
        </w:r>
        <w:r w:rsidR="00A1460F">
          <w:rPr>
            <w:noProof/>
            <w:webHidden/>
          </w:rPr>
          <w:tab/>
        </w:r>
        <w:r w:rsidR="00A1460F">
          <w:rPr>
            <w:noProof/>
            <w:webHidden/>
          </w:rPr>
          <w:fldChar w:fldCharType="begin"/>
        </w:r>
        <w:r w:rsidR="00A1460F">
          <w:rPr>
            <w:noProof/>
            <w:webHidden/>
          </w:rPr>
          <w:instrText xml:space="preserve"> PAGEREF _Toc466555400 \h </w:instrText>
        </w:r>
        <w:r w:rsidR="00A1460F">
          <w:rPr>
            <w:noProof/>
            <w:webHidden/>
          </w:rPr>
        </w:r>
        <w:r w:rsidR="00A1460F">
          <w:rPr>
            <w:noProof/>
            <w:webHidden/>
          </w:rPr>
          <w:fldChar w:fldCharType="separate"/>
        </w:r>
        <w:r w:rsidR="00A1460F">
          <w:rPr>
            <w:noProof/>
            <w:webHidden/>
          </w:rPr>
          <w:t>120</w:t>
        </w:r>
        <w:r w:rsidR="00A1460F">
          <w:rPr>
            <w:noProof/>
            <w:webHidden/>
          </w:rPr>
          <w:fldChar w:fldCharType="end"/>
        </w:r>
      </w:hyperlink>
    </w:p>
    <w:p w14:paraId="13AD3052" w14:textId="77777777" w:rsidR="00A1460F" w:rsidRDefault="00B64CE6">
      <w:pPr>
        <w:pStyle w:val="TOC5"/>
        <w:tabs>
          <w:tab w:val="left" w:pos="7732"/>
        </w:tabs>
        <w:rPr>
          <w:rFonts w:asciiTheme="minorHAnsi" w:eastAsiaTheme="minorEastAsia" w:hAnsiTheme="minorHAnsi" w:cstheme="minorBidi"/>
          <w:noProof/>
          <w:sz w:val="22"/>
          <w:szCs w:val="22"/>
        </w:rPr>
      </w:pPr>
      <w:hyperlink w:anchor="_Toc466555401" w:history="1">
        <w:r w:rsidR="00A1460F" w:rsidRPr="00006302">
          <w:rPr>
            <w:rStyle w:val="Hyperlink"/>
            <w:noProof/>
          </w:rPr>
          <w:t xml:space="preserve">6.3.4.30.4 &lt;code code='882-1' displayName='ABO+RH GROUP' </w:t>
        </w:r>
        <w:r w:rsidR="00A1460F">
          <w:rPr>
            <w:rFonts w:asciiTheme="minorHAnsi" w:eastAsiaTheme="minorEastAsia" w:hAnsiTheme="minorHAnsi" w:cstheme="minorBidi"/>
            <w:noProof/>
            <w:sz w:val="22"/>
            <w:szCs w:val="22"/>
          </w:rPr>
          <w:tab/>
        </w:r>
        <w:r w:rsidR="00A1460F" w:rsidRPr="00006302">
          <w:rPr>
            <w:rStyle w:val="Hyperlink"/>
            <w:noProof/>
          </w:rPr>
          <w:t xml:space="preserve">      codeSystem='2.16.840.1.113883.6.1'        codeSystemName='LOINC'/&gt;</w:t>
        </w:r>
        <w:r w:rsidR="00A1460F">
          <w:rPr>
            <w:noProof/>
            <w:webHidden/>
          </w:rPr>
          <w:tab/>
        </w:r>
        <w:r w:rsidR="00A1460F">
          <w:rPr>
            <w:noProof/>
            <w:webHidden/>
          </w:rPr>
          <w:fldChar w:fldCharType="begin"/>
        </w:r>
        <w:r w:rsidR="00A1460F">
          <w:rPr>
            <w:noProof/>
            <w:webHidden/>
          </w:rPr>
          <w:instrText xml:space="preserve"> PAGEREF _Toc466555401 \h </w:instrText>
        </w:r>
        <w:r w:rsidR="00A1460F">
          <w:rPr>
            <w:noProof/>
            <w:webHidden/>
          </w:rPr>
        </w:r>
        <w:r w:rsidR="00A1460F">
          <w:rPr>
            <w:noProof/>
            <w:webHidden/>
          </w:rPr>
          <w:fldChar w:fldCharType="separate"/>
        </w:r>
        <w:r w:rsidR="00A1460F">
          <w:rPr>
            <w:noProof/>
            <w:webHidden/>
          </w:rPr>
          <w:t>120</w:t>
        </w:r>
        <w:r w:rsidR="00A1460F">
          <w:rPr>
            <w:noProof/>
            <w:webHidden/>
          </w:rPr>
          <w:fldChar w:fldCharType="end"/>
        </w:r>
      </w:hyperlink>
    </w:p>
    <w:p w14:paraId="76236B17" w14:textId="77777777" w:rsidR="00A1460F" w:rsidRDefault="00B64CE6">
      <w:pPr>
        <w:pStyle w:val="TOC5"/>
        <w:rPr>
          <w:rFonts w:asciiTheme="minorHAnsi" w:eastAsiaTheme="minorEastAsia" w:hAnsiTheme="minorHAnsi" w:cstheme="minorBidi"/>
          <w:noProof/>
          <w:sz w:val="22"/>
          <w:szCs w:val="22"/>
        </w:rPr>
      </w:pPr>
      <w:hyperlink w:anchor="_Toc466555402" w:history="1">
        <w:r w:rsidR="00A1460F" w:rsidRPr="00006302">
          <w:rPr>
            <w:rStyle w:val="Hyperlink"/>
            <w:noProof/>
          </w:rPr>
          <w:t xml:space="preserve">6.3.4.30.5 </w:t>
        </w:r>
        <w:r w:rsidR="00A1460F" w:rsidRPr="00006302">
          <w:rPr>
            <w:rStyle w:val="Hyperlink"/>
            <w:strike/>
            <w:noProof/>
          </w:rPr>
          <w:t>&lt;repeatNumber value=' '/&gt;</w:t>
        </w:r>
        <w:r w:rsidR="00A1460F">
          <w:rPr>
            <w:noProof/>
            <w:webHidden/>
          </w:rPr>
          <w:tab/>
        </w:r>
        <w:r w:rsidR="00A1460F">
          <w:rPr>
            <w:noProof/>
            <w:webHidden/>
          </w:rPr>
          <w:fldChar w:fldCharType="begin"/>
        </w:r>
        <w:r w:rsidR="00A1460F">
          <w:rPr>
            <w:noProof/>
            <w:webHidden/>
          </w:rPr>
          <w:instrText xml:space="preserve"> PAGEREF _Toc466555402 \h </w:instrText>
        </w:r>
        <w:r w:rsidR="00A1460F">
          <w:rPr>
            <w:noProof/>
            <w:webHidden/>
          </w:rPr>
        </w:r>
        <w:r w:rsidR="00A1460F">
          <w:rPr>
            <w:noProof/>
            <w:webHidden/>
          </w:rPr>
          <w:fldChar w:fldCharType="separate"/>
        </w:r>
        <w:r w:rsidR="00A1460F">
          <w:rPr>
            <w:noProof/>
            <w:webHidden/>
          </w:rPr>
          <w:t>120</w:t>
        </w:r>
        <w:r w:rsidR="00A1460F">
          <w:rPr>
            <w:noProof/>
            <w:webHidden/>
          </w:rPr>
          <w:fldChar w:fldCharType="end"/>
        </w:r>
      </w:hyperlink>
    </w:p>
    <w:p w14:paraId="47D03F20" w14:textId="77777777" w:rsidR="00A1460F" w:rsidRDefault="00B64CE6">
      <w:pPr>
        <w:pStyle w:val="TOC5"/>
        <w:tabs>
          <w:tab w:val="left" w:pos="6799"/>
        </w:tabs>
        <w:rPr>
          <w:rFonts w:asciiTheme="minorHAnsi" w:eastAsiaTheme="minorEastAsia" w:hAnsiTheme="minorHAnsi" w:cstheme="minorBidi"/>
          <w:noProof/>
          <w:sz w:val="22"/>
          <w:szCs w:val="22"/>
        </w:rPr>
      </w:pPr>
      <w:hyperlink w:anchor="_Toc466555403" w:history="1">
        <w:r w:rsidR="00A1460F" w:rsidRPr="00006302">
          <w:rPr>
            <w:rStyle w:val="Hyperlink"/>
            <w:noProof/>
          </w:rPr>
          <w:t>6.3.4.30.6 &lt;value xsi:type='CE' code=' ' displayName=' '</w:t>
        </w:r>
        <w:r w:rsidR="00A1460F">
          <w:rPr>
            <w:rFonts w:asciiTheme="minorHAnsi" w:eastAsiaTheme="minorEastAsia" w:hAnsiTheme="minorHAnsi" w:cstheme="minorBidi"/>
            <w:noProof/>
            <w:sz w:val="22"/>
            <w:szCs w:val="22"/>
          </w:rPr>
          <w:tab/>
        </w:r>
        <w:r w:rsidR="00A1460F" w:rsidRPr="00006302">
          <w:rPr>
            <w:rStyle w:val="Hyperlink"/>
            <w:noProof/>
          </w:rPr>
          <w:t xml:space="preserve">       codeSystem=' ' codeSystemName=' '/&gt;</w:t>
        </w:r>
        <w:r w:rsidR="00A1460F">
          <w:rPr>
            <w:noProof/>
            <w:webHidden/>
          </w:rPr>
          <w:tab/>
        </w:r>
        <w:r w:rsidR="00A1460F">
          <w:rPr>
            <w:noProof/>
            <w:webHidden/>
          </w:rPr>
          <w:fldChar w:fldCharType="begin"/>
        </w:r>
        <w:r w:rsidR="00A1460F">
          <w:rPr>
            <w:noProof/>
            <w:webHidden/>
          </w:rPr>
          <w:instrText xml:space="preserve"> PAGEREF _Toc466555403 \h </w:instrText>
        </w:r>
        <w:r w:rsidR="00A1460F">
          <w:rPr>
            <w:noProof/>
            <w:webHidden/>
          </w:rPr>
        </w:r>
        <w:r w:rsidR="00A1460F">
          <w:rPr>
            <w:noProof/>
            <w:webHidden/>
          </w:rPr>
          <w:fldChar w:fldCharType="separate"/>
        </w:r>
        <w:r w:rsidR="00A1460F">
          <w:rPr>
            <w:noProof/>
            <w:webHidden/>
          </w:rPr>
          <w:t>120</w:t>
        </w:r>
        <w:r w:rsidR="00A1460F">
          <w:rPr>
            <w:noProof/>
            <w:webHidden/>
          </w:rPr>
          <w:fldChar w:fldCharType="end"/>
        </w:r>
      </w:hyperlink>
    </w:p>
    <w:p w14:paraId="1B128C83" w14:textId="77777777" w:rsidR="00A1460F" w:rsidRDefault="00B64CE6">
      <w:pPr>
        <w:pStyle w:val="TOC5"/>
        <w:tabs>
          <w:tab w:val="left" w:pos="8900"/>
        </w:tabs>
        <w:rPr>
          <w:rFonts w:asciiTheme="minorHAnsi" w:eastAsiaTheme="minorEastAsia" w:hAnsiTheme="minorHAnsi" w:cstheme="minorBidi"/>
          <w:noProof/>
          <w:sz w:val="22"/>
          <w:szCs w:val="22"/>
        </w:rPr>
      </w:pPr>
      <w:hyperlink w:anchor="_Toc466555404" w:history="1">
        <w:r w:rsidR="00A1460F" w:rsidRPr="00006302">
          <w:rPr>
            <w:rStyle w:val="Hyperlink"/>
            <w:noProof/>
          </w:rPr>
          <w:t xml:space="preserve">6.3.4.30.7 </w:t>
        </w:r>
        <w:r w:rsidR="00A1460F" w:rsidRPr="00006302">
          <w:rPr>
            <w:rStyle w:val="Hyperlink"/>
            <w:strike/>
            <w:noProof/>
          </w:rPr>
          <w:t>&lt;interpretationCode code=' ' codeSystem=' ' codeSystemName=' '/&gt;</w:t>
        </w:r>
        <w:r w:rsidR="00A1460F">
          <w:rPr>
            <w:rFonts w:asciiTheme="minorHAnsi" w:eastAsiaTheme="minorEastAsia" w:hAnsiTheme="minorHAnsi" w:cstheme="minorBidi"/>
            <w:noProof/>
            <w:sz w:val="22"/>
            <w:szCs w:val="22"/>
          </w:rPr>
          <w:tab/>
        </w:r>
        <w:r w:rsidR="00A1460F" w:rsidRPr="00006302">
          <w:rPr>
            <w:rStyle w:val="Hyperlink"/>
            <w:strike/>
            <w:noProof/>
          </w:rPr>
          <w:t xml:space="preserve">    &lt;methodCode code=' ' codeSystem=' ' codeSystemName=' '/&gt;     &lt;targetSiteCode code=' ' codeSystem=' ' codeSystemName=' '/&gt;</w:t>
        </w:r>
        <w:r w:rsidR="00A1460F">
          <w:rPr>
            <w:noProof/>
            <w:webHidden/>
          </w:rPr>
          <w:tab/>
        </w:r>
        <w:r w:rsidR="00A1460F">
          <w:rPr>
            <w:noProof/>
            <w:webHidden/>
          </w:rPr>
          <w:fldChar w:fldCharType="begin"/>
        </w:r>
        <w:r w:rsidR="00A1460F">
          <w:rPr>
            <w:noProof/>
            <w:webHidden/>
          </w:rPr>
          <w:instrText xml:space="preserve"> PAGEREF _Toc466555404 \h </w:instrText>
        </w:r>
        <w:r w:rsidR="00A1460F">
          <w:rPr>
            <w:noProof/>
            <w:webHidden/>
          </w:rPr>
        </w:r>
        <w:r w:rsidR="00A1460F">
          <w:rPr>
            <w:noProof/>
            <w:webHidden/>
          </w:rPr>
          <w:fldChar w:fldCharType="separate"/>
        </w:r>
        <w:r w:rsidR="00A1460F">
          <w:rPr>
            <w:noProof/>
            <w:webHidden/>
          </w:rPr>
          <w:t>120</w:t>
        </w:r>
        <w:r w:rsidR="00A1460F">
          <w:rPr>
            <w:noProof/>
            <w:webHidden/>
          </w:rPr>
          <w:fldChar w:fldCharType="end"/>
        </w:r>
      </w:hyperlink>
    </w:p>
    <w:p w14:paraId="31A547EB" w14:textId="77777777" w:rsidR="00A1460F" w:rsidRDefault="00B64CE6">
      <w:pPr>
        <w:pStyle w:val="TOC4"/>
        <w:rPr>
          <w:rFonts w:asciiTheme="minorHAnsi" w:eastAsiaTheme="minorEastAsia" w:hAnsiTheme="minorHAnsi" w:cstheme="minorBidi"/>
          <w:noProof/>
          <w:sz w:val="22"/>
          <w:szCs w:val="22"/>
        </w:rPr>
      </w:pPr>
      <w:hyperlink w:anchor="_Toc466555405" w:history="1">
        <w:r w:rsidR="00A1460F" w:rsidRPr="00006302">
          <w:rPr>
            <w:rStyle w:val="Hyperlink"/>
            <w:noProof/>
          </w:rPr>
          <w:t>6.3.4.31 Encounters 1.3.6.1.4.1.19376.1.5.3.1.4.14</w:t>
        </w:r>
        <w:r w:rsidR="00A1460F">
          <w:rPr>
            <w:noProof/>
            <w:webHidden/>
          </w:rPr>
          <w:tab/>
        </w:r>
        <w:r w:rsidR="00A1460F">
          <w:rPr>
            <w:noProof/>
            <w:webHidden/>
          </w:rPr>
          <w:fldChar w:fldCharType="begin"/>
        </w:r>
        <w:r w:rsidR="00A1460F">
          <w:rPr>
            <w:noProof/>
            <w:webHidden/>
          </w:rPr>
          <w:instrText xml:space="preserve"> PAGEREF _Toc466555405 \h </w:instrText>
        </w:r>
        <w:r w:rsidR="00A1460F">
          <w:rPr>
            <w:noProof/>
            <w:webHidden/>
          </w:rPr>
        </w:r>
        <w:r w:rsidR="00A1460F">
          <w:rPr>
            <w:noProof/>
            <w:webHidden/>
          </w:rPr>
          <w:fldChar w:fldCharType="separate"/>
        </w:r>
        <w:r w:rsidR="00A1460F">
          <w:rPr>
            <w:noProof/>
            <w:webHidden/>
          </w:rPr>
          <w:t>121</w:t>
        </w:r>
        <w:r w:rsidR="00A1460F">
          <w:rPr>
            <w:noProof/>
            <w:webHidden/>
          </w:rPr>
          <w:fldChar w:fldCharType="end"/>
        </w:r>
      </w:hyperlink>
    </w:p>
    <w:p w14:paraId="2CC4E368" w14:textId="77777777" w:rsidR="00A1460F" w:rsidRDefault="00B64CE6">
      <w:pPr>
        <w:pStyle w:val="TOC5"/>
        <w:rPr>
          <w:rFonts w:asciiTheme="minorHAnsi" w:eastAsiaTheme="minorEastAsia" w:hAnsiTheme="minorHAnsi" w:cstheme="minorBidi"/>
          <w:noProof/>
          <w:sz w:val="22"/>
          <w:szCs w:val="22"/>
        </w:rPr>
      </w:pPr>
      <w:hyperlink w:anchor="_Toc466555406" w:history="1">
        <w:r w:rsidR="00A1460F" w:rsidRPr="00006302">
          <w:rPr>
            <w:rStyle w:val="Hyperlink"/>
            <w:noProof/>
          </w:rPr>
          <w:t>6.3.4.31.1 Standards</w:t>
        </w:r>
        <w:r w:rsidR="00A1460F">
          <w:rPr>
            <w:noProof/>
            <w:webHidden/>
          </w:rPr>
          <w:tab/>
        </w:r>
        <w:r w:rsidR="00A1460F">
          <w:rPr>
            <w:noProof/>
            <w:webHidden/>
          </w:rPr>
          <w:fldChar w:fldCharType="begin"/>
        </w:r>
        <w:r w:rsidR="00A1460F">
          <w:rPr>
            <w:noProof/>
            <w:webHidden/>
          </w:rPr>
          <w:instrText xml:space="preserve"> PAGEREF _Toc466555406 \h </w:instrText>
        </w:r>
        <w:r w:rsidR="00A1460F">
          <w:rPr>
            <w:noProof/>
            <w:webHidden/>
          </w:rPr>
        </w:r>
        <w:r w:rsidR="00A1460F">
          <w:rPr>
            <w:noProof/>
            <w:webHidden/>
          </w:rPr>
          <w:fldChar w:fldCharType="separate"/>
        </w:r>
        <w:r w:rsidR="00A1460F">
          <w:rPr>
            <w:noProof/>
            <w:webHidden/>
          </w:rPr>
          <w:t>121</w:t>
        </w:r>
        <w:r w:rsidR="00A1460F">
          <w:rPr>
            <w:noProof/>
            <w:webHidden/>
          </w:rPr>
          <w:fldChar w:fldCharType="end"/>
        </w:r>
      </w:hyperlink>
    </w:p>
    <w:p w14:paraId="1854C8E0" w14:textId="77777777" w:rsidR="00A1460F" w:rsidRDefault="00B64CE6">
      <w:pPr>
        <w:pStyle w:val="TOC5"/>
        <w:rPr>
          <w:rFonts w:asciiTheme="minorHAnsi" w:eastAsiaTheme="minorEastAsia" w:hAnsiTheme="minorHAnsi" w:cstheme="minorBidi"/>
          <w:noProof/>
          <w:sz w:val="22"/>
          <w:szCs w:val="22"/>
        </w:rPr>
      </w:pPr>
      <w:hyperlink w:anchor="_Toc466555407" w:history="1">
        <w:r w:rsidR="00A1460F" w:rsidRPr="00006302">
          <w:rPr>
            <w:rStyle w:val="Hyperlink"/>
            <w:noProof/>
          </w:rPr>
          <w:t>6.3.4.31.2 Specification</w:t>
        </w:r>
        <w:r w:rsidR="00A1460F">
          <w:rPr>
            <w:noProof/>
            <w:webHidden/>
          </w:rPr>
          <w:tab/>
        </w:r>
        <w:r w:rsidR="00A1460F">
          <w:rPr>
            <w:noProof/>
            <w:webHidden/>
          </w:rPr>
          <w:fldChar w:fldCharType="begin"/>
        </w:r>
        <w:r w:rsidR="00A1460F">
          <w:rPr>
            <w:noProof/>
            <w:webHidden/>
          </w:rPr>
          <w:instrText xml:space="preserve"> PAGEREF _Toc466555407 \h </w:instrText>
        </w:r>
        <w:r w:rsidR="00A1460F">
          <w:rPr>
            <w:noProof/>
            <w:webHidden/>
          </w:rPr>
        </w:r>
        <w:r w:rsidR="00A1460F">
          <w:rPr>
            <w:noProof/>
            <w:webHidden/>
          </w:rPr>
          <w:fldChar w:fldCharType="separate"/>
        </w:r>
        <w:r w:rsidR="00A1460F">
          <w:rPr>
            <w:noProof/>
            <w:webHidden/>
          </w:rPr>
          <w:t>121</w:t>
        </w:r>
        <w:r w:rsidR="00A1460F">
          <w:rPr>
            <w:noProof/>
            <w:webHidden/>
          </w:rPr>
          <w:fldChar w:fldCharType="end"/>
        </w:r>
      </w:hyperlink>
    </w:p>
    <w:p w14:paraId="07AB06C8" w14:textId="77777777" w:rsidR="00A1460F" w:rsidRDefault="00B64CE6">
      <w:pPr>
        <w:pStyle w:val="TOC6"/>
        <w:rPr>
          <w:rFonts w:asciiTheme="minorHAnsi" w:eastAsiaTheme="minorEastAsia" w:hAnsiTheme="minorHAnsi" w:cstheme="minorBidi"/>
          <w:noProof/>
          <w:sz w:val="22"/>
          <w:szCs w:val="22"/>
        </w:rPr>
      </w:pPr>
      <w:hyperlink w:anchor="_Toc466555408" w:history="1">
        <w:r w:rsidR="00A1460F" w:rsidRPr="00006302">
          <w:rPr>
            <w:rStyle w:val="Hyperlink"/>
            <w:noProof/>
          </w:rPr>
          <w:t>6.3.4.31.2.1 &lt;encounter classCode='ENC' moodCode='APT|ARQ|EVN'&gt;</w:t>
        </w:r>
        <w:r w:rsidR="00A1460F">
          <w:rPr>
            <w:noProof/>
            <w:webHidden/>
          </w:rPr>
          <w:tab/>
        </w:r>
        <w:r w:rsidR="00A1460F">
          <w:rPr>
            <w:noProof/>
            <w:webHidden/>
          </w:rPr>
          <w:fldChar w:fldCharType="begin"/>
        </w:r>
        <w:r w:rsidR="00A1460F">
          <w:rPr>
            <w:noProof/>
            <w:webHidden/>
          </w:rPr>
          <w:instrText xml:space="preserve"> PAGEREF _Toc466555408 \h </w:instrText>
        </w:r>
        <w:r w:rsidR="00A1460F">
          <w:rPr>
            <w:noProof/>
            <w:webHidden/>
          </w:rPr>
        </w:r>
        <w:r w:rsidR="00A1460F">
          <w:rPr>
            <w:noProof/>
            <w:webHidden/>
          </w:rPr>
          <w:fldChar w:fldCharType="separate"/>
        </w:r>
        <w:r w:rsidR="00A1460F">
          <w:rPr>
            <w:noProof/>
            <w:webHidden/>
          </w:rPr>
          <w:t>122</w:t>
        </w:r>
        <w:r w:rsidR="00A1460F">
          <w:rPr>
            <w:noProof/>
            <w:webHidden/>
          </w:rPr>
          <w:fldChar w:fldCharType="end"/>
        </w:r>
      </w:hyperlink>
    </w:p>
    <w:p w14:paraId="472FCC1F" w14:textId="77777777" w:rsidR="00A1460F" w:rsidRDefault="00B64CE6">
      <w:pPr>
        <w:pStyle w:val="TOC6"/>
        <w:rPr>
          <w:rFonts w:asciiTheme="minorHAnsi" w:eastAsiaTheme="minorEastAsia" w:hAnsiTheme="minorHAnsi" w:cstheme="minorBidi"/>
          <w:noProof/>
          <w:sz w:val="22"/>
          <w:szCs w:val="22"/>
        </w:rPr>
      </w:pPr>
      <w:hyperlink w:anchor="_Toc466555409" w:history="1">
        <w:r w:rsidR="00A1460F" w:rsidRPr="00006302">
          <w:rPr>
            <w:rStyle w:val="Hyperlink"/>
            <w:noProof/>
          </w:rPr>
          <w:t>6.3.4.31.2.2 &lt;templateId root='1.3.6.1.4.1.19376.1.5.3.1.4.14'/&gt;</w:t>
        </w:r>
        <w:r w:rsidR="00A1460F">
          <w:rPr>
            <w:noProof/>
            <w:webHidden/>
          </w:rPr>
          <w:tab/>
        </w:r>
        <w:r w:rsidR="00A1460F">
          <w:rPr>
            <w:noProof/>
            <w:webHidden/>
          </w:rPr>
          <w:fldChar w:fldCharType="begin"/>
        </w:r>
        <w:r w:rsidR="00A1460F">
          <w:rPr>
            <w:noProof/>
            <w:webHidden/>
          </w:rPr>
          <w:instrText xml:space="preserve"> PAGEREF _Toc466555409 \h </w:instrText>
        </w:r>
        <w:r w:rsidR="00A1460F">
          <w:rPr>
            <w:noProof/>
            <w:webHidden/>
          </w:rPr>
        </w:r>
        <w:r w:rsidR="00A1460F">
          <w:rPr>
            <w:noProof/>
            <w:webHidden/>
          </w:rPr>
          <w:fldChar w:fldCharType="separate"/>
        </w:r>
        <w:r w:rsidR="00A1460F">
          <w:rPr>
            <w:noProof/>
            <w:webHidden/>
          </w:rPr>
          <w:t>122</w:t>
        </w:r>
        <w:r w:rsidR="00A1460F">
          <w:rPr>
            <w:noProof/>
            <w:webHidden/>
          </w:rPr>
          <w:fldChar w:fldCharType="end"/>
        </w:r>
      </w:hyperlink>
    </w:p>
    <w:p w14:paraId="0FB69436" w14:textId="77777777" w:rsidR="00A1460F" w:rsidRDefault="00B64CE6">
      <w:pPr>
        <w:pStyle w:val="TOC6"/>
        <w:rPr>
          <w:rFonts w:asciiTheme="minorHAnsi" w:eastAsiaTheme="minorEastAsia" w:hAnsiTheme="minorHAnsi" w:cstheme="minorBidi"/>
          <w:noProof/>
          <w:sz w:val="22"/>
          <w:szCs w:val="22"/>
        </w:rPr>
      </w:pPr>
      <w:hyperlink w:anchor="_Toc466555410" w:history="1">
        <w:r w:rsidR="00A1460F" w:rsidRPr="00006302">
          <w:rPr>
            <w:rStyle w:val="Hyperlink"/>
            <w:noProof/>
          </w:rPr>
          <w:t>6.3.4.31.2.3 &lt;id root='' extension=''/&gt;</w:t>
        </w:r>
        <w:r w:rsidR="00A1460F">
          <w:rPr>
            <w:noProof/>
            <w:webHidden/>
          </w:rPr>
          <w:tab/>
        </w:r>
        <w:r w:rsidR="00A1460F">
          <w:rPr>
            <w:noProof/>
            <w:webHidden/>
          </w:rPr>
          <w:fldChar w:fldCharType="begin"/>
        </w:r>
        <w:r w:rsidR="00A1460F">
          <w:rPr>
            <w:noProof/>
            <w:webHidden/>
          </w:rPr>
          <w:instrText xml:space="preserve"> PAGEREF _Toc466555410 \h </w:instrText>
        </w:r>
        <w:r w:rsidR="00A1460F">
          <w:rPr>
            <w:noProof/>
            <w:webHidden/>
          </w:rPr>
        </w:r>
        <w:r w:rsidR="00A1460F">
          <w:rPr>
            <w:noProof/>
            <w:webHidden/>
          </w:rPr>
          <w:fldChar w:fldCharType="separate"/>
        </w:r>
        <w:r w:rsidR="00A1460F">
          <w:rPr>
            <w:noProof/>
            <w:webHidden/>
          </w:rPr>
          <w:t>122</w:t>
        </w:r>
        <w:r w:rsidR="00A1460F">
          <w:rPr>
            <w:noProof/>
            <w:webHidden/>
          </w:rPr>
          <w:fldChar w:fldCharType="end"/>
        </w:r>
      </w:hyperlink>
    </w:p>
    <w:p w14:paraId="6A609203" w14:textId="77777777" w:rsidR="00A1460F" w:rsidRDefault="00B64CE6">
      <w:pPr>
        <w:pStyle w:val="TOC6"/>
        <w:rPr>
          <w:rFonts w:asciiTheme="minorHAnsi" w:eastAsiaTheme="minorEastAsia" w:hAnsiTheme="minorHAnsi" w:cstheme="minorBidi"/>
          <w:noProof/>
          <w:sz w:val="22"/>
          <w:szCs w:val="22"/>
        </w:rPr>
      </w:pPr>
      <w:hyperlink w:anchor="_Toc466555411" w:history="1">
        <w:r w:rsidR="00A1460F" w:rsidRPr="00006302">
          <w:rPr>
            <w:rStyle w:val="Hyperlink"/>
            <w:noProof/>
          </w:rPr>
          <w:t>6.3.4.31.2.4 &lt;code code='' codeSystem='2.16.840.1.113883.5.4'  codeSystemName='ActEncounterCode' /&gt;</w:t>
        </w:r>
        <w:r w:rsidR="00A1460F">
          <w:rPr>
            <w:noProof/>
            <w:webHidden/>
          </w:rPr>
          <w:tab/>
        </w:r>
        <w:r w:rsidR="00A1460F">
          <w:rPr>
            <w:noProof/>
            <w:webHidden/>
          </w:rPr>
          <w:fldChar w:fldCharType="begin"/>
        </w:r>
        <w:r w:rsidR="00A1460F">
          <w:rPr>
            <w:noProof/>
            <w:webHidden/>
          </w:rPr>
          <w:instrText xml:space="preserve"> PAGEREF _Toc466555411 \h </w:instrText>
        </w:r>
        <w:r w:rsidR="00A1460F">
          <w:rPr>
            <w:noProof/>
            <w:webHidden/>
          </w:rPr>
        </w:r>
        <w:r w:rsidR="00A1460F">
          <w:rPr>
            <w:noProof/>
            <w:webHidden/>
          </w:rPr>
          <w:fldChar w:fldCharType="separate"/>
        </w:r>
        <w:r w:rsidR="00A1460F">
          <w:rPr>
            <w:noProof/>
            <w:webHidden/>
          </w:rPr>
          <w:t>122</w:t>
        </w:r>
        <w:r w:rsidR="00A1460F">
          <w:rPr>
            <w:noProof/>
            <w:webHidden/>
          </w:rPr>
          <w:fldChar w:fldCharType="end"/>
        </w:r>
      </w:hyperlink>
    </w:p>
    <w:p w14:paraId="15CE785A" w14:textId="77777777" w:rsidR="00A1460F" w:rsidRDefault="00B64CE6">
      <w:pPr>
        <w:pStyle w:val="TOC6"/>
        <w:rPr>
          <w:rFonts w:asciiTheme="minorHAnsi" w:eastAsiaTheme="minorEastAsia" w:hAnsiTheme="minorHAnsi" w:cstheme="minorBidi"/>
          <w:noProof/>
          <w:sz w:val="22"/>
          <w:szCs w:val="22"/>
        </w:rPr>
      </w:pPr>
      <w:hyperlink w:anchor="_Toc466555412" w:history="1">
        <w:r w:rsidR="00A1460F" w:rsidRPr="00006302">
          <w:rPr>
            <w:rStyle w:val="Hyperlink"/>
            <w:noProof/>
          </w:rPr>
          <w:t>6.3.4.31.2.5 &lt;text&gt;&lt;reference value='#xxx'/&gt;&lt;/text&gt;</w:t>
        </w:r>
        <w:r w:rsidR="00A1460F">
          <w:rPr>
            <w:noProof/>
            <w:webHidden/>
          </w:rPr>
          <w:tab/>
        </w:r>
        <w:r w:rsidR="00A1460F">
          <w:rPr>
            <w:noProof/>
            <w:webHidden/>
          </w:rPr>
          <w:fldChar w:fldCharType="begin"/>
        </w:r>
        <w:r w:rsidR="00A1460F">
          <w:rPr>
            <w:noProof/>
            <w:webHidden/>
          </w:rPr>
          <w:instrText xml:space="preserve"> PAGEREF _Toc466555412 \h </w:instrText>
        </w:r>
        <w:r w:rsidR="00A1460F">
          <w:rPr>
            <w:noProof/>
            <w:webHidden/>
          </w:rPr>
        </w:r>
        <w:r w:rsidR="00A1460F">
          <w:rPr>
            <w:noProof/>
            <w:webHidden/>
          </w:rPr>
          <w:fldChar w:fldCharType="separate"/>
        </w:r>
        <w:r w:rsidR="00A1460F">
          <w:rPr>
            <w:noProof/>
            <w:webHidden/>
          </w:rPr>
          <w:t>123</w:t>
        </w:r>
        <w:r w:rsidR="00A1460F">
          <w:rPr>
            <w:noProof/>
            <w:webHidden/>
          </w:rPr>
          <w:fldChar w:fldCharType="end"/>
        </w:r>
      </w:hyperlink>
    </w:p>
    <w:p w14:paraId="2CEBC074" w14:textId="77777777" w:rsidR="00A1460F" w:rsidRDefault="00B64CE6">
      <w:pPr>
        <w:pStyle w:val="TOC6"/>
        <w:rPr>
          <w:rFonts w:asciiTheme="minorHAnsi" w:eastAsiaTheme="minorEastAsia" w:hAnsiTheme="minorHAnsi" w:cstheme="minorBidi"/>
          <w:noProof/>
          <w:sz w:val="22"/>
          <w:szCs w:val="22"/>
        </w:rPr>
      </w:pPr>
      <w:hyperlink w:anchor="_Toc466555413" w:history="1">
        <w:r w:rsidR="00A1460F" w:rsidRPr="00006302">
          <w:rPr>
            <w:rStyle w:val="Hyperlink"/>
            <w:noProof/>
          </w:rPr>
          <w:t>6.3.4.31.2.6 &lt;effectiveTime&gt;&lt;low value=''/&gt;&lt;high value=''/&gt;&lt;/effectiveTime&gt;</w:t>
        </w:r>
        <w:r w:rsidR="00A1460F">
          <w:rPr>
            <w:noProof/>
            <w:webHidden/>
          </w:rPr>
          <w:tab/>
        </w:r>
        <w:r w:rsidR="00A1460F">
          <w:rPr>
            <w:noProof/>
            <w:webHidden/>
          </w:rPr>
          <w:fldChar w:fldCharType="begin"/>
        </w:r>
        <w:r w:rsidR="00A1460F">
          <w:rPr>
            <w:noProof/>
            <w:webHidden/>
          </w:rPr>
          <w:instrText xml:space="preserve"> PAGEREF _Toc466555413 \h </w:instrText>
        </w:r>
        <w:r w:rsidR="00A1460F">
          <w:rPr>
            <w:noProof/>
            <w:webHidden/>
          </w:rPr>
        </w:r>
        <w:r w:rsidR="00A1460F">
          <w:rPr>
            <w:noProof/>
            <w:webHidden/>
          </w:rPr>
          <w:fldChar w:fldCharType="separate"/>
        </w:r>
        <w:r w:rsidR="00A1460F">
          <w:rPr>
            <w:noProof/>
            <w:webHidden/>
          </w:rPr>
          <w:t>123</w:t>
        </w:r>
        <w:r w:rsidR="00A1460F">
          <w:rPr>
            <w:noProof/>
            <w:webHidden/>
          </w:rPr>
          <w:fldChar w:fldCharType="end"/>
        </w:r>
      </w:hyperlink>
    </w:p>
    <w:p w14:paraId="6B42FEF9" w14:textId="77777777" w:rsidR="00A1460F" w:rsidRDefault="00B64CE6">
      <w:pPr>
        <w:pStyle w:val="TOC6"/>
        <w:rPr>
          <w:rFonts w:asciiTheme="minorHAnsi" w:eastAsiaTheme="minorEastAsia" w:hAnsiTheme="minorHAnsi" w:cstheme="minorBidi"/>
          <w:noProof/>
          <w:sz w:val="22"/>
          <w:szCs w:val="22"/>
        </w:rPr>
      </w:pPr>
      <w:hyperlink w:anchor="_Toc466555414" w:history="1">
        <w:r w:rsidR="00A1460F" w:rsidRPr="00006302">
          <w:rPr>
            <w:rStyle w:val="Hyperlink"/>
            <w:noProof/>
          </w:rPr>
          <w:t>6.3.4.31.2.7 &lt;priorityCode code='CS'/&gt;</w:t>
        </w:r>
        <w:r w:rsidR="00A1460F">
          <w:rPr>
            <w:noProof/>
            <w:webHidden/>
          </w:rPr>
          <w:tab/>
        </w:r>
        <w:r w:rsidR="00A1460F">
          <w:rPr>
            <w:noProof/>
            <w:webHidden/>
          </w:rPr>
          <w:fldChar w:fldCharType="begin"/>
        </w:r>
        <w:r w:rsidR="00A1460F">
          <w:rPr>
            <w:noProof/>
            <w:webHidden/>
          </w:rPr>
          <w:instrText xml:space="preserve"> PAGEREF _Toc466555414 \h </w:instrText>
        </w:r>
        <w:r w:rsidR="00A1460F">
          <w:rPr>
            <w:noProof/>
            <w:webHidden/>
          </w:rPr>
        </w:r>
        <w:r w:rsidR="00A1460F">
          <w:rPr>
            <w:noProof/>
            <w:webHidden/>
          </w:rPr>
          <w:fldChar w:fldCharType="separate"/>
        </w:r>
        <w:r w:rsidR="00A1460F">
          <w:rPr>
            <w:noProof/>
            <w:webHidden/>
          </w:rPr>
          <w:t>123</w:t>
        </w:r>
        <w:r w:rsidR="00A1460F">
          <w:rPr>
            <w:noProof/>
            <w:webHidden/>
          </w:rPr>
          <w:fldChar w:fldCharType="end"/>
        </w:r>
      </w:hyperlink>
    </w:p>
    <w:p w14:paraId="043C98B0" w14:textId="77777777" w:rsidR="00A1460F" w:rsidRDefault="00B64CE6">
      <w:pPr>
        <w:pStyle w:val="TOC6"/>
        <w:rPr>
          <w:rFonts w:asciiTheme="minorHAnsi" w:eastAsiaTheme="minorEastAsia" w:hAnsiTheme="minorHAnsi" w:cstheme="minorBidi"/>
          <w:noProof/>
          <w:sz w:val="22"/>
          <w:szCs w:val="22"/>
        </w:rPr>
      </w:pPr>
      <w:hyperlink w:anchor="_Toc466555415" w:history="1">
        <w:r w:rsidR="00A1460F" w:rsidRPr="00006302">
          <w:rPr>
            <w:rStyle w:val="Hyperlink"/>
            <w:noProof/>
          </w:rPr>
          <w:t>6.3.4.31.2.8 &lt;performer&gt;</w:t>
        </w:r>
        <w:r w:rsidR="00A1460F">
          <w:rPr>
            <w:noProof/>
            <w:webHidden/>
          </w:rPr>
          <w:tab/>
        </w:r>
        <w:r w:rsidR="00A1460F">
          <w:rPr>
            <w:noProof/>
            <w:webHidden/>
          </w:rPr>
          <w:fldChar w:fldCharType="begin"/>
        </w:r>
        <w:r w:rsidR="00A1460F">
          <w:rPr>
            <w:noProof/>
            <w:webHidden/>
          </w:rPr>
          <w:instrText xml:space="preserve"> PAGEREF _Toc466555415 \h </w:instrText>
        </w:r>
        <w:r w:rsidR="00A1460F">
          <w:rPr>
            <w:noProof/>
            <w:webHidden/>
          </w:rPr>
        </w:r>
        <w:r w:rsidR="00A1460F">
          <w:rPr>
            <w:noProof/>
            <w:webHidden/>
          </w:rPr>
          <w:fldChar w:fldCharType="separate"/>
        </w:r>
        <w:r w:rsidR="00A1460F">
          <w:rPr>
            <w:noProof/>
            <w:webHidden/>
          </w:rPr>
          <w:t>123</w:t>
        </w:r>
        <w:r w:rsidR="00A1460F">
          <w:rPr>
            <w:noProof/>
            <w:webHidden/>
          </w:rPr>
          <w:fldChar w:fldCharType="end"/>
        </w:r>
      </w:hyperlink>
    </w:p>
    <w:p w14:paraId="23BA3FBA" w14:textId="77777777" w:rsidR="00A1460F" w:rsidRDefault="00B64CE6">
      <w:pPr>
        <w:pStyle w:val="TOC6"/>
        <w:rPr>
          <w:rFonts w:asciiTheme="minorHAnsi" w:eastAsiaTheme="minorEastAsia" w:hAnsiTheme="minorHAnsi" w:cstheme="minorBidi"/>
          <w:noProof/>
          <w:sz w:val="22"/>
          <w:szCs w:val="22"/>
        </w:rPr>
      </w:pPr>
      <w:hyperlink w:anchor="_Toc466555416" w:history="1">
        <w:r w:rsidR="00A1460F" w:rsidRPr="00006302">
          <w:rPr>
            <w:rStyle w:val="Hyperlink"/>
            <w:noProof/>
          </w:rPr>
          <w:t>6.3.4.31.2.9 &lt;participant typeCode='LOC'&gt; &lt;participantRole classCode='SDLOC'&gt;</w:t>
        </w:r>
        <w:r w:rsidR="00A1460F">
          <w:rPr>
            <w:noProof/>
            <w:webHidden/>
          </w:rPr>
          <w:tab/>
        </w:r>
        <w:r w:rsidR="00A1460F">
          <w:rPr>
            <w:noProof/>
            <w:webHidden/>
          </w:rPr>
          <w:fldChar w:fldCharType="begin"/>
        </w:r>
        <w:r w:rsidR="00A1460F">
          <w:rPr>
            <w:noProof/>
            <w:webHidden/>
          </w:rPr>
          <w:instrText xml:space="preserve"> PAGEREF _Toc466555416 \h </w:instrText>
        </w:r>
        <w:r w:rsidR="00A1460F">
          <w:rPr>
            <w:noProof/>
            <w:webHidden/>
          </w:rPr>
        </w:r>
        <w:r w:rsidR="00A1460F">
          <w:rPr>
            <w:noProof/>
            <w:webHidden/>
          </w:rPr>
          <w:fldChar w:fldCharType="separate"/>
        </w:r>
        <w:r w:rsidR="00A1460F">
          <w:rPr>
            <w:noProof/>
            <w:webHidden/>
          </w:rPr>
          <w:t>123</w:t>
        </w:r>
        <w:r w:rsidR="00A1460F">
          <w:rPr>
            <w:noProof/>
            <w:webHidden/>
          </w:rPr>
          <w:fldChar w:fldCharType="end"/>
        </w:r>
      </w:hyperlink>
    </w:p>
    <w:p w14:paraId="3B2B875B" w14:textId="77777777" w:rsidR="00A1460F" w:rsidRDefault="00B64CE6">
      <w:pPr>
        <w:pStyle w:val="TOC6"/>
        <w:rPr>
          <w:rFonts w:asciiTheme="minorHAnsi" w:eastAsiaTheme="minorEastAsia" w:hAnsiTheme="minorHAnsi" w:cstheme="minorBidi"/>
          <w:noProof/>
          <w:sz w:val="22"/>
          <w:szCs w:val="22"/>
        </w:rPr>
      </w:pPr>
      <w:hyperlink w:anchor="_Toc466555417" w:history="1">
        <w:r w:rsidR="00A1460F" w:rsidRPr="00006302">
          <w:rPr>
            <w:rStyle w:val="Hyperlink"/>
            <w:noProof/>
          </w:rPr>
          <w:t>6.3.4.31.2.10 &lt;id/&gt;</w:t>
        </w:r>
        <w:r w:rsidR="00A1460F">
          <w:rPr>
            <w:noProof/>
            <w:webHidden/>
          </w:rPr>
          <w:tab/>
        </w:r>
        <w:r w:rsidR="00A1460F">
          <w:rPr>
            <w:noProof/>
            <w:webHidden/>
          </w:rPr>
          <w:fldChar w:fldCharType="begin"/>
        </w:r>
        <w:r w:rsidR="00A1460F">
          <w:rPr>
            <w:noProof/>
            <w:webHidden/>
          </w:rPr>
          <w:instrText xml:space="preserve"> PAGEREF _Toc466555417 \h </w:instrText>
        </w:r>
        <w:r w:rsidR="00A1460F">
          <w:rPr>
            <w:noProof/>
            <w:webHidden/>
          </w:rPr>
        </w:r>
        <w:r w:rsidR="00A1460F">
          <w:rPr>
            <w:noProof/>
            <w:webHidden/>
          </w:rPr>
          <w:fldChar w:fldCharType="separate"/>
        </w:r>
        <w:r w:rsidR="00A1460F">
          <w:rPr>
            <w:noProof/>
            <w:webHidden/>
          </w:rPr>
          <w:t>123</w:t>
        </w:r>
        <w:r w:rsidR="00A1460F">
          <w:rPr>
            <w:noProof/>
            <w:webHidden/>
          </w:rPr>
          <w:fldChar w:fldCharType="end"/>
        </w:r>
      </w:hyperlink>
    </w:p>
    <w:p w14:paraId="0FF47E29" w14:textId="77777777" w:rsidR="00A1460F" w:rsidRDefault="00B64CE6">
      <w:pPr>
        <w:pStyle w:val="TOC6"/>
        <w:rPr>
          <w:rFonts w:asciiTheme="minorHAnsi" w:eastAsiaTheme="minorEastAsia" w:hAnsiTheme="minorHAnsi" w:cstheme="minorBidi"/>
          <w:noProof/>
          <w:sz w:val="22"/>
          <w:szCs w:val="22"/>
        </w:rPr>
      </w:pPr>
      <w:hyperlink w:anchor="_Toc466555418" w:history="1">
        <w:r w:rsidR="00A1460F" w:rsidRPr="00006302">
          <w:rPr>
            <w:rStyle w:val="Hyperlink"/>
            <w:noProof/>
          </w:rPr>
          <w:t>6.3.4.31.2.11 &lt;code/&gt;</w:t>
        </w:r>
        <w:r w:rsidR="00A1460F">
          <w:rPr>
            <w:noProof/>
            <w:webHidden/>
          </w:rPr>
          <w:tab/>
        </w:r>
        <w:r w:rsidR="00A1460F">
          <w:rPr>
            <w:noProof/>
            <w:webHidden/>
          </w:rPr>
          <w:fldChar w:fldCharType="begin"/>
        </w:r>
        <w:r w:rsidR="00A1460F">
          <w:rPr>
            <w:noProof/>
            <w:webHidden/>
          </w:rPr>
          <w:instrText xml:space="preserve"> PAGEREF _Toc466555418 \h </w:instrText>
        </w:r>
        <w:r w:rsidR="00A1460F">
          <w:rPr>
            <w:noProof/>
            <w:webHidden/>
          </w:rPr>
        </w:r>
        <w:r w:rsidR="00A1460F">
          <w:rPr>
            <w:noProof/>
            <w:webHidden/>
          </w:rPr>
          <w:fldChar w:fldCharType="separate"/>
        </w:r>
        <w:r w:rsidR="00A1460F">
          <w:rPr>
            <w:noProof/>
            <w:webHidden/>
          </w:rPr>
          <w:t>123</w:t>
        </w:r>
        <w:r w:rsidR="00A1460F">
          <w:rPr>
            <w:noProof/>
            <w:webHidden/>
          </w:rPr>
          <w:fldChar w:fldCharType="end"/>
        </w:r>
      </w:hyperlink>
    </w:p>
    <w:p w14:paraId="3198A50A" w14:textId="77777777" w:rsidR="00A1460F" w:rsidRDefault="00B64CE6">
      <w:pPr>
        <w:pStyle w:val="TOC6"/>
        <w:rPr>
          <w:rFonts w:asciiTheme="minorHAnsi" w:eastAsiaTheme="minorEastAsia" w:hAnsiTheme="minorHAnsi" w:cstheme="minorBidi"/>
          <w:noProof/>
          <w:sz w:val="22"/>
          <w:szCs w:val="22"/>
        </w:rPr>
      </w:pPr>
      <w:hyperlink w:anchor="_Toc466555419" w:history="1">
        <w:r w:rsidR="00A1460F" w:rsidRPr="00006302">
          <w:rPr>
            <w:rStyle w:val="Hyperlink"/>
            <w:noProof/>
          </w:rPr>
          <w:t>6.3.4.31.2.12 &lt;addr&gt;...&lt;/addr&gt;</w:t>
        </w:r>
        <w:r w:rsidR="00A1460F">
          <w:rPr>
            <w:noProof/>
            <w:webHidden/>
          </w:rPr>
          <w:tab/>
        </w:r>
        <w:r w:rsidR="00A1460F">
          <w:rPr>
            <w:noProof/>
            <w:webHidden/>
          </w:rPr>
          <w:fldChar w:fldCharType="begin"/>
        </w:r>
        <w:r w:rsidR="00A1460F">
          <w:rPr>
            <w:noProof/>
            <w:webHidden/>
          </w:rPr>
          <w:instrText xml:space="preserve"> PAGEREF _Toc466555419 \h </w:instrText>
        </w:r>
        <w:r w:rsidR="00A1460F">
          <w:rPr>
            <w:noProof/>
            <w:webHidden/>
          </w:rPr>
        </w:r>
        <w:r w:rsidR="00A1460F">
          <w:rPr>
            <w:noProof/>
            <w:webHidden/>
          </w:rPr>
          <w:fldChar w:fldCharType="separate"/>
        </w:r>
        <w:r w:rsidR="00A1460F">
          <w:rPr>
            <w:noProof/>
            <w:webHidden/>
          </w:rPr>
          <w:t>123</w:t>
        </w:r>
        <w:r w:rsidR="00A1460F">
          <w:rPr>
            <w:noProof/>
            <w:webHidden/>
          </w:rPr>
          <w:fldChar w:fldCharType="end"/>
        </w:r>
      </w:hyperlink>
    </w:p>
    <w:p w14:paraId="480048AC" w14:textId="77777777" w:rsidR="00A1460F" w:rsidRDefault="00B64CE6">
      <w:pPr>
        <w:pStyle w:val="TOC6"/>
        <w:rPr>
          <w:rFonts w:asciiTheme="minorHAnsi" w:eastAsiaTheme="minorEastAsia" w:hAnsiTheme="minorHAnsi" w:cstheme="minorBidi"/>
          <w:noProof/>
          <w:sz w:val="22"/>
          <w:szCs w:val="22"/>
        </w:rPr>
      </w:pPr>
      <w:hyperlink w:anchor="_Toc466555420" w:history="1">
        <w:r w:rsidR="00A1460F" w:rsidRPr="00006302">
          <w:rPr>
            <w:rStyle w:val="Hyperlink"/>
            <w:noProof/>
          </w:rPr>
          <w:t>6.3.4.31.2.13 &lt;telecom value='' use=''/&gt;</w:t>
        </w:r>
        <w:r w:rsidR="00A1460F">
          <w:rPr>
            <w:noProof/>
            <w:webHidden/>
          </w:rPr>
          <w:tab/>
        </w:r>
        <w:r w:rsidR="00A1460F">
          <w:rPr>
            <w:noProof/>
            <w:webHidden/>
          </w:rPr>
          <w:fldChar w:fldCharType="begin"/>
        </w:r>
        <w:r w:rsidR="00A1460F">
          <w:rPr>
            <w:noProof/>
            <w:webHidden/>
          </w:rPr>
          <w:instrText xml:space="preserve"> PAGEREF _Toc466555420 \h </w:instrText>
        </w:r>
        <w:r w:rsidR="00A1460F">
          <w:rPr>
            <w:noProof/>
            <w:webHidden/>
          </w:rPr>
        </w:r>
        <w:r w:rsidR="00A1460F">
          <w:rPr>
            <w:noProof/>
            <w:webHidden/>
          </w:rPr>
          <w:fldChar w:fldCharType="separate"/>
        </w:r>
        <w:r w:rsidR="00A1460F">
          <w:rPr>
            <w:noProof/>
            <w:webHidden/>
          </w:rPr>
          <w:t>123</w:t>
        </w:r>
        <w:r w:rsidR="00A1460F">
          <w:rPr>
            <w:noProof/>
            <w:webHidden/>
          </w:rPr>
          <w:fldChar w:fldCharType="end"/>
        </w:r>
      </w:hyperlink>
    </w:p>
    <w:p w14:paraId="4DF0D8BB" w14:textId="77777777" w:rsidR="00A1460F" w:rsidRDefault="00B64CE6">
      <w:pPr>
        <w:pStyle w:val="TOC6"/>
        <w:tabs>
          <w:tab w:val="left" w:pos="6252"/>
        </w:tabs>
        <w:rPr>
          <w:rFonts w:asciiTheme="minorHAnsi" w:eastAsiaTheme="minorEastAsia" w:hAnsiTheme="minorHAnsi" w:cstheme="minorBidi"/>
          <w:noProof/>
          <w:sz w:val="22"/>
          <w:szCs w:val="22"/>
        </w:rPr>
      </w:pPr>
      <w:hyperlink w:anchor="_Toc466555421" w:history="1">
        <w:r w:rsidR="00A1460F" w:rsidRPr="00006302">
          <w:rPr>
            <w:rStyle w:val="Hyperlink"/>
            <w:noProof/>
          </w:rPr>
          <w:t>6.3.4.31.2.14 &lt;playingEntity classCode='PLC'&gt;</w:t>
        </w:r>
        <w:r w:rsidR="00A1460F">
          <w:rPr>
            <w:rFonts w:asciiTheme="minorHAnsi" w:eastAsiaTheme="minorEastAsia" w:hAnsiTheme="minorHAnsi" w:cstheme="minorBidi"/>
            <w:noProof/>
            <w:sz w:val="22"/>
            <w:szCs w:val="22"/>
          </w:rPr>
          <w:tab/>
        </w:r>
        <w:r w:rsidR="00A1460F" w:rsidRPr="00006302">
          <w:rPr>
            <w:rStyle w:val="Hyperlink"/>
            <w:noProof/>
          </w:rPr>
          <w:t xml:space="preserve">   &lt;name&gt;...&lt;/name&gt;        &lt;/playingEntity&gt;</w:t>
        </w:r>
        <w:r w:rsidR="00A1460F">
          <w:rPr>
            <w:noProof/>
            <w:webHidden/>
          </w:rPr>
          <w:tab/>
        </w:r>
        <w:r w:rsidR="00A1460F">
          <w:rPr>
            <w:noProof/>
            <w:webHidden/>
          </w:rPr>
          <w:fldChar w:fldCharType="begin"/>
        </w:r>
        <w:r w:rsidR="00A1460F">
          <w:rPr>
            <w:noProof/>
            <w:webHidden/>
          </w:rPr>
          <w:instrText xml:space="preserve"> PAGEREF _Toc466555421 \h </w:instrText>
        </w:r>
        <w:r w:rsidR="00A1460F">
          <w:rPr>
            <w:noProof/>
            <w:webHidden/>
          </w:rPr>
        </w:r>
        <w:r w:rsidR="00A1460F">
          <w:rPr>
            <w:noProof/>
            <w:webHidden/>
          </w:rPr>
          <w:fldChar w:fldCharType="separate"/>
        </w:r>
        <w:r w:rsidR="00A1460F">
          <w:rPr>
            <w:noProof/>
            <w:webHidden/>
          </w:rPr>
          <w:t>124</w:t>
        </w:r>
        <w:r w:rsidR="00A1460F">
          <w:rPr>
            <w:noProof/>
            <w:webHidden/>
          </w:rPr>
          <w:fldChar w:fldCharType="end"/>
        </w:r>
      </w:hyperlink>
    </w:p>
    <w:p w14:paraId="2BB76D81" w14:textId="77777777" w:rsidR="00A1460F" w:rsidRDefault="00B64CE6">
      <w:pPr>
        <w:pStyle w:val="TOC4"/>
        <w:rPr>
          <w:rFonts w:asciiTheme="minorHAnsi" w:eastAsiaTheme="minorEastAsia" w:hAnsiTheme="minorHAnsi" w:cstheme="minorBidi"/>
          <w:noProof/>
          <w:sz w:val="22"/>
          <w:szCs w:val="22"/>
        </w:rPr>
      </w:pPr>
      <w:hyperlink w:anchor="_Toc466555422" w:history="1">
        <w:r w:rsidR="00A1460F" w:rsidRPr="00006302">
          <w:rPr>
            <w:rStyle w:val="Hyperlink"/>
            <w:noProof/>
          </w:rPr>
          <w:t>6.3.4.32 Update Entry 1.3.6.1.4.1.19376.1.5.3.1.4.16</w:t>
        </w:r>
        <w:r w:rsidR="00A1460F">
          <w:rPr>
            <w:noProof/>
            <w:webHidden/>
          </w:rPr>
          <w:tab/>
        </w:r>
        <w:r w:rsidR="00A1460F">
          <w:rPr>
            <w:noProof/>
            <w:webHidden/>
          </w:rPr>
          <w:fldChar w:fldCharType="begin"/>
        </w:r>
        <w:r w:rsidR="00A1460F">
          <w:rPr>
            <w:noProof/>
            <w:webHidden/>
          </w:rPr>
          <w:instrText xml:space="preserve"> PAGEREF _Toc466555422 \h </w:instrText>
        </w:r>
        <w:r w:rsidR="00A1460F">
          <w:rPr>
            <w:noProof/>
            <w:webHidden/>
          </w:rPr>
        </w:r>
        <w:r w:rsidR="00A1460F">
          <w:rPr>
            <w:noProof/>
            <w:webHidden/>
          </w:rPr>
          <w:fldChar w:fldCharType="separate"/>
        </w:r>
        <w:r w:rsidR="00A1460F">
          <w:rPr>
            <w:noProof/>
            <w:webHidden/>
          </w:rPr>
          <w:t>124</w:t>
        </w:r>
        <w:r w:rsidR="00A1460F">
          <w:rPr>
            <w:noProof/>
            <w:webHidden/>
          </w:rPr>
          <w:fldChar w:fldCharType="end"/>
        </w:r>
      </w:hyperlink>
    </w:p>
    <w:p w14:paraId="36F0B319" w14:textId="77777777" w:rsidR="00A1460F" w:rsidRDefault="00B64CE6">
      <w:pPr>
        <w:pStyle w:val="TOC5"/>
        <w:rPr>
          <w:rFonts w:asciiTheme="minorHAnsi" w:eastAsiaTheme="minorEastAsia" w:hAnsiTheme="minorHAnsi" w:cstheme="minorBidi"/>
          <w:noProof/>
          <w:sz w:val="22"/>
          <w:szCs w:val="22"/>
        </w:rPr>
      </w:pPr>
      <w:hyperlink w:anchor="_Toc466555423" w:history="1">
        <w:r w:rsidR="00A1460F" w:rsidRPr="00006302">
          <w:rPr>
            <w:rStyle w:val="Hyperlink"/>
            <w:noProof/>
          </w:rPr>
          <w:t>6.3.4.32.1 Specification</w:t>
        </w:r>
        <w:r w:rsidR="00A1460F">
          <w:rPr>
            <w:noProof/>
            <w:webHidden/>
          </w:rPr>
          <w:tab/>
        </w:r>
        <w:r w:rsidR="00A1460F">
          <w:rPr>
            <w:noProof/>
            <w:webHidden/>
          </w:rPr>
          <w:fldChar w:fldCharType="begin"/>
        </w:r>
        <w:r w:rsidR="00A1460F">
          <w:rPr>
            <w:noProof/>
            <w:webHidden/>
          </w:rPr>
          <w:instrText xml:space="preserve"> PAGEREF _Toc466555423 \h </w:instrText>
        </w:r>
        <w:r w:rsidR="00A1460F">
          <w:rPr>
            <w:noProof/>
            <w:webHidden/>
          </w:rPr>
        </w:r>
        <w:r w:rsidR="00A1460F">
          <w:rPr>
            <w:noProof/>
            <w:webHidden/>
          </w:rPr>
          <w:fldChar w:fldCharType="separate"/>
        </w:r>
        <w:r w:rsidR="00A1460F">
          <w:rPr>
            <w:noProof/>
            <w:webHidden/>
          </w:rPr>
          <w:t>124</w:t>
        </w:r>
        <w:r w:rsidR="00A1460F">
          <w:rPr>
            <w:noProof/>
            <w:webHidden/>
          </w:rPr>
          <w:fldChar w:fldCharType="end"/>
        </w:r>
      </w:hyperlink>
    </w:p>
    <w:p w14:paraId="4B1399A0" w14:textId="77777777" w:rsidR="00A1460F" w:rsidRDefault="00B64CE6">
      <w:pPr>
        <w:pStyle w:val="TOC5"/>
        <w:rPr>
          <w:rFonts w:asciiTheme="minorHAnsi" w:eastAsiaTheme="minorEastAsia" w:hAnsiTheme="minorHAnsi" w:cstheme="minorBidi"/>
          <w:noProof/>
          <w:sz w:val="22"/>
          <w:szCs w:val="22"/>
        </w:rPr>
      </w:pPr>
      <w:hyperlink w:anchor="_Toc466555424" w:history="1">
        <w:r w:rsidR="00A1460F" w:rsidRPr="00006302">
          <w:rPr>
            <w:rStyle w:val="Hyperlink"/>
            <w:noProof/>
          </w:rPr>
          <w:t>6.3.4.32.2 &lt;templateId root='1.3.6.1.4.1.19376.1.5.3.1.4.16'/&gt;</w:t>
        </w:r>
        <w:r w:rsidR="00A1460F">
          <w:rPr>
            <w:noProof/>
            <w:webHidden/>
          </w:rPr>
          <w:tab/>
        </w:r>
        <w:r w:rsidR="00A1460F">
          <w:rPr>
            <w:noProof/>
            <w:webHidden/>
          </w:rPr>
          <w:fldChar w:fldCharType="begin"/>
        </w:r>
        <w:r w:rsidR="00A1460F">
          <w:rPr>
            <w:noProof/>
            <w:webHidden/>
          </w:rPr>
          <w:instrText xml:space="preserve"> PAGEREF _Toc466555424 \h </w:instrText>
        </w:r>
        <w:r w:rsidR="00A1460F">
          <w:rPr>
            <w:noProof/>
            <w:webHidden/>
          </w:rPr>
        </w:r>
        <w:r w:rsidR="00A1460F">
          <w:rPr>
            <w:noProof/>
            <w:webHidden/>
          </w:rPr>
          <w:fldChar w:fldCharType="separate"/>
        </w:r>
        <w:r w:rsidR="00A1460F">
          <w:rPr>
            <w:noProof/>
            <w:webHidden/>
          </w:rPr>
          <w:t>124</w:t>
        </w:r>
        <w:r w:rsidR="00A1460F">
          <w:rPr>
            <w:noProof/>
            <w:webHidden/>
          </w:rPr>
          <w:fldChar w:fldCharType="end"/>
        </w:r>
      </w:hyperlink>
    </w:p>
    <w:p w14:paraId="49F97D45" w14:textId="77777777" w:rsidR="00A1460F" w:rsidRDefault="00B64CE6">
      <w:pPr>
        <w:pStyle w:val="TOC5"/>
        <w:rPr>
          <w:rFonts w:asciiTheme="minorHAnsi" w:eastAsiaTheme="minorEastAsia" w:hAnsiTheme="minorHAnsi" w:cstheme="minorBidi"/>
          <w:noProof/>
          <w:sz w:val="22"/>
          <w:szCs w:val="22"/>
        </w:rPr>
      </w:pPr>
      <w:hyperlink w:anchor="_Toc466555425" w:history="1">
        <w:r w:rsidR="00A1460F" w:rsidRPr="00006302">
          <w:rPr>
            <w:rStyle w:val="Hyperlink"/>
            <w:noProof/>
          </w:rPr>
          <w:t>6.3.4.32.3 &lt;reference typeCode='RPLC'&gt;</w:t>
        </w:r>
        <w:r w:rsidR="00A1460F">
          <w:rPr>
            <w:noProof/>
            <w:webHidden/>
          </w:rPr>
          <w:tab/>
        </w:r>
        <w:r w:rsidR="00A1460F">
          <w:rPr>
            <w:noProof/>
            <w:webHidden/>
          </w:rPr>
          <w:fldChar w:fldCharType="begin"/>
        </w:r>
        <w:r w:rsidR="00A1460F">
          <w:rPr>
            <w:noProof/>
            <w:webHidden/>
          </w:rPr>
          <w:instrText xml:space="preserve"> PAGEREF _Toc466555425 \h </w:instrText>
        </w:r>
        <w:r w:rsidR="00A1460F">
          <w:rPr>
            <w:noProof/>
            <w:webHidden/>
          </w:rPr>
        </w:r>
        <w:r w:rsidR="00A1460F">
          <w:rPr>
            <w:noProof/>
            <w:webHidden/>
          </w:rPr>
          <w:fldChar w:fldCharType="separate"/>
        </w:r>
        <w:r w:rsidR="00A1460F">
          <w:rPr>
            <w:noProof/>
            <w:webHidden/>
          </w:rPr>
          <w:t>124</w:t>
        </w:r>
        <w:r w:rsidR="00A1460F">
          <w:rPr>
            <w:noProof/>
            <w:webHidden/>
          </w:rPr>
          <w:fldChar w:fldCharType="end"/>
        </w:r>
      </w:hyperlink>
    </w:p>
    <w:p w14:paraId="03479A5C" w14:textId="77777777" w:rsidR="00A1460F" w:rsidRDefault="00B64CE6">
      <w:pPr>
        <w:pStyle w:val="TOC5"/>
        <w:rPr>
          <w:rFonts w:asciiTheme="minorHAnsi" w:eastAsiaTheme="minorEastAsia" w:hAnsiTheme="minorHAnsi" w:cstheme="minorBidi"/>
          <w:noProof/>
          <w:sz w:val="22"/>
          <w:szCs w:val="22"/>
        </w:rPr>
      </w:pPr>
      <w:hyperlink w:anchor="_Toc466555426" w:history="1">
        <w:r w:rsidR="00A1460F" w:rsidRPr="00006302">
          <w:rPr>
            <w:rStyle w:val="Hyperlink"/>
            <w:noProof/>
          </w:rPr>
          <w:t>6.3.4.32.4 &lt;externalAct classCode='ACT' moodCode='EVN'&gt;</w:t>
        </w:r>
        <w:r w:rsidR="00A1460F">
          <w:rPr>
            <w:noProof/>
            <w:webHidden/>
          </w:rPr>
          <w:tab/>
        </w:r>
        <w:r w:rsidR="00A1460F">
          <w:rPr>
            <w:noProof/>
            <w:webHidden/>
          </w:rPr>
          <w:fldChar w:fldCharType="begin"/>
        </w:r>
        <w:r w:rsidR="00A1460F">
          <w:rPr>
            <w:noProof/>
            <w:webHidden/>
          </w:rPr>
          <w:instrText xml:space="preserve"> PAGEREF _Toc466555426 \h </w:instrText>
        </w:r>
        <w:r w:rsidR="00A1460F">
          <w:rPr>
            <w:noProof/>
            <w:webHidden/>
          </w:rPr>
        </w:r>
        <w:r w:rsidR="00A1460F">
          <w:rPr>
            <w:noProof/>
            <w:webHidden/>
          </w:rPr>
          <w:fldChar w:fldCharType="separate"/>
        </w:r>
        <w:r w:rsidR="00A1460F">
          <w:rPr>
            <w:noProof/>
            <w:webHidden/>
          </w:rPr>
          <w:t>124</w:t>
        </w:r>
        <w:r w:rsidR="00A1460F">
          <w:rPr>
            <w:noProof/>
            <w:webHidden/>
          </w:rPr>
          <w:fldChar w:fldCharType="end"/>
        </w:r>
      </w:hyperlink>
    </w:p>
    <w:p w14:paraId="6CF96A2D" w14:textId="77777777" w:rsidR="00A1460F" w:rsidRDefault="00B64CE6">
      <w:pPr>
        <w:pStyle w:val="TOC5"/>
        <w:rPr>
          <w:rFonts w:asciiTheme="minorHAnsi" w:eastAsiaTheme="minorEastAsia" w:hAnsiTheme="minorHAnsi" w:cstheme="minorBidi"/>
          <w:noProof/>
          <w:sz w:val="22"/>
          <w:szCs w:val="22"/>
        </w:rPr>
      </w:pPr>
      <w:hyperlink w:anchor="_Toc466555427" w:history="1">
        <w:r w:rsidR="00A1460F" w:rsidRPr="00006302">
          <w:rPr>
            <w:rStyle w:val="Hyperlink"/>
            <w:noProof/>
          </w:rPr>
          <w:t>6.3.4.32.5 &lt;id root=' ' extension=' '/&gt;</w:t>
        </w:r>
        <w:r w:rsidR="00A1460F">
          <w:rPr>
            <w:noProof/>
            <w:webHidden/>
          </w:rPr>
          <w:tab/>
        </w:r>
        <w:r w:rsidR="00A1460F">
          <w:rPr>
            <w:noProof/>
            <w:webHidden/>
          </w:rPr>
          <w:fldChar w:fldCharType="begin"/>
        </w:r>
        <w:r w:rsidR="00A1460F">
          <w:rPr>
            <w:noProof/>
            <w:webHidden/>
          </w:rPr>
          <w:instrText xml:space="preserve"> PAGEREF _Toc466555427 \h </w:instrText>
        </w:r>
        <w:r w:rsidR="00A1460F">
          <w:rPr>
            <w:noProof/>
            <w:webHidden/>
          </w:rPr>
        </w:r>
        <w:r w:rsidR="00A1460F">
          <w:rPr>
            <w:noProof/>
            <w:webHidden/>
          </w:rPr>
          <w:fldChar w:fldCharType="separate"/>
        </w:r>
        <w:r w:rsidR="00A1460F">
          <w:rPr>
            <w:noProof/>
            <w:webHidden/>
          </w:rPr>
          <w:t>125</w:t>
        </w:r>
        <w:r w:rsidR="00A1460F">
          <w:rPr>
            <w:noProof/>
            <w:webHidden/>
          </w:rPr>
          <w:fldChar w:fldCharType="end"/>
        </w:r>
      </w:hyperlink>
    </w:p>
    <w:p w14:paraId="376B2761" w14:textId="77777777" w:rsidR="00A1460F" w:rsidRDefault="00B64CE6">
      <w:pPr>
        <w:pStyle w:val="TOC4"/>
        <w:rPr>
          <w:rFonts w:asciiTheme="minorHAnsi" w:eastAsiaTheme="minorEastAsia" w:hAnsiTheme="minorHAnsi" w:cstheme="minorBidi"/>
          <w:noProof/>
          <w:sz w:val="22"/>
          <w:szCs w:val="22"/>
        </w:rPr>
      </w:pPr>
      <w:hyperlink w:anchor="_Toc466555428" w:history="1">
        <w:r w:rsidR="00A1460F" w:rsidRPr="00006302">
          <w:rPr>
            <w:rStyle w:val="Hyperlink"/>
            <w:noProof/>
          </w:rPr>
          <w:t>6.3.4.33 Procedure Entry 1.3.6.1.4.1.19376.1.5.3.1.4.19</w:t>
        </w:r>
        <w:r w:rsidR="00A1460F">
          <w:rPr>
            <w:noProof/>
            <w:webHidden/>
          </w:rPr>
          <w:tab/>
        </w:r>
        <w:r w:rsidR="00A1460F">
          <w:rPr>
            <w:noProof/>
            <w:webHidden/>
          </w:rPr>
          <w:fldChar w:fldCharType="begin"/>
        </w:r>
        <w:r w:rsidR="00A1460F">
          <w:rPr>
            <w:noProof/>
            <w:webHidden/>
          </w:rPr>
          <w:instrText xml:space="preserve"> PAGEREF _Toc466555428 \h </w:instrText>
        </w:r>
        <w:r w:rsidR="00A1460F">
          <w:rPr>
            <w:noProof/>
            <w:webHidden/>
          </w:rPr>
        </w:r>
        <w:r w:rsidR="00A1460F">
          <w:rPr>
            <w:noProof/>
            <w:webHidden/>
          </w:rPr>
          <w:fldChar w:fldCharType="separate"/>
        </w:r>
        <w:r w:rsidR="00A1460F">
          <w:rPr>
            <w:noProof/>
            <w:webHidden/>
          </w:rPr>
          <w:t>125</w:t>
        </w:r>
        <w:r w:rsidR="00A1460F">
          <w:rPr>
            <w:noProof/>
            <w:webHidden/>
          </w:rPr>
          <w:fldChar w:fldCharType="end"/>
        </w:r>
      </w:hyperlink>
    </w:p>
    <w:p w14:paraId="24D2755A" w14:textId="77777777" w:rsidR="00A1460F" w:rsidRDefault="00B64CE6">
      <w:pPr>
        <w:pStyle w:val="TOC5"/>
        <w:rPr>
          <w:rFonts w:asciiTheme="minorHAnsi" w:eastAsiaTheme="minorEastAsia" w:hAnsiTheme="minorHAnsi" w:cstheme="minorBidi"/>
          <w:noProof/>
          <w:sz w:val="22"/>
          <w:szCs w:val="22"/>
        </w:rPr>
      </w:pPr>
      <w:hyperlink w:anchor="_Toc466555429" w:history="1">
        <w:r w:rsidR="00A1460F" w:rsidRPr="00006302">
          <w:rPr>
            <w:rStyle w:val="Hyperlink"/>
            <w:noProof/>
          </w:rPr>
          <w:t>6.3.4.33.1 Standards</w:t>
        </w:r>
        <w:r w:rsidR="00A1460F">
          <w:rPr>
            <w:noProof/>
            <w:webHidden/>
          </w:rPr>
          <w:tab/>
        </w:r>
        <w:r w:rsidR="00A1460F">
          <w:rPr>
            <w:noProof/>
            <w:webHidden/>
          </w:rPr>
          <w:fldChar w:fldCharType="begin"/>
        </w:r>
        <w:r w:rsidR="00A1460F">
          <w:rPr>
            <w:noProof/>
            <w:webHidden/>
          </w:rPr>
          <w:instrText xml:space="preserve"> PAGEREF _Toc466555429 \h </w:instrText>
        </w:r>
        <w:r w:rsidR="00A1460F">
          <w:rPr>
            <w:noProof/>
            <w:webHidden/>
          </w:rPr>
        </w:r>
        <w:r w:rsidR="00A1460F">
          <w:rPr>
            <w:noProof/>
            <w:webHidden/>
          </w:rPr>
          <w:fldChar w:fldCharType="separate"/>
        </w:r>
        <w:r w:rsidR="00A1460F">
          <w:rPr>
            <w:noProof/>
            <w:webHidden/>
          </w:rPr>
          <w:t>125</w:t>
        </w:r>
        <w:r w:rsidR="00A1460F">
          <w:rPr>
            <w:noProof/>
            <w:webHidden/>
          </w:rPr>
          <w:fldChar w:fldCharType="end"/>
        </w:r>
      </w:hyperlink>
    </w:p>
    <w:p w14:paraId="38ECD19E" w14:textId="77777777" w:rsidR="00A1460F" w:rsidRDefault="00B64CE6">
      <w:pPr>
        <w:pStyle w:val="TOC5"/>
        <w:rPr>
          <w:rFonts w:asciiTheme="minorHAnsi" w:eastAsiaTheme="minorEastAsia" w:hAnsiTheme="minorHAnsi" w:cstheme="minorBidi"/>
          <w:noProof/>
          <w:sz w:val="22"/>
          <w:szCs w:val="22"/>
        </w:rPr>
      </w:pPr>
      <w:hyperlink w:anchor="_Toc466555430" w:history="1">
        <w:r w:rsidR="00A1460F" w:rsidRPr="00006302">
          <w:rPr>
            <w:rStyle w:val="Hyperlink"/>
            <w:noProof/>
          </w:rPr>
          <w:t>6.3.4.33.2 Specification</w:t>
        </w:r>
        <w:r w:rsidR="00A1460F">
          <w:rPr>
            <w:noProof/>
            <w:webHidden/>
          </w:rPr>
          <w:tab/>
        </w:r>
        <w:r w:rsidR="00A1460F">
          <w:rPr>
            <w:noProof/>
            <w:webHidden/>
          </w:rPr>
          <w:fldChar w:fldCharType="begin"/>
        </w:r>
        <w:r w:rsidR="00A1460F">
          <w:rPr>
            <w:noProof/>
            <w:webHidden/>
          </w:rPr>
          <w:instrText xml:space="preserve"> PAGEREF _Toc466555430 \h </w:instrText>
        </w:r>
        <w:r w:rsidR="00A1460F">
          <w:rPr>
            <w:noProof/>
            <w:webHidden/>
          </w:rPr>
        </w:r>
        <w:r w:rsidR="00A1460F">
          <w:rPr>
            <w:noProof/>
            <w:webHidden/>
          </w:rPr>
          <w:fldChar w:fldCharType="separate"/>
        </w:r>
        <w:r w:rsidR="00A1460F">
          <w:rPr>
            <w:noProof/>
            <w:webHidden/>
          </w:rPr>
          <w:t>125</w:t>
        </w:r>
        <w:r w:rsidR="00A1460F">
          <w:rPr>
            <w:noProof/>
            <w:webHidden/>
          </w:rPr>
          <w:fldChar w:fldCharType="end"/>
        </w:r>
      </w:hyperlink>
    </w:p>
    <w:p w14:paraId="70325EA8" w14:textId="77777777" w:rsidR="00A1460F" w:rsidRDefault="00B64CE6">
      <w:pPr>
        <w:pStyle w:val="TOC6"/>
        <w:rPr>
          <w:rFonts w:asciiTheme="minorHAnsi" w:eastAsiaTheme="minorEastAsia" w:hAnsiTheme="minorHAnsi" w:cstheme="minorBidi"/>
          <w:noProof/>
          <w:sz w:val="22"/>
          <w:szCs w:val="22"/>
        </w:rPr>
      </w:pPr>
      <w:hyperlink w:anchor="_Toc466555431" w:history="1">
        <w:r w:rsidR="00A1460F" w:rsidRPr="00006302">
          <w:rPr>
            <w:rStyle w:val="Hyperlink"/>
            <w:noProof/>
          </w:rPr>
          <w:t>6.3.4.33.2.1 &lt;procedure classCode='PROC' moodCode='EVN|INT'&gt;</w:t>
        </w:r>
        <w:r w:rsidR="00A1460F">
          <w:rPr>
            <w:noProof/>
            <w:webHidden/>
          </w:rPr>
          <w:tab/>
        </w:r>
        <w:r w:rsidR="00A1460F">
          <w:rPr>
            <w:noProof/>
            <w:webHidden/>
          </w:rPr>
          <w:fldChar w:fldCharType="begin"/>
        </w:r>
        <w:r w:rsidR="00A1460F">
          <w:rPr>
            <w:noProof/>
            <w:webHidden/>
          </w:rPr>
          <w:instrText xml:space="preserve"> PAGEREF _Toc466555431 \h </w:instrText>
        </w:r>
        <w:r w:rsidR="00A1460F">
          <w:rPr>
            <w:noProof/>
            <w:webHidden/>
          </w:rPr>
        </w:r>
        <w:r w:rsidR="00A1460F">
          <w:rPr>
            <w:noProof/>
            <w:webHidden/>
          </w:rPr>
          <w:fldChar w:fldCharType="separate"/>
        </w:r>
        <w:r w:rsidR="00A1460F">
          <w:rPr>
            <w:noProof/>
            <w:webHidden/>
          </w:rPr>
          <w:t>125</w:t>
        </w:r>
        <w:r w:rsidR="00A1460F">
          <w:rPr>
            <w:noProof/>
            <w:webHidden/>
          </w:rPr>
          <w:fldChar w:fldCharType="end"/>
        </w:r>
      </w:hyperlink>
    </w:p>
    <w:p w14:paraId="57663F14" w14:textId="77777777" w:rsidR="00A1460F" w:rsidRDefault="00B64CE6">
      <w:pPr>
        <w:pStyle w:val="TOC6"/>
        <w:rPr>
          <w:rFonts w:asciiTheme="minorHAnsi" w:eastAsiaTheme="minorEastAsia" w:hAnsiTheme="minorHAnsi" w:cstheme="minorBidi"/>
          <w:noProof/>
          <w:sz w:val="22"/>
          <w:szCs w:val="22"/>
        </w:rPr>
      </w:pPr>
      <w:hyperlink w:anchor="_Toc466555432" w:history="1">
        <w:r w:rsidR="00A1460F" w:rsidRPr="00006302">
          <w:rPr>
            <w:rStyle w:val="Hyperlink"/>
            <w:noProof/>
          </w:rPr>
          <w:t>6.3.4.33.2.2 &lt;templateId root='1.3.6.1.4.1.19376.1.5.3.1.4.19'/&gt;</w:t>
        </w:r>
        <w:r w:rsidR="00A1460F">
          <w:rPr>
            <w:noProof/>
            <w:webHidden/>
          </w:rPr>
          <w:tab/>
        </w:r>
        <w:r w:rsidR="00A1460F">
          <w:rPr>
            <w:noProof/>
            <w:webHidden/>
          </w:rPr>
          <w:fldChar w:fldCharType="begin"/>
        </w:r>
        <w:r w:rsidR="00A1460F">
          <w:rPr>
            <w:noProof/>
            <w:webHidden/>
          </w:rPr>
          <w:instrText xml:space="preserve"> PAGEREF _Toc466555432 \h </w:instrText>
        </w:r>
        <w:r w:rsidR="00A1460F">
          <w:rPr>
            <w:noProof/>
            <w:webHidden/>
          </w:rPr>
        </w:r>
        <w:r w:rsidR="00A1460F">
          <w:rPr>
            <w:noProof/>
            <w:webHidden/>
          </w:rPr>
          <w:fldChar w:fldCharType="separate"/>
        </w:r>
        <w:r w:rsidR="00A1460F">
          <w:rPr>
            <w:noProof/>
            <w:webHidden/>
          </w:rPr>
          <w:t>126</w:t>
        </w:r>
        <w:r w:rsidR="00A1460F">
          <w:rPr>
            <w:noProof/>
            <w:webHidden/>
          </w:rPr>
          <w:fldChar w:fldCharType="end"/>
        </w:r>
      </w:hyperlink>
    </w:p>
    <w:p w14:paraId="088EB969" w14:textId="77777777" w:rsidR="00A1460F" w:rsidRDefault="00B64CE6">
      <w:pPr>
        <w:pStyle w:val="TOC6"/>
        <w:rPr>
          <w:rFonts w:asciiTheme="minorHAnsi" w:eastAsiaTheme="minorEastAsia" w:hAnsiTheme="minorHAnsi" w:cstheme="minorBidi"/>
          <w:noProof/>
          <w:sz w:val="22"/>
          <w:szCs w:val="22"/>
        </w:rPr>
      </w:pPr>
      <w:hyperlink w:anchor="_Toc466555433" w:history="1">
        <w:r w:rsidR="00A1460F" w:rsidRPr="00006302">
          <w:rPr>
            <w:rStyle w:val="Hyperlink"/>
            <w:noProof/>
          </w:rPr>
          <w:t>6.3.4.33.2.3 &lt;id root='' extension=''/&gt;</w:t>
        </w:r>
        <w:r w:rsidR="00A1460F">
          <w:rPr>
            <w:noProof/>
            <w:webHidden/>
          </w:rPr>
          <w:tab/>
        </w:r>
        <w:r w:rsidR="00A1460F">
          <w:rPr>
            <w:noProof/>
            <w:webHidden/>
          </w:rPr>
          <w:fldChar w:fldCharType="begin"/>
        </w:r>
        <w:r w:rsidR="00A1460F">
          <w:rPr>
            <w:noProof/>
            <w:webHidden/>
          </w:rPr>
          <w:instrText xml:space="preserve"> PAGEREF _Toc466555433 \h </w:instrText>
        </w:r>
        <w:r w:rsidR="00A1460F">
          <w:rPr>
            <w:noProof/>
            <w:webHidden/>
          </w:rPr>
        </w:r>
        <w:r w:rsidR="00A1460F">
          <w:rPr>
            <w:noProof/>
            <w:webHidden/>
          </w:rPr>
          <w:fldChar w:fldCharType="separate"/>
        </w:r>
        <w:r w:rsidR="00A1460F">
          <w:rPr>
            <w:noProof/>
            <w:webHidden/>
          </w:rPr>
          <w:t>126</w:t>
        </w:r>
        <w:r w:rsidR="00A1460F">
          <w:rPr>
            <w:noProof/>
            <w:webHidden/>
          </w:rPr>
          <w:fldChar w:fldCharType="end"/>
        </w:r>
      </w:hyperlink>
    </w:p>
    <w:p w14:paraId="666BAE22" w14:textId="77777777" w:rsidR="00A1460F" w:rsidRDefault="00B64CE6">
      <w:pPr>
        <w:pStyle w:val="TOC6"/>
        <w:rPr>
          <w:rFonts w:asciiTheme="minorHAnsi" w:eastAsiaTheme="minorEastAsia" w:hAnsiTheme="minorHAnsi" w:cstheme="minorBidi"/>
          <w:noProof/>
          <w:sz w:val="22"/>
          <w:szCs w:val="22"/>
        </w:rPr>
      </w:pPr>
      <w:hyperlink w:anchor="_Toc466555434" w:history="1">
        <w:r w:rsidR="00A1460F" w:rsidRPr="00006302">
          <w:rPr>
            <w:rStyle w:val="Hyperlink"/>
            <w:noProof/>
          </w:rPr>
          <w:t>6.3.4.33.2.4 &lt;code code='' displayName='' codeSystem='' codeSystemName='' /&gt;</w:t>
        </w:r>
        <w:r w:rsidR="00A1460F">
          <w:rPr>
            <w:noProof/>
            <w:webHidden/>
          </w:rPr>
          <w:tab/>
        </w:r>
        <w:r w:rsidR="00A1460F">
          <w:rPr>
            <w:noProof/>
            <w:webHidden/>
          </w:rPr>
          <w:fldChar w:fldCharType="begin"/>
        </w:r>
        <w:r w:rsidR="00A1460F">
          <w:rPr>
            <w:noProof/>
            <w:webHidden/>
          </w:rPr>
          <w:instrText xml:space="preserve"> PAGEREF _Toc466555434 \h </w:instrText>
        </w:r>
        <w:r w:rsidR="00A1460F">
          <w:rPr>
            <w:noProof/>
            <w:webHidden/>
          </w:rPr>
        </w:r>
        <w:r w:rsidR="00A1460F">
          <w:rPr>
            <w:noProof/>
            <w:webHidden/>
          </w:rPr>
          <w:fldChar w:fldCharType="separate"/>
        </w:r>
        <w:r w:rsidR="00A1460F">
          <w:rPr>
            <w:noProof/>
            <w:webHidden/>
          </w:rPr>
          <w:t>126</w:t>
        </w:r>
        <w:r w:rsidR="00A1460F">
          <w:rPr>
            <w:noProof/>
            <w:webHidden/>
          </w:rPr>
          <w:fldChar w:fldCharType="end"/>
        </w:r>
      </w:hyperlink>
    </w:p>
    <w:p w14:paraId="4C044902" w14:textId="77777777" w:rsidR="00A1460F" w:rsidRDefault="00B64CE6">
      <w:pPr>
        <w:pStyle w:val="TOC6"/>
        <w:rPr>
          <w:rFonts w:asciiTheme="minorHAnsi" w:eastAsiaTheme="minorEastAsia" w:hAnsiTheme="minorHAnsi" w:cstheme="minorBidi"/>
          <w:noProof/>
          <w:sz w:val="22"/>
          <w:szCs w:val="22"/>
        </w:rPr>
      </w:pPr>
      <w:hyperlink w:anchor="_Toc466555435" w:history="1">
        <w:r w:rsidR="00A1460F" w:rsidRPr="00006302">
          <w:rPr>
            <w:rStyle w:val="Hyperlink"/>
            <w:noProof/>
          </w:rPr>
          <w:t>6.3.4.33.2.5 &lt;text&gt;&lt;reference value='#xxx'/&gt;&lt;/text&gt;</w:t>
        </w:r>
        <w:r w:rsidR="00A1460F">
          <w:rPr>
            <w:noProof/>
            <w:webHidden/>
          </w:rPr>
          <w:tab/>
        </w:r>
        <w:r w:rsidR="00A1460F">
          <w:rPr>
            <w:noProof/>
            <w:webHidden/>
          </w:rPr>
          <w:fldChar w:fldCharType="begin"/>
        </w:r>
        <w:r w:rsidR="00A1460F">
          <w:rPr>
            <w:noProof/>
            <w:webHidden/>
          </w:rPr>
          <w:instrText xml:space="preserve"> PAGEREF _Toc466555435 \h </w:instrText>
        </w:r>
        <w:r w:rsidR="00A1460F">
          <w:rPr>
            <w:noProof/>
            <w:webHidden/>
          </w:rPr>
        </w:r>
        <w:r w:rsidR="00A1460F">
          <w:rPr>
            <w:noProof/>
            <w:webHidden/>
          </w:rPr>
          <w:fldChar w:fldCharType="separate"/>
        </w:r>
        <w:r w:rsidR="00A1460F">
          <w:rPr>
            <w:noProof/>
            <w:webHidden/>
          </w:rPr>
          <w:t>126</w:t>
        </w:r>
        <w:r w:rsidR="00A1460F">
          <w:rPr>
            <w:noProof/>
            <w:webHidden/>
          </w:rPr>
          <w:fldChar w:fldCharType="end"/>
        </w:r>
      </w:hyperlink>
    </w:p>
    <w:p w14:paraId="5B71B8D4" w14:textId="77777777" w:rsidR="00A1460F" w:rsidRDefault="00B64CE6">
      <w:pPr>
        <w:pStyle w:val="TOC6"/>
        <w:rPr>
          <w:rFonts w:asciiTheme="minorHAnsi" w:eastAsiaTheme="minorEastAsia" w:hAnsiTheme="minorHAnsi" w:cstheme="minorBidi"/>
          <w:noProof/>
          <w:sz w:val="22"/>
          <w:szCs w:val="22"/>
        </w:rPr>
      </w:pPr>
      <w:hyperlink w:anchor="_Toc466555436" w:history="1">
        <w:r w:rsidR="00A1460F" w:rsidRPr="00006302">
          <w:rPr>
            <w:rStyle w:val="Hyperlink"/>
            <w:noProof/>
          </w:rPr>
          <w:t>6.3.4.33.2.6 &lt;statusCode code='completed|active|aborted|cancelled'/&gt;</w:t>
        </w:r>
        <w:r w:rsidR="00A1460F">
          <w:rPr>
            <w:noProof/>
            <w:webHidden/>
          </w:rPr>
          <w:tab/>
        </w:r>
        <w:r w:rsidR="00A1460F">
          <w:rPr>
            <w:noProof/>
            <w:webHidden/>
          </w:rPr>
          <w:fldChar w:fldCharType="begin"/>
        </w:r>
        <w:r w:rsidR="00A1460F">
          <w:rPr>
            <w:noProof/>
            <w:webHidden/>
          </w:rPr>
          <w:instrText xml:space="preserve"> PAGEREF _Toc466555436 \h </w:instrText>
        </w:r>
        <w:r w:rsidR="00A1460F">
          <w:rPr>
            <w:noProof/>
            <w:webHidden/>
          </w:rPr>
        </w:r>
        <w:r w:rsidR="00A1460F">
          <w:rPr>
            <w:noProof/>
            <w:webHidden/>
          </w:rPr>
          <w:fldChar w:fldCharType="separate"/>
        </w:r>
        <w:r w:rsidR="00A1460F">
          <w:rPr>
            <w:noProof/>
            <w:webHidden/>
          </w:rPr>
          <w:t>126</w:t>
        </w:r>
        <w:r w:rsidR="00A1460F">
          <w:rPr>
            <w:noProof/>
            <w:webHidden/>
          </w:rPr>
          <w:fldChar w:fldCharType="end"/>
        </w:r>
      </w:hyperlink>
    </w:p>
    <w:p w14:paraId="34CC7475" w14:textId="77777777" w:rsidR="00A1460F" w:rsidRDefault="00B64CE6">
      <w:pPr>
        <w:pStyle w:val="TOC6"/>
        <w:rPr>
          <w:rFonts w:asciiTheme="minorHAnsi" w:eastAsiaTheme="minorEastAsia" w:hAnsiTheme="minorHAnsi" w:cstheme="minorBidi"/>
          <w:noProof/>
          <w:sz w:val="22"/>
          <w:szCs w:val="22"/>
        </w:rPr>
      </w:pPr>
      <w:hyperlink w:anchor="_Toc466555437" w:history="1">
        <w:r w:rsidR="00A1460F" w:rsidRPr="00006302">
          <w:rPr>
            <w:rStyle w:val="Hyperlink"/>
            <w:noProof/>
          </w:rPr>
          <w:t>6.3.4.33.2.7 &lt;effectiveTime&gt;&lt;low value=''/&gt;&lt;high value=''/&gt;&lt;/effectiveTime&gt;</w:t>
        </w:r>
        <w:r w:rsidR="00A1460F">
          <w:rPr>
            <w:noProof/>
            <w:webHidden/>
          </w:rPr>
          <w:tab/>
        </w:r>
        <w:r w:rsidR="00A1460F">
          <w:rPr>
            <w:noProof/>
            <w:webHidden/>
          </w:rPr>
          <w:fldChar w:fldCharType="begin"/>
        </w:r>
        <w:r w:rsidR="00A1460F">
          <w:rPr>
            <w:noProof/>
            <w:webHidden/>
          </w:rPr>
          <w:instrText xml:space="preserve"> PAGEREF _Toc466555437 \h </w:instrText>
        </w:r>
        <w:r w:rsidR="00A1460F">
          <w:rPr>
            <w:noProof/>
            <w:webHidden/>
          </w:rPr>
        </w:r>
        <w:r w:rsidR="00A1460F">
          <w:rPr>
            <w:noProof/>
            <w:webHidden/>
          </w:rPr>
          <w:fldChar w:fldCharType="separate"/>
        </w:r>
        <w:r w:rsidR="00A1460F">
          <w:rPr>
            <w:noProof/>
            <w:webHidden/>
          </w:rPr>
          <w:t>126</w:t>
        </w:r>
        <w:r w:rsidR="00A1460F">
          <w:rPr>
            <w:noProof/>
            <w:webHidden/>
          </w:rPr>
          <w:fldChar w:fldCharType="end"/>
        </w:r>
      </w:hyperlink>
    </w:p>
    <w:p w14:paraId="229C855F" w14:textId="77777777" w:rsidR="00A1460F" w:rsidRDefault="00B64CE6">
      <w:pPr>
        <w:pStyle w:val="TOC6"/>
        <w:rPr>
          <w:rFonts w:asciiTheme="minorHAnsi" w:eastAsiaTheme="minorEastAsia" w:hAnsiTheme="minorHAnsi" w:cstheme="minorBidi"/>
          <w:noProof/>
          <w:sz w:val="22"/>
          <w:szCs w:val="22"/>
        </w:rPr>
      </w:pPr>
      <w:hyperlink w:anchor="_Toc466555438" w:history="1">
        <w:r w:rsidR="00A1460F" w:rsidRPr="00006302">
          <w:rPr>
            <w:rStyle w:val="Hyperlink"/>
            <w:noProof/>
          </w:rPr>
          <w:t>6.3.4.33.2.8 &lt;priorityCode code=''/&gt;</w:t>
        </w:r>
        <w:r w:rsidR="00A1460F">
          <w:rPr>
            <w:noProof/>
            <w:webHidden/>
          </w:rPr>
          <w:tab/>
        </w:r>
        <w:r w:rsidR="00A1460F">
          <w:rPr>
            <w:noProof/>
            <w:webHidden/>
          </w:rPr>
          <w:fldChar w:fldCharType="begin"/>
        </w:r>
        <w:r w:rsidR="00A1460F">
          <w:rPr>
            <w:noProof/>
            <w:webHidden/>
          </w:rPr>
          <w:instrText xml:space="preserve"> PAGEREF _Toc466555438 \h </w:instrText>
        </w:r>
        <w:r w:rsidR="00A1460F">
          <w:rPr>
            <w:noProof/>
            <w:webHidden/>
          </w:rPr>
        </w:r>
        <w:r w:rsidR="00A1460F">
          <w:rPr>
            <w:noProof/>
            <w:webHidden/>
          </w:rPr>
          <w:fldChar w:fldCharType="separate"/>
        </w:r>
        <w:r w:rsidR="00A1460F">
          <w:rPr>
            <w:noProof/>
            <w:webHidden/>
          </w:rPr>
          <w:t>126</w:t>
        </w:r>
        <w:r w:rsidR="00A1460F">
          <w:rPr>
            <w:noProof/>
            <w:webHidden/>
          </w:rPr>
          <w:fldChar w:fldCharType="end"/>
        </w:r>
      </w:hyperlink>
    </w:p>
    <w:p w14:paraId="69B55152" w14:textId="77777777" w:rsidR="00A1460F" w:rsidRDefault="00B64CE6">
      <w:pPr>
        <w:pStyle w:val="TOC6"/>
        <w:rPr>
          <w:rFonts w:asciiTheme="minorHAnsi" w:eastAsiaTheme="minorEastAsia" w:hAnsiTheme="minorHAnsi" w:cstheme="minorBidi"/>
          <w:noProof/>
          <w:sz w:val="22"/>
          <w:szCs w:val="22"/>
        </w:rPr>
      </w:pPr>
      <w:hyperlink w:anchor="_Toc466555439" w:history="1">
        <w:r w:rsidR="00A1460F" w:rsidRPr="00006302">
          <w:rPr>
            <w:rStyle w:val="Hyperlink"/>
            <w:noProof/>
          </w:rPr>
          <w:t>6.3.4.33.2.9 &lt;approachSiteCode code='' displayName='' codeSystem='' codeSystemName=''/&gt;</w:t>
        </w:r>
        <w:r w:rsidR="00A1460F">
          <w:rPr>
            <w:noProof/>
            <w:webHidden/>
          </w:rPr>
          <w:tab/>
        </w:r>
        <w:r w:rsidR="00A1460F">
          <w:rPr>
            <w:noProof/>
            <w:webHidden/>
          </w:rPr>
          <w:fldChar w:fldCharType="begin"/>
        </w:r>
        <w:r w:rsidR="00A1460F">
          <w:rPr>
            <w:noProof/>
            <w:webHidden/>
          </w:rPr>
          <w:instrText xml:space="preserve"> PAGEREF _Toc466555439 \h </w:instrText>
        </w:r>
        <w:r w:rsidR="00A1460F">
          <w:rPr>
            <w:noProof/>
            <w:webHidden/>
          </w:rPr>
        </w:r>
        <w:r w:rsidR="00A1460F">
          <w:rPr>
            <w:noProof/>
            <w:webHidden/>
          </w:rPr>
          <w:fldChar w:fldCharType="separate"/>
        </w:r>
        <w:r w:rsidR="00A1460F">
          <w:rPr>
            <w:noProof/>
            <w:webHidden/>
          </w:rPr>
          <w:t>126</w:t>
        </w:r>
        <w:r w:rsidR="00A1460F">
          <w:rPr>
            <w:noProof/>
            <w:webHidden/>
          </w:rPr>
          <w:fldChar w:fldCharType="end"/>
        </w:r>
      </w:hyperlink>
    </w:p>
    <w:p w14:paraId="6BFD9F63" w14:textId="77777777" w:rsidR="00A1460F" w:rsidRDefault="00B64CE6">
      <w:pPr>
        <w:pStyle w:val="TOC6"/>
        <w:rPr>
          <w:rFonts w:asciiTheme="minorHAnsi" w:eastAsiaTheme="minorEastAsia" w:hAnsiTheme="minorHAnsi" w:cstheme="minorBidi"/>
          <w:noProof/>
          <w:sz w:val="22"/>
          <w:szCs w:val="22"/>
        </w:rPr>
      </w:pPr>
      <w:hyperlink w:anchor="_Toc466555440" w:history="1">
        <w:r w:rsidR="00A1460F" w:rsidRPr="00006302">
          <w:rPr>
            <w:rStyle w:val="Hyperlink"/>
            <w:noProof/>
          </w:rPr>
          <w:t>6.3.4.33.2.10 &lt;targetSiteCode code='' displayName='' codeSystem='' codeSystemName=''/&gt;</w:t>
        </w:r>
        <w:r w:rsidR="00A1460F">
          <w:rPr>
            <w:noProof/>
            <w:webHidden/>
          </w:rPr>
          <w:tab/>
        </w:r>
        <w:r w:rsidR="00A1460F">
          <w:rPr>
            <w:noProof/>
            <w:webHidden/>
          </w:rPr>
          <w:fldChar w:fldCharType="begin"/>
        </w:r>
        <w:r w:rsidR="00A1460F">
          <w:rPr>
            <w:noProof/>
            <w:webHidden/>
          </w:rPr>
          <w:instrText xml:space="preserve"> PAGEREF _Toc466555440 \h </w:instrText>
        </w:r>
        <w:r w:rsidR="00A1460F">
          <w:rPr>
            <w:noProof/>
            <w:webHidden/>
          </w:rPr>
        </w:r>
        <w:r w:rsidR="00A1460F">
          <w:rPr>
            <w:noProof/>
            <w:webHidden/>
          </w:rPr>
          <w:fldChar w:fldCharType="separate"/>
        </w:r>
        <w:r w:rsidR="00A1460F">
          <w:rPr>
            <w:noProof/>
            <w:webHidden/>
          </w:rPr>
          <w:t>126</w:t>
        </w:r>
        <w:r w:rsidR="00A1460F">
          <w:rPr>
            <w:noProof/>
            <w:webHidden/>
          </w:rPr>
          <w:fldChar w:fldCharType="end"/>
        </w:r>
      </w:hyperlink>
    </w:p>
    <w:p w14:paraId="7BD888AE" w14:textId="77777777" w:rsidR="00A1460F" w:rsidRDefault="00B64CE6">
      <w:pPr>
        <w:pStyle w:val="TOC6"/>
        <w:rPr>
          <w:rFonts w:asciiTheme="minorHAnsi" w:eastAsiaTheme="minorEastAsia" w:hAnsiTheme="minorHAnsi" w:cstheme="minorBidi"/>
          <w:noProof/>
          <w:sz w:val="22"/>
          <w:szCs w:val="22"/>
        </w:rPr>
      </w:pPr>
      <w:hyperlink w:anchor="_Toc466555441" w:history="1">
        <w:r w:rsidR="00A1460F" w:rsidRPr="00006302">
          <w:rPr>
            <w:rStyle w:val="Hyperlink"/>
            <w:noProof/>
          </w:rPr>
          <w:t>6.3.4.33.2.11 &lt;entryRelationship typeCode='COMP' inversionInd='true'&gt;</w:t>
        </w:r>
        <w:r w:rsidR="00A1460F">
          <w:rPr>
            <w:noProof/>
            <w:webHidden/>
          </w:rPr>
          <w:tab/>
        </w:r>
        <w:r w:rsidR="00A1460F">
          <w:rPr>
            <w:noProof/>
            <w:webHidden/>
          </w:rPr>
          <w:fldChar w:fldCharType="begin"/>
        </w:r>
        <w:r w:rsidR="00A1460F">
          <w:rPr>
            <w:noProof/>
            <w:webHidden/>
          </w:rPr>
          <w:instrText xml:space="preserve"> PAGEREF _Toc466555441 \h </w:instrText>
        </w:r>
        <w:r w:rsidR="00A1460F">
          <w:rPr>
            <w:noProof/>
            <w:webHidden/>
          </w:rPr>
        </w:r>
        <w:r w:rsidR="00A1460F">
          <w:rPr>
            <w:noProof/>
            <w:webHidden/>
          </w:rPr>
          <w:fldChar w:fldCharType="separate"/>
        </w:r>
        <w:r w:rsidR="00A1460F">
          <w:rPr>
            <w:noProof/>
            <w:webHidden/>
          </w:rPr>
          <w:t>127</w:t>
        </w:r>
        <w:r w:rsidR="00A1460F">
          <w:rPr>
            <w:noProof/>
            <w:webHidden/>
          </w:rPr>
          <w:fldChar w:fldCharType="end"/>
        </w:r>
      </w:hyperlink>
    </w:p>
    <w:p w14:paraId="3D0074D2" w14:textId="77777777" w:rsidR="00A1460F" w:rsidRDefault="00B64CE6">
      <w:pPr>
        <w:pStyle w:val="TOC6"/>
        <w:rPr>
          <w:rFonts w:asciiTheme="minorHAnsi" w:eastAsiaTheme="minorEastAsia" w:hAnsiTheme="minorHAnsi" w:cstheme="minorBidi"/>
          <w:noProof/>
          <w:sz w:val="22"/>
          <w:szCs w:val="22"/>
        </w:rPr>
      </w:pPr>
      <w:hyperlink w:anchor="_Toc466555442" w:history="1">
        <w:r w:rsidR="00A1460F" w:rsidRPr="00006302">
          <w:rPr>
            <w:rStyle w:val="Hyperlink"/>
            <w:noProof/>
          </w:rPr>
          <w:t>6.3.4.33.2.12 &lt;entryRelationship typeCode='RSON'&gt;</w:t>
        </w:r>
        <w:r w:rsidR="00A1460F">
          <w:rPr>
            <w:noProof/>
            <w:webHidden/>
          </w:rPr>
          <w:tab/>
        </w:r>
        <w:r w:rsidR="00A1460F">
          <w:rPr>
            <w:noProof/>
            <w:webHidden/>
          </w:rPr>
          <w:fldChar w:fldCharType="begin"/>
        </w:r>
        <w:r w:rsidR="00A1460F">
          <w:rPr>
            <w:noProof/>
            <w:webHidden/>
          </w:rPr>
          <w:instrText xml:space="preserve"> PAGEREF _Toc466555442 \h </w:instrText>
        </w:r>
        <w:r w:rsidR="00A1460F">
          <w:rPr>
            <w:noProof/>
            <w:webHidden/>
          </w:rPr>
        </w:r>
        <w:r w:rsidR="00A1460F">
          <w:rPr>
            <w:noProof/>
            <w:webHidden/>
          </w:rPr>
          <w:fldChar w:fldCharType="separate"/>
        </w:r>
        <w:r w:rsidR="00A1460F">
          <w:rPr>
            <w:noProof/>
            <w:webHidden/>
          </w:rPr>
          <w:t>127</w:t>
        </w:r>
        <w:r w:rsidR="00A1460F">
          <w:rPr>
            <w:noProof/>
            <w:webHidden/>
          </w:rPr>
          <w:fldChar w:fldCharType="end"/>
        </w:r>
      </w:hyperlink>
    </w:p>
    <w:p w14:paraId="558E6EA2" w14:textId="77777777" w:rsidR="00A1460F" w:rsidRDefault="00B64CE6">
      <w:pPr>
        <w:pStyle w:val="TOC4"/>
        <w:rPr>
          <w:rFonts w:asciiTheme="minorHAnsi" w:eastAsiaTheme="minorEastAsia" w:hAnsiTheme="minorHAnsi" w:cstheme="minorBidi"/>
          <w:noProof/>
          <w:sz w:val="22"/>
          <w:szCs w:val="22"/>
        </w:rPr>
      </w:pPr>
      <w:hyperlink w:anchor="_Toc466555443" w:history="1">
        <w:r w:rsidR="00A1460F" w:rsidRPr="00006302">
          <w:rPr>
            <w:rStyle w:val="Hyperlink"/>
            <w:noProof/>
          </w:rPr>
          <w:t>6.3.4.34 Transport 1.3.6.1.4.1.19376.1.5.3.1.1.10.4.1</w:t>
        </w:r>
        <w:r w:rsidR="00A1460F">
          <w:rPr>
            <w:noProof/>
            <w:webHidden/>
          </w:rPr>
          <w:tab/>
        </w:r>
        <w:r w:rsidR="00A1460F">
          <w:rPr>
            <w:noProof/>
            <w:webHidden/>
          </w:rPr>
          <w:fldChar w:fldCharType="begin"/>
        </w:r>
        <w:r w:rsidR="00A1460F">
          <w:rPr>
            <w:noProof/>
            <w:webHidden/>
          </w:rPr>
          <w:instrText xml:space="preserve"> PAGEREF _Toc466555443 \h </w:instrText>
        </w:r>
        <w:r w:rsidR="00A1460F">
          <w:rPr>
            <w:noProof/>
            <w:webHidden/>
          </w:rPr>
        </w:r>
        <w:r w:rsidR="00A1460F">
          <w:rPr>
            <w:noProof/>
            <w:webHidden/>
          </w:rPr>
          <w:fldChar w:fldCharType="separate"/>
        </w:r>
        <w:r w:rsidR="00A1460F">
          <w:rPr>
            <w:noProof/>
            <w:webHidden/>
          </w:rPr>
          <w:t>127</w:t>
        </w:r>
        <w:r w:rsidR="00A1460F">
          <w:rPr>
            <w:noProof/>
            <w:webHidden/>
          </w:rPr>
          <w:fldChar w:fldCharType="end"/>
        </w:r>
      </w:hyperlink>
    </w:p>
    <w:p w14:paraId="54372E98" w14:textId="77777777" w:rsidR="00A1460F" w:rsidRDefault="00B64CE6">
      <w:pPr>
        <w:pStyle w:val="TOC4"/>
        <w:rPr>
          <w:rFonts w:asciiTheme="minorHAnsi" w:eastAsiaTheme="minorEastAsia" w:hAnsiTheme="minorHAnsi" w:cstheme="minorBidi"/>
          <w:noProof/>
          <w:sz w:val="22"/>
          <w:szCs w:val="22"/>
        </w:rPr>
      </w:pPr>
      <w:hyperlink w:anchor="_Toc466555444" w:history="1">
        <w:r w:rsidR="00A1460F" w:rsidRPr="00006302">
          <w:rPr>
            <w:rStyle w:val="Hyperlink"/>
            <w:noProof/>
          </w:rPr>
          <w:t>6.3.4.35 Encounter Disposition 1.3.6.1.4.1.19376.1.5.3.1.1.10.4.2</w:t>
        </w:r>
        <w:r w:rsidR="00A1460F">
          <w:rPr>
            <w:noProof/>
            <w:webHidden/>
          </w:rPr>
          <w:tab/>
        </w:r>
        <w:r w:rsidR="00A1460F">
          <w:rPr>
            <w:noProof/>
            <w:webHidden/>
          </w:rPr>
          <w:fldChar w:fldCharType="begin"/>
        </w:r>
        <w:r w:rsidR="00A1460F">
          <w:rPr>
            <w:noProof/>
            <w:webHidden/>
          </w:rPr>
          <w:instrText xml:space="preserve"> PAGEREF _Toc466555444 \h </w:instrText>
        </w:r>
        <w:r w:rsidR="00A1460F">
          <w:rPr>
            <w:noProof/>
            <w:webHidden/>
          </w:rPr>
        </w:r>
        <w:r w:rsidR="00A1460F">
          <w:rPr>
            <w:noProof/>
            <w:webHidden/>
          </w:rPr>
          <w:fldChar w:fldCharType="separate"/>
        </w:r>
        <w:r w:rsidR="00A1460F">
          <w:rPr>
            <w:noProof/>
            <w:webHidden/>
          </w:rPr>
          <w:t>127</w:t>
        </w:r>
        <w:r w:rsidR="00A1460F">
          <w:rPr>
            <w:noProof/>
            <w:webHidden/>
          </w:rPr>
          <w:fldChar w:fldCharType="end"/>
        </w:r>
      </w:hyperlink>
    </w:p>
    <w:p w14:paraId="64034CB7" w14:textId="77777777" w:rsidR="00A1460F" w:rsidRDefault="00B64CE6">
      <w:pPr>
        <w:pStyle w:val="TOC5"/>
        <w:rPr>
          <w:rFonts w:asciiTheme="minorHAnsi" w:eastAsiaTheme="minorEastAsia" w:hAnsiTheme="minorHAnsi" w:cstheme="minorBidi"/>
          <w:noProof/>
          <w:sz w:val="22"/>
          <w:szCs w:val="22"/>
        </w:rPr>
      </w:pPr>
      <w:hyperlink w:anchor="_Toc466555445" w:history="1">
        <w:r w:rsidR="00A1460F" w:rsidRPr="00006302">
          <w:rPr>
            <w:rStyle w:val="Hyperlink"/>
            <w:noProof/>
          </w:rPr>
          <w:t>6.3.4.35.1 Specification</w:t>
        </w:r>
        <w:r w:rsidR="00A1460F">
          <w:rPr>
            <w:noProof/>
            <w:webHidden/>
          </w:rPr>
          <w:tab/>
        </w:r>
        <w:r w:rsidR="00A1460F">
          <w:rPr>
            <w:noProof/>
            <w:webHidden/>
          </w:rPr>
          <w:fldChar w:fldCharType="begin"/>
        </w:r>
        <w:r w:rsidR="00A1460F">
          <w:rPr>
            <w:noProof/>
            <w:webHidden/>
          </w:rPr>
          <w:instrText xml:space="preserve"> PAGEREF _Toc466555445 \h </w:instrText>
        </w:r>
        <w:r w:rsidR="00A1460F">
          <w:rPr>
            <w:noProof/>
            <w:webHidden/>
          </w:rPr>
        </w:r>
        <w:r w:rsidR="00A1460F">
          <w:rPr>
            <w:noProof/>
            <w:webHidden/>
          </w:rPr>
          <w:fldChar w:fldCharType="separate"/>
        </w:r>
        <w:r w:rsidR="00A1460F">
          <w:rPr>
            <w:noProof/>
            <w:webHidden/>
          </w:rPr>
          <w:t>128</w:t>
        </w:r>
        <w:r w:rsidR="00A1460F">
          <w:rPr>
            <w:noProof/>
            <w:webHidden/>
          </w:rPr>
          <w:fldChar w:fldCharType="end"/>
        </w:r>
      </w:hyperlink>
    </w:p>
    <w:p w14:paraId="6DA2FDF7" w14:textId="77777777" w:rsidR="00A1460F" w:rsidRDefault="00B64CE6">
      <w:pPr>
        <w:pStyle w:val="TOC6"/>
        <w:rPr>
          <w:rFonts w:asciiTheme="minorHAnsi" w:eastAsiaTheme="minorEastAsia" w:hAnsiTheme="minorHAnsi" w:cstheme="minorBidi"/>
          <w:noProof/>
          <w:sz w:val="22"/>
          <w:szCs w:val="22"/>
        </w:rPr>
      </w:pPr>
      <w:hyperlink w:anchor="_Toc466555446" w:history="1">
        <w:r w:rsidR="00A1460F" w:rsidRPr="00006302">
          <w:rPr>
            <w:rStyle w:val="Hyperlink"/>
            <w:noProof/>
          </w:rPr>
          <w:t>6.3.4.35.1.1 &lt;act classCode='ACT' moodCode='INT|EVN'&gt;</w:t>
        </w:r>
        <w:r w:rsidR="00A1460F">
          <w:rPr>
            <w:noProof/>
            <w:webHidden/>
          </w:rPr>
          <w:tab/>
        </w:r>
        <w:r w:rsidR="00A1460F">
          <w:rPr>
            <w:noProof/>
            <w:webHidden/>
          </w:rPr>
          <w:fldChar w:fldCharType="begin"/>
        </w:r>
        <w:r w:rsidR="00A1460F">
          <w:rPr>
            <w:noProof/>
            <w:webHidden/>
          </w:rPr>
          <w:instrText xml:space="preserve"> PAGEREF _Toc466555446 \h </w:instrText>
        </w:r>
        <w:r w:rsidR="00A1460F">
          <w:rPr>
            <w:noProof/>
            <w:webHidden/>
          </w:rPr>
        </w:r>
        <w:r w:rsidR="00A1460F">
          <w:rPr>
            <w:noProof/>
            <w:webHidden/>
          </w:rPr>
          <w:fldChar w:fldCharType="separate"/>
        </w:r>
        <w:r w:rsidR="00A1460F">
          <w:rPr>
            <w:noProof/>
            <w:webHidden/>
          </w:rPr>
          <w:t>128</w:t>
        </w:r>
        <w:r w:rsidR="00A1460F">
          <w:rPr>
            <w:noProof/>
            <w:webHidden/>
          </w:rPr>
          <w:fldChar w:fldCharType="end"/>
        </w:r>
      </w:hyperlink>
    </w:p>
    <w:p w14:paraId="20F5E5BE" w14:textId="77777777" w:rsidR="00A1460F" w:rsidRDefault="00B64CE6">
      <w:pPr>
        <w:pStyle w:val="TOC6"/>
        <w:rPr>
          <w:rFonts w:asciiTheme="minorHAnsi" w:eastAsiaTheme="minorEastAsia" w:hAnsiTheme="minorHAnsi" w:cstheme="minorBidi"/>
          <w:noProof/>
          <w:sz w:val="22"/>
          <w:szCs w:val="22"/>
        </w:rPr>
      </w:pPr>
      <w:hyperlink w:anchor="_Toc466555447" w:history="1">
        <w:r w:rsidR="00A1460F" w:rsidRPr="00006302">
          <w:rPr>
            <w:rStyle w:val="Hyperlink"/>
            <w:noProof/>
          </w:rPr>
          <w:t>6.3.4.35.1.2 &lt;templateId root='1.3.6.1.4.1.19376.1.5.3.1.1.10.4.2'/&gt;</w:t>
        </w:r>
        <w:r w:rsidR="00A1460F">
          <w:rPr>
            <w:noProof/>
            <w:webHidden/>
          </w:rPr>
          <w:tab/>
        </w:r>
        <w:r w:rsidR="00A1460F">
          <w:rPr>
            <w:noProof/>
            <w:webHidden/>
          </w:rPr>
          <w:fldChar w:fldCharType="begin"/>
        </w:r>
        <w:r w:rsidR="00A1460F">
          <w:rPr>
            <w:noProof/>
            <w:webHidden/>
          </w:rPr>
          <w:instrText xml:space="preserve"> PAGEREF _Toc466555447 \h </w:instrText>
        </w:r>
        <w:r w:rsidR="00A1460F">
          <w:rPr>
            <w:noProof/>
            <w:webHidden/>
          </w:rPr>
        </w:r>
        <w:r w:rsidR="00A1460F">
          <w:rPr>
            <w:noProof/>
            <w:webHidden/>
          </w:rPr>
          <w:fldChar w:fldCharType="separate"/>
        </w:r>
        <w:r w:rsidR="00A1460F">
          <w:rPr>
            <w:noProof/>
            <w:webHidden/>
          </w:rPr>
          <w:t>128</w:t>
        </w:r>
        <w:r w:rsidR="00A1460F">
          <w:rPr>
            <w:noProof/>
            <w:webHidden/>
          </w:rPr>
          <w:fldChar w:fldCharType="end"/>
        </w:r>
      </w:hyperlink>
    </w:p>
    <w:p w14:paraId="147B6AFD" w14:textId="77777777" w:rsidR="00A1460F" w:rsidRDefault="00B64CE6">
      <w:pPr>
        <w:pStyle w:val="TOC6"/>
        <w:rPr>
          <w:rFonts w:asciiTheme="minorHAnsi" w:eastAsiaTheme="minorEastAsia" w:hAnsiTheme="minorHAnsi" w:cstheme="minorBidi"/>
          <w:noProof/>
          <w:sz w:val="22"/>
          <w:szCs w:val="22"/>
        </w:rPr>
      </w:pPr>
      <w:hyperlink w:anchor="_Toc466555448" w:history="1">
        <w:r w:rsidR="00A1460F" w:rsidRPr="00006302">
          <w:rPr>
            <w:rStyle w:val="Hyperlink"/>
            <w:noProof/>
          </w:rPr>
          <w:t>6.3.4.35.1.3 &lt;id root='' extension=''/&gt;</w:t>
        </w:r>
        <w:r w:rsidR="00A1460F">
          <w:rPr>
            <w:noProof/>
            <w:webHidden/>
          </w:rPr>
          <w:tab/>
        </w:r>
        <w:r w:rsidR="00A1460F">
          <w:rPr>
            <w:noProof/>
            <w:webHidden/>
          </w:rPr>
          <w:fldChar w:fldCharType="begin"/>
        </w:r>
        <w:r w:rsidR="00A1460F">
          <w:rPr>
            <w:noProof/>
            <w:webHidden/>
          </w:rPr>
          <w:instrText xml:space="preserve"> PAGEREF _Toc466555448 \h </w:instrText>
        </w:r>
        <w:r w:rsidR="00A1460F">
          <w:rPr>
            <w:noProof/>
            <w:webHidden/>
          </w:rPr>
        </w:r>
        <w:r w:rsidR="00A1460F">
          <w:rPr>
            <w:noProof/>
            <w:webHidden/>
          </w:rPr>
          <w:fldChar w:fldCharType="separate"/>
        </w:r>
        <w:r w:rsidR="00A1460F">
          <w:rPr>
            <w:noProof/>
            <w:webHidden/>
          </w:rPr>
          <w:t>128</w:t>
        </w:r>
        <w:r w:rsidR="00A1460F">
          <w:rPr>
            <w:noProof/>
            <w:webHidden/>
          </w:rPr>
          <w:fldChar w:fldCharType="end"/>
        </w:r>
      </w:hyperlink>
    </w:p>
    <w:p w14:paraId="5DC431E4" w14:textId="77777777" w:rsidR="00A1460F" w:rsidRDefault="00B64CE6">
      <w:pPr>
        <w:pStyle w:val="TOC6"/>
        <w:rPr>
          <w:rFonts w:asciiTheme="minorHAnsi" w:eastAsiaTheme="minorEastAsia" w:hAnsiTheme="minorHAnsi" w:cstheme="minorBidi"/>
          <w:noProof/>
          <w:sz w:val="22"/>
          <w:szCs w:val="22"/>
        </w:rPr>
      </w:pPr>
      <w:hyperlink w:anchor="_Toc466555449" w:history="1">
        <w:r w:rsidR="00A1460F" w:rsidRPr="00006302">
          <w:rPr>
            <w:rStyle w:val="Hyperlink"/>
            <w:noProof/>
          </w:rPr>
          <w:t>6.3.4.35.1.4 &lt;code code='' displayName='' codeSystem='' codeSystemName='' /&gt;</w:t>
        </w:r>
        <w:r w:rsidR="00A1460F">
          <w:rPr>
            <w:noProof/>
            <w:webHidden/>
          </w:rPr>
          <w:tab/>
        </w:r>
        <w:r w:rsidR="00A1460F">
          <w:rPr>
            <w:noProof/>
            <w:webHidden/>
          </w:rPr>
          <w:fldChar w:fldCharType="begin"/>
        </w:r>
        <w:r w:rsidR="00A1460F">
          <w:rPr>
            <w:noProof/>
            <w:webHidden/>
          </w:rPr>
          <w:instrText xml:space="preserve"> PAGEREF _Toc466555449 \h </w:instrText>
        </w:r>
        <w:r w:rsidR="00A1460F">
          <w:rPr>
            <w:noProof/>
            <w:webHidden/>
          </w:rPr>
        </w:r>
        <w:r w:rsidR="00A1460F">
          <w:rPr>
            <w:noProof/>
            <w:webHidden/>
          </w:rPr>
          <w:fldChar w:fldCharType="separate"/>
        </w:r>
        <w:r w:rsidR="00A1460F">
          <w:rPr>
            <w:noProof/>
            <w:webHidden/>
          </w:rPr>
          <w:t>129</w:t>
        </w:r>
        <w:r w:rsidR="00A1460F">
          <w:rPr>
            <w:noProof/>
            <w:webHidden/>
          </w:rPr>
          <w:fldChar w:fldCharType="end"/>
        </w:r>
      </w:hyperlink>
    </w:p>
    <w:p w14:paraId="4ABAEAB1" w14:textId="77777777" w:rsidR="00A1460F" w:rsidRDefault="00B64CE6">
      <w:pPr>
        <w:pStyle w:val="TOC6"/>
        <w:rPr>
          <w:rFonts w:asciiTheme="minorHAnsi" w:eastAsiaTheme="minorEastAsia" w:hAnsiTheme="minorHAnsi" w:cstheme="minorBidi"/>
          <w:noProof/>
          <w:sz w:val="22"/>
          <w:szCs w:val="22"/>
        </w:rPr>
      </w:pPr>
      <w:hyperlink w:anchor="_Toc466555450" w:history="1">
        <w:r w:rsidR="00A1460F" w:rsidRPr="00006302">
          <w:rPr>
            <w:rStyle w:val="Hyperlink"/>
            <w:noProof/>
          </w:rPr>
          <w:t>6.3.4.35.1.5 &lt;text&gt;&lt;reference value='#xxx'/&gt;&lt;/text&gt;</w:t>
        </w:r>
        <w:r w:rsidR="00A1460F">
          <w:rPr>
            <w:noProof/>
            <w:webHidden/>
          </w:rPr>
          <w:tab/>
        </w:r>
        <w:r w:rsidR="00A1460F">
          <w:rPr>
            <w:noProof/>
            <w:webHidden/>
          </w:rPr>
          <w:fldChar w:fldCharType="begin"/>
        </w:r>
        <w:r w:rsidR="00A1460F">
          <w:rPr>
            <w:noProof/>
            <w:webHidden/>
          </w:rPr>
          <w:instrText xml:space="preserve"> PAGEREF _Toc466555450 \h </w:instrText>
        </w:r>
        <w:r w:rsidR="00A1460F">
          <w:rPr>
            <w:noProof/>
            <w:webHidden/>
          </w:rPr>
        </w:r>
        <w:r w:rsidR="00A1460F">
          <w:rPr>
            <w:noProof/>
            <w:webHidden/>
          </w:rPr>
          <w:fldChar w:fldCharType="separate"/>
        </w:r>
        <w:r w:rsidR="00A1460F">
          <w:rPr>
            <w:noProof/>
            <w:webHidden/>
          </w:rPr>
          <w:t>129</w:t>
        </w:r>
        <w:r w:rsidR="00A1460F">
          <w:rPr>
            <w:noProof/>
            <w:webHidden/>
          </w:rPr>
          <w:fldChar w:fldCharType="end"/>
        </w:r>
      </w:hyperlink>
    </w:p>
    <w:p w14:paraId="7FCA7398" w14:textId="77777777" w:rsidR="00A1460F" w:rsidRDefault="00B64CE6">
      <w:pPr>
        <w:pStyle w:val="TOC6"/>
        <w:rPr>
          <w:rFonts w:asciiTheme="minorHAnsi" w:eastAsiaTheme="minorEastAsia" w:hAnsiTheme="minorHAnsi" w:cstheme="minorBidi"/>
          <w:noProof/>
          <w:sz w:val="22"/>
          <w:szCs w:val="22"/>
        </w:rPr>
      </w:pPr>
      <w:hyperlink w:anchor="_Toc466555451" w:history="1">
        <w:r w:rsidR="00A1460F" w:rsidRPr="00006302">
          <w:rPr>
            <w:rStyle w:val="Hyperlink"/>
            <w:noProof/>
          </w:rPr>
          <w:t>6.3.4.35.1.6 &lt;effectiveTime&gt;&lt;low value=''/&gt;&lt;high value=''/&gt;&lt;effectiveTime/&gt;</w:t>
        </w:r>
        <w:r w:rsidR="00A1460F">
          <w:rPr>
            <w:noProof/>
            <w:webHidden/>
          </w:rPr>
          <w:tab/>
        </w:r>
        <w:r w:rsidR="00A1460F">
          <w:rPr>
            <w:noProof/>
            <w:webHidden/>
          </w:rPr>
          <w:fldChar w:fldCharType="begin"/>
        </w:r>
        <w:r w:rsidR="00A1460F">
          <w:rPr>
            <w:noProof/>
            <w:webHidden/>
          </w:rPr>
          <w:instrText xml:space="preserve"> PAGEREF _Toc466555451 \h </w:instrText>
        </w:r>
        <w:r w:rsidR="00A1460F">
          <w:rPr>
            <w:noProof/>
            <w:webHidden/>
          </w:rPr>
        </w:r>
        <w:r w:rsidR="00A1460F">
          <w:rPr>
            <w:noProof/>
            <w:webHidden/>
          </w:rPr>
          <w:fldChar w:fldCharType="separate"/>
        </w:r>
        <w:r w:rsidR="00A1460F">
          <w:rPr>
            <w:noProof/>
            <w:webHidden/>
          </w:rPr>
          <w:t>129</w:t>
        </w:r>
        <w:r w:rsidR="00A1460F">
          <w:rPr>
            <w:noProof/>
            <w:webHidden/>
          </w:rPr>
          <w:fldChar w:fldCharType="end"/>
        </w:r>
      </w:hyperlink>
    </w:p>
    <w:p w14:paraId="14C1929F" w14:textId="77777777" w:rsidR="00A1460F" w:rsidRDefault="00B64CE6">
      <w:pPr>
        <w:pStyle w:val="TOC6"/>
        <w:rPr>
          <w:rFonts w:asciiTheme="minorHAnsi" w:eastAsiaTheme="minorEastAsia" w:hAnsiTheme="minorHAnsi" w:cstheme="minorBidi"/>
          <w:noProof/>
          <w:sz w:val="22"/>
          <w:szCs w:val="22"/>
        </w:rPr>
      </w:pPr>
      <w:hyperlink w:anchor="_Toc466555452" w:history="1">
        <w:r w:rsidR="00A1460F" w:rsidRPr="00006302">
          <w:rPr>
            <w:rStyle w:val="Hyperlink"/>
            <w:noProof/>
          </w:rPr>
          <w:t>6.3.4.35.1.7 &lt;performer typeCode='PRF'&gt;</w:t>
        </w:r>
        <w:r w:rsidR="00A1460F">
          <w:rPr>
            <w:noProof/>
            <w:webHidden/>
          </w:rPr>
          <w:tab/>
        </w:r>
        <w:r w:rsidR="00A1460F">
          <w:rPr>
            <w:noProof/>
            <w:webHidden/>
          </w:rPr>
          <w:fldChar w:fldCharType="begin"/>
        </w:r>
        <w:r w:rsidR="00A1460F">
          <w:rPr>
            <w:noProof/>
            <w:webHidden/>
          </w:rPr>
          <w:instrText xml:space="preserve"> PAGEREF _Toc466555452 \h </w:instrText>
        </w:r>
        <w:r w:rsidR="00A1460F">
          <w:rPr>
            <w:noProof/>
            <w:webHidden/>
          </w:rPr>
        </w:r>
        <w:r w:rsidR="00A1460F">
          <w:rPr>
            <w:noProof/>
            <w:webHidden/>
          </w:rPr>
          <w:fldChar w:fldCharType="separate"/>
        </w:r>
        <w:r w:rsidR="00A1460F">
          <w:rPr>
            <w:noProof/>
            <w:webHidden/>
          </w:rPr>
          <w:t>129</w:t>
        </w:r>
        <w:r w:rsidR="00A1460F">
          <w:rPr>
            <w:noProof/>
            <w:webHidden/>
          </w:rPr>
          <w:fldChar w:fldCharType="end"/>
        </w:r>
      </w:hyperlink>
    </w:p>
    <w:p w14:paraId="61228FBD" w14:textId="77777777" w:rsidR="00A1460F" w:rsidRDefault="00B64CE6">
      <w:pPr>
        <w:pStyle w:val="TOC6"/>
        <w:rPr>
          <w:rFonts w:asciiTheme="minorHAnsi" w:eastAsiaTheme="minorEastAsia" w:hAnsiTheme="minorHAnsi" w:cstheme="minorBidi"/>
          <w:noProof/>
          <w:sz w:val="22"/>
          <w:szCs w:val="22"/>
        </w:rPr>
      </w:pPr>
      <w:hyperlink w:anchor="_Toc466555453" w:history="1">
        <w:r w:rsidR="00A1460F" w:rsidRPr="00006302">
          <w:rPr>
            <w:rStyle w:val="Hyperlink"/>
            <w:noProof/>
          </w:rPr>
          <w:t>6.3.4.35.1.8 &lt;assignedEntity&gt;</w:t>
        </w:r>
        <w:r w:rsidR="00A1460F">
          <w:rPr>
            <w:noProof/>
            <w:webHidden/>
          </w:rPr>
          <w:tab/>
        </w:r>
        <w:r w:rsidR="00A1460F">
          <w:rPr>
            <w:noProof/>
            <w:webHidden/>
          </w:rPr>
          <w:fldChar w:fldCharType="begin"/>
        </w:r>
        <w:r w:rsidR="00A1460F">
          <w:rPr>
            <w:noProof/>
            <w:webHidden/>
          </w:rPr>
          <w:instrText xml:space="preserve"> PAGEREF _Toc466555453 \h </w:instrText>
        </w:r>
        <w:r w:rsidR="00A1460F">
          <w:rPr>
            <w:noProof/>
            <w:webHidden/>
          </w:rPr>
        </w:r>
        <w:r w:rsidR="00A1460F">
          <w:rPr>
            <w:noProof/>
            <w:webHidden/>
          </w:rPr>
          <w:fldChar w:fldCharType="separate"/>
        </w:r>
        <w:r w:rsidR="00A1460F">
          <w:rPr>
            <w:noProof/>
            <w:webHidden/>
          </w:rPr>
          <w:t>129</w:t>
        </w:r>
        <w:r w:rsidR="00A1460F">
          <w:rPr>
            <w:noProof/>
            <w:webHidden/>
          </w:rPr>
          <w:fldChar w:fldCharType="end"/>
        </w:r>
      </w:hyperlink>
    </w:p>
    <w:p w14:paraId="05F1256C" w14:textId="77777777" w:rsidR="00A1460F" w:rsidRDefault="00B64CE6">
      <w:pPr>
        <w:pStyle w:val="TOC6"/>
        <w:rPr>
          <w:rFonts w:asciiTheme="minorHAnsi" w:eastAsiaTheme="minorEastAsia" w:hAnsiTheme="minorHAnsi" w:cstheme="minorBidi"/>
          <w:noProof/>
          <w:sz w:val="22"/>
          <w:szCs w:val="22"/>
        </w:rPr>
      </w:pPr>
      <w:hyperlink w:anchor="_Toc466555454" w:history="1">
        <w:r w:rsidR="00A1460F" w:rsidRPr="00006302">
          <w:rPr>
            <w:rStyle w:val="Hyperlink"/>
            <w:noProof/>
          </w:rPr>
          <w:t>6.3.4.35.1.9 &lt;id root='' extension=''/&gt;</w:t>
        </w:r>
        <w:r w:rsidR="00A1460F">
          <w:rPr>
            <w:noProof/>
            <w:webHidden/>
          </w:rPr>
          <w:tab/>
        </w:r>
        <w:r w:rsidR="00A1460F">
          <w:rPr>
            <w:noProof/>
            <w:webHidden/>
          </w:rPr>
          <w:fldChar w:fldCharType="begin"/>
        </w:r>
        <w:r w:rsidR="00A1460F">
          <w:rPr>
            <w:noProof/>
            <w:webHidden/>
          </w:rPr>
          <w:instrText xml:space="preserve"> PAGEREF _Toc466555454 \h </w:instrText>
        </w:r>
        <w:r w:rsidR="00A1460F">
          <w:rPr>
            <w:noProof/>
            <w:webHidden/>
          </w:rPr>
        </w:r>
        <w:r w:rsidR="00A1460F">
          <w:rPr>
            <w:noProof/>
            <w:webHidden/>
          </w:rPr>
          <w:fldChar w:fldCharType="separate"/>
        </w:r>
        <w:r w:rsidR="00A1460F">
          <w:rPr>
            <w:noProof/>
            <w:webHidden/>
          </w:rPr>
          <w:t>129</w:t>
        </w:r>
        <w:r w:rsidR="00A1460F">
          <w:rPr>
            <w:noProof/>
            <w:webHidden/>
          </w:rPr>
          <w:fldChar w:fldCharType="end"/>
        </w:r>
      </w:hyperlink>
    </w:p>
    <w:p w14:paraId="0F3558F5" w14:textId="77777777" w:rsidR="00A1460F" w:rsidRDefault="00B64CE6">
      <w:pPr>
        <w:pStyle w:val="TOC6"/>
        <w:rPr>
          <w:rFonts w:asciiTheme="minorHAnsi" w:eastAsiaTheme="minorEastAsia" w:hAnsiTheme="minorHAnsi" w:cstheme="minorBidi"/>
          <w:noProof/>
          <w:sz w:val="22"/>
          <w:szCs w:val="22"/>
        </w:rPr>
      </w:pPr>
      <w:hyperlink w:anchor="_Toc466555455" w:history="1">
        <w:r w:rsidR="00A1460F" w:rsidRPr="00006302">
          <w:rPr>
            <w:rStyle w:val="Hyperlink"/>
            <w:noProof/>
          </w:rPr>
          <w:t>6.3.4.35.1.10 &lt;addr&gt;&lt;/addr&gt;</w:t>
        </w:r>
        <w:r w:rsidR="00A1460F">
          <w:rPr>
            <w:noProof/>
            <w:webHidden/>
          </w:rPr>
          <w:tab/>
        </w:r>
        <w:r w:rsidR="00A1460F">
          <w:rPr>
            <w:noProof/>
            <w:webHidden/>
          </w:rPr>
          <w:fldChar w:fldCharType="begin"/>
        </w:r>
        <w:r w:rsidR="00A1460F">
          <w:rPr>
            <w:noProof/>
            <w:webHidden/>
          </w:rPr>
          <w:instrText xml:space="preserve"> PAGEREF _Toc466555455 \h </w:instrText>
        </w:r>
        <w:r w:rsidR="00A1460F">
          <w:rPr>
            <w:noProof/>
            <w:webHidden/>
          </w:rPr>
        </w:r>
        <w:r w:rsidR="00A1460F">
          <w:rPr>
            <w:noProof/>
            <w:webHidden/>
          </w:rPr>
          <w:fldChar w:fldCharType="separate"/>
        </w:r>
        <w:r w:rsidR="00A1460F">
          <w:rPr>
            <w:noProof/>
            <w:webHidden/>
          </w:rPr>
          <w:t>129</w:t>
        </w:r>
        <w:r w:rsidR="00A1460F">
          <w:rPr>
            <w:noProof/>
            <w:webHidden/>
          </w:rPr>
          <w:fldChar w:fldCharType="end"/>
        </w:r>
      </w:hyperlink>
    </w:p>
    <w:p w14:paraId="0CA275BD" w14:textId="77777777" w:rsidR="00A1460F" w:rsidRDefault="00B64CE6">
      <w:pPr>
        <w:pStyle w:val="TOC6"/>
        <w:rPr>
          <w:rFonts w:asciiTheme="minorHAnsi" w:eastAsiaTheme="minorEastAsia" w:hAnsiTheme="minorHAnsi" w:cstheme="minorBidi"/>
          <w:noProof/>
          <w:sz w:val="22"/>
          <w:szCs w:val="22"/>
        </w:rPr>
      </w:pPr>
      <w:hyperlink w:anchor="_Toc466555456" w:history="1">
        <w:r w:rsidR="00A1460F" w:rsidRPr="00006302">
          <w:rPr>
            <w:rStyle w:val="Hyperlink"/>
            <w:noProof/>
          </w:rPr>
          <w:t>6.3.4.35.1.11 &lt;telecom value='' use=''/&gt;</w:t>
        </w:r>
        <w:r w:rsidR="00A1460F">
          <w:rPr>
            <w:noProof/>
            <w:webHidden/>
          </w:rPr>
          <w:tab/>
        </w:r>
        <w:r w:rsidR="00A1460F">
          <w:rPr>
            <w:noProof/>
            <w:webHidden/>
          </w:rPr>
          <w:fldChar w:fldCharType="begin"/>
        </w:r>
        <w:r w:rsidR="00A1460F">
          <w:rPr>
            <w:noProof/>
            <w:webHidden/>
          </w:rPr>
          <w:instrText xml:space="preserve"> PAGEREF _Toc466555456 \h </w:instrText>
        </w:r>
        <w:r w:rsidR="00A1460F">
          <w:rPr>
            <w:noProof/>
            <w:webHidden/>
          </w:rPr>
        </w:r>
        <w:r w:rsidR="00A1460F">
          <w:rPr>
            <w:noProof/>
            <w:webHidden/>
          </w:rPr>
          <w:fldChar w:fldCharType="separate"/>
        </w:r>
        <w:r w:rsidR="00A1460F">
          <w:rPr>
            <w:noProof/>
            <w:webHidden/>
          </w:rPr>
          <w:t>129</w:t>
        </w:r>
        <w:r w:rsidR="00A1460F">
          <w:rPr>
            <w:noProof/>
            <w:webHidden/>
          </w:rPr>
          <w:fldChar w:fldCharType="end"/>
        </w:r>
      </w:hyperlink>
    </w:p>
    <w:p w14:paraId="4F8B991E" w14:textId="77777777" w:rsidR="00A1460F" w:rsidRDefault="00B64CE6">
      <w:pPr>
        <w:pStyle w:val="TOC6"/>
        <w:rPr>
          <w:rFonts w:asciiTheme="minorHAnsi" w:eastAsiaTheme="minorEastAsia" w:hAnsiTheme="minorHAnsi" w:cstheme="minorBidi"/>
          <w:noProof/>
          <w:sz w:val="22"/>
          <w:szCs w:val="22"/>
        </w:rPr>
      </w:pPr>
      <w:hyperlink w:anchor="_Toc466555457" w:history="1">
        <w:r w:rsidR="00A1460F" w:rsidRPr="00006302">
          <w:rPr>
            <w:rStyle w:val="Hyperlink"/>
            <w:noProof/>
          </w:rPr>
          <w:t>6.3.4.35.1.12 &lt;assignedPerson&gt;&lt;name/&gt;&lt;/assignedPerson&gt;</w:t>
        </w:r>
        <w:r w:rsidR="00A1460F">
          <w:rPr>
            <w:noProof/>
            <w:webHidden/>
          </w:rPr>
          <w:tab/>
        </w:r>
        <w:r w:rsidR="00A1460F">
          <w:rPr>
            <w:noProof/>
            <w:webHidden/>
          </w:rPr>
          <w:fldChar w:fldCharType="begin"/>
        </w:r>
        <w:r w:rsidR="00A1460F">
          <w:rPr>
            <w:noProof/>
            <w:webHidden/>
          </w:rPr>
          <w:instrText xml:space="preserve"> PAGEREF _Toc466555457 \h </w:instrText>
        </w:r>
        <w:r w:rsidR="00A1460F">
          <w:rPr>
            <w:noProof/>
            <w:webHidden/>
          </w:rPr>
        </w:r>
        <w:r w:rsidR="00A1460F">
          <w:rPr>
            <w:noProof/>
            <w:webHidden/>
          </w:rPr>
          <w:fldChar w:fldCharType="separate"/>
        </w:r>
        <w:r w:rsidR="00A1460F">
          <w:rPr>
            <w:noProof/>
            <w:webHidden/>
          </w:rPr>
          <w:t>130</w:t>
        </w:r>
        <w:r w:rsidR="00A1460F">
          <w:rPr>
            <w:noProof/>
            <w:webHidden/>
          </w:rPr>
          <w:fldChar w:fldCharType="end"/>
        </w:r>
      </w:hyperlink>
    </w:p>
    <w:p w14:paraId="397DFC59" w14:textId="77777777" w:rsidR="00A1460F" w:rsidRDefault="00B64CE6">
      <w:pPr>
        <w:pStyle w:val="TOC6"/>
        <w:rPr>
          <w:rFonts w:asciiTheme="minorHAnsi" w:eastAsiaTheme="minorEastAsia" w:hAnsiTheme="minorHAnsi" w:cstheme="minorBidi"/>
          <w:noProof/>
          <w:sz w:val="22"/>
          <w:szCs w:val="22"/>
        </w:rPr>
      </w:pPr>
      <w:hyperlink w:anchor="_Toc466555458" w:history="1">
        <w:r w:rsidR="00A1460F" w:rsidRPr="00006302">
          <w:rPr>
            <w:rStyle w:val="Hyperlink"/>
            <w:noProof/>
          </w:rPr>
          <w:t>6.3.4.35.1.13 &lt;participant typeCode='RCV'&gt; &lt;time value=''/&gt; &lt;participantRole classCode='ROL'&gt; &lt;id root='' extension=''/&gt; &lt;addr&gt;&lt;/addr&gt; &lt;telecom value='' use=''/&gt; &lt;playingEntity&gt;&lt;name/&gt;&lt;/playingEntity&gt;</w:t>
        </w:r>
        <w:r w:rsidR="00A1460F">
          <w:rPr>
            <w:noProof/>
            <w:webHidden/>
          </w:rPr>
          <w:tab/>
        </w:r>
        <w:r w:rsidR="00A1460F">
          <w:rPr>
            <w:noProof/>
            <w:webHidden/>
          </w:rPr>
          <w:fldChar w:fldCharType="begin"/>
        </w:r>
        <w:r w:rsidR="00A1460F">
          <w:rPr>
            <w:noProof/>
            <w:webHidden/>
          </w:rPr>
          <w:instrText xml:space="preserve"> PAGEREF _Toc466555458 \h </w:instrText>
        </w:r>
        <w:r w:rsidR="00A1460F">
          <w:rPr>
            <w:noProof/>
            <w:webHidden/>
          </w:rPr>
        </w:r>
        <w:r w:rsidR="00A1460F">
          <w:rPr>
            <w:noProof/>
            <w:webHidden/>
          </w:rPr>
          <w:fldChar w:fldCharType="separate"/>
        </w:r>
        <w:r w:rsidR="00A1460F">
          <w:rPr>
            <w:noProof/>
            <w:webHidden/>
          </w:rPr>
          <w:t>130</w:t>
        </w:r>
        <w:r w:rsidR="00A1460F">
          <w:rPr>
            <w:noProof/>
            <w:webHidden/>
          </w:rPr>
          <w:fldChar w:fldCharType="end"/>
        </w:r>
      </w:hyperlink>
    </w:p>
    <w:p w14:paraId="3146C41D" w14:textId="77777777" w:rsidR="00A1460F" w:rsidRDefault="00B64CE6">
      <w:pPr>
        <w:pStyle w:val="TOC4"/>
        <w:rPr>
          <w:rFonts w:asciiTheme="minorHAnsi" w:eastAsiaTheme="minorEastAsia" w:hAnsiTheme="minorHAnsi" w:cstheme="minorBidi"/>
          <w:noProof/>
          <w:sz w:val="22"/>
          <w:szCs w:val="22"/>
        </w:rPr>
      </w:pPr>
      <w:hyperlink w:anchor="_Toc466555459" w:history="1">
        <w:r w:rsidR="00A1460F" w:rsidRPr="00006302">
          <w:rPr>
            <w:rStyle w:val="Hyperlink"/>
            <w:noProof/>
          </w:rPr>
          <w:t>6.3.4.36 Reserved for Coverage Activity</w:t>
        </w:r>
        <w:r w:rsidR="00A1460F">
          <w:rPr>
            <w:noProof/>
            <w:webHidden/>
          </w:rPr>
          <w:tab/>
        </w:r>
        <w:r w:rsidR="00A1460F">
          <w:rPr>
            <w:noProof/>
            <w:webHidden/>
          </w:rPr>
          <w:fldChar w:fldCharType="begin"/>
        </w:r>
        <w:r w:rsidR="00A1460F">
          <w:rPr>
            <w:noProof/>
            <w:webHidden/>
          </w:rPr>
          <w:instrText xml:space="preserve"> PAGEREF _Toc466555459 \h </w:instrText>
        </w:r>
        <w:r w:rsidR="00A1460F">
          <w:rPr>
            <w:noProof/>
            <w:webHidden/>
          </w:rPr>
        </w:r>
        <w:r w:rsidR="00A1460F">
          <w:rPr>
            <w:noProof/>
            <w:webHidden/>
          </w:rPr>
          <w:fldChar w:fldCharType="separate"/>
        </w:r>
        <w:r w:rsidR="00A1460F">
          <w:rPr>
            <w:noProof/>
            <w:webHidden/>
          </w:rPr>
          <w:t>130</w:t>
        </w:r>
        <w:r w:rsidR="00A1460F">
          <w:rPr>
            <w:noProof/>
            <w:webHidden/>
          </w:rPr>
          <w:fldChar w:fldCharType="end"/>
        </w:r>
      </w:hyperlink>
    </w:p>
    <w:p w14:paraId="02DE67F4" w14:textId="77777777" w:rsidR="00A1460F" w:rsidRDefault="00B64CE6">
      <w:pPr>
        <w:pStyle w:val="TOC4"/>
        <w:rPr>
          <w:rFonts w:asciiTheme="minorHAnsi" w:eastAsiaTheme="minorEastAsia" w:hAnsiTheme="minorHAnsi" w:cstheme="minorBidi"/>
          <w:noProof/>
          <w:sz w:val="22"/>
          <w:szCs w:val="22"/>
        </w:rPr>
      </w:pPr>
      <w:hyperlink w:anchor="_Toc466555460" w:history="1">
        <w:r w:rsidR="00A1460F" w:rsidRPr="00006302">
          <w:rPr>
            <w:rStyle w:val="Hyperlink"/>
            <w:noProof/>
          </w:rPr>
          <w:t>6.3.4.37 Reserved for Payer Entry</w:t>
        </w:r>
        <w:r w:rsidR="00A1460F">
          <w:rPr>
            <w:noProof/>
            <w:webHidden/>
          </w:rPr>
          <w:tab/>
        </w:r>
        <w:r w:rsidR="00A1460F">
          <w:rPr>
            <w:noProof/>
            <w:webHidden/>
          </w:rPr>
          <w:fldChar w:fldCharType="begin"/>
        </w:r>
        <w:r w:rsidR="00A1460F">
          <w:rPr>
            <w:noProof/>
            <w:webHidden/>
          </w:rPr>
          <w:instrText xml:space="preserve"> PAGEREF _Toc466555460 \h </w:instrText>
        </w:r>
        <w:r w:rsidR="00A1460F">
          <w:rPr>
            <w:noProof/>
            <w:webHidden/>
          </w:rPr>
        </w:r>
        <w:r w:rsidR="00A1460F">
          <w:rPr>
            <w:noProof/>
            <w:webHidden/>
          </w:rPr>
          <w:fldChar w:fldCharType="separate"/>
        </w:r>
        <w:r w:rsidR="00A1460F">
          <w:rPr>
            <w:noProof/>
            <w:webHidden/>
          </w:rPr>
          <w:t>130</w:t>
        </w:r>
        <w:r w:rsidR="00A1460F">
          <w:rPr>
            <w:noProof/>
            <w:webHidden/>
          </w:rPr>
          <w:fldChar w:fldCharType="end"/>
        </w:r>
      </w:hyperlink>
    </w:p>
    <w:p w14:paraId="29469FD5" w14:textId="77777777" w:rsidR="00A1460F" w:rsidRDefault="00B64CE6">
      <w:pPr>
        <w:pStyle w:val="TOC4"/>
        <w:rPr>
          <w:rFonts w:asciiTheme="minorHAnsi" w:eastAsiaTheme="minorEastAsia" w:hAnsiTheme="minorHAnsi" w:cstheme="minorBidi"/>
          <w:noProof/>
          <w:sz w:val="22"/>
          <w:szCs w:val="22"/>
        </w:rPr>
      </w:pPr>
      <w:hyperlink w:anchor="_Toc466555461" w:history="1">
        <w:r w:rsidR="00A1460F" w:rsidRPr="00006302">
          <w:rPr>
            <w:rStyle w:val="Hyperlink"/>
            <w:noProof/>
          </w:rPr>
          <w:t>6.3.4.38 Pain Score Observation 1.3.6.1.4.1.19376.1.5.3.1.1.12.3.1</w:t>
        </w:r>
        <w:r w:rsidR="00A1460F">
          <w:rPr>
            <w:noProof/>
            <w:webHidden/>
          </w:rPr>
          <w:tab/>
        </w:r>
        <w:r w:rsidR="00A1460F">
          <w:rPr>
            <w:noProof/>
            <w:webHidden/>
          </w:rPr>
          <w:fldChar w:fldCharType="begin"/>
        </w:r>
        <w:r w:rsidR="00A1460F">
          <w:rPr>
            <w:noProof/>
            <w:webHidden/>
          </w:rPr>
          <w:instrText xml:space="preserve"> PAGEREF _Toc466555461 \h </w:instrText>
        </w:r>
        <w:r w:rsidR="00A1460F">
          <w:rPr>
            <w:noProof/>
            <w:webHidden/>
          </w:rPr>
        </w:r>
        <w:r w:rsidR="00A1460F">
          <w:rPr>
            <w:noProof/>
            <w:webHidden/>
          </w:rPr>
          <w:fldChar w:fldCharType="separate"/>
        </w:r>
        <w:r w:rsidR="00A1460F">
          <w:rPr>
            <w:noProof/>
            <w:webHidden/>
          </w:rPr>
          <w:t>130</w:t>
        </w:r>
        <w:r w:rsidR="00A1460F">
          <w:rPr>
            <w:noProof/>
            <w:webHidden/>
          </w:rPr>
          <w:fldChar w:fldCharType="end"/>
        </w:r>
      </w:hyperlink>
    </w:p>
    <w:p w14:paraId="156E7DF5" w14:textId="77777777" w:rsidR="00A1460F" w:rsidRDefault="00B64CE6">
      <w:pPr>
        <w:pStyle w:val="TOC5"/>
        <w:rPr>
          <w:rFonts w:asciiTheme="minorHAnsi" w:eastAsiaTheme="minorEastAsia" w:hAnsiTheme="minorHAnsi" w:cstheme="minorBidi"/>
          <w:noProof/>
          <w:sz w:val="22"/>
          <w:szCs w:val="22"/>
        </w:rPr>
      </w:pPr>
      <w:hyperlink w:anchor="_Toc466555462" w:history="1">
        <w:r w:rsidR="00A1460F" w:rsidRPr="00006302">
          <w:rPr>
            <w:rStyle w:val="Hyperlink"/>
            <w:noProof/>
          </w:rPr>
          <w:t>6.3.4.38.1 Parent Template</w:t>
        </w:r>
        <w:r w:rsidR="00A1460F">
          <w:rPr>
            <w:noProof/>
            <w:webHidden/>
          </w:rPr>
          <w:tab/>
        </w:r>
        <w:r w:rsidR="00A1460F">
          <w:rPr>
            <w:noProof/>
            <w:webHidden/>
          </w:rPr>
          <w:fldChar w:fldCharType="begin"/>
        </w:r>
        <w:r w:rsidR="00A1460F">
          <w:rPr>
            <w:noProof/>
            <w:webHidden/>
          </w:rPr>
          <w:instrText xml:space="preserve"> PAGEREF _Toc466555462 \h </w:instrText>
        </w:r>
        <w:r w:rsidR="00A1460F">
          <w:rPr>
            <w:noProof/>
            <w:webHidden/>
          </w:rPr>
        </w:r>
        <w:r w:rsidR="00A1460F">
          <w:rPr>
            <w:noProof/>
            <w:webHidden/>
          </w:rPr>
          <w:fldChar w:fldCharType="separate"/>
        </w:r>
        <w:r w:rsidR="00A1460F">
          <w:rPr>
            <w:noProof/>
            <w:webHidden/>
          </w:rPr>
          <w:t>130</w:t>
        </w:r>
        <w:r w:rsidR="00A1460F">
          <w:rPr>
            <w:noProof/>
            <w:webHidden/>
          </w:rPr>
          <w:fldChar w:fldCharType="end"/>
        </w:r>
      </w:hyperlink>
    </w:p>
    <w:p w14:paraId="4AE2E6BC" w14:textId="77777777" w:rsidR="00A1460F" w:rsidRDefault="00B64CE6">
      <w:pPr>
        <w:pStyle w:val="TOC5"/>
        <w:rPr>
          <w:rFonts w:asciiTheme="minorHAnsi" w:eastAsiaTheme="minorEastAsia" w:hAnsiTheme="minorHAnsi" w:cstheme="minorBidi"/>
          <w:noProof/>
          <w:sz w:val="22"/>
          <w:szCs w:val="22"/>
        </w:rPr>
      </w:pPr>
      <w:hyperlink w:anchor="_Toc466555463" w:history="1">
        <w:r w:rsidR="00A1460F" w:rsidRPr="00006302">
          <w:rPr>
            <w:rStyle w:val="Hyperlink"/>
            <w:noProof/>
          </w:rPr>
          <w:t>6.3.4.38.2 Specification</w:t>
        </w:r>
        <w:r w:rsidR="00A1460F">
          <w:rPr>
            <w:noProof/>
            <w:webHidden/>
          </w:rPr>
          <w:tab/>
        </w:r>
        <w:r w:rsidR="00A1460F">
          <w:rPr>
            <w:noProof/>
            <w:webHidden/>
          </w:rPr>
          <w:fldChar w:fldCharType="begin"/>
        </w:r>
        <w:r w:rsidR="00A1460F">
          <w:rPr>
            <w:noProof/>
            <w:webHidden/>
          </w:rPr>
          <w:instrText xml:space="preserve"> PAGEREF _Toc466555463 \h </w:instrText>
        </w:r>
        <w:r w:rsidR="00A1460F">
          <w:rPr>
            <w:noProof/>
            <w:webHidden/>
          </w:rPr>
        </w:r>
        <w:r w:rsidR="00A1460F">
          <w:rPr>
            <w:noProof/>
            <w:webHidden/>
          </w:rPr>
          <w:fldChar w:fldCharType="separate"/>
        </w:r>
        <w:r w:rsidR="00A1460F">
          <w:rPr>
            <w:noProof/>
            <w:webHidden/>
          </w:rPr>
          <w:t>131</w:t>
        </w:r>
        <w:r w:rsidR="00A1460F">
          <w:rPr>
            <w:noProof/>
            <w:webHidden/>
          </w:rPr>
          <w:fldChar w:fldCharType="end"/>
        </w:r>
      </w:hyperlink>
    </w:p>
    <w:p w14:paraId="7DBAA61E" w14:textId="77777777" w:rsidR="00A1460F" w:rsidRDefault="00B64CE6">
      <w:pPr>
        <w:pStyle w:val="TOC5"/>
        <w:rPr>
          <w:rFonts w:asciiTheme="minorHAnsi" w:eastAsiaTheme="minorEastAsia" w:hAnsiTheme="minorHAnsi" w:cstheme="minorBidi"/>
          <w:noProof/>
          <w:sz w:val="22"/>
          <w:szCs w:val="22"/>
        </w:rPr>
      </w:pPr>
      <w:hyperlink w:anchor="_Toc466555464" w:history="1">
        <w:r w:rsidR="00A1460F" w:rsidRPr="00006302">
          <w:rPr>
            <w:rStyle w:val="Hyperlink"/>
            <w:noProof/>
          </w:rPr>
          <w:t>6.3.4.38.3 &lt;templateId root='1.3.6.1.4.1.19376.1.5.3.1.4.13'/&gt;</w:t>
        </w:r>
        <w:r w:rsidR="00A1460F">
          <w:rPr>
            <w:noProof/>
            <w:webHidden/>
          </w:rPr>
          <w:tab/>
        </w:r>
        <w:r w:rsidR="00A1460F">
          <w:rPr>
            <w:noProof/>
            <w:webHidden/>
          </w:rPr>
          <w:fldChar w:fldCharType="begin"/>
        </w:r>
        <w:r w:rsidR="00A1460F">
          <w:rPr>
            <w:noProof/>
            <w:webHidden/>
          </w:rPr>
          <w:instrText xml:space="preserve"> PAGEREF _Toc466555464 \h </w:instrText>
        </w:r>
        <w:r w:rsidR="00A1460F">
          <w:rPr>
            <w:noProof/>
            <w:webHidden/>
          </w:rPr>
        </w:r>
        <w:r w:rsidR="00A1460F">
          <w:rPr>
            <w:noProof/>
            <w:webHidden/>
          </w:rPr>
          <w:fldChar w:fldCharType="separate"/>
        </w:r>
        <w:r w:rsidR="00A1460F">
          <w:rPr>
            <w:noProof/>
            <w:webHidden/>
          </w:rPr>
          <w:t>131</w:t>
        </w:r>
        <w:r w:rsidR="00A1460F">
          <w:rPr>
            <w:noProof/>
            <w:webHidden/>
          </w:rPr>
          <w:fldChar w:fldCharType="end"/>
        </w:r>
      </w:hyperlink>
    </w:p>
    <w:p w14:paraId="7C83B558" w14:textId="77777777" w:rsidR="00A1460F" w:rsidRDefault="00B64CE6">
      <w:pPr>
        <w:pStyle w:val="TOC5"/>
        <w:tabs>
          <w:tab w:val="left" w:pos="8097"/>
        </w:tabs>
        <w:rPr>
          <w:rFonts w:asciiTheme="minorHAnsi" w:eastAsiaTheme="minorEastAsia" w:hAnsiTheme="minorHAnsi" w:cstheme="minorBidi"/>
          <w:noProof/>
          <w:sz w:val="22"/>
          <w:szCs w:val="22"/>
        </w:rPr>
      </w:pPr>
      <w:hyperlink w:anchor="_Toc466555465" w:history="1">
        <w:r w:rsidR="00A1460F" w:rsidRPr="00006302">
          <w:rPr>
            <w:rStyle w:val="Hyperlink"/>
            <w:noProof/>
          </w:rPr>
          <w:t>6.3.4.38.4 &lt;code code='38208 5' codeSystem='2.16.840.1.113883.6.1'</w:t>
        </w:r>
        <w:r w:rsidR="00A1460F">
          <w:rPr>
            <w:rFonts w:asciiTheme="minorHAnsi" w:eastAsiaTheme="minorEastAsia" w:hAnsiTheme="minorHAnsi" w:cstheme="minorBidi"/>
            <w:noProof/>
            <w:sz w:val="22"/>
            <w:szCs w:val="22"/>
          </w:rPr>
          <w:tab/>
        </w:r>
        <w:r w:rsidR="00A1460F" w:rsidRPr="00006302">
          <w:rPr>
            <w:rStyle w:val="Hyperlink"/>
            <w:noProof/>
          </w:rPr>
          <w:t xml:space="preserve"> codeSystemName='LOINC'&gt;       &lt;translation code='406127006' displayName='Pain intensity' codeSystem='2.16.840.1.113883.6.96' codeSystemName='SNOMED CT'/&gt;</w:t>
        </w:r>
        <w:r w:rsidR="00A1460F">
          <w:rPr>
            <w:noProof/>
            <w:webHidden/>
          </w:rPr>
          <w:tab/>
        </w:r>
        <w:r w:rsidR="00A1460F">
          <w:rPr>
            <w:noProof/>
            <w:webHidden/>
          </w:rPr>
          <w:fldChar w:fldCharType="begin"/>
        </w:r>
        <w:r w:rsidR="00A1460F">
          <w:rPr>
            <w:noProof/>
            <w:webHidden/>
          </w:rPr>
          <w:instrText xml:space="preserve"> PAGEREF _Toc466555465 \h </w:instrText>
        </w:r>
        <w:r w:rsidR="00A1460F">
          <w:rPr>
            <w:noProof/>
            <w:webHidden/>
          </w:rPr>
        </w:r>
        <w:r w:rsidR="00A1460F">
          <w:rPr>
            <w:noProof/>
            <w:webHidden/>
          </w:rPr>
          <w:fldChar w:fldCharType="separate"/>
        </w:r>
        <w:r w:rsidR="00A1460F">
          <w:rPr>
            <w:noProof/>
            <w:webHidden/>
          </w:rPr>
          <w:t>131</w:t>
        </w:r>
        <w:r w:rsidR="00A1460F">
          <w:rPr>
            <w:noProof/>
            <w:webHidden/>
          </w:rPr>
          <w:fldChar w:fldCharType="end"/>
        </w:r>
      </w:hyperlink>
    </w:p>
    <w:p w14:paraId="63D0F943" w14:textId="77777777" w:rsidR="00A1460F" w:rsidRDefault="00B64CE6">
      <w:pPr>
        <w:pStyle w:val="TOC5"/>
        <w:rPr>
          <w:rFonts w:asciiTheme="minorHAnsi" w:eastAsiaTheme="minorEastAsia" w:hAnsiTheme="minorHAnsi" w:cstheme="minorBidi"/>
          <w:noProof/>
          <w:sz w:val="22"/>
          <w:szCs w:val="22"/>
        </w:rPr>
      </w:pPr>
      <w:hyperlink w:anchor="_Toc466555466" w:history="1">
        <w:r w:rsidR="00A1460F" w:rsidRPr="00006302">
          <w:rPr>
            <w:rStyle w:val="Hyperlink"/>
            <w:noProof/>
          </w:rPr>
          <w:t>6.3.4.38.5 &lt;value xsi:type='CO' value=' ' /&gt;</w:t>
        </w:r>
        <w:r w:rsidR="00A1460F">
          <w:rPr>
            <w:noProof/>
            <w:webHidden/>
          </w:rPr>
          <w:tab/>
        </w:r>
        <w:r w:rsidR="00A1460F">
          <w:rPr>
            <w:noProof/>
            <w:webHidden/>
          </w:rPr>
          <w:fldChar w:fldCharType="begin"/>
        </w:r>
        <w:r w:rsidR="00A1460F">
          <w:rPr>
            <w:noProof/>
            <w:webHidden/>
          </w:rPr>
          <w:instrText xml:space="preserve"> PAGEREF _Toc466555466 \h </w:instrText>
        </w:r>
        <w:r w:rsidR="00A1460F">
          <w:rPr>
            <w:noProof/>
            <w:webHidden/>
          </w:rPr>
        </w:r>
        <w:r w:rsidR="00A1460F">
          <w:rPr>
            <w:noProof/>
            <w:webHidden/>
          </w:rPr>
          <w:fldChar w:fldCharType="separate"/>
        </w:r>
        <w:r w:rsidR="00A1460F">
          <w:rPr>
            <w:noProof/>
            <w:webHidden/>
          </w:rPr>
          <w:t>131</w:t>
        </w:r>
        <w:r w:rsidR="00A1460F">
          <w:rPr>
            <w:noProof/>
            <w:webHidden/>
          </w:rPr>
          <w:fldChar w:fldCharType="end"/>
        </w:r>
      </w:hyperlink>
    </w:p>
    <w:p w14:paraId="62F768C3" w14:textId="77777777" w:rsidR="00A1460F" w:rsidRDefault="00B64CE6">
      <w:pPr>
        <w:pStyle w:val="TOC5"/>
        <w:tabs>
          <w:tab w:val="left" w:pos="4267"/>
        </w:tabs>
        <w:rPr>
          <w:rFonts w:asciiTheme="minorHAnsi" w:eastAsiaTheme="minorEastAsia" w:hAnsiTheme="minorHAnsi" w:cstheme="minorBidi"/>
          <w:noProof/>
          <w:sz w:val="22"/>
          <w:szCs w:val="22"/>
        </w:rPr>
      </w:pPr>
      <w:hyperlink w:anchor="_Toc466555467" w:history="1">
        <w:r w:rsidR="00A1460F" w:rsidRPr="00006302">
          <w:rPr>
            <w:rStyle w:val="Hyperlink"/>
            <w:noProof/>
          </w:rPr>
          <w:t>6.3.4.38.6&lt;interpretationCode</w:t>
        </w:r>
        <w:r w:rsidR="00A1460F">
          <w:rPr>
            <w:rFonts w:asciiTheme="minorHAnsi" w:eastAsiaTheme="minorEastAsia" w:hAnsiTheme="minorHAnsi" w:cstheme="minorBidi"/>
            <w:noProof/>
            <w:sz w:val="22"/>
            <w:szCs w:val="22"/>
          </w:rPr>
          <w:tab/>
        </w:r>
        <w:r w:rsidR="00A1460F" w:rsidRPr="00006302">
          <w:rPr>
            <w:rStyle w:val="Hyperlink"/>
            <w:noProof/>
          </w:rPr>
          <w:t xml:space="preserve">          code='301379001|40196000|76948002|67849003' codeSystem='2.16.840.1.113883.6.96'   codeSystemName='SNOMED CT'/&gt;</w:t>
        </w:r>
        <w:r w:rsidR="00A1460F">
          <w:rPr>
            <w:noProof/>
            <w:webHidden/>
          </w:rPr>
          <w:tab/>
        </w:r>
        <w:r w:rsidR="00A1460F">
          <w:rPr>
            <w:noProof/>
            <w:webHidden/>
          </w:rPr>
          <w:fldChar w:fldCharType="begin"/>
        </w:r>
        <w:r w:rsidR="00A1460F">
          <w:rPr>
            <w:noProof/>
            <w:webHidden/>
          </w:rPr>
          <w:instrText xml:space="preserve"> PAGEREF _Toc466555467 \h </w:instrText>
        </w:r>
        <w:r w:rsidR="00A1460F">
          <w:rPr>
            <w:noProof/>
            <w:webHidden/>
          </w:rPr>
        </w:r>
        <w:r w:rsidR="00A1460F">
          <w:rPr>
            <w:noProof/>
            <w:webHidden/>
          </w:rPr>
          <w:fldChar w:fldCharType="separate"/>
        </w:r>
        <w:r w:rsidR="00A1460F">
          <w:rPr>
            <w:noProof/>
            <w:webHidden/>
          </w:rPr>
          <w:t>132</w:t>
        </w:r>
        <w:r w:rsidR="00A1460F">
          <w:rPr>
            <w:noProof/>
            <w:webHidden/>
          </w:rPr>
          <w:fldChar w:fldCharType="end"/>
        </w:r>
      </w:hyperlink>
    </w:p>
    <w:p w14:paraId="487AF07C" w14:textId="77777777" w:rsidR="00A1460F" w:rsidRDefault="00B64CE6">
      <w:pPr>
        <w:pStyle w:val="TOC5"/>
        <w:rPr>
          <w:rFonts w:asciiTheme="minorHAnsi" w:eastAsiaTheme="minorEastAsia" w:hAnsiTheme="minorHAnsi" w:cstheme="minorBidi"/>
          <w:noProof/>
          <w:sz w:val="22"/>
          <w:szCs w:val="22"/>
        </w:rPr>
      </w:pPr>
      <w:hyperlink w:anchor="_Toc466555468" w:history="1">
        <w:r w:rsidR="00A1460F" w:rsidRPr="00006302">
          <w:rPr>
            <w:rStyle w:val="Hyperlink"/>
            <w:noProof/>
          </w:rPr>
          <w:t xml:space="preserve">6.3.4.38.7 </w:t>
        </w:r>
        <w:r w:rsidR="00A1460F" w:rsidRPr="00006302">
          <w:rPr>
            <w:rStyle w:val="Hyperlink"/>
            <w:strike/>
            <w:noProof/>
          </w:rPr>
          <w:t>&lt;methodCode code=' ' codeSystem=' ' codeSystemName=' '/&gt;</w:t>
        </w:r>
        <w:r w:rsidR="00A1460F">
          <w:rPr>
            <w:noProof/>
            <w:webHidden/>
          </w:rPr>
          <w:tab/>
        </w:r>
        <w:r w:rsidR="00A1460F">
          <w:rPr>
            <w:noProof/>
            <w:webHidden/>
          </w:rPr>
          <w:fldChar w:fldCharType="begin"/>
        </w:r>
        <w:r w:rsidR="00A1460F">
          <w:rPr>
            <w:noProof/>
            <w:webHidden/>
          </w:rPr>
          <w:instrText xml:space="preserve"> PAGEREF _Toc466555468 \h </w:instrText>
        </w:r>
        <w:r w:rsidR="00A1460F">
          <w:rPr>
            <w:noProof/>
            <w:webHidden/>
          </w:rPr>
        </w:r>
        <w:r w:rsidR="00A1460F">
          <w:rPr>
            <w:noProof/>
            <w:webHidden/>
          </w:rPr>
          <w:fldChar w:fldCharType="separate"/>
        </w:r>
        <w:r w:rsidR="00A1460F">
          <w:rPr>
            <w:noProof/>
            <w:webHidden/>
          </w:rPr>
          <w:t>132</w:t>
        </w:r>
        <w:r w:rsidR="00A1460F">
          <w:rPr>
            <w:noProof/>
            <w:webHidden/>
          </w:rPr>
          <w:fldChar w:fldCharType="end"/>
        </w:r>
      </w:hyperlink>
    </w:p>
    <w:p w14:paraId="2F689140" w14:textId="77777777" w:rsidR="00A1460F" w:rsidRDefault="00B64CE6">
      <w:pPr>
        <w:pStyle w:val="TOC5"/>
        <w:rPr>
          <w:rFonts w:asciiTheme="minorHAnsi" w:eastAsiaTheme="minorEastAsia" w:hAnsiTheme="minorHAnsi" w:cstheme="minorBidi"/>
          <w:noProof/>
          <w:sz w:val="22"/>
          <w:szCs w:val="22"/>
        </w:rPr>
      </w:pPr>
      <w:hyperlink w:anchor="_Toc466555469" w:history="1">
        <w:r w:rsidR="00A1460F" w:rsidRPr="00006302">
          <w:rPr>
            <w:rStyle w:val="Hyperlink"/>
            <w:noProof/>
          </w:rPr>
          <w:t>6.3.4.38.8 &lt;targetSiteCode code=' ' codeSystem=' ' codeSystemName=' '/&gt;</w:t>
        </w:r>
        <w:r w:rsidR="00A1460F">
          <w:rPr>
            <w:noProof/>
            <w:webHidden/>
          </w:rPr>
          <w:tab/>
        </w:r>
        <w:r w:rsidR="00A1460F">
          <w:rPr>
            <w:noProof/>
            <w:webHidden/>
          </w:rPr>
          <w:fldChar w:fldCharType="begin"/>
        </w:r>
        <w:r w:rsidR="00A1460F">
          <w:rPr>
            <w:noProof/>
            <w:webHidden/>
          </w:rPr>
          <w:instrText xml:space="preserve"> PAGEREF _Toc466555469 \h </w:instrText>
        </w:r>
        <w:r w:rsidR="00A1460F">
          <w:rPr>
            <w:noProof/>
            <w:webHidden/>
          </w:rPr>
        </w:r>
        <w:r w:rsidR="00A1460F">
          <w:rPr>
            <w:noProof/>
            <w:webHidden/>
          </w:rPr>
          <w:fldChar w:fldCharType="separate"/>
        </w:r>
        <w:r w:rsidR="00A1460F">
          <w:rPr>
            <w:noProof/>
            <w:webHidden/>
          </w:rPr>
          <w:t>132</w:t>
        </w:r>
        <w:r w:rsidR="00A1460F">
          <w:rPr>
            <w:noProof/>
            <w:webHidden/>
          </w:rPr>
          <w:fldChar w:fldCharType="end"/>
        </w:r>
      </w:hyperlink>
    </w:p>
    <w:p w14:paraId="599913AC" w14:textId="77777777" w:rsidR="00A1460F" w:rsidRDefault="00B64CE6">
      <w:pPr>
        <w:pStyle w:val="TOC4"/>
        <w:rPr>
          <w:rFonts w:asciiTheme="minorHAnsi" w:eastAsiaTheme="minorEastAsia" w:hAnsiTheme="minorHAnsi" w:cstheme="minorBidi"/>
          <w:noProof/>
          <w:sz w:val="22"/>
          <w:szCs w:val="22"/>
        </w:rPr>
      </w:pPr>
      <w:hyperlink w:anchor="_Toc466555470" w:history="1">
        <w:r w:rsidR="00A1460F" w:rsidRPr="00006302">
          <w:rPr>
            <w:rStyle w:val="Hyperlink"/>
            <w:noProof/>
          </w:rPr>
          <w:t>6.3.4.39 Braden Score Observation 1.3.6.1.4.1.19376.1.5.3.1.1.12.3.2</w:t>
        </w:r>
        <w:r w:rsidR="00A1460F">
          <w:rPr>
            <w:noProof/>
            <w:webHidden/>
          </w:rPr>
          <w:tab/>
        </w:r>
        <w:r w:rsidR="00A1460F">
          <w:rPr>
            <w:noProof/>
            <w:webHidden/>
          </w:rPr>
          <w:fldChar w:fldCharType="begin"/>
        </w:r>
        <w:r w:rsidR="00A1460F">
          <w:rPr>
            <w:noProof/>
            <w:webHidden/>
          </w:rPr>
          <w:instrText xml:space="preserve"> PAGEREF _Toc466555470 \h </w:instrText>
        </w:r>
        <w:r w:rsidR="00A1460F">
          <w:rPr>
            <w:noProof/>
            <w:webHidden/>
          </w:rPr>
        </w:r>
        <w:r w:rsidR="00A1460F">
          <w:rPr>
            <w:noProof/>
            <w:webHidden/>
          </w:rPr>
          <w:fldChar w:fldCharType="separate"/>
        </w:r>
        <w:r w:rsidR="00A1460F">
          <w:rPr>
            <w:noProof/>
            <w:webHidden/>
          </w:rPr>
          <w:t>133</w:t>
        </w:r>
        <w:r w:rsidR="00A1460F">
          <w:rPr>
            <w:noProof/>
            <w:webHidden/>
          </w:rPr>
          <w:fldChar w:fldCharType="end"/>
        </w:r>
      </w:hyperlink>
    </w:p>
    <w:p w14:paraId="60949C00" w14:textId="77777777" w:rsidR="00A1460F" w:rsidRDefault="00B64CE6">
      <w:pPr>
        <w:pStyle w:val="TOC4"/>
        <w:rPr>
          <w:rFonts w:asciiTheme="minorHAnsi" w:eastAsiaTheme="minorEastAsia" w:hAnsiTheme="minorHAnsi" w:cstheme="minorBidi"/>
          <w:noProof/>
          <w:sz w:val="22"/>
          <w:szCs w:val="22"/>
        </w:rPr>
      </w:pPr>
      <w:hyperlink w:anchor="_Toc466555471" w:history="1">
        <w:r w:rsidR="00A1460F" w:rsidRPr="00006302">
          <w:rPr>
            <w:rStyle w:val="Hyperlink"/>
            <w:noProof/>
          </w:rPr>
          <w:t>6.3.4.40 Braden Score Component 1.3.6.1.4.1.19376.1.5.3.1.1.12.3.3</w:t>
        </w:r>
        <w:r w:rsidR="00A1460F">
          <w:rPr>
            <w:noProof/>
            <w:webHidden/>
          </w:rPr>
          <w:tab/>
        </w:r>
        <w:r w:rsidR="00A1460F">
          <w:rPr>
            <w:noProof/>
            <w:webHidden/>
          </w:rPr>
          <w:fldChar w:fldCharType="begin"/>
        </w:r>
        <w:r w:rsidR="00A1460F">
          <w:rPr>
            <w:noProof/>
            <w:webHidden/>
          </w:rPr>
          <w:instrText xml:space="preserve"> PAGEREF _Toc466555471 \h </w:instrText>
        </w:r>
        <w:r w:rsidR="00A1460F">
          <w:rPr>
            <w:noProof/>
            <w:webHidden/>
          </w:rPr>
        </w:r>
        <w:r w:rsidR="00A1460F">
          <w:rPr>
            <w:noProof/>
            <w:webHidden/>
          </w:rPr>
          <w:fldChar w:fldCharType="separate"/>
        </w:r>
        <w:r w:rsidR="00A1460F">
          <w:rPr>
            <w:noProof/>
            <w:webHidden/>
          </w:rPr>
          <w:t>133</w:t>
        </w:r>
        <w:r w:rsidR="00A1460F">
          <w:rPr>
            <w:noProof/>
            <w:webHidden/>
          </w:rPr>
          <w:fldChar w:fldCharType="end"/>
        </w:r>
      </w:hyperlink>
    </w:p>
    <w:p w14:paraId="4031A921" w14:textId="77777777" w:rsidR="00A1460F" w:rsidRDefault="00B64CE6">
      <w:pPr>
        <w:pStyle w:val="TOC4"/>
        <w:rPr>
          <w:rFonts w:asciiTheme="minorHAnsi" w:eastAsiaTheme="minorEastAsia" w:hAnsiTheme="minorHAnsi" w:cstheme="minorBidi"/>
          <w:noProof/>
          <w:sz w:val="22"/>
          <w:szCs w:val="22"/>
        </w:rPr>
      </w:pPr>
      <w:hyperlink w:anchor="_Toc466555472" w:history="1">
        <w:r w:rsidR="00A1460F" w:rsidRPr="00006302">
          <w:rPr>
            <w:rStyle w:val="Hyperlink"/>
            <w:noProof/>
          </w:rPr>
          <w:t>6.3.4.41 Geriatric Depression Score Observation 1.3.6.1.4.1.19376.1.5.3.1.1.12.3.4</w:t>
        </w:r>
        <w:r w:rsidR="00A1460F">
          <w:rPr>
            <w:noProof/>
            <w:webHidden/>
          </w:rPr>
          <w:tab/>
        </w:r>
        <w:r w:rsidR="00A1460F">
          <w:rPr>
            <w:noProof/>
            <w:webHidden/>
          </w:rPr>
          <w:fldChar w:fldCharType="begin"/>
        </w:r>
        <w:r w:rsidR="00A1460F">
          <w:rPr>
            <w:noProof/>
            <w:webHidden/>
          </w:rPr>
          <w:instrText xml:space="preserve"> PAGEREF _Toc466555472 \h </w:instrText>
        </w:r>
        <w:r w:rsidR="00A1460F">
          <w:rPr>
            <w:noProof/>
            <w:webHidden/>
          </w:rPr>
        </w:r>
        <w:r w:rsidR="00A1460F">
          <w:rPr>
            <w:noProof/>
            <w:webHidden/>
          </w:rPr>
          <w:fldChar w:fldCharType="separate"/>
        </w:r>
        <w:r w:rsidR="00A1460F">
          <w:rPr>
            <w:noProof/>
            <w:webHidden/>
          </w:rPr>
          <w:t>133</w:t>
        </w:r>
        <w:r w:rsidR="00A1460F">
          <w:rPr>
            <w:noProof/>
            <w:webHidden/>
          </w:rPr>
          <w:fldChar w:fldCharType="end"/>
        </w:r>
      </w:hyperlink>
    </w:p>
    <w:p w14:paraId="4C323DDD" w14:textId="77777777" w:rsidR="00A1460F" w:rsidRDefault="00B64CE6">
      <w:pPr>
        <w:pStyle w:val="TOC4"/>
        <w:rPr>
          <w:rFonts w:asciiTheme="minorHAnsi" w:eastAsiaTheme="minorEastAsia" w:hAnsiTheme="minorHAnsi" w:cstheme="minorBidi"/>
          <w:noProof/>
          <w:sz w:val="22"/>
          <w:szCs w:val="22"/>
        </w:rPr>
      </w:pPr>
      <w:hyperlink w:anchor="_Toc466555473" w:history="1">
        <w:r w:rsidR="00A1460F" w:rsidRPr="00006302">
          <w:rPr>
            <w:rStyle w:val="Hyperlink"/>
            <w:noProof/>
          </w:rPr>
          <w:t>6.3.4.42 Geriatric Depression Score Component 1.3.6.1.4.1.19376.1.5.3.1.1.12.3.5</w:t>
        </w:r>
        <w:r w:rsidR="00A1460F">
          <w:rPr>
            <w:noProof/>
            <w:webHidden/>
          </w:rPr>
          <w:tab/>
        </w:r>
        <w:r w:rsidR="00A1460F">
          <w:rPr>
            <w:noProof/>
            <w:webHidden/>
          </w:rPr>
          <w:fldChar w:fldCharType="begin"/>
        </w:r>
        <w:r w:rsidR="00A1460F">
          <w:rPr>
            <w:noProof/>
            <w:webHidden/>
          </w:rPr>
          <w:instrText xml:space="preserve"> PAGEREF _Toc466555473 \h </w:instrText>
        </w:r>
        <w:r w:rsidR="00A1460F">
          <w:rPr>
            <w:noProof/>
            <w:webHidden/>
          </w:rPr>
        </w:r>
        <w:r w:rsidR="00A1460F">
          <w:rPr>
            <w:noProof/>
            <w:webHidden/>
          </w:rPr>
          <w:fldChar w:fldCharType="separate"/>
        </w:r>
        <w:r w:rsidR="00A1460F">
          <w:rPr>
            <w:noProof/>
            <w:webHidden/>
          </w:rPr>
          <w:t>133</w:t>
        </w:r>
        <w:r w:rsidR="00A1460F">
          <w:rPr>
            <w:noProof/>
            <w:webHidden/>
          </w:rPr>
          <w:fldChar w:fldCharType="end"/>
        </w:r>
      </w:hyperlink>
    </w:p>
    <w:p w14:paraId="3E7C302F" w14:textId="77777777" w:rsidR="00A1460F" w:rsidRDefault="00B64CE6">
      <w:pPr>
        <w:pStyle w:val="TOC4"/>
        <w:rPr>
          <w:rFonts w:asciiTheme="minorHAnsi" w:eastAsiaTheme="minorEastAsia" w:hAnsiTheme="minorHAnsi" w:cstheme="minorBidi"/>
          <w:noProof/>
          <w:sz w:val="22"/>
          <w:szCs w:val="22"/>
        </w:rPr>
      </w:pPr>
      <w:hyperlink w:anchor="_Toc466555474" w:history="1">
        <w:r w:rsidR="00A1460F" w:rsidRPr="00006302">
          <w:rPr>
            <w:rStyle w:val="Hyperlink"/>
            <w:noProof/>
          </w:rPr>
          <w:t>6.3.4.43 Survey Panel 1.3.6.1.4.1.19376.1.5.3.1.1.12.3.7</w:t>
        </w:r>
        <w:r w:rsidR="00A1460F">
          <w:rPr>
            <w:noProof/>
            <w:webHidden/>
          </w:rPr>
          <w:tab/>
        </w:r>
        <w:r w:rsidR="00A1460F">
          <w:rPr>
            <w:noProof/>
            <w:webHidden/>
          </w:rPr>
          <w:fldChar w:fldCharType="begin"/>
        </w:r>
        <w:r w:rsidR="00A1460F">
          <w:rPr>
            <w:noProof/>
            <w:webHidden/>
          </w:rPr>
          <w:instrText xml:space="preserve"> PAGEREF _Toc466555474 \h </w:instrText>
        </w:r>
        <w:r w:rsidR="00A1460F">
          <w:rPr>
            <w:noProof/>
            <w:webHidden/>
          </w:rPr>
        </w:r>
        <w:r w:rsidR="00A1460F">
          <w:rPr>
            <w:noProof/>
            <w:webHidden/>
          </w:rPr>
          <w:fldChar w:fldCharType="separate"/>
        </w:r>
        <w:r w:rsidR="00A1460F">
          <w:rPr>
            <w:noProof/>
            <w:webHidden/>
          </w:rPr>
          <w:t>133</w:t>
        </w:r>
        <w:r w:rsidR="00A1460F">
          <w:rPr>
            <w:noProof/>
            <w:webHidden/>
          </w:rPr>
          <w:fldChar w:fldCharType="end"/>
        </w:r>
      </w:hyperlink>
    </w:p>
    <w:p w14:paraId="3D51604E" w14:textId="77777777" w:rsidR="00A1460F" w:rsidRDefault="00B64CE6">
      <w:pPr>
        <w:pStyle w:val="TOC5"/>
        <w:tabs>
          <w:tab w:val="left" w:pos="2592"/>
        </w:tabs>
        <w:rPr>
          <w:rFonts w:asciiTheme="minorHAnsi" w:eastAsiaTheme="minorEastAsia" w:hAnsiTheme="minorHAnsi" w:cstheme="minorBidi"/>
          <w:noProof/>
          <w:sz w:val="22"/>
          <w:szCs w:val="22"/>
        </w:rPr>
      </w:pPr>
      <w:hyperlink w:anchor="_Toc466555475" w:history="1">
        <w:r w:rsidR="00A1460F" w:rsidRPr="00006302">
          <w:rPr>
            <w:rStyle w:val="Hyperlink"/>
            <w:noProof/>
          </w:rPr>
          <w:t>6.3.4.43.1</w:t>
        </w:r>
        <w:r w:rsidR="00A1460F">
          <w:rPr>
            <w:rFonts w:asciiTheme="minorHAnsi" w:eastAsiaTheme="minorEastAsia" w:hAnsiTheme="minorHAnsi" w:cstheme="minorBidi"/>
            <w:noProof/>
            <w:sz w:val="22"/>
            <w:szCs w:val="22"/>
          </w:rPr>
          <w:tab/>
        </w:r>
        <w:r w:rsidR="00A1460F" w:rsidRPr="00006302">
          <w:rPr>
            <w:rStyle w:val="Hyperlink"/>
            <w:noProof/>
          </w:rPr>
          <w:t>Parent Template</w:t>
        </w:r>
        <w:r w:rsidR="00A1460F">
          <w:rPr>
            <w:noProof/>
            <w:webHidden/>
          </w:rPr>
          <w:tab/>
        </w:r>
        <w:r w:rsidR="00A1460F">
          <w:rPr>
            <w:noProof/>
            <w:webHidden/>
          </w:rPr>
          <w:fldChar w:fldCharType="begin"/>
        </w:r>
        <w:r w:rsidR="00A1460F">
          <w:rPr>
            <w:noProof/>
            <w:webHidden/>
          </w:rPr>
          <w:instrText xml:space="preserve"> PAGEREF _Toc466555475 \h </w:instrText>
        </w:r>
        <w:r w:rsidR="00A1460F">
          <w:rPr>
            <w:noProof/>
            <w:webHidden/>
          </w:rPr>
        </w:r>
        <w:r w:rsidR="00A1460F">
          <w:rPr>
            <w:noProof/>
            <w:webHidden/>
          </w:rPr>
          <w:fldChar w:fldCharType="separate"/>
        </w:r>
        <w:r w:rsidR="00A1460F">
          <w:rPr>
            <w:noProof/>
            <w:webHidden/>
          </w:rPr>
          <w:t>133</w:t>
        </w:r>
        <w:r w:rsidR="00A1460F">
          <w:rPr>
            <w:noProof/>
            <w:webHidden/>
          </w:rPr>
          <w:fldChar w:fldCharType="end"/>
        </w:r>
      </w:hyperlink>
    </w:p>
    <w:p w14:paraId="75E85305" w14:textId="77777777" w:rsidR="00A1460F" w:rsidRDefault="00B64CE6">
      <w:pPr>
        <w:pStyle w:val="TOC5"/>
        <w:tabs>
          <w:tab w:val="left" w:pos="2592"/>
        </w:tabs>
        <w:rPr>
          <w:rFonts w:asciiTheme="minorHAnsi" w:eastAsiaTheme="minorEastAsia" w:hAnsiTheme="minorHAnsi" w:cstheme="minorBidi"/>
          <w:noProof/>
          <w:sz w:val="22"/>
          <w:szCs w:val="22"/>
        </w:rPr>
      </w:pPr>
      <w:hyperlink w:anchor="_Toc466555476" w:history="1">
        <w:r w:rsidR="00A1460F" w:rsidRPr="00006302">
          <w:rPr>
            <w:rStyle w:val="Hyperlink"/>
            <w:noProof/>
          </w:rPr>
          <w:t>6.3.4.43.2</w:t>
        </w:r>
        <w:r w:rsidR="00A1460F">
          <w:rPr>
            <w:rFonts w:asciiTheme="minorHAnsi" w:eastAsiaTheme="minorEastAsia" w:hAnsiTheme="minorHAnsi" w:cstheme="minorBidi"/>
            <w:noProof/>
            <w:sz w:val="22"/>
            <w:szCs w:val="22"/>
          </w:rPr>
          <w:tab/>
        </w:r>
        <w:r w:rsidR="00A1460F" w:rsidRPr="00006302">
          <w:rPr>
            <w:rStyle w:val="Hyperlink"/>
            <w:noProof/>
          </w:rPr>
          <w:t>Uses</w:t>
        </w:r>
        <w:r w:rsidR="00A1460F">
          <w:rPr>
            <w:noProof/>
            <w:webHidden/>
          </w:rPr>
          <w:tab/>
        </w:r>
        <w:r w:rsidR="00A1460F">
          <w:rPr>
            <w:noProof/>
            <w:webHidden/>
          </w:rPr>
          <w:fldChar w:fldCharType="begin"/>
        </w:r>
        <w:r w:rsidR="00A1460F">
          <w:rPr>
            <w:noProof/>
            <w:webHidden/>
          </w:rPr>
          <w:instrText xml:space="preserve"> PAGEREF _Toc466555476 \h </w:instrText>
        </w:r>
        <w:r w:rsidR="00A1460F">
          <w:rPr>
            <w:noProof/>
            <w:webHidden/>
          </w:rPr>
        </w:r>
        <w:r w:rsidR="00A1460F">
          <w:rPr>
            <w:noProof/>
            <w:webHidden/>
          </w:rPr>
          <w:fldChar w:fldCharType="separate"/>
        </w:r>
        <w:r w:rsidR="00A1460F">
          <w:rPr>
            <w:noProof/>
            <w:webHidden/>
          </w:rPr>
          <w:t>133</w:t>
        </w:r>
        <w:r w:rsidR="00A1460F">
          <w:rPr>
            <w:noProof/>
            <w:webHidden/>
          </w:rPr>
          <w:fldChar w:fldCharType="end"/>
        </w:r>
      </w:hyperlink>
    </w:p>
    <w:p w14:paraId="6CC5D9FB" w14:textId="77777777" w:rsidR="00A1460F" w:rsidRDefault="00B64CE6">
      <w:pPr>
        <w:pStyle w:val="TOC5"/>
        <w:tabs>
          <w:tab w:val="left" w:pos="2592"/>
        </w:tabs>
        <w:rPr>
          <w:rFonts w:asciiTheme="minorHAnsi" w:eastAsiaTheme="minorEastAsia" w:hAnsiTheme="minorHAnsi" w:cstheme="minorBidi"/>
          <w:noProof/>
          <w:sz w:val="22"/>
          <w:szCs w:val="22"/>
        </w:rPr>
      </w:pPr>
      <w:hyperlink w:anchor="_Toc466555477" w:history="1">
        <w:r w:rsidR="00A1460F" w:rsidRPr="00006302">
          <w:rPr>
            <w:rStyle w:val="Hyperlink"/>
            <w:noProof/>
          </w:rPr>
          <w:t>6.3.4.43.3</w:t>
        </w:r>
        <w:r w:rsidR="00A1460F">
          <w:rPr>
            <w:rFonts w:asciiTheme="minorHAnsi" w:eastAsiaTheme="minorEastAsia" w:hAnsiTheme="minorHAnsi" w:cstheme="minorBidi"/>
            <w:noProof/>
            <w:sz w:val="22"/>
            <w:szCs w:val="22"/>
          </w:rPr>
          <w:tab/>
        </w:r>
        <w:r w:rsidR="00A1460F" w:rsidRPr="00006302">
          <w:rPr>
            <w:rStyle w:val="Hyperlink"/>
            <w:noProof/>
          </w:rPr>
          <w:t>Specification</w:t>
        </w:r>
        <w:r w:rsidR="00A1460F">
          <w:rPr>
            <w:noProof/>
            <w:webHidden/>
          </w:rPr>
          <w:tab/>
        </w:r>
        <w:r w:rsidR="00A1460F">
          <w:rPr>
            <w:noProof/>
            <w:webHidden/>
          </w:rPr>
          <w:fldChar w:fldCharType="begin"/>
        </w:r>
        <w:r w:rsidR="00A1460F">
          <w:rPr>
            <w:noProof/>
            <w:webHidden/>
          </w:rPr>
          <w:instrText xml:space="preserve"> PAGEREF _Toc466555477 \h </w:instrText>
        </w:r>
        <w:r w:rsidR="00A1460F">
          <w:rPr>
            <w:noProof/>
            <w:webHidden/>
          </w:rPr>
        </w:r>
        <w:r w:rsidR="00A1460F">
          <w:rPr>
            <w:noProof/>
            <w:webHidden/>
          </w:rPr>
          <w:fldChar w:fldCharType="separate"/>
        </w:r>
        <w:r w:rsidR="00A1460F">
          <w:rPr>
            <w:noProof/>
            <w:webHidden/>
          </w:rPr>
          <w:t>133</w:t>
        </w:r>
        <w:r w:rsidR="00A1460F">
          <w:rPr>
            <w:noProof/>
            <w:webHidden/>
          </w:rPr>
          <w:fldChar w:fldCharType="end"/>
        </w:r>
      </w:hyperlink>
    </w:p>
    <w:p w14:paraId="7D485310" w14:textId="77777777" w:rsidR="00A1460F" w:rsidRDefault="00B64CE6">
      <w:pPr>
        <w:pStyle w:val="TOC6"/>
        <w:tabs>
          <w:tab w:val="left" w:pos="3024"/>
        </w:tabs>
        <w:rPr>
          <w:rFonts w:asciiTheme="minorHAnsi" w:eastAsiaTheme="minorEastAsia" w:hAnsiTheme="minorHAnsi" w:cstheme="minorBidi"/>
          <w:noProof/>
          <w:sz w:val="22"/>
          <w:szCs w:val="22"/>
        </w:rPr>
      </w:pPr>
      <w:hyperlink w:anchor="_Toc466555478" w:history="1">
        <w:r w:rsidR="00A1460F" w:rsidRPr="00006302">
          <w:rPr>
            <w:rStyle w:val="Hyperlink"/>
            <w:noProof/>
          </w:rPr>
          <w:t>6.3.4.43.3.1</w:t>
        </w:r>
        <w:r w:rsidR="00A1460F">
          <w:rPr>
            <w:rFonts w:asciiTheme="minorHAnsi" w:eastAsiaTheme="minorEastAsia" w:hAnsiTheme="minorHAnsi" w:cstheme="minorBidi"/>
            <w:noProof/>
            <w:sz w:val="22"/>
            <w:szCs w:val="22"/>
          </w:rPr>
          <w:tab/>
        </w:r>
        <w:r w:rsidR="00A1460F" w:rsidRPr="00006302">
          <w:rPr>
            <w:rStyle w:val="Hyperlink"/>
            <w:noProof/>
          </w:rPr>
          <w:t>&lt;organizer classCode='CLUSTER' moodCode='EVN'&gt;</w:t>
        </w:r>
        <w:r w:rsidR="00A1460F">
          <w:rPr>
            <w:noProof/>
            <w:webHidden/>
          </w:rPr>
          <w:tab/>
        </w:r>
        <w:r w:rsidR="00A1460F">
          <w:rPr>
            <w:noProof/>
            <w:webHidden/>
          </w:rPr>
          <w:fldChar w:fldCharType="begin"/>
        </w:r>
        <w:r w:rsidR="00A1460F">
          <w:rPr>
            <w:noProof/>
            <w:webHidden/>
          </w:rPr>
          <w:instrText xml:space="preserve"> PAGEREF _Toc466555478 \h </w:instrText>
        </w:r>
        <w:r w:rsidR="00A1460F">
          <w:rPr>
            <w:noProof/>
            <w:webHidden/>
          </w:rPr>
        </w:r>
        <w:r w:rsidR="00A1460F">
          <w:rPr>
            <w:noProof/>
            <w:webHidden/>
          </w:rPr>
          <w:fldChar w:fldCharType="separate"/>
        </w:r>
        <w:r w:rsidR="00A1460F">
          <w:rPr>
            <w:noProof/>
            <w:webHidden/>
          </w:rPr>
          <w:t>134</w:t>
        </w:r>
        <w:r w:rsidR="00A1460F">
          <w:rPr>
            <w:noProof/>
            <w:webHidden/>
          </w:rPr>
          <w:fldChar w:fldCharType="end"/>
        </w:r>
      </w:hyperlink>
    </w:p>
    <w:p w14:paraId="5AA787C5" w14:textId="77777777" w:rsidR="00A1460F" w:rsidRDefault="00B64CE6">
      <w:pPr>
        <w:pStyle w:val="TOC6"/>
        <w:tabs>
          <w:tab w:val="left" w:pos="3024"/>
        </w:tabs>
        <w:rPr>
          <w:rFonts w:asciiTheme="minorHAnsi" w:eastAsiaTheme="minorEastAsia" w:hAnsiTheme="minorHAnsi" w:cstheme="minorBidi"/>
          <w:noProof/>
          <w:sz w:val="22"/>
          <w:szCs w:val="22"/>
        </w:rPr>
      </w:pPr>
      <w:hyperlink w:anchor="_Toc466555479" w:history="1">
        <w:r w:rsidR="00A1460F" w:rsidRPr="00006302">
          <w:rPr>
            <w:rStyle w:val="Hyperlink"/>
            <w:noProof/>
          </w:rPr>
          <w:t>6.3.4.43.3.2</w:t>
        </w:r>
        <w:r w:rsidR="00A1460F">
          <w:rPr>
            <w:rFonts w:asciiTheme="minorHAnsi" w:eastAsiaTheme="minorEastAsia" w:hAnsiTheme="minorHAnsi" w:cstheme="minorBidi"/>
            <w:noProof/>
            <w:sz w:val="22"/>
            <w:szCs w:val="22"/>
          </w:rPr>
          <w:tab/>
        </w:r>
        <w:r w:rsidR="00A1460F" w:rsidRPr="00006302">
          <w:rPr>
            <w:rStyle w:val="Hyperlink"/>
            <w:noProof/>
          </w:rPr>
          <w:t>&lt;templateId root='2.16.840.1.113883.10.20.1.32'/&gt;   &lt;templateId root='1.3.6.1.4.1.19376.1.5.3.1.1.12.3.7'/&gt;</w:t>
        </w:r>
        <w:r w:rsidR="00A1460F">
          <w:rPr>
            <w:noProof/>
            <w:webHidden/>
          </w:rPr>
          <w:tab/>
        </w:r>
        <w:r w:rsidR="00A1460F">
          <w:rPr>
            <w:noProof/>
            <w:webHidden/>
          </w:rPr>
          <w:fldChar w:fldCharType="begin"/>
        </w:r>
        <w:r w:rsidR="00A1460F">
          <w:rPr>
            <w:noProof/>
            <w:webHidden/>
          </w:rPr>
          <w:instrText xml:space="preserve"> PAGEREF _Toc466555479 \h </w:instrText>
        </w:r>
        <w:r w:rsidR="00A1460F">
          <w:rPr>
            <w:noProof/>
            <w:webHidden/>
          </w:rPr>
        </w:r>
        <w:r w:rsidR="00A1460F">
          <w:rPr>
            <w:noProof/>
            <w:webHidden/>
          </w:rPr>
          <w:fldChar w:fldCharType="separate"/>
        </w:r>
        <w:r w:rsidR="00A1460F">
          <w:rPr>
            <w:noProof/>
            <w:webHidden/>
          </w:rPr>
          <w:t>134</w:t>
        </w:r>
        <w:r w:rsidR="00A1460F">
          <w:rPr>
            <w:noProof/>
            <w:webHidden/>
          </w:rPr>
          <w:fldChar w:fldCharType="end"/>
        </w:r>
      </w:hyperlink>
    </w:p>
    <w:p w14:paraId="68106D40" w14:textId="77777777" w:rsidR="00A1460F" w:rsidRDefault="00B64CE6">
      <w:pPr>
        <w:pStyle w:val="TOC6"/>
        <w:tabs>
          <w:tab w:val="left" w:pos="3024"/>
        </w:tabs>
        <w:rPr>
          <w:rFonts w:asciiTheme="minorHAnsi" w:eastAsiaTheme="minorEastAsia" w:hAnsiTheme="minorHAnsi" w:cstheme="minorBidi"/>
          <w:noProof/>
          <w:sz w:val="22"/>
          <w:szCs w:val="22"/>
        </w:rPr>
      </w:pPr>
      <w:hyperlink w:anchor="_Toc466555480" w:history="1">
        <w:r w:rsidR="00A1460F" w:rsidRPr="00006302">
          <w:rPr>
            <w:rStyle w:val="Hyperlink"/>
            <w:noProof/>
          </w:rPr>
          <w:t>6.3.4.43.3.3</w:t>
        </w:r>
        <w:r w:rsidR="00A1460F">
          <w:rPr>
            <w:rFonts w:asciiTheme="minorHAnsi" w:eastAsiaTheme="minorEastAsia" w:hAnsiTheme="minorHAnsi" w:cstheme="minorBidi"/>
            <w:noProof/>
            <w:sz w:val="22"/>
            <w:szCs w:val="22"/>
          </w:rPr>
          <w:tab/>
        </w:r>
        <w:r w:rsidR="00A1460F" w:rsidRPr="00006302">
          <w:rPr>
            <w:rStyle w:val="Hyperlink"/>
            <w:noProof/>
          </w:rPr>
          <w:t>&lt;id root=' ' extension=' '/&gt;</w:t>
        </w:r>
        <w:r w:rsidR="00A1460F">
          <w:rPr>
            <w:noProof/>
            <w:webHidden/>
          </w:rPr>
          <w:tab/>
        </w:r>
        <w:r w:rsidR="00A1460F">
          <w:rPr>
            <w:noProof/>
            <w:webHidden/>
          </w:rPr>
          <w:fldChar w:fldCharType="begin"/>
        </w:r>
        <w:r w:rsidR="00A1460F">
          <w:rPr>
            <w:noProof/>
            <w:webHidden/>
          </w:rPr>
          <w:instrText xml:space="preserve"> PAGEREF _Toc466555480 \h </w:instrText>
        </w:r>
        <w:r w:rsidR="00A1460F">
          <w:rPr>
            <w:noProof/>
            <w:webHidden/>
          </w:rPr>
        </w:r>
        <w:r w:rsidR="00A1460F">
          <w:rPr>
            <w:noProof/>
            <w:webHidden/>
          </w:rPr>
          <w:fldChar w:fldCharType="separate"/>
        </w:r>
        <w:r w:rsidR="00A1460F">
          <w:rPr>
            <w:noProof/>
            <w:webHidden/>
          </w:rPr>
          <w:t>134</w:t>
        </w:r>
        <w:r w:rsidR="00A1460F">
          <w:rPr>
            <w:noProof/>
            <w:webHidden/>
          </w:rPr>
          <w:fldChar w:fldCharType="end"/>
        </w:r>
      </w:hyperlink>
    </w:p>
    <w:p w14:paraId="593C248A" w14:textId="77777777" w:rsidR="00A1460F" w:rsidRDefault="00B64CE6">
      <w:pPr>
        <w:pStyle w:val="TOC6"/>
        <w:tabs>
          <w:tab w:val="left" w:pos="3024"/>
        </w:tabs>
        <w:rPr>
          <w:rFonts w:asciiTheme="minorHAnsi" w:eastAsiaTheme="minorEastAsia" w:hAnsiTheme="minorHAnsi" w:cstheme="minorBidi"/>
          <w:noProof/>
          <w:sz w:val="22"/>
          <w:szCs w:val="22"/>
        </w:rPr>
      </w:pPr>
      <w:hyperlink w:anchor="_Toc466555481" w:history="1">
        <w:r w:rsidR="00A1460F" w:rsidRPr="00006302">
          <w:rPr>
            <w:rStyle w:val="Hyperlink"/>
            <w:noProof/>
          </w:rPr>
          <w:t>6.3.4.43.3.4</w:t>
        </w:r>
        <w:r w:rsidR="00A1460F">
          <w:rPr>
            <w:rFonts w:asciiTheme="minorHAnsi" w:eastAsiaTheme="minorEastAsia" w:hAnsiTheme="minorHAnsi" w:cstheme="minorBidi"/>
            <w:noProof/>
            <w:sz w:val="22"/>
            <w:szCs w:val="22"/>
          </w:rPr>
          <w:tab/>
        </w:r>
        <w:r w:rsidR="00A1460F" w:rsidRPr="00006302">
          <w:rPr>
            <w:rStyle w:val="Hyperlink"/>
            <w:noProof/>
          </w:rPr>
          <w:t>&lt;code code=' ' displayName=' '     codeSystem=' '    codeSystemName=' '/&gt;</w:t>
        </w:r>
        <w:r w:rsidR="00A1460F">
          <w:rPr>
            <w:noProof/>
            <w:webHidden/>
          </w:rPr>
          <w:tab/>
        </w:r>
        <w:r w:rsidR="00A1460F">
          <w:rPr>
            <w:noProof/>
            <w:webHidden/>
          </w:rPr>
          <w:fldChar w:fldCharType="begin"/>
        </w:r>
        <w:r w:rsidR="00A1460F">
          <w:rPr>
            <w:noProof/>
            <w:webHidden/>
          </w:rPr>
          <w:instrText xml:space="preserve"> PAGEREF _Toc466555481 \h </w:instrText>
        </w:r>
        <w:r w:rsidR="00A1460F">
          <w:rPr>
            <w:noProof/>
            <w:webHidden/>
          </w:rPr>
        </w:r>
        <w:r w:rsidR="00A1460F">
          <w:rPr>
            <w:noProof/>
            <w:webHidden/>
          </w:rPr>
          <w:fldChar w:fldCharType="separate"/>
        </w:r>
        <w:r w:rsidR="00A1460F">
          <w:rPr>
            <w:noProof/>
            <w:webHidden/>
          </w:rPr>
          <w:t>134</w:t>
        </w:r>
        <w:r w:rsidR="00A1460F">
          <w:rPr>
            <w:noProof/>
            <w:webHidden/>
          </w:rPr>
          <w:fldChar w:fldCharType="end"/>
        </w:r>
      </w:hyperlink>
    </w:p>
    <w:p w14:paraId="7352985F" w14:textId="77777777" w:rsidR="00A1460F" w:rsidRDefault="00B64CE6">
      <w:pPr>
        <w:pStyle w:val="TOC6"/>
        <w:tabs>
          <w:tab w:val="left" w:pos="3024"/>
        </w:tabs>
        <w:rPr>
          <w:rFonts w:asciiTheme="minorHAnsi" w:eastAsiaTheme="minorEastAsia" w:hAnsiTheme="minorHAnsi" w:cstheme="minorBidi"/>
          <w:noProof/>
          <w:sz w:val="22"/>
          <w:szCs w:val="22"/>
        </w:rPr>
      </w:pPr>
      <w:hyperlink w:anchor="_Toc466555482" w:history="1">
        <w:r w:rsidR="00A1460F" w:rsidRPr="00006302">
          <w:rPr>
            <w:rStyle w:val="Hyperlink"/>
            <w:noProof/>
          </w:rPr>
          <w:t>6.3.4.43.3.5</w:t>
        </w:r>
        <w:r w:rsidR="00A1460F">
          <w:rPr>
            <w:rFonts w:asciiTheme="minorHAnsi" w:eastAsiaTheme="minorEastAsia" w:hAnsiTheme="minorHAnsi" w:cstheme="minorBidi"/>
            <w:noProof/>
            <w:sz w:val="22"/>
            <w:szCs w:val="22"/>
          </w:rPr>
          <w:tab/>
        </w:r>
        <w:r w:rsidR="00A1460F" w:rsidRPr="00006302">
          <w:rPr>
            <w:rStyle w:val="Hyperlink"/>
            <w:noProof/>
          </w:rPr>
          <w:t>&lt;statusCode code='completed'/&gt;</w:t>
        </w:r>
        <w:r w:rsidR="00A1460F">
          <w:rPr>
            <w:noProof/>
            <w:webHidden/>
          </w:rPr>
          <w:tab/>
        </w:r>
        <w:r w:rsidR="00A1460F">
          <w:rPr>
            <w:noProof/>
            <w:webHidden/>
          </w:rPr>
          <w:fldChar w:fldCharType="begin"/>
        </w:r>
        <w:r w:rsidR="00A1460F">
          <w:rPr>
            <w:noProof/>
            <w:webHidden/>
          </w:rPr>
          <w:instrText xml:space="preserve"> PAGEREF _Toc466555482 \h </w:instrText>
        </w:r>
        <w:r w:rsidR="00A1460F">
          <w:rPr>
            <w:noProof/>
            <w:webHidden/>
          </w:rPr>
        </w:r>
        <w:r w:rsidR="00A1460F">
          <w:rPr>
            <w:noProof/>
            <w:webHidden/>
          </w:rPr>
          <w:fldChar w:fldCharType="separate"/>
        </w:r>
        <w:r w:rsidR="00A1460F">
          <w:rPr>
            <w:noProof/>
            <w:webHidden/>
          </w:rPr>
          <w:t>134</w:t>
        </w:r>
        <w:r w:rsidR="00A1460F">
          <w:rPr>
            <w:noProof/>
            <w:webHidden/>
          </w:rPr>
          <w:fldChar w:fldCharType="end"/>
        </w:r>
      </w:hyperlink>
    </w:p>
    <w:p w14:paraId="42AC7756" w14:textId="77777777" w:rsidR="00A1460F" w:rsidRDefault="00B64CE6">
      <w:pPr>
        <w:pStyle w:val="TOC6"/>
        <w:tabs>
          <w:tab w:val="left" w:pos="3024"/>
        </w:tabs>
        <w:rPr>
          <w:rFonts w:asciiTheme="minorHAnsi" w:eastAsiaTheme="minorEastAsia" w:hAnsiTheme="minorHAnsi" w:cstheme="minorBidi"/>
          <w:noProof/>
          <w:sz w:val="22"/>
          <w:szCs w:val="22"/>
        </w:rPr>
      </w:pPr>
      <w:hyperlink w:anchor="_Toc466555483" w:history="1">
        <w:r w:rsidR="00A1460F" w:rsidRPr="00006302">
          <w:rPr>
            <w:rStyle w:val="Hyperlink"/>
            <w:noProof/>
          </w:rPr>
          <w:t>6.3.4.43.3.6</w:t>
        </w:r>
        <w:r w:rsidR="00A1460F">
          <w:rPr>
            <w:rFonts w:asciiTheme="minorHAnsi" w:eastAsiaTheme="minorEastAsia" w:hAnsiTheme="minorHAnsi" w:cstheme="minorBidi"/>
            <w:noProof/>
            <w:sz w:val="22"/>
            <w:szCs w:val="22"/>
          </w:rPr>
          <w:tab/>
        </w:r>
        <w:r w:rsidR="00A1460F" w:rsidRPr="00006302">
          <w:rPr>
            <w:rStyle w:val="Hyperlink"/>
            <w:noProof/>
          </w:rPr>
          <w:t>&lt;effectiveTime value=' '/&gt;</w:t>
        </w:r>
        <w:r w:rsidR="00A1460F">
          <w:rPr>
            <w:noProof/>
            <w:webHidden/>
          </w:rPr>
          <w:tab/>
        </w:r>
        <w:r w:rsidR="00A1460F">
          <w:rPr>
            <w:noProof/>
            <w:webHidden/>
          </w:rPr>
          <w:fldChar w:fldCharType="begin"/>
        </w:r>
        <w:r w:rsidR="00A1460F">
          <w:rPr>
            <w:noProof/>
            <w:webHidden/>
          </w:rPr>
          <w:instrText xml:space="preserve"> PAGEREF _Toc466555483 \h </w:instrText>
        </w:r>
        <w:r w:rsidR="00A1460F">
          <w:rPr>
            <w:noProof/>
            <w:webHidden/>
          </w:rPr>
        </w:r>
        <w:r w:rsidR="00A1460F">
          <w:rPr>
            <w:noProof/>
            <w:webHidden/>
          </w:rPr>
          <w:fldChar w:fldCharType="separate"/>
        </w:r>
        <w:r w:rsidR="00A1460F">
          <w:rPr>
            <w:noProof/>
            <w:webHidden/>
          </w:rPr>
          <w:t>134</w:t>
        </w:r>
        <w:r w:rsidR="00A1460F">
          <w:rPr>
            <w:noProof/>
            <w:webHidden/>
          </w:rPr>
          <w:fldChar w:fldCharType="end"/>
        </w:r>
      </w:hyperlink>
    </w:p>
    <w:p w14:paraId="6D6AFDC6" w14:textId="77777777" w:rsidR="00A1460F" w:rsidRDefault="00B64CE6">
      <w:pPr>
        <w:pStyle w:val="TOC6"/>
        <w:tabs>
          <w:tab w:val="left" w:pos="3024"/>
        </w:tabs>
        <w:rPr>
          <w:rFonts w:asciiTheme="minorHAnsi" w:eastAsiaTheme="minorEastAsia" w:hAnsiTheme="minorHAnsi" w:cstheme="minorBidi"/>
          <w:noProof/>
          <w:sz w:val="22"/>
          <w:szCs w:val="22"/>
        </w:rPr>
      </w:pPr>
      <w:hyperlink w:anchor="_Toc466555484" w:history="1">
        <w:r w:rsidR="00A1460F" w:rsidRPr="00006302">
          <w:rPr>
            <w:rStyle w:val="Hyperlink"/>
            <w:noProof/>
          </w:rPr>
          <w:t>6.3.4.43.3.7</w:t>
        </w:r>
        <w:r w:rsidR="00A1460F">
          <w:rPr>
            <w:rFonts w:asciiTheme="minorHAnsi" w:eastAsiaTheme="minorEastAsia" w:hAnsiTheme="minorHAnsi" w:cstheme="minorBidi"/>
            <w:noProof/>
            <w:sz w:val="22"/>
            <w:szCs w:val="22"/>
          </w:rPr>
          <w:tab/>
        </w:r>
        <w:r w:rsidR="00A1460F" w:rsidRPr="00006302">
          <w:rPr>
            <w:rStyle w:val="Hyperlink"/>
            <w:noProof/>
          </w:rPr>
          <w:t>&lt;!-- one or more survey observations --&gt;   &lt;component typeCode='COMP'&gt;</w:t>
        </w:r>
        <w:r w:rsidR="00A1460F">
          <w:rPr>
            <w:noProof/>
            <w:webHidden/>
          </w:rPr>
          <w:tab/>
        </w:r>
        <w:r w:rsidR="00A1460F">
          <w:rPr>
            <w:noProof/>
            <w:webHidden/>
          </w:rPr>
          <w:fldChar w:fldCharType="begin"/>
        </w:r>
        <w:r w:rsidR="00A1460F">
          <w:rPr>
            <w:noProof/>
            <w:webHidden/>
          </w:rPr>
          <w:instrText xml:space="preserve"> PAGEREF _Toc466555484 \h </w:instrText>
        </w:r>
        <w:r w:rsidR="00A1460F">
          <w:rPr>
            <w:noProof/>
            <w:webHidden/>
          </w:rPr>
        </w:r>
        <w:r w:rsidR="00A1460F">
          <w:rPr>
            <w:noProof/>
            <w:webHidden/>
          </w:rPr>
          <w:fldChar w:fldCharType="separate"/>
        </w:r>
        <w:r w:rsidR="00A1460F">
          <w:rPr>
            <w:noProof/>
            <w:webHidden/>
          </w:rPr>
          <w:t>134</w:t>
        </w:r>
        <w:r w:rsidR="00A1460F">
          <w:rPr>
            <w:noProof/>
            <w:webHidden/>
          </w:rPr>
          <w:fldChar w:fldCharType="end"/>
        </w:r>
      </w:hyperlink>
    </w:p>
    <w:p w14:paraId="3C968579" w14:textId="77777777" w:rsidR="00A1460F" w:rsidRDefault="00B64CE6">
      <w:pPr>
        <w:pStyle w:val="TOC4"/>
        <w:rPr>
          <w:rFonts w:asciiTheme="minorHAnsi" w:eastAsiaTheme="minorEastAsia" w:hAnsiTheme="minorHAnsi" w:cstheme="minorBidi"/>
          <w:noProof/>
          <w:sz w:val="22"/>
          <w:szCs w:val="22"/>
        </w:rPr>
      </w:pPr>
      <w:hyperlink w:anchor="_Toc466555485" w:history="1">
        <w:r w:rsidR="00A1460F" w:rsidRPr="00006302">
          <w:rPr>
            <w:rStyle w:val="Hyperlink"/>
            <w:noProof/>
          </w:rPr>
          <w:t>6.3.4.44 Survey Observation 1.3.6.1.4.1.19376.1.5.3.1.1.12.3.6</w:t>
        </w:r>
        <w:r w:rsidR="00A1460F">
          <w:rPr>
            <w:noProof/>
            <w:webHidden/>
          </w:rPr>
          <w:tab/>
        </w:r>
        <w:r w:rsidR="00A1460F">
          <w:rPr>
            <w:noProof/>
            <w:webHidden/>
          </w:rPr>
          <w:fldChar w:fldCharType="begin"/>
        </w:r>
        <w:r w:rsidR="00A1460F">
          <w:rPr>
            <w:noProof/>
            <w:webHidden/>
          </w:rPr>
          <w:instrText xml:space="preserve"> PAGEREF _Toc466555485 \h </w:instrText>
        </w:r>
        <w:r w:rsidR="00A1460F">
          <w:rPr>
            <w:noProof/>
            <w:webHidden/>
          </w:rPr>
        </w:r>
        <w:r w:rsidR="00A1460F">
          <w:rPr>
            <w:noProof/>
            <w:webHidden/>
          </w:rPr>
          <w:fldChar w:fldCharType="separate"/>
        </w:r>
        <w:r w:rsidR="00A1460F">
          <w:rPr>
            <w:noProof/>
            <w:webHidden/>
          </w:rPr>
          <w:t>134</w:t>
        </w:r>
        <w:r w:rsidR="00A1460F">
          <w:rPr>
            <w:noProof/>
            <w:webHidden/>
          </w:rPr>
          <w:fldChar w:fldCharType="end"/>
        </w:r>
      </w:hyperlink>
    </w:p>
    <w:p w14:paraId="758B4633" w14:textId="77777777" w:rsidR="00A1460F" w:rsidRDefault="00B64CE6">
      <w:pPr>
        <w:pStyle w:val="TOC5"/>
        <w:rPr>
          <w:rFonts w:asciiTheme="minorHAnsi" w:eastAsiaTheme="minorEastAsia" w:hAnsiTheme="minorHAnsi" w:cstheme="minorBidi"/>
          <w:noProof/>
          <w:sz w:val="22"/>
          <w:szCs w:val="22"/>
        </w:rPr>
      </w:pPr>
      <w:hyperlink w:anchor="_Toc466555486" w:history="1">
        <w:r w:rsidR="00A1460F" w:rsidRPr="00006302">
          <w:rPr>
            <w:rStyle w:val="Hyperlink"/>
            <w:noProof/>
          </w:rPr>
          <w:t>6.3.4.44.1 Parent Template</w:t>
        </w:r>
        <w:r w:rsidR="00A1460F">
          <w:rPr>
            <w:noProof/>
            <w:webHidden/>
          </w:rPr>
          <w:tab/>
        </w:r>
        <w:r w:rsidR="00A1460F">
          <w:rPr>
            <w:noProof/>
            <w:webHidden/>
          </w:rPr>
          <w:fldChar w:fldCharType="begin"/>
        </w:r>
        <w:r w:rsidR="00A1460F">
          <w:rPr>
            <w:noProof/>
            <w:webHidden/>
          </w:rPr>
          <w:instrText xml:space="preserve"> PAGEREF _Toc466555486 \h </w:instrText>
        </w:r>
        <w:r w:rsidR="00A1460F">
          <w:rPr>
            <w:noProof/>
            <w:webHidden/>
          </w:rPr>
        </w:r>
        <w:r w:rsidR="00A1460F">
          <w:rPr>
            <w:noProof/>
            <w:webHidden/>
          </w:rPr>
          <w:fldChar w:fldCharType="separate"/>
        </w:r>
        <w:r w:rsidR="00A1460F">
          <w:rPr>
            <w:noProof/>
            <w:webHidden/>
          </w:rPr>
          <w:t>135</w:t>
        </w:r>
        <w:r w:rsidR="00A1460F">
          <w:rPr>
            <w:noProof/>
            <w:webHidden/>
          </w:rPr>
          <w:fldChar w:fldCharType="end"/>
        </w:r>
      </w:hyperlink>
    </w:p>
    <w:p w14:paraId="7B110B29" w14:textId="77777777" w:rsidR="00A1460F" w:rsidRDefault="00B64CE6">
      <w:pPr>
        <w:pStyle w:val="TOC5"/>
        <w:rPr>
          <w:rFonts w:asciiTheme="minorHAnsi" w:eastAsiaTheme="minorEastAsia" w:hAnsiTheme="minorHAnsi" w:cstheme="minorBidi"/>
          <w:noProof/>
          <w:sz w:val="22"/>
          <w:szCs w:val="22"/>
        </w:rPr>
      </w:pPr>
      <w:hyperlink w:anchor="_Toc466555487" w:history="1">
        <w:r w:rsidR="00A1460F" w:rsidRPr="00006302">
          <w:rPr>
            <w:rStyle w:val="Hyperlink"/>
            <w:noProof/>
          </w:rPr>
          <w:t>6.3.4.44.2 Uses</w:t>
        </w:r>
        <w:r w:rsidR="00A1460F">
          <w:rPr>
            <w:noProof/>
            <w:webHidden/>
          </w:rPr>
          <w:tab/>
        </w:r>
        <w:r w:rsidR="00A1460F">
          <w:rPr>
            <w:noProof/>
            <w:webHidden/>
          </w:rPr>
          <w:fldChar w:fldCharType="begin"/>
        </w:r>
        <w:r w:rsidR="00A1460F">
          <w:rPr>
            <w:noProof/>
            <w:webHidden/>
          </w:rPr>
          <w:instrText xml:space="preserve"> PAGEREF _Toc466555487 \h </w:instrText>
        </w:r>
        <w:r w:rsidR="00A1460F">
          <w:rPr>
            <w:noProof/>
            <w:webHidden/>
          </w:rPr>
        </w:r>
        <w:r w:rsidR="00A1460F">
          <w:rPr>
            <w:noProof/>
            <w:webHidden/>
          </w:rPr>
          <w:fldChar w:fldCharType="separate"/>
        </w:r>
        <w:r w:rsidR="00A1460F">
          <w:rPr>
            <w:noProof/>
            <w:webHidden/>
          </w:rPr>
          <w:t>135</w:t>
        </w:r>
        <w:r w:rsidR="00A1460F">
          <w:rPr>
            <w:noProof/>
            <w:webHidden/>
          </w:rPr>
          <w:fldChar w:fldCharType="end"/>
        </w:r>
      </w:hyperlink>
    </w:p>
    <w:p w14:paraId="57E60ED1" w14:textId="77777777" w:rsidR="00A1460F" w:rsidRDefault="00B64CE6">
      <w:pPr>
        <w:pStyle w:val="TOC5"/>
        <w:rPr>
          <w:rFonts w:asciiTheme="minorHAnsi" w:eastAsiaTheme="minorEastAsia" w:hAnsiTheme="minorHAnsi" w:cstheme="minorBidi"/>
          <w:noProof/>
          <w:sz w:val="22"/>
          <w:szCs w:val="22"/>
        </w:rPr>
      </w:pPr>
      <w:hyperlink w:anchor="_Toc466555488" w:history="1">
        <w:r w:rsidR="00A1460F" w:rsidRPr="00006302">
          <w:rPr>
            <w:rStyle w:val="Hyperlink"/>
            <w:noProof/>
          </w:rPr>
          <w:t>6.3.4.44.3 Specification</w:t>
        </w:r>
        <w:r w:rsidR="00A1460F">
          <w:rPr>
            <w:noProof/>
            <w:webHidden/>
          </w:rPr>
          <w:tab/>
        </w:r>
        <w:r w:rsidR="00A1460F">
          <w:rPr>
            <w:noProof/>
            <w:webHidden/>
          </w:rPr>
          <w:fldChar w:fldCharType="begin"/>
        </w:r>
        <w:r w:rsidR="00A1460F">
          <w:rPr>
            <w:noProof/>
            <w:webHidden/>
          </w:rPr>
          <w:instrText xml:space="preserve"> PAGEREF _Toc466555488 \h </w:instrText>
        </w:r>
        <w:r w:rsidR="00A1460F">
          <w:rPr>
            <w:noProof/>
            <w:webHidden/>
          </w:rPr>
        </w:r>
        <w:r w:rsidR="00A1460F">
          <w:rPr>
            <w:noProof/>
            <w:webHidden/>
          </w:rPr>
          <w:fldChar w:fldCharType="separate"/>
        </w:r>
        <w:r w:rsidR="00A1460F">
          <w:rPr>
            <w:noProof/>
            <w:webHidden/>
          </w:rPr>
          <w:t>135</w:t>
        </w:r>
        <w:r w:rsidR="00A1460F">
          <w:rPr>
            <w:noProof/>
            <w:webHidden/>
          </w:rPr>
          <w:fldChar w:fldCharType="end"/>
        </w:r>
      </w:hyperlink>
    </w:p>
    <w:p w14:paraId="2FD3498F" w14:textId="77777777" w:rsidR="00A1460F" w:rsidRDefault="00B64CE6">
      <w:pPr>
        <w:pStyle w:val="TOC6"/>
        <w:tabs>
          <w:tab w:val="left" w:pos="3024"/>
        </w:tabs>
        <w:rPr>
          <w:rFonts w:asciiTheme="minorHAnsi" w:eastAsiaTheme="minorEastAsia" w:hAnsiTheme="minorHAnsi" w:cstheme="minorBidi"/>
          <w:noProof/>
          <w:sz w:val="22"/>
          <w:szCs w:val="22"/>
        </w:rPr>
      </w:pPr>
      <w:hyperlink w:anchor="_Toc466555489" w:history="1">
        <w:r w:rsidR="00A1460F" w:rsidRPr="00006302">
          <w:rPr>
            <w:rStyle w:val="Hyperlink"/>
            <w:noProof/>
          </w:rPr>
          <w:t>6.3.4.44.3.1</w:t>
        </w:r>
        <w:r w:rsidR="00A1460F">
          <w:rPr>
            <w:rFonts w:asciiTheme="minorHAnsi" w:eastAsiaTheme="minorEastAsia" w:hAnsiTheme="minorHAnsi" w:cstheme="minorBidi"/>
            <w:noProof/>
            <w:sz w:val="22"/>
            <w:szCs w:val="22"/>
          </w:rPr>
          <w:tab/>
        </w:r>
        <w:r w:rsidR="00A1460F" w:rsidRPr="00006302">
          <w:rPr>
            <w:rStyle w:val="Hyperlink"/>
            <w:noProof/>
          </w:rPr>
          <w:t>&lt;templateId root='1.3.6.1.4.1.19376.1.5.3.1.4.13'/&gt;   &lt;templateId root='2.16.840.1.113883.10.20.1.31'/&gt;   &lt;templateId root='1.3.6.1.4.1.19376.1.5.3.1.1.12.3.6'/&gt;</w:t>
        </w:r>
        <w:r w:rsidR="00A1460F">
          <w:rPr>
            <w:noProof/>
            <w:webHidden/>
          </w:rPr>
          <w:tab/>
        </w:r>
        <w:r w:rsidR="00A1460F">
          <w:rPr>
            <w:noProof/>
            <w:webHidden/>
          </w:rPr>
          <w:fldChar w:fldCharType="begin"/>
        </w:r>
        <w:r w:rsidR="00A1460F">
          <w:rPr>
            <w:noProof/>
            <w:webHidden/>
          </w:rPr>
          <w:instrText xml:space="preserve"> PAGEREF _Toc466555489 \h </w:instrText>
        </w:r>
        <w:r w:rsidR="00A1460F">
          <w:rPr>
            <w:noProof/>
            <w:webHidden/>
          </w:rPr>
        </w:r>
        <w:r w:rsidR="00A1460F">
          <w:rPr>
            <w:noProof/>
            <w:webHidden/>
          </w:rPr>
          <w:fldChar w:fldCharType="separate"/>
        </w:r>
        <w:r w:rsidR="00A1460F">
          <w:rPr>
            <w:noProof/>
            <w:webHidden/>
          </w:rPr>
          <w:t>135</w:t>
        </w:r>
        <w:r w:rsidR="00A1460F">
          <w:rPr>
            <w:noProof/>
            <w:webHidden/>
          </w:rPr>
          <w:fldChar w:fldCharType="end"/>
        </w:r>
      </w:hyperlink>
    </w:p>
    <w:p w14:paraId="57B9C06D" w14:textId="77777777" w:rsidR="00A1460F" w:rsidRDefault="00B64CE6">
      <w:pPr>
        <w:pStyle w:val="TOC6"/>
        <w:tabs>
          <w:tab w:val="left" w:pos="3024"/>
        </w:tabs>
        <w:rPr>
          <w:rFonts w:asciiTheme="minorHAnsi" w:eastAsiaTheme="minorEastAsia" w:hAnsiTheme="minorHAnsi" w:cstheme="minorBidi"/>
          <w:noProof/>
          <w:sz w:val="22"/>
          <w:szCs w:val="22"/>
        </w:rPr>
      </w:pPr>
      <w:hyperlink w:anchor="_Toc466555490" w:history="1">
        <w:r w:rsidR="00A1460F" w:rsidRPr="00006302">
          <w:rPr>
            <w:rStyle w:val="Hyperlink"/>
            <w:noProof/>
          </w:rPr>
          <w:t>6.3.4.44.3.2</w:t>
        </w:r>
        <w:r w:rsidR="00A1460F">
          <w:rPr>
            <w:rFonts w:asciiTheme="minorHAnsi" w:eastAsiaTheme="minorEastAsia" w:hAnsiTheme="minorHAnsi" w:cstheme="minorBidi"/>
            <w:noProof/>
            <w:sz w:val="22"/>
            <w:szCs w:val="22"/>
          </w:rPr>
          <w:tab/>
        </w:r>
        <w:r w:rsidR="00A1460F" w:rsidRPr="00006302">
          <w:rPr>
            <w:rStyle w:val="Hyperlink"/>
            <w:noProof/>
          </w:rPr>
          <w:t>&lt;code code=' ' codeSystem='2.16.840.1.113883.6.1' codeSystemName='LOINC'/&gt;</w:t>
        </w:r>
        <w:r w:rsidR="00A1460F">
          <w:rPr>
            <w:noProof/>
            <w:webHidden/>
          </w:rPr>
          <w:tab/>
        </w:r>
        <w:r w:rsidR="00A1460F">
          <w:rPr>
            <w:noProof/>
            <w:webHidden/>
          </w:rPr>
          <w:fldChar w:fldCharType="begin"/>
        </w:r>
        <w:r w:rsidR="00A1460F">
          <w:rPr>
            <w:noProof/>
            <w:webHidden/>
          </w:rPr>
          <w:instrText xml:space="preserve"> PAGEREF _Toc466555490 \h </w:instrText>
        </w:r>
        <w:r w:rsidR="00A1460F">
          <w:rPr>
            <w:noProof/>
            <w:webHidden/>
          </w:rPr>
        </w:r>
        <w:r w:rsidR="00A1460F">
          <w:rPr>
            <w:noProof/>
            <w:webHidden/>
          </w:rPr>
          <w:fldChar w:fldCharType="separate"/>
        </w:r>
        <w:r w:rsidR="00A1460F">
          <w:rPr>
            <w:noProof/>
            <w:webHidden/>
          </w:rPr>
          <w:t>135</w:t>
        </w:r>
        <w:r w:rsidR="00A1460F">
          <w:rPr>
            <w:noProof/>
            <w:webHidden/>
          </w:rPr>
          <w:fldChar w:fldCharType="end"/>
        </w:r>
      </w:hyperlink>
    </w:p>
    <w:p w14:paraId="0C17E866" w14:textId="77777777" w:rsidR="00A1460F" w:rsidRDefault="00B64CE6">
      <w:pPr>
        <w:pStyle w:val="TOC6"/>
        <w:tabs>
          <w:tab w:val="left" w:pos="3024"/>
        </w:tabs>
        <w:rPr>
          <w:rFonts w:asciiTheme="minorHAnsi" w:eastAsiaTheme="minorEastAsia" w:hAnsiTheme="minorHAnsi" w:cstheme="minorBidi"/>
          <w:noProof/>
          <w:sz w:val="22"/>
          <w:szCs w:val="22"/>
        </w:rPr>
      </w:pPr>
      <w:hyperlink w:anchor="_Toc466555491" w:history="1">
        <w:r w:rsidR="00A1460F" w:rsidRPr="00006302">
          <w:rPr>
            <w:rStyle w:val="Hyperlink"/>
            <w:noProof/>
          </w:rPr>
          <w:t>6.3.4.44.3.3</w:t>
        </w:r>
        <w:r w:rsidR="00A1460F">
          <w:rPr>
            <w:rFonts w:asciiTheme="minorHAnsi" w:eastAsiaTheme="minorEastAsia" w:hAnsiTheme="minorHAnsi" w:cstheme="minorBidi"/>
            <w:noProof/>
            <w:sz w:val="22"/>
            <w:szCs w:val="22"/>
          </w:rPr>
          <w:tab/>
        </w:r>
        <w:r w:rsidR="00A1460F" w:rsidRPr="00006302">
          <w:rPr>
            <w:rStyle w:val="Hyperlink"/>
            <w:noProof/>
          </w:rPr>
          <w:t>&lt;value xsi:type='CO|CD|INT|PQ' .../&gt;</w:t>
        </w:r>
        <w:r w:rsidR="00A1460F">
          <w:rPr>
            <w:noProof/>
            <w:webHidden/>
          </w:rPr>
          <w:tab/>
        </w:r>
        <w:r w:rsidR="00A1460F">
          <w:rPr>
            <w:noProof/>
            <w:webHidden/>
          </w:rPr>
          <w:fldChar w:fldCharType="begin"/>
        </w:r>
        <w:r w:rsidR="00A1460F">
          <w:rPr>
            <w:noProof/>
            <w:webHidden/>
          </w:rPr>
          <w:instrText xml:space="preserve"> PAGEREF _Toc466555491 \h </w:instrText>
        </w:r>
        <w:r w:rsidR="00A1460F">
          <w:rPr>
            <w:noProof/>
            <w:webHidden/>
          </w:rPr>
        </w:r>
        <w:r w:rsidR="00A1460F">
          <w:rPr>
            <w:noProof/>
            <w:webHidden/>
          </w:rPr>
          <w:fldChar w:fldCharType="separate"/>
        </w:r>
        <w:r w:rsidR="00A1460F">
          <w:rPr>
            <w:noProof/>
            <w:webHidden/>
          </w:rPr>
          <w:t>135</w:t>
        </w:r>
        <w:r w:rsidR="00A1460F">
          <w:rPr>
            <w:noProof/>
            <w:webHidden/>
          </w:rPr>
          <w:fldChar w:fldCharType="end"/>
        </w:r>
      </w:hyperlink>
    </w:p>
    <w:p w14:paraId="0C3B3985" w14:textId="77777777" w:rsidR="00A1460F" w:rsidRDefault="00B64CE6">
      <w:pPr>
        <w:pStyle w:val="TOC6"/>
        <w:tabs>
          <w:tab w:val="left" w:pos="3024"/>
        </w:tabs>
        <w:rPr>
          <w:rFonts w:asciiTheme="minorHAnsi" w:eastAsiaTheme="minorEastAsia" w:hAnsiTheme="minorHAnsi" w:cstheme="minorBidi"/>
          <w:noProof/>
          <w:sz w:val="22"/>
          <w:szCs w:val="22"/>
        </w:rPr>
      </w:pPr>
      <w:hyperlink w:anchor="_Toc466555492" w:history="1">
        <w:r w:rsidR="00A1460F" w:rsidRPr="00006302">
          <w:rPr>
            <w:rStyle w:val="Hyperlink"/>
            <w:noProof/>
          </w:rPr>
          <w:t>6.3.4.44.3.4</w:t>
        </w:r>
        <w:r w:rsidR="00A1460F">
          <w:rPr>
            <w:rFonts w:asciiTheme="minorHAnsi" w:eastAsiaTheme="minorEastAsia" w:hAnsiTheme="minorHAnsi" w:cstheme="minorBidi"/>
            <w:noProof/>
            <w:sz w:val="22"/>
            <w:szCs w:val="22"/>
          </w:rPr>
          <w:tab/>
        </w:r>
        <w:r w:rsidR="00A1460F" w:rsidRPr="00006302">
          <w:rPr>
            <w:rStyle w:val="Hyperlink"/>
            <w:noProof/>
          </w:rPr>
          <w:t>&lt;interpretationCode code=' ' codeSystem=' ' codeSystemName=' '/&gt;</w:t>
        </w:r>
        <w:r w:rsidR="00A1460F">
          <w:rPr>
            <w:noProof/>
            <w:webHidden/>
          </w:rPr>
          <w:tab/>
        </w:r>
        <w:r w:rsidR="00A1460F">
          <w:rPr>
            <w:noProof/>
            <w:webHidden/>
          </w:rPr>
          <w:fldChar w:fldCharType="begin"/>
        </w:r>
        <w:r w:rsidR="00A1460F">
          <w:rPr>
            <w:noProof/>
            <w:webHidden/>
          </w:rPr>
          <w:instrText xml:space="preserve"> PAGEREF _Toc466555492 \h </w:instrText>
        </w:r>
        <w:r w:rsidR="00A1460F">
          <w:rPr>
            <w:noProof/>
            <w:webHidden/>
          </w:rPr>
        </w:r>
        <w:r w:rsidR="00A1460F">
          <w:rPr>
            <w:noProof/>
            <w:webHidden/>
          </w:rPr>
          <w:fldChar w:fldCharType="separate"/>
        </w:r>
        <w:r w:rsidR="00A1460F">
          <w:rPr>
            <w:noProof/>
            <w:webHidden/>
          </w:rPr>
          <w:t>135</w:t>
        </w:r>
        <w:r w:rsidR="00A1460F">
          <w:rPr>
            <w:noProof/>
            <w:webHidden/>
          </w:rPr>
          <w:fldChar w:fldCharType="end"/>
        </w:r>
      </w:hyperlink>
    </w:p>
    <w:p w14:paraId="571A5A17" w14:textId="77777777" w:rsidR="00A1460F" w:rsidRDefault="00B64CE6">
      <w:pPr>
        <w:pStyle w:val="TOC6"/>
        <w:tabs>
          <w:tab w:val="left" w:pos="3024"/>
        </w:tabs>
        <w:rPr>
          <w:rFonts w:asciiTheme="minorHAnsi" w:eastAsiaTheme="minorEastAsia" w:hAnsiTheme="minorHAnsi" w:cstheme="minorBidi"/>
          <w:noProof/>
          <w:sz w:val="22"/>
          <w:szCs w:val="22"/>
        </w:rPr>
      </w:pPr>
      <w:hyperlink w:anchor="_Toc466555493" w:history="1">
        <w:r w:rsidR="00A1460F" w:rsidRPr="00006302">
          <w:rPr>
            <w:rStyle w:val="Hyperlink"/>
            <w:noProof/>
          </w:rPr>
          <w:t>6.3.4.44.3.5</w:t>
        </w:r>
        <w:r w:rsidR="00A1460F">
          <w:rPr>
            <w:rFonts w:asciiTheme="minorHAnsi" w:eastAsiaTheme="minorEastAsia" w:hAnsiTheme="minorHAnsi" w:cstheme="minorBidi"/>
            <w:noProof/>
            <w:sz w:val="22"/>
            <w:szCs w:val="22"/>
          </w:rPr>
          <w:tab/>
        </w:r>
        <w:r w:rsidR="00A1460F" w:rsidRPr="00006302">
          <w:rPr>
            <w:rStyle w:val="Hyperlink"/>
            <w:noProof/>
          </w:rPr>
          <w:t>&lt;methodCode code=' ' codeSystem=' ' codeSystemName=' '/&gt; &lt;targetSiteCode code=' ' codeSystem=' ' codeSystemName=' '/&gt;</w:t>
        </w:r>
        <w:r w:rsidR="00A1460F">
          <w:rPr>
            <w:noProof/>
            <w:webHidden/>
          </w:rPr>
          <w:tab/>
        </w:r>
        <w:r w:rsidR="00A1460F">
          <w:rPr>
            <w:noProof/>
            <w:webHidden/>
          </w:rPr>
          <w:fldChar w:fldCharType="begin"/>
        </w:r>
        <w:r w:rsidR="00A1460F">
          <w:rPr>
            <w:noProof/>
            <w:webHidden/>
          </w:rPr>
          <w:instrText xml:space="preserve"> PAGEREF _Toc466555493 \h </w:instrText>
        </w:r>
        <w:r w:rsidR="00A1460F">
          <w:rPr>
            <w:noProof/>
            <w:webHidden/>
          </w:rPr>
        </w:r>
        <w:r w:rsidR="00A1460F">
          <w:rPr>
            <w:noProof/>
            <w:webHidden/>
          </w:rPr>
          <w:fldChar w:fldCharType="separate"/>
        </w:r>
        <w:r w:rsidR="00A1460F">
          <w:rPr>
            <w:noProof/>
            <w:webHidden/>
          </w:rPr>
          <w:t>136</w:t>
        </w:r>
        <w:r w:rsidR="00A1460F">
          <w:rPr>
            <w:noProof/>
            <w:webHidden/>
          </w:rPr>
          <w:fldChar w:fldCharType="end"/>
        </w:r>
      </w:hyperlink>
    </w:p>
    <w:p w14:paraId="28FEF5BB" w14:textId="77777777" w:rsidR="00A1460F" w:rsidRDefault="00B64CE6">
      <w:pPr>
        <w:pStyle w:val="TOC4"/>
        <w:rPr>
          <w:rFonts w:asciiTheme="minorHAnsi" w:eastAsiaTheme="minorEastAsia" w:hAnsiTheme="minorHAnsi" w:cstheme="minorBidi"/>
          <w:noProof/>
          <w:sz w:val="22"/>
          <w:szCs w:val="22"/>
        </w:rPr>
      </w:pPr>
      <w:hyperlink w:anchor="_Toc466555494" w:history="1">
        <w:r w:rsidR="00A1460F" w:rsidRPr="00006302">
          <w:rPr>
            <w:rStyle w:val="Hyperlink"/>
            <w:noProof/>
          </w:rPr>
          <w:t>6.3.4.45 Acuity 1.3.6.1.4.1.19376.1.5.3.1.1.13.3.1</w:t>
        </w:r>
        <w:r w:rsidR="00A1460F">
          <w:rPr>
            <w:noProof/>
            <w:webHidden/>
          </w:rPr>
          <w:tab/>
        </w:r>
        <w:r w:rsidR="00A1460F">
          <w:rPr>
            <w:noProof/>
            <w:webHidden/>
          </w:rPr>
          <w:fldChar w:fldCharType="begin"/>
        </w:r>
        <w:r w:rsidR="00A1460F">
          <w:rPr>
            <w:noProof/>
            <w:webHidden/>
          </w:rPr>
          <w:instrText xml:space="preserve"> PAGEREF _Toc466555494 \h </w:instrText>
        </w:r>
        <w:r w:rsidR="00A1460F">
          <w:rPr>
            <w:noProof/>
            <w:webHidden/>
          </w:rPr>
        </w:r>
        <w:r w:rsidR="00A1460F">
          <w:rPr>
            <w:noProof/>
            <w:webHidden/>
          </w:rPr>
          <w:fldChar w:fldCharType="separate"/>
        </w:r>
        <w:r w:rsidR="00A1460F">
          <w:rPr>
            <w:noProof/>
            <w:webHidden/>
          </w:rPr>
          <w:t>136</w:t>
        </w:r>
        <w:r w:rsidR="00A1460F">
          <w:rPr>
            <w:noProof/>
            <w:webHidden/>
          </w:rPr>
          <w:fldChar w:fldCharType="end"/>
        </w:r>
      </w:hyperlink>
    </w:p>
    <w:p w14:paraId="5825C473" w14:textId="77777777" w:rsidR="00A1460F" w:rsidRDefault="00B64CE6">
      <w:pPr>
        <w:pStyle w:val="TOC5"/>
        <w:rPr>
          <w:rFonts w:asciiTheme="minorHAnsi" w:eastAsiaTheme="minorEastAsia" w:hAnsiTheme="minorHAnsi" w:cstheme="minorBidi"/>
          <w:noProof/>
          <w:sz w:val="22"/>
          <w:szCs w:val="22"/>
        </w:rPr>
      </w:pPr>
      <w:hyperlink w:anchor="_Toc466555495" w:history="1">
        <w:r w:rsidR="00A1460F" w:rsidRPr="00006302">
          <w:rPr>
            <w:rStyle w:val="Hyperlink"/>
            <w:noProof/>
          </w:rPr>
          <w:t>6.3.4.45.1 Specification</w:t>
        </w:r>
        <w:r w:rsidR="00A1460F">
          <w:rPr>
            <w:noProof/>
            <w:webHidden/>
          </w:rPr>
          <w:tab/>
        </w:r>
        <w:r w:rsidR="00A1460F">
          <w:rPr>
            <w:noProof/>
            <w:webHidden/>
          </w:rPr>
          <w:fldChar w:fldCharType="begin"/>
        </w:r>
        <w:r w:rsidR="00A1460F">
          <w:rPr>
            <w:noProof/>
            <w:webHidden/>
          </w:rPr>
          <w:instrText xml:space="preserve"> PAGEREF _Toc466555495 \h </w:instrText>
        </w:r>
        <w:r w:rsidR="00A1460F">
          <w:rPr>
            <w:noProof/>
            <w:webHidden/>
          </w:rPr>
        </w:r>
        <w:r w:rsidR="00A1460F">
          <w:rPr>
            <w:noProof/>
            <w:webHidden/>
          </w:rPr>
          <w:fldChar w:fldCharType="separate"/>
        </w:r>
        <w:r w:rsidR="00A1460F">
          <w:rPr>
            <w:noProof/>
            <w:webHidden/>
          </w:rPr>
          <w:t>136</w:t>
        </w:r>
        <w:r w:rsidR="00A1460F">
          <w:rPr>
            <w:noProof/>
            <w:webHidden/>
          </w:rPr>
          <w:fldChar w:fldCharType="end"/>
        </w:r>
      </w:hyperlink>
    </w:p>
    <w:p w14:paraId="3BEE4E7D" w14:textId="77777777" w:rsidR="00A1460F" w:rsidRDefault="00B64CE6">
      <w:pPr>
        <w:pStyle w:val="TOC6"/>
        <w:rPr>
          <w:rFonts w:asciiTheme="minorHAnsi" w:eastAsiaTheme="minorEastAsia" w:hAnsiTheme="minorHAnsi" w:cstheme="minorBidi"/>
          <w:noProof/>
          <w:sz w:val="22"/>
          <w:szCs w:val="22"/>
        </w:rPr>
      </w:pPr>
      <w:hyperlink w:anchor="_Toc466555496" w:history="1">
        <w:r w:rsidR="00A1460F" w:rsidRPr="00006302">
          <w:rPr>
            <w:rStyle w:val="Hyperlink"/>
            <w:noProof/>
          </w:rPr>
          <w:t>6.3.4.45.1.1 &lt;observation classCode='OBS' moodCode='EVN'&gt;</w:t>
        </w:r>
        <w:r w:rsidR="00A1460F">
          <w:rPr>
            <w:noProof/>
            <w:webHidden/>
          </w:rPr>
          <w:tab/>
        </w:r>
        <w:r w:rsidR="00A1460F">
          <w:rPr>
            <w:noProof/>
            <w:webHidden/>
          </w:rPr>
          <w:fldChar w:fldCharType="begin"/>
        </w:r>
        <w:r w:rsidR="00A1460F">
          <w:rPr>
            <w:noProof/>
            <w:webHidden/>
          </w:rPr>
          <w:instrText xml:space="preserve"> PAGEREF _Toc466555496 \h </w:instrText>
        </w:r>
        <w:r w:rsidR="00A1460F">
          <w:rPr>
            <w:noProof/>
            <w:webHidden/>
          </w:rPr>
        </w:r>
        <w:r w:rsidR="00A1460F">
          <w:rPr>
            <w:noProof/>
            <w:webHidden/>
          </w:rPr>
          <w:fldChar w:fldCharType="separate"/>
        </w:r>
        <w:r w:rsidR="00A1460F">
          <w:rPr>
            <w:noProof/>
            <w:webHidden/>
          </w:rPr>
          <w:t>136</w:t>
        </w:r>
        <w:r w:rsidR="00A1460F">
          <w:rPr>
            <w:noProof/>
            <w:webHidden/>
          </w:rPr>
          <w:fldChar w:fldCharType="end"/>
        </w:r>
      </w:hyperlink>
    </w:p>
    <w:p w14:paraId="4045DBAA" w14:textId="77777777" w:rsidR="00A1460F" w:rsidRDefault="00B64CE6">
      <w:pPr>
        <w:pStyle w:val="TOC6"/>
        <w:rPr>
          <w:rFonts w:asciiTheme="minorHAnsi" w:eastAsiaTheme="minorEastAsia" w:hAnsiTheme="minorHAnsi" w:cstheme="minorBidi"/>
          <w:noProof/>
          <w:sz w:val="22"/>
          <w:szCs w:val="22"/>
        </w:rPr>
      </w:pPr>
      <w:hyperlink w:anchor="_Toc466555497" w:history="1">
        <w:r w:rsidR="00A1460F" w:rsidRPr="00006302">
          <w:rPr>
            <w:rStyle w:val="Hyperlink"/>
            <w:noProof/>
          </w:rPr>
          <w:t>6.3.4.45.1.2 &lt;templateId root='1.3.6.1.4.1.19376.1.5.3.1.1.13.3.1'/&gt;</w:t>
        </w:r>
        <w:r w:rsidR="00A1460F">
          <w:rPr>
            <w:noProof/>
            <w:webHidden/>
          </w:rPr>
          <w:tab/>
        </w:r>
        <w:r w:rsidR="00A1460F">
          <w:rPr>
            <w:noProof/>
            <w:webHidden/>
          </w:rPr>
          <w:fldChar w:fldCharType="begin"/>
        </w:r>
        <w:r w:rsidR="00A1460F">
          <w:rPr>
            <w:noProof/>
            <w:webHidden/>
          </w:rPr>
          <w:instrText xml:space="preserve"> PAGEREF _Toc466555497 \h </w:instrText>
        </w:r>
        <w:r w:rsidR="00A1460F">
          <w:rPr>
            <w:noProof/>
            <w:webHidden/>
          </w:rPr>
        </w:r>
        <w:r w:rsidR="00A1460F">
          <w:rPr>
            <w:noProof/>
            <w:webHidden/>
          </w:rPr>
          <w:fldChar w:fldCharType="separate"/>
        </w:r>
        <w:r w:rsidR="00A1460F">
          <w:rPr>
            <w:noProof/>
            <w:webHidden/>
          </w:rPr>
          <w:t>136</w:t>
        </w:r>
        <w:r w:rsidR="00A1460F">
          <w:rPr>
            <w:noProof/>
            <w:webHidden/>
          </w:rPr>
          <w:fldChar w:fldCharType="end"/>
        </w:r>
      </w:hyperlink>
    </w:p>
    <w:p w14:paraId="5308E2D2" w14:textId="77777777" w:rsidR="00A1460F" w:rsidRDefault="00B64CE6">
      <w:pPr>
        <w:pStyle w:val="TOC6"/>
        <w:rPr>
          <w:rFonts w:asciiTheme="minorHAnsi" w:eastAsiaTheme="minorEastAsia" w:hAnsiTheme="minorHAnsi" w:cstheme="minorBidi"/>
          <w:noProof/>
          <w:sz w:val="22"/>
          <w:szCs w:val="22"/>
        </w:rPr>
      </w:pPr>
      <w:hyperlink w:anchor="_Toc466555498" w:history="1">
        <w:r w:rsidR="00A1460F" w:rsidRPr="00006302">
          <w:rPr>
            <w:rStyle w:val="Hyperlink"/>
            <w:noProof/>
          </w:rPr>
          <w:t>6.3.4.45.1.3 &lt;id root='' extension=''/&gt;</w:t>
        </w:r>
        <w:r w:rsidR="00A1460F">
          <w:rPr>
            <w:noProof/>
            <w:webHidden/>
          </w:rPr>
          <w:tab/>
        </w:r>
        <w:r w:rsidR="00A1460F">
          <w:rPr>
            <w:noProof/>
            <w:webHidden/>
          </w:rPr>
          <w:fldChar w:fldCharType="begin"/>
        </w:r>
        <w:r w:rsidR="00A1460F">
          <w:rPr>
            <w:noProof/>
            <w:webHidden/>
          </w:rPr>
          <w:instrText xml:space="preserve"> PAGEREF _Toc466555498 \h </w:instrText>
        </w:r>
        <w:r w:rsidR="00A1460F">
          <w:rPr>
            <w:noProof/>
            <w:webHidden/>
          </w:rPr>
        </w:r>
        <w:r w:rsidR="00A1460F">
          <w:rPr>
            <w:noProof/>
            <w:webHidden/>
          </w:rPr>
          <w:fldChar w:fldCharType="separate"/>
        </w:r>
        <w:r w:rsidR="00A1460F">
          <w:rPr>
            <w:noProof/>
            <w:webHidden/>
          </w:rPr>
          <w:t>136</w:t>
        </w:r>
        <w:r w:rsidR="00A1460F">
          <w:rPr>
            <w:noProof/>
            <w:webHidden/>
          </w:rPr>
          <w:fldChar w:fldCharType="end"/>
        </w:r>
      </w:hyperlink>
    </w:p>
    <w:p w14:paraId="16F278DE" w14:textId="77777777" w:rsidR="00A1460F" w:rsidRDefault="00B64CE6">
      <w:pPr>
        <w:pStyle w:val="TOC6"/>
        <w:rPr>
          <w:rFonts w:asciiTheme="minorHAnsi" w:eastAsiaTheme="minorEastAsia" w:hAnsiTheme="minorHAnsi" w:cstheme="minorBidi"/>
          <w:noProof/>
          <w:sz w:val="22"/>
          <w:szCs w:val="22"/>
        </w:rPr>
      </w:pPr>
      <w:hyperlink w:anchor="_Toc466555499" w:history="1">
        <w:r w:rsidR="00A1460F" w:rsidRPr="00006302">
          <w:rPr>
            <w:rStyle w:val="Hyperlink"/>
            <w:noProof/>
          </w:rPr>
          <w:t>6.3.4.45.1.4 &lt;code code='' displayName='' codeSystem='2.16.840.1.113883.6.96' codeSystemName='SNOMED CT'&gt;</w:t>
        </w:r>
        <w:r w:rsidR="00A1460F">
          <w:rPr>
            <w:noProof/>
            <w:webHidden/>
          </w:rPr>
          <w:tab/>
        </w:r>
        <w:r w:rsidR="00A1460F">
          <w:rPr>
            <w:noProof/>
            <w:webHidden/>
          </w:rPr>
          <w:fldChar w:fldCharType="begin"/>
        </w:r>
        <w:r w:rsidR="00A1460F">
          <w:rPr>
            <w:noProof/>
            <w:webHidden/>
          </w:rPr>
          <w:instrText xml:space="preserve"> PAGEREF _Toc466555499 \h </w:instrText>
        </w:r>
        <w:r w:rsidR="00A1460F">
          <w:rPr>
            <w:noProof/>
            <w:webHidden/>
          </w:rPr>
        </w:r>
        <w:r w:rsidR="00A1460F">
          <w:rPr>
            <w:noProof/>
            <w:webHidden/>
          </w:rPr>
          <w:fldChar w:fldCharType="separate"/>
        </w:r>
        <w:r w:rsidR="00A1460F">
          <w:rPr>
            <w:noProof/>
            <w:webHidden/>
          </w:rPr>
          <w:t>137</w:t>
        </w:r>
        <w:r w:rsidR="00A1460F">
          <w:rPr>
            <w:noProof/>
            <w:webHidden/>
          </w:rPr>
          <w:fldChar w:fldCharType="end"/>
        </w:r>
      </w:hyperlink>
    </w:p>
    <w:p w14:paraId="6F13A9AC" w14:textId="77777777" w:rsidR="00A1460F" w:rsidRDefault="00B64CE6">
      <w:pPr>
        <w:pStyle w:val="TOC6"/>
        <w:rPr>
          <w:rFonts w:asciiTheme="minorHAnsi" w:eastAsiaTheme="minorEastAsia" w:hAnsiTheme="minorHAnsi" w:cstheme="minorBidi"/>
          <w:noProof/>
          <w:sz w:val="22"/>
          <w:szCs w:val="22"/>
        </w:rPr>
      </w:pPr>
      <w:hyperlink w:anchor="_Toc466555500" w:history="1">
        <w:r w:rsidR="00A1460F" w:rsidRPr="00006302">
          <w:rPr>
            <w:rStyle w:val="Hyperlink"/>
            <w:noProof/>
          </w:rPr>
          <w:t>6.3.4.45.1.5 &lt;originalText&gt;&lt;reference value='#xxx'/&gt;&lt;orginalText&gt;</w:t>
        </w:r>
        <w:r w:rsidR="00A1460F">
          <w:rPr>
            <w:noProof/>
            <w:webHidden/>
          </w:rPr>
          <w:tab/>
        </w:r>
        <w:r w:rsidR="00A1460F">
          <w:rPr>
            <w:noProof/>
            <w:webHidden/>
          </w:rPr>
          <w:fldChar w:fldCharType="begin"/>
        </w:r>
        <w:r w:rsidR="00A1460F">
          <w:rPr>
            <w:noProof/>
            <w:webHidden/>
          </w:rPr>
          <w:instrText xml:space="preserve"> PAGEREF _Toc466555500 \h </w:instrText>
        </w:r>
        <w:r w:rsidR="00A1460F">
          <w:rPr>
            <w:noProof/>
            <w:webHidden/>
          </w:rPr>
        </w:r>
        <w:r w:rsidR="00A1460F">
          <w:rPr>
            <w:noProof/>
            <w:webHidden/>
          </w:rPr>
          <w:fldChar w:fldCharType="separate"/>
        </w:r>
        <w:r w:rsidR="00A1460F">
          <w:rPr>
            <w:noProof/>
            <w:webHidden/>
          </w:rPr>
          <w:t>137</w:t>
        </w:r>
        <w:r w:rsidR="00A1460F">
          <w:rPr>
            <w:noProof/>
            <w:webHidden/>
          </w:rPr>
          <w:fldChar w:fldCharType="end"/>
        </w:r>
      </w:hyperlink>
    </w:p>
    <w:p w14:paraId="60612132" w14:textId="77777777" w:rsidR="00A1460F" w:rsidRDefault="00B64CE6">
      <w:pPr>
        <w:pStyle w:val="TOC6"/>
        <w:rPr>
          <w:rFonts w:asciiTheme="minorHAnsi" w:eastAsiaTheme="minorEastAsia" w:hAnsiTheme="minorHAnsi" w:cstheme="minorBidi"/>
          <w:noProof/>
          <w:sz w:val="22"/>
          <w:szCs w:val="22"/>
        </w:rPr>
      </w:pPr>
      <w:hyperlink w:anchor="_Toc466555501" w:history="1">
        <w:r w:rsidR="00A1460F" w:rsidRPr="00006302">
          <w:rPr>
            <w:rStyle w:val="Hyperlink"/>
            <w:noProof/>
          </w:rPr>
          <w:t>6.3.4.45.1.6 &lt;text&gt;&lt;reference value='#text/&gt;&lt;/text&gt;</w:t>
        </w:r>
        <w:r w:rsidR="00A1460F">
          <w:rPr>
            <w:noProof/>
            <w:webHidden/>
          </w:rPr>
          <w:tab/>
        </w:r>
        <w:r w:rsidR="00A1460F">
          <w:rPr>
            <w:noProof/>
            <w:webHidden/>
          </w:rPr>
          <w:fldChar w:fldCharType="begin"/>
        </w:r>
        <w:r w:rsidR="00A1460F">
          <w:rPr>
            <w:noProof/>
            <w:webHidden/>
          </w:rPr>
          <w:instrText xml:space="preserve"> PAGEREF _Toc466555501 \h </w:instrText>
        </w:r>
        <w:r w:rsidR="00A1460F">
          <w:rPr>
            <w:noProof/>
            <w:webHidden/>
          </w:rPr>
        </w:r>
        <w:r w:rsidR="00A1460F">
          <w:rPr>
            <w:noProof/>
            <w:webHidden/>
          </w:rPr>
          <w:fldChar w:fldCharType="separate"/>
        </w:r>
        <w:r w:rsidR="00A1460F">
          <w:rPr>
            <w:noProof/>
            <w:webHidden/>
          </w:rPr>
          <w:t>137</w:t>
        </w:r>
        <w:r w:rsidR="00A1460F">
          <w:rPr>
            <w:noProof/>
            <w:webHidden/>
          </w:rPr>
          <w:fldChar w:fldCharType="end"/>
        </w:r>
      </w:hyperlink>
    </w:p>
    <w:p w14:paraId="094362CB" w14:textId="77777777" w:rsidR="00A1460F" w:rsidRDefault="00B64CE6">
      <w:pPr>
        <w:pStyle w:val="TOC6"/>
        <w:rPr>
          <w:rFonts w:asciiTheme="minorHAnsi" w:eastAsiaTheme="minorEastAsia" w:hAnsiTheme="minorHAnsi" w:cstheme="minorBidi"/>
          <w:noProof/>
          <w:sz w:val="22"/>
          <w:szCs w:val="22"/>
        </w:rPr>
      </w:pPr>
      <w:hyperlink w:anchor="_Toc466555502" w:history="1">
        <w:r w:rsidR="00A1460F" w:rsidRPr="00006302">
          <w:rPr>
            <w:rStyle w:val="Hyperlink"/>
            <w:noProof/>
          </w:rPr>
          <w:t>6.3.4.45.1.7 &lt;effectiveTime&gt;</w:t>
        </w:r>
        <w:r w:rsidR="00A1460F">
          <w:rPr>
            <w:noProof/>
            <w:webHidden/>
          </w:rPr>
          <w:tab/>
        </w:r>
        <w:r w:rsidR="00A1460F">
          <w:rPr>
            <w:noProof/>
            <w:webHidden/>
          </w:rPr>
          <w:fldChar w:fldCharType="begin"/>
        </w:r>
        <w:r w:rsidR="00A1460F">
          <w:rPr>
            <w:noProof/>
            <w:webHidden/>
          </w:rPr>
          <w:instrText xml:space="preserve"> PAGEREF _Toc466555502 \h </w:instrText>
        </w:r>
        <w:r w:rsidR="00A1460F">
          <w:rPr>
            <w:noProof/>
            <w:webHidden/>
          </w:rPr>
        </w:r>
        <w:r w:rsidR="00A1460F">
          <w:rPr>
            <w:noProof/>
            <w:webHidden/>
          </w:rPr>
          <w:fldChar w:fldCharType="separate"/>
        </w:r>
        <w:r w:rsidR="00A1460F">
          <w:rPr>
            <w:noProof/>
            <w:webHidden/>
          </w:rPr>
          <w:t>137</w:t>
        </w:r>
        <w:r w:rsidR="00A1460F">
          <w:rPr>
            <w:noProof/>
            <w:webHidden/>
          </w:rPr>
          <w:fldChar w:fldCharType="end"/>
        </w:r>
      </w:hyperlink>
    </w:p>
    <w:p w14:paraId="7931C13C" w14:textId="77777777" w:rsidR="00A1460F" w:rsidRDefault="00B64CE6">
      <w:pPr>
        <w:pStyle w:val="TOC6"/>
        <w:rPr>
          <w:rFonts w:asciiTheme="minorHAnsi" w:eastAsiaTheme="minorEastAsia" w:hAnsiTheme="minorHAnsi" w:cstheme="minorBidi"/>
          <w:noProof/>
          <w:sz w:val="22"/>
          <w:szCs w:val="22"/>
        </w:rPr>
      </w:pPr>
      <w:hyperlink w:anchor="_Toc466555503" w:history="1">
        <w:r w:rsidR="00A1460F" w:rsidRPr="00006302">
          <w:rPr>
            <w:rStyle w:val="Hyperlink"/>
            <w:noProof/>
          </w:rPr>
          <w:t>6.3.4.45.1.8 &lt;high value=''/&gt;</w:t>
        </w:r>
        <w:r w:rsidR="00A1460F">
          <w:rPr>
            <w:noProof/>
            <w:webHidden/>
          </w:rPr>
          <w:tab/>
        </w:r>
        <w:r w:rsidR="00A1460F">
          <w:rPr>
            <w:noProof/>
            <w:webHidden/>
          </w:rPr>
          <w:fldChar w:fldCharType="begin"/>
        </w:r>
        <w:r w:rsidR="00A1460F">
          <w:rPr>
            <w:noProof/>
            <w:webHidden/>
          </w:rPr>
          <w:instrText xml:space="preserve"> PAGEREF _Toc466555503 \h </w:instrText>
        </w:r>
        <w:r w:rsidR="00A1460F">
          <w:rPr>
            <w:noProof/>
            <w:webHidden/>
          </w:rPr>
        </w:r>
        <w:r w:rsidR="00A1460F">
          <w:rPr>
            <w:noProof/>
            <w:webHidden/>
          </w:rPr>
          <w:fldChar w:fldCharType="separate"/>
        </w:r>
        <w:r w:rsidR="00A1460F">
          <w:rPr>
            <w:noProof/>
            <w:webHidden/>
          </w:rPr>
          <w:t>137</w:t>
        </w:r>
        <w:r w:rsidR="00A1460F">
          <w:rPr>
            <w:noProof/>
            <w:webHidden/>
          </w:rPr>
          <w:fldChar w:fldCharType="end"/>
        </w:r>
      </w:hyperlink>
    </w:p>
    <w:p w14:paraId="04CF238C" w14:textId="77777777" w:rsidR="00A1460F" w:rsidRDefault="00B64CE6">
      <w:pPr>
        <w:pStyle w:val="TOC4"/>
        <w:rPr>
          <w:rFonts w:asciiTheme="minorHAnsi" w:eastAsiaTheme="minorEastAsia" w:hAnsiTheme="minorHAnsi" w:cstheme="minorBidi"/>
          <w:noProof/>
          <w:sz w:val="22"/>
          <w:szCs w:val="22"/>
        </w:rPr>
      </w:pPr>
      <w:hyperlink w:anchor="_Toc466555504" w:history="1">
        <w:r w:rsidR="00A1460F" w:rsidRPr="00006302">
          <w:rPr>
            <w:rStyle w:val="Hyperlink"/>
            <w:noProof/>
          </w:rPr>
          <w:t>6.3.4.46 Intravenous Fluids 1.3.6.1.4.1.19376.1.5.3.1.1.13.3.2</w:t>
        </w:r>
        <w:r w:rsidR="00A1460F">
          <w:rPr>
            <w:noProof/>
            <w:webHidden/>
          </w:rPr>
          <w:tab/>
        </w:r>
        <w:r w:rsidR="00A1460F">
          <w:rPr>
            <w:noProof/>
            <w:webHidden/>
          </w:rPr>
          <w:fldChar w:fldCharType="begin"/>
        </w:r>
        <w:r w:rsidR="00A1460F">
          <w:rPr>
            <w:noProof/>
            <w:webHidden/>
          </w:rPr>
          <w:instrText xml:space="preserve"> PAGEREF _Toc466555504 \h </w:instrText>
        </w:r>
        <w:r w:rsidR="00A1460F">
          <w:rPr>
            <w:noProof/>
            <w:webHidden/>
          </w:rPr>
        </w:r>
        <w:r w:rsidR="00A1460F">
          <w:rPr>
            <w:noProof/>
            <w:webHidden/>
          </w:rPr>
          <w:fldChar w:fldCharType="separate"/>
        </w:r>
        <w:r w:rsidR="00A1460F">
          <w:rPr>
            <w:noProof/>
            <w:webHidden/>
          </w:rPr>
          <w:t>137</w:t>
        </w:r>
        <w:r w:rsidR="00A1460F">
          <w:rPr>
            <w:noProof/>
            <w:webHidden/>
          </w:rPr>
          <w:fldChar w:fldCharType="end"/>
        </w:r>
      </w:hyperlink>
    </w:p>
    <w:p w14:paraId="19935202" w14:textId="77777777" w:rsidR="00A1460F" w:rsidRDefault="00B64CE6">
      <w:pPr>
        <w:pStyle w:val="TOC5"/>
        <w:rPr>
          <w:rFonts w:asciiTheme="minorHAnsi" w:eastAsiaTheme="minorEastAsia" w:hAnsiTheme="minorHAnsi" w:cstheme="minorBidi"/>
          <w:noProof/>
          <w:sz w:val="22"/>
          <w:szCs w:val="22"/>
        </w:rPr>
      </w:pPr>
      <w:hyperlink w:anchor="_Toc466555505" w:history="1">
        <w:r w:rsidR="00A1460F" w:rsidRPr="00006302">
          <w:rPr>
            <w:rStyle w:val="Hyperlink"/>
            <w:noProof/>
          </w:rPr>
          <w:t>6.3.4.46.1 Specification</w:t>
        </w:r>
        <w:r w:rsidR="00A1460F">
          <w:rPr>
            <w:noProof/>
            <w:webHidden/>
          </w:rPr>
          <w:tab/>
        </w:r>
        <w:r w:rsidR="00A1460F">
          <w:rPr>
            <w:noProof/>
            <w:webHidden/>
          </w:rPr>
          <w:fldChar w:fldCharType="begin"/>
        </w:r>
        <w:r w:rsidR="00A1460F">
          <w:rPr>
            <w:noProof/>
            <w:webHidden/>
          </w:rPr>
          <w:instrText xml:space="preserve"> PAGEREF _Toc466555505 \h </w:instrText>
        </w:r>
        <w:r w:rsidR="00A1460F">
          <w:rPr>
            <w:noProof/>
            <w:webHidden/>
          </w:rPr>
        </w:r>
        <w:r w:rsidR="00A1460F">
          <w:rPr>
            <w:noProof/>
            <w:webHidden/>
          </w:rPr>
          <w:fldChar w:fldCharType="separate"/>
        </w:r>
        <w:r w:rsidR="00A1460F">
          <w:rPr>
            <w:noProof/>
            <w:webHidden/>
          </w:rPr>
          <w:t>138</w:t>
        </w:r>
        <w:r w:rsidR="00A1460F">
          <w:rPr>
            <w:noProof/>
            <w:webHidden/>
          </w:rPr>
          <w:fldChar w:fldCharType="end"/>
        </w:r>
      </w:hyperlink>
    </w:p>
    <w:p w14:paraId="43BDC748" w14:textId="77777777" w:rsidR="00A1460F" w:rsidRDefault="00B64CE6">
      <w:pPr>
        <w:pStyle w:val="TOC6"/>
        <w:rPr>
          <w:rFonts w:asciiTheme="minorHAnsi" w:eastAsiaTheme="minorEastAsia" w:hAnsiTheme="minorHAnsi" w:cstheme="minorBidi"/>
          <w:noProof/>
          <w:sz w:val="22"/>
          <w:szCs w:val="22"/>
        </w:rPr>
      </w:pPr>
      <w:hyperlink w:anchor="_Toc466555506" w:history="1">
        <w:r w:rsidR="00A1460F" w:rsidRPr="00006302">
          <w:rPr>
            <w:rStyle w:val="Hyperlink"/>
            <w:noProof/>
          </w:rPr>
          <w:t>6.3.4.46.1.1 Medication Fields</w:t>
        </w:r>
        <w:r w:rsidR="00A1460F">
          <w:rPr>
            <w:noProof/>
            <w:webHidden/>
          </w:rPr>
          <w:tab/>
        </w:r>
        <w:r w:rsidR="00A1460F">
          <w:rPr>
            <w:noProof/>
            <w:webHidden/>
          </w:rPr>
          <w:fldChar w:fldCharType="begin"/>
        </w:r>
        <w:r w:rsidR="00A1460F">
          <w:rPr>
            <w:noProof/>
            <w:webHidden/>
          </w:rPr>
          <w:instrText xml:space="preserve"> PAGEREF _Toc466555506 \h </w:instrText>
        </w:r>
        <w:r w:rsidR="00A1460F">
          <w:rPr>
            <w:noProof/>
            <w:webHidden/>
          </w:rPr>
        </w:r>
        <w:r w:rsidR="00A1460F">
          <w:rPr>
            <w:noProof/>
            <w:webHidden/>
          </w:rPr>
          <w:fldChar w:fldCharType="separate"/>
        </w:r>
        <w:r w:rsidR="00A1460F">
          <w:rPr>
            <w:noProof/>
            <w:webHidden/>
          </w:rPr>
          <w:t>139</w:t>
        </w:r>
        <w:r w:rsidR="00A1460F">
          <w:rPr>
            <w:noProof/>
            <w:webHidden/>
          </w:rPr>
          <w:fldChar w:fldCharType="end"/>
        </w:r>
      </w:hyperlink>
    </w:p>
    <w:p w14:paraId="6292E39B" w14:textId="77777777" w:rsidR="00A1460F" w:rsidRDefault="00B64CE6">
      <w:pPr>
        <w:pStyle w:val="TOC6"/>
        <w:rPr>
          <w:rFonts w:asciiTheme="minorHAnsi" w:eastAsiaTheme="minorEastAsia" w:hAnsiTheme="minorHAnsi" w:cstheme="minorBidi"/>
          <w:noProof/>
          <w:sz w:val="22"/>
          <w:szCs w:val="22"/>
        </w:rPr>
      </w:pPr>
      <w:hyperlink w:anchor="_Toc466555507" w:history="1">
        <w:r w:rsidR="00A1460F" w:rsidRPr="00006302">
          <w:rPr>
            <w:rStyle w:val="Hyperlink"/>
            <w:noProof/>
          </w:rPr>
          <w:t>6.3.4.46.1.2 &lt;substanceAdministration classCode='SBADM' moodCode='INT|EVN'&gt;</w:t>
        </w:r>
        <w:r w:rsidR="00A1460F">
          <w:rPr>
            <w:noProof/>
            <w:webHidden/>
          </w:rPr>
          <w:tab/>
        </w:r>
        <w:r w:rsidR="00A1460F">
          <w:rPr>
            <w:noProof/>
            <w:webHidden/>
          </w:rPr>
          <w:fldChar w:fldCharType="begin"/>
        </w:r>
        <w:r w:rsidR="00A1460F">
          <w:rPr>
            <w:noProof/>
            <w:webHidden/>
          </w:rPr>
          <w:instrText xml:space="preserve"> PAGEREF _Toc466555507 \h </w:instrText>
        </w:r>
        <w:r w:rsidR="00A1460F">
          <w:rPr>
            <w:noProof/>
            <w:webHidden/>
          </w:rPr>
        </w:r>
        <w:r w:rsidR="00A1460F">
          <w:rPr>
            <w:noProof/>
            <w:webHidden/>
          </w:rPr>
          <w:fldChar w:fldCharType="separate"/>
        </w:r>
        <w:r w:rsidR="00A1460F">
          <w:rPr>
            <w:noProof/>
            <w:webHidden/>
          </w:rPr>
          <w:t>139</w:t>
        </w:r>
        <w:r w:rsidR="00A1460F">
          <w:rPr>
            <w:noProof/>
            <w:webHidden/>
          </w:rPr>
          <w:fldChar w:fldCharType="end"/>
        </w:r>
      </w:hyperlink>
    </w:p>
    <w:p w14:paraId="383291F8" w14:textId="77777777" w:rsidR="00A1460F" w:rsidRDefault="00B64CE6">
      <w:pPr>
        <w:pStyle w:val="TOC6"/>
        <w:rPr>
          <w:rFonts w:asciiTheme="minorHAnsi" w:eastAsiaTheme="minorEastAsia" w:hAnsiTheme="minorHAnsi" w:cstheme="minorBidi"/>
          <w:noProof/>
          <w:sz w:val="22"/>
          <w:szCs w:val="22"/>
        </w:rPr>
      </w:pPr>
      <w:hyperlink w:anchor="_Toc466555508" w:history="1">
        <w:r w:rsidR="00A1460F" w:rsidRPr="00006302">
          <w:rPr>
            <w:rStyle w:val="Hyperlink"/>
            <w:noProof/>
          </w:rPr>
          <w:t>6.3.4.46.1.3 &lt;templateId root='2.16.840.1.113883.10.20.1.24'/&gt; &lt;templateId root='1.3.6.1.4.1.19376.1.5.3.1.4.7'/&gt; &lt;templateId root='1.3.6.1.4.1.19376.1.5.3.1.4.7.1' /&gt;</w:t>
        </w:r>
        <w:r w:rsidR="00A1460F">
          <w:rPr>
            <w:noProof/>
            <w:webHidden/>
          </w:rPr>
          <w:tab/>
        </w:r>
        <w:r w:rsidR="00A1460F">
          <w:rPr>
            <w:noProof/>
            <w:webHidden/>
          </w:rPr>
          <w:fldChar w:fldCharType="begin"/>
        </w:r>
        <w:r w:rsidR="00A1460F">
          <w:rPr>
            <w:noProof/>
            <w:webHidden/>
          </w:rPr>
          <w:instrText xml:space="preserve"> PAGEREF _Toc466555508 \h </w:instrText>
        </w:r>
        <w:r w:rsidR="00A1460F">
          <w:rPr>
            <w:noProof/>
            <w:webHidden/>
          </w:rPr>
        </w:r>
        <w:r w:rsidR="00A1460F">
          <w:rPr>
            <w:noProof/>
            <w:webHidden/>
          </w:rPr>
          <w:fldChar w:fldCharType="separate"/>
        </w:r>
        <w:r w:rsidR="00A1460F">
          <w:rPr>
            <w:noProof/>
            <w:webHidden/>
          </w:rPr>
          <w:t>139</w:t>
        </w:r>
        <w:r w:rsidR="00A1460F">
          <w:rPr>
            <w:noProof/>
            <w:webHidden/>
          </w:rPr>
          <w:fldChar w:fldCharType="end"/>
        </w:r>
      </w:hyperlink>
    </w:p>
    <w:p w14:paraId="071696B6" w14:textId="77777777" w:rsidR="00A1460F" w:rsidRDefault="00B64CE6">
      <w:pPr>
        <w:pStyle w:val="TOC6"/>
        <w:rPr>
          <w:rFonts w:asciiTheme="minorHAnsi" w:eastAsiaTheme="minorEastAsia" w:hAnsiTheme="minorHAnsi" w:cstheme="minorBidi"/>
          <w:noProof/>
          <w:sz w:val="22"/>
          <w:szCs w:val="22"/>
        </w:rPr>
      </w:pPr>
      <w:hyperlink w:anchor="_Toc466555509" w:history="1">
        <w:r w:rsidR="00A1460F" w:rsidRPr="00006302">
          <w:rPr>
            <w:rStyle w:val="Hyperlink"/>
            <w:noProof/>
          </w:rPr>
          <w:t>6.3.4.46.1.4 &lt;id root='' extension=''/&gt;</w:t>
        </w:r>
        <w:r w:rsidR="00A1460F">
          <w:rPr>
            <w:noProof/>
            <w:webHidden/>
          </w:rPr>
          <w:tab/>
        </w:r>
        <w:r w:rsidR="00A1460F">
          <w:rPr>
            <w:noProof/>
            <w:webHidden/>
          </w:rPr>
          <w:fldChar w:fldCharType="begin"/>
        </w:r>
        <w:r w:rsidR="00A1460F">
          <w:rPr>
            <w:noProof/>
            <w:webHidden/>
          </w:rPr>
          <w:instrText xml:space="preserve"> PAGEREF _Toc466555509 \h </w:instrText>
        </w:r>
        <w:r w:rsidR="00A1460F">
          <w:rPr>
            <w:noProof/>
            <w:webHidden/>
          </w:rPr>
        </w:r>
        <w:r w:rsidR="00A1460F">
          <w:rPr>
            <w:noProof/>
            <w:webHidden/>
          </w:rPr>
          <w:fldChar w:fldCharType="separate"/>
        </w:r>
        <w:r w:rsidR="00A1460F">
          <w:rPr>
            <w:noProof/>
            <w:webHidden/>
          </w:rPr>
          <w:t>139</w:t>
        </w:r>
        <w:r w:rsidR="00A1460F">
          <w:rPr>
            <w:noProof/>
            <w:webHidden/>
          </w:rPr>
          <w:fldChar w:fldCharType="end"/>
        </w:r>
      </w:hyperlink>
    </w:p>
    <w:p w14:paraId="08A07FC4" w14:textId="77777777" w:rsidR="00A1460F" w:rsidRDefault="00B64CE6">
      <w:pPr>
        <w:pStyle w:val="TOC6"/>
        <w:rPr>
          <w:rFonts w:asciiTheme="minorHAnsi" w:eastAsiaTheme="minorEastAsia" w:hAnsiTheme="minorHAnsi" w:cstheme="minorBidi"/>
          <w:noProof/>
          <w:sz w:val="22"/>
          <w:szCs w:val="22"/>
        </w:rPr>
      </w:pPr>
      <w:hyperlink w:anchor="_Toc466555510" w:history="1">
        <w:r w:rsidR="00A1460F" w:rsidRPr="00006302">
          <w:rPr>
            <w:rStyle w:val="Hyperlink"/>
            <w:noProof/>
          </w:rPr>
          <w:t>6.3.4.46.1.5 &lt;code code='' displayName='' codeSystem='' codeSystemName=''&gt;</w:t>
        </w:r>
        <w:r w:rsidR="00A1460F">
          <w:rPr>
            <w:noProof/>
            <w:webHidden/>
          </w:rPr>
          <w:tab/>
        </w:r>
        <w:r w:rsidR="00A1460F">
          <w:rPr>
            <w:noProof/>
            <w:webHidden/>
          </w:rPr>
          <w:fldChar w:fldCharType="begin"/>
        </w:r>
        <w:r w:rsidR="00A1460F">
          <w:rPr>
            <w:noProof/>
            <w:webHidden/>
          </w:rPr>
          <w:instrText xml:space="preserve"> PAGEREF _Toc466555510 \h </w:instrText>
        </w:r>
        <w:r w:rsidR="00A1460F">
          <w:rPr>
            <w:noProof/>
            <w:webHidden/>
          </w:rPr>
        </w:r>
        <w:r w:rsidR="00A1460F">
          <w:rPr>
            <w:noProof/>
            <w:webHidden/>
          </w:rPr>
          <w:fldChar w:fldCharType="separate"/>
        </w:r>
        <w:r w:rsidR="00A1460F">
          <w:rPr>
            <w:noProof/>
            <w:webHidden/>
          </w:rPr>
          <w:t>140</w:t>
        </w:r>
        <w:r w:rsidR="00A1460F">
          <w:rPr>
            <w:noProof/>
            <w:webHidden/>
          </w:rPr>
          <w:fldChar w:fldCharType="end"/>
        </w:r>
      </w:hyperlink>
    </w:p>
    <w:p w14:paraId="105225CC" w14:textId="77777777" w:rsidR="00A1460F" w:rsidRDefault="00B64CE6">
      <w:pPr>
        <w:pStyle w:val="TOC6"/>
        <w:rPr>
          <w:rFonts w:asciiTheme="minorHAnsi" w:eastAsiaTheme="minorEastAsia" w:hAnsiTheme="minorHAnsi" w:cstheme="minorBidi"/>
          <w:noProof/>
          <w:sz w:val="22"/>
          <w:szCs w:val="22"/>
        </w:rPr>
      </w:pPr>
      <w:hyperlink w:anchor="_Toc466555511" w:history="1">
        <w:r w:rsidR="00A1460F" w:rsidRPr="00006302">
          <w:rPr>
            <w:rStyle w:val="Hyperlink"/>
            <w:noProof/>
          </w:rPr>
          <w:t>6.3.4.46.1.6 &lt;text&gt;&lt;reference value=''/&gt;&lt;/text&gt;</w:t>
        </w:r>
        <w:r w:rsidR="00A1460F">
          <w:rPr>
            <w:noProof/>
            <w:webHidden/>
          </w:rPr>
          <w:tab/>
        </w:r>
        <w:r w:rsidR="00A1460F">
          <w:rPr>
            <w:noProof/>
            <w:webHidden/>
          </w:rPr>
          <w:fldChar w:fldCharType="begin"/>
        </w:r>
        <w:r w:rsidR="00A1460F">
          <w:rPr>
            <w:noProof/>
            <w:webHidden/>
          </w:rPr>
          <w:instrText xml:space="preserve"> PAGEREF _Toc466555511 \h </w:instrText>
        </w:r>
        <w:r w:rsidR="00A1460F">
          <w:rPr>
            <w:noProof/>
            <w:webHidden/>
          </w:rPr>
        </w:r>
        <w:r w:rsidR="00A1460F">
          <w:rPr>
            <w:noProof/>
            <w:webHidden/>
          </w:rPr>
          <w:fldChar w:fldCharType="separate"/>
        </w:r>
        <w:r w:rsidR="00A1460F">
          <w:rPr>
            <w:noProof/>
            <w:webHidden/>
          </w:rPr>
          <w:t>140</w:t>
        </w:r>
        <w:r w:rsidR="00A1460F">
          <w:rPr>
            <w:noProof/>
            <w:webHidden/>
          </w:rPr>
          <w:fldChar w:fldCharType="end"/>
        </w:r>
      </w:hyperlink>
    </w:p>
    <w:p w14:paraId="3A80C14D" w14:textId="77777777" w:rsidR="00A1460F" w:rsidRDefault="00B64CE6">
      <w:pPr>
        <w:pStyle w:val="TOC6"/>
        <w:rPr>
          <w:rFonts w:asciiTheme="minorHAnsi" w:eastAsiaTheme="minorEastAsia" w:hAnsiTheme="minorHAnsi" w:cstheme="minorBidi"/>
          <w:noProof/>
          <w:sz w:val="22"/>
          <w:szCs w:val="22"/>
        </w:rPr>
      </w:pPr>
      <w:hyperlink w:anchor="_Toc466555512" w:history="1">
        <w:r w:rsidR="00A1460F" w:rsidRPr="00006302">
          <w:rPr>
            <w:rStyle w:val="Hyperlink"/>
            <w:noProof/>
          </w:rPr>
          <w:t>6.3.4.46.1.7 &lt;statusCode code='completed|active'/&gt;</w:t>
        </w:r>
        <w:r w:rsidR="00A1460F">
          <w:rPr>
            <w:noProof/>
            <w:webHidden/>
          </w:rPr>
          <w:tab/>
        </w:r>
        <w:r w:rsidR="00A1460F">
          <w:rPr>
            <w:noProof/>
            <w:webHidden/>
          </w:rPr>
          <w:fldChar w:fldCharType="begin"/>
        </w:r>
        <w:r w:rsidR="00A1460F">
          <w:rPr>
            <w:noProof/>
            <w:webHidden/>
          </w:rPr>
          <w:instrText xml:space="preserve"> PAGEREF _Toc466555512 \h </w:instrText>
        </w:r>
        <w:r w:rsidR="00A1460F">
          <w:rPr>
            <w:noProof/>
            <w:webHidden/>
          </w:rPr>
        </w:r>
        <w:r w:rsidR="00A1460F">
          <w:rPr>
            <w:noProof/>
            <w:webHidden/>
          </w:rPr>
          <w:fldChar w:fldCharType="separate"/>
        </w:r>
        <w:r w:rsidR="00A1460F">
          <w:rPr>
            <w:noProof/>
            <w:webHidden/>
          </w:rPr>
          <w:t>140</w:t>
        </w:r>
        <w:r w:rsidR="00A1460F">
          <w:rPr>
            <w:noProof/>
            <w:webHidden/>
          </w:rPr>
          <w:fldChar w:fldCharType="end"/>
        </w:r>
      </w:hyperlink>
    </w:p>
    <w:p w14:paraId="788477AB" w14:textId="77777777" w:rsidR="00A1460F" w:rsidRDefault="00B64CE6">
      <w:pPr>
        <w:pStyle w:val="TOC6"/>
        <w:rPr>
          <w:rFonts w:asciiTheme="minorHAnsi" w:eastAsiaTheme="minorEastAsia" w:hAnsiTheme="minorHAnsi" w:cstheme="minorBidi"/>
          <w:noProof/>
          <w:sz w:val="22"/>
          <w:szCs w:val="22"/>
        </w:rPr>
      </w:pPr>
      <w:hyperlink w:anchor="_Toc466555513" w:history="1">
        <w:r w:rsidR="00A1460F" w:rsidRPr="00006302">
          <w:rPr>
            <w:rStyle w:val="Hyperlink"/>
            <w:noProof/>
          </w:rPr>
          <w:t>6.3.4.1.46.8 &lt;effectiveTime xsi:type='IVL_TS'&gt;</w:t>
        </w:r>
        <w:r w:rsidR="00A1460F">
          <w:rPr>
            <w:noProof/>
            <w:webHidden/>
          </w:rPr>
          <w:tab/>
        </w:r>
        <w:r w:rsidR="00A1460F">
          <w:rPr>
            <w:noProof/>
            <w:webHidden/>
          </w:rPr>
          <w:fldChar w:fldCharType="begin"/>
        </w:r>
        <w:r w:rsidR="00A1460F">
          <w:rPr>
            <w:noProof/>
            <w:webHidden/>
          </w:rPr>
          <w:instrText xml:space="preserve"> PAGEREF _Toc466555513 \h </w:instrText>
        </w:r>
        <w:r w:rsidR="00A1460F">
          <w:rPr>
            <w:noProof/>
            <w:webHidden/>
          </w:rPr>
        </w:r>
        <w:r w:rsidR="00A1460F">
          <w:rPr>
            <w:noProof/>
            <w:webHidden/>
          </w:rPr>
          <w:fldChar w:fldCharType="separate"/>
        </w:r>
        <w:r w:rsidR="00A1460F">
          <w:rPr>
            <w:noProof/>
            <w:webHidden/>
          </w:rPr>
          <w:t>140</w:t>
        </w:r>
        <w:r w:rsidR="00A1460F">
          <w:rPr>
            <w:noProof/>
            <w:webHidden/>
          </w:rPr>
          <w:fldChar w:fldCharType="end"/>
        </w:r>
      </w:hyperlink>
    </w:p>
    <w:p w14:paraId="0CEFCD04" w14:textId="77777777" w:rsidR="00A1460F" w:rsidRDefault="00B64CE6">
      <w:pPr>
        <w:pStyle w:val="TOC6"/>
        <w:rPr>
          <w:rFonts w:asciiTheme="minorHAnsi" w:eastAsiaTheme="minorEastAsia" w:hAnsiTheme="minorHAnsi" w:cstheme="minorBidi"/>
          <w:noProof/>
          <w:sz w:val="22"/>
          <w:szCs w:val="22"/>
        </w:rPr>
      </w:pPr>
      <w:hyperlink w:anchor="_Toc466555514" w:history="1">
        <w:r w:rsidR="00A1460F" w:rsidRPr="00006302">
          <w:rPr>
            <w:rStyle w:val="Hyperlink"/>
            <w:noProof/>
          </w:rPr>
          <w:t>6.3.4.46.1.9 &lt;low value=''/&gt;&lt;high value=''/&gt;</w:t>
        </w:r>
        <w:r w:rsidR="00A1460F">
          <w:rPr>
            <w:noProof/>
            <w:webHidden/>
          </w:rPr>
          <w:tab/>
        </w:r>
        <w:r w:rsidR="00A1460F">
          <w:rPr>
            <w:noProof/>
            <w:webHidden/>
          </w:rPr>
          <w:fldChar w:fldCharType="begin"/>
        </w:r>
        <w:r w:rsidR="00A1460F">
          <w:rPr>
            <w:noProof/>
            <w:webHidden/>
          </w:rPr>
          <w:instrText xml:space="preserve"> PAGEREF _Toc466555514 \h </w:instrText>
        </w:r>
        <w:r w:rsidR="00A1460F">
          <w:rPr>
            <w:noProof/>
            <w:webHidden/>
          </w:rPr>
        </w:r>
        <w:r w:rsidR="00A1460F">
          <w:rPr>
            <w:noProof/>
            <w:webHidden/>
          </w:rPr>
          <w:fldChar w:fldCharType="separate"/>
        </w:r>
        <w:r w:rsidR="00A1460F">
          <w:rPr>
            <w:noProof/>
            <w:webHidden/>
          </w:rPr>
          <w:t>140</w:t>
        </w:r>
        <w:r w:rsidR="00A1460F">
          <w:rPr>
            <w:noProof/>
            <w:webHidden/>
          </w:rPr>
          <w:fldChar w:fldCharType="end"/>
        </w:r>
      </w:hyperlink>
    </w:p>
    <w:p w14:paraId="6698C986" w14:textId="77777777" w:rsidR="00A1460F" w:rsidRDefault="00B64CE6">
      <w:pPr>
        <w:pStyle w:val="TOC6"/>
        <w:rPr>
          <w:rFonts w:asciiTheme="minorHAnsi" w:eastAsiaTheme="minorEastAsia" w:hAnsiTheme="minorHAnsi" w:cstheme="minorBidi"/>
          <w:noProof/>
          <w:sz w:val="22"/>
          <w:szCs w:val="22"/>
        </w:rPr>
      </w:pPr>
      <w:hyperlink w:anchor="_Toc466555515" w:history="1">
        <w:r w:rsidR="00A1460F" w:rsidRPr="00006302">
          <w:rPr>
            <w:rStyle w:val="Hyperlink"/>
            <w:noProof/>
          </w:rPr>
          <w:t>6.3.4.46.1.10 &lt;approachSiteCode code='' codeSystem=''&gt; originalText&gt;&lt;reference value=''/&gt;&lt;/originalText&gt; &lt;/approachSiteCode&gt;</w:t>
        </w:r>
        <w:r w:rsidR="00A1460F">
          <w:rPr>
            <w:noProof/>
            <w:webHidden/>
          </w:rPr>
          <w:tab/>
        </w:r>
        <w:r w:rsidR="00A1460F">
          <w:rPr>
            <w:noProof/>
            <w:webHidden/>
          </w:rPr>
          <w:fldChar w:fldCharType="begin"/>
        </w:r>
        <w:r w:rsidR="00A1460F">
          <w:rPr>
            <w:noProof/>
            <w:webHidden/>
          </w:rPr>
          <w:instrText xml:space="preserve"> PAGEREF _Toc466555515 \h </w:instrText>
        </w:r>
        <w:r w:rsidR="00A1460F">
          <w:rPr>
            <w:noProof/>
            <w:webHidden/>
          </w:rPr>
        </w:r>
        <w:r w:rsidR="00A1460F">
          <w:rPr>
            <w:noProof/>
            <w:webHidden/>
          </w:rPr>
          <w:fldChar w:fldCharType="separate"/>
        </w:r>
        <w:r w:rsidR="00A1460F">
          <w:rPr>
            <w:noProof/>
            <w:webHidden/>
          </w:rPr>
          <w:t>140</w:t>
        </w:r>
        <w:r w:rsidR="00A1460F">
          <w:rPr>
            <w:noProof/>
            <w:webHidden/>
          </w:rPr>
          <w:fldChar w:fldCharType="end"/>
        </w:r>
      </w:hyperlink>
    </w:p>
    <w:p w14:paraId="0E7806EE" w14:textId="77777777" w:rsidR="00A1460F" w:rsidRDefault="00B64CE6">
      <w:pPr>
        <w:pStyle w:val="TOC6"/>
        <w:rPr>
          <w:rFonts w:asciiTheme="minorHAnsi" w:eastAsiaTheme="minorEastAsia" w:hAnsiTheme="minorHAnsi" w:cstheme="minorBidi"/>
          <w:noProof/>
          <w:sz w:val="22"/>
          <w:szCs w:val="22"/>
        </w:rPr>
      </w:pPr>
      <w:hyperlink w:anchor="_Toc466555516" w:history="1">
        <w:r w:rsidR="00A1460F" w:rsidRPr="00006302">
          <w:rPr>
            <w:rStyle w:val="Hyperlink"/>
            <w:noProof/>
          </w:rPr>
          <w:t>6.3.4.46.1.11 &lt;doseQuantity&gt;&lt;low value='' unit=''/&gt;&lt;high value='' unit=''/&gt; &lt;/doseQuantity&gt;</w:t>
        </w:r>
        <w:r w:rsidR="00A1460F">
          <w:rPr>
            <w:noProof/>
            <w:webHidden/>
          </w:rPr>
          <w:tab/>
        </w:r>
        <w:r w:rsidR="00A1460F">
          <w:rPr>
            <w:noProof/>
            <w:webHidden/>
          </w:rPr>
          <w:fldChar w:fldCharType="begin"/>
        </w:r>
        <w:r w:rsidR="00A1460F">
          <w:rPr>
            <w:noProof/>
            <w:webHidden/>
          </w:rPr>
          <w:instrText xml:space="preserve"> PAGEREF _Toc466555516 \h </w:instrText>
        </w:r>
        <w:r w:rsidR="00A1460F">
          <w:rPr>
            <w:noProof/>
            <w:webHidden/>
          </w:rPr>
        </w:r>
        <w:r w:rsidR="00A1460F">
          <w:rPr>
            <w:noProof/>
            <w:webHidden/>
          </w:rPr>
          <w:fldChar w:fldCharType="separate"/>
        </w:r>
        <w:r w:rsidR="00A1460F">
          <w:rPr>
            <w:noProof/>
            <w:webHidden/>
          </w:rPr>
          <w:t>141</w:t>
        </w:r>
        <w:r w:rsidR="00A1460F">
          <w:rPr>
            <w:noProof/>
            <w:webHidden/>
          </w:rPr>
          <w:fldChar w:fldCharType="end"/>
        </w:r>
      </w:hyperlink>
    </w:p>
    <w:p w14:paraId="2DAE857F" w14:textId="77777777" w:rsidR="00A1460F" w:rsidRDefault="00B64CE6">
      <w:pPr>
        <w:pStyle w:val="TOC6"/>
        <w:rPr>
          <w:rFonts w:asciiTheme="minorHAnsi" w:eastAsiaTheme="minorEastAsia" w:hAnsiTheme="minorHAnsi" w:cstheme="minorBidi"/>
          <w:noProof/>
          <w:sz w:val="22"/>
          <w:szCs w:val="22"/>
        </w:rPr>
      </w:pPr>
      <w:hyperlink w:anchor="_Toc466555517" w:history="1">
        <w:r w:rsidR="00A1460F" w:rsidRPr="00006302">
          <w:rPr>
            <w:rStyle w:val="Hyperlink"/>
            <w:noProof/>
          </w:rPr>
          <w:t>6.3.4.46.1.12 &lt;low|high value=''&gt; &lt;translation&gt; &lt;originalText&gt;&lt;reference value=''/&gt;&lt;/originalText&gt; &lt;/translation&gt;&lt;/low|high &gt;</w:t>
        </w:r>
        <w:r w:rsidR="00A1460F">
          <w:rPr>
            <w:noProof/>
            <w:webHidden/>
          </w:rPr>
          <w:tab/>
        </w:r>
        <w:r w:rsidR="00A1460F">
          <w:rPr>
            <w:noProof/>
            <w:webHidden/>
          </w:rPr>
          <w:fldChar w:fldCharType="begin"/>
        </w:r>
        <w:r w:rsidR="00A1460F">
          <w:rPr>
            <w:noProof/>
            <w:webHidden/>
          </w:rPr>
          <w:instrText xml:space="preserve"> PAGEREF _Toc466555517 \h </w:instrText>
        </w:r>
        <w:r w:rsidR="00A1460F">
          <w:rPr>
            <w:noProof/>
            <w:webHidden/>
          </w:rPr>
        </w:r>
        <w:r w:rsidR="00A1460F">
          <w:rPr>
            <w:noProof/>
            <w:webHidden/>
          </w:rPr>
          <w:fldChar w:fldCharType="separate"/>
        </w:r>
        <w:r w:rsidR="00A1460F">
          <w:rPr>
            <w:noProof/>
            <w:webHidden/>
          </w:rPr>
          <w:t>141</w:t>
        </w:r>
        <w:r w:rsidR="00A1460F">
          <w:rPr>
            <w:noProof/>
            <w:webHidden/>
          </w:rPr>
          <w:fldChar w:fldCharType="end"/>
        </w:r>
      </w:hyperlink>
    </w:p>
    <w:p w14:paraId="1B4412FC" w14:textId="77777777" w:rsidR="00A1460F" w:rsidRDefault="00B64CE6">
      <w:pPr>
        <w:pStyle w:val="TOC6"/>
        <w:rPr>
          <w:rFonts w:asciiTheme="minorHAnsi" w:eastAsiaTheme="minorEastAsia" w:hAnsiTheme="minorHAnsi" w:cstheme="minorBidi"/>
          <w:noProof/>
          <w:sz w:val="22"/>
          <w:szCs w:val="22"/>
        </w:rPr>
      </w:pPr>
      <w:hyperlink w:anchor="_Toc466555518" w:history="1">
        <w:r w:rsidR="00A1460F" w:rsidRPr="00006302">
          <w:rPr>
            <w:rStyle w:val="Hyperlink"/>
            <w:noProof/>
          </w:rPr>
          <w:t>6.3.4.46.1.13 &lt;rateQuantity&gt;&lt;low value='' unit=''/&gt;&lt;high value='' unit=''/&gt;&lt;/rateQuantity&gt;</w:t>
        </w:r>
        <w:r w:rsidR="00A1460F">
          <w:rPr>
            <w:noProof/>
            <w:webHidden/>
          </w:rPr>
          <w:tab/>
        </w:r>
        <w:r w:rsidR="00A1460F">
          <w:rPr>
            <w:noProof/>
            <w:webHidden/>
          </w:rPr>
          <w:fldChar w:fldCharType="begin"/>
        </w:r>
        <w:r w:rsidR="00A1460F">
          <w:rPr>
            <w:noProof/>
            <w:webHidden/>
          </w:rPr>
          <w:instrText xml:space="preserve"> PAGEREF _Toc466555518 \h </w:instrText>
        </w:r>
        <w:r w:rsidR="00A1460F">
          <w:rPr>
            <w:noProof/>
            <w:webHidden/>
          </w:rPr>
        </w:r>
        <w:r w:rsidR="00A1460F">
          <w:rPr>
            <w:noProof/>
            <w:webHidden/>
          </w:rPr>
          <w:fldChar w:fldCharType="separate"/>
        </w:r>
        <w:r w:rsidR="00A1460F">
          <w:rPr>
            <w:noProof/>
            <w:webHidden/>
          </w:rPr>
          <w:t>141</w:t>
        </w:r>
        <w:r w:rsidR="00A1460F">
          <w:rPr>
            <w:noProof/>
            <w:webHidden/>
          </w:rPr>
          <w:fldChar w:fldCharType="end"/>
        </w:r>
      </w:hyperlink>
    </w:p>
    <w:p w14:paraId="1D9909B7" w14:textId="77777777" w:rsidR="00A1460F" w:rsidRDefault="00B64CE6">
      <w:pPr>
        <w:pStyle w:val="TOC6"/>
        <w:rPr>
          <w:rFonts w:asciiTheme="minorHAnsi" w:eastAsiaTheme="minorEastAsia" w:hAnsiTheme="minorHAnsi" w:cstheme="minorBidi"/>
          <w:noProof/>
          <w:sz w:val="22"/>
          <w:szCs w:val="22"/>
        </w:rPr>
      </w:pPr>
      <w:hyperlink w:anchor="_Toc466555519" w:history="1">
        <w:r w:rsidR="00A1460F" w:rsidRPr="00006302">
          <w:rPr>
            <w:rStyle w:val="Hyperlink"/>
            <w:noProof/>
          </w:rPr>
          <w:t>6.3.4.46.1.14 &lt;consumable&gt;</w:t>
        </w:r>
        <w:r w:rsidR="00A1460F">
          <w:rPr>
            <w:noProof/>
            <w:webHidden/>
          </w:rPr>
          <w:tab/>
        </w:r>
        <w:r w:rsidR="00A1460F">
          <w:rPr>
            <w:noProof/>
            <w:webHidden/>
          </w:rPr>
          <w:fldChar w:fldCharType="begin"/>
        </w:r>
        <w:r w:rsidR="00A1460F">
          <w:rPr>
            <w:noProof/>
            <w:webHidden/>
          </w:rPr>
          <w:instrText xml:space="preserve"> PAGEREF _Toc466555519 \h </w:instrText>
        </w:r>
        <w:r w:rsidR="00A1460F">
          <w:rPr>
            <w:noProof/>
            <w:webHidden/>
          </w:rPr>
        </w:r>
        <w:r w:rsidR="00A1460F">
          <w:rPr>
            <w:noProof/>
            <w:webHidden/>
          </w:rPr>
          <w:fldChar w:fldCharType="separate"/>
        </w:r>
        <w:r w:rsidR="00A1460F">
          <w:rPr>
            <w:noProof/>
            <w:webHidden/>
          </w:rPr>
          <w:t>141</w:t>
        </w:r>
        <w:r w:rsidR="00A1460F">
          <w:rPr>
            <w:noProof/>
            <w:webHidden/>
          </w:rPr>
          <w:fldChar w:fldCharType="end"/>
        </w:r>
      </w:hyperlink>
    </w:p>
    <w:p w14:paraId="131685DA" w14:textId="77777777" w:rsidR="00A1460F" w:rsidRDefault="00B64CE6">
      <w:pPr>
        <w:pStyle w:val="TOC4"/>
        <w:rPr>
          <w:rFonts w:asciiTheme="minorHAnsi" w:eastAsiaTheme="minorEastAsia" w:hAnsiTheme="minorHAnsi" w:cstheme="minorBidi"/>
          <w:noProof/>
          <w:sz w:val="22"/>
          <w:szCs w:val="22"/>
        </w:rPr>
      </w:pPr>
      <w:hyperlink w:anchor="_Toc466555520" w:history="1">
        <w:r w:rsidR="00A1460F" w:rsidRPr="00006302">
          <w:rPr>
            <w:rStyle w:val="Hyperlink"/>
            <w:noProof/>
          </w:rPr>
          <w:t>6.3.4.47 Nursing Assessments Battery 1.3.6.1.4.1.19376.1.5.3.1.1.13.3.4</w:t>
        </w:r>
        <w:r w:rsidR="00A1460F">
          <w:rPr>
            <w:noProof/>
            <w:webHidden/>
          </w:rPr>
          <w:tab/>
        </w:r>
        <w:r w:rsidR="00A1460F">
          <w:rPr>
            <w:noProof/>
            <w:webHidden/>
          </w:rPr>
          <w:fldChar w:fldCharType="begin"/>
        </w:r>
        <w:r w:rsidR="00A1460F">
          <w:rPr>
            <w:noProof/>
            <w:webHidden/>
          </w:rPr>
          <w:instrText xml:space="preserve"> PAGEREF _Toc466555520 \h </w:instrText>
        </w:r>
        <w:r w:rsidR="00A1460F">
          <w:rPr>
            <w:noProof/>
            <w:webHidden/>
          </w:rPr>
        </w:r>
        <w:r w:rsidR="00A1460F">
          <w:rPr>
            <w:noProof/>
            <w:webHidden/>
          </w:rPr>
          <w:fldChar w:fldCharType="separate"/>
        </w:r>
        <w:r w:rsidR="00A1460F">
          <w:rPr>
            <w:noProof/>
            <w:webHidden/>
          </w:rPr>
          <w:t>141</w:t>
        </w:r>
        <w:r w:rsidR="00A1460F">
          <w:rPr>
            <w:noProof/>
            <w:webHidden/>
          </w:rPr>
          <w:fldChar w:fldCharType="end"/>
        </w:r>
      </w:hyperlink>
    </w:p>
    <w:p w14:paraId="6219C3E6" w14:textId="77777777" w:rsidR="00A1460F" w:rsidRDefault="00B64CE6">
      <w:pPr>
        <w:pStyle w:val="TOC5"/>
        <w:rPr>
          <w:rFonts w:asciiTheme="minorHAnsi" w:eastAsiaTheme="minorEastAsia" w:hAnsiTheme="minorHAnsi" w:cstheme="minorBidi"/>
          <w:noProof/>
          <w:sz w:val="22"/>
          <w:szCs w:val="22"/>
        </w:rPr>
      </w:pPr>
      <w:hyperlink w:anchor="_Toc466555521" w:history="1">
        <w:r w:rsidR="00A1460F" w:rsidRPr="00006302">
          <w:rPr>
            <w:rStyle w:val="Hyperlink"/>
            <w:noProof/>
          </w:rPr>
          <w:t>6.3.4.47.1 Specification</w:t>
        </w:r>
        <w:r w:rsidR="00A1460F">
          <w:rPr>
            <w:noProof/>
            <w:webHidden/>
          </w:rPr>
          <w:tab/>
        </w:r>
        <w:r w:rsidR="00A1460F">
          <w:rPr>
            <w:noProof/>
            <w:webHidden/>
          </w:rPr>
          <w:fldChar w:fldCharType="begin"/>
        </w:r>
        <w:r w:rsidR="00A1460F">
          <w:rPr>
            <w:noProof/>
            <w:webHidden/>
          </w:rPr>
          <w:instrText xml:space="preserve"> PAGEREF _Toc466555521 \h </w:instrText>
        </w:r>
        <w:r w:rsidR="00A1460F">
          <w:rPr>
            <w:noProof/>
            <w:webHidden/>
          </w:rPr>
        </w:r>
        <w:r w:rsidR="00A1460F">
          <w:rPr>
            <w:noProof/>
            <w:webHidden/>
          </w:rPr>
          <w:fldChar w:fldCharType="separate"/>
        </w:r>
        <w:r w:rsidR="00A1460F">
          <w:rPr>
            <w:noProof/>
            <w:webHidden/>
          </w:rPr>
          <w:t>142</w:t>
        </w:r>
        <w:r w:rsidR="00A1460F">
          <w:rPr>
            <w:noProof/>
            <w:webHidden/>
          </w:rPr>
          <w:fldChar w:fldCharType="end"/>
        </w:r>
      </w:hyperlink>
    </w:p>
    <w:p w14:paraId="117D483E" w14:textId="77777777" w:rsidR="00A1460F" w:rsidRDefault="00B64CE6">
      <w:pPr>
        <w:pStyle w:val="TOC6"/>
        <w:rPr>
          <w:rFonts w:asciiTheme="minorHAnsi" w:eastAsiaTheme="minorEastAsia" w:hAnsiTheme="minorHAnsi" w:cstheme="minorBidi"/>
          <w:noProof/>
          <w:sz w:val="22"/>
          <w:szCs w:val="22"/>
        </w:rPr>
      </w:pPr>
      <w:hyperlink w:anchor="_Toc466555522" w:history="1">
        <w:r w:rsidR="00A1460F" w:rsidRPr="00006302">
          <w:rPr>
            <w:rStyle w:val="Hyperlink"/>
            <w:noProof/>
          </w:rPr>
          <w:t>6.3.4.47.1.1 &lt;templateId root='1.3.6.1.4.1.19376.1.5.3.1.1.13.3.4'/&gt;</w:t>
        </w:r>
        <w:r w:rsidR="00A1460F">
          <w:rPr>
            <w:noProof/>
            <w:webHidden/>
          </w:rPr>
          <w:tab/>
        </w:r>
        <w:r w:rsidR="00A1460F">
          <w:rPr>
            <w:noProof/>
            <w:webHidden/>
          </w:rPr>
          <w:fldChar w:fldCharType="begin"/>
        </w:r>
        <w:r w:rsidR="00A1460F">
          <w:rPr>
            <w:noProof/>
            <w:webHidden/>
          </w:rPr>
          <w:instrText xml:space="preserve"> PAGEREF _Toc466555522 \h </w:instrText>
        </w:r>
        <w:r w:rsidR="00A1460F">
          <w:rPr>
            <w:noProof/>
            <w:webHidden/>
          </w:rPr>
        </w:r>
        <w:r w:rsidR="00A1460F">
          <w:rPr>
            <w:noProof/>
            <w:webHidden/>
          </w:rPr>
          <w:fldChar w:fldCharType="separate"/>
        </w:r>
        <w:r w:rsidR="00A1460F">
          <w:rPr>
            <w:noProof/>
            <w:webHidden/>
          </w:rPr>
          <w:t>142</w:t>
        </w:r>
        <w:r w:rsidR="00A1460F">
          <w:rPr>
            <w:noProof/>
            <w:webHidden/>
          </w:rPr>
          <w:fldChar w:fldCharType="end"/>
        </w:r>
      </w:hyperlink>
    </w:p>
    <w:p w14:paraId="0E492567" w14:textId="77777777" w:rsidR="00A1460F" w:rsidRDefault="00B64CE6">
      <w:pPr>
        <w:pStyle w:val="TOC6"/>
        <w:rPr>
          <w:rFonts w:asciiTheme="minorHAnsi" w:eastAsiaTheme="minorEastAsia" w:hAnsiTheme="minorHAnsi" w:cstheme="minorBidi"/>
          <w:noProof/>
          <w:sz w:val="22"/>
          <w:szCs w:val="22"/>
        </w:rPr>
      </w:pPr>
      <w:hyperlink w:anchor="_Toc466555523" w:history="1">
        <w:r w:rsidR="00A1460F" w:rsidRPr="00006302">
          <w:rPr>
            <w:rStyle w:val="Hyperlink"/>
            <w:noProof/>
          </w:rPr>
          <w:t>6.3.4.47.1.2 &lt;organizer classCode='BATTERY' moodCode='EVN'&gt;</w:t>
        </w:r>
        <w:r w:rsidR="00A1460F">
          <w:rPr>
            <w:noProof/>
            <w:webHidden/>
          </w:rPr>
          <w:tab/>
        </w:r>
        <w:r w:rsidR="00A1460F">
          <w:rPr>
            <w:noProof/>
            <w:webHidden/>
          </w:rPr>
          <w:fldChar w:fldCharType="begin"/>
        </w:r>
        <w:r w:rsidR="00A1460F">
          <w:rPr>
            <w:noProof/>
            <w:webHidden/>
          </w:rPr>
          <w:instrText xml:space="preserve"> PAGEREF _Toc466555523 \h </w:instrText>
        </w:r>
        <w:r w:rsidR="00A1460F">
          <w:rPr>
            <w:noProof/>
            <w:webHidden/>
          </w:rPr>
        </w:r>
        <w:r w:rsidR="00A1460F">
          <w:rPr>
            <w:noProof/>
            <w:webHidden/>
          </w:rPr>
          <w:fldChar w:fldCharType="separate"/>
        </w:r>
        <w:r w:rsidR="00A1460F">
          <w:rPr>
            <w:noProof/>
            <w:webHidden/>
          </w:rPr>
          <w:t>142</w:t>
        </w:r>
        <w:r w:rsidR="00A1460F">
          <w:rPr>
            <w:noProof/>
            <w:webHidden/>
          </w:rPr>
          <w:fldChar w:fldCharType="end"/>
        </w:r>
      </w:hyperlink>
    </w:p>
    <w:p w14:paraId="272CA0B5" w14:textId="77777777" w:rsidR="00A1460F" w:rsidRDefault="00B64CE6">
      <w:pPr>
        <w:pStyle w:val="TOC6"/>
        <w:rPr>
          <w:rFonts w:asciiTheme="minorHAnsi" w:eastAsiaTheme="minorEastAsia" w:hAnsiTheme="minorHAnsi" w:cstheme="minorBidi"/>
          <w:noProof/>
          <w:sz w:val="22"/>
          <w:szCs w:val="22"/>
        </w:rPr>
      </w:pPr>
      <w:hyperlink w:anchor="_Toc466555524" w:history="1">
        <w:r w:rsidR="00A1460F" w:rsidRPr="00006302">
          <w:rPr>
            <w:rStyle w:val="Hyperlink"/>
            <w:noProof/>
          </w:rPr>
          <w:t>6.3.4.47.1.3 &lt;id root=' ' extension=' '/&gt;</w:t>
        </w:r>
        <w:r w:rsidR="00A1460F">
          <w:rPr>
            <w:noProof/>
            <w:webHidden/>
          </w:rPr>
          <w:tab/>
        </w:r>
        <w:r w:rsidR="00A1460F">
          <w:rPr>
            <w:noProof/>
            <w:webHidden/>
          </w:rPr>
          <w:fldChar w:fldCharType="begin"/>
        </w:r>
        <w:r w:rsidR="00A1460F">
          <w:rPr>
            <w:noProof/>
            <w:webHidden/>
          </w:rPr>
          <w:instrText xml:space="preserve"> PAGEREF _Toc466555524 \h </w:instrText>
        </w:r>
        <w:r w:rsidR="00A1460F">
          <w:rPr>
            <w:noProof/>
            <w:webHidden/>
          </w:rPr>
        </w:r>
        <w:r w:rsidR="00A1460F">
          <w:rPr>
            <w:noProof/>
            <w:webHidden/>
          </w:rPr>
          <w:fldChar w:fldCharType="separate"/>
        </w:r>
        <w:r w:rsidR="00A1460F">
          <w:rPr>
            <w:noProof/>
            <w:webHidden/>
          </w:rPr>
          <w:t>142</w:t>
        </w:r>
        <w:r w:rsidR="00A1460F">
          <w:rPr>
            <w:noProof/>
            <w:webHidden/>
          </w:rPr>
          <w:fldChar w:fldCharType="end"/>
        </w:r>
      </w:hyperlink>
    </w:p>
    <w:p w14:paraId="761E13BF" w14:textId="77777777" w:rsidR="00A1460F" w:rsidRDefault="00B64CE6">
      <w:pPr>
        <w:pStyle w:val="TOC6"/>
        <w:rPr>
          <w:rFonts w:asciiTheme="minorHAnsi" w:eastAsiaTheme="minorEastAsia" w:hAnsiTheme="minorHAnsi" w:cstheme="minorBidi"/>
          <w:noProof/>
          <w:sz w:val="22"/>
          <w:szCs w:val="22"/>
        </w:rPr>
      </w:pPr>
      <w:hyperlink w:anchor="_Toc466555525" w:history="1">
        <w:r w:rsidR="00A1460F" w:rsidRPr="00006302">
          <w:rPr>
            <w:rStyle w:val="Hyperlink"/>
            <w:noProof/>
          </w:rPr>
          <w:t>6.3.4.47.1.4 &lt;code code='X-ASSESS' codeSystem='2.16.840.1.113883.6.1'/&gt;</w:t>
        </w:r>
        <w:r w:rsidR="00A1460F">
          <w:rPr>
            <w:noProof/>
            <w:webHidden/>
          </w:rPr>
          <w:tab/>
        </w:r>
        <w:r w:rsidR="00A1460F">
          <w:rPr>
            <w:noProof/>
            <w:webHidden/>
          </w:rPr>
          <w:fldChar w:fldCharType="begin"/>
        </w:r>
        <w:r w:rsidR="00A1460F">
          <w:rPr>
            <w:noProof/>
            <w:webHidden/>
          </w:rPr>
          <w:instrText xml:space="preserve"> PAGEREF _Toc466555525 \h </w:instrText>
        </w:r>
        <w:r w:rsidR="00A1460F">
          <w:rPr>
            <w:noProof/>
            <w:webHidden/>
          </w:rPr>
        </w:r>
        <w:r w:rsidR="00A1460F">
          <w:rPr>
            <w:noProof/>
            <w:webHidden/>
          </w:rPr>
          <w:fldChar w:fldCharType="separate"/>
        </w:r>
        <w:r w:rsidR="00A1460F">
          <w:rPr>
            <w:noProof/>
            <w:webHidden/>
          </w:rPr>
          <w:t>142</w:t>
        </w:r>
        <w:r w:rsidR="00A1460F">
          <w:rPr>
            <w:noProof/>
            <w:webHidden/>
          </w:rPr>
          <w:fldChar w:fldCharType="end"/>
        </w:r>
      </w:hyperlink>
    </w:p>
    <w:p w14:paraId="7AE877FA" w14:textId="77777777" w:rsidR="00A1460F" w:rsidRDefault="00B64CE6">
      <w:pPr>
        <w:pStyle w:val="TOC6"/>
        <w:rPr>
          <w:rFonts w:asciiTheme="minorHAnsi" w:eastAsiaTheme="minorEastAsia" w:hAnsiTheme="minorHAnsi" w:cstheme="minorBidi"/>
          <w:noProof/>
          <w:sz w:val="22"/>
          <w:szCs w:val="22"/>
        </w:rPr>
      </w:pPr>
      <w:hyperlink w:anchor="_Toc466555526" w:history="1">
        <w:r w:rsidR="00A1460F" w:rsidRPr="00006302">
          <w:rPr>
            <w:rStyle w:val="Hyperlink"/>
            <w:noProof/>
          </w:rPr>
          <w:t>6.3.4.47.1.5 &lt;author/&gt;&lt;time/&gt;&lt;assignedAuthor&gt;&lt;id/&gt;&lt;/assignedAuthor&gt;&lt;/author&gt;</w:t>
        </w:r>
        <w:r w:rsidR="00A1460F">
          <w:rPr>
            <w:noProof/>
            <w:webHidden/>
          </w:rPr>
          <w:tab/>
        </w:r>
        <w:r w:rsidR="00A1460F">
          <w:rPr>
            <w:noProof/>
            <w:webHidden/>
          </w:rPr>
          <w:fldChar w:fldCharType="begin"/>
        </w:r>
        <w:r w:rsidR="00A1460F">
          <w:rPr>
            <w:noProof/>
            <w:webHidden/>
          </w:rPr>
          <w:instrText xml:space="preserve"> PAGEREF _Toc466555526 \h </w:instrText>
        </w:r>
        <w:r w:rsidR="00A1460F">
          <w:rPr>
            <w:noProof/>
            <w:webHidden/>
          </w:rPr>
        </w:r>
        <w:r w:rsidR="00A1460F">
          <w:rPr>
            <w:noProof/>
            <w:webHidden/>
          </w:rPr>
          <w:fldChar w:fldCharType="separate"/>
        </w:r>
        <w:r w:rsidR="00A1460F">
          <w:rPr>
            <w:noProof/>
            <w:webHidden/>
          </w:rPr>
          <w:t>143</w:t>
        </w:r>
        <w:r w:rsidR="00A1460F">
          <w:rPr>
            <w:noProof/>
            <w:webHidden/>
          </w:rPr>
          <w:fldChar w:fldCharType="end"/>
        </w:r>
      </w:hyperlink>
    </w:p>
    <w:p w14:paraId="434F99BF" w14:textId="77777777" w:rsidR="00A1460F" w:rsidRDefault="00B64CE6">
      <w:pPr>
        <w:pStyle w:val="TOC6"/>
        <w:rPr>
          <w:rFonts w:asciiTheme="minorHAnsi" w:eastAsiaTheme="minorEastAsia" w:hAnsiTheme="minorHAnsi" w:cstheme="minorBidi"/>
          <w:noProof/>
          <w:sz w:val="22"/>
          <w:szCs w:val="22"/>
        </w:rPr>
      </w:pPr>
      <w:hyperlink w:anchor="_Toc466555527" w:history="1">
        <w:r w:rsidR="00A1460F" w:rsidRPr="00006302">
          <w:rPr>
            <w:rStyle w:val="Hyperlink"/>
            <w:noProof/>
          </w:rPr>
          <w:t>6.3.4.47.1.6 &lt;statusCode code='completed'/&gt;</w:t>
        </w:r>
        <w:r w:rsidR="00A1460F">
          <w:rPr>
            <w:noProof/>
            <w:webHidden/>
          </w:rPr>
          <w:tab/>
        </w:r>
        <w:r w:rsidR="00A1460F">
          <w:rPr>
            <w:noProof/>
            <w:webHidden/>
          </w:rPr>
          <w:fldChar w:fldCharType="begin"/>
        </w:r>
        <w:r w:rsidR="00A1460F">
          <w:rPr>
            <w:noProof/>
            <w:webHidden/>
          </w:rPr>
          <w:instrText xml:space="preserve"> PAGEREF _Toc466555527 \h </w:instrText>
        </w:r>
        <w:r w:rsidR="00A1460F">
          <w:rPr>
            <w:noProof/>
            <w:webHidden/>
          </w:rPr>
        </w:r>
        <w:r w:rsidR="00A1460F">
          <w:rPr>
            <w:noProof/>
            <w:webHidden/>
          </w:rPr>
          <w:fldChar w:fldCharType="separate"/>
        </w:r>
        <w:r w:rsidR="00A1460F">
          <w:rPr>
            <w:noProof/>
            <w:webHidden/>
          </w:rPr>
          <w:t>143</w:t>
        </w:r>
        <w:r w:rsidR="00A1460F">
          <w:rPr>
            <w:noProof/>
            <w:webHidden/>
          </w:rPr>
          <w:fldChar w:fldCharType="end"/>
        </w:r>
      </w:hyperlink>
    </w:p>
    <w:p w14:paraId="5FCA0BD4" w14:textId="77777777" w:rsidR="00A1460F" w:rsidRDefault="00B64CE6">
      <w:pPr>
        <w:pStyle w:val="TOC6"/>
        <w:rPr>
          <w:rFonts w:asciiTheme="minorHAnsi" w:eastAsiaTheme="minorEastAsia" w:hAnsiTheme="minorHAnsi" w:cstheme="minorBidi"/>
          <w:noProof/>
          <w:sz w:val="22"/>
          <w:szCs w:val="22"/>
        </w:rPr>
      </w:pPr>
      <w:hyperlink w:anchor="_Toc466555528" w:history="1">
        <w:r w:rsidR="00A1460F" w:rsidRPr="00006302">
          <w:rPr>
            <w:rStyle w:val="Hyperlink"/>
            <w:noProof/>
          </w:rPr>
          <w:t>6.3.4.47.1.7 &lt;component&gt;</w:t>
        </w:r>
        <w:r w:rsidR="00A1460F">
          <w:rPr>
            <w:noProof/>
            <w:webHidden/>
          </w:rPr>
          <w:tab/>
        </w:r>
        <w:r w:rsidR="00A1460F">
          <w:rPr>
            <w:noProof/>
            <w:webHidden/>
          </w:rPr>
          <w:fldChar w:fldCharType="begin"/>
        </w:r>
        <w:r w:rsidR="00A1460F">
          <w:rPr>
            <w:noProof/>
            <w:webHidden/>
          </w:rPr>
          <w:instrText xml:space="preserve"> PAGEREF _Toc466555528 \h </w:instrText>
        </w:r>
        <w:r w:rsidR="00A1460F">
          <w:rPr>
            <w:noProof/>
            <w:webHidden/>
          </w:rPr>
        </w:r>
        <w:r w:rsidR="00A1460F">
          <w:rPr>
            <w:noProof/>
            <w:webHidden/>
          </w:rPr>
          <w:fldChar w:fldCharType="separate"/>
        </w:r>
        <w:r w:rsidR="00A1460F">
          <w:rPr>
            <w:noProof/>
            <w:webHidden/>
          </w:rPr>
          <w:t>143</w:t>
        </w:r>
        <w:r w:rsidR="00A1460F">
          <w:rPr>
            <w:noProof/>
            <w:webHidden/>
          </w:rPr>
          <w:fldChar w:fldCharType="end"/>
        </w:r>
      </w:hyperlink>
    </w:p>
    <w:p w14:paraId="65349CE1" w14:textId="77777777" w:rsidR="00A1460F" w:rsidRDefault="00B64CE6">
      <w:pPr>
        <w:pStyle w:val="TOC4"/>
        <w:rPr>
          <w:rFonts w:asciiTheme="minorHAnsi" w:eastAsiaTheme="minorEastAsia" w:hAnsiTheme="minorHAnsi" w:cstheme="minorBidi"/>
          <w:noProof/>
          <w:sz w:val="22"/>
          <w:szCs w:val="22"/>
        </w:rPr>
      </w:pPr>
      <w:hyperlink w:anchor="_Toc466555529" w:history="1">
        <w:r w:rsidR="00A1460F" w:rsidRPr="00006302">
          <w:rPr>
            <w:rStyle w:val="Hyperlink"/>
            <w:noProof/>
          </w:rPr>
          <w:t>6.3.4.48 Antenatal Testing and Surveillance Battery 1.3.6.1.4.1.19376.1.5.3.1.1.21.3.10</w:t>
        </w:r>
        <w:r w:rsidR="00A1460F">
          <w:rPr>
            <w:noProof/>
            <w:webHidden/>
          </w:rPr>
          <w:tab/>
        </w:r>
        <w:r w:rsidR="00A1460F">
          <w:rPr>
            <w:noProof/>
            <w:webHidden/>
          </w:rPr>
          <w:fldChar w:fldCharType="begin"/>
        </w:r>
        <w:r w:rsidR="00A1460F">
          <w:rPr>
            <w:noProof/>
            <w:webHidden/>
          </w:rPr>
          <w:instrText xml:space="preserve"> PAGEREF _Toc466555529 \h </w:instrText>
        </w:r>
        <w:r w:rsidR="00A1460F">
          <w:rPr>
            <w:noProof/>
            <w:webHidden/>
          </w:rPr>
        </w:r>
        <w:r w:rsidR="00A1460F">
          <w:rPr>
            <w:noProof/>
            <w:webHidden/>
          </w:rPr>
          <w:fldChar w:fldCharType="separate"/>
        </w:r>
        <w:r w:rsidR="00A1460F">
          <w:rPr>
            <w:noProof/>
            <w:webHidden/>
          </w:rPr>
          <w:t>143</w:t>
        </w:r>
        <w:r w:rsidR="00A1460F">
          <w:rPr>
            <w:noProof/>
            <w:webHidden/>
          </w:rPr>
          <w:fldChar w:fldCharType="end"/>
        </w:r>
      </w:hyperlink>
    </w:p>
    <w:p w14:paraId="2E734DEA" w14:textId="77777777" w:rsidR="00A1460F" w:rsidRDefault="00B64CE6">
      <w:pPr>
        <w:pStyle w:val="TOC5"/>
        <w:rPr>
          <w:rFonts w:asciiTheme="minorHAnsi" w:eastAsiaTheme="minorEastAsia" w:hAnsiTheme="minorHAnsi" w:cstheme="minorBidi"/>
          <w:noProof/>
          <w:sz w:val="22"/>
          <w:szCs w:val="22"/>
        </w:rPr>
      </w:pPr>
      <w:hyperlink w:anchor="_Toc466555530" w:history="1">
        <w:r w:rsidR="00A1460F" w:rsidRPr="00006302">
          <w:rPr>
            <w:rStyle w:val="Hyperlink"/>
            <w:noProof/>
          </w:rPr>
          <w:t>6.3.4.48.1 Specification</w:t>
        </w:r>
        <w:r w:rsidR="00A1460F">
          <w:rPr>
            <w:noProof/>
            <w:webHidden/>
          </w:rPr>
          <w:tab/>
        </w:r>
        <w:r w:rsidR="00A1460F">
          <w:rPr>
            <w:noProof/>
            <w:webHidden/>
          </w:rPr>
          <w:fldChar w:fldCharType="begin"/>
        </w:r>
        <w:r w:rsidR="00A1460F">
          <w:rPr>
            <w:noProof/>
            <w:webHidden/>
          </w:rPr>
          <w:instrText xml:space="preserve"> PAGEREF _Toc466555530 \h </w:instrText>
        </w:r>
        <w:r w:rsidR="00A1460F">
          <w:rPr>
            <w:noProof/>
            <w:webHidden/>
          </w:rPr>
        </w:r>
        <w:r w:rsidR="00A1460F">
          <w:rPr>
            <w:noProof/>
            <w:webHidden/>
          </w:rPr>
          <w:fldChar w:fldCharType="separate"/>
        </w:r>
        <w:r w:rsidR="00A1460F">
          <w:rPr>
            <w:noProof/>
            <w:webHidden/>
          </w:rPr>
          <w:t>144</w:t>
        </w:r>
        <w:r w:rsidR="00A1460F">
          <w:rPr>
            <w:noProof/>
            <w:webHidden/>
          </w:rPr>
          <w:fldChar w:fldCharType="end"/>
        </w:r>
      </w:hyperlink>
    </w:p>
    <w:p w14:paraId="1880CC3F" w14:textId="77777777" w:rsidR="00A1460F" w:rsidRDefault="00B64CE6">
      <w:pPr>
        <w:pStyle w:val="TOC6"/>
        <w:rPr>
          <w:rFonts w:asciiTheme="minorHAnsi" w:eastAsiaTheme="minorEastAsia" w:hAnsiTheme="minorHAnsi" w:cstheme="minorBidi"/>
          <w:noProof/>
          <w:sz w:val="22"/>
          <w:szCs w:val="22"/>
        </w:rPr>
      </w:pPr>
      <w:hyperlink w:anchor="_Toc466555531" w:history="1">
        <w:r w:rsidR="00A1460F" w:rsidRPr="00006302">
          <w:rPr>
            <w:rStyle w:val="Hyperlink"/>
            <w:noProof/>
          </w:rPr>
          <w:t>6.3.4.48.1.1 &lt;templateId root='1.3.6.1.4.1.19376.1.5.3.1.1.21.3.10'/&gt;</w:t>
        </w:r>
        <w:r w:rsidR="00A1460F">
          <w:rPr>
            <w:noProof/>
            <w:webHidden/>
          </w:rPr>
          <w:tab/>
        </w:r>
        <w:r w:rsidR="00A1460F">
          <w:rPr>
            <w:noProof/>
            <w:webHidden/>
          </w:rPr>
          <w:fldChar w:fldCharType="begin"/>
        </w:r>
        <w:r w:rsidR="00A1460F">
          <w:rPr>
            <w:noProof/>
            <w:webHidden/>
          </w:rPr>
          <w:instrText xml:space="preserve"> PAGEREF _Toc466555531 \h </w:instrText>
        </w:r>
        <w:r w:rsidR="00A1460F">
          <w:rPr>
            <w:noProof/>
            <w:webHidden/>
          </w:rPr>
        </w:r>
        <w:r w:rsidR="00A1460F">
          <w:rPr>
            <w:noProof/>
            <w:webHidden/>
          </w:rPr>
          <w:fldChar w:fldCharType="separate"/>
        </w:r>
        <w:r w:rsidR="00A1460F">
          <w:rPr>
            <w:noProof/>
            <w:webHidden/>
          </w:rPr>
          <w:t>144</w:t>
        </w:r>
        <w:r w:rsidR="00A1460F">
          <w:rPr>
            <w:noProof/>
            <w:webHidden/>
          </w:rPr>
          <w:fldChar w:fldCharType="end"/>
        </w:r>
      </w:hyperlink>
    </w:p>
    <w:p w14:paraId="2028563E" w14:textId="77777777" w:rsidR="00A1460F" w:rsidRDefault="00B64CE6">
      <w:pPr>
        <w:pStyle w:val="TOC6"/>
        <w:rPr>
          <w:rFonts w:asciiTheme="minorHAnsi" w:eastAsiaTheme="minorEastAsia" w:hAnsiTheme="minorHAnsi" w:cstheme="minorBidi"/>
          <w:noProof/>
          <w:sz w:val="22"/>
          <w:szCs w:val="22"/>
        </w:rPr>
      </w:pPr>
      <w:hyperlink w:anchor="_Toc466555532" w:history="1">
        <w:r w:rsidR="00A1460F" w:rsidRPr="00006302">
          <w:rPr>
            <w:rStyle w:val="Hyperlink"/>
            <w:noProof/>
          </w:rPr>
          <w:t>6.3.4.48.1.2 &lt;organizer classCode='BATTERY' moodCode='EVN'&gt;</w:t>
        </w:r>
        <w:r w:rsidR="00A1460F">
          <w:rPr>
            <w:noProof/>
            <w:webHidden/>
          </w:rPr>
          <w:tab/>
        </w:r>
        <w:r w:rsidR="00A1460F">
          <w:rPr>
            <w:noProof/>
            <w:webHidden/>
          </w:rPr>
          <w:fldChar w:fldCharType="begin"/>
        </w:r>
        <w:r w:rsidR="00A1460F">
          <w:rPr>
            <w:noProof/>
            <w:webHidden/>
          </w:rPr>
          <w:instrText xml:space="preserve"> PAGEREF _Toc466555532 \h </w:instrText>
        </w:r>
        <w:r w:rsidR="00A1460F">
          <w:rPr>
            <w:noProof/>
            <w:webHidden/>
          </w:rPr>
        </w:r>
        <w:r w:rsidR="00A1460F">
          <w:rPr>
            <w:noProof/>
            <w:webHidden/>
          </w:rPr>
          <w:fldChar w:fldCharType="separate"/>
        </w:r>
        <w:r w:rsidR="00A1460F">
          <w:rPr>
            <w:noProof/>
            <w:webHidden/>
          </w:rPr>
          <w:t>144</w:t>
        </w:r>
        <w:r w:rsidR="00A1460F">
          <w:rPr>
            <w:noProof/>
            <w:webHidden/>
          </w:rPr>
          <w:fldChar w:fldCharType="end"/>
        </w:r>
      </w:hyperlink>
    </w:p>
    <w:p w14:paraId="46815BB2" w14:textId="77777777" w:rsidR="00A1460F" w:rsidRDefault="00B64CE6">
      <w:pPr>
        <w:pStyle w:val="TOC6"/>
        <w:rPr>
          <w:rFonts w:asciiTheme="minorHAnsi" w:eastAsiaTheme="minorEastAsia" w:hAnsiTheme="minorHAnsi" w:cstheme="minorBidi"/>
          <w:noProof/>
          <w:sz w:val="22"/>
          <w:szCs w:val="22"/>
        </w:rPr>
      </w:pPr>
      <w:hyperlink w:anchor="_Toc466555533" w:history="1">
        <w:r w:rsidR="00A1460F" w:rsidRPr="00006302">
          <w:rPr>
            <w:rStyle w:val="Hyperlink"/>
            <w:noProof/>
          </w:rPr>
          <w:t>6.3.4.48.1.3 &lt;id root=' ' extension=' '/&gt;</w:t>
        </w:r>
        <w:r w:rsidR="00A1460F">
          <w:rPr>
            <w:noProof/>
            <w:webHidden/>
          </w:rPr>
          <w:tab/>
        </w:r>
        <w:r w:rsidR="00A1460F">
          <w:rPr>
            <w:noProof/>
            <w:webHidden/>
          </w:rPr>
          <w:fldChar w:fldCharType="begin"/>
        </w:r>
        <w:r w:rsidR="00A1460F">
          <w:rPr>
            <w:noProof/>
            <w:webHidden/>
          </w:rPr>
          <w:instrText xml:space="preserve"> PAGEREF _Toc466555533 \h </w:instrText>
        </w:r>
        <w:r w:rsidR="00A1460F">
          <w:rPr>
            <w:noProof/>
            <w:webHidden/>
          </w:rPr>
        </w:r>
        <w:r w:rsidR="00A1460F">
          <w:rPr>
            <w:noProof/>
            <w:webHidden/>
          </w:rPr>
          <w:fldChar w:fldCharType="separate"/>
        </w:r>
        <w:r w:rsidR="00A1460F">
          <w:rPr>
            <w:noProof/>
            <w:webHidden/>
          </w:rPr>
          <w:t>144</w:t>
        </w:r>
        <w:r w:rsidR="00A1460F">
          <w:rPr>
            <w:noProof/>
            <w:webHidden/>
          </w:rPr>
          <w:fldChar w:fldCharType="end"/>
        </w:r>
      </w:hyperlink>
    </w:p>
    <w:p w14:paraId="6BA786F7" w14:textId="77777777" w:rsidR="00A1460F" w:rsidRDefault="00B64CE6">
      <w:pPr>
        <w:pStyle w:val="TOC6"/>
        <w:rPr>
          <w:rFonts w:asciiTheme="minorHAnsi" w:eastAsiaTheme="minorEastAsia" w:hAnsiTheme="minorHAnsi" w:cstheme="minorBidi"/>
          <w:noProof/>
          <w:sz w:val="22"/>
          <w:szCs w:val="22"/>
        </w:rPr>
      </w:pPr>
      <w:hyperlink w:anchor="_Toc466555534" w:history="1">
        <w:r w:rsidR="00A1460F" w:rsidRPr="00006302">
          <w:rPr>
            <w:rStyle w:val="Hyperlink"/>
            <w:noProof/>
          </w:rPr>
          <w:t>6.3.4.48.1.4 &lt;code code='XX- XX-ANTENATALTESTINGBATTERY' codeSystem='2.16.840.1.113883.6.1'/&gt;</w:t>
        </w:r>
        <w:r w:rsidR="00A1460F">
          <w:rPr>
            <w:noProof/>
            <w:webHidden/>
          </w:rPr>
          <w:tab/>
        </w:r>
        <w:r w:rsidR="00A1460F">
          <w:rPr>
            <w:noProof/>
            <w:webHidden/>
          </w:rPr>
          <w:fldChar w:fldCharType="begin"/>
        </w:r>
        <w:r w:rsidR="00A1460F">
          <w:rPr>
            <w:noProof/>
            <w:webHidden/>
          </w:rPr>
          <w:instrText xml:space="preserve"> PAGEREF _Toc466555534 \h </w:instrText>
        </w:r>
        <w:r w:rsidR="00A1460F">
          <w:rPr>
            <w:noProof/>
            <w:webHidden/>
          </w:rPr>
        </w:r>
        <w:r w:rsidR="00A1460F">
          <w:rPr>
            <w:noProof/>
            <w:webHidden/>
          </w:rPr>
          <w:fldChar w:fldCharType="separate"/>
        </w:r>
        <w:r w:rsidR="00A1460F">
          <w:rPr>
            <w:noProof/>
            <w:webHidden/>
          </w:rPr>
          <w:t>144</w:t>
        </w:r>
        <w:r w:rsidR="00A1460F">
          <w:rPr>
            <w:noProof/>
            <w:webHidden/>
          </w:rPr>
          <w:fldChar w:fldCharType="end"/>
        </w:r>
      </w:hyperlink>
    </w:p>
    <w:p w14:paraId="14F1A0A1" w14:textId="77777777" w:rsidR="00A1460F" w:rsidRDefault="00B64CE6">
      <w:pPr>
        <w:pStyle w:val="TOC6"/>
        <w:rPr>
          <w:rFonts w:asciiTheme="minorHAnsi" w:eastAsiaTheme="minorEastAsia" w:hAnsiTheme="minorHAnsi" w:cstheme="minorBidi"/>
          <w:noProof/>
          <w:sz w:val="22"/>
          <w:szCs w:val="22"/>
        </w:rPr>
      </w:pPr>
      <w:hyperlink w:anchor="_Toc466555535" w:history="1">
        <w:r w:rsidR="00A1460F" w:rsidRPr="00006302">
          <w:rPr>
            <w:rStyle w:val="Hyperlink"/>
            <w:noProof/>
          </w:rPr>
          <w:t>6.3.4.48.1.5 &lt;author/&gt;&lt;time/&gt;&lt;assignedAuthor&gt;&lt;id/&gt;&lt;/assignedAuthor&gt;&lt;/author&gt;</w:t>
        </w:r>
        <w:r w:rsidR="00A1460F">
          <w:rPr>
            <w:noProof/>
            <w:webHidden/>
          </w:rPr>
          <w:tab/>
        </w:r>
        <w:r w:rsidR="00A1460F">
          <w:rPr>
            <w:noProof/>
            <w:webHidden/>
          </w:rPr>
          <w:fldChar w:fldCharType="begin"/>
        </w:r>
        <w:r w:rsidR="00A1460F">
          <w:rPr>
            <w:noProof/>
            <w:webHidden/>
          </w:rPr>
          <w:instrText xml:space="preserve"> PAGEREF _Toc466555535 \h </w:instrText>
        </w:r>
        <w:r w:rsidR="00A1460F">
          <w:rPr>
            <w:noProof/>
            <w:webHidden/>
          </w:rPr>
        </w:r>
        <w:r w:rsidR="00A1460F">
          <w:rPr>
            <w:noProof/>
            <w:webHidden/>
          </w:rPr>
          <w:fldChar w:fldCharType="separate"/>
        </w:r>
        <w:r w:rsidR="00A1460F">
          <w:rPr>
            <w:noProof/>
            <w:webHidden/>
          </w:rPr>
          <w:t>145</w:t>
        </w:r>
        <w:r w:rsidR="00A1460F">
          <w:rPr>
            <w:noProof/>
            <w:webHidden/>
          </w:rPr>
          <w:fldChar w:fldCharType="end"/>
        </w:r>
      </w:hyperlink>
    </w:p>
    <w:p w14:paraId="14ABED60" w14:textId="77777777" w:rsidR="00A1460F" w:rsidRDefault="00B64CE6">
      <w:pPr>
        <w:pStyle w:val="TOC6"/>
        <w:rPr>
          <w:rFonts w:asciiTheme="minorHAnsi" w:eastAsiaTheme="minorEastAsia" w:hAnsiTheme="minorHAnsi" w:cstheme="minorBidi"/>
          <w:noProof/>
          <w:sz w:val="22"/>
          <w:szCs w:val="22"/>
        </w:rPr>
      </w:pPr>
      <w:hyperlink w:anchor="_Toc466555536" w:history="1">
        <w:r w:rsidR="00A1460F" w:rsidRPr="00006302">
          <w:rPr>
            <w:rStyle w:val="Hyperlink"/>
            <w:noProof/>
          </w:rPr>
          <w:t>6.3.4.48.1.6 &lt;statusCode code='completed'/&gt;</w:t>
        </w:r>
        <w:r w:rsidR="00A1460F">
          <w:rPr>
            <w:noProof/>
            <w:webHidden/>
          </w:rPr>
          <w:tab/>
        </w:r>
        <w:r w:rsidR="00A1460F">
          <w:rPr>
            <w:noProof/>
            <w:webHidden/>
          </w:rPr>
          <w:fldChar w:fldCharType="begin"/>
        </w:r>
        <w:r w:rsidR="00A1460F">
          <w:rPr>
            <w:noProof/>
            <w:webHidden/>
          </w:rPr>
          <w:instrText xml:space="preserve"> PAGEREF _Toc466555536 \h </w:instrText>
        </w:r>
        <w:r w:rsidR="00A1460F">
          <w:rPr>
            <w:noProof/>
            <w:webHidden/>
          </w:rPr>
        </w:r>
        <w:r w:rsidR="00A1460F">
          <w:rPr>
            <w:noProof/>
            <w:webHidden/>
          </w:rPr>
          <w:fldChar w:fldCharType="separate"/>
        </w:r>
        <w:r w:rsidR="00A1460F">
          <w:rPr>
            <w:noProof/>
            <w:webHidden/>
          </w:rPr>
          <w:t>145</w:t>
        </w:r>
        <w:r w:rsidR="00A1460F">
          <w:rPr>
            <w:noProof/>
            <w:webHidden/>
          </w:rPr>
          <w:fldChar w:fldCharType="end"/>
        </w:r>
      </w:hyperlink>
    </w:p>
    <w:p w14:paraId="22BE27C9" w14:textId="77777777" w:rsidR="00A1460F" w:rsidRDefault="00B64CE6">
      <w:pPr>
        <w:pStyle w:val="TOC6"/>
        <w:rPr>
          <w:rFonts w:asciiTheme="minorHAnsi" w:eastAsiaTheme="minorEastAsia" w:hAnsiTheme="minorHAnsi" w:cstheme="minorBidi"/>
          <w:noProof/>
          <w:sz w:val="22"/>
          <w:szCs w:val="22"/>
        </w:rPr>
      </w:pPr>
      <w:hyperlink w:anchor="_Toc466555537" w:history="1">
        <w:r w:rsidR="00A1460F" w:rsidRPr="00006302">
          <w:rPr>
            <w:rStyle w:val="Hyperlink"/>
            <w:noProof/>
          </w:rPr>
          <w:t>6.3.4.48.1.7 &lt;component&gt;</w:t>
        </w:r>
        <w:r w:rsidR="00A1460F">
          <w:rPr>
            <w:noProof/>
            <w:webHidden/>
          </w:rPr>
          <w:tab/>
        </w:r>
        <w:r w:rsidR="00A1460F">
          <w:rPr>
            <w:noProof/>
            <w:webHidden/>
          </w:rPr>
          <w:fldChar w:fldCharType="begin"/>
        </w:r>
        <w:r w:rsidR="00A1460F">
          <w:rPr>
            <w:noProof/>
            <w:webHidden/>
          </w:rPr>
          <w:instrText xml:space="preserve"> PAGEREF _Toc466555537 \h </w:instrText>
        </w:r>
        <w:r w:rsidR="00A1460F">
          <w:rPr>
            <w:noProof/>
            <w:webHidden/>
          </w:rPr>
        </w:r>
        <w:r w:rsidR="00A1460F">
          <w:rPr>
            <w:noProof/>
            <w:webHidden/>
          </w:rPr>
          <w:fldChar w:fldCharType="separate"/>
        </w:r>
        <w:r w:rsidR="00A1460F">
          <w:rPr>
            <w:noProof/>
            <w:webHidden/>
          </w:rPr>
          <w:t>145</w:t>
        </w:r>
        <w:r w:rsidR="00A1460F">
          <w:rPr>
            <w:noProof/>
            <w:webHidden/>
          </w:rPr>
          <w:fldChar w:fldCharType="end"/>
        </w:r>
      </w:hyperlink>
    </w:p>
    <w:p w14:paraId="74090E6D" w14:textId="77777777" w:rsidR="00A1460F" w:rsidRDefault="00B64CE6">
      <w:pPr>
        <w:pStyle w:val="TOC4"/>
        <w:rPr>
          <w:rFonts w:asciiTheme="minorHAnsi" w:eastAsiaTheme="minorEastAsia" w:hAnsiTheme="minorHAnsi" w:cstheme="minorBidi"/>
          <w:noProof/>
          <w:sz w:val="22"/>
          <w:szCs w:val="22"/>
        </w:rPr>
      </w:pPr>
      <w:hyperlink w:anchor="_Toc466555538" w:history="1">
        <w:r w:rsidR="00A1460F" w:rsidRPr="00006302">
          <w:rPr>
            <w:rStyle w:val="Hyperlink"/>
            <w:noProof/>
          </w:rPr>
          <w:t>6.3.4.49 Immunization Recommendation</w:t>
        </w:r>
        <w:r w:rsidR="00A1460F">
          <w:rPr>
            <w:noProof/>
            <w:webHidden/>
          </w:rPr>
          <w:tab/>
        </w:r>
        <w:r w:rsidR="00A1460F">
          <w:rPr>
            <w:noProof/>
            <w:webHidden/>
          </w:rPr>
          <w:fldChar w:fldCharType="begin"/>
        </w:r>
        <w:r w:rsidR="00A1460F">
          <w:rPr>
            <w:noProof/>
            <w:webHidden/>
          </w:rPr>
          <w:instrText xml:space="preserve"> PAGEREF _Toc466555538 \h </w:instrText>
        </w:r>
        <w:r w:rsidR="00A1460F">
          <w:rPr>
            <w:noProof/>
            <w:webHidden/>
          </w:rPr>
        </w:r>
        <w:r w:rsidR="00A1460F">
          <w:rPr>
            <w:noProof/>
            <w:webHidden/>
          </w:rPr>
          <w:fldChar w:fldCharType="separate"/>
        </w:r>
        <w:r w:rsidR="00A1460F">
          <w:rPr>
            <w:noProof/>
            <w:webHidden/>
          </w:rPr>
          <w:t>145</w:t>
        </w:r>
        <w:r w:rsidR="00A1460F">
          <w:rPr>
            <w:noProof/>
            <w:webHidden/>
          </w:rPr>
          <w:fldChar w:fldCharType="end"/>
        </w:r>
      </w:hyperlink>
    </w:p>
    <w:p w14:paraId="1A7B6595" w14:textId="77777777" w:rsidR="00A1460F" w:rsidRDefault="00B64CE6">
      <w:pPr>
        <w:pStyle w:val="TOC4"/>
        <w:rPr>
          <w:rFonts w:asciiTheme="minorHAnsi" w:eastAsiaTheme="minorEastAsia" w:hAnsiTheme="minorHAnsi" w:cstheme="minorBidi"/>
          <w:noProof/>
          <w:sz w:val="22"/>
          <w:szCs w:val="22"/>
        </w:rPr>
      </w:pPr>
      <w:hyperlink w:anchor="_Toc466555539" w:history="1">
        <w:r w:rsidR="00A1460F" w:rsidRPr="00006302">
          <w:rPr>
            <w:rStyle w:val="Hyperlink"/>
            <w:noProof/>
          </w:rPr>
          <w:t>6.3.4.50 Alert Entry</w:t>
        </w:r>
        <w:r w:rsidR="00A1460F">
          <w:rPr>
            <w:noProof/>
            <w:webHidden/>
          </w:rPr>
          <w:tab/>
        </w:r>
        <w:r w:rsidR="00A1460F">
          <w:rPr>
            <w:noProof/>
            <w:webHidden/>
          </w:rPr>
          <w:fldChar w:fldCharType="begin"/>
        </w:r>
        <w:r w:rsidR="00A1460F">
          <w:rPr>
            <w:noProof/>
            <w:webHidden/>
          </w:rPr>
          <w:instrText xml:space="preserve"> PAGEREF _Toc466555539 \h </w:instrText>
        </w:r>
        <w:r w:rsidR="00A1460F">
          <w:rPr>
            <w:noProof/>
            <w:webHidden/>
          </w:rPr>
        </w:r>
        <w:r w:rsidR="00A1460F">
          <w:rPr>
            <w:noProof/>
            <w:webHidden/>
          </w:rPr>
          <w:fldChar w:fldCharType="separate"/>
        </w:r>
        <w:r w:rsidR="00A1460F">
          <w:rPr>
            <w:noProof/>
            <w:webHidden/>
          </w:rPr>
          <w:t>145</w:t>
        </w:r>
        <w:r w:rsidR="00A1460F">
          <w:rPr>
            <w:noProof/>
            <w:webHidden/>
          </w:rPr>
          <w:fldChar w:fldCharType="end"/>
        </w:r>
      </w:hyperlink>
    </w:p>
    <w:p w14:paraId="0AF4D3E2" w14:textId="77777777" w:rsidR="00A1460F" w:rsidRDefault="00B64CE6">
      <w:pPr>
        <w:pStyle w:val="TOC4"/>
        <w:rPr>
          <w:rFonts w:asciiTheme="minorHAnsi" w:eastAsiaTheme="minorEastAsia" w:hAnsiTheme="minorHAnsi" w:cstheme="minorBidi"/>
          <w:noProof/>
          <w:sz w:val="22"/>
          <w:szCs w:val="22"/>
        </w:rPr>
      </w:pPr>
      <w:hyperlink w:anchor="_Toc466555540" w:history="1">
        <w:r w:rsidR="00A1460F" w:rsidRPr="00006302">
          <w:rPr>
            <w:rStyle w:val="Hyperlink"/>
            <w:noProof/>
          </w:rPr>
          <w:t>6.3.4.51 Antigen Dose</w:t>
        </w:r>
        <w:r w:rsidR="00A1460F">
          <w:rPr>
            <w:noProof/>
            <w:webHidden/>
          </w:rPr>
          <w:tab/>
        </w:r>
        <w:r w:rsidR="00A1460F">
          <w:rPr>
            <w:noProof/>
            <w:webHidden/>
          </w:rPr>
          <w:fldChar w:fldCharType="begin"/>
        </w:r>
        <w:r w:rsidR="00A1460F">
          <w:rPr>
            <w:noProof/>
            <w:webHidden/>
          </w:rPr>
          <w:instrText xml:space="preserve"> PAGEREF _Toc466555540 \h </w:instrText>
        </w:r>
        <w:r w:rsidR="00A1460F">
          <w:rPr>
            <w:noProof/>
            <w:webHidden/>
          </w:rPr>
        </w:r>
        <w:r w:rsidR="00A1460F">
          <w:rPr>
            <w:noProof/>
            <w:webHidden/>
          </w:rPr>
          <w:fldChar w:fldCharType="separate"/>
        </w:r>
        <w:r w:rsidR="00A1460F">
          <w:rPr>
            <w:noProof/>
            <w:webHidden/>
          </w:rPr>
          <w:t>146</w:t>
        </w:r>
        <w:r w:rsidR="00A1460F">
          <w:rPr>
            <w:noProof/>
            <w:webHidden/>
          </w:rPr>
          <w:fldChar w:fldCharType="end"/>
        </w:r>
      </w:hyperlink>
    </w:p>
    <w:p w14:paraId="6D7134E7" w14:textId="77777777" w:rsidR="00A1460F" w:rsidRDefault="00B64CE6">
      <w:pPr>
        <w:pStyle w:val="TOC4"/>
        <w:rPr>
          <w:rFonts w:asciiTheme="minorHAnsi" w:eastAsiaTheme="minorEastAsia" w:hAnsiTheme="minorHAnsi" w:cstheme="minorBidi"/>
          <w:noProof/>
          <w:sz w:val="22"/>
          <w:szCs w:val="22"/>
        </w:rPr>
      </w:pPr>
      <w:hyperlink w:anchor="_Toc466555541" w:history="1">
        <w:r w:rsidR="00A1460F" w:rsidRPr="00006302">
          <w:rPr>
            <w:rStyle w:val="Hyperlink"/>
            <w:noProof/>
          </w:rPr>
          <w:t>6.3.4.52 Intentionally blank</w:t>
        </w:r>
        <w:r w:rsidR="00A1460F">
          <w:rPr>
            <w:noProof/>
            <w:webHidden/>
          </w:rPr>
          <w:tab/>
        </w:r>
        <w:r w:rsidR="00A1460F">
          <w:rPr>
            <w:noProof/>
            <w:webHidden/>
          </w:rPr>
          <w:fldChar w:fldCharType="begin"/>
        </w:r>
        <w:r w:rsidR="00A1460F">
          <w:rPr>
            <w:noProof/>
            <w:webHidden/>
          </w:rPr>
          <w:instrText xml:space="preserve"> PAGEREF _Toc466555541 \h </w:instrText>
        </w:r>
        <w:r w:rsidR="00A1460F">
          <w:rPr>
            <w:noProof/>
            <w:webHidden/>
          </w:rPr>
        </w:r>
        <w:r w:rsidR="00A1460F">
          <w:rPr>
            <w:noProof/>
            <w:webHidden/>
          </w:rPr>
          <w:fldChar w:fldCharType="separate"/>
        </w:r>
        <w:r w:rsidR="00A1460F">
          <w:rPr>
            <w:noProof/>
            <w:webHidden/>
          </w:rPr>
          <w:t>146</w:t>
        </w:r>
        <w:r w:rsidR="00A1460F">
          <w:rPr>
            <w:noProof/>
            <w:webHidden/>
          </w:rPr>
          <w:fldChar w:fldCharType="end"/>
        </w:r>
      </w:hyperlink>
    </w:p>
    <w:p w14:paraId="2B077DC7" w14:textId="77777777" w:rsidR="00A1460F" w:rsidRDefault="00B64CE6">
      <w:pPr>
        <w:pStyle w:val="TOC4"/>
        <w:rPr>
          <w:rFonts w:asciiTheme="minorHAnsi" w:eastAsiaTheme="minorEastAsia" w:hAnsiTheme="minorHAnsi" w:cstheme="minorBidi"/>
          <w:noProof/>
          <w:sz w:val="22"/>
          <w:szCs w:val="22"/>
        </w:rPr>
      </w:pPr>
      <w:hyperlink w:anchor="_Toc466555542" w:history="1">
        <w:r w:rsidR="00A1460F" w:rsidRPr="00006302">
          <w:rPr>
            <w:rStyle w:val="Hyperlink"/>
            <w:noProof/>
          </w:rPr>
          <w:t>6.3.4.53 Intentionally blank</w:t>
        </w:r>
        <w:r w:rsidR="00A1460F">
          <w:rPr>
            <w:noProof/>
            <w:webHidden/>
          </w:rPr>
          <w:tab/>
        </w:r>
        <w:r w:rsidR="00A1460F">
          <w:rPr>
            <w:noProof/>
            <w:webHidden/>
          </w:rPr>
          <w:fldChar w:fldCharType="begin"/>
        </w:r>
        <w:r w:rsidR="00A1460F">
          <w:rPr>
            <w:noProof/>
            <w:webHidden/>
          </w:rPr>
          <w:instrText xml:space="preserve"> PAGEREF _Toc466555542 \h </w:instrText>
        </w:r>
        <w:r w:rsidR="00A1460F">
          <w:rPr>
            <w:noProof/>
            <w:webHidden/>
          </w:rPr>
        </w:r>
        <w:r w:rsidR="00A1460F">
          <w:rPr>
            <w:noProof/>
            <w:webHidden/>
          </w:rPr>
          <w:fldChar w:fldCharType="separate"/>
        </w:r>
        <w:r w:rsidR="00A1460F">
          <w:rPr>
            <w:noProof/>
            <w:webHidden/>
          </w:rPr>
          <w:t>146</w:t>
        </w:r>
        <w:r w:rsidR="00A1460F">
          <w:rPr>
            <w:noProof/>
            <w:webHidden/>
          </w:rPr>
          <w:fldChar w:fldCharType="end"/>
        </w:r>
      </w:hyperlink>
    </w:p>
    <w:p w14:paraId="5970F882" w14:textId="77777777" w:rsidR="00A1460F" w:rsidRDefault="00B64CE6">
      <w:pPr>
        <w:pStyle w:val="TOC4"/>
        <w:rPr>
          <w:rFonts w:asciiTheme="minorHAnsi" w:eastAsiaTheme="minorEastAsia" w:hAnsiTheme="minorHAnsi" w:cstheme="minorBidi"/>
          <w:noProof/>
          <w:sz w:val="22"/>
          <w:szCs w:val="22"/>
        </w:rPr>
      </w:pPr>
      <w:hyperlink w:anchor="_Toc466555543" w:history="1">
        <w:r w:rsidR="00A1460F" w:rsidRPr="00006302">
          <w:rPr>
            <w:rStyle w:val="Hyperlink"/>
            <w:noProof/>
          </w:rPr>
          <w:t>6.3.4.54 Observation Request 1.3.6.1.4.1.19376.1.5.3.1.1.20.3.1</w:t>
        </w:r>
        <w:r w:rsidR="00A1460F">
          <w:rPr>
            <w:noProof/>
            <w:webHidden/>
          </w:rPr>
          <w:tab/>
        </w:r>
        <w:r w:rsidR="00A1460F">
          <w:rPr>
            <w:noProof/>
            <w:webHidden/>
          </w:rPr>
          <w:fldChar w:fldCharType="begin"/>
        </w:r>
        <w:r w:rsidR="00A1460F">
          <w:rPr>
            <w:noProof/>
            <w:webHidden/>
          </w:rPr>
          <w:instrText xml:space="preserve"> PAGEREF _Toc466555543 \h </w:instrText>
        </w:r>
        <w:r w:rsidR="00A1460F">
          <w:rPr>
            <w:noProof/>
            <w:webHidden/>
          </w:rPr>
        </w:r>
        <w:r w:rsidR="00A1460F">
          <w:rPr>
            <w:noProof/>
            <w:webHidden/>
          </w:rPr>
          <w:fldChar w:fldCharType="separate"/>
        </w:r>
        <w:r w:rsidR="00A1460F">
          <w:rPr>
            <w:noProof/>
            <w:webHidden/>
          </w:rPr>
          <w:t>146</w:t>
        </w:r>
        <w:r w:rsidR="00A1460F">
          <w:rPr>
            <w:noProof/>
            <w:webHidden/>
          </w:rPr>
          <w:fldChar w:fldCharType="end"/>
        </w:r>
      </w:hyperlink>
    </w:p>
    <w:p w14:paraId="5DFA7C6D" w14:textId="77777777" w:rsidR="00A1460F" w:rsidRDefault="00B64CE6">
      <w:pPr>
        <w:pStyle w:val="TOC5"/>
        <w:tabs>
          <w:tab w:val="left" w:pos="2592"/>
        </w:tabs>
        <w:rPr>
          <w:rFonts w:asciiTheme="minorHAnsi" w:eastAsiaTheme="minorEastAsia" w:hAnsiTheme="minorHAnsi" w:cstheme="minorBidi"/>
          <w:noProof/>
          <w:sz w:val="22"/>
          <w:szCs w:val="22"/>
        </w:rPr>
      </w:pPr>
      <w:hyperlink w:anchor="_Toc466555544" w:history="1">
        <w:r w:rsidR="00A1460F" w:rsidRPr="00006302">
          <w:rPr>
            <w:rStyle w:val="Hyperlink"/>
            <w:noProof/>
          </w:rPr>
          <w:t>6.3.4.54.1</w:t>
        </w:r>
        <w:r w:rsidR="00A1460F">
          <w:rPr>
            <w:rFonts w:asciiTheme="minorHAnsi" w:eastAsiaTheme="minorEastAsia" w:hAnsiTheme="minorHAnsi" w:cstheme="minorBidi"/>
            <w:noProof/>
            <w:sz w:val="22"/>
            <w:szCs w:val="22"/>
          </w:rPr>
          <w:tab/>
        </w:r>
        <w:r w:rsidR="00A1460F" w:rsidRPr="00006302">
          <w:rPr>
            <w:rStyle w:val="Hyperlink"/>
            <w:noProof/>
          </w:rPr>
          <w:t>Uses</w:t>
        </w:r>
        <w:r w:rsidR="00A1460F">
          <w:rPr>
            <w:noProof/>
            <w:webHidden/>
          </w:rPr>
          <w:tab/>
        </w:r>
        <w:r w:rsidR="00A1460F">
          <w:rPr>
            <w:noProof/>
            <w:webHidden/>
          </w:rPr>
          <w:fldChar w:fldCharType="begin"/>
        </w:r>
        <w:r w:rsidR="00A1460F">
          <w:rPr>
            <w:noProof/>
            <w:webHidden/>
          </w:rPr>
          <w:instrText xml:space="preserve"> PAGEREF _Toc466555544 \h </w:instrText>
        </w:r>
        <w:r w:rsidR="00A1460F">
          <w:rPr>
            <w:noProof/>
            <w:webHidden/>
          </w:rPr>
        </w:r>
        <w:r w:rsidR="00A1460F">
          <w:rPr>
            <w:noProof/>
            <w:webHidden/>
          </w:rPr>
          <w:fldChar w:fldCharType="separate"/>
        </w:r>
        <w:r w:rsidR="00A1460F">
          <w:rPr>
            <w:noProof/>
            <w:webHidden/>
          </w:rPr>
          <w:t>146</w:t>
        </w:r>
        <w:r w:rsidR="00A1460F">
          <w:rPr>
            <w:noProof/>
            <w:webHidden/>
          </w:rPr>
          <w:fldChar w:fldCharType="end"/>
        </w:r>
      </w:hyperlink>
    </w:p>
    <w:p w14:paraId="6D843C55" w14:textId="77777777" w:rsidR="00A1460F" w:rsidRDefault="00B64CE6">
      <w:pPr>
        <w:pStyle w:val="TOC5"/>
        <w:tabs>
          <w:tab w:val="left" w:pos="2592"/>
        </w:tabs>
        <w:rPr>
          <w:rFonts w:asciiTheme="minorHAnsi" w:eastAsiaTheme="minorEastAsia" w:hAnsiTheme="minorHAnsi" w:cstheme="minorBidi"/>
          <w:noProof/>
          <w:sz w:val="22"/>
          <w:szCs w:val="22"/>
        </w:rPr>
      </w:pPr>
      <w:hyperlink w:anchor="_Toc466555545" w:history="1">
        <w:r w:rsidR="00A1460F" w:rsidRPr="00006302">
          <w:rPr>
            <w:rStyle w:val="Hyperlink"/>
            <w:noProof/>
          </w:rPr>
          <w:t>6.3.4.54.2</w:t>
        </w:r>
        <w:r w:rsidR="00A1460F">
          <w:rPr>
            <w:rFonts w:asciiTheme="minorHAnsi" w:eastAsiaTheme="minorEastAsia" w:hAnsiTheme="minorHAnsi" w:cstheme="minorBidi"/>
            <w:noProof/>
            <w:sz w:val="22"/>
            <w:szCs w:val="22"/>
          </w:rPr>
          <w:tab/>
        </w:r>
        <w:r w:rsidR="00A1460F" w:rsidRPr="00006302">
          <w:rPr>
            <w:rStyle w:val="Hyperlink"/>
            <w:noProof/>
          </w:rPr>
          <w:t>Specification</w:t>
        </w:r>
        <w:r w:rsidR="00A1460F">
          <w:rPr>
            <w:noProof/>
            <w:webHidden/>
          </w:rPr>
          <w:tab/>
        </w:r>
        <w:r w:rsidR="00A1460F">
          <w:rPr>
            <w:noProof/>
            <w:webHidden/>
          </w:rPr>
          <w:fldChar w:fldCharType="begin"/>
        </w:r>
        <w:r w:rsidR="00A1460F">
          <w:rPr>
            <w:noProof/>
            <w:webHidden/>
          </w:rPr>
          <w:instrText xml:space="preserve"> PAGEREF _Toc466555545 \h </w:instrText>
        </w:r>
        <w:r w:rsidR="00A1460F">
          <w:rPr>
            <w:noProof/>
            <w:webHidden/>
          </w:rPr>
        </w:r>
        <w:r w:rsidR="00A1460F">
          <w:rPr>
            <w:noProof/>
            <w:webHidden/>
          </w:rPr>
          <w:fldChar w:fldCharType="separate"/>
        </w:r>
        <w:r w:rsidR="00A1460F">
          <w:rPr>
            <w:noProof/>
            <w:webHidden/>
          </w:rPr>
          <w:t>146</w:t>
        </w:r>
        <w:r w:rsidR="00A1460F">
          <w:rPr>
            <w:noProof/>
            <w:webHidden/>
          </w:rPr>
          <w:fldChar w:fldCharType="end"/>
        </w:r>
      </w:hyperlink>
    </w:p>
    <w:p w14:paraId="050B87D0" w14:textId="77777777" w:rsidR="00A1460F" w:rsidRDefault="00B64CE6">
      <w:pPr>
        <w:pStyle w:val="TOC6"/>
        <w:rPr>
          <w:rFonts w:asciiTheme="minorHAnsi" w:eastAsiaTheme="minorEastAsia" w:hAnsiTheme="minorHAnsi" w:cstheme="minorBidi"/>
          <w:noProof/>
          <w:sz w:val="22"/>
          <w:szCs w:val="22"/>
        </w:rPr>
      </w:pPr>
      <w:hyperlink w:anchor="_Toc466555546" w:history="1">
        <w:r w:rsidR="00A1460F" w:rsidRPr="00006302">
          <w:rPr>
            <w:rStyle w:val="Hyperlink"/>
            <w:noProof/>
          </w:rPr>
          <w:t>6.3.4.54.2.1 &lt;observation classCode='OBS' moodCode='INT|PRP|GOL'&gt;</w:t>
        </w:r>
        <w:r w:rsidR="00A1460F">
          <w:rPr>
            <w:noProof/>
            <w:webHidden/>
          </w:rPr>
          <w:tab/>
        </w:r>
        <w:r w:rsidR="00A1460F">
          <w:rPr>
            <w:noProof/>
            <w:webHidden/>
          </w:rPr>
          <w:fldChar w:fldCharType="begin"/>
        </w:r>
        <w:r w:rsidR="00A1460F">
          <w:rPr>
            <w:noProof/>
            <w:webHidden/>
          </w:rPr>
          <w:instrText xml:space="preserve"> PAGEREF _Toc466555546 \h </w:instrText>
        </w:r>
        <w:r w:rsidR="00A1460F">
          <w:rPr>
            <w:noProof/>
            <w:webHidden/>
          </w:rPr>
        </w:r>
        <w:r w:rsidR="00A1460F">
          <w:rPr>
            <w:noProof/>
            <w:webHidden/>
          </w:rPr>
          <w:fldChar w:fldCharType="separate"/>
        </w:r>
        <w:r w:rsidR="00A1460F">
          <w:rPr>
            <w:noProof/>
            <w:webHidden/>
          </w:rPr>
          <w:t>147</w:t>
        </w:r>
        <w:r w:rsidR="00A1460F">
          <w:rPr>
            <w:noProof/>
            <w:webHidden/>
          </w:rPr>
          <w:fldChar w:fldCharType="end"/>
        </w:r>
      </w:hyperlink>
    </w:p>
    <w:p w14:paraId="2665DEA7" w14:textId="77777777" w:rsidR="00A1460F" w:rsidRDefault="00B64CE6">
      <w:pPr>
        <w:pStyle w:val="TOC6"/>
        <w:rPr>
          <w:rFonts w:asciiTheme="minorHAnsi" w:eastAsiaTheme="minorEastAsia" w:hAnsiTheme="minorHAnsi" w:cstheme="minorBidi"/>
          <w:noProof/>
          <w:sz w:val="22"/>
          <w:szCs w:val="22"/>
        </w:rPr>
      </w:pPr>
      <w:hyperlink w:anchor="_Toc466555547" w:history="1">
        <w:r w:rsidR="00A1460F" w:rsidRPr="00006302">
          <w:rPr>
            <w:rStyle w:val="Hyperlink"/>
            <w:noProof/>
          </w:rPr>
          <w:t>6.3.4.54.2.2 &lt;templateId root='1.3.6.1.4.1.19376.1.5.3.1.1.20.3.1'/&gt;</w:t>
        </w:r>
        <w:r w:rsidR="00A1460F">
          <w:rPr>
            <w:noProof/>
            <w:webHidden/>
          </w:rPr>
          <w:tab/>
        </w:r>
        <w:r w:rsidR="00A1460F">
          <w:rPr>
            <w:noProof/>
            <w:webHidden/>
          </w:rPr>
          <w:fldChar w:fldCharType="begin"/>
        </w:r>
        <w:r w:rsidR="00A1460F">
          <w:rPr>
            <w:noProof/>
            <w:webHidden/>
          </w:rPr>
          <w:instrText xml:space="preserve"> PAGEREF _Toc466555547 \h </w:instrText>
        </w:r>
        <w:r w:rsidR="00A1460F">
          <w:rPr>
            <w:noProof/>
            <w:webHidden/>
          </w:rPr>
        </w:r>
        <w:r w:rsidR="00A1460F">
          <w:rPr>
            <w:noProof/>
            <w:webHidden/>
          </w:rPr>
          <w:fldChar w:fldCharType="separate"/>
        </w:r>
        <w:r w:rsidR="00A1460F">
          <w:rPr>
            <w:noProof/>
            <w:webHidden/>
          </w:rPr>
          <w:t>147</w:t>
        </w:r>
        <w:r w:rsidR="00A1460F">
          <w:rPr>
            <w:noProof/>
            <w:webHidden/>
          </w:rPr>
          <w:fldChar w:fldCharType="end"/>
        </w:r>
      </w:hyperlink>
    </w:p>
    <w:p w14:paraId="2D1B66F7" w14:textId="77777777" w:rsidR="00A1460F" w:rsidRDefault="00B64CE6">
      <w:pPr>
        <w:pStyle w:val="TOC6"/>
        <w:rPr>
          <w:rFonts w:asciiTheme="minorHAnsi" w:eastAsiaTheme="minorEastAsia" w:hAnsiTheme="minorHAnsi" w:cstheme="minorBidi"/>
          <w:noProof/>
          <w:sz w:val="22"/>
          <w:szCs w:val="22"/>
        </w:rPr>
      </w:pPr>
      <w:hyperlink w:anchor="_Toc466555548" w:history="1">
        <w:r w:rsidR="00A1460F" w:rsidRPr="00006302">
          <w:rPr>
            <w:rStyle w:val="Hyperlink"/>
            <w:noProof/>
          </w:rPr>
          <w:t>6.3.4.54.2.3 &lt;templateId root=2.16.840.1.113883.10.20.1.25'/&gt;</w:t>
        </w:r>
        <w:r w:rsidR="00A1460F">
          <w:rPr>
            <w:noProof/>
            <w:webHidden/>
          </w:rPr>
          <w:tab/>
        </w:r>
        <w:r w:rsidR="00A1460F">
          <w:rPr>
            <w:noProof/>
            <w:webHidden/>
          </w:rPr>
          <w:fldChar w:fldCharType="begin"/>
        </w:r>
        <w:r w:rsidR="00A1460F">
          <w:rPr>
            <w:noProof/>
            <w:webHidden/>
          </w:rPr>
          <w:instrText xml:space="preserve"> PAGEREF _Toc466555548 \h </w:instrText>
        </w:r>
        <w:r w:rsidR="00A1460F">
          <w:rPr>
            <w:noProof/>
            <w:webHidden/>
          </w:rPr>
        </w:r>
        <w:r w:rsidR="00A1460F">
          <w:rPr>
            <w:noProof/>
            <w:webHidden/>
          </w:rPr>
          <w:fldChar w:fldCharType="separate"/>
        </w:r>
        <w:r w:rsidR="00A1460F">
          <w:rPr>
            <w:noProof/>
            <w:webHidden/>
          </w:rPr>
          <w:t>147</w:t>
        </w:r>
        <w:r w:rsidR="00A1460F">
          <w:rPr>
            <w:noProof/>
            <w:webHidden/>
          </w:rPr>
          <w:fldChar w:fldCharType="end"/>
        </w:r>
      </w:hyperlink>
    </w:p>
    <w:p w14:paraId="0F49D159" w14:textId="77777777" w:rsidR="00A1460F" w:rsidRDefault="00B64CE6">
      <w:pPr>
        <w:pStyle w:val="TOC6"/>
        <w:rPr>
          <w:rFonts w:asciiTheme="minorHAnsi" w:eastAsiaTheme="minorEastAsia" w:hAnsiTheme="minorHAnsi" w:cstheme="minorBidi"/>
          <w:noProof/>
          <w:sz w:val="22"/>
          <w:szCs w:val="22"/>
        </w:rPr>
      </w:pPr>
      <w:hyperlink w:anchor="_Toc466555549" w:history="1">
        <w:r w:rsidR="00A1460F" w:rsidRPr="00006302">
          <w:rPr>
            <w:rStyle w:val="Hyperlink"/>
            <w:noProof/>
          </w:rPr>
          <w:t>6.3.4.54.2.4 &lt;id root=' ' extension=' '/&gt;</w:t>
        </w:r>
        <w:r w:rsidR="00A1460F">
          <w:rPr>
            <w:noProof/>
            <w:webHidden/>
          </w:rPr>
          <w:tab/>
        </w:r>
        <w:r w:rsidR="00A1460F">
          <w:rPr>
            <w:noProof/>
            <w:webHidden/>
          </w:rPr>
          <w:fldChar w:fldCharType="begin"/>
        </w:r>
        <w:r w:rsidR="00A1460F">
          <w:rPr>
            <w:noProof/>
            <w:webHidden/>
          </w:rPr>
          <w:instrText xml:space="preserve"> PAGEREF _Toc466555549 \h </w:instrText>
        </w:r>
        <w:r w:rsidR="00A1460F">
          <w:rPr>
            <w:noProof/>
            <w:webHidden/>
          </w:rPr>
        </w:r>
        <w:r w:rsidR="00A1460F">
          <w:rPr>
            <w:noProof/>
            <w:webHidden/>
          </w:rPr>
          <w:fldChar w:fldCharType="separate"/>
        </w:r>
        <w:r w:rsidR="00A1460F">
          <w:rPr>
            <w:noProof/>
            <w:webHidden/>
          </w:rPr>
          <w:t>147</w:t>
        </w:r>
        <w:r w:rsidR="00A1460F">
          <w:rPr>
            <w:noProof/>
            <w:webHidden/>
          </w:rPr>
          <w:fldChar w:fldCharType="end"/>
        </w:r>
      </w:hyperlink>
    </w:p>
    <w:p w14:paraId="1DF0FEFA" w14:textId="77777777" w:rsidR="00A1460F" w:rsidRDefault="00B64CE6">
      <w:pPr>
        <w:pStyle w:val="TOC6"/>
        <w:rPr>
          <w:rFonts w:asciiTheme="minorHAnsi" w:eastAsiaTheme="minorEastAsia" w:hAnsiTheme="minorHAnsi" w:cstheme="minorBidi"/>
          <w:noProof/>
          <w:sz w:val="22"/>
          <w:szCs w:val="22"/>
        </w:rPr>
      </w:pPr>
      <w:hyperlink w:anchor="_Toc466555550" w:history="1">
        <w:r w:rsidR="00A1460F" w:rsidRPr="00006302">
          <w:rPr>
            <w:rStyle w:val="Hyperlink"/>
            <w:noProof/>
          </w:rPr>
          <w:t>6.3.4.54.2.5 &lt;code code=' ' displayName=' ' codeSystem=' ' codeSystemName=' '/&gt;</w:t>
        </w:r>
        <w:r w:rsidR="00A1460F">
          <w:rPr>
            <w:noProof/>
            <w:webHidden/>
          </w:rPr>
          <w:tab/>
        </w:r>
        <w:r w:rsidR="00A1460F">
          <w:rPr>
            <w:noProof/>
            <w:webHidden/>
          </w:rPr>
          <w:fldChar w:fldCharType="begin"/>
        </w:r>
        <w:r w:rsidR="00A1460F">
          <w:rPr>
            <w:noProof/>
            <w:webHidden/>
          </w:rPr>
          <w:instrText xml:space="preserve"> PAGEREF _Toc466555550 \h </w:instrText>
        </w:r>
        <w:r w:rsidR="00A1460F">
          <w:rPr>
            <w:noProof/>
            <w:webHidden/>
          </w:rPr>
        </w:r>
        <w:r w:rsidR="00A1460F">
          <w:rPr>
            <w:noProof/>
            <w:webHidden/>
          </w:rPr>
          <w:fldChar w:fldCharType="separate"/>
        </w:r>
        <w:r w:rsidR="00A1460F">
          <w:rPr>
            <w:noProof/>
            <w:webHidden/>
          </w:rPr>
          <w:t>147</w:t>
        </w:r>
        <w:r w:rsidR="00A1460F">
          <w:rPr>
            <w:noProof/>
            <w:webHidden/>
          </w:rPr>
          <w:fldChar w:fldCharType="end"/>
        </w:r>
      </w:hyperlink>
    </w:p>
    <w:p w14:paraId="417286C6" w14:textId="77777777" w:rsidR="00A1460F" w:rsidRDefault="00B64CE6">
      <w:pPr>
        <w:pStyle w:val="TOC6"/>
        <w:rPr>
          <w:rFonts w:asciiTheme="minorHAnsi" w:eastAsiaTheme="minorEastAsia" w:hAnsiTheme="minorHAnsi" w:cstheme="minorBidi"/>
          <w:noProof/>
          <w:sz w:val="22"/>
          <w:szCs w:val="22"/>
        </w:rPr>
      </w:pPr>
      <w:hyperlink w:anchor="_Toc466555551" w:history="1">
        <w:r w:rsidR="00A1460F" w:rsidRPr="00006302">
          <w:rPr>
            <w:rStyle w:val="Hyperlink"/>
            <w:noProof/>
          </w:rPr>
          <w:t>6.3.4.54.2.6 &lt;text&gt;&lt;reference value='#xxx'/&gt;&lt;/text&gt; -OR- &lt;text&gt;text&lt;/text&gt;</w:t>
        </w:r>
        <w:r w:rsidR="00A1460F">
          <w:rPr>
            <w:noProof/>
            <w:webHidden/>
          </w:rPr>
          <w:tab/>
        </w:r>
        <w:r w:rsidR="00A1460F">
          <w:rPr>
            <w:noProof/>
            <w:webHidden/>
          </w:rPr>
          <w:fldChar w:fldCharType="begin"/>
        </w:r>
        <w:r w:rsidR="00A1460F">
          <w:rPr>
            <w:noProof/>
            <w:webHidden/>
          </w:rPr>
          <w:instrText xml:space="preserve"> PAGEREF _Toc466555551 \h </w:instrText>
        </w:r>
        <w:r w:rsidR="00A1460F">
          <w:rPr>
            <w:noProof/>
            <w:webHidden/>
          </w:rPr>
        </w:r>
        <w:r w:rsidR="00A1460F">
          <w:rPr>
            <w:noProof/>
            <w:webHidden/>
          </w:rPr>
          <w:fldChar w:fldCharType="separate"/>
        </w:r>
        <w:r w:rsidR="00A1460F">
          <w:rPr>
            <w:noProof/>
            <w:webHidden/>
          </w:rPr>
          <w:t>147</w:t>
        </w:r>
        <w:r w:rsidR="00A1460F">
          <w:rPr>
            <w:noProof/>
            <w:webHidden/>
          </w:rPr>
          <w:fldChar w:fldCharType="end"/>
        </w:r>
      </w:hyperlink>
    </w:p>
    <w:p w14:paraId="61A93E7B" w14:textId="77777777" w:rsidR="00A1460F" w:rsidRDefault="00B64CE6">
      <w:pPr>
        <w:pStyle w:val="TOC6"/>
        <w:rPr>
          <w:rFonts w:asciiTheme="minorHAnsi" w:eastAsiaTheme="minorEastAsia" w:hAnsiTheme="minorHAnsi" w:cstheme="minorBidi"/>
          <w:noProof/>
          <w:sz w:val="22"/>
          <w:szCs w:val="22"/>
        </w:rPr>
      </w:pPr>
      <w:hyperlink w:anchor="_Toc466555552" w:history="1">
        <w:r w:rsidR="00A1460F" w:rsidRPr="00006302">
          <w:rPr>
            <w:rStyle w:val="Hyperlink"/>
            <w:noProof/>
          </w:rPr>
          <w:t>6.3.4.54.2.7 &lt;statusCode code='active'/&gt;</w:t>
        </w:r>
        <w:r w:rsidR="00A1460F">
          <w:rPr>
            <w:noProof/>
            <w:webHidden/>
          </w:rPr>
          <w:tab/>
        </w:r>
        <w:r w:rsidR="00A1460F">
          <w:rPr>
            <w:noProof/>
            <w:webHidden/>
          </w:rPr>
          <w:fldChar w:fldCharType="begin"/>
        </w:r>
        <w:r w:rsidR="00A1460F">
          <w:rPr>
            <w:noProof/>
            <w:webHidden/>
          </w:rPr>
          <w:instrText xml:space="preserve"> PAGEREF _Toc466555552 \h </w:instrText>
        </w:r>
        <w:r w:rsidR="00A1460F">
          <w:rPr>
            <w:noProof/>
            <w:webHidden/>
          </w:rPr>
        </w:r>
        <w:r w:rsidR="00A1460F">
          <w:rPr>
            <w:noProof/>
            <w:webHidden/>
          </w:rPr>
          <w:fldChar w:fldCharType="separate"/>
        </w:r>
        <w:r w:rsidR="00A1460F">
          <w:rPr>
            <w:noProof/>
            <w:webHidden/>
          </w:rPr>
          <w:t>148</w:t>
        </w:r>
        <w:r w:rsidR="00A1460F">
          <w:rPr>
            <w:noProof/>
            <w:webHidden/>
          </w:rPr>
          <w:fldChar w:fldCharType="end"/>
        </w:r>
      </w:hyperlink>
    </w:p>
    <w:p w14:paraId="34CEEBBF" w14:textId="77777777" w:rsidR="00A1460F" w:rsidRDefault="00B64CE6">
      <w:pPr>
        <w:pStyle w:val="TOC6"/>
        <w:rPr>
          <w:rFonts w:asciiTheme="minorHAnsi" w:eastAsiaTheme="minorEastAsia" w:hAnsiTheme="minorHAnsi" w:cstheme="minorBidi"/>
          <w:noProof/>
          <w:sz w:val="22"/>
          <w:szCs w:val="22"/>
        </w:rPr>
      </w:pPr>
      <w:hyperlink w:anchor="_Toc466555553" w:history="1">
        <w:r w:rsidR="00A1460F" w:rsidRPr="00006302">
          <w:rPr>
            <w:rStyle w:val="Hyperlink"/>
            <w:noProof/>
          </w:rPr>
          <w:t>6.3.4.54.2.8 &lt;effectiveTime value=' '/&gt;</w:t>
        </w:r>
        <w:r w:rsidR="00A1460F">
          <w:rPr>
            <w:noProof/>
            <w:webHidden/>
          </w:rPr>
          <w:tab/>
        </w:r>
        <w:r w:rsidR="00A1460F">
          <w:rPr>
            <w:noProof/>
            <w:webHidden/>
          </w:rPr>
          <w:fldChar w:fldCharType="begin"/>
        </w:r>
        <w:r w:rsidR="00A1460F">
          <w:rPr>
            <w:noProof/>
            <w:webHidden/>
          </w:rPr>
          <w:instrText xml:space="preserve"> PAGEREF _Toc466555553 \h </w:instrText>
        </w:r>
        <w:r w:rsidR="00A1460F">
          <w:rPr>
            <w:noProof/>
            <w:webHidden/>
          </w:rPr>
        </w:r>
        <w:r w:rsidR="00A1460F">
          <w:rPr>
            <w:noProof/>
            <w:webHidden/>
          </w:rPr>
          <w:fldChar w:fldCharType="separate"/>
        </w:r>
        <w:r w:rsidR="00A1460F">
          <w:rPr>
            <w:noProof/>
            <w:webHidden/>
          </w:rPr>
          <w:t>148</w:t>
        </w:r>
        <w:r w:rsidR="00A1460F">
          <w:rPr>
            <w:noProof/>
            <w:webHidden/>
          </w:rPr>
          <w:fldChar w:fldCharType="end"/>
        </w:r>
      </w:hyperlink>
    </w:p>
    <w:p w14:paraId="0136C9EB" w14:textId="77777777" w:rsidR="00A1460F" w:rsidRDefault="00B64CE6">
      <w:pPr>
        <w:pStyle w:val="TOC6"/>
        <w:rPr>
          <w:rFonts w:asciiTheme="minorHAnsi" w:eastAsiaTheme="minorEastAsia" w:hAnsiTheme="minorHAnsi" w:cstheme="minorBidi"/>
          <w:noProof/>
          <w:sz w:val="22"/>
          <w:szCs w:val="22"/>
        </w:rPr>
      </w:pPr>
      <w:hyperlink w:anchor="_Toc466555554" w:history="1">
        <w:r w:rsidR="00A1460F" w:rsidRPr="00006302">
          <w:rPr>
            <w:rStyle w:val="Hyperlink"/>
            <w:noProof/>
          </w:rPr>
          <w:t>6.3.4.54.2.9 &lt;value xsi:type=' ' …/&gt;</w:t>
        </w:r>
        <w:r w:rsidR="00A1460F">
          <w:rPr>
            <w:noProof/>
            <w:webHidden/>
          </w:rPr>
          <w:tab/>
        </w:r>
        <w:r w:rsidR="00A1460F">
          <w:rPr>
            <w:noProof/>
            <w:webHidden/>
          </w:rPr>
          <w:fldChar w:fldCharType="begin"/>
        </w:r>
        <w:r w:rsidR="00A1460F">
          <w:rPr>
            <w:noProof/>
            <w:webHidden/>
          </w:rPr>
          <w:instrText xml:space="preserve"> PAGEREF _Toc466555554 \h </w:instrText>
        </w:r>
        <w:r w:rsidR="00A1460F">
          <w:rPr>
            <w:noProof/>
            <w:webHidden/>
          </w:rPr>
        </w:r>
        <w:r w:rsidR="00A1460F">
          <w:rPr>
            <w:noProof/>
            <w:webHidden/>
          </w:rPr>
          <w:fldChar w:fldCharType="separate"/>
        </w:r>
        <w:r w:rsidR="00A1460F">
          <w:rPr>
            <w:noProof/>
            <w:webHidden/>
          </w:rPr>
          <w:t>148</w:t>
        </w:r>
        <w:r w:rsidR="00A1460F">
          <w:rPr>
            <w:noProof/>
            <w:webHidden/>
          </w:rPr>
          <w:fldChar w:fldCharType="end"/>
        </w:r>
      </w:hyperlink>
    </w:p>
    <w:p w14:paraId="2DECF372" w14:textId="77777777" w:rsidR="00A1460F" w:rsidRDefault="00B64CE6">
      <w:pPr>
        <w:pStyle w:val="TOC6"/>
        <w:rPr>
          <w:rFonts w:asciiTheme="minorHAnsi" w:eastAsiaTheme="minorEastAsia" w:hAnsiTheme="minorHAnsi" w:cstheme="minorBidi"/>
          <w:noProof/>
          <w:sz w:val="22"/>
          <w:szCs w:val="22"/>
        </w:rPr>
      </w:pPr>
      <w:hyperlink w:anchor="_Toc466555555" w:history="1">
        <w:r w:rsidR="00A1460F" w:rsidRPr="00006302">
          <w:rPr>
            <w:rStyle w:val="Hyperlink"/>
            <w:noProof/>
          </w:rPr>
          <w:t>6.3.4.54.2.10 &lt;methodCode code=' ' codeSystem=' ' codeSystemName=' '/&gt;</w:t>
        </w:r>
        <w:r w:rsidR="00A1460F">
          <w:rPr>
            <w:noProof/>
            <w:webHidden/>
          </w:rPr>
          <w:tab/>
        </w:r>
        <w:r w:rsidR="00A1460F">
          <w:rPr>
            <w:noProof/>
            <w:webHidden/>
          </w:rPr>
          <w:fldChar w:fldCharType="begin"/>
        </w:r>
        <w:r w:rsidR="00A1460F">
          <w:rPr>
            <w:noProof/>
            <w:webHidden/>
          </w:rPr>
          <w:instrText xml:space="preserve"> PAGEREF _Toc466555555 \h </w:instrText>
        </w:r>
        <w:r w:rsidR="00A1460F">
          <w:rPr>
            <w:noProof/>
            <w:webHidden/>
          </w:rPr>
        </w:r>
        <w:r w:rsidR="00A1460F">
          <w:rPr>
            <w:noProof/>
            <w:webHidden/>
          </w:rPr>
          <w:fldChar w:fldCharType="separate"/>
        </w:r>
        <w:r w:rsidR="00A1460F">
          <w:rPr>
            <w:noProof/>
            <w:webHidden/>
          </w:rPr>
          <w:t>148</w:t>
        </w:r>
        <w:r w:rsidR="00A1460F">
          <w:rPr>
            <w:noProof/>
            <w:webHidden/>
          </w:rPr>
          <w:fldChar w:fldCharType="end"/>
        </w:r>
      </w:hyperlink>
    </w:p>
    <w:p w14:paraId="7644234B" w14:textId="77777777" w:rsidR="00A1460F" w:rsidRDefault="00B64CE6">
      <w:pPr>
        <w:pStyle w:val="TOC6"/>
        <w:rPr>
          <w:rFonts w:asciiTheme="minorHAnsi" w:eastAsiaTheme="minorEastAsia" w:hAnsiTheme="minorHAnsi" w:cstheme="minorBidi"/>
          <w:noProof/>
          <w:sz w:val="22"/>
          <w:szCs w:val="22"/>
        </w:rPr>
      </w:pPr>
      <w:hyperlink w:anchor="_Toc466555556" w:history="1">
        <w:r w:rsidR="00A1460F" w:rsidRPr="00006302">
          <w:rPr>
            <w:rStyle w:val="Hyperlink"/>
            <w:noProof/>
          </w:rPr>
          <w:t>6.3.4.54.2.11 &lt;targetSiteCode code=' ' codeSystem=' ' codeSystemName=' '/&gt;</w:t>
        </w:r>
        <w:r w:rsidR="00A1460F">
          <w:rPr>
            <w:noProof/>
            <w:webHidden/>
          </w:rPr>
          <w:tab/>
        </w:r>
        <w:r w:rsidR="00A1460F">
          <w:rPr>
            <w:noProof/>
            <w:webHidden/>
          </w:rPr>
          <w:fldChar w:fldCharType="begin"/>
        </w:r>
        <w:r w:rsidR="00A1460F">
          <w:rPr>
            <w:noProof/>
            <w:webHidden/>
          </w:rPr>
          <w:instrText xml:space="preserve"> PAGEREF _Toc466555556 \h </w:instrText>
        </w:r>
        <w:r w:rsidR="00A1460F">
          <w:rPr>
            <w:noProof/>
            <w:webHidden/>
          </w:rPr>
        </w:r>
        <w:r w:rsidR="00A1460F">
          <w:rPr>
            <w:noProof/>
            <w:webHidden/>
          </w:rPr>
          <w:fldChar w:fldCharType="separate"/>
        </w:r>
        <w:r w:rsidR="00A1460F">
          <w:rPr>
            <w:noProof/>
            <w:webHidden/>
          </w:rPr>
          <w:t>148</w:t>
        </w:r>
        <w:r w:rsidR="00A1460F">
          <w:rPr>
            <w:noProof/>
            <w:webHidden/>
          </w:rPr>
          <w:fldChar w:fldCharType="end"/>
        </w:r>
      </w:hyperlink>
    </w:p>
    <w:p w14:paraId="2F0AF982" w14:textId="77777777" w:rsidR="00A1460F" w:rsidRDefault="00B64CE6">
      <w:pPr>
        <w:pStyle w:val="TOC6"/>
        <w:rPr>
          <w:rFonts w:asciiTheme="minorHAnsi" w:eastAsiaTheme="minorEastAsia" w:hAnsiTheme="minorHAnsi" w:cstheme="minorBidi"/>
          <w:noProof/>
          <w:sz w:val="22"/>
          <w:szCs w:val="22"/>
        </w:rPr>
      </w:pPr>
      <w:hyperlink w:anchor="_Toc466555557" w:history="1">
        <w:r w:rsidR="00A1460F" w:rsidRPr="00006302">
          <w:rPr>
            <w:rStyle w:val="Hyperlink"/>
            <w:noProof/>
          </w:rPr>
          <w:t>6.3.4.54.2.12 &lt;author&gt;&lt;assignedAuthor classCode='ASSIGNED'&gt;...&lt;assignedAuthor&gt;&lt;/author&gt;</w:t>
        </w:r>
        <w:r w:rsidR="00A1460F">
          <w:rPr>
            <w:noProof/>
            <w:webHidden/>
          </w:rPr>
          <w:tab/>
        </w:r>
        <w:r w:rsidR="00A1460F">
          <w:rPr>
            <w:noProof/>
            <w:webHidden/>
          </w:rPr>
          <w:fldChar w:fldCharType="begin"/>
        </w:r>
        <w:r w:rsidR="00A1460F">
          <w:rPr>
            <w:noProof/>
            <w:webHidden/>
          </w:rPr>
          <w:instrText xml:space="preserve"> PAGEREF _Toc466555557 \h </w:instrText>
        </w:r>
        <w:r w:rsidR="00A1460F">
          <w:rPr>
            <w:noProof/>
            <w:webHidden/>
          </w:rPr>
        </w:r>
        <w:r w:rsidR="00A1460F">
          <w:rPr>
            <w:noProof/>
            <w:webHidden/>
          </w:rPr>
          <w:fldChar w:fldCharType="separate"/>
        </w:r>
        <w:r w:rsidR="00A1460F">
          <w:rPr>
            <w:noProof/>
            <w:webHidden/>
          </w:rPr>
          <w:t>148</w:t>
        </w:r>
        <w:r w:rsidR="00A1460F">
          <w:rPr>
            <w:noProof/>
            <w:webHidden/>
          </w:rPr>
          <w:fldChar w:fldCharType="end"/>
        </w:r>
      </w:hyperlink>
    </w:p>
    <w:p w14:paraId="5312B8D5" w14:textId="77777777" w:rsidR="00A1460F" w:rsidRDefault="00B64CE6">
      <w:pPr>
        <w:pStyle w:val="TOC4"/>
        <w:rPr>
          <w:rFonts w:asciiTheme="minorHAnsi" w:eastAsiaTheme="minorEastAsia" w:hAnsiTheme="minorHAnsi" w:cstheme="minorBidi"/>
          <w:noProof/>
          <w:sz w:val="22"/>
          <w:szCs w:val="22"/>
        </w:rPr>
      </w:pPr>
      <w:hyperlink w:anchor="_Toc466555558" w:history="1">
        <w:r w:rsidR="00A1460F" w:rsidRPr="00006302">
          <w:rPr>
            <w:rStyle w:val="Hyperlink"/>
            <w:noProof/>
          </w:rPr>
          <w:t>6.3.4.55 Risk Indicators for Hearing Loss Entry 1.3.6.1.4.1.19376.1.7.3.1.1.15.5.1</w:t>
        </w:r>
        <w:r w:rsidR="00A1460F">
          <w:rPr>
            <w:noProof/>
            <w:webHidden/>
          </w:rPr>
          <w:tab/>
        </w:r>
        <w:r w:rsidR="00A1460F">
          <w:rPr>
            <w:noProof/>
            <w:webHidden/>
          </w:rPr>
          <w:fldChar w:fldCharType="begin"/>
        </w:r>
        <w:r w:rsidR="00A1460F">
          <w:rPr>
            <w:noProof/>
            <w:webHidden/>
          </w:rPr>
          <w:instrText xml:space="preserve"> PAGEREF _Toc466555558 \h </w:instrText>
        </w:r>
        <w:r w:rsidR="00A1460F">
          <w:rPr>
            <w:noProof/>
            <w:webHidden/>
          </w:rPr>
        </w:r>
        <w:r w:rsidR="00A1460F">
          <w:rPr>
            <w:noProof/>
            <w:webHidden/>
          </w:rPr>
          <w:fldChar w:fldCharType="separate"/>
        </w:r>
        <w:r w:rsidR="00A1460F">
          <w:rPr>
            <w:noProof/>
            <w:webHidden/>
          </w:rPr>
          <w:t>148</w:t>
        </w:r>
        <w:r w:rsidR="00A1460F">
          <w:rPr>
            <w:noProof/>
            <w:webHidden/>
          </w:rPr>
          <w:fldChar w:fldCharType="end"/>
        </w:r>
      </w:hyperlink>
    </w:p>
    <w:p w14:paraId="10499D99" w14:textId="77777777" w:rsidR="00A1460F" w:rsidRDefault="00B64CE6">
      <w:pPr>
        <w:pStyle w:val="TOC5"/>
        <w:rPr>
          <w:rFonts w:asciiTheme="minorHAnsi" w:eastAsiaTheme="minorEastAsia" w:hAnsiTheme="minorHAnsi" w:cstheme="minorBidi"/>
          <w:noProof/>
          <w:sz w:val="22"/>
          <w:szCs w:val="22"/>
        </w:rPr>
      </w:pPr>
      <w:hyperlink w:anchor="_Toc466555559" w:history="1">
        <w:r w:rsidR="00A1460F" w:rsidRPr="00006302">
          <w:rPr>
            <w:rStyle w:val="Hyperlink"/>
            <w:noProof/>
          </w:rPr>
          <w:t>6.3.4.55.1 Specification</w:t>
        </w:r>
        <w:r w:rsidR="00A1460F">
          <w:rPr>
            <w:noProof/>
            <w:webHidden/>
          </w:rPr>
          <w:tab/>
        </w:r>
        <w:r w:rsidR="00A1460F">
          <w:rPr>
            <w:noProof/>
            <w:webHidden/>
          </w:rPr>
          <w:fldChar w:fldCharType="begin"/>
        </w:r>
        <w:r w:rsidR="00A1460F">
          <w:rPr>
            <w:noProof/>
            <w:webHidden/>
          </w:rPr>
          <w:instrText xml:space="preserve"> PAGEREF _Toc466555559 \h </w:instrText>
        </w:r>
        <w:r w:rsidR="00A1460F">
          <w:rPr>
            <w:noProof/>
            <w:webHidden/>
          </w:rPr>
        </w:r>
        <w:r w:rsidR="00A1460F">
          <w:rPr>
            <w:noProof/>
            <w:webHidden/>
          </w:rPr>
          <w:fldChar w:fldCharType="separate"/>
        </w:r>
        <w:r w:rsidR="00A1460F">
          <w:rPr>
            <w:noProof/>
            <w:webHidden/>
          </w:rPr>
          <w:t>149</w:t>
        </w:r>
        <w:r w:rsidR="00A1460F">
          <w:rPr>
            <w:noProof/>
            <w:webHidden/>
          </w:rPr>
          <w:fldChar w:fldCharType="end"/>
        </w:r>
      </w:hyperlink>
    </w:p>
    <w:p w14:paraId="732F9E5E" w14:textId="77777777" w:rsidR="00A1460F" w:rsidRDefault="00B64CE6">
      <w:pPr>
        <w:pStyle w:val="TOC5"/>
        <w:rPr>
          <w:rFonts w:asciiTheme="minorHAnsi" w:eastAsiaTheme="minorEastAsia" w:hAnsiTheme="minorHAnsi" w:cstheme="minorBidi"/>
          <w:noProof/>
          <w:sz w:val="22"/>
          <w:szCs w:val="22"/>
        </w:rPr>
      </w:pPr>
      <w:hyperlink w:anchor="_Toc466555560" w:history="1">
        <w:r w:rsidR="00A1460F" w:rsidRPr="00006302">
          <w:rPr>
            <w:rStyle w:val="Hyperlink"/>
            <w:noProof/>
          </w:rPr>
          <w:t>6.3.4.55.2 &lt;templateId root='1.3.6.1.4.1.19376.1.7.3.1.1.15.5.1'/&gt;</w:t>
        </w:r>
        <w:r w:rsidR="00A1460F">
          <w:rPr>
            <w:noProof/>
            <w:webHidden/>
          </w:rPr>
          <w:tab/>
        </w:r>
        <w:r w:rsidR="00A1460F">
          <w:rPr>
            <w:noProof/>
            <w:webHidden/>
          </w:rPr>
          <w:fldChar w:fldCharType="begin"/>
        </w:r>
        <w:r w:rsidR="00A1460F">
          <w:rPr>
            <w:noProof/>
            <w:webHidden/>
          </w:rPr>
          <w:instrText xml:space="preserve"> PAGEREF _Toc466555560 \h </w:instrText>
        </w:r>
        <w:r w:rsidR="00A1460F">
          <w:rPr>
            <w:noProof/>
            <w:webHidden/>
          </w:rPr>
        </w:r>
        <w:r w:rsidR="00A1460F">
          <w:rPr>
            <w:noProof/>
            <w:webHidden/>
          </w:rPr>
          <w:fldChar w:fldCharType="separate"/>
        </w:r>
        <w:r w:rsidR="00A1460F">
          <w:rPr>
            <w:noProof/>
            <w:webHidden/>
          </w:rPr>
          <w:t>149</w:t>
        </w:r>
        <w:r w:rsidR="00A1460F">
          <w:rPr>
            <w:noProof/>
            <w:webHidden/>
          </w:rPr>
          <w:fldChar w:fldCharType="end"/>
        </w:r>
      </w:hyperlink>
    </w:p>
    <w:p w14:paraId="04DB674D" w14:textId="77777777" w:rsidR="00A1460F" w:rsidRDefault="00B64CE6">
      <w:pPr>
        <w:pStyle w:val="TOC5"/>
        <w:rPr>
          <w:rFonts w:asciiTheme="minorHAnsi" w:eastAsiaTheme="minorEastAsia" w:hAnsiTheme="minorHAnsi" w:cstheme="minorBidi"/>
          <w:noProof/>
          <w:sz w:val="22"/>
          <w:szCs w:val="22"/>
        </w:rPr>
      </w:pPr>
      <w:hyperlink w:anchor="_Toc466555561" w:history="1">
        <w:r w:rsidR="00A1460F" w:rsidRPr="00006302">
          <w:rPr>
            <w:rStyle w:val="Hyperlink"/>
            <w:noProof/>
          </w:rPr>
          <w:t>6.3.4.55.3 &lt;organizer classCode='BATTERY' moodCode='EVN'&gt;</w:t>
        </w:r>
        <w:r w:rsidR="00A1460F">
          <w:rPr>
            <w:noProof/>
            <w:webHidden/>
          </w:rPr>
          <w:tab/>
        </w:r>
        <w:r w:rsidR="00A1460F">
          <w:rPr>
            <w:noProof/>
            <w:webHidden/>
          </w:rPr>
          <w:fldChar w:fldCharType="begin"/>
        </w:r>
        <w:r w:rsidR="00A1460F">
          <w:rPr>
            <w:noProof/>
            <w:webHidden/>
          </w:rPr>
          <w:instrText xml:space="preserve"> PAGEREF _Toc466555561 \h </w:instrText>
        </w:r>
        <w:r w:rsidR="00A1460F">
          <w:rPr>
            <w:noProof/>
            <w:webHidden/>
          </w:rPr>
        </w:r>
        <w:r w:rsidR="00A1460F">
          <w:rPr>
            <w:noProof/>
            <w:webHidden/>
          </w:rPr>
          <w:fldChar w:fldCharType="separate"/>
        </w:r>
        <w:r w:rsidR="00A1460F">
          <w:rPr>
            <w:noProof/>
            <w:webHidden/>
          </w:rPr>
          <w:t>149</w:t>
        </w:r>
        <w:r w:rsidR="00A1460F">
          <w:rPr>
            <w:noProof/>
            <w:webHidden/>
          </w:rPr>
          <w:fldChar w:fldCharType="end"/>
        </w:r>
      </w:hyperlink>
    </w:p>
    <w:p w14:paraId="70169EDB" w14:textId="77777777" w:rsidR="00A1460F" w:rsidRDefault="00B64CE6">
      <w:pPr>
        <w:pStyle w:val="TOC5"/>
        <w:rPr>
          <w:rFonts w:asciiTheme="minorHAnsi" w:eastAsiaTheme="minorEastAsia" w:hAnsiTheme="minorHAnsi" w:cstheme="minorBidi"/>
          <w:noProof/>
          <w:sz w:val="22"/>
          <w:szCs w:val="22"/>
        </w:rPr>
      </w:pPr>
      <w:hyperlink w:anchor="_Toc466555562" w:history="1">
        <w:r w:rsidR="00A1460F" w:rsidRPr="00006302">
          <w:rPr>
            <w:rStyle w:val="Hyperlink"/>
            <w:noProof/>
          </w:rPr>
          <w:t>6.3.4.55.4 &lt;id root=' ' extension=' '/&gt;</w:t>
        </w:r>
        <w:r w:rsidR="00A1460F">
          <w:rPr>
            <w:noProof/>
            <w:webHidden/>
          </w:rPr>
          <w:tab/>
        </w:r>
        <w:r w:rsidR="00A1460F">
          <w:rPr>
            <w:noProof/>
            <w:webHidden/>
          </w:rPr>
          <w:fldChar w:fldCharType="begin"/>
        </w:r>
        <w:r w:rsidR="00A1460F">
          <w:rPr>
            <w:noProof/>
            <w:webHidden/>
          </w:rPr>
          <w:instrText xml:space="preserve"> PAGEREF _Toc466555562 \h </w:instrText>
        </w:r>
        <w:r w:rsidR="00A1460F">
          <w:rPr>
            <w:noProof/>
            <w:webHidden/>
          </w:rPr>
        </w:r>
        <w:r w:rsidR="00A1460F">
          <w:rPr>
            <w:noProof/>
            <w:webHidden/>
          </w:rPr>
          <w:fldChar w:fldCharType="separate"/>
        </w:r>
        <w:r w:rsidR="00A1460F">
          <w:rPr>
            <w:noProof/>
            <w:webHidden/>
          </w:rPr>
          <w:t>150</w:t>
        </w:r>
        <w:r w:rsidR="00A1460F">
          <w:rPr>
            <w:noProof/>
            <w:webHidden/>
          </w:rPr>
          <w:fldChar w:fldCharType="end"/>
        </w:r>
      </w:hyperlink>
    </w:p>
    <w:p w14:paraId="2ED92601" w14:textId="77777777" w:rsidR="00A1460F" w:rsidRDefault="00B64CE6">
      <w:pPr>
        <w:pStyle w:val="TOC5"/>
        <w:rPr>
          <w:rFonts w:asciiTheme="minorHAnsi" w:eastAsiaTheme="minorEastAsia" w:hAnsiTheme="minorHAnsi" w:cstheme="minorBidi"/>
          <w:noProof/>
          <w:sz w:val="22"/>
          <w:szCs w:val="22"/>
        </w:rPr>
      </w:pPr>
      <w:hyperlink w:anchor="_Toc466555563" w:history="1">
        <w:r w:rsidR="00A1460F" w:rsidRPr="00006302">
          <w:rPr>
            <w:rStyle w:val="Hyperlink"/>
            <w:noProof/>
          </w:rPr>
          <w:t>6.3.4.55.5 &lt;code code=’58232-0’ codeSystem='2.16.840.1.113883.6.1'/&gt;</w:t>
        </w:r>
        <w:r w:rsidR="00A1460F">
          <w:rPr>
            <w:noProof/>
            <w:webHidden/>
          </w:rPr>
          <w:tab/>
        </w:r>
        <w:r w:rsidR="00A1460F">
          <w:rPr>
            <w:noProof/>
            <w:webHidden/>
          </w:rPr>
          <w:fldChar w:fldCharType="begin"/>
        </w:r>
        <w:r w:rsidR="00A1460F">
          <w:rPr>
            <w:noProof/>
            <w:webHidden/>
          </w:rPr>
          <w:instrText xml:space="preserve"> PAGEREF _Toc466555563 \h </w:instrText>
        </w:r>
        <w:r w:rsidR="00A1460F">
          <w:rPr>
            <w:noProof/>
            <w:webHidden/>
          </w:rPr>
        </w:r>
        <w:r w:rsidR="00A1460F">
          <w:rPr>
            <w:noProof/>
            <w:webHidden/>
          </w:rPr>
          <w:fldChar w:fldCharType="separate"/>
        </w:r>
        <w:r w:rsidR="00A1460F">
          <w:rPr>
            <w:noProof/>
            <w:webHidden/>
          </w:rPr>
          <w:t>150</w:t>
        </w:r>
        <w:r w:rsidR="00A1460F">
          <w:rPr>
            <w:noProof/>
            <w:webHidden/>
          </w:rPr>
          <w:fldChar w:fldCharType="end"/>
        </w:r>
      </w:hyperlink>
    </w:p>
    <w:p w14:paraId="5B93C44F" w14:textId="77777777" w:rsidR="00A1460F" w:rsidRDefault="00B64CE6">
      <w:pPr>
        <w:pStyle w:val="TOC5"/>
        <w:rPr>
          <w:rFonts w:asciiTheme="minorHAnsi" w:eastAsiaTheme="minorEastAsia" w:hAnsiTheme="minorHAnsi" w:cstheme="minorBidi"/>
          <w:noProof/>
          <w:sz w:val="22"/>
          <w:szCs w:val="22"/>
        </w:rPr>
      </w:pPr>
      <w:hyperlink w:anchor="_Toc466555564" w:history="1">
        <w:r w:rsidR="00A1460F" w:rsidRPr="00006302">
          <w:rPr>
            <w:rStyle w:val="Hyperlink"/>
            <w:noProof/>
          </w:rPr>
          <w:t>6.3.4.55.6 &lt;author/&gt;&lt;time/&gt;&lt;assignedAuthor&gt;&lt;id/&gt;&lt;/assignedAuthor&gt;&lt;/author&gt;</w:t>
        </w:r>
        <w:r w:rsidR="00A1460F">
          <w:rPr>
            <w:noProof/>
            <w:webHidden/>
          </w:rPr>
          <w:tab/>
        </w:r>
        <w:r w:rsidR="00A1460F">
          <w:rPr>
            <w:noProof/>
            <w:webHidden/>
          </w:rPr>
          <w:fldChar w:fldCharType="begin"/>
        </w:r>
        <w:r w:rsidR="00A1460F">
          <w:rPr>
            <w:noProof/>
            <w:webHidden/>
          </w:rPr>
          <w:instrText xml:space="preserve"> PAGEREF _Toc466555564 \h </w:instrText>
        </w:r>
        <w:r w:rsidR="00A1460F">
          <w:rPr>
            <w:noProof/>
            <w:webHidden/>
          </w:rPr>
        </w:r>
        <w:r w:rsidR="00A1460F">
          <w:rPr>
            <w:noProof/>
            <w:webHidden/>
          </w:rPr>
          <w:fldChar w:fldCharType="separate"/>
        </w:r>
        <w:r w:rsidR="00A1460F">
          <w:rPr>
            <w:noProof/>
            <w:webHidden/>
          </w:rPr>
          <w:t>150</w:t>
        </w:r>
        <w:r w:rsidR="00A1460F">
          <w:rPr>
            <w:noProof/>
            <w:webHidden/>
          </w:rPr>
          <w:fldChar w:fldCharType="end"/>
        </w:r>
      </w:hyperlink>
    </w:p>
    <w:p w14:paraId="4EDF03A2" w14:textId="77777777" w:rsidR="00A1460F" w:rsidRDefault="00B64CE6">
      <w:pPr>
        <w:pStyle w:val="TOC5"/>
        <w:rPr>
          <w:rFonts w:asciiTheme="minorHAnsi" w:eastAsiaTheme="minorEastAsia" w:hAnsiTheme="minorHAnsi" w:cstheme="minorBidi"/>
          <w:noProof/>
          <w:sz w:val="22"/>
          <w:szCs w:val="22"/>
        </w:rPr>
      </w:pPr>
      <w:hyperlink w:anchor="_Toc466555565" w:history="1">
        <w:r w:rsidR="00A1460F" w:rsidRPr="00006302">
          <w:rPr>
            <w:rStyle w:val="Hyperlink"/>
            <w:noProof/>
          </w:rPr>
          <w:t>6.3.4.55.7 &lt;statusCode code='completed'/&gt;</w:t>
        </w:r>
        <w:r w:rsidR="00A1460F">
          <w:rPr>
            <w:noProof/>
            <w:webHidden/>
          </w:rPr>
          <w:tab/>
        </w:r>
        <w:r w:rsidR="00A1460F">
          <w:rPr>
            <w:noProof/>
            <w:webHidden/>
          </w:rPr>
          <w:fldChar w:fldCharType="begin"/>
        </w:r>
        <w:r w:rsidR="00A1460F">
          <w:rPr>
            <w:noProof/>
            <w:webHidden/>
          </w:rPr>
          <w:instrText xml:space="preserve"> PAGEREF _Toc466555565 \h </w:instrText>
        </w:r>
        <w:r w:rsidR="00A1460F">
          <w:rPr>
            <w:noProof/>
            <w:webHidden/>
          </w:rPr>
        </w:r>
        <w:r w:rsidR="00A1460F">
          <w:rPr>
            <w:noProof/>
            <w:webHidden/>
          </w:rPr>
          <w:fldChar w:fldCharType="separate"/>
        </w:r>
        <w:r w:rsidR="00A1460F">
          <w:rPr>
            <w:noProof/>
            <w:webHidden/>
          </w:rPr>
          <w:t>150</w:t>
        </w:r>
        <w:r w:rsidR="00A1460F">
          <w:rPr>
            <w:noProof/>
            <w:webHidden/>
          </w:rPr>
          <w:fldChar w:fldCharType="end"/>
        </w:r>
      </w:hyperlink>
    </w:p>
    <w:p w14:paraId="5C9B3E22" w14:textId="77777777" w:rsidR="00A1460F" w:rsidRDefault="00B64CE6">
      <w:pPr>
        <w:pStyle w:val="TOC5"/>
        <w:rPr>
          <w:rFonts w:asciiTheme="minorHAnsi" w:eastAsiaTheme="minorEastAsia" w:hAnsiTheme="minorHAnsi" w:cstheme="minorBidi"/>
          <w:noProof/>
          <w:sz w:val="22"/>
          <w:szCs w:val="22"/>
        </w:rPr>
      </w:pPr>
      <w:hyperlink w:anchor="_Toc466555566" w:history="1">
        <w:r w:rsidR="00A1460F" w:rsidRPr="00006302">
          <w:rPr>
            <w:rStyle w:val="Hyperlink"/>
            <w:noProof/>
          </w:rPr>
          <w:t>6.4.4.55.8 &lt;component&gt;</w:t>
        </w:r>
        <w:r w:rsidR="00A1460F">
          <w:rPr>
            <w:noProof/>
            <w:webHidden/>
          </w:rPr>
          <w:tab/>
        </w:r>
        <w:r w:rsidR="00A1460F">
          <w:rPr>
            <w:noProof/>
            <w:webHidden/>
          </w:rPr>
          <w:fldChar w:fldCharType="begin"/>
        </w:r>
        <w:r w:rsidR="00A1460F">
          <w:rPr>
            <w:noProof/>
            <w:webHidden/>
          </w:rPr>
          <w:instrText xml:space="preserve"> PAGEREF _Toc466555566 \h </w:instrText>
        </w:r>
        <w:r w:rsidR="00A1460F">
          <w:rPr>
            <w:noProof/>
            <w:webHidden/>
          </w:rPr>
        </w:r>
        <w:r w:rsidR="00A1460F">
          <w:rPr>
            <w:noProof/>
            <w:webHidden/>
          </w:rPr>
          <w:fldChar w:fldCharType="separate"/>
        </w:r>
        <w:r w:rsidR="00A1460F">
          <w:rPr>
            <w:noProof/>
            <w:webHidden/>
          </w:rPr>
          <w:t>150</w:t>
        </w:r>
        <w:r w:rsidR="00A1460F">
          <w:rPr>
            <w:noProof/>
            <w:webHidden/>
          </w:rPr>
          <w:fldChar w:fldCharType="end"/>
        </w:r>
      </w:hyperlink>
    </w:p>
    <w:p w14:paraId="4AAB87DA" w14:textId="77777777" w:rsidR="00A1460F" w:rsidRDefault="00B64CE6">
      <w:pPr>
        <w:pStyle w:val="TOC4"/>
        <w:rPr>
          <w:rFonts w:asciiTheme="minorHAnsi" w:eastAsiaTheme="minorEastAsia" w:hAnsiTheme="minorHAnsi" w:cstheme="minorBidi"/>
          <w:noProof/>
          <w:sz w:val="22"/>
          <w:szCs w:val="22"/>
        </w:rPr>
      </w:pPr>
      <w:hyperlink w:anchor="_Toc466555567" w:history="1">
        <w:r w:rsidR="00A1460F" w:rsidRPr="00006302">
          <w:rPr>
            <w:rStyle w:val="Hyperlink"/>
            <w:noProof/>
          </w:rPr>
          <w:t>6.3.4.56 Cancer Diagnosis Entry 1.3.6.1.4.1.19376.1.7.3.1.4.14.1</w:t>
        </w:r>
        <w:r w:rsidR="00A1460F">
          <w:rPr>
            <w:noProof/>
            <w:webHidden/>
          </w:rPr>
          <w:tab/>
        </w:r>
        <w:r w:rsidR="00A1460F">
          <w:rPr>
            <w:noProof/>
            <w:webHidden/>
          </w:rPr>
          <w:fldChar w:fldCharType="begin"/>
        </w:r>
        <w:r w:rsidR="00A1460F">
          <w:rPr>
            <w:noProof/>
            <w:webHidden/>
          </w:rPr>
          <w:instrText xml:space="preserve"> PAGEREF _Toc466555567 \h </w:instrText>
        </w:r>
        <w:r w:rsidR="00A1460F">
          <w:rPr>
            <w:noProof/>
            <w:webHidden/>
          </w:rPr>
        </w:r>
        <w:r w:rsidR="00A1460F">
          <w:rPr>
            <w:noProof/>
            <w:webHidden/>
          </w:rPr>
          <w:fldChar w:fldCharType="separate"/>
        </w:r>
        <w:r w:rsidR="00A1460F">
          <w:rPr>
            <w:noProof/>
            <w:webHidden/>
          </w:rPr>
          <w:t>150</w:t>
        </w:r>
        <w:r w:rsidR="00A1460F">
          <w:rPr>
            <w:noProof/>
            <w:webHidden/>
          </w:rPr>
          <w:fldChar w:fldCharType="end"/>
        </w:r>
      </w:hyperlink>
    </w:p>
    <w:p w14:paraId="31878672" w14:textId="77777777" w:rsidR="00A1460F" w:rsidRDefault="00B64CE6">
      <w:pPr>
        <w:pStyle w:val="TOC5"/>
        <w:rPr>
          <w:rFonts w:asciiTheme="minorHAnsi" w:eastAsiaTheme="minorEastAsia" w:hAnsiTheme="minorHAnsi" w:cstheme="minorBidi"/>
          <w:noProof/>
          <w:sz w:val="22"/>
          <w:szCs w:val="22"/>
        </w:rPr>
      </w:pPr>
      <w:hyperlink w:anchor="_Toc466555568" w:history="1">
        <w:r w:rsidR="00A1460F" w:rsidRPr="00006302">
          <w:rPr>
            <w:rStyle w:val="Hyperlink"/>
            <w:noProof/>
          </w:rPr>
          <w:t>6.3.4.56.1 Parent Template</w:t>
        </w:r>
        <w:r w:rsidR="00A1460F">
          <w:rPr>
            <w:noProof/>
            <w:webHidden/>
          </w:rPr>
          <w:tab/>
        </w:r>
        <w:r w:rsidR="00A1460F">
          <w:rPr>
            <w:noProof/>
            <w:webHidden/>
          </w:rPr>
          <w:fldChar w:fldCharType="begin"/>
        </w:r>
        <w:r w:rsidR="00A1460F">
          <w:rPr>
            <w:noProof/>
            <w:webHidden/>
          </w:rPr>
          <w:instrText xml:space="preserve"> PAGEREF _Toc466555568 \h </w:instrText>
        </w:r>
        <w:r w:rsidR="00A1460F">
          <w:rPr>
            <w:noProof/>
            <w:webHidden/>
          </w:rPr>
        </w:r>
        <w:r w:rsidR="00A1460F">
          <w:rPr>
            <w:noProof/>
            <w:webHidden/>
          </w:rPr>
          <w:fldChar w:fldCharType="separate"/>
        </w:r>
        <w:r w:rsidR="00A1460F">
          <w:rPr>
            <w:noProof/>
            <w:webHidden/>
          </w:rPr>
          <w:t>150</w:t>
        </w:r>
        <w:r w:rsidR="00A1460F">
          <w:rPr>
            <w:noProof/>
            <w:webHidden/>
          </w:rPr>
          <w:fldChar w:fldCharType="end"/>
        </w:r>
      </w:hyperlink>
    </w:p>
    <w:p w14:paraId="373D8B7F" w14:textId="77777777" w:rsidR="00A1460F" w:rsidRDefault="00B64CE6">
      <w:pPr>
        <w:pStyle w:val="TOC5"/>
        <w:rPr>
          <w:rFonts w:asciiTheme="minorHAnsi" w:eastAsiaTheme="minorEastAsia" w:hAnsiTheme="minorHAnsi" w:cstheme="minorBidi"/>
          <w:noProof/>
          <w:sz w:val="22"/>
          <w:szCs w:val="22"/>
        </w:rPr>
      </w:pPr>
      <w:hyperlink w:anchor="_Toc466555569" w:history="1">
        <w:r w:rsidR="00A1460F" w:rsidRPr="00006302">
          <w:rPr>
            <w:rStyle w:val="Hyperlink"/>
            <w:noProof/>
          </w:rPr>
          <w:t>6.3.4.56.2 Specification</w:t>
        </w:r>
        <w:r w:rsidR="00A1460F">
          <w:rPr>
            <w:noProof/>
            <w:webHidden/>
          </w:rPr>
          <w:tab/>
        </w:r>
        <w:r w:rsidR="00A1460F">
          <w:rPr>
            <w:noProof/>
            <w:webHidden/>
          </w:rPr>
          <w:fldChar w:fldCharType="begin"/>
        </w:r>
        <w:r w:rsidR="00A1460F">
          <w:rPr>
            <w:noProof/>
            <w:webHidden/>
          </w:rPr>
          <w:instrText xml:space="preserve"> PAGEREF _Toc466555569 \h </w:instrText>
        </w:r>
        <w:r w:rsidR="00A1460F">
          <w:rPr>
            <w:noProof/>
            <w:webHidden/>
          </w:rPr>
        </w:r>
        <w:r w:rsidR="00A1460F">
          <w:rPr>
            <w:noProof/>
            <w:webHidden/>
          </w:rPr>
          <w:fldChar w:fldCharType="separate"/>
        </w:r>
        <w:r w:rsidR="00A1460F">
          <w:rPr>
            <w:noProof/>
            <w:webHidden/>
          </w:rPr>
          <w:t>151</w:t>
        </w:r>
        <w:r w:rsidR="00A1460F">
          <w:rPr>
            <w:noProof/>
            <w:webHidden/>
          </w:rPr>
          <w:fldChar w:fldCharType="end"/>
        </w:r>
      </w:hyperlink>
    </w:p>
    <w:p w14:paraId="4F1D56EF" w14:textId="77777777" w:rsidR="00A1460F" w:rsidRDefault="00B64CE6">
      <w:pPr>
        <w:pStyle w:val="TOC5"/>
        <w:rPr>
          <w:rFonts w:asciiTheme="minorHAnsi" w:eastAsiaTheme="minorEastAsia" w:hAnsiTheme="minorHAnsi" w:cstheme="minorBidi"/>
          <w:noProof/>
          <w:sz w:val="22"/>
          <w:szCs w:val="22"/>
        </w:rPr>
      </w:pPr>
      <w:hyperlink w:anchor="_Toc466555570" w:history="1">
        <w:r w:rsidR="00A1460F" w:rsidRPr="00006302">
          <w:rPr>
            <w:rStyle w:val="Hyperlink"/>
            <w:noProof/>
          </w:rPr>
          <w:t>6.3.4.56.3 &lt;act classCode='ACT' moodCode='EVN'&gt;</w:t>
        </w:r>
        <w:r w:rsidR="00A1460F">
          <w:rPr>
            <w:noProof/>
            <w:webHidden/>
          </w:rPr>
          <w:tab/>
        </w:r>
        <w:r w:rsidR="00A1460F">
          <w:rPr>
            <w:noProof/>
            <w:webHidden/>
          </w:rPr>
          <w:fldChar w:fldCharType="begin"/>
        </w:r>
        <w:r w:rsidR="00A1460F">
          <w:rPr>
            <w:noProof/>
            <w:webHidden/>
          </w:rPr>
          <w:instrText xml:space="preserve"> PAGEREF _Toc466555570 \h </w:instrText>
        </w:r>
        <w:r w:rsidR="00A1460F">
          <w:rPr>
            <w:noProof/>
            <w:webHidden/>
          </w:rPr>
        </w:r>
        <w:r w:rsidR="00A1460F">
          <w:rPr>
            <w:noProof/>
            <w:webHidden/>
          </w:rPr>
          <w:fldChar w:fldCharType="separate"/>
        </w:r>
        <w:r w:rsidR="00A1460F">
          <w:rPr>
            <w:noProof/>
            <w:webHidden/>
          </w:rPr>
          <w:t>153</w:t>
        </w:r>
        <w:r w:rsidR="00A1460F">
          <w:rPr>
            <w:noProof/>
            <w:webHidden/>
          </w:rPr>
          <w:fldChar w:fldCharType="end"/>
        </w:r>
      </w:hyperlink>
    </w:p>
    <w:p w14:paraId="339CF9D3" w14:textId="77777777" w:rsidR="00A1460F" w:rsidRDefault="00B64CE6">
      <w:pPr>
        <w:pStyle w:val="TOC5"/>
        <w:rPr>
          <w:rFonts w:asciiTheme="minorHAnsi" w:eastAsiaTheme="minorEastAsia" w:hAnsiTheme="minorHAnsi" w:cstheme="minorBidi"/>
          <w:noProof/>
          <w:sz w:val="22"/>
          <w:szCs w:val="22"/>
        </w:rPr>
      </w:pPr>
      <w:hyperlink w:anchor="_Toc466555571" w:history="1">
        <w:r w:rsidR="00A1460F" w:rsidRPr="00006302">
          <w:rPr>
            <w:rStyle w:val="Hyperlink"/>
            <w:noProof/>
          </w:rPr>
          <w:t xml:space="preserve">6.3.4.56.4  &lt;templateId root='2.16.840.1.113883.10.20.1.27'/&gt; </w:t>
        </w:r>
        <w:r w:rsidR="00A1460F" w:rsidRPr="00006302">
          <w:rPr>
            <w:rStyle w:val="Hyperlink"/>
            <w:rFonts w:cs="Arial"/>
            <w:noProof/>
          </w:rPr>
          <w:t>&lt;templateId root='1.3.6.1.4.1.19376.1.5.3.1.4.5.2/&gt;</w:t>
        </w:r>
        <w:r w:rsidR="00A1460F">
          <w:rPr>
            <w:noProof/>
            <w:webHidden/>
          </w:rPr>
          <w:tab/>
        </w:r>
        <w:r w:rsidR="00A1460F">
          <w:rPr>
            <w:noProof/>
            <w:webHidden/>
          </w:rPr>
          <w:fldChar w:fldCharType="begin"/>
        </w:r>
        <w:r w:rsidR="00A1460F">
          <w:rPr>
            <w:noProof/>
            <w:webHidden/>
          </w:rPr>
          <w:instrText xml:space="preserve"> PAGEREF _Toc466555571 \h </w:instrText>
        </w:r>
        <w:r w:rsidR="00A1460F">
          <w:rPr>
            <w:noProof/>
            <w:webHidden/>
          </w:rPr>
        </w:r>
        <w:r w:rsidR="00A1460F">
          <w:rPr>
            <w:noProof/>
            <w:webHidden/>
          </w:rPr>
          <w:fldChar w:fldCharType="separate"/>
        </w:r>
        <w:r w:rsidR="00A1460F">
          <w:rPr>
            <w:noProof/>
            <w:webHidden/>
          </w:rPr>
          <w:t>153</w:t>
        </w:r>
        <w:r w:rsidR="00A1460F">
          <w:rPr>
            <w:noProof/>
            <w:webHidden/>
          </w:rPr>
          <w:fldChar w:fldCharType="end"/>
        </w:r>
      </w:hyperlink>
    </w:p>
    <w:p w14:paraId="2828D5D1" w14:textId="77777777" w:rsidR="00A1460F" w:rsidRDefault="00B64CE6">
      <w:pPr>
        <w:pStyle w:val="TOC5"/>
        <w:rPr>
          <w:rFonts w:asciiTheme="minorHAnsi" w:eastAsiaTheme="minorEastAsia" w:hAnsiTheme="minorHAnsi" w:cstheme="minorBidi"/>
          <w:noProof/>
          <w:sz w:val="22"/>
          <w:szCs w:val="22"/>
        </w:rPr>
      </w:pPr>
      <w:hyperlink w:anchor="_Toc466555572" w:history="1">
        <w:r w:rsidR="00A1460F" w:rsidRPr="00006302">
          <w:rPr>
            <w:rStyle w:val="Hyperlink"/>
            <w:noProof/>
          </w:rPr>
          <w:t>6.3.4.56.5 &lt;!-- 1..* entry relationships identifying problems of concern --&gt;&lt;entryRelationship type='SUBJ'&gt;&lt;observation classCode='OBS' moodCode='EVN'&gt;&lt;templateIDroot='1.3.6.1.4.1.19376.1.5.3.1.4.5'/&gt;…&lt;/observation&gt;</w:t>
        </w:r>
        <w:r w:rsidR="00A1460F">
          <w:rPr>
            <w:noProof/>
            <w:webHidden/>
          </w:rPr>
          <w:tab/>
        </w:r>
        <w:r w:rsidR="00A1460F">
          <w:rPr>
            <w:noProof/>
            <w:webHidden/>
          </w:rPr>
          <w:fldChar w:fldCharType="begin"/>
        </w:r>
        <w:r w:rsidR="00A1460F">
          <w:rPr>
            <w:noProof/>
            <w:webHidden/>
          </w:rPr>
          <w:instrText xml:space="preserve"> PAGEREF _Toc466555572 \h </w:instrText>
        </w:r>
        <w:r w:rsidR="00A1460F">
          <w:rPr>
            <w:noProof/>
            <w:webHidden/>
          </w:rPr>
        </w:r>
        <w:r w:rsidR="00A1460F">
          <w:rPr>
            <w:noProof/>
            <w:webHidden/>
          </w:rPr>
          <w:fldChar w:fldCharType="separate"/>
        </w:r>
        <w:r w:rsidR="00A1460F">
          <w:rPr>
            <w:noProof/>
            <w:webHidden/>
          </w:rPr>
          <w:t>153</w:t>
        </w:r>
        <w:r w:rsidR="00A1460F">
          <w:rPr>
            <w:noProof/>
            <w:webHidden/>
          </w:rPr>
          <w:fldChar w:fldCharType="end"/>
        </w:r>
      </w:hyperlink>
    </w:p>
    <w:p w14:paraId="419F7550" w14:textId="77777777" w:rsidR="00A1460F" w:rsidRDefault="00B64CE6">
      <w:pPr>
        <w:pStyle w:val="TOC5"/>
        <w:rPr>
          <w:rFonts w:asciiTheme="minorHAnsi" w:eastAsiaTheme="minorEastAsia" w:hAnsiTheme="minorHAnsi" w:cstheme="minorBidi"/>
          <w:noProof/>
          <w:sz w:val="22"/>
          <w:szCs w:val="22"/>
        </w:rPr>
      </w:pPr>
      <w:hyperlink w:anchor="_Toc466555573" w:history="1">
        <w:r w:rsidR="00A1460F" w:rsidRPr="00006302">
          <w:rPr>
            <w:rStyle w:val="Hyperlink"/>
            <w:noProof/>
          </w:rPr>
          <w:t>6.3.4.56.6 &lt;observation classCode="OBS" moodCode="EVN"&gt;</w:t>
        </w:r>
        <w:r w:rsidR="00A1460F">
          <w:rPr>
            <w:noProof/>
            <w:webHidden/>
          </w:rPr>
          <w:tab/>
        </w:r>
        <w:r w:rsidR="00A1460F">
          <w:rPr>
            <w:noProof/>
            <w:webHidden/>
          </w:rPr>
          <w:fldChar w:fldCharType="begin"/>
        </w:r>
        <w:r w:rsidR="00A1460F">
          <w:rPr>
            <w:noProof/>
            <w:webHidden/>
          </w:rPr>
          <w:instrText xml:space="preserve"> PAGEREF _Toc466555573 \h </w:instrText>
        </w:r>
        <w:r w:rsidR="00A1460F">
          <w:rPr>
            <w:noProof/>
            <w:webHidden/>
          </w:rPr>
        </w:r>
        <w:r w:rsidR="00A1460F">
          <w:rPr>
            <w:noProof/>
            <w:webHidden/>
          </w:rPr>
          <w:fldChar w:fldCharType="separate"/>
        </w:r>
        <w:r w:rsidR="00A1460F">
          <w:rPr>
            <w:noProof/>
            <w:webHidden/>
          </w:rPr>
          <w:t>153</w:t>
        </w:r>
        <w:r w:rsidR="00A1460F">
          <w:rPr>
            <w:noProof/>
            <w:webHidden/>
          </w:rPr>
          <w:fldChar w:fldCharType="end"/>
        </w:r>
      </w:hyperlink>
    </w:p>
    <w:p w14:paraId="1D64555B" w14:textId="77777777" w:rsidR="00A1460F" w:rsidRDefault="00B64CE6">
      <w:pPr>
        <w:pStyle w:val="TOC5"/>
        <w:rPr>
          <w:rFonts w:asciiTheme="minorHAnsi" w:eastAsiaTheme="minorEastAsia" w:hAnsiTheme="minorHAnsi" w:cstheme="minorBidi"/>
          <w:noProof/>
          <w:sz w:val="22"/>
          <w:szCs w:val="22"/>
        </w:rPr>
      </w:pPr>
      <w:hyperlink w:anchor="_Toc466555574" w:history="1">
        <w:r w:rsidR="00A1460F" w:rsidRPr="00006302">
          <w:rPr>
            <w:rStyle w:val="Hyperlink"/>
            <w:noProof/>
          </w:rPr>
          <w:t>6.3.4.56.7 &lt;templateId root=’1.3.6.1.4.1.19376.1.5.3.1.4.5'/&gt; &lt;templateId root='1.3.6.1.4.1.19376.1.7.3.1.4.14.1'/&gt;</w:t>
        </w:r>
        <w:r w:rsidR="00A1460F">
          <w:rPr>
            <w:noProof/>
            <w:webHidden/>
          </w:rPr>
          <w:tab/>
        </w:r>
        <w:r w:rsidR="00A1460F">
          <w:rPr>
            <w:noProof/>
            <w:webHidden/>
          </w:rPr>
          <w:fldChar w:fldCharType="begin"/>
        </w:r>
        <w:r w:rsidR="00A1460F">
          <w:rPr>
            <w:noProof/>
            <w:webHidden/>
          </w:rPr>
          <w:instrText xml:space="preserve"> PAGEREF _Toc466555574 \h </w:instrText>
        </w:r>
        <w:r w:rsidR="00A1460F">
          <w:rPr>
            <w:noProof/>
            <w:webHidden/>
          </w:rPr>
        </w:r>
        <w:r w:rsidR="00A1460F">
          <w:rPr>
            <w:noProof/>
            <w:webHidden/>
          </w:rPr>
          <w:fldChar w:fldCharType="separate"/>
        </w:r>
        <w:r w:rsidR="00A1460F">
          <w:rPr>
            <w:noProof/>
            <w:webHidden/>
          </w:rPr>
          <w:t>153</w:t>
        </w:r>
        <w:r w:rsidR="00A1460F">
          <w:rPr>
            <w:noProof/>
            <w:webHidden/>
          </w:rPr>
          <w:fldChar w:fldCharType="end"/>
        </w:r>
      </w:hyperlink>
    </w:p>
    <w:p w14:paraId="2D2B4EFD" w14:textId="77777777" w:rsidR="00A1460F" w:rsidRDefault="00B64CE6">
      <w:pPr>
        <w:pStyle w:val="TOC5"/>
        <w:rPr>
          <w:rFonts w:asciiTheme="minorHAnsi" w:eastAsiaTheme="minorEastAsia" w:hAnsiTheme="minorHAnsi" w:cstheme="minorBidi"/>
          <w:noProof/>
          <w:sz w:val="22"/>
          <w:szCs w:val="22"/>
        </w:rPr>
      </w:pPr>
      <w:hyperlink w:anchor="_Toc466555575" w:history="1">
        <w:r w:rsidR="00A1460F" w:rsidRPr="00006302">
          <w:rPr>
            <w:rStyle w:val="Hyperlink"/>
            <w:noProof/>
          </w:rPr>
          <w:t>6.3.4.56.8 &lt;code code="</w:t>
        </w:r>
        <w:r w:rsidR="00A1460F" w:rsidRPr="00006302">
          <w:rPr>
            <w:rStyle w:val="Hyperlink"/>
            <w:noProof/>
            <w:highlight w:val="white"/>
          </w:rPr>
          <w:t>282291009</w:t>
        </w:r>
        <w:r w:rsidR="00A1460F" w:rsidRPr="00006302">
          <w:rPr>
            <w:rStyle w:val="Hyperlink"/>
            <w:noProof/>
          </w:rPr>
          <w:t>" codeSystem=" 2.16.840.1.113883.6.96" codeSystemName="SNOMED CT" displayName="Diagnosis"/&gt;</w:t>
        </w:r>
        <w:r w:rsidR="00A1460F">
          <w:rPr>
            <w:noProof/>
            <w:webHidden/>
          </w:rPr>
          <w:tab/>
        </w:r>
        <w:r w:rsidR="00A1460F">
          <w:rPr>
            <w:noProof/>
            <w:webHidden/>
          </w:rPr>
          <w:fldChar w:fldCharType="begin"/>
        </w:r>
        <w:r w:rsidR="00A1460F">
          <w:rPr>
            <w:noProof/>
            <w:webHidden/>
          </w:rPr>
          <w:instrText xml:space="preserve"> PAGEREF _Toc466555575 \h </w:instrText>
        </w:r>
        <w:r w:rsidR="00A1460F">
          <w:rPr>
            <w:noProof/>
            <w:webHidden/>
          </w:rPr>
        </w:r>
        <w:r w:rsidR="00A1460F">
          <w:rPr>
            <w:noProof/>
            <w:webHidden/>
          </w:rPr>
          <w:fldChar w:fldCharType="separate"/>
        </w:r>
        <w:r w:rsidR="00A1460F">
          <w:rPr>
            <w:noProof/>
            <w:webHidden/>
          </w:rPr>
          <w:t>154</w:t>
        </w:r>
        <w:r w:rsidR="00A1460F">
          <w:rPr>
            <w:noProof/>
            <w:webHidden/>
          </w:rPr>
          <w:fldChar w:fldCharType="end"/>
        </w:r>
      </w:hyperlink>
    </w:p>
    <w:p w14:paraId="71820BF6" w14:textId="77777777" w:rsidR="00A1460F" w:rsidRDefault="00B64CE6">
      <w:pPr>
        <w:pStyle w:val="TOC5"/>
        <w:rPr>
          <w:rFonts w:asciiTheme="minorHAnsi" w:eastAsiaTheme="minorEastAsia" w:hAnsiTheme="minorHAnsi" w:cstheme="minorBidi"/>
          <w:noProof/>
          <w:sz w:val="22"/>
          <w:szCs w:val="22"/>
        </w:rPr>
      </w:pPr>
      <w:hyperlink w:anchor="_Toc466555576" w:history="1">
        <w:r w:rsidR="00A1460F" w:rsidRPr="00006302">
          <w:rPr>
            <w:rStyle w:val="Hyperlink"/>
            <w:noProof/>
          </w:rPr>
          <w:t>6.3.4.56.9 &lt;statusCode code='completed'/&gt;</w:t>
        </w:r>
        <w:r w:rsidR="00A1460F">
          <w:rPr>
            <w:noProof/>
            <w:webHidden/>
          </w:rPr>
          <w:tab/>
        </w:r>
        <w:r w:rsidR="00A1460F">
          <w:rPr>
            <w:noProof/>
            <w:webHidden/>
          </w:rPr>
          <w:fldChar w:fldCharType="begin"/>
        </w:r>
        <w:r w:rsidR="00A1460F">
          <w:rPr>
            <w:noProof/>
            <w:webHidden/>
          </w:rPr>
          <w:instrText xml:space="preserve"> PAGEREF _Toc466555576 \h </w:instrText>
        </w:r>
        <w:r w:rsidR="00A1460F">
          <w:rPr>
            <w:noProof/>
            <w:webHidden/>
          </w:rPr>
        </w:r>
        <w:r w:rsidR="00A1460F">
          <w:rPr>
            <w:noProof/>
            <w:webHidden/>
          </w:rPr>
          <w:fldChar w:fldCharType="separate"/>
        </w:r>
        <w:r w:rsidR="00A1460F">
          <w:rPr>
            <w:noProof/>
            <w:webHidden/>
          </w:rPr>
          <w:t>154</w:t>
        </w:r>
        <w:r w:rsidR="00A1460F">
          <w:rPr>
            <w:noProof/>
            <w:webHidden/>
          </w:rPr>
          <w:fldChar w:fldCharType="end"/>
        </w:r>
      </w:hyperlink>
    </w:p>
    <w:p w14:paraId="2511C438" w14:textId="77777777" w:rsidR="00A1460F" w:rsidRDefault="00B64CE6">
      <w:pPr>
        <w:pStyle w:val="TOC5"/>
        <w:rPr>
          <w:rFonts w:asciiTheme="minorHAnsi" w:eastAsiaTheme="minorEastAsia" w:hAnsiTheme="minorHAnsi" w:cstheme="minorBidi"/>
          <w:noProof/>
          <w:sz w:val="22"/>
          <w:szCs w:val="22"/>
        </w:rPr>
      </w:pPr>
      <w:hyperlink w:anchor="_Toc466555577" w:history="1">
        <w:r w:rsidR="00A1460F" w:rsidRPr="00006302">
          <w:rPr>
            <w:rStyle w:val="Hyperlink"/>
            <w:noProof/>
          </w:rPr>
          <w:t>6.3.4.56.10 &lt;effectiveTime value="xxx"/&gt;</w:t>
        </w:r>
        <w:r w:rsidR="00A1460F">
          <w:rPr>
            <w:noProof/>
            <w:webHidden/>
          </w:rPr>
          <w:tab/>
        </w:r>
        <w:r w:rsidR="00A1460F">
          <w:rPr>
            <w:noProof/>
            <w:webHidden/>
          </w:rPr>
          <w:fldChar w:fldCharType="begin"/>
        </w:r>
        <w:r w:rsidR="00A1460F">
          <w:rPr>
            <w:noProof/>
            <w:webHidden/>
          </w:rPr>
          <w:instrText xml:space="preserve"> PAGEREF _Toc466555577 \h </w:instrText>
        </w:r>
        <w:r w:rsidR="00A1460F">
          <w:rPr>
            <w:noProof/>
            <w:webHidden/>
          </w:rPr>
        </w:r>
        <w:r w:rsidR="00A1460F">
          <w:rPr>
            <w:noProof/>
            <w:webHidden/>
          </w:rPr>
          <w:fldChar w:fldCharType="separate"/>
        </w:r>
        <w:r w:rsidR="00A1460F">
          <w:rPr>
            <w:noProof/>
            <w:webHidden/>
          </w:rPr>
          <w:t>154</w:t>
        </w:r>
        <w:r w:rsidR="00A1460F">
          <w:rPr>
            <w:noProof/>
            <w:webHidden/>
          </w:rPr>
          <w:fldChar w:fldCharType="end"/>
        </w:r>
      </w:hyperlink>
    </w:p>
    <w:p w14:paraId="35A168E5" w14:textId="77777777" w:rsidR="00A1460F" w:rsidRDefault="00B64CE6">
      <w:pPr>
        <w:pStyle w:val="TOC5"/>
        <w:rPr>
          <w:rFonts w:asciiTheme="minorHAnsi" w:eastAsiaTheme="minorEastAsia" w:hAnsiTheme="minorHAnsi" w:cstheme="minorBidi"/>
          <w:noProof/>
          <w:sz w:val="22"/>
          <w:szCs w:val="22"/>
        </w:rPr>
      </w:pPr>
      <w:hyperlink w:anchor="_Toc466555578" w:history="1">
        <w:r w:rsidR="00A1460F" w:rsidRPr="00006302">
          <w:rPr>
            <w:rStyle w:val="Hyperlink"/>
            <w:noProof/>
          </w:rPr>
          <w:t>6.3.4.56.11 &lt;value xsi:type='CD' code=' ' codeSystem=' ' codeSystemName=' ' displayName=' '&gt;</w:t>
        </w:r>
        <w:r w:rsidR="00A1460F">
          <w:rPr>
            <w:noProof/>
            <w:webHidden/>
          </w:rPr>
          <w:tab/>
        </w:r>
        <w:r w:rsidR="00A1460F">
          <w:rPr>
            <w:noProof/>
            <w:webHidden/>
          </w:rPr>
          <w:fldChar w:fldCharType="begin"/>
        </w:r>
        <w:r w:rsidR="00A1460F">
          <w:rPr>
            <w:noProof/>
            <w:webHidden/>
          </w:rPr>
          <w:instrText xml:space="preserve"> PAGEREF _Toc466555578 \h </w:instrText>
        </w:r>
        <w:r w:rsidR="00A1460F">
          <w:rPr>
            <w:noProof/>
            <w:webHidden/>
          </w:rPr>
        </w:r>
        <w:r w:rsidR="00A1460F">
          <w:rPr>
            <w:noProof/>
            <w:webHidden/>
          </w:rPr>
          <w:fldChar w:fldCharType="separate"/>
        </w:r>
        <w:r w:rsidR="00A1460F">
          <w:rPr>
            <w:noProof/>
            <w:webHidden/>
          </w:rPr>
          <w:t>154</w:t>
        </w:r>
        <w:r w:rsidR="00A1460F">
          <w:rPr>
            <w:noProof/>
            <w:webHidden/>
          </w:rPr>
          <w:fldChar w:fldCharType="end"/>
        </w:r>
      </w:hyperlink>
    </w:p>
    <w:p w14:paraId="0C41D6C9" w14:textId="77777777" w:rsidR="00A1460F" w:rsidRDefault="00B64CE6">
      <w:pPr>
        <w:pStyle w:val="TOC5"/>
        <w:rPr>
          <w:rFonts w:asciiTheme="minorHAnsi" w:eastAsiaTheme="minorEastAsia" w:hAnsiTheme="minorHAnsi" w:cstheme="minorBidi"/>
          <w:noProof/>
          <w:sz w:val="22"/>
          <w:szCs w:val="22"/>
        </w:rPr>
      </w:pPr>
      <w:hyperlink w:anchor="_Toc466555579" w:history="1">
        <w:r w:rsidR="00A1460F" w:rsidRPr="00006302">
          <w:rPr>
            <w:rStyle w:val="Hyperlink"/>
            <w:noProof/>
          </w:rPr>
          <w:t>6.3.4.56.12 &lt;qualifier&gt;&lt;name code="31206-6" codeSystem="2.16.840.1.113883.6.1" codeSystemName="LOINC" displayName=" Behavior ICD-O-3 Cancer"/&gt;&lt;value code="" codeSystem="" codeSystemName=" " displayName=" "/&gt; &lt;/qualifier&gt;</w:t>
        </w:r>
        <w:r w:rsidR="00A1460F">
          <w:rPr>
            <w:noProof/>
            <w:webHidden/>
          </w:rPr>
          <w:tab/>
        </w:r>
        <w:r w:rsidR="00A1460F">
          <w:rPr>
            <w:noProof/>
            <w:webHidden/>
          </w:rPr>
          <w:fldChar w:fldCharType="begin"/>
        </w:r>
        <w:r w:rsidR="00A1460F">
          <w:rPr>
            <w:noProof/>
            <w:webHidden/>
          </w:rPr>
          <w:instrText xml:space="preserve"> PAGEREF _Toc466555579 \h </w:instrText>
        </w:r>
        <w:r w:rsidR="00A1460F">
          <w:rPr>
            <w:noProof/>
            <w:webHidden/>
          </w:rPr>
        </w:r>
        <w:r w:rsidR="00A1460F">
          <w:rPr>
            <w:noProof/>
            <w:webHidden/>
          </w:rPr>
          <w:fldChar w:fldCharType="separate"/>
        </w:r>
        <w:r w:rsidR="00A1460F">
          <w:rPr>
            <w:noProof/>
            <w:webHidden/>
          </w:rPr>
          <w:t>154</w:t>
        </w:r>
        <w:r w:rsidR="00A1460F">
          <w:rPr>
            <w:noProof/>
            <w:webHidden/>
          </w:rPr>
          <w:fldChar w:fldCharType="end"/>
        </w:r>
      </w:hyperlink>
    </w:p>
    <w:p w14:paraId="54D99C55" w14:textId="77777777" w:rsidR="00A1460F" w:rsidRDefault="00B64CE6">
      <w:pPr>
        <w:pStyle w:val="TOC5"/>
        <w:rPr>
          <w:rFonts w:asciiTheme="minorHAnsi" w:eastAsiaTheme="minorEastAsia" w:hAnsiTheme="minorHAnsi" w:cstheme="minorBidi"/>
          <w:noProof/>
          <w:sz w:val="22"/>
          <w:szCs w:val="22"/>
        </w:rPr>
      </w:pPr>
      <w:hyperlink w:anchor="_Toc466555580" w:history="1">
        <w:r w:rsidR="00A1460F" w:rsidRPr="00006302">
          <w:rPr>
            <w:rStyle w:val="Hyperlink"/>
            <w:noProof/>
          </w:rPr>
          <w:t>6.3.4.56.13 &lt;qualifier&gt;&lt;name code="21861-0" codeSystem="2.16.840.1.113883.6.1" codeSystemName="LOINC" displayName="Dx confirmed by Cancer"/&gt;&lt;value xsi:type="CD" code="" codeSystem="" codeSystemName=" " displayName=" "/&gt;&lt;/qualifier&gt;</w:t>
        </w:r>
        <w:r w:rsidR="00A1460F">
          <w:rPr>
            <w:noProof/>
            <w:webHidden/>
          </w:rPr>
          <w:tab/>
        </w:r>
        <w:r w:rsidR="00A1460F">
          <w:rPr>
            <w:noProof/>
            <w:webHidden/>
          </w:rPr>
          <w:fldChar w:fldCharType="begin"/>
        </w:r>
        <w:r w:rsidR="00A1460F">
          <w:rPr>
            <w:noProof/>
            <w:webHidden/>
          </w:rPr>
          <w:instrText xml:space="preserve"> PAGEREF _Toc466555580 \h </w:instrText>
        </w:r>
        <w:r w:rsidR="00A1460F">
          <w:rPr>
            <w:noProof/>
            <w:webHidden/>
          </w:rPr>
        </w:r>
        <w:r w:rsidR="00A1460F">
          <w:rPr>
            <w:noProof/>
            <w:webHidden/>
          </w:rPr>
          <w:fldChar w:fldCharType="separate"/>
        </w:r>
        <w:r w:rsidR="00A1460F">
          <w:rPr>
            <w:noProof/>
            <w:webHidden/>
          </w:rPr>
          <w:t>154</w:t>
        </w:r>
        <w:r w:rsidR="00A1460F">
          <w:rPr>
            <w:noProof/>
            <w:webHidden/>
          </w:rPr>
          <w:fldChar w:fldCharType="end"/>
        </w:r>
      </w:hyperlink>
    </w:p>
    <w:p w14:paraId="3B4F5560" w14:textId="77777777" w:rsidR="00A1460F" w:rsidRDefault="00B64CE6">
      <w:pPr>
        <w:pStyle w:val="TOC5"/>
        <w:rPr>
          <w:rFonts w:asciiTheme="minorHAnsi" w:eastAsiaTheme="minorEastAsia" w:hAnsiTheme="minorHAnsi" w:cstheme="minorBidi"/>
          <w:noProof/>
          <w:sz w:val="22"/>
          <w:szCs w:val="22"/>
        </w:rPr>
      </w:pPr>
      <w:hyperlink w:anchor="_Toc466555581" w:history="1">
        <w:r w:rsidR="00A1460F" w:rsidRPr="00006302">
          <w:rPr>
            <w:rStyle w:val="Hyperlink"/>
            <w:noProof/>
          </w:rPr>
          <w:t>6.3.4.56.14 &lt;targetSiteCode code=" " codeSystem="" codeSystemName=" " displayName=" "&gt;</w:t>
        </w:r>
        <w:r w:rsidR="00A1460F">
          <w:rPr>
            <w:noProof/>
            <w:webHidden/>
          </w:rPr>
          <w:tab/>
        </w:r>
        <w:r w:rsidR="00A1460F">
          <w:rPr>
            <w:noProof/>
            <w:webHidden/>
          </w:rPr>
          <w:fldChar w:fldCharType="begin"/>
        </w:r>
        <w:r w:rsidR="00A1460F">
          <w:rPr>
            <w:noProof/>
            <w:webHidden/>
          </w:rPr>
          <w:instrText xml:space="preserve"> PAGEREF _Toc466555581 \h </w:instrText>
        </w:r>
        <w:r w:rsidR="00A1460F">
          <w:rPr>
            <w:noProof/>
            <w:webHidden/>
          </w:rPr>
        </w:r>
        <w:r w:rsidR="00A1460F">
          <w:rPr>
            <w:noProof/>
            <w:webHidden/>
          </w:rPr>
          <w:fldChar w:fldCharType="separate"/>
        </w:r>
        <w:r w:rsidR="00A1460F">
          <w:rPr>
            <w:noProof/>
            <w:webHidden/>
          </w:rPr>
          <w:t>155</w:t>
        </w:r>
        <w:r w:rsidR="00A1460F">
          <w:rPr>
            <w:noProof/>
            <w:webHidden/>
          </w:rPr>
          <w:fldChar w:fldCharType="end"/>
        </w:r>
      </w:hyperlink>
    </w:p>
    <w:p w14:paraId="6D8B1E50" w14:textId="77777777" w:rsidR="00A1460F" w:rsidRDefault="00B64CE6">
      <w:pPr>
        <w:pStyle w:val="TOC5"/>
        <w:rPr>
          <w:rFonts w:asciiTheme="minorHAnsi" w:eastAsiaTheme="minorEastAsia" w:hAnsiTheme="minorHAnsi" w:cstheme="minorBidi"/>
          <w:noProof/>
          <w:sz w:val="22"/>
          <w:szCs w:val="22"/>
        </w:rPr>
      </w:pPr>
      <w:hyperlink w:anchor="_Toc466555582" w:history="1">
        <w:r w:rsidR="00A1460F" w:rsidRPr="00006302">
          <w:rPr>
            <w:rStyle w:val="Hyperlink"/>
            <w:noProof/>
          </w:rPr>
          <w:t>6.3.4.56.15 &lt;qualifier&gt;&lt;name code="20228-3" codeSystem="2.16.840.1.113883.6.1" codeSystemName="LOINC" displayName="Anatomic part Laterality"/&gt; &lt;value code="" codeSystem="" codeSystemName=" " displayName=" "/&gt;&lt;/qualifier&gt;</w:t>
        </w:r>
        <w:r w:rsidR="00A1460F">
          <w:rPr>
            <w:noProof/>
            <w:webHidden/>
          </w:rPr>
          <w:tab/>
        </w:r>
        <w:r w:rsidR="00A1460F">
          <w:rPr>
            <w:noProof/>
            <w:webHidden/>
          </w:rPr>
          <w:fldChar w:fldCharType="begin"/>
        </w:r>
        <w:r w:rsidR="00A1460F">
          <w:rPr>
            <w:noProof/>
            <w:webHidden/>
          </w:rPr>
          <w:instrText xml:space="preserve"> PAGEREF _Toc466555582 \h </w:instrText>
        </w:r>
        <w:r w:rsidR="00A1460F">
          <w:rPr>
            <w:noProof/>
            <w:webHidden/>
          </w:rPr>
        </w:r>
        <w:r w:rsidR="00A1460F">
          <w:rPr>
            <w:noProof/>
            <w:webHidden/>
          </w:rPr>
          <w:fldChar w:fldCharType="separate"/>
        </w:r>
        <w:r w:rsidR="00A1460F">
          <w:rPr>
            <w:noProof/>
            <w:webHidden/>
          </w:rPr>
          <w:t>155</w:t>
        </w:r>
        <w:r w:rsidR="00A1460F">
          <w:rPr>
            <w:noProof/>
            <w:webHidden/>
          </w:rPr>
          <w:fldChar w:fldCharType="end"/>
        </w:r>
      </w:hyperlink>
    </w:p>
    <w:p w14:paraId="0D16C61F" w14:textId="77777777" w:rsidR="00A1460F" w:rsidRDefault="00B64CE6">
      <w:pPr>
        <w:pStyle w:val="TOC5"/>
        <w:rPr>
          <w:rFonts w:asciiTheme="minorHAnsi" w:eastAsiaTheme="minorEastAsia" w:hAnsiTheme="minorHAnsi" w:cstheme="minorBidi"/>
          <w:noProof/>
          <w:sz w:val="22"/>
          <w:szCs w:val="22"/>
        </w:rPr>
      </w:pPr>
      <w:hyperlink w:anchor="_Toc466555583" w:history="1">
        <w:r w:rsidR="00A1460F" w:rsidRPr="00006302">
          <w:rPr>
            <w:rStyle w:val="Hyperlink"/>
            <w:noProof/>
          </w:rPr>
          <w:t>6.3.4.56.16 &lt;entryRelationship typeCode="SUBJ" inversionInd="false"&gt;</w:t>
        </w:r>
        <w:r w:rsidR="00A1460F">
          <w:rPr>
            <w:noProof/>
            <w:webHidden/>
          </w:rPr>
          <w:tab/>
        </w:r>
        <w:r w:rsidR="00A1460F">
          <w:rPr>
            <w:noProof/>
            <w:webHidden/>
          </w:rPr>
          <w:fldChar w:fldCharType="begin"/>
        </w:r>
        <w:r w:rsidR="00A1460F">
          <w:rPr>
            <w:noProof/>
            <w:webHidden/>
          </w:rPr>
          <w:instrText xml:space="preserve"> PAGEREF _Toc466555583 \h </w:instrText>
        </w:r>
        <w:r w:rsidR="00A1460F">
          <w:rPr>
            <w:noProof/>
            <w:webHidden/>
          </w:rPr>
        </w:r>
        <w:r w:rsidR="00A1460F">
          <w:rPr>
            <w:noProof/>
            <w:webHidden/>
          </w:rPr>
          <w:fldChar w:fldCharType="separate"/>
        </w:r>
        <w:r w:rsidR="00A1460F">
          <w:rPr>
            <w:noProof/>
            <w:webHidden/>
          </w:rPr>
          <w:t>155</w:t>
        </w:r>
        <w:r w:rsidR="00A1460F">
          <w:rPr>
            <w:noProof/>
            <w:webHidden/>
          </w:rPr>
          <w:fldChar w:fldCharType="end"/>
        </w:r>
      </w:hyperlink>
    </w:p>
    <w:p w14:paraId="3DBB4BD5" w14:textId="77777777" w:rsidR="00A1460F" w:rsidRDefault="00B64CE6">
      <w:pPr>
        <w:pStyle w:val="TOC5"/>
        <w:tabs>
          <w:tab w:val="left" w:pos="7672"/>
        </w:tabs>
        <w:rPr>
          <w:rFonts w:asciiTheme="minorHAnsi" w:eastAsiaTheme="minorEastAsia" w:hAnsiTheme="minorHAnsi" w:cstheme="minorBidi"/>
          <w:noProof/>
          <w:sz w:val="22"/>
          <w:szCs w:val="22"/>
        </w:rPr>
      </w:pPr>
      <w:hyperlink w:anchor="_Toc466555584" w:history="1">
        <w:r w:rsidR="00A1460F" w:rsidRPr="00006302">
          <w:rPr>
            <w:rStyle w:val="Hyperlink"/>
            <w:noProof/>
          </w:rPr>
          <w:t>6.3.4.56.17 &lt;observation classCode="OBS" moodCode="EVN"&gt;</w:t>
        </w:r>
        <w:r w:rsidR="00A1460F">
          <w:rPr>
            <w:rFonts w:asciiTheme="minorHAnsi" w:eastAsiaTheme="minorEastAsia" w:hAnsiTheme="minorHAnsi" w:cstheme="minorBidi"/>
            <w:noProof/>
            <w:sz w:val="22"/>
            <w:szCs w:val="22"/>
          </w:rPr>
          <w:tab/>
        </w:r>
        <w:r w:rsidR="00A1460F" w:rsidRPr="00006302">
          <w:rPr>
            <w:rStyle w:val="Hyperlink"/>
            <w:noProof/>
          </w:rPr>
          <w:t>&lt;templateId root="1.3.6.1.4.1.19376.1.7.3.1.4.14.2"/&gt; [1</w:t>
        </w:r>
        <w:r w:rsidR="00A1460F" w:rsidRPr="00006302">
          <w:rPr>
            <w:rStyle w:val="Hyperlink"/>
            <w:noProof/>
            <w:vertAlign w:val="superscript"/>
          </w:rPr>
          <w:t>st</w:t>
        </w:r>
        <w:r w:rsidR="00A1460F" w:rsidRPr="00006302">
          <w:rPr>
            <w:rStyle w:val="Hyperlink"/>
            <w:noProof/>
          </w:rPr>
          <w:t xml:space="preserve"> nesting]</w:t>
        </w:r>
        <w:r w:rsidR="00A1460F">
          <w:rPr>
            <w:noProof/>
            <w:webHidden/>
          </w:rPr>
          <w:tab/>
        </w:r>
        <w:r w:rsidR="00A1460F">
          <w:rPr>
            <w:noProof/>
            <w:webHidden/>
          </w:rPr>
          <w:fldChar w:fldCharType="begin"/>
        </w:r>
        <w:r w:rsidR="00A1460F">
          <w:rPr>
            <w:noProof/>
            <w:webHidden/>
          </w:rPr>
          <w:instrText xml:space="preserve"> PAGEREF _Toc466555584 \h </w:instrText>
        </w:r>
        <w:r w:rsidR="00A1460F">
          <w:rPr>
            <w:noProof/>
            <w:webHidden/>
          </w:rPr>
        </w:r>
        <w:r w:rsidR="00A1460F">
          <w:rPr>
            <w:noProof/>
            <w:webHidden/>
          </w:rPr>
          <w:fldChar w:fldCharType="separate"/>
        </w:r>
        <w:r w:rsidR="00A1460F">
          <w:rPr>
            <w:noProof/>
            <w:webHidden/>
          </w:rPr>
          <w:t>155</w:t>
        </w:r>
        <w:r w:rsidR="00A1460F">
          <w:rPr>
            <w:noProof/>
            <w:webHidden/>
          </w:rPr>
          <w:fldChar w:fldCharType="end"/>
        </w:r>
      </w:hyperlink>
    </w:p>
    <w:p w14:paraId="55590989" w14:textId="77777777" w:rsidR="00A1460F" w:rsidRDefault="00B64CE6">
      <w:pPr>
        <w:pStyle w:val="TOC5"/>
        <w:rPr>
          <w:rFonts w:asciiTheme="minorHAnsi" w:eastAsiaTheme="minorEastAsia" w:hAnsiTheme="minorHAnsi" w:cstheme="minorBidi"/>
          <w:noProof/>
          <w:sz w:val="22"/>
          <w:szCs w:val="22"/>
        </w:rPr>
      </w:pPr>
      <w:hyperlink w:anchor="_Toc466555585" w:history="1">
        <w:r w:rsidR="00A1460F" w:rsidRPr="00006302">
          <w:rPr>
            <w:rStyle w:val="Hyperlink"/>
            <w:noProof/>
          </w:rPr>
          <w:t>6.3.4.56.18 &lt;code code="75620-5" displayName="TNM Clinical Stage Information" codeSystem="2.16.840.1.113883.6.1"codeSystemName="LOINC"/&gt; [1</w:t>
        </w:r>
        <w:r w:rsidR="00A1460F" w:rsidRPr="00006302">
          <w:rPr>
            <w:rStyle w:val="Hyperlink"/>
            <w:noProof/>
            <w:vertAlign w:val="superscript"/>
          </w:rPr>
          <w:t>st</w:t>
        </w:r>
        <w:r w:rsidR="00A1460F" w:rsidRPr="00006302">
          <w:rPr>
            <w:rStyle w:val="Hyperlink"/>
            <w:noProof/>
          </w:rPr>
          <w:t xml:space="preserve"> nesting]</w:t>
        </w:r>
        <w:r w:rsidR="00A1460F">
          <w:rPr>
            <w:noProof/>
            <w:webHidden/>
          </w:rPr>
          <w:tab/>
        </w:r>
        <w:r w:rsidR="00A1460F">
          <w:rPr>
            <w:noProof/>
            <w:webHidden/>
          </w:rPr>
          <w:fldChar w:fldCharType="begin"/>
        </w:r>
        <w:r w:rsidR="00A1460F">
          <w:rPr>
            <w:noProof/>
            <w:webHidden/>
          </w:rPr>
          <w:instrText xml:space="preserve"> PAGEREF _Toc466555585 \h </w:instrText>
        </w:r>
        <w:r w:rsidR="00A1460F">
          <w:rPr>
            <w:noProof/>
            <w:webHidden/>
          </w:rPr>
        </w:r>
        <w:r w:rsidR="00A1460F">
          <w:rPr>
            <w:noProof/>
            <w:webHidden/>
          </w:rPr>
          <w:fldChar w:fldCharType="separate"/>
        </w:r>
        <w:r w:rsidR="00A1460F">
          <w:rPr>
            <w:noProof/>
            <w:webHidden/>
          </w:rPr>
          <w:t>155</w:t>
        </w:r>
        <w:r w:rsidR="00A1460F">
          <w:rPr>
            <w:noProof/>
            <w:webHidden/>
          </w:rPr>
          <w:fldChar w:fldCharType="end"/>
        </w:r>
      </w:hyperlink>
    </w:p>
    <w:p w14:paraId="53CFC0D5" w14:textId="77777777" w:rsidR="00A1460F" w:rsidRDefault="00B64CE6">
      <w:pPr>
        <w:pStyle w:val="TOC5"/>
        <w:rPr>
          <w:rFonts w:asciiTheme="minorHAnsi" w:eastAsiaTheme="minorEastAsia" w:hAnsiTheme="minorHAnsi" w:cstheme="minorBidi"/>
          <w:noProof/>
          <w:sz w:val="22"/>
          <w:szCs w:val="22"/>
        </w:rPr>
      </w:pPr>
      <w:hyperlink w:anchor="_Toc466555586" w:history="1">
        <w:r w:rsidR="00A1460F" w:rsidRPr="00006302">
          <w:rPr>
            <w:rStyle w:val="Hyperlink"/>
            <w:noProof/>
          </w:rPr>
          <w:t>6.3.4.56.19 &lt;statusCode code="completed"/&gt; [1</w:t>
        </w:r>
        <w:r w:rsidR="00A1460F" w:rsidRPr="00006302">
          <w:rPr>
            <w:rStyle w:val="Hyperlink"/>
            <w:noProof/>
            <w:vertAlign w:val="superscript"/>
          </w:rPr>
          <w:t>st</w:t>
        </w:r>
        <w:r w:rsidR="00A1460F" w:rsidRPr="00006302">
          <w:rPr>
            <w:rStyle w:val="Hyperlink"/>
            <w:noProof/>
          </w:rPr>
          <w:t xml:space="preserve"> nesting]</w:t>
        </w:r>
        <w:r w:rsidR="00A1460F">
          <w:rPr>
            <w:noProof/>
            <w:webHidden/>
          </w:rPr>
          <w:tab/>
        </w:r>
        <w:r w:rsidR="00A1460F">
          <w:rPr>
            <w:noProof/>
            <w:webHidden/>
          </w:rPr>
          <w:fldChar w:fldCharType="begin"/>
        </w:r>
        <w:r w:rsidR="00A1460F">
          <w:rPr>
            <w:noProof/>
            <w:webHidden/>
          </w:rPr>
          <w:instrText xml:space="preserve"> PAGEREF _Toc466555586 \h </w:instrText>
        </w:r>
        <w:r w:rsidR="00A1460F">
          <w:rPr>
            <w:noProof/>
            <w:webHidden/>
          </w:rPr>
        </w:r>
        <w:r w:rsidR="00A1460F">
          <w:rPr>
            <w:noProof/>
            <w:webHidden/>
          </w:rPr>
          <w:fldChar w:fldCharType="separate"/>
        </w:r>
        <w:r w:rsidR="00A1460F">
          <w:rPr>
            <w:noProof/>
            <w:webHidden/>
          </w:rPr>
          <w:t>155</w:t>
        </w:r>
        <w:r w:rsidR="00A1460F">
          <w:rPr>
            <w:noProof/>
            <w:webHidden/>
          </w:rPr>
          <w:fldChar w:fldCharType="end"/>
        </w:r>
      </w:hyperlink>
    </w:p>
    <w:p w14:paraId="64259314" w14:textId="77777777" w:rsidR="00A1460F" w:rsidRDefault="00B64CE6">
      <w:pPr>
        <w:pStyle w:val="TOC5"/>
        <w:rPr>
          <w:rFonts w:asciiTheme="minorHAnsi" w:eastAsiaTheme="minorEastAsia" w:hAnsiTheme="minorHAnsi" w:cstheme="minorBidi"/>
          <w:noProof/>
          <w:sz w:val="22"/>
          <w:szCs w:val="22"/>
        </w:rPr>
      </w:pPr>
      <w:hyperlink w:anchor="_Toc466555587" w:history="1">
        <w:r w:rsidR="00A1460F" w:rsidRPr="00006302">
          <w:rPr>
            <w:rStyle w:val="Hyperlink"/>
            <w:noProof/>
          </w:rPr>
          <w:t>6.3.4.56.20 &lt;value xsi:type="CD" code="" codeSystem="" codeSystemName="" displayName=" "&gt; [1</w:t>
        </w:r>
        <w:r w:rsidR="00A1460F" w:rsidRPr="00006302">
          <w:rPr>
            <w:rStyle w:val="Hyperlink"/>
            <w:noProof/>
            <w:vertAlign w:val="superscript"/>
          </w:rPr>
          <w:t>st</w:t>
        </w:r>
        <w:r w:rsidR="00A1460F" w:rsidRPr="00006302">
          <w:rPr>
            <w:rStyle w:val="Hyperlink"/>
            <w:noProof/>
          </w:rPr>
          <w:t xml:space="preserve"> nesting]</w:t>
        </w:r>
        <w:r w:rsidR="00A1460F">
          <w:rPr>
            <w:noProof/>
            <w:webHidden/>
          </w:rPr>
          <w:tab/>
        </w:r>
        <w:r w:rsidR="00A1460F">
          <w:rPr>
            <w:noProof/>
            <w:webHidden/>
          </w:rPr>
          <w:fldChar w:fldCharType="begin"/>
        </w:r>
        <w:r w:rsidR="00A1460F">
          <w:rPr>
            <w:noProof/>
            <w:webHidden/>
          </w:rPr>
          <w:instrText xml:space="preserve"> PAGEREF _Toc466555587 \h </w:instrText>
        </w:r>
        <w:r w:rsidR="00A1460F">
          <w:rPr>
            <w:noProof/>
            <w:webHidden/>
          </w:rPr>
        </w:r>
        <w:r w:rsidR="00A1460F">
          <w:rPr>
            <w:noProof/>
            <w:webHidden/>
          </w:rPr>
          <w:fldChar w:fldCharType="separate"/>
        </w:r>
        <w:r w:rsidR="00A1460F">
          <w:rPr>
            <w:noProof/>
            <w:webHidden/>
          </w:rPr>
          <w:t>155</w:t>
        </w:r>
        <w:r w:rsidR="00A1460F">
          <w:rPr>
            <w:noProof/>
            <w:webHidden/>
          </w:rPr>
          <w:fldChar w:fldCharType="end"/>
        </w:r>
      </w:hyperlink>
    </w:p>
    <w:p w14:paraId="10884F18" w14:textId="77777777" w:rsidR="00A1460F" w:rsidRDefault="00B64CE6">
      <w:pPr>
        <w:pStyle w:val="TOC5"/>
        <w:rPr>
          <w:rFonts w:asciiTheme="minorHAnsi" w:eastAsiaTheme="minorEastAsia" w:hAnsiTheme="minorHAnsi" w:cstheme="minorBidi"/>
          <w:noProof/>
          <w:sz w:val="22"/>
          <w:szCs w:val="22"/>
        </w:rPr>
      </w:pPr>
      <w:hyperlink w:anchor="_Toc466555588" w:history="1">
        <w:r w:rsidR="00A1460F" w:rsidRPr="00006302">
          <w:rPr>
            <w:rStyle w:val="Hyperlink"/>
            <w:noProof/>
          </w:rPr>
          <w:t>6.3.4.56.21 &lt;qualifier&gt;&lt;name code="21909-7" displayName=" Descriptor.clinical Cancer" codeSystem="2.16.840.1.113883.6.1" codeSystemName="LOINC"/&gt; &lt;value xsi:type="CD" code="" codeSystem="" codeSystemName=" " displayName=" "/&gt;&lt;/qualifier&gt; [1</w:t>
        </w:r>
        <w:r w:rsidR="00A1460F" w:rsidRPr="00006302">
          <w:rPr>
            <w:rStyle w:val="Hyperlink"/>
            <w:noProof/>
            <w:vertAlign w:val="superscript"/>
          </w:rPr>
          <w:t>st</w:t>
        </w:r>
        <w:r w:rsidR="00A1460F" w:rsidRPr="00006302">
          <w:rPr>
            <w:rStyle w:val="Hyperlink"/>
            <w:noProof/>
          </w:rPr>
          <w:t xml:space="preserve"> nesting]</w:t>
        </w:r>
        <w:r w:rsidR="00A1460F">
          <w:rPr>
            <w:noProof/>
            <w:webHidden/>
          </w:rPr>
          <w:tab/>
        </w:r>
        <w:r w:rsidR="00A1460F">
          <w:rPr>
            <w:noProof/>
            <w:webHidden/>
          </w:rPr>
          <w:fldChar w:fldCharType="begin"/>
        </w:r>
        <w:r w:rsidR="00A1460F">
          <w:rPr>
            <w:noProof/>
            <w:webHidden/>
          </w:rPr>
          <w:instrText xml:space="preserve"> PAGEREF _Toc466555588 \h </w:instrText>
        </w:r>
        <w:r w:rsidR="00A1460F">
          <w:rPr>
            <w:noProof/>
            <w:webHidden/>
          </w:rPr>
        </w:r>
        <w:r w:rsidR="00A1460F">
          <w:rPr>
            <w:noProof/>
            <w:webHidden/>
          </w:rPr>
          <w:fldChar w:fldCharType="separate"/>
        </w:r>
        <w:r w:rsidR="00A1460F">
          <w:rPr>
            <w:noProof/>
            <w:webHidden/>
          </w:rPr>
          <w:t>156</w:t>
        </w:r>
        <w:r w:rsidR="00A1460F">
          <w:rPr>
            <w:noProof/>
            <w:webHidden/>
          </w:rPr>
          <w:fldChar w:fldCharType="end"/>
        </w:r>
      </w:hyperlink>
    </w:p>
    <w:p w14:paraId="584F039D" w14:textId="77777777" w:rsidR="00A1460F" w:rsidRDefault="00B64CE6">
      <w:pPr>
        <w:pStyle w:val="TOC5"/>
        <w:rPr>
          <w:rFonts w:asciiTheme="minorHAnsi" w:eastAsiaTheme="minorEastAsia" w:hAnsiTheme="minorHAnsi" w:cstheme="minorBidi"/>
          <w:noProof/>
          <w:sz w:val="22"/>
          <w:szCs w:val="22"/>
        </w:rPr>
      </w:pPr>
      <w:hyperlink w:anchor="_Toc466555589" w:history="1">
        <w:r w:rsidR="00A1460F" w:rsidRPr="00006302">
          <w:rPr>
            <w:rStyle w:val="Hyperlink"/>
            <w:noProof/>
          </w:rPr>
          <w:t>6.3.4.56.22 &lt;qualifier&gt;&lt;name code="21917-0" displayName="Version TNM Classification" codeSystem="2.16.840.1.113883.6.1" codeSystemName="LOINC"/&gt;&lt;value xsi:type="CD" code="" codeSystem="" codeSystemName=" " displayName=""/&gt;&lt;/qualifier&gt; [1</w:t>
        </w:r>
        <w:r w:rsidR="00A1460F" w:rsidRPr="00006302">
          <w:rPr>
            <w:rStyle w:val="Hyperlink"/>
            <w:noProof/>
            <w:vertAlign w:val="superscript"/>
          </w:rPr>
          <w:t>st</w:t>
        </w:r>
        <w:r w:rsidR="00A1460F" w:rsidRPr="00006302">
          <w:rPr>
            <w:rStyle w:val="Hyperlink"/>
            <w:noProof/>
          </w:rPr>
          <w:t xml:space="preserve"> nesting]</w:t>
        </w:r>
        <w:r w:rsidR="00A1460F">
          <w:rPr>
            <w:noProof/>
            <w:webHidden/>
          </w:rPr>
          <w:tab/>
        </w:r>
        <w:r w:rsidR="00A1460F">
          <w:rPr>
            <w:noProof/>
            <w:webHidden/>
          </w:rPr>
          <w:fldChar w:fldCharType="begin"/>
        </w:r>
        <w:r w:rsidR="00A1460F">
          <w:rPr>
            <w:noProof/>
            <w:webHidden/>
          </w:rPr>
          <w:instrText xml:space="preserve"> PAGEREF _Toc466555589 \h </w:instrText>
        </w:r>
        <w:r w:rsidR="00A1460F">
          <w:rPr>
            <w:noProof/>
            <w:webHidden/>
          </w:rPr>
        </w:r>
        <w:r w:rsidR="00A1460F">
          <w:rPr>
            <w:noProof/>
            <w:webHidden/>
          </w:rPr>
          <w:fldChar w:fldCharType="separate"/>
        </w:r>
        <w:r w:rsidR="00A1460F">
          <w:rPr>
            <w:noProof/>
            <w:webHidden/>
          </w:rPr>
          <w:t>156</w:t>
        </w:r>
        <w:r w:rsidR="00A1460F">
          <w:rPr>
            <w:noProof/>
            <w:webHidden/>
          </w:rPr>
          <w:fldChar w:fldCharType="end"/>
        </w:r>
      </w:hyperlink>
    </w:p>
    <w:p w14:paraId="6A4A8B34" w14:textId="77777777" w:rsidR="00A1460F" w:rsidRDefault="00B64CE6">
      <w:pPr>
        <w:pStyle w:val="TOC5"/>
        <w:tabs>
          <w:tab w:val="left" w:pos="5681"/>
        </w:tabs>
        <w:rPr>
          <w:rFonts w:asciiTheme="minorHAnsi" w:eastAsiaTheme="minorEastAsia" w:hAnsiTheme="minorHAnsi" w:cstheme="minorBidi"/>
          <w:noProof/>
          <w:sz w:val="22"/>
          <w:szCs w:val="22"/>
        </w:rPr>
      </w:pPr>
      <w:hyperlink w:anchor="_Toc466555590" w:history="1">
        <w:r w:rsidR="00A1460F" w:rsidRPr="00006302">
          <w:rPr>
            <w:rStyle w:val="Hyperlink"/>
            <w:noProof/>
          </w:rPr>
          <w:t>6.3.4.56.23 &lt;participant typeCode="PPRF"&gt;</w:t>
        </w:r>
        <w:r w:rsidR="00A1460F">
          <w:rPr>
            <w:rFonts w:asciiTheme="minorHAnsi" w:eastAsiaTheme="minorEastAsia" w:hAnsiTheme="minorHAnsi" w:cstheme="minorBidi"/>
            <w:noProof/>
            <w:sz w:val="22"/>
            <w:szCs w:val="22"/>
          </w:rPr>
          <w:tab/>
        </w:r>
        <w:r w:rsidR="00A1460F" w:rsidRPr="00006302">
          <w:rPr>
            <w:rStyle w:val="Hyperlink"/>
            <w:noProof/>
          </w:rPr>
          <w:t xml:space="preserve">&lt;participantRole&gt; &lt;code code="21910-5" codeSystem="2.16.840.1.113883.6.1" codeSystemName="LOINC" displayName="Stager.clinical Cancer”/&gt;&lt;playingEntity nullFlavor="NA"&gt; &lt;code xsi:type="CE" </w:t>
        </w:r>
        <w:r w:rsidR="00A1460F" w:rsidRPr="00006302">
          <w:rPr>
            <w:rStyle w:val="Hyperlink"/>
            <w:noProof/>
          </w:rPr>
          <w:lastRenderedPageBreak/>
          <w:t>code="" codeSystem="" codeSystemName=" " displayName=" "/&gt; [1</w:t>
        </w:r>
        <w:r w:rsidR="00A1460F" w:rsidRPr="00006302">
          <w:rPr>
            <w:rStyle w:val="Hyperlink"/>
            <w:noProof/>
            <w:vertAlign w:val="superscript"/>
          </w:rPr>
          <w:t>st</w:t>
        </w:r>
        <w:r w:rsidR="00A1460F" w:rsidRPr="00006302">
          <w:rPr>
            <w:rStyle w:val="Hyperlink"/>
            <w:noProof/>
          </w:rPr>
          <w:t xml:space="preserve"> nesting]</w:t>
        </w:r>
        <w:r w:rsidR="00A1460F">
          <w:rPr>
            <w:noProof/>
            <w:webHidden/>
          </w:rPr>
          <w:tab/>
        </w:r>
        <w:r w:rsidR="00A1460F">
          <w:rPr>
            <w:noProof/>
            <w:webHidden/>
          </w:rPr>
          <w:fldChar w:fldCharType="begin"/>
        </w:r>
        <w:r w:rsidR="00A1460F">
          <w:rPr>
            <w:noProof/>
            <w:webHidden/>
          </w:rPr>
          <w:instrText xml:space="preserve"> PAGEREF _Toc466555590 \h </w:instrText>
        </w:r>
        <w:r w:rsidR="00A1460F">
          <w:rPr>
            <w:noProof/>
            <w:webHidden/>
          </w:rPr>
        </w:r>
        <w:r w:rsidR="00A1460F">
          <w:rPr>
            <w:noProof/>
            <w:webHidden/>
          </w:rPr>
          <w:fldChar w:fldCharType="separate"/>
        </w:r>
        <w:r w:rsidR="00A1460F">
          <w:rPr>
            <w:noProof/>
            <w:webHidden/>
          </w:rPr>
          <w:t>156</w:t>
        </w:r>
        <w:r w:rsidR="00A1460F">
          <w:rPr>
            <w:noProof/>
            <w:webHidden/>
          </w:rPr>
          <w:fldChar w:fldCharType="end"/>
        </w:r>
      </w:hyperlink>
    </w:p>
    <w:p w14:paraId="48CB3CAE" w14:textId="77777777" w:rsidR="00A1460F" w:rsidRDefault="00B64CE6">
      <w:pPr>
        <w:pStyle w:val="TOC5"/>
        <w:rPr>
          <w:rFonts w:asciiTheme="minorHAnsi" w:eastAsiaTheme="minorEastAsia" w:hAnsiTheme="minorHAnsi" w:cstheme="minorBidi"/>
          <w:noProof/>
          <w:sz w:val="22"/>
          <w:szCs w:val="22"/>
        </w:rPr>
      </w:pPr>
      <w:hyperlink w:anchor="_Toc466555591" w:history="1">
        <w:r w:rsidR="00A1460F" w:rsidRPr="00006302">
          <w:rPr>
            <w:rStyle w:val="Hyperlink"/>
            <w:noProof/>
          </w:rPr>
          <w:t>6.3.4.56.24 &lt;!-- 0..3 entryRelationships identifying simple observations for TNM Clinic Tumor, TNM Clinical Nodes, and TNM Clinical Metastases--&gt;&lt;entryRelationship typeCode="COMP" inversionInd="false"&gt;&lt;observation classCode='OBS'moodCode='EVN'&gt;&lt;templateIDroot='1.3.6.1.4.1.19376.1.5.3.1.4.13’/&gt;…&lt;/observation&gt;[2nd nesting]</w:t>
        </w:r>
        <w:r w:rsidR="00A1460F">
          <w:rPr>
            <w:noProof/>
            <w:webHidden/>
          </w:rPr>
          <w:tab/>
        </w:r>
        <w:r w:rsidR="00A1460F">
          <w:rPr>
            <w:noProof/>
            <w:webHidden/>
          </w:rPr>
          <w:fldChar w:fldCharType="begin"/>
        </w:r>
        <w:r w:rsidR="00A1460F">
          <w:rPr>
            <w:noProof/>
            <w:webHidden/>
          </w:rPr>
          <w:instrText xml:space="preserve"> PAGEREF _Toc466555591 \h </w:instrText>
        </w:r>
        <w:r w:rsidR="00A1460F">
          <w:rPr>
            <w:noProof/>
            <w:webHidden/>
          </w:rPr>
        </w:r>
        <w:r w:rsidR="00A1460F">
          <w:rPr>
            <w:noProof/>
            <w:webHidden/>
          </w:rPr>
          <w:fldChar w:fldCharType="separate"/>
        </w:r>
        <w:r w:rsidR="00A1460F">
          <w:rPr>
            <w:noProof/>
            <w:webHidden/>
          </w:rPr>
          <w:t>156</w:t>
        </w:r>
        <w:r w:rsidR="00A1460F">
          <w:rPr>
            <w:noProof/>
            <w:webHidden/>
          </w:rPr>
          <w:fldChar w:fldCharType="end"/>
        </w:r>
      </w:hyperlink>
    </w:p>
    <w:p w14:paraId="37E3C38A" w14:textId="77777777" w:rsidR="00A1460F" w:rsidRDefault="00B64CE6">
      <w:pPr>
        <w:pStyle w:val="TOC5"/>
        <w:rPr>
          <w:rFonts w:asciiTheme="minorHAnsi" w:eastAsiaTheme="minorEastAsia" w:hAnsiTheme="minorHAnsi" w:cstheme="minorBidi"/>
          <w:noProof/>
          <w:sz w:val="22"/>
          <w:szCs w:val="22"/>
        </w:rPr>
      </w:pPr>
      <w:hyperlink w:anchor="_Toc466555592" w:history="1">
        <w:r w:rsidR="00A1460F" w:rsidRPr="00006302">
          <w:rPr>
            <w:rStyle w:val="Hyperlink"/>
            <w:noProof/>
          </w:rPr>
          <w:t>6.3.4.56.25 &lt;code code="" displayName=" " codeSystem="2.16.840.1.113883.6.1" codeSystemName="LOINC"/&gt; [2</w:t>
        </w:r>
        <w:r w:rsidR="00A1460F" w:rsidRPr="00006302">
          <w:rPr>
            <w:rStyle w:val="Hyperlink"/>
            <w:noProof/>
            <w:vertAlign w:val="superscript"/>
          </w:rPr>
          <w:t>nd</w:t>
        </w:r>
        <w:r w:rsidR="00A1460F" w:rsidRPr="00006302">
          <w:rPr>
            <w:rStyle w:val="Hyperlink"/>
            <w:noProof/>
          </w:rPr>
          <w:t xml:space="preserve"> nesting]</w:t>
        </w:r>
        <w:r w:rsidR="00A1460F">
          <w:rPr>
            <w:noProof/>
            <w:webHidden/>
          </w:rPr>
          <w:tab/>
        </w:r>
        <w:r w:rsidR="00A1460F">
          <w:rPr>
            <w:noProof/>
            <w:webHidden/>
          </w:rPr>
          <w:fldChar w:fldCharType="begin"/>
        </w:r>
        <w:r w:rsidR="00A1460F">
          <w:rPr>
            <w:noProof/>
            <w:webHidden/>
          </w:rPr>
          <w:instrText xml:space="preserve"> PAGEREF _Toc466555592 \h </w:instrText>
        </w:r>
        <w:r w:rsidR="00A1460F">
          <w:rPr>
            <w:noProof/>
            <w:webHidden/>
          </w:rPr>
        </w:r>
        <w:r w:rsidR="00A1460F">
          <w:rPr>
            <w:noProof/>
            <w:webHidden/>
          </w:rPr>
          <w:fldChar w:fldCharType="separate"/>
        </w:r>
        <w:r w:rsidR="00A1460F">
          <w:rPr>
            <w:noProof/>
            <w:webHidden/>
          </w:rPr>
          <w:t>157</w:t>
        </w:r>
        <w:r w:rsidR="00A1460F">
          <w:rPr>
            <w:noProof/>
            <w:webHidden/>
          </w:rPr>
          <w:fldChar w:fldCharType="end"/>
        </w:r>
      </w:hyperlink>
    </w:p>
    <w:p w14:paraId="37D1674A" w14:textId="77777777" w:rsidR="00A1460F" w:rsidRDefault="00B64CE6">
      <w:pPr>
        <w:pStyle w:val="TOC5"/>
        <w:rPr>
          <w:rFonts w:asciiTheme="minorHAnsi" w:eastAsiaTheme="minorEastAsia" w:hAnsiTheme="minorHAnsi" w:cstheme="minorBidi"/>
          <w:noProof/>
          <w:sz w:val="22"/>
          <w:szCs w:val="22"/>
        </w:rPr>
      </w:pPr>
      <w:hyperlink w:anchor="_Toc466555593" w:history="1">
        <w:r w:rsidR="00A1460F" w:rsidRPr="00006302">
          <w:rPr>
            <w:rStyle w:val="Hyperlink"/>
            <w:noProof/>
          </w:rPr>
          <w:t>6.3.4.56.26 &lt;value xsi:type="CD" code="" codeSystem="" codeSystemName=" " displayName=" "/&gt;</w:t>
        </w:r>
        <w:r w:rsidR="00A1460F">
          <w:rPr>
            <w:noProof/>
            <w:webHidden/>
          </w:rPr>
          <w:tab/>
        </w:r>
        <w:r w:rsidR="00A1460F">
          <w:rPr>
            <w:noProof/>
            <w:webHidden/>
          </w:rPr>
          <w:fldChar w:fldCharType="begin"/>
        </w:r>
        <w:r w:rsidR="00A1460F">
          <w:rPr>
            <w:noProof/>
            <w:webHidden/>
          </w:rPr>
          <w:instrText xml:space="preserve"> PAGEREF _Toc466555593 \h </w:instrText>
        </w:r>
        <w:r w:rsidR="00A1460F">
          <w:rPr>
            <w:noProof/>
            <w:webHidden/>
          </w:rPr>
        </w:r>
        <w:r w:rsidR="00A1460F">
          <w:rPr>
            <w:noProof/>
            <w:webHidden/>
          </w:rPr>
          <w:fldChar w:fldCharType="separate"/>
        </w:r>
        <w:r w:rsidR="00A1460F">
          <w:rPr>
            <w:noProof/>
            <w:webHidden/>
          </w:rPr>
          <w:t>157</w:t>
        </w:r>
        <w:r w:rsidR="00A1460F">
          <w:rPr>
            <w:noProof/>
            <w:webHidden/>
          </w:rPr>
          <w:fldChar w:fldCharType="end"/>
        </w:r>
      </w:hyperlink>
    </w:p>
    <w:p w14:paraId="777459C5" w14:textId="77777777" w:rsidR="00A1460F" w:rsidRDefault="00B64CE6">
      <w:pPr>
        <w:pStyle w:val="TOC4"/>
        <w:rPr>
          <w:rFonts w:asciiTheme="minorHAnsi" w:eastAsiaTheme="minorEastAsia" w:hAnsiTheme="minorHAnsi" w:cstheme="minorBidi"/>
          <w:noProof/>
          <w:sz w:val="22"/>
          <w:szCs w:val="22"/>
        </w:rPr>
      </w:pPr>
      <w:hyperlink w:anchor="_Toc466555594" w:history="1">
        <w:r w:rsidR="00A1460F" w:rsidRPr="00006302">
          <w:rPr>
            <w:rStyle w:val="Hyperlink"/>
            <w:noProof/>
          </w:rPr>
          <w:t>6.3.4.57 Patient Transfer 1.3.6.1.4.1.19376.1.5.3.1.1.25.1.4.1</w:t>
        </w:r>
        <w:r w:rsidR="00A1460F">
          <w:rPr>
            <w:noProof/>
            <w:webHidden/>
          </w:rPr>
          <w:tab/>
        </w:r>
        <w:r w:rsidR="00A1460F">
          <w:rPr>
            <w:noProof/>
            <w:webHidden/>
          </w:rPr>
          <w:fldChar w:fldCharType="begin"/>
        </w:r>
        <w:r w:rsidR="00A1460F">
          <w:rPr>
            <w:noProof/>
            <w:webHidden/>
          </w:rPr>
          <w:instrText xml:space="preserve"> PAGEREF _Toc466555594 \h </w:instrText>
        </w:r>
        <w:r w:rsidR="00A1460F">
          <w:rPr>
            <w:noProof/>
            <w:webHidden/>
          </w:rPr>
        </w:r>
        <w:r w:rsidR="00A1460F">
          <w:rPr>
            <w:noProof/>
            <w:webHidden/>
          </w:rPr>
          <w:fldChar w:fldCharType="separate"/>
        </w:r>
        <w:r w:rsidR="00A1460F">
          <w:rPr>
            <w:noProof/>
            <w:webHidden/>
          </w:rPr>
          <w:t>157</w:t>
        </w:r>
        <w:r w:rsidR="00A1460F">
          <w:rPr>
            <w:noProof/>
            <w:webHidden/>
          </w:rPr>
          <w:fldChar w:fldCharType="end"/>
        </w:r>
      </w:hyperlink>
    </w:p>
    <w:p w14:paraId="45A4DD3E" w14:textId="77777777" w:rsidR="00A1460F" w:rsidRDefault="00B64CE6">
      <w:pPr>
        <w:pStyle w:val="TOC5"/>
        <w:rPr>
          <w:rFonts w:asciiTheme="minorHAnsi" w:eastAsiaTheme="minorEastAsia" w:hAnsiTheme="minorHAnsi" w:cstheme="minorBidi"/>
          <w:noProof/>
          <w:sz w:val="22"/>
          <w:szCs w:val="22"/>
        </w:rPr>
      </w:pPr>
      <w:hyperlink w:anchor="_Toc466555595" w:history="1">
        <w:r w:rsidR="00A1460F" w:rsidRPr="00006302">
          <w:rPr>
            <w:rStyle w:val="Hyperlink"/>
            <w:noProof/>
          </w:rPr>
          <w:t>6.3.4.57.1 Parent Template</w:t>
        </w:r>
        <w:r w:rsidR="00A1460F">
          <w:rPr>
            <w:noProof/>
            <w:webHidden/>
          </w:rPr>
          <w:tab/>
        </w:r>
        <w:r w:rsidR="00A1460F">
          <w:rPr>
            <w:noProof/>
            <w:webHidden/>
          </w:rPr>
          <w:fldChar w:fldCharType="begin"/>
        </w:r>
        <w:r w:rsidR="00A1460F">
          <w:rPr>
            <w:noProof/>
            <w:webHidden/>
          </w:rPr>
          <w:instrText xml:space="preserve"> PAGEREF _Toc466555595 \h </w:instrText>
        </w:r>
        <w:r w:rsidR="00A1460F">
          <w:rPr>
            <w:noProof/>
            <w:webHidden/>
          </w:rPr>
        </w:r>
        <w:r w:rsidR="00A1460F">
          <w:rPr>
            <w:noProof/>
            <w:webHidden/>
          </w:rPr>
          <w:fldChar w:fldCharType="separate"/>
        </w:r>
        <w:r w:rsidR="00A1460F">
          <w:rPr>
            <w:noProof/>
            <w:webHidden/>
          </w:rPr>
          <w:t>158</w:t>
        </w:r>
        <w:r w:rsidR="00A1460F">
          <w:rPr>
            <w:noProof/>
            <w:webHidden/>
          </w:rPr>
          <w:fldChar w:fldCharType="end"/>
        </w:r>
      </w:hyperlink>
    </w:p>
    <w:p w14:paraId="60C864F8" w14:textId="77777777" w:rsidR="00A1460F" w:rsidRDefault="00B64CE6">
      <w:pPr>
        <w:pStyle w:val="TOC5"/>
        <w:rPr>
          <w:rFonts w:asciiTheme="minorHAnsi" w:eastAsiaTheme="minorEastAsia" w:hAnsiTheme="minorHAnsi" w:cstheme="minorBidi"/>
          <w:noProof/>
          <w:sz w:val="22"/>
          <w:szCs w:val="22"/>
        </w:rPr>
      </w:pPr>
      <w:hyperlink w:anchor="_Toc466555596" w:history="1">
        <w:r w:rsidR="00A1460F" w:rsidRPr="00006302">
          <w:rPr>
            <w:rStyle w:val="Hyperlink"/>
            <w:noProof/>
          </w:rPr>
          <w:t>6.3.4.57.2 Specification</w:t>
        </w:r>
        <w:r w:rsidR="00A1460F">
          <w:rPr>
            <w:noProof/>
            <w:webHidden/>
          </w:rPr>
          <w:tab/>
        </w:r>
        <w:r w:rsidR="00A1460F">
          <w:rPr>
            <w:noProof/>
            <w:webHidden/>
          </w:rPr>
          <w:fldChar w:fldCharType="begin"/>
        </w:r>
        <w:r w:rsidR="00A1460F">
          <w:rPr>
            <w:noProof/>
            <w:webHidden/>
          </w:rPr>
          <w:instrText xml:space="preserve"> PAGEREF _Toc466555596 \h </w:instrText>
        </w:r>
        <w:r w:rsidR="00A1460F">
          <w:rPr>
            <w:noProof/>
            <w:webHidden/>
          </w:rPr>
        </w:r>
        <w:r w:rsidR="00A1460F">
          <w:rPr>
            <w:noProof/>
            <w:webHidden/>
          </w:rPr>
          <w:fldChar w:fldCharType="separate"/>
        </w:r>
        <w:r w:rsidR="00A1460F">
          <w:rPr>
            <w:noProof/>
            <w:webHidden/>
          </w:rPr>
          <w:t>158</w:t>
        </w:r>
        <w:r w:rsidR="00A1460F">
          <w:rPr>
            <w:noProof/>
            <w:webHidden/>
          </w:rPr>
          <w:fldChar w:fldCharType="end"/>
        </w:r>
      </w:hyperlink>
    </w:p>
    <w:p w14:paraId="02D668F2" w14:textId="77777777" w:rsidR="00A1460F" w:rsidRDefault="00B64CE6">
      <w:pPr>
        <w:pStyle w:val="TOC5"/>
        <w:rPr>
          <w:rFonts w:asciiTheme="minorHAnsi" w:eastAsiaTheme="minorEastAsia" w:hAnsiTheme="minorHAnsi" w:cstheme="minorBidi"/>
          <w:noProof/>
          <w:sz w:val="22"/>
          <w:szCs w:val="22"/>
        </w:rPr>
      </w:pPr>
      <w:hyperlink w:anchor="_Toc466555597" w:history="1">
        <w:r w:rsidR="00A1460F" w:rsidRPr="00006302">
          <w:rPr>
            <w:rStyle w:val="Hyperlink"/>
            <w:noProof/>
          </w:rPr>
          <w:t>6.3.4.57.3 &lt;act classCode='ACT' moodCode='INT|EVN'&gt;</w:t>
        </w:r>
        <w:r w:rsidR="00A1460F">
          <w:rPr>
            <w:noProof/>
            <w:webHidden/>
          </w:rPr>
          <w:tab/>
        </w:r>
        <w:r w:rsidR="00A1460F">
          <w:rPr>
            <w:noProof/>
            <w:webHidden/>
          </w:rPr>
          <w:fldChar w:fldCharType="begin"/>
        </w:r>
        <w:r w:rsidR="00A1460F">
          <w:rPr>
            <w:noProof/>
            <w:webHidden/>
          </w:rPr>
          <w:instrText xml:space="preserve"> PAGEREF _Toc466555597 \h </w:instrText>
        </w:r>
        <w:r w:rsidR="00A1460F">
          <w:rPr>
            <w:noProof/>
            <w:webHidden/>
          </w:rPr>
        </w:r>
        <w:r w:rsidR="00A1460F">
          <w:rPr>
            <w:noProof/>
            <w:webHidden/>
          </w:rPr>
          <w:fldChar w:fldCharType="separate"/>
        </w:r>
        <w:r w:rsidR="00A1460F">
          <w:rPr>
            <w:noProof/>
            <w:webHidden/>
          </w:rPr>
          <w:t>158</w:t>
        </w:r>
        <w:r w:rsidR="00A1460F">
          <w:rPr>
            <w:noProof/>
            <w:webHidden/>
          </w:rPr>
          <w:fldChar w:fldCharType="end"/>
        </w:r>
      </w:hyperlink>
    </w:p>
    <w:p w14:paraId="7684C023" w14:textId="77777777" w:rsidR="00A1460F" w:rsidRDefault="00B64CE6">
      <w:pPr>
        <w:pStyle w:val="TOC5"/>
        <w:rPr>
          <w:rFonts w:asciiTheme="minorHAnsi" w:eastAsiaTheme="minorEastAsia" w:hAnsiTheme="minorHAnsi" w:cstheme="minorBidi"/>
          <w:noProof/>
          <w:sz w:val="22"/>
          <w:szCs w:val="22"/>
        </w:rPr>
      </w:pPr>
      <w:hyperlink w:anchor="_Toc466555598" w:history="1">
        <w:r w:rsidR="00A1460F" w:rsidRPr="00006302">
          <w:rPr>
            <w:rStyle w:val="Hyperlink"/>
            <w:noProof/>
          </w:rPr>
          <w:t>6.3.4.57.4 &lt;templateId root=’TBD’/&gt;</w:t>
        </w:r>
        <w:r w:rsidR="00A1460F">
          <w:rPr>
            <w:noProof/>
            <w:webHidden/>
          </w:rPr>
          <w:tab/>
        </w:r>
        <w:r w:rsidR="00A1460F">
          <w:rPr>
            <w:noProof/>
            <w:webHidden/>
          </w:rPr>
          <w:fldChar w:fldCharType="begin"/>
        </w:r>
        <w:r w:rsidR="00A1460F">
          <w:rPr>
            <w:noProof/>
            <w:webHidden/>
          </w:rPr>
          <w:instrText xml:space="preserve"> PAGEREF _Toc466555598 \h </w:instrText>
        </w:r>
        <w:r w:rsidR="00A1460F">
          <w:rPr>
            <w:noProof/>
            <w:webHidden/>
          </w:rPr>
        </w:r>
        <w:r w:rsidR="00A1460F">
          <w:rPr>
            <w:noProof/>
            <w:webHidden/>
          </w:rPr>
          <w:fldChar w:fldCharType="separate"/>
        </w:r>
        <w:r w:rsidR="00A1460F">
          <w:rPr>
            <w:noProof/>
            <w:webHidden/>
          </w:rPr>
          <w:t>158</w:t>
        </w:r>
        <w:r w:rsidR="00A1460F">
          <w:rPr>
            <w:noProof/>
            <w:webHidden/>
          </w:rPr>
          <w:fldChar w:fldCharType="end"/>
        </w:r>
      </w:hyperlink>
    </w:p>
    <w:p w14:paraId="5DCBEFB5" w14:textId="77777777" w:rsidR="00A1460F" w:rsidRDefault="00B64CE6">
      <w:pPr>
        <w:pStyle w:val="TOC5"/>
        <w:rPr>
          <w:rFonts w:asciiTheme="minorHAnsi" w:eastAsiaTheme="minorEastAsia" w:hAnsiTheme="minorHAnsi" w:cstheme="minorBidi"/>
          <w:noProof/>
          <w:sz w:val="22"/>
          <w:szCs w:val="22"/>
        </w:rPr>
      </w:pPr>
      <w:hyperlink w:anchor="_Toc466555599" w:history="1">
        <w:r w:rsidR="00A1460F" w:rsidRPr="00006302">
          <w:rPr>
            <w:rStyle w:val="Hyperlink"/>
            <w:noProof/>
          </w:rPr>
          <w:t>6.3.4.57.5 &lt;id root='' extension=''/&gt;</w:t>
        </w:r>
        <w:r w:rsidR="00A1460F">
          <w:rPr>
            <w:noProof/>
            <w:webHidden/>
          </w:rPr>
          <w:tab/>
        </w:r>
        <w:r w:rsidR="00A1460F">
          <w:rPr>
            <w:noProof/>
            <w:webHidden/>
          </w:rPr>
          <w:fldChar w:fldCharType="begin"/>
        </w:r>
        <w:r w:rsidR="00A1460F">
          <w:rPr>
            <w:noProof/>
            <w:webHidden/>
          </w:rPr>
          <w:instrText xml:space="preserve"> PAGEREF _Toc466555599 \h </w:instrText>
        </w:r>
        <w:r w:rsidR="00A1460F">
          <w:rPr>
            <w:noProof/>
            <w:webHidden/>
          </w:rPr>
        </w:r>
        <w:r w:rsidR="00A1460F">
          <w:rPr>
            <w:noProof/>
            <w:webHidden/>
          </w:rPr>
          <w:fldChar w:fldCharType="separate"/>
        </w:r>
        <w:r w:rsidR="00A1460F">
          <w:rPr>
            <w:noProof/>
            <w:webHidden/>
          </w:rPr>
          <w:t>158</w:t>
        </w:r>
        <w:r w:rsidR="00A1460F">
          <w:rPr>
            <w:noProof/>
            <w:webHidden/>
          </w:rPr>
          <w:fldChar w:fldCharType="end"/>
        </w:r>
      </w:hyperlink>
    </w:p>
    <w:p w14:paraId="73B7E05F" w14:textId="77777777" w:rsidR="00A1460F" w:rsidRDefault="00B64CE6">
      <w:pPr>
        <w:pStyle w:val="TOC5"/>
        <w:rPr>
          <w:rFonts w:asciiTheme="minorHAnsi" w:eastAsiaTheme="minorEastAsia" w:hAnsiTheme="minorHAnsi" w:cstheme="minorBidi"/>
          <w:noProof/>
          <w:sz w:val="22"/>
          <w:szCs w:val="22"/>
        </w:rPr>
      </w:pPr>
      <w:hyperlink w:anchor="_Toc466555600" w:history="1">
        <w:r w:rsidR="00A1460F" w:rsidRPr="00006302">
          <w:rPr>
            <w:rStyle w:val="Hyperlink"/>
            <w:noProof/>
          </w:rPr>
          <w:t>6.3.4.57.6 &lt;code code='' displayName='' codeSystem='' codeSystemName='' /&gt;</w:t>
        </w:r>
        <w:r w:rsidR="00A1460F">
          <w:rPr>
            <w:noProof/>
            <w:webHidden/>
          </w:rPr>
          <w:tab/>
        </w:r>
        <w:r w:rsidR="00A1460F">
          <w:rPr>
            <w:noProof/>
            <w:webHidden/>
          </w:rPr>
          <w:fldChar w:fldCharType="begin"/>
        </w:r>
        <w:r w:rsidR="00A1460F">
          <w:rPr>
            <w:noProof/>
            <w:webHidden/>
          </w:rPr>
          <w:instrText xml:space="preserve"> PAGEREF _Toc466555600 \h </w:instrText>
        </w:r>
        <w:r w:rsidR="00A1460F">
          <w:rPr>
            <w:noProof/>
            <w:webHidden/>
          </w:rPr>
        </w:r>
        <w:r w:rsidR="00A1460F">
          <w:rPr>
            <w:noProof/>
            <w:webHidden/>
          </w:rPr>
          <w:fldChar w:fldCharType="separate"/>
        </w:r>
        <w:r w:rsidR="00A1460F">
          <w:rPr>
            <w:noProof/>
            <w:webHidden/>
          </w:rPr>
          <w:t>158</w:t>
        </w:r>
        <w:r w:rsidR="00A1460F">
          <w:rPr>
            <w:noProof/>
            <w:webHidden/>
          </w:rPr>
          <w:fldChar w:fldCharType="end"/>
        </w:r>
      </w:hyperlink>
    </w:p>
    <w:p w14:paraId="702792BF" w14:textId="77777777" w:rsidR="00A1460F" w:rsidRDefault="00B64CE6">
      <w:pPr>
        <w:pStyle w:val="TOC5"/>
        <w:rPr>
          <w:rFonts w:asciiTheme="minorHAnsi" w:eastAsiaTheme="minorEastAsia" w:hAnsiTheme="minorHAnsi" w:cstheme="minorBidi"/>
          <w:noProof/>
          <w:sz w:val="22"/>
          <w:szCs w:val="22"/>
        </w:rPr>
      </w:pPr>
      <w:hyperlink w:anchor="_Toc466555601" w:history="1">
        <w:r w:rsidR="00A1460F" w:rsidRPr="00006302">
          <w:rPr>
            <w:rStyle w:val="Hyperlink"/>
            <w:noProof/>
          </w:rPr>
          <w:t>6.3.4.57.7 &lt;text&gt;&lt;reference value='#xxx'/&gt;&lt;/text&gt;</w:t>
        </w:r>
        <w:r w:rsidR="00A1460F">
          <w:rPr>
            <w:noProof/>
            <w:webHidden/>
          </w:rPr>
          <w:tab/>
        </w:r>
        <w:r w:rsidR="00A1460F">
          <w:rPr>
            <w:noProof/>
            <w:webHidden/>
          </w:rPr>
          <w:fldChar w:fldCharType="begin"/>
        </w:r>
        <w:r w:rsidR="00A1460F">
          <w:rPr>
            <w:noProof/>
            <w:webHidden/>
          </w:rPr>
          <w:instrText xml:space="preserve"> PAGEREF _Toc466555601 \h </w:instrText>
        </w:r>
        <w:r w:rsidR="00A1460F">
          <w:rPr>
            <w:noProof/>
            <w:webHidden/>
          </w:rPr>
        </w:r>
        <w:r w:rsidR="00A1460F">
          <w:rPr>
            <w:noProof/>
            <w:webHidden/>
          </w:rPr>
          <w:fldChar w:fldCharType="separate"/>
        </w:r>
        <w:r w:rsidR="00A1460F">
          <w:rPr>
            <w:noProof/>
            <w:webHidden/>
          </w:rPr>
          <w:t>158</w:t>
        </w:r>
        <w:r w:rsidR="00A1460F">
          <w:rPr>
            <w:noProof/>
            <w:webHidden/>
          </w:rPr>
          <w:fldChar w:fldCharType="end"/>
        </w:r>
      </w:hyperlink>
    </w:p>
    <w:p w14:paraId="39359B81" w14:textId="77777777" w:rsidR="00A1460F" w:rsidRDefault="00B64CE6">
      <w:pPr>
        <w:pStyle w:val="TOC5"/>
        <w:rPr>
          <w:rFonts w:asciiTheme="minorHAnsi" w:eastAsiaTheme="minorEastAsia" w:hAnsiTheme="minorHAnsi" w:cstheme="minorBidi"/>
          <w:noProof/>
          <w:sz w:val="22"/>
          <w:szCs w:val="22"/>
        </w:rPr>
      </w:pPr>
      <w:hyperlink w:anchor="_Toc466555602" w:history="1">
        <w:r w:rsidR="00A1460F" w:rsidRPr="00006302">
          <w:rPr>
            <w:rStyle w:val="Hyperlink"/>
            <w:noProof/>
          </w:rPr>
          <w:t>6.3.4.57.8 statusCode</w:t>
        </w:r>
        <w:r w:rsidR="00A1460F">
          <w:rPr>
            <w:noProof/>
            <w:webHidden/>
          </w:rPr>
          <w:tab/>
        </w:r>
        <w:r w:rsidR="00A1460F">
          <w:rPr>
            <w:noProof/>
            <w:webHidden/>
          </w:rPr>
          <w:fldChar w:fldCharType="begin"/>
        </w:r>
        <w:r w:rsidR="00A1460F">
          <w:rPr>
            <w:noProof/>
            <w:webHidden/>
          </w:rPr>
          <w:instrText xml:space="preserve"> PAGEREF _Toc466555602 \h </w:instrText>
        </w:r>
        <w:r w:rsidR="00A1460F">
          <w:rPr>
            <w:noProof/>
            <w:webHidden/>
          </w:rPr>
        </w:r>
        <w:r w:rsidR="00A1460F">
          <w:rPr>
            <w:noProof/>
            <w:webHidden/>
          </w:rPr>
          <w:fldChar w:fldCharType="separate"/>
        </w:r>
        <w:r w:rsidR="00A1460F">
          <w:rPr>
            <w:noProof/>
            <w:webHidden/>
          </w:rPr>
          <w:t>158</w:t>
        </w:r>
        <w:r w:rsidR="00A1460F">
          <w:rPr>
            <w:noProof/>
            <w:webHidden/>
          </w:rPr>
          <w:fldChar w:fldCharType="end"/>
        </w:r>
      </w:hyperlink>
    </w:p>
    <w:p w14:paraId="589B6FEA" w14:textId="77777777" w:rsidR="00A1460F" w:rsidRDefault="00B64CE6">
      <w:pPr>
        <w:pStyle w:val="TOC5"/>
        <w:rPr>
          <w:rFonts w:asciiTheme="minorHAnsi" w:eastAsiaTheme="minorEastAsia" w:hAnsiTheme="minorHAnsi" w:cstheme="minorBidi"/>
          <w:noProof/>
          <w:sz w:val="22"/>
          <w:szCs w:val="22"/>
        </w:rPr>
      </w:pPr>
      <w:hyperlink w:anchor="_Toc466555603" w:history="1">
        <w:r w:rsidR="00A1460F" w:rsidRPr="00006302">
          <w:rPr>
            <w:rStyle w:val="Hyperlink"/>
            <w:noProof/>
          </w:rPr>
          <w:t>6.3.4.57.9 &lt;effectiveTime&gt;&lt;low value=''/&gt;&lt;high value=''/&gt;&lt;effectiveTime/&gt;</w:t>
        </w:r>
        <w:r w:rsidR="00A1460F">
          <w:rPr>
            <w:noProof/>
            <w:webHidden/>
          </w:rPr>
          <w:tab/>
        </w:r>
        <w:r w:rsidR="00A1460F">
          <w:rPr>
            <w:noProof/>
            <w:webHidden/>
          </w:rPr>
          <w:fldChar w:fldCharType="begin"/>
        </w:r>
        <w:r w:rsidR="00A1460F">
          <w:rPr>
            <w:noProof/>
            <w:webHidden/>
          </w:rPr>
          <w:instrText xml:space="preserve"> PAGEREF _Toc466555603 \h </w:instrText>
        </w:r>
        <w:r w:rsidR="00A1460F">
          <w:rPr>
            <w:noProof/>
            <w:webHidden/>
          </w:rPr>
        </w:r>
        <w:r w:rsidR="00A1460F">
          <w:rPr>
            <w:noProof/>
            <w:webHidden/>
          </w:rPr>
          <w:fldChar w:fldCharType="separate"/>
        </w:r>
        <w:r w:rsidR="00A1460F">
          <w:rPr>
            <w:noProof/>
            <w:webHidden/>
          </w:rPr>
          <w:t>159</w:t>
        </w:r>
        <w:r w:rsidR="00A1460F">
          <w:rPr>
            <w:noProof/>
            <w:webHidden/>
          </w:rPr>
          <w:fldChar w:fldCharType="end"/>
        </w:r>
      </w:hyperlink>
    </w:p>
    <w:p w14:paraId="5E214BDB" w14:textId="77777777" w:rsidR="00A1460F" w:rsidRDefault="00B64CE6">
      <w:pPr>
        <w:pStyle w:val="TOC5"/>
        <w:rPr>
          <w:rFonts w:asciiTheme="minorHAnsi" w:eastAsiaTheme="minorEastAsia" w:hAnsiTheme="minorHAnsi" w:cstheme="minorBidi"/>
          <w:noProof/>
          <w:sz w:val="22"/>
          <w:szCs w:val="22"/>
        </w:rPr>
      </w:pPr>
      <w:hyperlink w:anchor="_Toc466555604" w:history="1">
        <w:r w:rsidR="00A1460F" w:rsidRPr="00006302">
          <w:rPr>
            <w:rStyle w:val="Hyperlink"/>
            <w:noProof/>
          </w:rPr>
          <w:t>6.3.4.57.10 participant</w:t>
        </w:r>
        <w:r w:rsidR="00A1460F">
          <w:rPr>
            <w:noProof/>
            <w:webHidden/>
          </w:rPr>
          <w:tab/>
        </w:r>
        <w:r w:rsidR="00A1460F">
          <w:rPr>
            <w:noProof/>
            <w:webHidden/>
          </w:rPr>
          <w:fldChar w:fldCharType="begin"/>
        </w:r>
        <w:r w:rsidR="00A1460F">
          <w:rPr>
            <w:noProof/>
            <w:webHidden/>
          </w:rPr>
          <w:instrText xml:space="preserve"> PAGEREF _Toc466555604 \h </w:instrText>
        </w:r>
        <w:r w:rsidR="00A1460F">
          <w:rPr>
            <w:noProof/>
            <w:webHidden/>
          </w:rPr>
        </w:r>
        <w:r w:rsidR="00A1460F">
          <w:rPr>
            <w:noProof/>
            <w:webHidden/>
          </w:rPr>
          <w:fldChar w:fldCharType="separate"/>
        </w:r>
        <w:r w:rsidR="00A1460F">
          <w:rPr>
            <w:noProof/>
            <w:webHidden/>
          </w:rPr>
          <w:t>159</w:t>
        </w:r>
        <w:r w:rsidR="00A1460F">
          <w:rPr>
            <w:noProof/>
            <w:webHidden/>
          </w:rPr>
          <w:fldChar w:fldCharType="end"/>
        </w:r>
      </w:hyperlink>
    </w:p>
    <w:p w14:paraId="3E680752" w14:textId="77777777" w:rsidR="00A1460F" w:rsidRDefault="00B64CE6">
      <w:pPr>
        <w:pStyle w:val="TOC5"/>
        <w:rPr>
          <w:rFonts w:asciiTheme="minorHAnsi" w:eastAsiaTheme="minorEastAsia" w:hAnsiTheme="minorHAnsi" w:cstheme="minorBidi"/>
          <w:noProof/>
          <w:sz w:val="22"/>
          <w:szCs w:val="22"/>
        </w:rPr>
      </w:pPr>
      <w:hyperlink w:anchor="_Toc466555605" w:history="1">
        <w:r w:rsidR="00A1460F" w:rsidRPr="00006302">
          <w:rPr>
            <w:rStyle w:val="Hyperlink"/>
            <w:noProof/>
          </w:rPr>
          <w:t>6.3.4.57.11 templateId</w:t>
        </w:r>
        <w:r w:rsidR="00A1460F">
          <w:rPr>
            <w:noProof/>
            <w:webHidden/>
          </w:rPr>
          <w:tab/>
        </w:r>
        <w:r w:rsidR="00A1460F">
          <w:rPr>
            <w:noProof/>
            <w:webHidden/>
          </w:rPr>
          <w:fldChar w:fldCharType="begin"/>
        </w:r>
        <w:r w:rsidR="00A1460F">
          <w:rPr>
            <w:noProof/>
            <w:webHidden/>
          </w:rPr>
          <w:instrText xml:space="preserve"> PAGEREF _Toc466555605 \h </w:instrText>
        </w:r>
        <w:r w:rsidR="00A1460F">
          <w:rPr>
            <w:noProof/>
            <w:webHidden/>
          </w:rPr>
        </w:r>
        <w:r w:rsidR="00A1460F">
          <w:rPr>
            <w:noProof/>
            <w:webHidden/>
          </w:rPr>
          <w:fldChar w:fldCharType="separate"/>
        </w:r>
        <w:r w:rsidR="00A1460F">
          <w:rPr>
            <w:noProof/>
            <w:webHidden/>
          </w:rPr>
          <w:t>159</w:t>
        </w:r>
        <w:r w:rsidR="00A1460F">
          <w:rPr>
            <w:noProof/>
            <w:webHidden/>
          </w:rPr>
          <w:fldChar w:fldCharType="end"/>
        </w:r>
      </w:hyperlink>
    </w:p>
    <w:p w14:paraId="37EDAACF" w14:textId="77777777" w:rsidR="00A1460F" w:rsidRDefault="00B64CE6">
      <w:pPr>
        <w:pStyle w:val="TOC5"/>
        <w:rPr>
          <w:rFonts w:asciiTheme="minorHAnsi" w:eastAsiaTheme="minorEastAsia" w:hAnsiTheme="minorHAnsi" w:cstheme="minorBidi"/>
          <w:noProof/>
          <w:sz w:val="22"/>
          <w:szCs w:val="22"/>
        </w:rPr>
      </w:pPr>
      <w:hyperlink w:anchor="_Toc466555606" w:history="1">
        <w:r w:rsidR="00A1460F" w:rsidRPr="00006302">
          <w:rPr>
            <w:rStyle w:val="Hyperlink"/>
            <w:noProof/>
          </w:rPr>
          <w:t>6.3.457.12 participantRole</w:t>
        </w:r>
        <w:r w:rsidR="00A1460F">
          <w:rPr>
            <w:noProof/>
            <w:webHidden/>
          </w:rPr>
          <w:tab/>
        </w:r>
        <w:r w:rsidR="00A1460F">
          <w:rPr>
            <w:noProof/>
            <w:webHidden/>
          </w:rPr>
          <w:fldChar w:fldCharType="begin"/>
        </w:r>
        <w:r w:rsidR="00A1460F">
          <w:rPr>
            <w:noProof/>
            <w:webHidden/>
          </w:rPr>
          <w:instrText xml:space="preserve"> PAGEREF _Toc466555606 \h </w:instrText>
        </w:r>
        <w:r w:rsidR="00A1460F">
          <w:rPr>
            <w:noProof/>
            <w:webHidden/>
          </w:rPr>
        </w:r>
        <w:r w:rsidR="00A1460F">
          <w:rPr>
            <w:noProof/>
            <w:webHidden/>
          </w:rPr>
          <w:fldChar w:fldCharType="separate"/>
        </w:r>
        <w:r w:rsidR="00A1460F">
          <w:rPr>
            <w:noProof/>
            <w:webHidden/>
          </w:rPr>
          <w:t>159</w:t>
        </w:r>
        <w:r w:rsidR="00A1460F">
          <w:rPr>
            <w:noProof/>
            <w:webHidden/>
          </w:rPr>
          <w:fldChar w:fldCharType="end"/>
        </w:r>
      </w:hyperlink>
    </w:p>
    <w:p w14:paraId="33BE8EC2" w14:textId="77777777" w:rsidR="00A1460F" w:rsidRDefault="00B64CE6">
      <w:pPr>
        <w:pStyle w:val="TOC5"/>
        <w:rPr>
          <w:rFonts w:asciiTheme="minorHAnsi" w:eastAsiaTheme="minorEastAsia" w:hAnsiTheme="minorHAnsi" w:cstheme="minorBidi"/>
          <w:noProof/>
          <w:sz w:val="22"/>
          <w:szCs w:val="22"/>
        </w:rPr>
      </w:pPr>
      <w:hyperlink w:anchor="_Toc466555607" w:history="1">
        <w:r w:rsidR="00A1460F" w:rsidRPr="00006302">
          <w:rPr>
            <w:rStyle w:val="Hyperlink"/>
            <w:noProof/>
          </w:rPr>
          <w:t>6.3.4.57.13 &lt;id root='' extension=''/&gt;</w:t>
        </w:r>
        <w:r w:rsidR="00A1460F">
          <w:rPr>
            <w:noProof/>
            <w:webHidden/>
          </w:rPr>
          <w:tab/>
        </w:r>
        <w:r w:rsidR="00A1460F">
          <w:rPr>
            <w:noProof/>
            <w:webHidden/>
          </w:rPr>
          <w:fldChar w:fldCharType="begin"/>
        </w:r>
        <w:r w:rsidR="00A1460F">
          <w:rPr>
            <w:noProof/>
            <w:webHidden/>
          </w:rPr>
          <w:instrText xml:space="preserve"> PAGEREF _Toc466555607 \h </w:instrText>
        </w:r>
        <w:r w:rsidR="00A1460F">
          <w:rPr>
            <w:noProof/>
            <w:webHidden/>
          </w:rPr>
        </w:r>
        <w:r w:rsidR="00A1460F">
          <w:rPr>
            <w:noProof/>
            <w:webHidden/>
          </w:rPr>
          <w:fldChar w:fldCharType="separate"/>
        </w:r>
        <w:r w:rsidR="00A1460F">
          <w:rPr>
            <w:noProof/>
            <w:webHidden/>
          </w:rPr>
          <w:t>159</w:t>
        </w:r>
        <w:r w:rsidR="00A1460F">
          <w:rPr>
            <w:noProof/>
            <w:webHidden/>
          </w:rPr>
          <w:fldChar w:fldCharType="end"/>
        </w:r>
      </w:hyperlink>
    </w:p>
    <w:p w14:paraId="30776DDD" w14:textId="77777777" w:rsidR="00A1460F" w:rsidRDefault="00B64CE6">
      <w:pPr>
        <w:pStyle w:val="TOC5"/>
        <w:rPr>
          <w:rFonts w:asciiTheme="minorHAnsi" w:eastAsiaTheme="minorEastAsia" w:hAnsiTheme="minorHAnsi" w:cstheme="minorBidi"/>
          <w:noProof/>
          <w:sz w:val="22"/>
          <w:szCs w:val="22"/>
        </w:rPr>
      </w:pPr>
      <w:hyperlink w:anchor="_Toc466555608" w:history="1">
        <w:r w:rsidR="00A1460F" w:rsidRPr="00006302">
          <w:rPr>
            <w:rStyle w:val="Hyperlink"/>
            <w:noProof/>
          </w:rPr>
          <w:t>6.3.4.57.14 &lt;code&gt;</w:t>
        </w:r>
        <w:r w:rsidR="00A1460F">
          <w:rPr>
            <w:noProof/>
            <w:webHidden/>
          </w:rPr>
          <w:tab/>
        </w:r>
        <w:r w:rsidR="00A1460F">
          <w:rPr>
            <w:noProof/>
            <w:webHidden/>
          </w:rPr>
          <w:fldChar w:fldCharType="begin"/>
        </w:r>
        <w:r w:rsidR="00A1460F">
          <w:rPr>
            <w:noProof/>
            <w:webHidden/>
          </w:rPr>
          <w:instrText xml:space="preserve"> PAGEREF _Toc466555608 \h </w:instrText>
        </w:r>
        <w:r w:rsidR="00A1460F">
          <w:rPr>
            <w:noProof/>
            <w:webHidden/>
          </w:rPr>
        </w:r>
        <w:r w:rsidR="00A1460F">
          <w:rPr>
            <w:noProof/>
            <w:webHidden/>
          </w:rPr>
          <w:fldChar w:fldCharType="separate"/>
        </w:r>
        <w:r w:rsidR="00A1460F">
          <w:rPr>
            <w:noProof/>
            <w:webHidden/>
          </w:rPr>
          <w:t>159</w:t>
        </w:r>
        <w:r w:rsidR="00A1460F">
          <w:rPr>
            <w:noProof/>
            <w:webHidden/>
          </w:rPr>
          <w:fldChar w:fldCharType="end"/>
        </w:r>
      </w:hyperlink>
    </w:p>
    <w:p w14:paraId="70BE7267" w14:textId="77777777" w:rsidR="00A1460F" w:rsidRDefault="00B64CE6">
      <w:pPr>
        <w:pStyle w:val="TOC5"/>
        <w:rPr>
          <w:rFonts w:asciiTheme="minorHAnsi" w:eastAsiaTheme="minorEastAsia" w:hAnsiTheme="minorHAnsi" w:cstheme="minorBidi"/>
          <w:noProof/>
          <w:sz w:val="22"/>
          <w:szCs w:val="22"/>
        </w:rPr>
      </w:pPr>
      <w:hyperlink w:anchor="_Toc466555609" w:history="1">
        <w:r w:rsidR="00A1460F" w:rsidRPr="00006302">
          <w:rPr>
            <w:rStyle w:val="Hyperlink"/>
            <w:noProof/>
          </w:rPr>
          <w:t>6.3.4.57.15 &lt;addr&gt;&lt;/addr&gt;</w:t>
        </w:r>
        <w:r w:rsidR="00A1460F">
          <w:rPr>
            <w:noProof/>
            <w:webHidden/>
          </w:rPr>
          <w:tab/>
        </w:r>
        <w:r w:rsidR="00A1460F">
          <w:rPr>
            <w:noProof/>
            <w:webHidden/>
          </w:rPr>
          <w:fldChar w:fldCharType="begin"/>
        </w:r>
        <w:r w:rsidR="00A1460F">
          <w:rPr>
            <w:noProof/>
            <w:webHidden/>
          </w:rPr>
          <w:instrText xml:space="preserve"> PAGEREF _Toc466555609 \h </w:instrText>
        </w:r>
        <w:r w:rsidR="00A1460F">
          <w:rPr>
            <w:noProof/>
            <w:webHidden/>
          </w:rPr>
        </w:r>
        <w:r w:rsidR="00A1460F">
          <w:rPr>
            <w:noProof/>
            <w:webHidden/>
          </w:rPr>
          <w:fldChar w:fldCharType="separate"/>
        </w:r>
        <w:r w:rsidR="00A1460F">
          <w:rPr>
            <w:noProof/>
            <w:webHidden/>
          </w:rPr>
          <w:t>159</w:t>
        </w:r>
        <w:r w:rsidR="00A1460F">
          <w:rPr>
            <w:noProof/>
            <w:webHidden/>
          </w:rPr>
          <w:fldChar w:fldCharType="end"/>
        </w:r>
      </w:hyperlink>
    </w:p>
    <w:p w14:paraId="5537BF52" w14:textId="77777777" w:rsidR="00A1460F" w:rsidRDefault="00B64CE6">
      <w:pPr>
        <w:pStyle w:val="TOC5"/>
        <w:rPr>
          <w:rFonts w:asciiTheme="minorHAnsi" w:eastAsiaTheme="minorEastAsia" w:hAnsiTheme="minorHAnsi" w:cstheme="minorBidi"/>
          <w:noProof/>
          <w:sz w:val="22"/>
          <w:szCs w:val="22"/>
        </w:rPr>
      </w:pPr>
      <w:hyperlink w:anchor="_Toc466555610" w:history="1">
        <w:r w:rsidR="00A1460F" w:rsidRPr="00006302">
          <w:rPr>
            <w:rStyle w:val="Hyperlink"/>
            <w:noProof/>
          </w:rPr>
          <w:t>6.3.4.57.16 &lt;telecom&gt;</w:t>
        </w:r>
        <w:r w:rsidR="00A1460F">
          <w:rPr>
            <w:noProof/>
            <w:webHidden/>
          </w:rPr>
          <w:tab/>
        </w:r>
        <w:r w:rsidR="00A1460F">
          <w:rPr>
            <w:noProof/>
            <w:webHidden/>
          </w:rPr>
          <w:fldChar w:fldCharType="begin"/>
        </w:r>
        <w:r w:rsidR="00A1460F">
          <w:rPr>
            <w:noProof/>
            <w:webHidden/>
          </w:rPr>
          <w:instrText xml:space="preserve"> PAGEREF _Toc466555610 \h </w:instrText>
        </w:r>
        <w:r w:rsidR="00A1460F">
          <w:rPr>
            <w:noProof/>
            <w:webHidden/>
          </w:rPr>
        </w:r>
        <w:r w:rsidR="00A1460F">
          <w:rPr>
            <w:noProof/>
            <w:webHidden/>
          </w:rPr>
          <w:fldChar w:fldCharType="separate"/>
        </w:r>
        <w:r w:rsidR="00A1460F">
          <w:rPr>
            <w:noProof/>
            <w:webHidden/>
          </w:rPr>
          <w:t>159</w:t>
        </w:r>
        <w:r w:rsidR="00A1460F">
          <w:rPr>
            <w:noProof/>
            <w:webHidden/>
          </w:rPr>
          <w:fldChar w:fldCharType="end"/>
        </w:r>
      </w:hyperlink>
    </w:p>
    <w:p w14:paraId="56B387D3" w14:textId="77777777" w:rsidR="00A1460F" w:rsidRDefault="00B64CE6">
      <w:pPr>
        <w:pStyle w:val="TOC5"/>
        <w:rPr>
          <w:rFonts w:asciiTheme="minorHAnsi" w:eastAsiaTheme="minorEastAsia" w:hAnsiTheme="minorHAnsi" w:cstheme="minorBidi"/>
          <w:noProof/>
          <w:sz w:val="22"/>
          <w:szCs w:val="22"/>
        </w:rPr>
      </w:pPr>
      <w:hyperlink w:anchor="_Toc466555611" w:history="1">
        <w:r w:rsidR="00A1460F" w:rsidRPr="00006302">
          <w:rPr>
            <w:rStyle w:val="Hyperlink"/>
            <w:noProof/>
          </w:rPr>
          <w:t>6.3.4.57.17 playingEntity</w:t>
        </w:r>
        <w:r w:rsidR="00A1460F">
          <w:rPr>
            <w:noProof/>
            <w:webHidden/>
          </w:rPr>
          <w:tab/>
        </w:r>
        <w:r w:rsidR="00A1460F">
          <w:rPr>
            <w:noProof/>
            <w:webHidden/>
          </w:rPr>
          <w:fldChar w:fldCharType="begin"/>
        </w:r>
        <w:r w:rsidR="00A1460F">
          <w:rPr>
            <w:noProof/>
            <w:webHidden/>
          </w:rPr>
          <w:instrText xml:space="preserve"> PAGEREF _Toc466555611 \h </w:instrText>
        </w:r>
        <w:r w:rsidR="00A1460F">
          <w:rPr>
            <w:noProof/>
            <w:webHidden/>
          </w:rPr>
        </w:r>
        <w:r w:rsidR="00A1460F">
          <w:rPr>
            <w:noProof/>
            <w:webHidden/>
          </w:rPr>
          <w:fldChar w:fldCharType="separate"/>
        </w:r>
        <w:r w:rsidR="00A1460F">
          <w:rPr>
            <w:noProof/>
            <w:webHidden/>
          </w:rPr>
          <w:t>159</w:t>
        </w:r>
        <w:r w:rsidR="00A1460F">
          <w:rPr>
            <w:noProof/>
            <w:webHidden/>
          </w:rPr>
          <w:fldChar w:fldCharType="end"/>
        </w:r>
      </w:hyperlink>
    </w:p>
    <w:p w14:paraId="406E9E17" w14:textId="77777777" w:rsidR="00A1460F" w:rsidRDefault="00B64CE6">
      <w:pPr>
        <w:pStyle w:val="TOC5"/>
        <w:rPr>
          <w:rFonts w:asciiTheme="minorHAnsi" w:eastAsiaTheme="minorEastAsia" w:hAnsiTheme="minorHAnsi" w:cstheme="minorBidi"/>
          <w:noProof/>
          <w:sz w:val="22"/>
          <w:szCs w:val="22"/>
        </w:rPr>
      </w:pPr>
      <w:hyperlink w:anchor="_Toc466555612" w:history="1">
        <w:r w:rsidR="00A1460F" w:rsidRPr="00006302">
          <w:rPr>
            <w:rStyle w:val="Hyperlink"/>
            <w:noProof/>
          </w:rPr>
          <w:t>6.3.4.57.18 name</w:t>
        </w:r>
        <w:r w:rsidR="00A1460F">
          <w:rPr>
            <w:noProof/>
            <w:webHidden/>
          </w:rPr>
          <w:tab/>
        </w:r>
        <w:r w:rsidR="00A1460F">
          <w:rPr>
            <w:noProof/>
            <w:webHidden/>
          </w:rPr>
          <w:fldChar w:fldCharType="begin"/>
        </w:r>
        <w:r w:rsidR="00A1460F">
          <w:rPr>
            <w:noProof/>
            <w:webHidden/>
          </w:rPr>
          <w:instrText xml:space="preserve"> PAGEREF _Toc466555612 \h </w:instrText>
        </w:r>
        <w:r w:rsidR="00A1460F">
          <w:rPr>
            <w:noProof/>
            <w:webHidden/>
          </w:rPr>
        </w:r>
        <w:r w:rsidR="00A1460F">
          <w:rPr>
            <w:noProof/>
            <w:webHidden/>
          </w:rPr>
          <w:fldChar w:fldCharType="separate"/>
        </w:r>
        <w:r w:rsidR="00A1460F">
          <w:rPr>
            <w:noProof/>
            <w:webHidden/>
          </w:rPr>
          <w:t>160</w:t>
        </w:r>
        <w:r w:rsidR="00A1460F">
          <w:rPr>
            <w:noProof/>
            <w:webHidden/>
          </w:rPr>
          <w:fldChar w:fldCharType="end"/>
        </w:r>
      </w:hyperlink>
    </w:p>
    <w:p w14:paraId="6EB3BC88" w14:textId="77777777" w:rsidR="00A1460F" w:rsidRDefault="00B64CE6">
      <w:pPr>
        <w:pStyle w:val="TOC4"/>
        <w:rPr>
          <w:rFonts w:asciiTheme="minorHAnsi" w:eastAsiaTheme="minorEastAsia" w:hAnsiTheme="minorHAnsi" w:cstheme="minorBidi"/>
          <w:noProof/>
          <w:sz w:val="22"/>
          <w:szCs w:val="22"/>
        </w:rPr>
      </w:pPr>
      <w:hyperlink w:anchor="_Toc466555613" w:history="1">
        <w:r w:rsidR="00A1460F" w:rsidRPr="00006302">
          <w:rPr>
            <w:rStyle w:val="Hyperlink"/>
            <w:noProof/>
          </w:rPr>
          <w:t>6.3.4.58 Death Pronouncement Entry Content Module (1.3.6.1.4.1.19376.1.7.3.1.4.23.1)</w:t>
        </w:r>
        <w:r w:rsidR="00A1460F">
          <w:rPr>
            <w:noProof/>
            <w:webHidden/>
          </w:rPr>
          <w:tab/>
        </w:r>
        <w:r w:rsidR="00A1460F">
          <w:rPr>
            <w:noProof/>
            <w:webHidden/>
          </w:rPr>
          <w:fldChar w:fldCharType="begin"/>
        </w:r>
        <w:r w:rsidR="00A1460F">
          <w:rPr>
            <w:noProof/>
            <w:webHidden/>
          </w:rPr>
          <w:instrText xml:space="preserve"> PAGEREF _Toc466555613 \h </w:instrText>
        </w:r>
        <w:r w:rsidR="00A1460F">
          <w:rPr>
            <w:noProof/>
            <w:webHidden/>
          </w:rPr>
        </w:r>
        <w:r w:rsidR="00A1460F">
          <w:rPr>
            <w:noProof/>
            <w:webHidden/>
          </w:rPr>
          <w:fldChar w:fldCharType="separate"/>
        </w:r>
        <w:r w:rsidR="00A1460F">
          <w:rPr>
            <w:noProof/>
            <w:webHidden/>
          </w:rPr>
          <w:t>160</w:t>
        </w:r>
        <w:r w:rsidR="00A1460F">
          <w:rPr>
            <w:noProof/>
            <w:webHidden/>
          </w:rPr>
          <w:fldChar w:fldCharType="end"/>
        </w:r>
      </w:hyperlink>
    </w:p>
    <w:p w14:paraId="0054A7FE" w14:textId="77777777" w:rsidR="00A1460F" w:rsidRDefault="00B64CE6">
      <w:pPr>
        <w:pStyle w:val="TOC4"/>
        <w:rPr>
          <w:rFonts w:asciiTheme="minorHAnsi" w:eastAsiaTheme="minorEastAsia" w:hAnsiTheme="minorHAnsi" w:cstheme="minorBidi"/>
          <w:noProof/>
          <w:sz w:val="22"/>
          <w:szCs w:val="22"/>
        </w:rPr>
      </w:pPr>
      <w:hyperlink w:anchor="_Toc466555614" w:history="1">
        <w:r w:rsidR="00A1460F" w:rsidRPr="00006302">
          <w:rPr>
            <w:rStyle w:val="Hyperlink"/>
            <w:noProof/>
          </w:rPr>
          <w:t>6.3.4.59 Death Location Type Entry Content Module</w:t>
        </w:r>
        <w:r w:rsidR="00A1460F">
          <w:rPr>
            <w:noProof/>
            <w:webHidden/>
          </w:rPr>
          <w:tab/>
        </w:r>
        <w:r w:rsidR="00A1460F">
          <w:rPr>
            <w:noProof/>
            <w:webHidden/>
          </w:rPr>
          <w:fldChar w:fldCharType="begin"/>
        </w:r>
        <w:r w:rsidR="00A1460F">
          <w:rPr>
            <w:noProof/>
            <w:webHidden/>
          </w:rPr>
          <w:instrText xml:space="preserve"> PAGEREF _Toc466555614 \h </w:instrText>
        </w:r>
        <w:r w:rsidR="00A1460F">
          <w:rPr>
            <w:noProof/>
            <w:webHidden/>
          </w:rPr>
        </w:r>
        <w:r w:rsidR="00A1460F">
          <w:rPr>
            <w:noProof/>
            <w:webHidden/>
          </w:rPr>
          <w:fldChar w:fldCharType="separate"/>
        </w:r>
        <w:r w:rsidR="00A1460F">
          <w:rPr>
            <w:noProof/>
            <w:webHidden/>
          </w:rPr>
          <w:t>161</w:t>
        </w:r>
        <w:r w:rsidR="00A1460F">
          <w:rPr>
            <w:noProof/>
            <w:webHidden/>
          </w:rPr>
          <w:fldChar w:fldCharType="end"/>
        </w:r>
      </w:hyperlink>
    </w:p>
    <w:p w14:paraId="4ABD750B" w14:textId="77777777" w:rsidR="00A1460F" w:rsidRDefault="00B64CE6">
      <w:pPr>
        <w:pStyle w:val="TOC4"/>
        <w:rPr>
          <w:rFonts w:asciiTheme="minorHAnsi" w:eastAsiaTheme="minorEastAsia" w:hAnsiTheme="minorHAnsi" w:cstheme="minorBidi"/>
          <w:noProof/>
          <w:sz w:val="22"/>
          <w:szCs w:val="22"/>
        </w:rPr>
      </w:pPr>
      <w:hyperlink w:anchor="_Toc466555615" w:history="1">
        <w:r w:rsidR="00A1460F" w:rsidRPr="00006302">
          <w:rPr>
            <w:rStyle w:val="Hyperlink"/>
            <w:bCs/>
            <w:noProof/>
          </w:rPr>
          <w:t>6.3.4.60 Occupational Data For Health Organizer</w:t>
        </w:r>
        <w:r w:rsidR="00A1460F">
          <w:rPr>
            <w:noProof/>
            <w:webHidden/>
          </w:rPr>
          <w:tab/>
        </w:r>
        <w:r w:rsidR="00A1460F">
          <w:rPr>
            <w:noProof/>
            <w:webHidden/>
          </w:rPr>
          <w:fldChar w:fldCharType="begin"/>
        </w:r>
        <w:r w:rsidR="00A1460F">
          <w:rPr>
            <w:noProof/>
            <w:webHidden/>
          </w:rPr>
          <w:instrText xml:space="preserve"> PAGEREF _Toc466555615 \h </w:instrText>
        </w:r>
        <w:r w:rsidR="00A1460F">
          <w:rPr>
            <w:noProof/>
            <w:webHidden/>
          </w:rPr>
        </w:r>
        <w:r w:rsidR="00A1460F">
          <w:rPr>
            <w:noProof/>
            <w:webHidden/>
          </w:rPr>
          <w:fldChar w:fldCharType="separate"/>
        </w:r>
        <w:r w:rsidR="00A1460F">
          <w:rPr>
            <w:noProof/>
            <w:webHidden/>
          </w:rPr>
          <w:t>162</w:t>
        </w:r>
        <w:r w:rsidR="00A1460F">
          <w:rPr>
            <w:noProof/>
            <w:webHidden/>
          </w:rPr>
          <w:fldChar w:fldCharType="end"/>
        </w:r>
      </w:hyperlink>
    </w:p>
    <w:p w14:paraId="6140028F" w14:textId="77777777" w:rsidR="00A1460F" w:rsidRDefault="00B64CE6">
      <w:pPr>
        <w:pStyle w:val="TOC4"/>
        <w:rPr>
          <w:rFonts w:asciiTheme="minorHAnsi" w:eastAsiaTheme="minorEastAsia" w:hAnsiTheme="minorHAnsi" w:cstheme="minorBidi"/>
          <w:noProof/>
          <w:sz w:val="22"/>
          <w:szCs w:val="22"/>
        </w:rPr>
      </w:pPr>
      <w:hyperlink w:anchor="_Toc466555616" w:history="1">
        <w:r w:rsidR="00A1460F" w:rsidRPr="00006302">
          <w:rPr>
            <w:rStyle w:val="Hyperlink"/>
            <w:bCs/>
            <w:noProof/>
          </w:rPr>
          <w:t>6.3.4.61 Employment Status Organizer</w:t>
        </w:r>
        <w:r w:rsidR="00A1460F">
          <w:rPr>
            <w:noProof/>
            <w:webHidden/>
          </w:rPr>
          <w:tab/>
        </w:r>
        <w:r w:rsidR="00A1460F">
          <w:rPr>
            <w:noProof/>
            <w:webHidden/>
          </w:rPr>
          <w:fldChar w:fldCharType="begin"/>
        </w:r>
        <w:r w:rsidR="00A1460F">
          <w:rPr>
            <w:noProof/>
            <w:webHidden/>
          </w:rPr>
          <w:instrText xml:space="preserve"> PAGEREF _Toc466555616 \h </w:instrText>
        </w:r>
        <w:r w:rsidR="00A1460F">
          <w:rPr>
            <w:noProof/>
            <w:webHidden/>
          </w:rPr>
        </w:r>
        <w:r w:rsidR="00A1460F">
          <w:rPr>
            <w:noProof/>
            <w:webHidden/>
          </w:rPr>
          <w:fldChar w:fldCharType="separate"/>
        </w:r>
        <w:r w:rsidR="00A1460F">
          <w:rPr>
            <w:noProof/>
            <w:webHidden/>
          </w:rPr>
          <w:t>164</w:t>
        </w:r>
        <w:r w:rsidR="00A1460F">
          <w:rPr>
            <w:noProof/>
            <w:webHidden/>
          </w:rPr>
          <w:fldChar w:fldCharType="end"/>
        </w:r>
      </w:hyperlink>
    </w:p>
    <w:p w14:paraId="6FAF0ED3" w14:textId="77777777" w:rsidR="00A1460F" w:rsidRDefault="00B64CE6">
      <w:pPr>
        <w:pStyle w:val="TOC4"/>
        <w:rPr>
          <w:rFonts w:asciiTheme="minorHAnsi" w:eastAsiaTheme="minorEastAsia" w:hAnsiTheme="minorHAnsi" w:cstheme="minorBidi"/>
          <w:noProof/>
          <w:sz w:val="22"/>
          <w:szCs w:val="22"/>
        </w:rPr>
      </w:pPr>
      <w:hyperlink w:anchor="_Toc466555617" w:history="1">
        <w:r w:rsidR="00A1460F" w:rsidRPr="00006302">
          <w:rPr>
            <w:rStyle w:val="Hyperlink"/>
            <w:bCs/>
            <w:noProof/>
          </w:rPr>
          <w:t>6.3.4.62 Usual Occupation and Industry Organizer</w:t>
        </w:r>
        <w:r w:rsidR="00A1460F">
          <w:rPr>
            <w:noProof/>
            <w:webHidden/>
          </w:rPr>
          <w:tab/>
        </w:r>
        <w:r w:rsidR="00A1460F">
          <w:rPr>
            <w:noProof/>
            <w:webHidden/>
          </w:rPr>
          <w:fldChar w:fldCharType="begin"/>
        </w:r>
        <w:r w:rsidR="00A1460F">
          <w:rPr>
            <w:noProof/>
            <w:webHidden/>
          </w:rPr>
          <w:instrText xml:space="preserve"> PAGEREF _Toc466555617 \h </w:instrText>
        </w:r>
        <w:r w:rsidR="00A1460F">
          <w:rPr>
            <w:noProof/>
            <w:webHidden/>
          </w:rPr>
        </w:r>
        <w:r w:rsidR="00A1460F">
          <w:rPr>
            <w:noProof/>
            <w:webHidden/>
          </w:rPr>
          <w:fldChar w:fldCharType="separate"/>
        </w:r>
        <w:r w:rsidR="00A1460F">
          <w:rPr>
            <w:noProof/>
            <w:webHidden/>
          </w:rPr>
          <w:t>165</w:t>
        </w:r>
        <w:r w:rsidR="00A1460F">
          <w:rPr>
            <w:noProof/>
            <w:webHidden/>
          </w:rPr>
          <w:fldChar w:fldCharType="end"/>
        </w:r>
      </w:hyperlink>
    </w:p>
    <w:p w14:paraId="29D89D8E" w14:textId="77777777" w:rsidR="00A1460F" w:rsidRDefault="00B64CE6">
      <w:pPr>
        <w:pStyle w:val="TOC4"/>
        <w:rPr>
          <w:rFonts w:asciiTheme="minorHAnsi" w:eastAsiaTheme="minorEastAsia" w:hAnsiTheme="minorHAnsi" w:cstheme="minorBidi"/>
          <w:noProof/>
          <w:sz w:val="22"/>
          <w:szCs w:val="22"/>
        </w:rPr>
      </w:pPr>
      <w:hyperlink w:anchor="_Toc466555618" w:history="1">
        <w:r w:rsidR="00A1460F" w:rsidRPr="00006302">
          <w:rPr>
            <w:rStyle w:val="Hyperlink"/>
            <w:bCs/>
            <w:noProof/>
          </w:rPr>
          <w:t>6.3.4.63 History of Occupation Organizer</w:t>
        </w:r>
        <w:r w:rsidR="00A1460F">
          <w:rPr>
            <w:noProof/>
            <w:webHidden/>
          </w:rPr>
          <w:tab/>
        </w:r>
        <w:r w:rsidR="00A1460F">
          <w:rPr>
            <w:noProof/>
            <w:webHidden/>
          </w:rPr>
          <w:fldChar w:fldCharType="begin"/>
        </w:r>
        <w:r w:rsidR="00A1460F">
          <w:rPr>
            <w:noProof/>
            <w:webHidden/>
          </w:rPr>
          <w:instrText xml:space="preserve"> PAGEREF _Toc466555618 \h </w:instrText>
        </w:r>
        <w:r w:rsidR="00A1460F">
          <w:rPr>
            <w:noProof/>
            <w:webHidden/>
          </w:rPr>
        </w:r>
        <w:r w:rsidR="00A1460F">
          <w:rPr>
            <w:noProof/>
            <w:webHidden/>
          </w:rPr>
          <w:fldChar w:fldCharType="separate"/>
        </w:r>
        <w:r w:rsidR="00A1460F">
          <w:rPr>
            <w:noProof/>
            <w:webHidden/>
          </w:rPr>
          <w:t>166</w:t>
        </w:r>
        <w:r w:rsidR="00A1460F">
          <w:rPr>
            <w:noProof/>
            <w:webHidden/>
          </w:rPr>
          <w:fldChar w:fldCharType="end"/>
        </w:r>
      </w:hyperlink>
    </w:p>
    <w:p w14:paraId="76210F73" w14:textId="77777777" w:rsidR="00A1460F" w:rsidRDefault="00B64CE6">
      <w:pPr>
        <w:pStyle w:val="TOC4"/>
        <w:rPr>
          <w:rFonts w:asciiTheme="minorHAnsi" w:eastAsiaTheme="minorEastAsia" w:hAnsiTheme="minorHAnsi" w:cstheme="minorBidi"/>
          <w:noProof/>
          <w:sz w:val="22"/>
          <w:szCs w:val="22"/>
        </w:rPr>
      </w:pPr>
      <w:hyperlink w:anchor="_Toc466555619" w:history="1">
        <w:r w:rsidR="00A1460F" w:rsidRPr="00006302">
          <w:rPr>
            <w:rStyle w:val="Hyperlink"/>
            <w:bCs/>
            <w:noProof/>
          </w:rPr>
          <w:t>6.3.4.64 Employment Status Observation</w:t>
        </w:r>
        <w:r w:rsidR="00A1460F">
          <w:rPr>
            <w:noProof/>
            <w:webHidden/>
          </w:rPr>
          <w:tab/>
        </w:r>
        <w:r w:rsidR="00A1460F">
          <w:rPr>
            <w:noProof/>
            <w:webHidden/>
          </w:rPr>
          <w:fldChar w:fldCharType="begin"/>
        </w:r>
        <w:r w:rsidR="00A1460F">
          <w:rPr>
            <w:noProof/>
            <w:webHidden/>
          </w:rPr>
          <w:instrText xml:space="preserve"> PAGEREF _Toc466555619 \h </w:instrText>
        </w:r>
        <w:r w:rsidR="00A1460F">
          <w:rPr>
            <w:noProof/>
            <w:webHidden/>
          </w:rPr>
        </w:r>
        <w:r w:rsidR="00A1460F">
          <w:rPr>
            <w:noProof/>
            <w:webHidden/>
          </w:rPr>
          <w:fldChar w:fldCharType="separate"/>
        </w:r>
        <w:r w:rsidR="00A1460F">
          <w:rPr>
            <w:noProof/>
            <w:webHidden/>
          </w:rPr>
          <w:t>167</w:t>
        </w:r>
        <w:r w:rsidR="00A1460F">
          <w:rPr>
            <w:noProof/>
            <w:webHidden/>
          </w:rPr>
          <w:fldChar w:fldCharType="end"/>
        </w:r>
      </w:hyperlink>
    </w:p>
    <w:p w14:paraId="6D5A97D3" w14:textId="77777777" w:rsidR="00A1460F" w:rsidRDefault="00B64CE6">
      <w:pPr>
        <w:pStyle w:val="TOC4"/>
        <w:rPr>
          <w:rFonts w:asciiTheme="minorHAnsi" w:eastAsiaTheme="minorEastAsia" w:hAnsiTheme="minorHAnsi" w:cstheme="minorBidi"/>
          <w:noProof/>
          <w:sz w:val="22"/>
          <w:szCs w:val="22"/>
        </w:rPr>
      </w:pPr>
      <w:hyperlink w:anchor="_Toc466555620" w:history="1">
        <w:r w:rsidR="00A1460F" w:rsidRPr="00006302">
          <w:rPr>
            <w:rStyle w:val="Hyperlink"/>
            <w:bCs/>
            <w:noProof/>
          </w:rPr>
          <w:t>6.3.4.65 Usual Occupation and Industry Observation Entry</w:t>
        </w:r>
        <w:r w:rsidR="00A1460F">
          <w:rPr>
            <w:noProof/>
            <w:webHidden/>
          </w:rPr>
          <w:tab/>
        </w:r>
        <w:r w:rsidR="00A1460F">
          <w:rPr>
            <w:noProof/>
            <w:webHidden/>
          </w:rPr>
          <w:fldChar w:fldCharType="begin"/>
        </w:r>
        <w:r w:rsidR="00A1460F">
          <w:rPr>
            <w:noProof/>
            <w:webHidden/>
          </w:rPr>
          <w:instrText xml:space="preserve"> PAGEREF _Toc466555620 \h </w:instrText>
        </w:r>
        <w:r w:rsidR="00A1460F">
          <w:rPr>
            <w:noProof/>
            <w:webHidden/>
          </w:rPr>
        </w:r>
        <w:r w:rsidR="00A1460F">
          <w:rPr>
            <w:noProof/>
            <w:webHidden/>
          </w:rPr>
          <w:fldChar w:fldCharType="separate"/>
        </w:r>
        <w:r w:rsidR="00A1460F">
          <w:rPr>
            <w:noProof/>
            <w:webHidden/>
          </w:rPr>
          <w:t>169</w:t>
        </w:r>
        <w:r w:rsidR="00A1460F">
          <w:rPr>
            <w:noProof/>
            <w:webHidden/>
          </w:rPr>
          <w:fldChar w:fldCharType="end"/>
        </w:r>
      </w:hyperlink>
    </w:p>
    <w:p w14:paraId="477F6CF8" w14:textId="77777777" w:rsidR="00A1460F" w:rsidRDefault="00B64CE6">
      <w:pPr>
        <w:pStyle w:val="TOC4"/>
        <w:rPr>
          <w:rFonts w:asciiTheme="minorHAnsi" w:eastAsiaTheme="minorEastAsia" w:hAnsiTheme="minorHAnsi" w:cstheme="minorBidi"/>
          <w:noProof/>
          <w:sz w:val="22"/>
          <w:szCs w:val="22"/>
        </w:rPr>
      </w:pPr>
      <w:hyperlink w:anchor="_Toc466555621" w:history="1">
        <w:r w:rsidR="00A1460F" w:rsidRPr="00006302">
          <w:rPr>
            <w:rStyle w:val="Hyperlink"/>
            <w:bCs/>
            <w:noProof/>
          </w:rPr>
          <w:t>6.3.4.66 Occupation Observation Entry</w:t>
        </w:r>
        <w:r w:rsidR="00A1460F">
          <w:rPr>
            <w:noProof/>
            <w:webHidden/>
          </w:rPr>
          <w:tab/>
        </w:r>
        <w:r w:rsidR="00A1460F">
          <w:rPr>
            <w:noProof/>
            <w:webHidden/>
          </w:rPr>
          <w:fldChar w:fldCharType="begin"/>
        </w:r>
        <w:r w:rsidR="00A1460F">
          <w:rPr>
            <w:noProof/>
            <w:webHidden/>
          </w:rPr>
          <w:instrText xml:space="preserve"> PAGEREF _Toc466555621 \h </w:instrText>
        </w:r>
        <w:r w:rsidR="00A1460F">
          <w:rPr>
            <w:noProof/>
            <w:webHidden/>
          </w:rPr>
        </w:r>
        <w:r w:rsidR="00A1460F">
          <w:rPr>
            <w:noProof/>
            <w:webHidden/>
          </w:rPr>
          <w:fldChar w:fldCharType="separate"/>
        </w:r>
        <w:r w:rsidR="00A1460F">
          <w:rPr>
            <w:noProof/>
            <w:webHidden/>
          </w:rPr>
          <w:t>171</w:t>
        </w:r>
        <w:r w:rsidR="00A1460F">
          <w:rPr>
            <w:noProof/>
            <w:webHidden/>
          </w:rPr>
          <w:fldChar w:fldCharType="end"/>
        </w:r>
      </w:hyperlink>
    </w:p>
    <w:p w14:paraId="7E842E8C" w14:textId="77777777" w:rsidR="00A1460F" w:rsidRDefault="00B64CE6">
      <w:pPr>
        <w:pStyle w:val="TOC4"/>
        <w:rPr>
          <w:rFonts w:asciiTheme="minorHAnsi" w:eastAsiaTheme="minorEastAsia" w:hAnsiTheme="minorHAnsi" w:cstheme="minorBidi"/>
          <w:noProof/>
          <w:sz w:val="22"/>
          <w:szCs w:val="22"/>
        </w:rPr>
      </w:pPr>
      <w:hyperlink w:anchor="_Toc466555622" w:history="1">
        <w:r w:rsidR="00A1460F" w:rsidRPr="00006302">
          <w:rPr>
            <w:rStyle w:val="Hyperlink"/>
            <w:bCs/>
            <w:noProof/>
          </w:rPr>
          <w:t>6.3.4.67 Work Schedule Observation Entry</w:t>
        </w:r>
        <w:r w:rsidR="00A1460F">
          <w:rPr>
            <w:noProof/>
            <w:webHidden/>
          </w:rPr>
          <w:tab/>
        </w:r>
        <w:r w:rsidR="00A1460F">
          <w:rPr>
            <w:noProof/>
            <w:webHidden/>
          </w:rPr>
          <w:fldChar w:fldCharType="begin"/>
        </w:r>
        <w:r w:rsidR="00A1460F">
          <w:rPr>
            <w:noProof/>
            <w:webHidden/>
          </w:rPr>
          <w:instrText xml:space="preserve"> PAGEREF _Toc466555622 \h </w:instrText>
        </w:r>
        <w:r w:rsidR="00A1460F">
          <w:rPr>
            <w:noProof/>
            <w:webHidden/>
          </w:rPr>
        </w:r>
        <w:r w:rsidR="00A1460F">
          <w:rPr>
            <w:noProof/>
            <w:webHidden/>
          </w:rPr>
          <w:fldChar w:fldCharType="separate"/>
        </w:r>
        <w:r w:rsidR="00A1460F">
          <w:rPr>
            <w:noProof/>
            <w:webHidden/>
          </w:rPr>
          <w:t>172</w:t>
        </w:r>
        <w:r w:rsidR="00A1460F">
          <w:rPr>
            <w:noProof/>
            <w:webHidden/>
          </w:rPr>
          <w:fldChar w:fldCharType="end"/>
        </w:r>
      </w:hyperlink>
    </w:p>
    <w:p w14:paraId="2FFAA380" w14:textId="77777777" w:rsidR="00A1460F" w:rsidRDefault="00B64CE6">
      <w:pPr>
        <w:pStyle w:val="TOC4"/>
        <w:rPr>
          <w:rFonts w:asciiTheme="minorHAnsi" w:eastAsiaTheme="minorEastAsia" w:hAnsiTheme="minorHAnsi" w:cstheme="minorBidi"/>
          <w:noProof/>
          <w:sz w:val="22"/>
          <w:szCs w:val="22"/>
        </w:rPr>
      </w:pPr>
      <w:hyperlink w:anchor="_Toc466555623" w:history="1">
        <w:r w:rsidR="00A1460F" w:rsidRPr="00006302">
          <w:rPr>
            <w:rStyle w:val="Hyperlink"/>
            <w:bCs/>
            <w:noProof/>
          </w:rPr>
          <w:t>6.3.4.68 Weekly Work Hours Observation Entry</w:t>
        </w:r>
        <w:r w:rsidR="00A1460F">
          <w:rPr>
            <w:noProof/>
            <w:webHidden/>
          </w:rPr>
          <w:tab/>
        </w:r>
        <w:r w:rsidR="00A1460F">
          <w:rPr>
            <w:noProof/>
            <w:webHidden/>
          </w:rPr>
          <w:fldChar w:fldCharType="begin"/>
        </w:r>
        <w:r w:rsidR="00A1460F">
          <w:rPr>
            <w:noProof/>
            <w:webHidden/>
          </w:rPr>
          <w:instrText xml:space="preserve"> PAGEREF _Toc466555623 \h </w:instrText>
        </w:r>
        <w:r w:rsidR="00A1460F">
          <w:rPr>
            <w:noProof/>
            <w:webHidden/>
          </w:rPr>
        </w:r>
        <w:r w:rsidR="00A1460F">
          <w:rPr>
            <w:noProof/>
            <w:webHidden/>
          </w:rPr>
          <w:fldChar w:fldCharType="separate"/>
        </w:r>
        <w:r w:rsidR="00A1460F">
          <w:rPr>
            <w:noProof/>
            <w:webHidden/>
          </w:rPr>
          <w:t>174</w:t>
        </w:r>
        <w:r w:rsidR="00A1460F">
          <w:rPr>
            <w:noProof/>
            <w:webHidden/>
          </w:rPr>
          <w:fldChar w:fldCharType="end"/>
        </w:r>
      </w:hyperlink>
    </w:p>
    <w:p w14:paraId="3D5F3C0B" w14:textId="77777777" w:rsidR="00A1460F" w:rsidRDefault="00B64CE6">
      <w:pPr>
        <w:pStyle w:val="TOC4"/>
        <w:rPr>
          <w:rFonts w:asciiTheme="minorHAnsi" w:eastAsiaTheme="minorEastAsia" w:hAnsiTheme="minorHAnsi" w:cstheme="minorBidi"/>
          <w:noProof/>
          <w:sz w:val="22"/>
          <w:szCs w:val="22"/>
        </w:rPr>
      </w:pPr>
      <w:hyperlink w:anchor="_Toc466555624" w:history="1">
        <w:r w:rsidR="00A1460F" w:rsidRPr="00006302">
          <w:rPr>
            <w:rStyle w:val="Hyperlink"/>
            <w:bCs/>
            <w:noProof/>
          </w:rPr>
          <w:t>6.3.4.69 Usual Occupation Duration Entry</w:t>
        </w:r>
        <w:r w:rsidR="00A1460F">
          <w:rPr>
            <w:noProof/>
            <w:webHidden/>
          </w:rPr>
          <w:tab/>
        </w:r>
        <w:r w:rsidR="00A1460F">
          <w:rPr>
            <w:noProof/>
            <w:webHidden/>
          </w:rPr>
          <w:fldChar w:fldCharType="begin"/>
        </w:r>
        <w:r w:rsidR="00A1460F">
          <w:rPr>
            <w:noProof/>
            <w:webHidden/>
          </w:rPr>
          <w:instrText xml:space="preserve"> PAGEREF _Toc466555624 \h </w:instrText>
        </w:r>
        <w:r w:rsidR="00A1460F">
          <w:rPr>
            <w:noProof/>
            <w:webHidden/>
          </w:rPr>
        </w:r>
        <w:r w:rsidR="00A1460F">
          <w:rPr>
            <w:noProof/>
            <w:webHidden/>
          </w:rPr>
          <w:fldChar w:fldCharType="separate"/>
        </w:r>
        <w:r w:rsidR="00A1460F">
          <w:rPr>
            <w:noProof/>
            <w:webHidden/>
          </w:rPr>
          <w:t>175</w:t>
        </w:r>
        <w:r w:rsidR="00A1460F">
          <w:rPr>
            <w:noProof/>
            <w:webHidden/>
          </w:rPr>
          <w:fldChar w:fldCharType="end"/>
        </w:r>
      </w:hyperlink>
    </w:p>
    <w:p w14:paraId="098F43F9" w14:textId="77777777" w:rsidR="00A1460F" w:rsidRDefault="00B64CE6">
      <w:pPr>
        <w:pStyle w:val="TOC4"/>
        <w:rPr>
          <w:rFonts w:asciiTheme="minorHAnsi" w:eastAsiaTheme="minorEastAsia" w:hAnsiTheme="minorHAnsi" w:cstheme="minorBidi"/>
          <w:noProof/>
          <w:sz w:val="22"/>
          <w:szCs w:val="22"/>
        </w:rPr>
      </w:pPr>
      <w:hyperlink w:anchor="_Toc466555625" w:history="1">
        <w:r w:rsidR="00A1460F" w:rsidRPr="00006302">
          <w:rPr>
            <w:rStyle w:val="Hyperlink"/>
            <w:bCs/>
            <w:noProof/>
          </w:rPr>
          <w:t>6.3.4.70 Usual Industry Duration Entry</w:t>
        </w:r>
        <w:r w:rsidR="00A1460F">
          <w:rPr>
            <w:noProof/>
            <w:webHidden/>
          </w:rPr>
          <w:tab/>
        </w:r>
        <w:r w:rsidR="00A1460F">
          <w:rPr>
            <w:noProof/>
            <w:webHidden/>
          </w:rPr>
          <w:fldChar w:fldCharType="begin"/>
        </w:r>
        <w:r w:rsidR="00A1460F">
          <w:rPr>
            <w:noProof/>
            <w:webHidden/>
          </w:rPr>
          <w:instrText xml:space="preserve"> PAGEREF _Toc466555625 \h </w:instrText>
        </w:r>
        <w:r w:rsidR="00A1460F">
          <w:rPr>
            <w:noProof/>
            <w:webHidden/>
          </w:rPr>
        </w:r>
        <w:r w:rsidR="00A1460F">
          <w:rPr>
            <w:noProof/>
            <w:webHidden/>
          </w:rPr>
          <w:fldChar w:fldCharType="separate"/>
        </w:r>
        <w:r w:rsidR="00A1460F">
          <w:rPr>
            <w:noProof/>
            <w:webHidden/>
          </w:rPr>
          <w:t>176</w:t>
        </w:r>
        <w:r w:rsidR="00A1460F">
          <w:rPr>
            <w:noProof/>
            <w:webHidden/>
          </w:rPr>
          <w:fldChar w:fldCharType="end"/>
        </w:r>
      </w:hyperlink>
    </w:p>
    <w:p w14:paraId="582F4FFE" w14:textId="77777777" w:rsidR="00A1460F" w:rsidRDefault="00B64CE6">
      <w:pPr>
        <w:pStyle w:val="TOC4"/>
        <w:rPr>
          <w:rFonts w:asciiTheme="minorHAnsi" w:eastAsiaTheme="minorEastAsia" w:hAnsiTheme="minorHAnsi" w:cstheme="minorBidi"/>
          <w:noProof/>
          <w:sz w:val="22"/>
          <w:szCs w:val="22"/>
        </w:rPr>
      </w:pPr>
      <w:hyperlink w:anchor="_Toc466555626" w:history="1">
        <w:r w:rsidR="00A1460F" w:rsidRPr="00006302">
          <w:rPr>
            <w:rStyle w:val="Hyperlink"/>
            <w:bCs/>
            <w:noProof/>
          </w:rPr>
          <w:t>6.3.4.71 Pregnancy Status Review Organizer (1.3.6.1.4.1.19376.1.5.3.1.4.22)</w:t>
        </w:r>
        <w:r w:rsidR="00A1460F">
          <w:rPr>
            <w:noProof/>
            <w:webHidden/>
          </w:rPr>
          <w:tab/>
        </w:r>
        <w:r w:rsidR="00A1460F">
          <w:rPr>
            <w:noProof/>
            <w:webHidden/>
          </w:rPr>
          <w:fldChar w:fldCharType="begin"/>
        </w:r>
        <w:r w:rsidR="00A1460F">
          <w:rPr>
            <w:noProof/>
            <w:webHidden/>
          </w:rPr>
          <w:instrText xml:space="preserve"> PAGEREF _Toc466555626 \h </w:instrText>
        </w:r>
        <w:r w:rsidR="00A1460F">
          <w:rPr>
            <w:noProof/>
            <w:webHidden/>
          </w:rPr>
        </w:r>
        <w:r w:rsidR="00A1460F">
          <w:rPr>
            <w:noProof/>
            <w:webHidden/>
          </w:rPr>
          <w:fldChar w:fldCharType="separate"/>
        </w:r>
        <w:r w:rsidR="00A1460F">
          <w:rPr>
            <w:noProof/>
            <w:webHidden/>
          </w:rPr>
          <w:t>177</w:t>
        </w:r>
        <w:r w:rsidR="00A1460F">
          <w:rPr>
            <w:noProof/>
            <w:webHidden/>
          </w:rPr>
          <w:fldChar w:fldCharType="end"/>
        </w:r>
      </w:hyperlink>
    </w:p>
    <w:p w14:paraId="2A1CA761" w14:textId="77777777" w:rsidR="00A1460F" w:rsidRDefault="00B64CE6">
      <w:pPr>
        <w:pStyle w:val="TOC5"/>
        <w:rPr>
          <w:rFonts w:asciiTheme="minorHAnsi" w:eastAsiaTheme="minorEastAsia" w:hAnsiTheme="minorHAnsi" w:cstheme="minorBidi"/>
          <w:noProof/>
          <w:sz w:val="22"/>
          <w:szCs w:val="22"/>
        </w:rPr>
      </w:pPr>
      <w:hyperlink w:anchor="_Toc466555627" w:history="1">
        <w:r w:rsidR="00A1460F" w:rsidRPr="00006302">
          <w:rPr>
            <w:rStyle w:val="Hyperlink"/>
            <w:noProof/>
          </w:rPr>
          <w:t>6.3.4.71.1 Specification</w:t>
        </w:r>
        <w:r w:rsidR="00A1460F">
          <w:rPr>
            <w:noProof/>
            <w:webHidden/>
          </w:rPr>
          <w:tab/>
        </w:r>
        <w:r w:rsidR="00A1460F">
          <w:rPr>
            <w:noProof/>
            <w:webHidden/>
          </w:rPr>
          <w:fldChar w:fldCharType="begin"/>
        </w:r>
        <w:r w:rsidR="00A1460F">
          <w:rPr>
            <w:noProof/>
            <w:webHidden/>
          </w:rPr>
          <w:instrText xml:space="preserve"> PAGEREF _Toc466555627 \h </w:instrText>
        </w:r>
        <w:r w:rsidR="00A1460F">
          <w:rPr>
            <w:noProof/>
            <w:webHidden/>
          </w:rPr>
        </w:r>
        <w:r w:rsidR="00A1460F">
          <w:rPr>
            <w:noProof/>
            <w:webHidden/>
          </w:rPr>
          <w:fldChar w:fldCharType="separate"/>
        </w:r>
        <w:r w:rsidR="00A1460F">
          <w:rPr>
            <w:noProof/>
            <w:webHidden/>
          </w:rPr>
          <w:t>177</w:t>
        </w:r>
        <w:r w:rsidR="00A1460F">
          <w:rPr>
            <w:noProof/>
            <w:webHidden/>
          </w:rPr>
          <w:fldChar w:fldCharType="end"/>
        </w:r>
      </w:hyperlink>
    </w:p>
    <w:p w14:paraId="284E017E" w14:textId="77777777" w:rsidR="00A1460F" w:rsidRDefault="00B64CE6">
      <w:pPr>
        <w:pStyle w:val="TOC5"/>
        <w:tabs>
          <w:tab w:val="left" w:pos="2592"/>
        </w:tabs>
        <w:rPr>
          <w:rFonts w:asciiTheme="minorHAnsi" w:eastAsiaTheme="minorEastAsia" w:hAnsiTheme="minorHAnsi" w:cstheme="minorBidi"/>
          <w:noProof/>
          <w:sz w:val="22"/>
          <w:szCs w:val="22"/>
        </w:rPr>
      </w:pPr>
      <w:hyperlink w:anchor="_Toc466555628" w:history="1">
        <w:r w:rsidR="00A1460F" w:rsidRPr="00006302">
          <w:rPr>
            <w:rStyle w:val="Hyperlink"/>
            <w:noProof/>
          </w:rPr>
          <w:t xml:space="preserve">6.3.4.71.2 </w:t>
        </w:r>
        <w:r w:rsidR="00A1460F">
          <w:rPr>
            <w:rFonts w:asciiTheme="minorHAnsi" w:eastAsiaTheme="minorEastAsia" w:hAnsiTheme="minorHAnsi" w:cstheme="minorBidi"/>
            <w:noProof/>
            <w:sz w:val="22"/>
            <w:szCs w:val="22"/>
          </w:rPr>
          <w:tab/>
        </w:r>
        <w:r w:rsidR="00A1460F" w:rsidRPr="00006302">
          <w:rPr>
            <w:rStyle w:val="Hyperlink"/>
            <w:noProof/>
          </w:rPr>
          <w:t>&lt;organizer classCode='CLUSTER' moodCode='EVN'&gt;</w:t>
        </w:r>
        <w:r w:rsidR="00A1460F">
          <w:rPr>
            <w:noProof/>
            <w:webHidden/>
          </w:rPr>
          <w:tab/>
        </w:r>
        <w:r w:rsidR="00A1460F">
          <w:rPr>
            <w:noProof/>
            <w:webHidden/>
          </w:rPr>
          <w:fldChar w:fldCharType="begin"/>
        </w:r>
        <w:r w:rsidR="00A1460F">
          <w:rPr>
            <w:noProof/>
            <w:webHidden/>
          </w:rPr>
          <w:instrText xml:space="preserve"> PAGEREF _Toc466555628 \h </w:instrText>
        </w:r>
        <w:r w:rsidR="00A1460F">
          <w:rPr>
            <w:noProof/>
            <w:webHidden/>
          </w:rPr>
        </w:r>
        <w:r w:rsidR="00A1460F">
          <w:rPr>
            <w:noProof/>
            <w:webHidden/>
          </w:rPr>
          <w:fldChar w:fldCharType="separate"/>
        </w:r>
        <w:r w:rsidR="00A1460F">
          <w:rPr>
            <w:noProof/>
            <w:webHidden/>
          </w:rPr>
          <w:t>177</w:t>
        </w:r>
        <w:r w:rsidR="00A1460F">
          <w:rPr>
            <w:noProof/>
            <w:webHidden/>
          </w:rPr>
          <w:fldChar w:fldCharType="end"/>
        </w:r>
      </w:hyperlink>
    </w:p>
    <w:p w14:paraId="539BFCAA" w14:textId="77777777" w:rsidR="00A1460F" w:rsidRDefault="00B64CE6">
      <w:pPr>
        <w:pStyle w:val="TOC5"/>
        <w:tabs>
          <w:tab w:val="left" w:pos="2592"/>
        </w:tabs>
        <w:rPr>
          <w:rFonts w:asciiTheme="minorHAnsi" w:eastAsiaTheme="minorEastAsia" w:hAnsiTheme="minorHAnsi" w:cstheme="minorBidi"/>
          <w:noProof/>
          <w:sz w:val="22"/>
          <w:szCs w:val="22"/>
        </w:rPr>
      </w:pPr>
      <w:hyperlink w:anchor="_Toc466555629" w:history="1">
        <w:r w:rsidR="00A1460F" w:rsidRPr="00006302">
          <w:rPr>
            <w:rStyle w:val="Hyperlink"/>
            <w:noProof/>
          </w:rPr>
          <w:t xml:space="preserve">6.3.4.71.3 </w:t>
        </w:r>
        <w:r w:rsidR="00A1460F">
          <w:rPr>
            <w:rFonts w:asciiTheme="minorHAnsi" w:eastAsiaTheme="minorEastAsia" w:hAnsiTheme="minorHAnsi" w:cstheme="minorBidi"/>
            <w:noProof/>
            <w:sz w:val="22"/>
            <w:szCs w:val="22"/>
          </w:rPr>
          <w:tab/>
        </w:r>
        <w:r w:rsidR="00A1460F" w:rsidRPr="00006302">
          <w:rPr>
            <w:rStyle w:val="Hyperlink"/>
            <w:noProof/>
          </w:rPr>
          <w:t>&lt;templateId root=''/&gt;</w:t>
        </w:r>
        <w:r w:rsidR="00A1460F">
          <w:rPr>
            <w:noProof/>
            <w:webHidden/>
          </w:rPr>
          <w:tab/>
        </w:r>
        <w:r w:rsidR="00A1460F">
          <w:rPr>
            <w:noProof/>
            <w:webHidden/>
          </w:rPr>
          <w:fldChar w:fldCharType="begin"/>
        </w:r>
        <w:r w:rsidR="00A1460F">
          <w:rPr>
            <w:noProof/>
            <w:webHidden/>
          </w:rPr>
          <w:instrText xml:space="preserve"> PAGEREF _Toc466555629 \h </w:instrText>
        </w:r>
        <w:r w:rsidR="00A1460F">
          <w:rPr>
            <w:noProof/>
            <w:webHidden/>
          </w:rPr>
        </w:r>
        <w:r w:rsidR="00A1460F">
          <w:rPr>
            <w:noProof/>
            <w:webHidden/>
          </w:rPr>
          <w:fldChar w:fldCharType="separate"/>
        </w:r>
        <w:r w:rsidR="00A1460F">
          <w:rPr>
            <w:noProof/>
            <w:webHidden/>
          </w:rPr>
          <w:t>177</w:t>
        </w:r>
        <w:r w:rsidR="00A1460F">
          <w:rPr>
            <w:noProof/>
            <w:webHidden/>
          </w:rPr>
          <w:fldChar w:fldCharType="end"/>
        </w:r>
      </w:hyperlink>
    </w:p>
    <w:p w14:paraId="2238E0F3" w14:textId="77777777" w:rsidR="00A1460F" w:rsidRDefault="00B64CE6">
      <w:pPr>
        <w:pStyle w:val="TOC5"/>
        <w:tabs>
          <w:tab w:val="left" w:pos="2592"/>
        </w:tabs>
        <w:rPr>
          <w:rFonts w:asciiTheme="minorHAnsi" w:eastAsiaTheme="minorEastAsia" w:hAnsiTheme="minorHAnsi" w:cstheme="minorBidi"/>
          <w:noProof/>
          <w:sz w:val="22"/>
          <w:szCs w:val="22"/>
        </w:rPr>
      </w:pPr>
      <w:hyperlink w:anchor="_Toc466555630" w:history="1">
        <w:r w:rsidR="00A1460F" w:rsidRPr="00006302">
          <w:rPr>
            <w:rStyle w:val="Hyperlink"/>
            <w:noProof/>
          </w:rPr>
          <w:t xml:space="preserve">6.3.4.71.4 </w:t>
        </w:r>
        <w:r w:rsidR="00A1460F">
          <w:rPr>
            <w:rFonts w:asciiTheme="minorHAnsi" w:eastAsiaTheme="minorEastAsia" w:hAnsiTheme="minorHAnsi" w:cstheme="minorBidi"/>
            <w:noProof/>
            <w:sz w:val="22"/>
            <w:szCs w:val="22"/>
          </w:rPr>
          <w:tab/>
        </w:r>
        <w:r w:rsidR="00A1460F" w:rsidRPr="00006302">
          <w:rPr>
            <w:rStyle w:val="Hyperlink"/>
            <w:noProof/>
          </w:rPr>
          <w:t>&lt;id root=' ' extension=' '/&gt;</w:t>
        </w:r>
        <w:r w:rsidR="00A1460F">
          <w:rPr>
            <w:noProof/>
            <w:webHidden/>
          </w:rPr>
          <w:tab/>
        </w:r>
        <w:r w:rsidR="00A1460F">
          <w:rPr>
            <w:noProof/>
            <w:webHidden/>
          </w:rPr>
          <w:fldChar w:fldCharType="begin"/>
        </w:r>
        <w:r w:rsidR="00A1460F">
          <w:rPr>
            <w:noProof/>
            <w:webHidden/>
          </w:rPr>
          <w:instrText xml:space="preserve"> PAGEREF _Toc466555630 \h </w:instrText>
        </w:r>
        <w:r w:rsidR="00A1460F">
          <w:rPr>
            <w:noProof/>
            <w:webHidden/>
          </w:rPr>
        </w:r>
        <w:r w:rsidR="00A1460F">
          <w:rPr>
            <w:noProof/>
            <w:webHidden/>
          </w:rPr>
          <w:fldChar w:fldCharType="separate"/>
        </w:r>
        <w:r w:rsidR="00A1460F">
          <w:rPr>
            <w:noProof/>
            <w:webHidden/>
          </w:rPr>
          <w:t>177</w:t>
        </w:r>
        <w:r w:rsidR="00A1460F">
          <w:rPr>
            <w:noProof/>
            <w:webHidden/>
          </w:rPr>
          <w:fldChar w:fldCharType="end"/>
        </w:r>
      </w:hyperlink>
    </w:p>
    <w:p w14:paraId="7B1A7FEC" w14:textId="77777777" w:rsidR="00A1460F" w:rsidRDefault="00B64CE6">
      <w:pPr>
        <w:pStyle w:val="TOC5"/>
        <w:tabs>
          <w:tab w:val="left" w:pos="2592"/>
        </w:tabs>
        <w:rPr>
          <w:rFonts w:asciiTheme="minorHAnsi" w:eastAsiaTheme="minorEastAsia" w:hAnsiTheme="minorHAnsi" w:cstheme="minorBidi"/>
          <w:noProof/>
          <w:sz w:val="22"/>
          <w:szCs w:val="22"/>
        </w:rPr>
      </w:pPr>
      <w:hyperlink w:anchor="_Toc466555631" w:history="1">
        <w:r w:rsidR="00A1460F" w:rsidRPr="00006302">
          <w:rPr>
            <w:rStyle w:val="Hyperlink"/>
            <w:noProof/>
          </w:rPr>
          <w:t xml:space="preserve">6.3.4.71.5 </w:t>
        </w:r>
        <w:r w:rsidR="00A1460F">
          <w:rPr>
            <w:rFonts w:asciiTheme="minorHAnsi" w:eastAsiaTheme="minorEastAsia" w:hAnsiTheme="minorHAnsi" w:cstheme="minorBidi"/>
            <w:noProof/>
            <w:sz w:val="22"/>
            <w:szCs w:val="22"/>
          </w:rPr>
          <w:tab/>
        </w:r>
        <w:r w:rsidR="00A1460F" w:rsidRPr="00006302">
          <w:rPr>
            <w:rStyle w:val="Hyperlink"/>
            <w:noProof/>
          </w:rPr>
          <w:t>&lt;code code='118185001' displayName='Pregnancy Observations'     codeSystem='2.16.840.1.113883.6.96'    codeSystemName='SNOMED-CT'/&gt;</w:t>
        </w:r>
        <w:r w:rsidR="00A1460F">
          <w:rPr>
            <w:noProof/>
            <w:webHidden/>
          </w:rPr>
          <w:tab/>
        </w:r>
        <w:r w:rsidR="00A1460F">
          <w:rPr>
            <w:noProof/>
            <w:webHidden/>
          </w:rPr>
          <w:fldChar w:fldCharType="begin"/>
        </w:r>
        <w:r w:rsidR="00A1460F">
          <w:rPr>
            <w:noProof/>
            <w:webHidden/>
          </w:rPr>
          <w:instrText xml:space="preserve"> PAGEREF _Toc466555631 \h </w:instrText>
        </w:r>
        <w:r w:rsidR="00A1460F">
          <w:rPr>
            <w:noProof/>
            <w:webHidden/>
          </w:rPr>
        </w:r>
        <w:r w:rsidR="00A1460F">
          <w:rPr>
            <w:noProof/>
            <w:webHidden/>
          </w:rPr>
          <w:fldChar w:fldCharType="separate"/>
        </w:r>
        <w:r w:rsidR="00A1460F">
          <w:rPr>
            <w:noProof/>
            <w:webHidden/>
          </w:rPr>
          <w:t>178</w:t>
        </w:r>
        <w:r w:rsidR="00A1460F">
          <w:rPr>
            <w:noProof/>
            <w:webHidden/>
          </w:rPr>
          <w:fldChar w:fldCharType="end"/>
        </w:r>
      </w:hyperlink>
    </w:p>
    <w:p w14:paraId="42AA8309" w14:textId="77777777" w:rsidR="00A1460F" w:rsidRDefault="00B64CE6">
      <w:pPr>
        <w:pStyle w:val="TOC5"/>
        <w:tabs>
          <w:tab w:val="left" w:pos="2592"/>
        </w:tabs>
        <w:rPr>
          <w:rFonts w:asciiTheme="minorHAnsi" w:eastAsiaTheme="minorEastAsia" w:hAnsiTheme="minorHAnsi" w:cstheme="minorBidi"/>
          <w:noProof/>
          <w:sz w:val="22"/>
          <w:szCs w:val="22"/>
        </w:rPr>
      </w:pPr>
      <w:hyperlink w:anchor="_Toc466555632" w:history="1">
        <w:r w:rsidR="00A1460F" w:rsidRPr="00006302">
          <w:rPr>
            <w:rStyle w:val="Hyperlink"/>
            <w:noProof/>
          </w:rPr>
          <w:t xml:space="preserve">6.3.4.71.6 </w:t>
        </w:r>
        <w:r w:rsidR="00A1460F">
          <w:rPr>
            <w:rFonts w:asciiTheme="minorHAnsi" w:eastAsiaTheme="minorEastAsia" w:hAnsiTheme="minorHAnsi" w:cstheme="minorBidi"/>
            <w:noProof/>
            <w:sz w:val="22"/>
            <w:szCs w:val="22"/>
          </w:rPr>
          <w:tab/>
        </w:r>
        <w:r w:rsidR="00A1460F" w:rsidRPr="00006302">
          <w:rPr>
            <w:rStyle w:val="Hyperlink"/>
            <w:noProof/>
          </w:rPr>
          <w:t>&lt;statusCode code='completed'/&gt;</w:t>
        </w:r>
        <w:r w:rsidR="00A1460F">
          <w:rPr>
            <w:noProof/>
            <w:webHidden/>
          </w:rPr>
          <w:tab/>
        </w:r>
        <w:r w:rsidR="00A1460F">
          <w:rPr>
            <w:noProof/>
            <w:webHidden/>
          </w:rPr>
          <w:fldChar w:fldCharType="begin"/>
        </w:r>
        <w:r w:rsidR="00A1460F">
          <w:rPr>
            <w:noProof/>
            <w:webHidden/>
          </w:rPr>
          <w:instrText xml:space="preserve"> PAGEREF _Toc466555632 \h </w:instrText>
        </w:r>
        <w:r w:rsidR="00A1460F">
          <w:rPr>
            <w:noProof/>
            <w:webHidden/>
          </w:rPr>
        </w:r>
        <w:r w:rsidR="00A1460F">
          <w:rPr>
            <w:noProof/>
            <w:webHidden/>
          </w:rPr>
          <w:fldChar w:fldCharType="separate"/>
        </w:r>
        <w:r w:rsidR="00A1460F">
          <w:rPr>
            <w:noProof/>
            <w:webHidden/>
          </w:rPr>
          <w:t>178</w:t>
        </w:r>
        <w:r w:rsidR="00A1460F">
          <w:rPr>
            <w:noProof/>
            <w:webHidden/>
          </w:rPr>
          <w:fldChar w:fldCharType="end"/>
        </w:r>
      </w:hyperlink>
    </w:p>
    <w:p w14:paraId="2271C551" w14:textId="77777777" w:rsidR="00A1460F" w:rsidRDefault="00B64CE6">
      <w:pPr>
        <w:pStyle w:val="TOC5"/>
        <w:tabs>
          <w:tab w:val="left" w:pos="2592"/>
        </w:tabs>
        <w:rPr>
          <w:rFonts w:asciiTheme="minorHAnsi" w:eastAsiaTheme="minorEastAsia" w:hAnsiTheme="minorHAnsi" w:cstheme="minorBidi"/>
          <w:noProof/>
          <w:sz w:val="22"/>
          <w:szCs w:val="22"/>
        </w:rPr>
      </w:pPr>
      <w:hyperlink w:anchor="_Toc466555633" w:history="1">
        <w:r w:rsidR="00A1460F" w:rsidRPr="00006302">
          <w:rPr>
            <w:rStyle w:val="Hyperlink"/>
            <w:noProof/>
          </w:rPr>
          <w:t xml:space="preserve">6.3.4.71.7 </w:t>
        </w:r>
        <w:r w:rsidR="00A1460F">
          <w:rPr>
            <w:rFonts w:asciiTheme="minorHAnsi" w:eastAsiaTheme="minorEastAsia" w:hAnsiTheme="minorHAnsi" w:cstheme="minorBidi"/>
            <w:noProof/>
            <w:sz w:val="22"/>
            <w:szCs w:val="22"/>
          </w:rPr>
          <w:tab/>
        </w:r>
        <w:r w:rsidR="00A1460F" w:rsidRPr="00006302">
          <w:rPr>
            <w:rStyle w:val="Hyperlink"/>
            <w:noProof/>
          </w:rPr>
          <w:t>&lt;effectiveTime value=' '/&gt;</w:t>
        </w:r>
        <w:r w:rsidR="00A1460F">
          <w:rPr>
            <w:noProof/>
            <w:webHidden/>
          </w:rPr>
          <w:tab/>
        </w:r>
        <w:r w:rsidR="00A1460F">
          <w:rPr>
            <w:noProof/>
            <w:webHidden/>
          </w:rPr>
          <w:fldChar w:fldCharType="begin"/>
        </w:r>
        <w:r w:rsidR="00A1460F">
          <w:rPr>
            <w:noProof/>
            <w:webHidden/>
          </w:rPr>
          <w:instrText xml:space="preserve"> PAGEREF _Toc466555633 \h </w:instrText>
        </w:r>
        <w:r w:rsidR="00A1460F">
          <w:rPr>
            <w:noProof/>
            <w:webHidden/>
          </w:rPr>
        </w:r>
        <w:r w:rsidR="00A1460F">
          <w:rPr>
            <w:noProof/>
            <w:webHidden/>
          </w:rPr>
          <w:fldChar w:fldCharType="separate"/>
        </w:r>
        <w:r w:rsidR="00A1460F">
          <w:rPr>
            <w:noProof/>
            <w:webHidden/>
          </w:rPr>
          <w:t>178</w:t>
        </w:r>
        <w:r w:rsidR="00A1460F">
          <w:rPr>
            <w:noProof/>
            <w:webHidden/>
          </w:rPr>
          <w:fldChar w:fldCharType="end"/>
        </w:r>
      </w:hyperlink>
    </w:p>
    <w:p w14:paraId="01AB6E20" w14:textId="77777777" w:rsidR="00A1460F" w:rsidRDefault="00B64CE6">
      <w:pPr>
        <w:pStyle w:val="TOC5"/>
        <w:tabs>
          <w:tab w:val="left" w:pos="2592"/>
        </w:tabs>
        <w:rPr>
          <w:rFonts w:asciiTheme="minorHAnsi" w:eastAsiaTheme="minorEastAsia" w:hAnsiTheme="minorHAnsi" w:cstheme="minorBidi"/>
          <w:noProof/>
          <w:sz w:val="22"/>
          <w:szCs w:val="22"/>
        </w:rPr>
      </w:pPr>
      <w:hyperlink w:anchor="_Toc466555634" w:history="1">
        <w:r w:rsidR="00A1460F" w:rsidRPr="00006302">
          <w:rPr>
            <w:rStyle w:val="Hyperlink"/>
            <w:noProof/>
          </w:rPr>
          <w:t xml:space="preserve">6.3.4.71.8 </w:t>
        </w:r>
        <w:r w:rsidR="00A1460F">
          <w:rPr>
            <w:rFonts w:asciiTheme="minorHAnsi" w:eastAsiaTheme="minorEastAsia" w:hAnsiTheme="minorHAnsi" w:cstheme="minorBidi"/>
            <w:noProof/>
            <w:sz w:val="22"/>
            <w:szCs w:val="22"/>
          </w:rPr>
          <w:tab/>
        </w:r>
        <w:r w:rsidR="00A1460F" w:rsidRPr="00006302">
          <w:rPr>
            <w:rStyle w:val="Hyperlink"/>
            <w:noProof/>
          </w:rPr>
          <w:t>&lt;author typeCode='AUT'&gt;&lt;assignedEntity1 typeCode='ASSIGNED'&gt;...&lt;/assignedEntity1&gt;&lt;/author&gt;</w:t>
        </w:r>
        <w:r w:rsidR="00A1460F">
          <w:rPr>
            <w:noProof/>
            <w:webHidden/>
          </w:rPr>
          <w:tab/>
        </w:r>
        <w:r w:rsidR="00A1460F">
          <w:rPr>
            <w:noProof/>
            <w:webHidden/>
          </w:rPr>
          <w:fldChar w:fldCharType="begin"/>
        </w:r>
        <w:r w:rsidR="00A1460F">
          <w:rPr>
            <w:noProof/>
            <w:webHidden/>
          </w:rPr>
          <w:instrText xml:space="preserve"> PAGEREF _Toc466555634 \h </w:instrText>
        </w:r>
        <w:r w:rsidR="00A1460F">
          <w:rPr>
            <w:noProof/>
            <w:webHidden/>
          </w:rPr>
        </w:r>
        <w:r w:rsidR="00A1460F">
          <w:rPr>
            <w:noProof/>
            <w:webHidden/>
          </w:rPr>
          <w:fldChar w:fldCharType="separate"/>
        </w:r>
        <w:r w:rsidR="00A1460F">
          <w:rPr>
            <w:noProof/>
            <w:webHidden/>
          </w:rPr>
          <w:t>178</w:t>
        </w:r>
        <w:r w:rsidR="00A1460F">
          <w:rPr>
            <w:noProof/>
            <w:webHidden/>
          </w:rPr>
          <w:fldChar w:fldCharType="end"/>
        </w:r>
      </w:hyperlink>
    </w:p>
    <w:p w14:paraId="28AC6FDC" w14:textId="77777777" w:rsidR="00A1460F" w:rsidRDefault="00B64CE6">
      <w:pPr>
        <w:pStyle w:val="TOC5"/>
        <w:tabs>
          <w:tab w:val="left" w:pos="2592"/>
        </w:tabs>
        <w:rPr>
          <w:rFonts w:asciiTheme="minorHAnsi" w:eastAsiaTheme="minorEastAsia" w:hAnsiTheme="minorHAnsi" w:cstheme="minorBidi"/>
          <w:noProof/>
          <w:sz w:val="22"/>
          <w:szCs w:val="22"/>
        </w:rPr>
      </w:pPr>
      <w:hyperlink w:anchor="_Toc466555635" w:history="1">
        <w:r w:rsidR="00A1460F" w:rsidRPr="00006302">
          <w:rPr>
            <w:rStyle w:val="Hyperlink"/>
            <w:noProof/>
          </w:rPr>
          <w:t xml:space="preserve">6.3.4.71.9 </w:t>
        </w:r>
        <w:r w:rsidR="00A1460F">
          <w:rPr>
            <w:rFonts w:asciiTheme="minorHAnsi" w:eastAsiaTheme="minorEastAsia" w:hAnsiTheme="minorHAnsi" w:cstheme="minorBidi"/>
            <w:noProof/>
            <w:sz w:val="22"/>
            <w:szCs w:val="22"/>
          </w:rPr>
          <w:tab/>
        </w:r>
        <w:r w:rsidR="00A1460F" w:rsidRPr="00006302">
          <w:rPr>
            <w:rStyle w:val="Hyperlink"/>
            <w:noProof/>
          </w:rPr>
          <w:t>&lt;component typeCode='COMP'&gt;</w:t>
        </w:r>
        <w:r w:rsidR="00A1460F">
          <w:rPr>
            <w:noProof/>
            <w:webHidden/>
          </w:rPr>
          <w:tab/>
        </w:r>
        <w:r w:rsidR="00A1460F">
          <w:rPr>
            <w:noProof/>
            <w:webHidden/>
          </w:rPr>
          <w:fldChar w:fldCharType="begin"/>
        </w:r>
        <w:r w:rsidR="00A1460F">
          <w:rPr>
            <w:noProof/>
            <w:webHidden/>
          </w:rPr>
          <w:instrText xml:space="preserve"> PAGEREF _Toc466555635 \h </w:instrText>
        </w:r>
        <w:r w:rsidR="00A1460F">
          <w:rPr>
            <w:noProof/>
            <w:webHidden/>
          </w:rPr>
        </w:r>
        <w:r w:rsidR="00A1460F">
          <w:rPr>
            <w:noProof/>
            <w:webHidden/>
          </w:rPr>
          <w:fldChar w:fldCharType="separate"/>
        </w:r>
        <w:r w:rsidR="00A1460F">
          <w:rPr>
            <w:noProof/>
            <w:webHidden/>
          </w:rPr>
          <w:t>178</w:t>
        </w:r>
        <w:r w:rsidR="00A1460F">
          <w:rPr>
            <w:noProof/>
            <w:webHidden/>
          </w:rPr>
          <w:fldChar w:fldCharType="end"/>
        </w:r>
      </w:hyperlink>
    </w:p>
    <w:p w14:paraId="7A4C012B" w14:textId="77777777" w:rsidR="00A1460F" w:rsidRDefault="00B64CE6">
      <w:pPr>
        <w:pStyle w:val="TOC4"/>
        <w:rPr>
          <w:rFonts w:asciiTheme="minorHAnsi" w:eastAsiaTheme="minorEastAsia" w:hAnsiTheme="minorHAnsi" w:cstheme="minorBidi"/>
          <w:noProof/>
          <w:sz w:val="22"/>
          <w:szCs w:val="22"/>
        </w:rPr>
      </w:pPr>
      <w:hyperlink w:anchor="_Toc466555636" w:history="1">
        <w:r w:rsidR="00A1460F" w:rsidRPr="00006302">
          <w:rPr>
            <w:rStyle w:val="Hyperlink"/>
            <w:bCs/>
            <w:noProof/>
          </w:rPr>
          <w:t>6.3.4.72 Pregnancy Status Review Observation (1.3.6.1.4.1.19376.1.5.3.1.4.22.1)</w:t>
        </w:r>
        <w:r w:rsidR="00A1460F">
          <w:rPr>
            <w:noProof/>
            <w:webHidden/>
          </w:rPr>
          <w:tab/>
        </w:r>
        <w:r w:rsidR="00A1460F">
          <w:rPr>
            <w:noProof/>
            <w:webHidden/>
          </w:rPr>
          <w:fldChar w:fldCharType="begin"/>
        </w:r>
        <w:r w:rsidR="00A1460F">
          <w:rPr>
            <w:noProof/>
            <w:webHidden/>
          </w:rPr>
          <w:instrText xml:space="preserve"> PAGEREF _Toc466555636 \h </w:instrText>
        </w:r>
        <w:r w:rsidR="00A1460F">
          <w:rPr>
            <w:noProof/>
            <w:webHidden/>
          </w:rPr>
        </w:r>
        <w:r w:rsidR="00A1460F">
          <w:rPr>
            <w:noProof/>
            <w:webHidden/>
          </w:rPr>
          <w:fldChar w:fldCharType="separate"/>
        </w:r>
        <w:r w:rsidR="00A1460F">
          <w:rPr>
            <w:noProof/>
            <w:webHidden/>
          </w:rPr>
          <w:t>178</w:t>
        </w:r>
        <w:r w:rsidR="00A1460F">
          <w:rPr>
            <w:noProof/>
            <w:webHidden/>
          </w:rPr>
          <w:fldChar w:fldCharType="end"/>
        </w:r>
      </w:hyperlink>
    </w:p>
    <w:p w14:paraId="50D5D2F2" w14:textId="77777777" w:rsidR="00A1460F" w:rsidRDefault="00B64CE6">
      <w:pPr>
        <w:pStyle w:val="TOC5"/>
        <w:rPr>
          <w:rFonts w:asciiTheme="minorHAnsi" w:eastAsiaTheme="minorEastAsia" w:hAnsiTheme="minorHAnsi" w:cstheme="minorBidi"/>
          <w:noProof/>
          <w:sz w:val="22"/>
          <w:szCs w:val="22"/>
        </w:rPr>
      </w:pPr>
      <w:hyperlink w:anchor="_Toc466555637" w:history="1">
        <w:r w:rsidR="00A1460F" w:rsidRPr="00006302">
          <w:rPr>
            <w:rStyle w:val="Hyperlink"/>
            <w:noProof/>
          </w:rPr>
          <w:t>6.3.4.72.1 Parent Template</w:t>
        </w:r>
        <w:r w:rsidR="00A1460F">
          <w:rPr>
            <w:noProof/>
            <w:webHidden/>
          </w:rPr>
          <w:tab/>
        </w:r>
        <w:r w:rsidR="00A1460F">
          <w:rPr>
            <w:noProof/>
            <w:webHidden/>
          </w:rPr>
          <w:fldChar w:fldCharType="begin"/>
        </w:r>
        <w:r w:rsidR="00A1460F">
          <w:rPr>
            <w:noProof/>
            <w:webHidden/>
          </w:rPr>
          <w:instrText xml:space="preserve"> PAGEREF _Toc466555637 \h </w:instrText>
        </w:r>
        <w:r w:rsidR="00A1460F">
          <w:rPr>
            <w:noProof/>
            <w:webHidden/>
          </w:rPr>
        </w:r>
        <w:r w:rsidR="00A1460F">
          <w:rPr>
            <w:noProof/>
            <w:webHidden/>
          </w:rPr>
          <w:fldChar w:fldCharType="separate"/>
        </w:r>
        <w:r w:rsidR="00A1460F">
          <w:rPr>
            <w:noProof/>
            <w:webHidden/>
          </w:rPr>
          <w:t>178</w:t>
        </w:r>
        <w:r w:rsidR="00A1460F">
          <w:rPr>
            <w:noProof/>
            <w:webHidden/>
          </w:rPr>
          <w:fldChar w:fldCharType="end"/>
        </w:r>
      </w:hyperlink>
    </w:p>
    <w:p w14:paraId="360A5F5D" w14:textId="77777777" w:rsidR="00A1460F" w:rsidRDefault="00B64CE6">
      <w:pPr>
        <w:pStyle w:val="TOC6"/>
        <w:tabs>
          <w:tab w:val="left" w:pos="3024"/>
        </w:tabs>
        <w:rPr>
          <w:rFonts w:asciiTheme="minorHAnsi" w:eastAsiaTheme="minorEastAsia" w:hAnsiTheme="minorHAnsi" w:cstheme="minorBidi"/>
          <w:noProof/>
          <w:sz w:val="22"/>
          <w:szCs w:val="22"/>
        </w:rPr>
      </w:pPr>
      <w:hyperlink w:anchor="_Toc466555638" w:history="1">
        <w:r w:rsidR="00A1460F" w:rsidRPr="00006302">
          <w:rPr>
            <w:rStyle w:val="Hyperlink"/>
            <w:noProof/>
          </w:rPr>
          <w:t>6.3.4.72.1.1</w:t>
        </w:r>
        <w:r w:rsidR="00A1460F">
          <w:rPr>
            <w:rFonts w:asciiTheme="minorHAnsi" w:eastAsiaTheme="minorEastAsia" w:hAnsiTheme="minorHAnsi" w:cstheme="minorBidi"/>
            <w:noProof/>
            <w:sz w:val="22"/>
            <w:szCs w:val="22"/>
          </w:rPr>
          <w:tab/>
        </w:r>
        <w:r w:rsidR="00A1460F" w:rsidRPr="00006302">
          <w:rPr>
            <w:rStyle w:val="Hyperlink"/>
            <w:noProof/>
          </w:rPr>
          <w:t>Uses</w:t>
        </w:r>
        <w:r w:rsidR="00A1460F">
          <w:rPr>
            <w:noProof/>
            <w:webHidden/>
          </w:rPr>
          <w:tab/>
        </w:r>
        <w:r w:rsidR="00A1460F">
          <w:rPr>
            <w:noProof/>
            <w:webHidden/>
          </w:rPr>
          <w:fldChar w:fldCharType="begin"/>
        </w:r>
        <w:r w:rsidR="00A1460F">
          <w:rPr>
            <w:noProof/>
            <w:webHidden/>
          </w:rPr>
          <w:instrText xml:space="preserve"> PAGEREF _Toc466555638 \h </w:instrText>
        </w:r>
        <w:r w:rsidR="00A1460F">
          <w:rPr>
            <w:noProof/>
            <w:webHidden/>
          </w:rPr>
        </w:r>
        <w:r w:rsidR="00A1460F">
          <w:rPr>
            <w:noProof/>
            <w:webHidden/>
          </w:rPr>
          <w:fldChar w:fldCharType="separate"/>
        </w:r>
        <w:r w:rsidR="00A1460F">
          <w:rPr>
            <w:noProof/>
            <w:webHidden/>
          </w:rPr>
          <w:t>178</w:t>
        </w:r>
        <w:r w:rsidR="00A1460F">
          <w:rPr>
            <w:noProof/>
            <w:webHidden/>
          </w:rPr>
          <w:fldChar w:fldCharType="end"/>
        </w:r>
      </w:hyperlink>
    </w:p>
    <w:p w14:paraId="46F93745" w14:textId="77777777" w:rsidR="00A1460F" w:rsidRDefault="00B64CE6">
      <w:pPr>
        <w:pStyle w:val="TOC5"/>
        <w:rPr>
          <w:rFonts w:asciiTheme="minorHAnsi" w:eastAsiaTheme="minorEastAsia" w:hAnsiTheme="minorHAnsi" w:cstheme="minorBidi"/>
          <w:noProof/>
          <w:sz w:val="22"/>
          <w:szCs w:val="22"/>
        </w:rPr>
      </w:pPr>
      <w:hyperlink w:anchor="_Toc466555639" w:history="1">
        <w:r w:rsidR="00A1460F" w:rsidRPr="00006302">
          <w:rPr>
            <w:rStyle w:val="Hyperlink"/>
            <w:noProof/>
          </w:rPr>
          <w:t>6.3.4.72.2 Specification</w:t>
        </w:r>
        <w:r w:rsidR="00A1460F">
          <w:rPr>
            <w:noProof/>
            <w:webHidden/>
          </w:rPr>
          <w:tab/>
        </w:r>
        <w:r w:rsidR="00A1460F">
          <w:rPr>
            <w:noProof/>
            <w:webHidden/>
          </w:rPr>
          <w:fldChar w:fldCharType="begin"/>
        </w:r>
        <w:r w:rsidR="00A1460F">
          <w:rPr>
            <w:noProof/>
            <w:webHidden/>
          </w:rPr>
          <w:instrText xml:space="preserve"> PAGEREF _Toc466555639 \h </w:instrText>
        </w:r>
        <w:r w:rsidR="00A1460F">
          <w:rPr>
            <w:noProof/>
            <w:webHidden/>
          </w:rPr>
        </w:r>
        <w:r w:rsidR="00A1460F">
          <w:rPr>
            <w:noProof/>
            <w:webHidden/>
          </w:rPr>
          <w:fldChar w:fldCharType="separate"/>
        </w:r>
        <w:r w:rsidR="00A1460F">
          <w:rPr>
            <w:noProof/>
            <w:webHidden/>
          </w:rPr>
          <w:t>178</w:t>
        </w:r>
        <w:r w:rsidR="00A1460F">
          <w:rPr>
            <w:noProof/>
            <w:webHidden/>
          </w:rPr>
          <w:fldChar w:fldCharType="end"/>
        </w:r>
      </w:hyperlink>
    </w:p>
    <w:p w14:paraId="61CA2CA7" w14:textId="77777777" w:rsidR="00A1460F" w:rsidRDefault="00B64CE6">
      <w:pPr>
        <w:pStyle w:val="TOC5"/>
        <w:rPr>
          <w:rFonts w:asciiTheme="minorHAnsi" w:eastAsiaTheme="minorEastAsia" w:hAnsiTheme="minorHAnsi" w:cstheme="minorBidi"/>
          <w:noProof/>
          <w:sz w:val="22"/>
          <w:szCs w:val="22"/>
        </w:rPr>
      </w:pPr>
      <w:hyperlink w:anchor="_Toc466555640" w:history="1">
        <w:r w:rsidR="00A1460F" w:rsidRPr="00006302">
          <w:rPr>
            <w:rStyle w:val="Hyperlink"/>
            <w:noProof/>
          </w:rPr>
          <w:t>6.3.4.72.3 &lt;templateId root='1.3.6.1.4.1.19376.1.5.3.1.4.22.1'/&gt;  &lt;templateId root=''/&gt;</w:t>
        </w:r>
        <w:r w:rsidR="00A1460F">
          <w:rPr>
            <w:noProof/>
            <w:webHidden/>
          </w:rPr>
          <w:tab/>
        </w:r>
        <w:r w:rsidR="00A1460F">
          <w:rPr>
            <w:noProof/>
            <w:webHidden/>
          </w:rPr>
          <w:fldChar w:fldCharType="begin"/>
        </w:r>
        <w:r w:rsidR="00A1460F">
          <w:rPr>
            <w:noProof/>
            <w:webHidden/>
          </w:rPr>
          <w:instrText xml:space="preserve"> PAGEREF _Toc466555640 \h </w:instrText>
        </w:r>
        <w:r w:rsidR="00A1460F">
          <w:rPr>
            <w:noProof/>
            <w:webHidden/>
          </w:rPr>
        </w:r>
        <w:r w:rsidR="00A1460F">
          <w:rPr>
            <w:noProof/>
            <w:webHidden/>
          </w:rPr>
          <w:fldChar w:fldCharType="separate"/>
        </w:r>
        <w:r w:rsidR="00A1460F">
          <w:rPr>
            <w:noProof/>
            <w:webHidden/>
          </w:rPr>
          <w:t>179</w:t>
        </w:r>
        <w:r w:rsidR="00A1460F">
          <w:rPr>
            <w:noProof/>
            <w:webHidden/>
          </w:rPr>
          <w:fldChar w:fldCharType="end"/>
        </w:r>
      </w:hyperlink>
    </w:p>
    <w:p w14:paraId="241FF3A9" w14:textId="77777777" w:rsidR="00A1460F" w:rsidRDefault="00B64CE6">
      <w:pPr>
        <w:pStyle w:val="TOC5"/>
        <w:rPr>
          <w:rFonts w:asciiTheme="minorHAnsi" w:eastAsiaTheme="minorEastAsia" w:hAnsiTheme="minorHAnsi" w:cstheme="minorBidi"/>
          <w:noProof/>
          <w:sz w:val="22"/>
          <w:szCs w:val="22"/>
        </w:rPr>
      </w:pPr>
      <w:hyperlink w:anchor="_Toc466555641" w:history="1">
        <w:r w:rsidR="00A1460F" w:rsidRPr="00006302">
          <w:rPr>
            <w:rStyle w:val="Hyperlink"/>
            <w:noProof/>
          </w:rPr>
          <w:t>6.3.4.72.4 &lt;code code=' ' displayName=' '    codeSystem=''   codeSystemName='/&gt;</w:t>
        </w:r>
        <w:r w:rsidR="00A1460F">
          <w:rPr>
            <w:noProof/>
            <w:webHidden/>
          </w:rPr>
          <w:tab/>
        </w:r>
        <w:r w:rsidR="00A1460F">
          <w:rPr>
            <w:noProof/>
            <w:webHidden/>
          </w:rPr>
          <w:fldChar w:fldCharType="begin"/>
        </w:r>
        <w:r w:rsidR="00A1460F">
          <w:rPr>
            <w:noProof/>
            <w:webHidden/>
          </w:rPr>
          <w:instrText xml:space="preserve"> PAGEREF _Toc466555641 \h </w:instrText>
        </w:r>
        <w:r w:rsidR="00A1460F">
          <w:rPr>
            <w:noProof/>
            <w:webHidden/>
          </w:rPr>
        </w:r>
        <w:r w:rsidR="00A1460F">
          <w:rPr>
            <w:noProof/>
            <w:webHidden/>
          </w:rPr>
          <w:fldChar w:fldCharType="separate"/>
        </w:r>
        <w:r w:rsidR="00A1460F">
          <w:rPr>
            <w:noProof/>
            <w:webHidden/>
          </w:rPr>
          <w:t>179</w:t>
        </w:r>
        <w:r w:rsidR="00A1460F">
          <w:rPr>
            <w:noProof/>
            <w:webHidden/>
          </w:rPr>
          <w:fldChar w:fldCharType="end"/>
        </w:r>
      </w:hyperlink>
    </w:p>
    <w:p w14:paraId="78D370EF" w14:textId="77777777" w:rsidR="00A1460F" w:rsidRDefault="00B64CE6">
      <w:pPr>
        <w:pStyle w:val="TOC5"/>
        <w:rPr>
          <w:rFonts w:asciiTheme="minorHAnsi" w:eastAsiaTheme="minorEastAsia" w:hAnsiTheme="minorHAnsi" w:cstheme="minorBidi"/>
          <w:noProof/>
          <w:sz w:val="22"/>
          <w:szCs w:val="22"/>
        </w:rPr>
      </w:pPr>
      <w:hyperlink w:anchor="_Toc466555642" w:history="1">
        <w:r w:rsidR="00A1460F" w:rsidRPr="00006302">
          <w:rPr>
            <w:rStyle w:val="Hyperlink"/>
            <w:noProof/>
          </w:rPr>
          <w:t xml:space="preserve">6.3.4.72.5 </w:t>
        </w:r>
        <w:r w:rsidR="00A1460F" w:rsidRPr="00006302">
          <w:rPr>
            <w:rStyle w:val="Hyperlink"/>
            <w:strike/>
            <w:noProof/>
          </w:rPr>
          <w:t>&lt;repeatNumber value=' '/&gt;</w:t>
        </w:r>
        <w:r w:rsidR="00A1460F">
          <w:rPr>
            <w:noProof/>
            <w:webHidden/>
          </w:rPr>
          <w:tab/>
        </w:r>
        <w:r w:rsidR="00A1460F">
          <w:rPr>
            <w:noProof/>
            <w:webHidden/>
          </w:rPr>
          <w:fldChar w:fldCharType="begin"/>
        </w:r>
        <w:r w:rsidR="00A1460F">
          <w:rPr>
            <w:noProof/>
            <w:webHidden/>
          </w:rPr>
          <w:instrText xml:space="preserve"> PAGEREF _Toc466555642 \h </w:instrText>
        </w:r>
        <w:r w:rsidR="00A1460F">
          <w:rPr>
            <w:noProof/>
            <w:webHidden/>
          </w:rPr>
        </w:r>
        <w:r w:rsidR="00A1460F">
          <w:rPr>
            <w:noProof/>
            <w:webHidden/>
          </w:rPr>
          <w:fldChar w:fldCharType="separate"/>
        </w:r>
        <w:r w:rsidR="00A1460F">
          <w:rPr>
            <w:noProof/>
            <w:webHidden/>
          </w:rPr>
          <w:t>179</w:t>
        </w:r>
        <w:r w:rsidR="00A1460F">
          <w:rPr>
            <w:noProof/>
            <w:webHidden/>
          </w:rPr>
          <w:fldChar w:fldCharType="end"/>
        </w:r>
      </w:hyperlink>
    </w:p>
    <w:p w14:paraId="62A07928" w14:textId="77777777" w:rsidR="00A1460F" w:rsidRDefault="00B64CE6">
      <w:pPr>
        <w:pStyle w:val="TOC5"/>
        <w:rPr>
          <w:rFonts w:asciiTheme="minorHAnsi" w:eastAsiaTheme="minorEastAsia" w:hAnsiTheme="minorHAnsi" w:cstheme="minorBidi"/>
          <w:noProof/>
          <w:sz w:val="22"/>
          <w:szCs w:val="22"/>
        </w:rPr>
      </w:pPr>
      <w:hyperlink w:anchor="_Toc466555643" w:history="1">
        <w:r w:rsidR="00A1460F" w:rsidRPr="00006302">
          <w:rPr>
            <w:rStyle w:val="Hyperlink"/>
            <w:noProof/>
          </w:rPr>
          <w:t>6.3.4.72.6 &lt;value xsi:type=' ' .../&gt;</w:t>
        </w:r>
        <w:r w:rsidR="00A1460F">
          <w:rPr>
            <w:noProof/>
            <w:webHidden/>
          </w:rPr>
          <w:tab/>
        </w:r>
        <w:r w:rsidR="00A1460F">
          <w:rPr>
            <w:noProof/>
            <w:webHidden/>
          </w:rPr>
          <w:fldChar w:fldCharType="begin"/>
        </w:r>
        <w:r w:rsidR="00A1460F">
          <w:rPr>
            <w:noProof/>
            <w:webHidden/>
          </w:rPr>
          <w:instrText xml:space="preserve"> PAGEREF _Toc466555643 \h </w:instrText>
        </w:r>
        <w:r w:rsidR="00A1460F">
          <w:rPr>
            <w:noProof/>
            <w:webHidden/>
          </w:rPr>
        </w:r>
        <w:r w:rsidR="00A1460F">
          <w:rPr>
            <w:noProof/>
            <w:webHidden/>
          </w:rPr>
          <w:fldChar w:fldCharType="separate"/>
        </w:r>
        <w:r w:rsidR="00A1460F">
          <w:rPr>
            <w:noProof/>
            <w:webHidden/>
          </w:rPr>
          <w:t>179</w:t>
        </w:r>
        <w:r w:rsidR="00A1460F">
          <w:rPr>
            <w:noProof/>
            <w:webHidden/>
          </w:rPr>
          <w:fldChar w:fldCharType="end"/>
        </w:r>
      </w:hyperlink>
    </w:p>
    <w:p w14:paraId="4154E8F2" w14:textId="77777777" w:rsidR="00A1460F" w:rsidRDefault="00B64CE6">
      <w:pPr>
        <w:pStyle w:val="TOC5"/>
        <w:rPr>
          <w:rFonts w:asciiTheme="minorHAnsi" w:eastAsiaTheme="minorEastAsia" w:hAnsiTheme="minorHAnsi" w:cstheme="minorBidi"/>
          <w:noProof/>
          <w:sz w:val="22"/>
          <w:szCs w:val="22"/>
        </w:rPr>
      </w:pPr>
      <w:hyperlink w:anchor="_Toc466555644" w:history="1">
        <w:r w:rsidR="00A1460F" w:rsidRPr="00006302">
          <w:rPr>
            <w:rStyle w:val="Hyperlink"/>
            <w:noProof/>
          </w:rPr>
          <w:t xml:space="preserve">6.3.4.72.7 </w:t>
        </w:r>
        <w:r w:rsidR="00A1460F" w:rsidRPr="00006302">
          <w:rPr>
            <w:rStyle w:val="Hyperlink"/>
            <w:strike/>
            <w:noProof/>
          </w:rPr>
          <w:t>&lt;interpretationCode code=' ' codeSystem=' ' codeSystemName=' '/&gt; &lt;methodCode code=' ' codeSystem=' ' codeSystemName=' '/&gt; &lt;targetSiteCode code=' ' codeSystem=' ' codeSystemName=' '/&gt;</w:t>
        </w:r>
        <w:r w:rsidR="00A1460F">
          <w:rPr>
            <w:noProof/>
            <w:webHidden/>
          </w:rPr>
          <w:tab/>
        </w:r>
        <w:r w:rsidR="00A1460F">
          <w:rPr>
            <w:noProof/>
            <w:webHidden/>
          </w:rPr>
          <w:fldChar w:fldCharType="begin"/>
        </w:r>
        <w:r w:rsidR="00A1460F">
          <w:rPr>
            <w:noProof/>
            <w:webHidden/>
          </w:rPr>
          <w:instrText xml:space="preserve"> PAGEREF _Toc466555644 \h </w:instrText>
        </w:r>
        <w:r w:rsidR="00A1460F">
          <w:rPr>
            <w:noProof/>
            <w:webHidden/>
          </w:rPr>
        </w:r>
        <w:r w:rsidR="00A1460F">
          <w:rPr>
            <w:noProof/>
            <w:webHidden/>
          </w:rPr>
          <w:fldChar w:fldCharType="separate"/>
        </w:r>
        <w:r w:rsidR="00A1460F">
          <w:rPr>
            <w:noProof/>
            <w:webHidden/>
          </w:rPr>
          <w:t>179</w:t>
        </w:r>
        <w:r w:rsidR="00A1460F">
          <w:rPr>
            <w:noProof/>
            <w:webHidden/>
          </w:rPr>
          <w:fldChar w:fldCharType="end"/>
        </w:r>
      </w:hyperlink>
    </w:p>
    <w:p w14:paraId="71795797" w14:textId="77777777" w:rsidR="00A1460F" w:rsidRDefault="00B64CE6">
      <w:pPr>
        <w:pStyle w:val="TOC4"/>
        <w:rPr>
          <w:rFonts w:asciiTheme="minorHAnsi" w:eastAsiaTheme="minorEastAsia" w:hAnsiTheme="minorHAnsi" w:cstheme="minorBidi"/>
          <w:noProof/>
          <w:sz w:val="22"/>
          <w:szCs w:val="22"/>
        </w:rPr>
      </w:pPr>
      <w:hyperlink w:anchor="_Toc466555645" w:history="1">
        <w:r w:rsidR="00A1460F" w:rsidRPr="00006302">
          <w:rPr>
            <w:rStyle w:val="Hyperlink"/>
            <w:noProof/>
          </w:rPr>
          <w:t>6.3.4.73 Performer</w:t>
        </w:r>
        <w:r w:rsidR="00A1460F">
          <w:rPr>
            <w:noProof/>
            <w:webHidden/>
          </w:rPr>
          <w:tab/>
        </w:r>
        <w:r w:rsidR="00A1460F">
          <w:rPr>
            <w:noProof/>
            <w:webHidden/>
          </w:rPr>
          <w:fldChar w:fldCharType="begin"/>
        </w:r>
        <w:r w:rsidR="00A1460F">
          <w:rPr>
            <w:noProof/>
            <w:webHidden/>
          </w:rPr>
          <w:instrText xml:space="preserve"> PAGEREF _Toc466555645 \h </w:instrText>
        </w:r>
        <w:r w:rsidR="00A1460F">
          <w:rPr>
            <w:noProof/>
            <w:webHidden/>
          </w:rPr>
        </w:r>
        <w:r w:rsidR="00A1460F">
          <w:rPr>
            <w:noProof/>
            <w:webHidden/>
          </w:rPr>
          <w:fldChar w:fldCharType="separate"/>
        </w:r>
        <w:r w:rsidR="00A1460F">
          <w:rPr>
            <w:noProof/>
            <w:webHidden/>
          </w:rPr>
          <w:t>179</w:t>
        </w:r>
        <w:r w:rsidR="00A1460F">
          <w:rPr>
            <w:noProof/>
            <w:webHidden/>
          </w:rPr>
          <w:fldChar w:fldCharType="end"/>
        </w:r>
      </w:hyperlink>
    </w:p>
    <w:p w14:paraId="5722273A" w14:textId="77777777" w:rsidR="00A1460F" w:rsidRDefault="00B64CE6">
      <w:pPr>
        <w:pStyle w:val="TOC5"/>
        <w:rPr>
          <w:rFonts w:asciiTheme="minorHAnsi" w:eastAsiaTheme="minorEastAsia" w:hAnsiTheme="minorHAnsi" w:cstheme="minorBidi"/>
          <w:noProof/>
          <w:sz w:val="22"/>
          <w:szCs w:val="22"/>
        </w:rPr>
      </w:pPr>
      <w:hyperlink w:anchor="_Toc466555646" w:history="1">
        <w:r w:rsidR="00A1460F" w:rsidRPr="00006302">
          <w:rPr>
            <w:rStyle w:val="Hyperlink"/>
            <w:noProof/>
          </w:rPr>
          <w:t>6.3.4.73.1 &lt;performer typeCode="PRF"&gt;</w:t>
        </w:r>
        <w:r w:rsidR="00A1460F">
          <w:rPr>
            <w:noProof/>
            <w:webHidden/>
          </w:rPr>
          <w:tab/>
        </w:r>
        <w:r w:rsidR="00A1460F">
          <w:rPr>
            <w:noProof/>
            <w:webHidden/>
          </w:rPr>
          <w:fldChar w:fldCharType="begin"/>
        </w:r>
        <w:r w:rsidR="00A1460F">
          <w:rPr>
            <w:noProof/>
            <w:webHidden/>
          </w:rPr>
          <w:instrText xml:space="preserve"> PAGEREF _Toc466555646 \h </w:instrText>
        </w:r>
        <w:r w:rsidR="00A1460F">
          <w:rPr>
            <w:noProof/>
            <w:webHidden/>
          </w:rPr>
        </w:r>
        <w:r w:rsidR="00A1460F">
          <w:rPr>
            <w:noProof/>
            <w:webHidden/>
          </w:rPr>
          <w:fldChar w:fldCharType="separate"/>
        </w:r>
        <w:r w:rsidR="00A1460F">
          <w:rPr>
            <w:noProof/>
            <w:webHidden/>
          </w:rPr>
          <w:t>180</w:t>
        </w:r>
        <w:r w:rsidR="00A1460F">
          <w:rPr>
            <w:noProof/>
            <w:webHidden/>
          </w:rPr>
          <w:fldChar w:fldCharType="end"/>
        </w:r>
      </w:hyperlink>
    </w:p>
    <w:p w14:paraId="5447C126" w14:textId="77777777" w:rsidR="00A1460F" w:rsidRDefault="00B64CE6">
      <w:pPr>
        <w:pStyle w:val="TOC5"/>
        <w:rPr>
          <w:rFonts w:asciiTheme="minorHAnsi" w:eastAsiaTheme="minorEastAsia" w:hAnsiTheme="minorHAnsi" w:cstheme="minorBidi"/>
          <w:noProof/>
          <w:sz w:val="22"/>
          <w:szCs w:val="22"/>
        </w:rPr>
      </w:pPr>
      <w:hyperlink w:anchor="_Toc466555647" w:history="1">
        <w:r w:rsidR="00A1460F" w:rsidRPr="00006302">
          <w:rPr>
            <w:rStyle w:val="Hyperlink"/>
            <w:noProof/>
          </w:rPr>
          <w:t>6.3.4.73.2 &lt;templateId root="1.3.6.1.4.1.19376.1.5.3.1.1.24.3.5"/&gt;</w:t>
        </w:r>
        <w:r w:rsidR="00A1460F">
          <w:rPr>
            <w:noProof/>
            <w:webHidden/>
          </w:rPr>
          <w:tab/>
        </w:r>
        <w:r w:rsidR="00A1460F">
          <w:rPr>
            <w:noProof/>
            <w:webHidden/>
          </w:rPr>
          <w:fldChar w:fldCharType="begin"/>
        </w:r>
        <w:r w:rsidR="00A1460F">
          <w:rPr>
            <w:noProof/>
            <w:webHidden/>
          </w:rPr>
          <w:instrText xml:space="preserve"> PAGEREF _Toc466555647 \h </w:instrText>
        </w:r>
        <w:r w:rsidR="00A1460F">
          <w:rPr>
            <w:noProof/>
            <w:webHidden/>
          </w:rPr>
        </w:r>
        <w:r w:rsidR="00A1460F">
          <w:rPr>
            <w:noProof/>
            <w:webHidden/>
          </w:rPr>
          <w:fldChar w:fldCharType="separate"/>
        </w:r>
        <w:r w:rsidR="00A1460F">
          <w:rPr>
            <w:noProof/>
            <w:webHidden/>
          </w:rPr>
          <w:t>180</w:t>
        </w:r>
        <w:r w:rsidR="00A1460F">
          <w:rPr>
            <w:noProof/>
            <w:webHidden/>
          </w:rPr>
          <w:fldChar w:fldCharType="end"/>
        </w:r>
      </w:hyperlink>
    </w:p>
    <w:p w14:paraId="5FC9A9EA" w14:textId="77777777" w:rsidR="00A1460F" w:rsidRDefault="00B64CE6">
      <w:pPr>
        <w:pStyle w:val="TOC5"/>
        <w:rPr>
          <w:rFonts w:asciiTheme="minorHAnsi" w:eastAsiaTheme="minorEastAsia" w:hAnsiTheme="minorHAnsi" w:cstheme="minorBidi"/>
          <w:noProof/>
          <w:sz w:val="22"/>
          <w:szCs w:val="22"/>
        </w:rPr>
      </w:pPr>
      <w:hyperlink w:anchor="_Toc466555648" w:history="1">
        <w:r w:rsidR="00A1460F" w:rsidRPr="00006302">
          <w:rPr>
            <w:rStyle w:val="Hyperlink"/>
            <w:noProof/>
          </w:rPr>
          <w:t>6.3.4.73.3 &lt;assignedEntity classCode="ASSIGNED"&gt;</w:t>
        </w:r>
        <w:r w:rsidR="00A1460F">
          <w:rPr>
            <w:noProof/>
            <w:webHidden/>
          </w:rPr>
          <w:tab/>
        </w:r>
        <w:r w:rsidR="00A1460F">
          <w:rPr>
            <w:noProof/>
            <w:webHidden/>
          </w:rPr>
          <w:fldChar w:fldCharType="begin"/>
        </w:r>
        <w:r w:rsidR="00A1460F">
          <w:rPr>
            <w:noProof/>
            <w:webHidden/>
          </w:rPr>
          <w:instrText xml:space="preserve"> PAGEREF _Toc466555648 \h </w:instrText>
        </w:r>
        <w:r w:rsidR="00A1460F">
          <w:rPr>
            <w:noProof/>
            <w:webHidden/>
          </w:rPr>
        </w:r>
        <w:r w:rsidR="00A1460F">
          <w:rPr>
            <w:noProof/>
            <w:webHidden/>
          </w:rPr>
          <w:fldChar w:fldCharType="separate"/>
        </w:r>
        <w:r w:rsidR="00A1460F">
          <w:rPr>
            <w:noProof/>
            <w:webHidden/>
          </w:rPr>
          <w:t>180</w:t>
        </w:r>
        <w:r w:rsidR="00A1460F">
          <w:rPr>
            <w:noProof/>
            <w:webHidden/>
          </w:rPr>
          <w:fldChar w:fldCharType="end"/>
        </w:r>
      </w:hyperlink>
    </w:p>
    <w:p w14:paraId="5688716A" w14:textId="77777777" w:rsidR="00A1460F" w:rsidRDefault="00B64CE6">
      <w:pPr>
        <w:pStyle w:val="TOC5"/>
        <w:rPr>
          <w:rFonts w:asciiTheme="minorHAnsi" w:eastAsiaTheme="minorEastAsia" w:hAnsiTheme="minorHAnsi" w:cstheme="minorBidi"/>
          <w:noProof/>
          <w:sz w:val="22"/>
          <w:szCs w:val="22"/>
        </w:rPr>
      </w:pPr>
      <w:hyperlink w:anchor="_Toc466555649" w:history="1">
        <w:r w:rsidR="00A1460F" w:rsidRPr="00006302">
          <w:rPr>
            <w:rStyle w:val="Hyperlink"/>
            <w:noProof/>
          </w:rPr>
          <w:t>6.3.4.73.4 &lt;id root="" extension=""/&gt;</w:t>
        </w:r>
        <w:r w:rsidR="00A1460F">
          <w:rPr>
            <w:noProof/>
            <w:webHidden/>
          </w:rPr>
          <w:tab/>
        </w:r>
        <w:r w:rsidR="00A1460F">
          <w:rPr>
            <w:noProof/>
            <w:webHidden/>
          </w:rPr>
          <w:fldChar w:fldCharType="begin"/>
        </w:r>
        <w:r w:rsidR="00A1460F">
          <w:rPr>
            <w:noProof/>
            <w:webHidden/>
          </w:rPr>
          <w:instrText xml:space="preserve"> PAGEREF _Toc466555649 \h </w:instrText>
        </w:r>
        <w:r w:rsidR="00A1460F">
          <w:rPr>
            <w:noProof/>
            <w:webHidden/>
          </w:rPr>
        </w:r>
        <w:r w:rsidR="00A1460F">
          <w:rPr>
            <w:noProof/>
            <w:webHidden/>
          </w:rPr>
          <w:fldChar w:fldCharType="separate"/>
        </w:r>
        <w:r w:rsidR="00A1460F">
          <w:rPr>
            <w:noProof/>
            <w:webHidden/>
          </w:rPr>
          <w:t>180</w:t>
        </w:r>
        <w:r w:rsidR="00A1460F">
          <w:rPr>
            <w:noProof/>
            <w:webHidden/>
          </w:rPr>
          <w:fldChar w:fldCharType="end"/>
        </w:r>
      </w:hyperlink>
    </w:p>
    <w:p w14:paraId="4B73CF91" w14:textId="77777777" w:rsidR="00A1460F" w:rsidRDefault="00B64CE6">
      <w:pPr>
        <w:pStyle w:val="TOC5"/>
        <w:rPr>
          <w:rFonts w:asciiTheme="minorHAnsi" w:eastAsiaTheme="minorEastAsia" w:hAnsiTheme="minorHAnsi" w:cstheme="minorBidi"/>
          <w:noProof/>
          <w:sz w:val="22"/>
          <w:szCs w:val="22"/>
        </w:rPr>
      </w:pPr>
      <w:hyperlink w:anchor="_Toc466555650" w:history="1">
        <w:r w:rsidR="00A1460F" w:rsidRPr="00006302">
          <w:rPr>
            <w:rStyle w:val="Hyperlink"/>
            <w:noProof/>
          </w:rPr>
          <w:t>6.3.4.73.5 &lt;addr&gt;&lt;/addr&gt;</w:t>
        </w:r>
        <w:r w:rsidR="00A1460F">
          <w:rPr>
            <w:noProof/>
            <w:webHidden/>
          </w:rPr>
          <w:tab/>
        </w:r>
        <w:r w:rsidR="00A1460F">
          <w:rPr>
            <w:noProof/>
            <w:webHidden/>
          </w:rPr>
          <w:fldChar w:fldCharType="begin"/>
        </w:r>
        <w:r w:rsidR="00A1460F">
          <w:rPr>
            <w:noProof/>
            <w:webHidden/>
          </w:rPr>
          <w:instrText xml:space="preserve"> PAGEREF _Toc466555650 \h </w:instrText>
        </w:r>
        <w:r w:rsidR="00A1460F">
          <w:rPr>
            <w:noProof/>
            <w:webHidden/>
          </w:rPr>
        </w:r>
        <w:r w:rsidR="00A1460F">
          <w:rPr>
            <w:noProof/>
            <w:webHidden/>
          </w:rPr>
          <w:fldChar w:fldCharType="separate"/>
        </w:r>
        <w:r w:rsidR="00A1460F">
          <w:rPr>
            <w:noProof/>
            <w:webHidden/>
          </w:rPr>
          <w:t>181</w:t>
        </w:r>
        <w:r w:rsidR="00A1460F">
          <w:rPr>
            <w:noProof/>
            <w:webHidden/>
          </w:rPr>
          <w:fldChar w:fldCharType="end"/>
        </w:r>
      </w:hyperlink>
    </w:p>
    <w:p w14:paraId="34EEC245" w14:textId="77777777" w:rsidR="00A1460F" w:rsidRDefault="00B64CE6">
      <w:pPr>
        <w:pStyle w:val="TOC5"/>
        <w:rPr>
          <w:rFonts w:asciiTheme="minorHAnsi" w:eastAsiaTheme="minorEastAsia" w:hAnsiTheme="minorHAnsi" w:cstheme="minorBidi"/>
          <w:noProof/>
          <w:sz w:val="22"/>
          <w:szCs w:val="22"/>
        </w:rPr>
      </w:pPr>
      <w:hyperlink w:anchor="_Toc466555651" w:history="1">
        <w:r w:rsidR="00A1460F" w:rsidRPr="00006302">
          <w:rPr>
            <w:rStyle w:val="Hyperlink"/>
            <w:noProof/>
          </w:rPr>
          <w:t>6.3.4.73.6 &lt;telecom&gt;&lt;/telecom&gt;</w:t>
        </w:r>
        <w:r w:rsidR="00A1460F">
          <w:rPr>
            <w:noProof/>
            <w:webHidden/>
          </w:rPr>
          <w:tab/>
        </w:r>
        <w:r w:rsidR="00A1460F">
          <w:rPr>
            <w:noProof/>
            <w:webHidden/>
          </w:rPr>
          <w:fldChar w:fldCharType="begin"/>
        </w:r>
        <w:r w:rsidR="00A1460F">
          <w:rPr>
            <w:noProof/>
            <w:webHidden/>
          </w:rPr>
          <w:instrText xml:space="preserve"> PAGEREF _Toc466555651 \h </w:instrText>
        </w:r>
        <w:r w:rsidR="00A1460F">
          <w:rPr>
            <w:noProof/>
            <w:webHidden/>
          </w:rPr>
        </w:r>
        <w:r w:rsidR="00A1460F">
          <w:rPr>
            <w:noProof/>
            <w:webHidden/>
          </w:rPr>
          <w:fldChar w:fldCharType="separate"/>
        </w:r>
        <w:r w:rsidR="00A1460F">
          <w:rPr>
            <w:noProof/>
            <w:webHidden/>
          </w:rPr>
          <w:t>181</w:t>
        </w:r>
        <w:r w:rsidR="00A1460F">
          <w:rPr>
            <w:noProof/>
            <w:webHidden/>
          </w:rPr>
          <w:fldChar w:fldCharType="end"/>
        </w:r>
      </w:hyperlink>
    </w:p>
    <w:p w14:paraId="469FADAD" w14:textId="77777777" w:rsidR="00A1460F" w:rsidRDefault="00B64CE6">
      <w:pPr>
        <w:pStyle w:val="TOC5"/>
        <w:rPr>
          <w:rFonts w:asciiTheme="minorHAnsi" w:eastAsiaTheme="minorEastAsia" w:hAnsiTheme="minorHAnsi" w:cstheme="minorBidi"/>
          <w:noProof/>
          <w:sz w:val="22"/>
          <w:szCs w:val="22"/>
        </w:rPr>
      </w:pPr>
      <w:hyperlink w:anchor="_Toc466555652" w:history="1">
        <w:r w:rsidR="00A1460F" w:rsidRPr="00006302">
          <w:rPr>
            <w:rStyle w:val="Hyperlink"/>
            <w:noProof/>
          </w:rPr>
          <w:t>6.3.4.73.7 &lt;assignedPerson&gt;</w:t>
        </w:r>
        <w:r w:rsidR="00A1460F">
          <w:rPr>
            <w:noProof/>
            <w:webHidden/>
          </w:rPr>
          <w:tab/>
        </w:r>
        <w:r w:rsidR="00A1460F">
          <w:rPr>
            <w:noProof/>
            <w:webHidden/>
          </w:rPr>
          <w:fldChar w:fldCharType="begin"/>
        </w:r>
        <w:r w:rsidR="00A1460F">
          <w:rPr>
            <w:noProof/>
            <w:webHidden/>
          </w:rPr>
          <w:instrText xml:space="preserve"> PAGEREF _Toc466555652 \h </w:instrText>
        </w:r>
        <w:r w:rsidR="00A1460F">
          <w:rPr>
            <w:noProof/>
            <w:webHidden/>
          </w:rPr>
        </w:r>
        <w:r w:rsidR="00A1460F">
          <w:rPr>
            <w:noProof/>
            <w:webHidden/>
          </w:rPr>
          <w:fldChar w:fldCharType="separate"/>
        </w:r>
        <w:r w:rsidR="00A1460F">
          <w:rPr>
            <w:noProof/>
            <w:webHidden/>
          </w:rPr>
          <w:t>181</w:t>
        </w:r>
        <w:r w:rsidR="00A1460F">
          <w:rPr>
            <w:noProof/>
            <w:webHidden/>
          </w:rPr>
          <w:fldChar w:fldCharType="end"/>
        </w:r>
      </w:hyperlink>
    </w:p>
    <w:p w14:paraId="76D6B32A" w14:textId="77777777" w:rsidR="00A1460F" w:rsidRDefault="00B64CE6">
      <w:pPr>
        <w:pStyle w:val="TOC5"/>
        <w:rPr>
          <w:rFonts w:asciiTheme="minorHAnsi" w:eastAsiaTheme="minorEastAsia" w:hAnsiTheme="minorHAnsi" w:cstheme="minorBidi"/>
          <w:noProof/>
          <w:sz w:val="22"/>
          <w:szCs w:val="22"/>
        </w:rPr>
      </w:pPr>
      <w:hyperlink w:anchor="_Toc466555653" w:history="1">
        <w:r w:rsidR="00A1460F" w:rsidRPr="00006302">
          <w:rPr>
            <w:rStyle w:val="Hyperlink"/>
            <w:noProof/>
          </w:rPr>
          <w:t>6.3.4.73.8 &lt;name&gt;&lt;/name&gt;</w:t>
        </w:r>
        <w:r w:rsidR="00A1460F">
          <w:rPr>
            <w:noProof/>
            <w:webHidden/>
          </w:rPr>
          <w:tab/>
        </w:r>
        <w:r w:rsidR="00A1460F">
          <w:rPr>
            <w:noProof/>
            <w:webHidden/>
          </w:rPr>
          <w:fldChar w:fldCharType="begin"/>
        </w:r>
        <w:r w:rsidR="00A1460F">
          <w:rPr>
            <w:noProof/>
            <w:webHidden/>
          </w:rPr>
          <w:instrText xml:space="preserve"> PAGEREF _Toc466555653 \h </w:instrText>
        </w:r>
        <w:r w:rsidR="00A1460F">
          <w:rPr>
            <w:noProof/>
            <w:webHidden/>
          </w:rPr>
        </w:r>
        <w:r w:rsidR="00A1460F">
          <w:rPr>
            <w:noProof/>
            <w:webHidden/>
          </w:rPr>
          <w:fldChar w:fldCharType="separate"/>
        </w:r>
        <w:r w:rsidR="00A1460F">
          <w:rPr>
            <w:noProof/>
            <w:webHidden/>
          </w:rPr>
          <w:t>181</w:t>
        </w:r>
        <w:r w:rsidR="00A1460F">
          <w:rPr>
            <w:noProof/>
            <w:webHidden/>
          </w:rPr>
          <w:fldChar w:fldCharType="end"/>
        </w:r>
      </w:hyperlink>
    </w:p>
    <w:p w14:paraId="25A452FD" w14:textId="77777777" w:rsidR="00A1460F" w:rsidRDefault="00B64CE6">
      <w:pPr>
        <w:pStyle w:val="TOC5"/>
        <w:rPr>
          <w:rFonts w:asciiTheme="minorHAnsi" w:eastAsiaTheme="minorEastAsia" w:hAnsiTheme="minorHAnsi" w:cstheme="minorBidi"/>
          <w:noProof/>
          <w:sz w:val="22"/>
          <w:szCs w:val="22"/>
        </w:rPr>
      </w:pPr>
      <w:hyperlink w:anchor="_Toc466555654" w:history="1">
        <w:r w:rsidR="00A1460F" w:rsidRPr="00006302">
          <w:rPr>
            <w:rStyle w:val="Hyperlink"/>
            <w:noProof/>
          </w:rPr>
          <w:t>6.3.4.73.9 &lt;representedOrganization&gt;</w:t>
        </w:r>
        <w:r w:rsidR="00A1460F">
          <w:rPr>
            <w:noProof/>
            <w:webHidden/>
          </w:rPr>
          <w:tab/>
        </w:r>
        <w:r w:rsidR="00A1460F">
          <w:rPr>
            <w:noProof/>
            <w:webHidden/>
          </w:rPr>
          <w:fldChar w:fldCharType="begin"/>
        </w:r>
        <w:r w:rsidR="00A1460F">
          <w:rPr>
            <w:noProof/>
            <w:webHidden/>
          </w:rPr>
          <w:instrText xml:space="preserve"> PAGEREF _Toc466555654 \h </w:instrText>
        </w:r>
        <w:r w:rsidR="00A1460F">
          <w:rPr>
            <w:noProof/>
            <w:webHidden/>
          </w:rPr>
        </w:r>
        <w:r w:rsidR="00A1460F">
          <w:rPr>
            <w:noProof/>
            <w:webHidden/>
          </w:rPr>
          <w:fldChar w:fldCharType="separate"/>
        </w:r>
        <w:r w:rsidR="00A1460F">
          <w:rPr>
            <w:noProof/>
            <w:webHidden/>
          </w:rPr>
          <w:t>181</w:t>
        </w:r>
        <w:r w:rsidR="00A1460F">
          <w:rPr>
            <w:noProof/>
            <w:webHidden/>
          </w:rPr>
          <w:fldChar w:fldCharType="end"/>
        </w:r>
      </w:hyperlink>
    </w:p>
    <w:p w14:paraId="2C1069C9" w14:textId="77777777" w:rsidR="00A1460F" w:rsidRDefault="00B64CE6">
      <w:pPr>
        <w:pStyle w:val="TOC5"/>
        <w:rPr>
          <w:rFonts w:asciiTheme="minorHAnsi" w:eastAsiaTheme="minorEastAsia" w:hAnsiTheme="minorHAnsi" w:cstheme="minorBidi"/>
          <w:noProof/>
          <w:sz w:val="22"/>
          <w:szCs w:val="22"/>
        </w:rPr>
      </w:pPr>
      <w:hyperlink w:anchor="_Toc466555655" w:history="1">
        <w:r w:rsidR="00A1460F" w:rsidRPr="00006302">
          <w:rPr>
            <w:rStyle w:val="Hyperlink"/>
            <w:noProof/>
          </w:rPr>
          <w:t>6.3.4.73.10 &lt;id root='…' extension='…'/&gt;</w:t>
        </w:r>
        <w:r w:rsidR="00A1460F">
          <w:rPr>
            <w:noProof/>
            <w:webHidden/>
          </w:rPr>
          <w:tab/>
        </w:r>
        <w:r w:rsidR="00A1460F">
          <w:rPr>
            <w:noProof/>
            <w:webHidden/>
          </w:rPr>
          <w:fldChar w:fldCharType="begin"/>
        </w:r>
        <w:r w:rsidR="00A1460F">
          <w:rPr>
            <w:noProof/>
            <w:webHidden/>
          </w:rPr>
          <w:instrText xml:space="preserve"> PAGEREF _Toc466555655 \h </w:instrText>
        </w:r>
        <w:r w:rsidR="00A1460F">
          <w:rPr>
            <w:noProof/>
            <w:webHidden/>
          </w:rPr>
        </w:r>
        <w:r w:rsidR="00A1460F">
          <w:rPr>
            <w:noProof/>
            <w:webHidden/>
          </w:rPr>
          <w:fldChar w:fldCharType="separate"/>
        </w:r>
        <w:r w:rsidR="00A1460F">
          <w:rPr>
            <w:noProof/>
            <w:webHidden/>
          </w:rPr>
          <w:t>181</w:t>
        </w:r>
        <w:r w:rsidR="00A1460F">
          <w:rPr>
            <w:noProof/>
            <w:webHidden/>
          </w:rPr>
          <w:fldChar w:fldCharType="end"/>
        </w:r>
      </w:hyperlink>
    </w:p>
    <w:p w14:paraId="0CB70E80" w14:textId="77777777" w:rsidR="00A1460F" w:rsidRDefault="00B64CE6">
      <w:pPr>
        <w:pStyle w:val="TOC5"/>
        <w:rPr>
          <w:rFonts w:asciiTheme="minorHAnsi" w:eastAsiaTheme="minorEastAsia" w:hAnsiTheme="minorHAnsi" w:cstheme="minorBidi"/>
          <w:noProof/>
          <w:sz w:val="22"/>
          <w:szCs w:val="22"/>
        </w:rPr>
      </w:pPr>
      <w:hyperlink w:anchor="_Toc466555656" w:history="1">
        <w:r w:rsidR="00A1460F" w:rsidRPr="00006302">
          <w:rPr>
            <w:rStyle w:val="Hyperlink"/>
            <w:noProof/>
          </w:rPr>
          <w:t>6.3.4.73.11 &lt;name&gt;&lt;/name&gt;</w:t>
        </w:r>
        <w:r w:rsidR="00A1460F">
          <w:rPr>
            <w:noProof/>
            <w:webHidden/>
          </w:rPr>
          <w:tab/>
        </w:r>
        <w:r w:rsidR="00A1460F">
          <w:rPr>
            <w:noProof/>
            <w:webHidden/>
          </w:rPr>
          <w:fldChar w:fldCharType="begin"/>
        </w:r>
        <w:r w:rsidR="00A1460F">
          <w:rPr>
            <w:noProof/>
            <w:webHidden/>
          </w:rPr>
          <w:instrText xml:space="preserve"> PAGEREF _Toc466555656 \h </w:instrText>
        </w:r>
        <w:r w:rsidR="00A1460F">
          <w:rPr>
            <w:noProof/>
            <w:webHidden/>
          </w:rPr>
        </w:r>
        <w:r w:rsidR="00A1460F">
          <w:rPr>
            <w:noProof/>
            <w:webHidden/>
          </w:rPr>
          <w:fldChar w:fldCharType="separate"/>
        </w:r>
        <w:r w:rsidR="00A1460F">
          <w:rPr>
            <w:noProof/>
            <w:webHidden/>
          </w:rPr>
          <w:t>181</w:t>
        </w:r>
        <w:r w:rsidR="00A1460F">
          <w:rPr>
            <w:noProof/>
            <w:webHidden/>
          </w:rPr>
          <w:fldChar w:fldCharType="end"/>
        </w:r>
      </w:hyperlink>
    </w:p>
    <w:p w14:paraId="65B40D1B" w14:textId="77777777" w:rsidR="00A1460F" w:rsidRDefault="00B64CE6">
      <w:pPr>
        <w:pStyle w:val="TOC5"/>
        <w:rPr>
          <w:rFonts w:asciiTheme="minorHAnsi" w:eastAsiaTheme="minorEastAsia" w:hAnsiTheme="minorHAnsi" w:cstheme="minorBidi"/>
          <w:noProof/>
          <w:sz w:val="22"/>
          <w:szCs w:val="22"/>
        </w:rPr>
      </w:pPr>
      <w:hyperlink w:anchor="_Toc466555657" w:history="1">
        <w:r w:rsidR="00A1460F" w:rsidRPr="00006302">
          <w:rPr>
            <w:rStyle w:val="Hyperlink"/>
            <w:noProof/>
          </w:rPr>
          <w:t>6.3.4.73.12 &lt;addr&gt;&lt;/addr&gt;</w:t>
        </w:r>
        <w:r w:rsidR="00A1460F">
          <w:rPr>
            <w:noProof/>
            <w:webHidden/>
          </w:rPr>
          <w:tab/>
        </w:r>
        <w:r w:rsidR="00A1460F">
          <w:rPr>
            <w:noProof/>
            <w:webHidden/>
          </w:rPr>
          <w:fldChar w:fldCharType="begin"/>
        </w:r>
        <w:r w:rsidR="00A1460F">
          <w:rPr>
            <w:noProof/>
            <w:webHidden/>
          </w:rPr>
          <w:instrText xml:space="preserve"> PAGEREF _Toc466555657 \h </w:instrText>
        </w:r>
        <w:r w:rsidR="00A1460F">
          <w:rPr>
            <w:noProof/>
            <w:webHidden/>
          </w:rPr>
        </w:r>
        <w:r w:rsidR="00A1460F">
          <w:rPr>
            <w:noProof/>
            <w:webHidden/>
          </w:rPr>
          <w:fldChar w:fldCharType="separate"/>
        </w:r>
        <w:r w:rsidR="00A1460F">
          <w:rPr>
            <w:noProof/>
            <w:webHidden/>
          </w:rPr>
          <w:t>182</w:t>
        </w:r>
        <w:r w:rsidR="00A1460F">
          <w:rPr>
            <w:noProof/>
            <w:webHidden/>
          </w:rPr>
          <w:fldChar w:fldCharType="end"/>
        </w:r>
      </w:hyperlink>
    </w:p>
    <w:p w14:paraId="47679F06" w14:textId="77777777" w:rsidR="00A1460F" w:rsidRDefault="00B64CE6">
      <w:pPr>
        <w:pStyle w:val="TOC5"/>
        <w:rPr>
          <w:rFonts w:asciiTheme="minorHAnsi" w:eastAsiaTheme="minorEastAsia" w:hAnsiTheme="minorHAnsi" w:cstheme="minorBidi"/>
          <w:noProof/>
          <w:sz w:val="22"/>
          <w:szCs w:val="22"/>
        </w:rPr>
      </w:pPr>
      <w:hyperlink w:anchor="_Toc466555658" w:history="1">
        <w:r w:rsidR="00A1460F" w:rsidRPr="00006302">
          <w:rPr>
            <w:rStyle w:val="Hyperlink"/>
            <w:noProof/>
          </w:rPr>
          <w:t>6.3.4.73.13 &lt;telecom&gt;&lt;/telecom&gt;</w:t>
        </w:r>
        <w:r w:rsidR="00A1460F">
          <w:rPr>
            <w:noProof/>
            <w:webHidden/>
          </w:rPr>
          <w:tab/>
        </w:r>
        <w:r w:rsidR="00A1460F">
          <w:rPr>
            <w:noProof/>
            <w:webHidden/>
          </w:rPr>
          <w:fldChar w:fldCharType="begin"/>
        </w:r>
        <w:r w:rsidR="00A1460F">
          <w:rPr>
            <w:noProof/>
            <w:webHidden/>
          </w:rPr>
          <w:instrText xml:space="preserve"> PAGEREF _Toc466555658 \h </w:instrText>
        </w:r>
        <w:r w:rsidR="00A1460F">
          <w:rPr>
            <w:noProof/>
            <w:webHidden/>
          </w:rPr>
        </w:r>
        <w:r w:rsidR="00A1460F">
          <w:rPr>
            <w:noProof/>
            <w:webHidden/>
          </w:rPr>
          <w:fldChar w:fldCharType="separate"/>
        </w:r>
        <w:r w:rsidR="00A1460F">
          <w:rPr>
            <w:noProof/>
            <w:webHidden/>
          </w:rPr>
          <w:t>182</w:t>
        </w:r>
        <w:r w:rsidR="00A1460F">
          <w:rPr>
            <w:noProof/>
            <w:webHidden/>
          </w:rPr>
          <w:fldChar w:fldCharType="end"/>
        </w:r>
      </w:hyperlink>
    </w:p>
    <w:p w14:paraId="6D4C7754" w14:textId="77777777" w:rsidR="00A1460F" w:rsidRDefault="00B64CE6">
      <w:pPr>
        <w:pStyle w:val="TOC4"/>
        <w:rPr>
          <w:rFonts w:asciiTheme="minorHAnsi" w:eastAsiaTheme="minorEastAsia" w:hAnsiTheme="minorHAnsi" w:cstheme="minorBidi"/>
          <w:noProof/>
          <w:sz w:val="22"/>
          <w:szCs w:val="22"/>
        </w:rPr>
      </w:pPr>
      <w:hyperlink w:anchor="_Toc466555659" w:history="1">
        <w:r w:rsidR="00A1460F" w:rsidRPr="00006302">
          <w:rPr>
            <w:rStyle w:val="Hyperlink"/>
            <w:noProof/>
          </w:rPr>
          <w:t>6.3.4.74 Weekly Work Days Observation Entry</w:t>
        </w:r>
        <w:r w:rsidR="00A1460F">
          <w:rPr>
            <w:noProof/>
            <w:webHidden/>
          </w:rPr>
          <w:tab/>
        </w:r>
        <w:r w:rsidR="00A1460F">
          <w:rPr>
            <w:noProof/>
            <w:webHidden/>
          </w:rPr>
          <w:fldChar w:fldCharType="begin"/>
        </w:r>
        <w:r w:rsidR="00A1460F">
          <w:rPr>
            <w:noProof/>
            <w:webHidden/>
          </w:rPr>
          <w:instrText xml:space="preserve"> PAGEREF _Toc466555659 \h </w:instrText>
        </w:r>
        <w:r w:rsidR="00A1460F">
          <w:rPr>
            <w:noProof/>
            <w:webHidden/>
          </w:rPr>
        </w:r>
        <w:r w:rsidR="00A1460F">
          <w:rPr>
            <w:noProof/>
            <w:webHidden/>
          </w:rPr>
          <w:fldChar w:fldCharType="separate"/>
        </w:r>
        <w:r w:rsidR="00A1460F">
          <w:rPr>
            <w:noProof/>
            <w:webHidden/>
          </w:rPr>
          <w:t>182</w:t>
        </w:r>
        <w:r w:rsidR="00A1460F">
          <w:rPr>
            <w:noProof/>
            <w:webHidden/>
          </w:rPr>
          <w:fldChar w:fldCharType="end"/>
        </w:r>
      </w:hyperlink>
    </w:p>
    <w:p w14:paraId="298ABCAA" w14:textId="77777777" w:rsidR="00A1460F" w:rsidRDefault="00B64CE6">
      <w:pPr>
        <w:pStyle w:val="TOC2"/>
        <w:rPr>
          <w:rFonts w:asciiTheme="minorHAnsi" w:eastAsiaTheme="minorEastAsia" w:hAnsiTheme="minorHAnsi" w:cstheme="minorBidi"/>
          <w:noProof/>
          <w:sz w:val="22"/>
          <w:szCs w:val="22"/>
        </w:rPr>
      </w:pPr>
      <w:hyperlink w:anchor="_Toc466555660" w:history="1">
        <w:r w:rsidR="00A1460F" w:rsidRPr="00006302">
          <w:rPr>
            <w:rStyle w:val="Hyperlink"/>
            <w:noProof/>
          </w:rPr>
          <w:t>6.4 HL7 Version 2.0 Content Modules</w:t>
        </w:r>
        <w:r w:rsidR="00A1460F">
          <w:rPr>
            <w:noProof/>
            <w:webHidden/>
          </w:rPr>
          <w:tab/>
        </w:r>
        <w:r w:rsidR="00A1460F">
          <w:rPr>
            <w:noProof/>
            <w:webHidden/>
          </w:rPr>
          <w:fldChar w:fldCharType="begin"/>
        </w:r>
        <w:r w:rsidR="00A1460F">
          <w:rPr>
            <w:noProof/>
            <w:webHidden/>
          </w:rPr>
          <w:instrText xml:space="preserve"> PAGEREF _Toc466555660 \h </w:instrText>
        </w:r>
        <w:r w:rsidR="00A1460F">
          <w:rPr>
            <w:noProof/>
            <w:webHidden/>
          </w:rPr>
        </w:r>
        <w:r w:rsidR="00A1460F">
          <w:rPr>
            <w:noProof/>
            <w:webHidden/>
          </w:rPr>
          <w:fldChar w:fldCharType="separate"/>
        </w:r>
        <w:r w:rsidR="00A1460F">
          <w:rPr>
            <w:noProof/>
            <w:webHidden/>
          </w:rPr>
          <w:t>183</w:t>
        </w:r>
        <w:r w:rsidR="00A1460F">
          <w:rPr>
            <w:noProof/>
            <w:webHidden/>
          </w:rPr>
          <w:fldChar w:fldCharType="end"/>
        </w:r>
      </w:hyperlink>
    </w:p>
    <w:p w14:paraId="4A749601" w14:textId="77777777" w:rsidR="00A1460F" w:rsidRDefault="00B64CE6">
      <w:pPr>
        <w:pStyle w:val="TOC2"/>
        <w:rPr>
          <w:rFonts w:asciiTheme="minorHAnsi" w:eastAsiaTheme="minorEastAsia" w:hAnsiTheme="minorHAnsi" w:cstheme="minorBidi"/>
          <w:noProof/>
          <w:sz w:val="22"/>
          <w:szCs w:val="22"/>
        </w:rPr>
      </w:pPr>
      <w:hyperlink w:anchor="_Toc466555661" w:history="1">
        <w:r w:rsidR="00A1460F" w:rsidRPr="00006302">
          <w:rPr>
            <w:rStyle w:val="Hyperlink"/>
            <w:noProof/>
          </w:rPr>
          <w:t>6.5 PCC Value Sets</w:t>
        </w:r>
        <w:r w:rsidR="00A1460F">
          <w:rPr>
            <w:noProof/>
            <w:webHidden/>
          </w:rPr>
          <w:tab/>
        </w:r>
        <w:r w:rsidR="00A1460F">
          <w:rPr>
            <w:noProof/>
            <w:webHidden/>
          </w:rPr>
          <w:fldChar w:fldCharType="begin"/>
        </w:r>
        <w:r w:rsidR="00A1460F">
          <w:rPr>
            <w:noProof/>
            <w:webHidden/>
          </w:rPr>
          <w:instrText xml:space="preserve"> PAGEREF _Toc466555661 \h </w:instrText>
        </w:r>
        <w:r w:rsidR="00A1460F">
          <w:rPr>
            <w:noProof/>
            <w:webHidden/>
          </w:rPr>
        </w:r>
        <w:r w:rsidR="00A1460F">
          <w:rPr>
            <w:noProof/>
            <w:webHidden/>
          </w:rPr>
          <w:fldChar w:fldCharType="separate"/>
        </w:r>
        <w:r w:rsidR="00A1460F">
          <w:rPr>
            <w:noProof/>
            <w:webHidden/>
          </w:rPr>
          <w:t>183</w:t>
        </w:r>
        <w:r w:rsidR="00A1460F">
          <w:rPr>
            <w:noProof/>
            <w:webHidden/>
          </w:rPr>
          <w:fldChar w:fldCharType="end"/>
        </w:r>
      </w:hyperlink>
    </w:p>
    <w:p w14:paraId="75AB92CE" w14:textId="77777777" w:rsidR="00A1460F" w:rsidRDefault="00B64CE6">
      <w:pPr>
        <w:pStyle w:val="TOC3"/>
        <w:rPr>
          <w:rFonts w:asciiTheme="minorHAnsi" w:eastAsiaTheme="minorEastAsia" w:hAnsiTheme="minorHAnsi" w:cstheme="minorBidi"/>
          <w:noProof/>
          <w:sz w:val="22"/>
          <w:szCs w:val="22"/>
        </w:rPr>
      </w:pPr>
      <w:hyperlink w:anchor="_Toc466555662" w:history="1">
        <w:r w:rsidR="00A1460F" w:rsidRPr="00006302">
          <w:rPr>
            <w:rStyle w:val="Hyperlink"/>
            <w:noProof/>
          </w:rPr>
          <w:t>6.5.A Antepartum History of Past Illness Value Set 1.3.6.1.4.1.19376.1.5.3.1.1.16.5.1</w:t>
        </w:r>
        <w:r w:rsidR="00A1460F">
          <w:rPr>
            <w:noProof/>
            <w:webHidden/>
          </w:rPr>
          <w:tab/>
        </w:r>
        <w:r w:rsidR="00A1460F">
          <w:rPr>
            <w:noProof/>
            <w:webHidden/>
          </w:rPr>
          <w:fldChar w:fldCharType="begin"/>
        </w:r>
        <w:r w:rsidR="00A1460F">
          <w:rPr>
            <w:noProof/>
            <w:webHidden/>
          </w:rPr>
          <w:instrText xml:space="preserve"> PAGEREF _Toc466555662 \h </w:instrText>
        </w:r>
        <w:r w:rsidR="00A1460F">
          <w:rPr>
            <w:noProof/>
            <w:webHidden/>
          </w:rPr>
        </w:r>
        <w:r w:rsidR="00A1460F">
          <w:rPr>
            <w:noProof/>
            <w:webHidden/>
          </w:rPr>
          <w:fldChar w:fldCharType="separate"/>
        </w:r>
        <w:r w:rsidR="00A1460F">
          <w:rPr>
            <w:noProof/>
            <w:webHidden/>
          </w:rPr>
          <w:t>184</w:t>
        </w:r>
        <w:r w:rsidR="00A1460F">
          <w:rPr>
            <w:noProof/>
            <w:webHidden/>
          </w:rPr>
          <w:fldChar w:fldCharType="end"/>
        </w:r>
      </w:hyperlink>
    </w:p>
    <w:p w14:paraId="522BDEFF" w14:textId="77777777" w:rsidR="00A1460F" w:rsidRDefault="00B64CE6">
      <w:pPr>
        <w:pStyle w:val="TOC3"/>
        <w:rPr>
          <w:rFonts w:asciiTheme="minorHAnsi" w:eastAsiaTheme="minorEastAsia" w:hAnsiTheme="minorHAnsi" w:cstheme="minorBidi"/>
          <w:noProof/>
          <w:sz w:val="22"/>
          <w:szCs w:val="22"/>
        </w:rPr>
      </w:pPr>
      <w:hyperlink w:anchor="_Toc466555663" w:history="1">
        <w:r w:rsidR="00A1460F" w:rsidRPr="00006302">
          <w:rPr>
            <w:rStyle w:val="Hyperlink"/>
            <w:noProof/>
          </w:rPr>
          <w:t>6.5.C Antepartum Family History and Genetic Screening Value Set 1.3.6.1.4.1.19376.1.5.3.1.1.16.5.4</w:t>
        </w:r>
        <w:r w:rsidR="00A1460F">
          <w:rPr>
            <w:noProof/>
            <w:webHidden/>
          </w:rPr>
          <w:tab/>
        </w:r>
        <w:r w:rsidR="00A1460F">
          <w:rPr>
            <w:noProof/>
            <w:webHidden/>
          </w:rPr>
          <w:fldChar w:fldCharType="begin"/>
        </w:r>
        <w:r w:rsidR="00A1460F">
          <w:rPr>
            <w:noProof/>
            <w:webHidden/>
          </w:rPr>
          <w:instrText xml:space="preserve"> PAGEREF _Toc466555663 \h </w:instrText>
        </w:r>
        <w:r w:rsidR="00A1460F">
          <w:rPr>
            <w:noProof/>
            <w:webHidden/>
          </w:rPr>
        </w:r>
        <w:r w:rsidR="00A1460F">
          <w:rPr>
            <w:noProof/>
            <w:webHidden/>
          </w:rPr>
          <w:fldChar w:fldCharType="separate"/>
        </w:r>
        <w:r w:rsidR="00A1460F">
          <w:rPr>
            <w:noProof/>
            <w:webHidden/>
          </w:rPr>
          <w:t>185</w:t>
        </w:r>
        <w:r w:rsidR="00A1460F">
          <w:rPr>
            <w:noProof/>
            <w:webHidden/>
          </w:rPr>
          <w:fldChar w:fldCharType="end"/>
        </w:r>
      </w:hyperlink>
    </w:p>
    <w:p w14:paraId="7816C7B5" w14:textId="77777777" w:rsidR="00A1460F" w:rsidRDefault="00B64CE6">
      <w:pPr>
        <w:pStyle w:val="TOC3"/>
        <w:rPr>
          <w:rFonts w:asciiTheme="minorHAnsi" w:eastAsiaTheme="minorEastAsia" w:hAnsiTheme="minorHAnsi" w:cstheme="minorBidi"/>
          <w:noProof/>
          <w:sz w:val="22"/>
          <w:szCs w:val="22"/>
        </w:rPr>
      </w:pPr>
      <w:hyperlink w:anchor="_Toc466555664" w:history="1">
        <w:r w:rsidR="00A1460F" w:rsidRPr="00006302">
          <w:rPr>
            <w:rStyle w:val="Hyperlink"/>
            <w:noProof/>
          </w:rPr>
          <w:t>6.5.D Antepartum Review of Systems Menstrual History Value Set 1.3.6.1.4.1.19376.1.5.3.1.1.16.5.5</w:t>
        </w:r>
        <w:r w:rsidR="00A1460F">
          <w:rPr>
            <w:noProof/>
            <w:webHidden/>
          </w:rPr>
          <w:tab/>
        </w:r>
        <w:r w:rsidR="00A1460F">
          <w:rPr>
            <w:noProof/>
            <w:webHidden/>
          </w:rPr>
          <w:fldChar w:fldCharType="begin"/>
        </w:r>
        <w:r w:rsidR="00A1460F">
          <w:rPr>
            <w:noProof/>
            <w:webHidden/>
          </w:rPr>
          <w:instrText xml:space="preserve"> PAGEREF _Toc466555664 \h </w:instrText>
        </w:r>
        <w:r w:rsidR="00A1460F">
          <w:rPr>
            <w:noProof/>
            <w:webHidden/>
          </w:rPr>
        </w:r>
        <w:r w:rsidR="00A1460F">
          <w:rPr>
            <w:noProof/>
            <w:webHidden/>
          </w:rPr>
          <w:fldChar w:fldCharType="separate"/>
        </w:r>
        <w:r w:rsidR="00A1460F">
          <w:rPr>
            <w:noProof/>
            <w:webHidden/>
          </w:rPr>
          <w:t>186</w:t>
        </w:r>
        <w:r w:rsidR="00A1460F">
          <w:rPr>
            <w:noProof/>
            <w:webHidden/>
          </w:rPr>
          <w:fldChar w:fldCharType="end"/>
        </w:r>
      </w:hyperlink>
    </w:p>
    <w:p w14:paraId="1CF85A40" w14:textId="77777777" w:rsidR="00A1460F" w:rsidRDefault="00B64CE6">
      <w:pPr>
        <w:pStyle w:val="TOC3"/>
        <w:rPr>
          <w:rFonts w:asciiTheme="minorHAnsi" w:eastAsiaTheme="minorEastAsia" w:hAnsiTheme="minorHAnsi" w:cstheme="minorBidi"/>
          <w:noProof/>
          <w:sz w:val="22"/>
          <w:szCs w:val="22"/>
        </w:rPr>
      </w:pPr>
      <w:hyperlink w:anchor="_Toc466555665" w:history="1">
        <w:r w:rsidR="00A1460F" w:rsidRPr="00006302">
          <w:rPr>
            <w:rStyle w:val="Hyperlink"/>
            <w:noProof/>
          </w:rPr>
          <w:t>6.5.E Antepartum History of Infection Value Set 1.3.6.1.4.1.19376.1.5.3.1.1.16.5.6</w:t>
        </w:r>
        <w:r w:rsidR="00A1460F">
          <w:rPr>
            <w:noProof/>
            <w:webHidden/>
          </w:rPr>
          <w:tab/>
        </w:r>
        <w:r w:rsidR="00A1460F">
          <w:rPr>
            <w:noProof/>
            <w:webHidden/>
          </w:rPr>
          <w:fldChar w:fldCharType="begin"/>
        </w:r>
        <w:r w:rsidR="00A1460F">
          <w:rPr>
            <w:noProof/>
            <w:webHidden/>
          </w:rPr>
          <w:instrText xml:space="preserve"> PAGEREF _Toc466555665 \h </w:instrText>
        </w:r>
        <w:r w:rsidR="00A1460F">
          <w:rPr>
            <w:noProof/>
            <w:webHidden/>
          </w:rPr>
        </w:r>
        <w:r w:rsidR="00A1460F">
          <w:rPr>
            <w:noProof/>
            <w:webHidden/>
          </w:rPr>
          <w:fldChar w:fldCharType="separate"/>
        </w:r>
        <w:r w:rsidR="00A1460F">
          <w:rPr>
            <w:noProof/>
            <w:webHidden/>
          </w:rPr>
          <w:t>186</w:t>
        </w:r>
        <w:r w:rsidR="00A1460F">
          <w:rPr>
            <w:noProof/>
            <w:webHidden/>
          </w:rPr>
          <w:fldChar w:fldCharType="end"/>
        </w:r>
      </w:hyperlink>
    </w:p>
    <w:p w14:paraId="7EAB0783" w14:textId="77777777" w:rsidR="00A1460F" w:rsidRDefault="00B64CE6">
      <w:pPr>
        <w:pStyle w:val="TOC3"/>
        <w:rPr>
          <w:rFonts w:asciiTheme="minorHAnsi" w:eastAsiaTheme="minorEastAsia" w:hAnsiTheme="minorHAnsi" w:cstheme="minorBidi"/>
          <w:noProof/>
          <w:sz w:val="22"/>
          <w:szCs w:val="22"/>
        </w:rPr>
      </w:pPr>
      <w:hyperlink w:anchor="_Toc466555666" w:history="1">
        <w:r w:rsidR="00A1460F" w:rsidRPr="00006302">
          <w:rPr>
            <w:rStyle w:val="Hyperlink"/>
            <w:noProof/>
          </w:rPr>
          <w:t>6.5.F Antepartum Laboratory Value Set 1.3.6.1.4.1.19376.1.5.3.1.1.16.5.7</w:t>
        </w:r>
        <w:r w:rsidR="00A1460F">
          <w:rPr>
            <w:noProof/>
            <w:webHidden/>
          </w:rPr>
          <w:tab/>
        </w:r>
        <w:r w:rsidR="00A1460F">
          <w:rPr>
            <w:noProof/>
            <w:webHidden/>
          </w:rPr>
          <w:fldChar w:fldCharType="begin"/>
        </w:r>
        <w:r w:rsidR="00A1460F">
          <w:rPr>
            <w:noProof/>
            <w:webHidden/>
          </w:rPr>
          <w:instrText xml:space="preserve"> PAGEREF _Toc466555666 \h </w:instrText>
        </w:r>
        <w:r w:rsidR="00A1460F">
          <w:rPr>
            <w:noProof/>
            <w:webHidden/>
          </w:rPr>
        </w:r>
        <w:r w:rsidR="00A1460F">
          <w:rPr>
            <w:noProof/>
            <w:webHidden/>
          </w:rPr>
          <w:fldChar w:fldCharType="separate"/>
        </w:r>
        <w:r w:rsidR="00A1460F">
          <w:rPr>
            <w:noProof/>
            <w:webHidden/>
          </w:rPr>
          <w:t>187</w:t>
        </w:r>
        <w:r w:rsidR="00A1460F">
          <w:rPr>
            <w:noProof/>
            <w:webHidden/>
          </w:rPr>
          <w:fldChar w:fldCharType="end"/>
        </w:r>
      </w:hyperlink>
    </w:p>
    <w:p w14:paraId="024C2AA0" w14:textId="77777777" w:rsidR="00A1460F" w:rsidRDefault="00B64CE6">
      <w:pPr>
        <w:pStyle w:val="TOC3"/>
        <w:rPr>
          <w:rFonts w:asciiTheme="minorHAnsi" w:eastAsiaTheme="minorEastAsia" w:hAnsiTheme="minorHAnsi" w:cstheme="minorBidi"/>
          <w:noProof/>
          <w:sz w:val="22"/>
          <w:szCs w:val="22"/>
        </w:rPr>
      </w:pPr>
      <w:hyperlink w:anchor="_Toc466555667" w:history="1">
        <w:r w:rsidR="00A1460F" w:rsidRPr="00006302">
          <w:rPr>
            <w:rStyle w:val="Hyperlink"/>
            <w:noProof/>
          </w:rPr>
          <w:t>6.5.G Antepartum Education Value Set 1.3.6.1.4.1.19376.1.5.3.1.1.16.5.8</w:t>
        </w:r>
        <w:r w:rsidR="00A1460F">
          <w:rPr>
            <w:noProof/>
            <w:webHidden/>
          </w:rPr>
          <w:tab/>
        </w:r>
        <w:r w:rsidR="00A1460F">
          <w:rPr>
            <w:noProof/>
            <w:webHidden/>
          </w:rPr>
          <w:fldChar w:fldCharType="begin"/>
        </w:r>
        <w:r w:rsidR="00A1460F">
          <w:rPr>
            <w:noProof/>
            <w:webHidden/>
          </w:rPr>
          <w:instrText xml:space="preserve"> PAGEREF _Toc466555667 \h </w:instrText>
        </w:r>
        <w:r w:rsidR="00A1460F">
          <w:rPr>
            <w:noProof/>
            <w:webHidden/>
          </w:rPr>
        </w:r>
        <w:r w:rsidR="00A1460F">
          <w:rPr>
            <w:noProof/>
            <w:webHidden/>
          </w:rPr>
          <w:fldChar w:fldCharType="separate"/>
        </w:r>
        <w:r w:rsidR="00A1460F">
          <w:rPr>
            <w:noProof/>
            <w:webHidden/>
          </w:rPr>
          <w:t>190</w:t>
        </w:r>
        <w:r w:rsidR="00A1460F">
          <w:rPr>
            <w:noProof/>
            <w:webHidden/>
          </w:rPr>
          <w:fldChar w:fldCharType="end"/>
        </w:r>
      </w:hyperlink>
    </w:p>
    <w:p w14:paraId="3F0BDD52" w14:textId="77777777" w:rsidR="00A1460F" w:rsidRDefault="00B64CE6">
      <w:pPr>
        <w:pStyle w:val="TOC3"/>
        <w:rPr>
          <w:rFonts w:asciiTheme="minorHAnsi" w:eastAsiaTheme="minorEastAsia" w:hAnsiTheme="minorHAnsi" w:cstheme="minorBidi"/>
          <w:noProof/>
          <w:sz w:val="22"/>
          <w:szCs w:val="22"/>
        </w:rPr>
      </w:pPr>
      <w:hyperlink w:anchor="_Toc466555668" w:history="1">
        <w:r w:rsidR="00A1460F" w:rsidRPr="00006302">
          <w:rPr>
            <w:rStyle w:val="Hyperlink"/>
            <w:noProof/>
          </w:rPr>
          <w:t>6.5.H JCIH-EHDI Risk Indicators for Hearing Loss (LOINC®) Value Set</w:t>
        </w:r>
        <w:r w:rsidR="00A1460F">
          <w:rPr>
            <w:noProof/>
            <w:webHidden/>
          </w:rPr>
          <w:tab/>
        </w:r>
        <w:r w:rsidR="00A1460F">
          <w:rPr>
            <w:noProof/>
            <w:webHidden/>
          </w:rPr>
          <w:fldChar w:fldCharType="begin"/>
        </w:r>
        <w:r w:rsidR="00A1460F">
          <w:rPr>
            <w:noProof/>
            <w:webHidden/>
          </w:rPr>
          <w:instrText xml:space="preserve"> PAGEREF _Toc466555668 \h </w:instrText>
        </w:r>
        <w:r w:rsidR="00A1460F">
          <w:rPr>
            <w:noProof/>
            <w:webHidden/>
          </w:rPr>
        </w:r>
        <w:r w:rsidR="00A1460F">
          <w:rPr>
            <w:noProof/>
            <w:webHidden/>
          </w:rPr>
          <w:fldChar w:fldCharType="separate"/>
        </w:r>
        <w:r w:rsidR="00A1460F">
          <w:rPr>
            <w:noProof/>
            <w:webHidden/>
          </w:rPr>
          <w:t>192</w:t>
        </w:r>
        <w:r w:rsidR="00A1460F">
          <w:rPr>
            <w:noProof/>
            <w:webHidden/>
          </w:rPr>
          <w:fldChar w:fldCharType="end"/>
        </w:r>
      </w:hyperlink>
    </w:p>
    <w:p w14:paraId="4536582D" w14:textId="77777777" w:rsidR="00A1460F" w:rsidRDefault="00B64CE6">
      <w:pPr>
        <w:pStyle w:val="TOC4"/>
        <w:rPr>
          <w:rFonts w:asciiTheme="minorHAnsi" w:eastAsiaTheme="minorEastAsia" w:hAnsiTheme="minorHAnsi" w:cstheme="minorBidi"/>
          <w:noProof/>
          <w:sz w:val="22"/>
          <w:szCs w:val="22"/>
        </w:rPr>
      </w:pPr>
      <w:hyperlink w:anchor="_Toc466555669" w:history="1">
        <w:r w:rsidR="00A1460F" w:rsidRPr="00006302">
          <w:rPr>
            <w:rStyle w:val="Hyperlink"/>
            <w:noProof/>
          </w:rPr>
          <w:t>6.5.H.1 Metadata</w:t>
        </w:r>
        <w:r w:rsidR="00A1460F">
          <w:rPr>
            <w:noProof/>
            <w:webHidden/>
          </w:rPr>
          <w:tab/>
        </w:r>
        <w:r w:rsidR="00A1460F">
          <w:rPr>
            <w:noProof/>
            <w:webHidden/>
          </w:rPr>
          <w:fldChar w:fldCharType="begin"/>
        </w:r>
        <w:r w:rsidR="00A1460F">
          <w:rPr>
            <w:noProof/>
            <w:webHidden/>
          </w:rPr>
          <w:instrText xml:space="preserve"> PAGEREF _Toc466555669 \h </w:instrText>
        </w:r>
        <w:r w:rsidR="00A1460F">
          <w:rPr>
            <w:noProof/>
            <w:webHidden/>
          </w:rPr>
        </w:r>
        <w:r w:rsidR="00A1460F">
          <w:rPr>
            <w:noProof/>
            <w:webHidden/>
          </w:rPr>
          <w:fldChar w:fldCharType="separate"/>
        </w:r>
        <w:r w:rsidR="00A1460F">
          <w:rPr>
            <w:noProof/>
            <w:webHidden/>
          </w:rPr>
          <w:t>192</w:t>
        </w:r>
        <w:r w:rsidR="00A1460F">
          <w:rPr>
            <w:noProof/>
            <w:webHidden/>
          </w:rPr>
          <w:fldChar w:fldCharType="end"/>
        </w:r>
      </w:hyperlink>
    </w:p>
    <w:p w14:paraId="50E18878" w14:textId="77777777" w:rsidR="00A1460F" w:rsidRDefault="00B64CE6">
      <w:pPr>
        <w:pStyle w:val="TOC4"/>
        <w:rPr>
          <w:rFonts w:asciiTheme="minorHAnsi" w:eastAsiaTheme="minorEastAsia" w:hAnsiTheme="minorHAnsi" w:cstheme="minorBidi"/>
          <w:noProof/>
          <w:sz w:val="22"/>
          <w:szCs w:val="22"/>
        </w:rPr>
      </w:pPr>
      <w:hyperlink w:anchor="_Toc466555670" w:history="1">
        <w:r w:rsidR="00A1460F" w:rsidRPr="00006302">
          <w:rPr>
            <w:rStyle w:val="Hyperlink"/>
            <w:noProof/>
          </w:rPr>
          <w:t>6.5.H.2 JCIH-EHDI Risk Indicators for Hearing Loss  (LOINC®) Value Set  Value Set</w:t>
        </w:r>
        <w:r w:rsidR="00A1460F">
          <w:rPr>
            <w:noProof/>
            <w:webHidden/>
          </w:rPr>
          <w:tab/>
        </w:r>
        <w:r w:rsidR="00A1460F">
          <w:rPr>
            <w:noProof/>
            <w:webHidden/>
          </w:rPr>
          <w:fldChar w:fldCharType="begin"/>
        </w:r>
        <w:r w:rsidR="00A1460F">
          <w:rPr>
            <w:noProof/>
            <w:webHidden/>
          </w:rPr>
          <w:instrText xml:space="preserve"> PAGEREF _Toc466555670 \h </w:instrText>
        </w:r>
        <w:r w:rsidR="00A1460F">
          <w:rPr>
            <w:noProof/>
            <w:webHidden/>
          </w:rPr>
        </w:r>
        <w:r w:rsidR="00A1460F">
          <w:rPr>
            <w:noProof/>
            <w:webHidden/>
          </w:rPr>
          <w:fldChar w:fldCharType="separate"/>
        </w:r>
        <w:r w:rsidR="00A1460F">
          <w:rPr>
            <w:noProof/>
            <w:webHidden/>
          </w:rPr>
          <w:t>193</w:t>
        </w:r>
        <w:r w:rsidR="00A1460F">
          <w:rPr>
            <w:noProof/>
            <w:webHidden/>
          </w:rPr>
          <w:fldChar w:fldCharType="end"/>
        </w:r>
      </w:hyperlink>
    </w:p>
    <w:p w14:paraId="773D406D" w14:textId="77777777" w:rsidR="00A1460F" w:rsidRDefault="00B64CE6">
      <w:pPr>
        <w:pStyle w:val="TOC3"/>
        <w:rPr>
          <w:rFonts w:asciiTheme="minorHAnsi" w:eastAsiaTheme="minorEastAsia" w:hAnsiTheme="minorHAnsi" w:cstheme="minorBidi"/>
          <w:noProof/>
          <w:sz w:val="22"/>
          <w:szCs w:val="22"/>
        </w:rPr>
      </w:pPr>
      <w:hyperlink w:anchor="_Toc466555671" w:history="1">
        <w:r w:rsidR="00A1460F" w:rsidRPr="00006302">
          <w:rPr>
            <w:rStyle w:val="Hyperlink"/>
            <w:noProof/>
          </w:rPr>
          <w:t>6.5.I JCIH-EHDI Risk Indicators for Hearing Loss Codes</w:t>
        </w:r>
        <w:r w:rsidR="00A1460F">
          <w:rPr>
            <w:noProof/>
            <w:webHidden/>
          </w:rPr>
          <w:tab/>
        </w:r>
        <w:r w:rsidR="00A1460F">
          <w:rPr>
            <w:noProof/>
            <w:webHidden/>
          </w:rPr>
          <w:fldChar w:fldCharType="begin"/>
        </w:r>
        <w:r w:rsidR="00A1460F">
          <w:rPr>
            <w:noProof/>
            <w:webHidden/>
          </w:rPr>
          <w:instrText xml:space="preserve"> PAGEREF _Toc466555671 \h </w:instrText>
        </w:r>
        <w:r w:rsidR="00A1460F">
          <w:rPr>
            <w:noProof/>
            <w:webHidden/>
          </w:rPr>
        </w:r>
        <w:r w:rsidR="00A1460F">
          <w:rPr>
            <w:noProof/>
            <w:webHidden/>
          </w:rPr>
          <w:fldChar w:fldCharType="separate"/>
        </w:r>
        <w:r w:rsidR="00A1460F">
          <w:rPr>
            <w:noProof/>
            <w:webHidden/>
          </w:rPr>
          <w:t>194</w:t>
        </w:r>
        <w:r w:rsidR="00A1460F">
          <w:rPr>
            <w:noProof/>
            <w:webHidden/>
          </w:rPr>
          <w:fldChar w:fldCharType="end"/>
        </w:r>
      </w:hyperlink>
    </w:p>
    <w:p w14:paraId="03DD97D4" w14:textId="77777777" w:rsidR="00A1460F" w:rsidRDefault="00B64CE6">
      <w:pPr>
        <w:pStyle w:val="TOC4"/>
        <w:rPr>
          <w:rFonts w:asciiTheme="minorHAnsi" w:eastAsiaTheme="minorEastAsia" w:hAnsiTheme="minorHAnsi" w:cstheme="minorBidi"/>
          <w:noProof/>
          <w:sz w:val="22"/>
          <w:szCs w:val="22"/>
        </w:rPr>
      </w:pPr>
      <w:hyperlink w:anchor="_Toc466555672" w:history="1">
        <w:r w:rsidR="00A1460F" w:rsidRPr="00006302">
          <w:rPr>
            <w:rStyle w:val="Hyperlink"/>
            <w:noProof/>
          </w:rPr>
          <w:t>6.5.I.1 Metadata</w:t>
        </w:r>
        <w:r w:rsidR="00A1460F">
          <w:rPr>
            <w:noProof/>
            <w:webHidden/>
          </w:rPr>
          <w:tab/>
        </w:r>
        <w:r w:rsidR="00A1460F">
          <w:rPr>
            <w:noProof/>
            <w:webHidden/>
          </w:rPr>
          <w:fldChar w:fldCharType="begin"/>
        </w:r>
        <w:r w:rsidR="00A1460F">
          <w:rPr>
            <w:noProof/>
            <w:webHidden/>
          </w:rPr>
          <w:instrText xml:space="preserve"> PAGEREF _Toc466555672 \h </w:instrText>
        </w:r>
        <w:r w:rsidR="00A1460F">
          <w:rPr>
            <w:noProof/>
            <w:webHidden/>
          </w:rPr>
        </w:r>
        <w:r w:rsidR="00A1460F">
          <w:rPr>
            <w:noProof/>
            <w:webHidden/>
          </w:rPr>
          <w:fldChar w:fldCharType="separate"/>
        </w:r>
        <w:r w:rsidR="00A1460F">
          <w:rPr>
            <w:noProof/>
            <w:webHidden/>
          </w:rPr>
          <w:t>194</w:t>
        </w:r>
        <w:r w:rsidR="00A1460F">
          <w:rPr>
            <w:noProof/>
            <w:webHidden/>
          </w:rPr>
          <w:fldChar w:fldCharType="end"/>
        </w:r>
      </w:hyperlink>
    </w:p>
    <w:p w14:paraId="671647CD" w14:textId="77777777" w:rsidR="00A1460F" w:rsidRDefault="00B64CE6">
      <w:pPr>
        <w:pStyle w:val="TOC4"/>
        <w:rPr>
          <w:rFonts w:asciiTheme="minorHAnsi" w:eastAsiaTheme="minorEastAsia" w:hAnsiTheme="minorHAnsi" w:cstheme="minorBidi"/>
          <w:noProof/>
          <w:sz w:val="22"/>
          <w:szCs w:val="22"/>
        </w:rPr>
      </w:pPr>
      <w:hyperlink w:anchor="_Toc466555673" w:history="1">
        <w:r w:rsidR="00A1460F" w:rsidRPr="00006302">
          <w:rPr>
            <w:rStyle w:val="Hyperlink"/>
            <w:noProof/>
          </w:rPr>
          <w:t>6.5.I.2 JCIH-EHDI Risk Indicators for Hearing Loss Value Set</w:t>
        </w:r>
        <w:r w:rsidR="00A1460F">
          <w:rPr>
            <w:noProof/>
            <w:webHidden/>
          </w:rPr>
          <w:tab/>
        </w:r>
        <w:r w:rsidR="00A1460F">
          <w:rPr>
            <w:noProof/>
            <w:webHidden/>
          </w:rPr>
          <w:fldChar w:fldCharType="begin"/>
        </w:r>
        <w:r w:rsidR="00A1460F">
          <w:rPr>
            <w:noProof/>
            <w:webHidden/>
          </w:rPr>
          <w:instrText xml:space="preserve"> PAGEREF _Toc466555673 \h </w:instrText>
        </w:r>
        <w:r w:rsidR="00A1460F">
          <w:rPr>
            <w:noProof/>
            <w:webHidden/>
          </w:rPr>
        </w:r>
        <w:r w:rsidR="00A1460F">
          <w:rPr>
            <w:noProof/>
            <w:webHidden/>
          </w:rPr>
          <w:fldChar w:fldCharType="separate"/>
        </w:r>
        <w:r w:rsidR="00A1460F">
          <w:rPr>
            <w:noProof/>
            <w:webHidden/>
          </w:rPr>
          <w:t>195</w:t>
        </w:r>
        <w:r w:rsidR="00A1460F">
          <w:rPr>
            <w:noProof/>
            <w:webHidden/>
          </w:rPr>
          <w:fldChar w:fldCharType="end"/>
        </w:r>
      </w:hyperlink>
    </w:p>
    <w:p w14:paraId="5CCD6E9E" w14:textId="77777777" w:rsidR="00A1460F" w:rsidRDefault="00B64CE6">
      <w:pPr>
        <w:pStyle w:val="TOC4"/>
        <w:rPr>
          <w:rFonts w:asciiTheme="minorHAnsi" w:eastAsiaTheme="minorEastAsia" w:hAnsiTheme="minorHAnsi" w:cstheme="minorBidi"/>
          <w:noProof/>
          <w:sz w:val="22"/>
          <w:szCs w:val="22"/>
        </w:rPr>
      </w:pPr>
      <w:hyperlink w:anchor="_Toc466555674" w:history="1">
        <w:r w:rsidR="00A1460F" w:rsidRPr="00006302">
          <w:rPr>
            <w:rStyle w:val="Hyperlink"/>
            <w:noProof/>
          </w:rPr>
          <w:t>6.5.I.3 Pending Codes for SNOMED-CT Findings/Situation to support Risk Indicators for Hearing Loss</w:t>
        </w:r>
        <w:r w:rsidR="00A1460F">
          <w:rPr>
            <w:noProof/>
            <w:webHidden/>
          </w:rPr>
          <w:tab/>
        </w:r>
        <w:r w:rsidR="00A1460F">
          <w:rPr>
            <w:noProof/>
            <w:webHidden/>
          </w:rPr>
          <w:fldChar w:fldCharType="begin"/>
        </w:r>
        <w:r w:rsidR="00A1460F">
          <w:rPr>
            <w:noProof/>
            <w:webHidden/>
          </w:rPr>
          <w:instrText xml:space="preserve"> PAGEREF _Toc466555674 \h </w:instrText>
        </w:r>
        <w:r w:rsidR="00A1460F">
          <w:rPr>
            <w:noProof/>
            <w:webHidden/>
          </w:rPr>
        </w:r>
        <w:r w:rsidR="00A1460F">
          <w:rPr>
            <w:noProof/>
            <w:webHidden/>
          </w:rPr>
          <w:fldChar w:fldCharType="separate"/>
        </w:r>
        <w:r w:rsidR="00A1460F">
          <w:rPr>
            <w:noProof/>
            <w:webHidden/>
          </w:rPr>
          <w:t>195</w:t>
        </w:r>
        <w:r w:rsidR="00A1460F">
          <w:rPr>
            <w:noProof/>
            <w:webHidden/>
          </w:rPr>
          <w:fldChar w:fldCharType="end"/>
        </w:r>
      </w:hyperlink>
    </w:p>
    <w:p w14:paraId="501999DC" w14:textId="77777777" w:rsidR="00A1460F" w:rsidRDefault="00B64CE6">
      <w:pPr>
        <w:pStyle w:val="TOC3"/>
        <w:rPr>
          <w:rFonts w:asciiTheme="minorHAnsi" w:eastAsiaTheme="minorEastAsia" w:hAnsiTheme="minorHAnsi" w:cstheme="minorBidi"/>
          <w:noProof/>
          <w:sz w:val="22"/>
          <w:szCs w:val="22"/>
        </w:rPr>
      </w:pPr>
      <w:hyperlink w:anchor="_Toc466555675" w:history="1">
        <w:r w:rsidR="00A1460F" w:rsidRPr="00006302">
          <w:rPr>
            <w:rStyle w:val="Hyperlink"/>
            <w:noProof/>
          </w:rPr>
          <w:t>6.5.J JCIH-EHDI Risk Indicators for Hearing Loss - Procedures  Codes</w:t>
        </w:r>
        <w:r w:rsidR="00A1460F">
          <w:rPr>
            <w:noProof/>
            <w:webHidden/>
          </w:rPr>
          <w:tab/>
        </w:r>
        <w:r w:rsidR="00A1460F">
          <w:rPr>
            <w:noProof/>
            <w:webHidden/>
          </w:rPr>
          <w:fldChar w:fldCharType="begin"/>
        </w:r>
        <w:r w:rsidR="00A1460F">
          <w:rPr>
            <w:noProof/>
            <w:webHidden/>
          </w:rPr>
          <w:instrText xml:space="preserve"> PAGEREF _Toc466555675 \h </w:instrText>
        </w:r>
        <w:r w:rsidR="00A1460F">
          <w:rPr>
            <w:noProof/>
            <w:webHidden/>
          </w:rPr>
        </w:r>
        <w:r w:rsidR="00A1460F">
          <w:rPr>
            <w:noProof/>
            <w:webHidden/>
          </w:rPr>
          <w:fldChar w:fldCharType="separate"/>
        </w:r>
        <w:r w:rsidR="00A1460F">
          <w:rPr>
            <w:noProof/>
            <w:webHidden/>
          </w:rPr>
          <w:t>196</w:t>
        </w:r>
        <w:r w:rsidR="00A1460F">
          <w:rPr>
            <w:noProof/>
            <w:webHidden/>
          </w:rPr>
          <w:fldChar w:fldCharType="end"/>
        </w:r>
      </w:hyperlink>
    </w:p>
    <w:p w14:paraId="01306D6F" w14:textId="77777777" w:rsidR="00A1460F" w:rsidRDefault="00B64CE6">
      <w:pPr>
        <w:pStyle w:val="TOC4"/>
        <w:rPr>
          <w:rFonts w:asciiTheme="minorHAnsi" w:eastAsiaTheme="minorEastAsia" w:hAnsiTheme="minorHAnsi" w:cstheme="minorBidi"/>
          <w:noProof/>
          <w:sz w:val="22"/>
          <w:szCs w:val="22"/>
        </w:rPr>
      </w:pPr>
      <w:hyperlink w:anchor="_Toc466555676" w:history="1">
        <w:r w:rsidR="00A1460F" w:rsidRPr="00006302">
          <w:rPr>
            <w:rStyle w:val="Hyperlink"/>
            <w:noProof/>
          </w:rPr>
          <w:t>6.5.J.1 Metadata</w:t>
        </w:r>
        <w:r w:rsidR="00A1460F">
          <w:rPr>
            <w:noProof/>
            <w:webHidden/>
          </w:rPr>
          <w:tab/>
        </w:r>
        <w:r w:rsidR="00A1460F">
          <w:rPr>
            <w:noProof/>
            <w:webHidden/>
          </w:rPr>
          <w:fldChar w:fldCharType="begin"/>
        </w:r>
        <w:r w:rsidR="00A1460F">
          <w:rPr>
            <w:noProof/>
            <w:webHidden/>
          </w:rPr>
          <w:instrText xml:space="preserve"> PAGEREF _Toc466555676 \h </w:instrText>
        </w:r>
        <w:r w:rsidR="00A1460F">
          <w:rPr>
            <w:noProof/>
            <w:webHidden/>
          </w:rPr>
        </w:r>
        <w:r w:rsidR="00A1460F">
          <w:rPr>
            <w:noProof/>
            <w:webHidden/>
          </w:rPr>
          <w:fldChar w:fldCharType="separate"/>
        </w:r>
        <w:r w:rsidR="00A1460F">
          <w:rPr>
            <w:noProof/>
            <w:webHidden/>
          </w:rPr>
          <w:t>196</w:t>
        </w:r>
        <w:r w:rsidR="00A1460F">
          <w:rPr>
            <w:noProof/>
            <w:webHidden/>
          </w:rPr>
          <w:fldChar w:fldCharType="end"/>
        </w:r>
      </w:hyperlink>
    </w:p>
    <w:p w14:paraId="39E2ED01" w14:textId="77777777" w:rsidR="00A1460F" w:rsidRDefault="00B64CE6">
      <w:pPr>
        <w:pStyle w:val="TOC4"/>
        <w:rPr>
          <w:rFonts w:asciiTheme="minorHAnsi" w:eastAsiaTheme="minorEastAsia" w:hAnsiTheme="minorHAnsi" w:cstheme="minorBidi"/>
          <w:noProof/>
          <w:sz w:val="22"/>
          <w:szCs w:val="22"/>
        </w:rPr>
      </w:pPr>
      <w:hyperlink w:anchor="_Toc466555677" w:history="1">
        <w:r w:rsidR="00A1460F" w:rsidRPr="00006302">
          <w:rPr>
            <w:rStyle w:val="Hyperlink"/>
            <w:noProof/>
          </w:rPr>
          <w:t>6.5.J.2 JCIH-EHDI Risk Indicators for Hearing Loss - Procedures Value</w:t>
        </w:r>
        <w:r w:rsidR="00A1460F">
          <w:rPr>
            <w:noProof/>
            <w:webHidden/>
          </w:rPr>
          <w:tab/>
        </w:r>
        <w:r w:rsidR="00A1460F">
          <w:rPr>
            <w:noProof/>
            <w:webHidden/>
          </w:rPr>
          <w:fldChar w:fldCharType="begin"/>
        </w:r>
        <w:r w:rsidR="00A1460F">
          <w:rPr>
            <w:noProof/>
            <w:webHidden/>
          </w:rPr>
          <w:instrText xml:space="preserve"> PAGEREF _Toc466555677 \h </w:instrText>
        </w:r>
        <w:r w:rsidR="00A1460F">
          <w:rPr>
            <w:noProof/>
            <w:webHidden/>
          </w:rPr>
        </w:r>
        <w:r w:rsidR="00A1460F">
          <w:rPr>
            <w:noProof/>
            <w:webHidden/>
          </w:rPr>
          <w:fldChar w:fldCharType="separate"/>
        </w:r>
        <w:r w:rsidR="00A1460F">
          <w:rPr>
            <w:noProof/>
            <w:webHidden/>
          </w:rPr>
          <w:t>196</w:t>
        </w:r>
        <w:r w:rsidR="00A1460F">
          <w:rPr>
            <w:noProof/>
            <w:webHidden/>
          </w:rPr>
          <w:fldChar w:fldCharType="end"/>
        </w:r>
      </w:hyperlink>
    </w:p>
    <w:p w14:paraId="51AB0340" w14:textId="77777777" w:rsidR="00A1460F" w:rsidRDefault="00B64CE6">
      <w:pPr>
        <w:pStyle w:val="TOC3"/>
        <w:rPr>
          <w:rFonts w:asciiTheme="minorHAnsi" w:eastAsiaTheme="minorEastAsia" w:hAnsiTheme="minorHAnsi" w:cstheme="minorBidi"/>
          <w:noProof/>
          <w:sz w:val="22"/>
          <w:szCs w:val="22"/>
        </w:rPr>
      </w:pPr>
      <w:hyperlink w:anchor="_Toc466555678" w:history="1">
        <w:r w:rsidR="00A1460F" w:rsidRPr="00006302">
          <w:rPr>
            <w:rStyle w:val="Hyperlink"/>
            <w:noProof/>
          </w:rPr>
          <w:t>6.5.K Newborn Hearing Procedure Codes</w:t>
        </w:r>
        <w:r w:rsidR="00A1460F">
          <w:rPr>
            <w:noProof/>
            <w:webHidden/>
          </w:rPr>
          <w:tab/>
        </w:r>
        <w:r w:rsidR="00A1460F">
          <w:rPr>
            <w:noProof/>
            <w:webHidden/>
          </w:rPr>
          <w:fldChar w:fldCharType="begin"/>
        </w:r>
        <w:r w:rsidR="00A1460F">
          <w:rPr>
            <w:noProof/>
            <w:webHidden/>
          </w:rPr>
          <w:instrText xml:space="preserve"> PAGEREF _Toc466555678 \h </w:instrText>
        </w:r>
        <w:r w:rsidR="00A1460F">
          <w:rPr>
            <w:noProof/>
            <w:webHidden/>
          </w:rPr>
        </w:r>
        <w:r w:rsidR="00A1460F">
          <w:rPr>
            <w:noProof/>
            <w:webHidden/>
          </w:rPr>
          <w:fldChar w:fldCharType="separate"/>
        </w:r>
        <w:r w:rsidR="00A1460F">
          <w:rPr>
            <w:noProof/>
            <w:webHidden/>
          </w:rPr>
          <w:t>197</w:t>
        </w:r>
        <w:r w:rsidR="00A1460F">
          <w:rPr>
            <w:noProof/>
            <w:webHidden/>
          </w:rPr>
          <w:fldChar w:fldCharType="end"/>
        </w:r>
      </w:hyperlink>
    </w:p>
    <w:p w14:paraId="28A882EC" w14:textId="77777777" w:rsidR="00A1460F" w:rsidRDefault="00B64CE6">
      <w:pPr>
        <w:pStyle w:val="TOC4"/>
        <w:rPr>
          <w:rFonts w:asciiTheme="minorHAnsi" w:eastAsiaTheme="minorEastAsia" w:hAnsiTheme="minorHAnsi" w:cstheme="minorBidi"/>
          <w:noProof/>
          <w:sz w:val="22"/>
          <w:szCs w:val="22"/>
        </w:rPr>
      </w:pPr>
      <w:hyperlink w:anchor="_Toc466555679" w:history="1">
        <w:r w:rsidR="00A1460F" w:rsidRPr="00006302">
          <w:rPr>
            <w:rStyle w:val="Hyperlink"/>
            <w:noProof/>
          </w:rPr>
          <w:t>6.5.K.1 Metadata</w:t>
        </w:r>
        <w:r w:rsidR="00A1460F">
          <w:rPr>
            <w:noProof/>
            <w:webHidden/>
          </w:rPr>
          <w:tab/>
        </w:r>
        <w:r w:rsidR="00A1460F">
          <w:rPr>
            <w:noProof/>
            <w:webHidden/>
          </w:rPr>
          <w:fldChar w:fldCharType="begin"/>
        </w:r>
        <w:r w:rsidR="00A1460F">
          <w:rPr>
            <w:noProof/>
            <w:webHidden/>
          </w:rPr>
          <w:instrText xml:space="preserve"> PAGEREF _Toc466555679 \h </w:instrText>
        </w:r>
        <w:r w:rsidR="00A1460F">
          <w:rPr>
            <w:noProof/>
            <w:webHidden/>
          </w:rPr>
        </w:r>
        <w:r w:rsidR="00A1460F">
          <w:rPr>
            <w:noProof/>
            <w:webHidden/>
          </w:rPr>
          <w:fldChar w:fldCharType="separate"/>
        </w:r>
        <w:r w:rsidR="00A1460F">
          <w:rPr>
            <w:noProof/>
            <w:webHidden/>
          </w:rPr>
          <w:t>197</w:t>
        </w:r>
        <w:r w:rsidR="00A1460F">
          <w:rPr>
            <w:noProof/>
            <w:webHidden/>
          </w:rPr>
          <w:fldChar w:fldCharType="end"/>
        </w:r>
      </w:hyperlink>
    </w:p>
    <w:p w14:paraId="63B354F3" w14:textId="77777777" w:rsidR="00A1460F" w:rsidRDefault="00B64CE6">
      <w:pPr>
        <w:pStyle w:val="TOC4"/>
        <w:rPr>
          <w:rFonts w:asciiTheme="minorHAnsi" w:eastAsiaTheme="minorEastAsia" w:hAnsiTheme="minorHAnsi" w:cstheme="minorBidi"/>
          <w:noProof/>
          <w:sz w:val="22"/>
          <w:szCs w:val="22"/>
        </w:rPr>
      </w:pPr>
      <w:hyperlink w:anchor="_Toc466555680" w:history="1">
        <w:r w:rsidR="00A1460F" w:rsidRPr="00006302">
          <w:rPr>
            <w:rStyle w:val="Hyperlink"/>
            <w:noProof/>
          </w:rPr>
          <w:t>6.5.K.2 JCIH-EHDI  Newborn Hearing Procedure Value Set</w:t>
        </w:r>
        <w:r w:rsidR="00A1460F">
          <w:rPr>
            <w:noProof/>
            <w:webHidden/>
          </w:rPr>
          <w:tab/>
        </w:r>
        <w:r w:rsidR="00A1460F">
          <w:rPr>
            <w:noProof/>
            <w:webHidden/>
          </w:rPr>
          <w:fldChar w:fldCharType="begin"/>
        </w:r>
        <w:r w:rsidR="00A1460F">
          <w:rPr>
            <w:noProof/>
            <w:webHidden/>
          </w:rPr>
          <w:instrText xml:space="preserve"> PAGEREF _Toc466555680 \h </w:instrText>
        </w:r>
        <w:r w:rsidR="00A1460F">
          <w:rPr>
            <w:noProof/>
            <w:webHidden/>
          </w:rPr>
        </w:r>
        <w:r w:rsidR="00A1460F">
          <w:rPr>
            <w:noProof/>
            <w:webHidden/>
          </w:rPr>
          <w:fldChar w:fldCharType="separate"/>
        </w:r>
        <w:r w:rsidR="00A1460F">
          <w:rPr>
            <w:noProof/>
            <w:webHidden/>
          </w:rPr>
          <w:t>198</w:t>
        </w:r>
        <w:r w:rsidR="00A1460F">
          <w:rPr>
            <w:noProof/>
            <w:webHidden/>
          </w:rPr>
          <w:fldChar w:fldCharType="end"/>
        </w:r>
      </w:hyperlink>
    </w:p>
    <w:p w14:paraId="71CED779" w14:textId="77777777" w:rsidR="00A1460F" w:rsidRDefault="00B64CE6">
      <w:pPr>
        <w:pStyle w:val="TOC3"/>
        <w:rPr>
          <w:rFonts w:asciiTheme="minorHAnsi" w:eastAsiaTheme="minorEastAsia" w:hAnsiTheme="minorHAnsi" w:cstheme="minorBidi"/>
          <w:noProof/>
          <w:sz w:val="22"/>
          <w:szCs w:val="22"/>
        </w:rPr>
      </w:pPr>
      <w:hyperlink w:anchor="_Toc466555681" w:history="1">
        <w:r w:rsidR="00A1460F" w:rsidRPr="00006302">
          <w:rPr>
            <w:rStyle w:val="Hyperlink"/>
            <w:noProof/>
          </w:rPr>
          <w:t>6.5.L JCIH-EHDI  Newborn Hearing Screening Method Codes</w:t>
        </w:r>
        <w:r w:rsidR="00A1460F">
          <w:rPr>
            <w:noProof/>
            <w:webHidden/>
          </w:rPr>
          <w:tab/>
        </w:r>
        <w:r w:rsidR="00A1460F">
          <w:rPr>
            <w:noProof/>
            <w:webHidden/>
          </w:rPr>
          <w:fldChar w:fldCharType="begin"/>
        </w:r>
        <w:r w:rsidR="00A1460F">
          <w:rPr>
            <w:noProof/>
            <w:webHidden/>
          </w:rPr>
          <w:instrText xml:space="preserve"> PAGEREF _Toc466555681 \h </w:instrText>
        </w:r>
        <w:r w:rsidR="00A1460F">
          <w:rPr>
            <w:noProof/>
            <w:webHidden/>
          </w:rPr>
        </w:r>
        <w:r w:rsidR="00A1460F">
          <w:rPr>
            <w:noProof/>
            <w:webHidden/>
          </w:rPr>
          <w:fldChar w:fldCharType="separate"/>
        </w:r>
        <w:r w:rsidR="00A1460F">
          <w:rPr>
            <w:noProof/>
            <w:webHidden/>
          </w:rPr>
          <w:t>198</w:t>
        </w:r>
        <w:r w:rsidR="00A1460F">
          <w:rPr>
            <w:noProof/>
            <w:webHidden/>
          </w:rPr>
          <w:fldChar w:fldCharType="end"/>
        </w:r>
      </w:hyperlink>
    </w:p>
    <w:p w14:paraId="272D3E0F" w14:textId="77777777" w:rsidR="00A1460F" w:rsidRDefault="00B64CE6">
      <w:pPr>
        <w:pStyle w:val="TOC4"/>
        <w:rPr>
          <w:rFonts w:asciiTheme="minorHAnsi" w:eastAsiaTheme="minorEastAsia" w:hAnsiTheme="minorHAnsi" w:cstheme="minorBidi"/>
          <w:noProof/>
          <w:sz w:val="22"/>
          <w:szCs w:val="22"/>
        </w:rPr>
      </w:pPr>
      <w:hyperlink w:anchor="_Toc466555682" w:history="1">
        <w:r w:rsidR="00A1460F" w:rsidRPr="00006302">
          <w:rPr>
            <w:rStyle w:val="Hyperlink"/>
            <w:noProof/>
          </w:rPr>
          <w:t>6.5.L.1 Metadata</w:t>
        </w:r>
        <w:r w:rsidR="00A1460F">
          <w:rPr>
            <w:noProof/>
            <w:webHidden/>
          </w:rPr>
          <w:tab/>
        </w:r>
        <w:r w:rsidR="00A1460F">
          <w:rPr>
            <w:noProof/>
            <w:webHidden/>
          </w:rPr>
          <w:fldChar w:fldCharType="begin"/>
        </w:r>
        <w:r w:rsidR="00A1460F">
          <w:rPr>
            <w:noProof/>
            <w:webHidden/>
          </w:rPr>
          <w:instrText xml:space="preserve"> PAGEREF _Toc466555682 \h </w:instrText>
        </w:r>
        <w:r w:rsidR="00A1460F">
          <w:rPr>
            <w:noProof/>
            <w:webHidden/>
          </w:rPr>
        </w:r>
        <w:r w:rsidR="00A1460F">
          <w:rPr>
            <w:noProof/>
            <w:webHidden/>
          </w:rPr>
          <w:fldChar w:fldCharType="separate"/>
        </w:r>
        <w:r w:rsidR="00A1460F">
          <w:rPr>
            <w:noProof/>
            <w:webHidden/>
          </w:rPr>
          <w:t>198</w:t>
        </w:r>
        <w:r w:rsidR="00A1460F">
          <w:rPr>
            <w:noProof/>
            <w:webHidden/>
          </w:rPr>
          <w:fldChar w:fldCharType="end"/>
        </w:r>
      </w:hyperlink>
    </w:p>
    <w:p w14:paraId="0DB29E18" w14:textId="77777777" w:rsidR="00A1460F" w:rsidRDefault="00B64CE6">
      <w:pPr>
        <w:pStyle w:val="TOC4"/>
        <w:rPr>
          <w:rFonts w:asciiTheme="minorHAnsi" w:eastAsiaTheme="minorEastAsia" w:hAnsiTheme="minorHAnsi" w:cstheme="minorBidi"/>
          <w:noProof/>
          <w:sz w:val="22"/>
          <w:szCs w:val="22"/>
        </w:rPr>
      </w:pPr>
      <w:hyperlink w:anchor="_Toc466555683" w:history="1">
        <w:r w:rsidR="00A1460F" w:rsidRPr="00006302">
          <w:rPr>
            <w:rStyle w:val="Hyperlink"/>
            <w:noProof/>
          </w:rPr>
          <w:t>6.5.L.2 JCIH-EHDI  Newborn Hearing Screening Method Value Set</w:t>
        </w:r>
        <w:r w:rsidR="00A1460F">
          <w:rPr>
            <w:noProof/>
            <w:webHidden/>
          </w:rPr>
          <w:tab/>
        </w:r>
        <w:r w:rsidR="00A1460F">
          <w:rPr>
            <w:noProof/>
            <w:webHidden/>
          </w:rPr>
          <w:fldChar w:fldCharType="begin"/>
        </w:r>
        <w:r w:rsidR="00A1460F">
          <w:rPr>
            <w:noProof/>
            <w:webHidden/>
          </w:rPr>
          <w:instrText xml:space="preserve"> PAGEREF _Toc466555683 \h </w:instrText>
        </w:r>
        <w:r w:rsidR="00A1460F">
          <w:rPr>
            <w:noProof/>
            <w:webHidden/>
          </w:rPr>
        </w:r>
        <w:r w:rsidR="00A1460F">
          <w:rPr>
            <w:noProof/>
            <w:webHidden/>
          </w:rPr>
          <w:fldChar w:fldCharType="separate"/>
        </w:r>
        <w:r w:rsidR="00A1460F">
          <w:rPr>
            <w:noProof/>
            <w:webHidden/>
          </w:rPr>
          <w:t>199</w:t>
        </w:r>
        <w:r w:rsidR="00A1460F">
          <w:rPr>
            <w:noProof/>
            <w:webHidden/>
          </w:rPr>
          <w:fldChar w:fldCharType="end"/>
        </w:r>
      </w:hyperlink>
    </w:p>
    <w:p w14:paraId="1867ADA0" w14:textId="77777777" w:rsidR="00A1460F" w:rsidRDefault="00B64CE6">
      <w:pPr>
        <w:pStyle w:val="TOC3"/>
        <w:rPr>
          <w:rFonts w:asciiTheme="minorHAnsi" w:eastAsiaTheme="minorEastAsia" w:hAnsiTheme="minorHAnsi" w:cstheme="minorBidi"/>
          <w:noProof/>
          <w:sz w:val="22"/>
          <w:szCs w:val="22"/>
        </w:rPr>
      </w:pPr>
      <w:hyperlink w:anchor="_Toc466555684" w:history="1">
        <w:r w:rsidR="00A1460F" w:rsidRPr="00006302">
          <w:rPr>
            <w:rStyle w:val="Hyperlink"/>
            <w:noProof/>
          </w:rPr>
          <w:t>6.5.M JCIH-EHDI  Hearing Screen Right  Codes– Right</w:t>
        </w:r>
        <w:r w:rsidR="00A1460F">
          <w:rPr>
            <w:noProof/>
            <w:webHidden/>
          </w:rPr>
          <w:tab/>
        </w:r>
        <w:r w:rsidR="00A1460F">
          <w:rPr>
            <w:noProof/>
            <w:webHidden/>
          </w:rPr>
          <w:fldChar w:fldCharType="begin"/>
        </w:r>
        <w:r w:rsidR="00A1460F">
          <w:rPr>
            <w:noProof/>
            <w:webHidden/>
          </w:rPr>
          <w:instrText xml:space="preserve"> PAGEREF _Toc466555684 \h </w:instrText>
        </w:r>
        <w:r w:rsidR="00A1460F">
          <w:rPr>
            <w:noProof/>
            <w:webHidden/>
          </w:rPr>
        </w:r>
        <w:r w:rsidR="00A1460F">
          <w:rPr>
            <w:noProof/>
            <w:webHidden/>
          </w:rPr>
          <w:fldChar w:fldCharType="separate"/>
        </w:r>
        <w:r w:rsidR="00A1460F">
          <w:rPr>
            <w:noProof/>
            <w:webHidden/>
          </w:rPr>
          <w:t>199</w:t>
        </w:r>
        <w:r w:rsidR="00A1460F">
          <w:rPr>
            <w:noProof/>
            <w:webHidden/>
          </w:rPr>
          <w:fldChar w:fldCharType="end"/>
        </w:r>
      </w:hyperlink>
    </w:p>
    <w:p w14:paraId="5C7CA1B9" w14:textId="77777777" w:rsidR="00A1460F" w:rsidRDefault="00B64CE6">
      <w:pPr>
        <w:pStyle w:val="TOC4"/>
        <w:rPr>
          <w:rFonts w:asciiTheme="minorHAnsi" w:eastAsiaTheme="minorEastAsia" w:hAnsiTheme="minorHAnsi" w:cstheme="minorBidi"/>
          <w:noProof/>
          <w:sz w:val="22"/>
          <w:szCs w:val="22"/>
        </w:rPr>
      </w:pPr>
      <w:hyperlink w:anchor="_Toc466555685" w:history="1">
        <w:r w:rsidR="00A1460F" w:rsidRPr="00006302">
          <w:rPr>
            <w:rStyle w:val="Hyperlink"/>
            <w:noProof/>
          </w:rPr>
          <w:t>6.5.M.1 Metadata</w:t>
        </w:r>
        <w:r w:rsidR="00A1460F">
          <w:rPr>
            <w:noProof/>
            <w:webHidden/>
          </w:rPr>
          <w:tab/>
        </w:r>
        <w:r w:rsidR="00A1460F">
          <w:rPr>
            <w:noProof/>
            <w:webHidden/>
          </w:rPr>
          <w:fldChar w:fldCharType="begin"/>
        </w:r>
        <w:r w:rsidR="00A1460F">
          <w:rPr>
            <w:noProof/>
            <w:webHidden/>
          </w:rPr>
          <w:instrText xml:space="preserve"> PAGEREF _Toc466555685 \h </w:instrText>
        </w:r>
        <w:r w:rsidR="00A1460F">
          <w:rPr>
            <w:noProof/>
            <w:webHidden/>
          </w:rPr>
        </w:r>
        <w:r w:rsidR="00A1460F">
          <w:rPr>
            <w:noProof/>
            <w:webHidden/>
          </w:rPr>
          <w:fldChar w:fldCharType="separate"/>
        </w:r>
        <w:r w:rsidR="00A1460F">
          <w:rPr>
            <w:noProof/>
            <w:webHidden/>
          </w:rPr>
          <w:t>199</w:t>
        </w:r>
        <w:r w:rsidR="00A1460F">
          <w:rPr>
            <w:noProof/>
            <w:webHidden/>
          </w:rPr>
          <w:fldChar w:fldCharType="end"/>
        </w:r>
      </w:hyperlink>
    </w:p>
    <w:p w14:paraId="345524CD" w14:textId="77777777" w:rsidR="00A1460F" w:rsidRDefault="00B64CE6">
      <w:pPr>
        <w:pStyle w:val="TOC4"/>
        <w:rPr>
          <w:rFonts w:asciiTheme="minorHAnsi" w:eastAsiaTheme="minorEastAsia" w:hAnsiTheme="minorHAnsi" w:cstheme="minorBidi"/>
          <w:noProof/>
          <w:sz w:val="22"/>
          <w:szCs w:val="22"/>
        </w:rPr>
      </w:pPr>
      <w:hyperlink w:anchor="_Toc466555686" w:history="1">
        <w:r w:rsidR="00A1460F" w:rsidRPr="00006302">
          <w:rPr>
            <w:rStyle w:val="Hyperlink"/>
            <w:noProof/>
          </w:rPr>
          <w:t>6.5.M.2 JCIH-EHDI  Hearing Screen Right Value Set</w:t>
        </w:r>
        <w:r w:rsidR="00A1460F">
          <w:rPr>
            <w:noProof/>
            <w:webHidden/>
          </w:rPr>
          <w:tab/>
        </w:r>
        <w:r w:rsidR="00A1460F">
          <w:rPr>
            <w:noProof/>
            <w:webHidden/>
          </w:rPr>
          <w:fldChar w:fldCharType="begin"/>
        </w:r>
        <w:r w:rsidR="00A1460F">
          <w:rPr>
            <w:noProof/>
            <w:webHidden/>
          </w:rPr>
          <w:instrText xml:space="preserve"> PAGEREF _Toc466555686 \h </w:instrText>
        </w:r>
        <w:r w:rsidR="00A1460F">
          <w:rPr>
            <w:noProof/>
            <w:webHidden/>
          </w:rPr>
        </w:r>
        <w:r w:rsidR="00A1460F">
          <w:rPr>
            <w:noProof/>
            <w:webHidden/>
          </w:rPr>
          <w:fldChar w:fldCharType="separate"/>
        </w:r>
        <w:r w:rsidR="00A1460F">
          <w:rPr>
            <w:noProof/>
            <w:webHidden/>
          </w:rPr>
          <w:t>200</w:t>
        </w:r>
        <w:r w:rsidR="00A1460F">
          <w:rPr>
            <w:noProof/>
            <w:webHidden/>
          </w:rPr>
          <w:fldChar w:fldCharType="end"/>
        </w:r>
      </w:hyperlink>
    </w:p>
    <w:p w14:paraId="4171AA35" w14:textId="77777777" w:rsidR="00A1460F" w:rsidRDefault="00B64CE6">
      <w:pPr>
        <w:pStyle w:val="TOC3"/>
        <w:rPr>
          <w:rFonts w:asciiTheme="minorHAnsi" w:eastAsiaTheme="minorEastAsia" w:hAnsiTheme="minorHAnsi" w:cstheme="minorBidi"/>
          <w:noProof/>
          <w:sz w:val="22"/>
          <w:szCs w:val="22"/>
        </w:rPr>
      </w:pPr>
      <w:hyperlink w:anchor="_Toc466555687" w:history="1">
        <w:r w:rsidR="00A1460F" w:rsidRPr="00006302">
          <w:rPr>
            <w:rStyle w:val="Hyperlink"/>
            <w:noProof/>
          </w:rPr>
          <w:t>6.5.N JCIH-EHDI  Hearing Screen Left  Codes</w:t>
        </w:r>
        <w:r w:rsidR="00A1460F">
          <w:rPr>
            <w:noProof/>
            <w:webHidden/>
          </w:rPr>
          <w:tab/>
        </w:r>
        <w:r w:rsidR="00A1460F">
          <w:rPr>
            <w:noProof/>
            <w:webHidden/>
          </w:rPr>
          <w:fldChar w:fldCharType="begin"/>
        </w:r>
        <w:r w:rsidR="00A1460F">
          <w:rPr>
            <w:noProof/>
            <w:webHidden/>
          </w:rPr>
          <w:instrText xml:space="preserve"> PAGEREF _Toc466555687 \h </w:instrText>
        </w:r>
        <w:r w:rsidR="00A1460F">
          <w:rPr>
            <w:noProof/>
            <w:webHidden/>
          </w:rPr>
        </w:r>
        <w:r w:rsidR="00A1460F">
          <w:rPr>
            <w:noProof/>
            <w:webHidden/>
          </w:rPr>
          <w:fldChar w:fldCharType="separate"/>
        </w:r>
        <w:r w:rsidR="00A1460F">
          <w:rPr>
            <w:noProof/>
            <w:webHidden/>
          </w:rPr>
          <w:t>200</w:t>
        </w:r>
        <w:r w:rsidR="00A1460F">
          <w:rPr>
            <w:noProof/>
            <w:webHidden/>
          </w:rPr>
          <w:fldChar w:fldCharType="end"/>
        </w:r>
      </w:hyperlink>
    </w:p>
    <w:p w14:paraId="409B9602" w14:textId="77777777" w:rsidR="00A1460F" w:rsidRDefault="00B64CE6">
      <w:pPr>
        <w:pStyle w:val="TOC4"/>
        <w:rPr>
          <w:rFonts w:asciiTheme="minorHAnsi" w:eastAsiaTheme="minorEastAsia" w:hAnsiTheme="minorHAnsi" w:cstheme="minorBidi"/>
          <w:noProof/>
          <w:sz w:val="22"/>
          <w:szCs w:val="22"/>
        </w:rPr>
      </w:pPr>
      <w:hyperlink w:anchor="_Toc466555688" w:history="1">
        <w:r w:rsidR="00A1460F" w:rsidRPr="00006302">
          <w:rPr>
            <w:rStyle w:val="Hyperlink"/>
            <w:noProof/>
          </w:rPr>
          <w:t>6.5.N.1 Metadata</w:t>
        </w:r>
        <w:r w:rsidR="00A1460F">
          <w:rPr>
            <w:noProof/>
            <w:webHidden/>
          </w:rPr>
          <w:tab/>
        </w:r>
        <w:r w:rsidR="00A1460F">
          <w:rPr>
            <w:noProof/>
            <w:webHidden/>
          </w:rPr>
          <w:fldChar w:fldCharType="begin"/>
        </w:r>
        <w:r w:rsidR="00A1460F">
          <w:rPr>
            <w:noProof/>
            <w:webHidden/>
          </w:rPr>
          <w:instrText xml:space="preserve"> PAGEREF _Toc466555688 \h </w:instrText>
        </w:r>
        <w:r w:rsidR="00A1460F">
          <w:rPr>
            <w:noProof/>
            <w:webHidden/>
          </w:rPr>
        </w:r>
        <w:r w:rsidR="00A1460F">
          <w:rPr>
            <w:noProof/>
            <w:webHidden/>
          </w:rPr>
          <w:fldChar w:fldCharType="separate"/>
        </w:r>
        <w:r w:rsidR="00A1460F">
          <w:rPr>
            <w:noProof/>
            <w:webHidden/>
          </w:rPr>
          <w:t>200</w:t>
        </w:r>
        <w:r w:rsidR="00A1460F">
          <w:rPr>
            <w:noProof/>
            <w:webHidden/>
          </w:rPr>
          <w:fldChar w:fldCharType="end"/>
        </w:r>
      </w:hyperlink>
    </w:p>
    <w:p w14:paraId="2BD6B401" w14:textId="77777777" w:rsidR="00A1460F" w:rsidRDefault="00B64CE6">
      <w:pPr>
        <w:pStyle w:val="TOC4"/>
        <w:rPr>
          <w:rFonts w:asciiTheme="minorHAnsi" w:eastAsiaTheme="minorEastAsia" w:hAnsiTheme="minorHAnsi" w:cstheme="minorBidi"/>
          <w:noProof/>
          <w:sz w:val="22"/>
          <w:szCs w:val="22"/>
        </w:rPr>
      </w:pPr>
      <w:hyperlink w:anchor="_Toc466555689" w:history="1">
        <w:r w:rsidR="00A1460F" w:rsidRPr="00006302">
          <w:rPr>
            <w:rStyle w:val="Hyperlink"/>
            <w:noProof/>
          </w:rPr>
          <w:t>6.5.N.2 JCIH-EHDI  Hearing Screen Left Value Set</w:t>
        </w:r>
        <w:r w:rsidR="00A1460F">
          <w:rPr>
            <w:noProof/>
            <w:webHidden/>
          </w:rPr>
          <w:tab/>
        </w:r>
        <w:r w:rsidR="00A1460F">
          <w:rPr>
            <w:noProof/>
            <w:webHidden/>
          </w:rPr>
          <w:fldChar w:fldCharType="begin"/>
        </w:r>
        <w:r w:rsidR="00A1460F">
          <w:rPr>
            <w:noProof/>
            <w:webHidden/>
          </w:rPr>
          <w:instrText xml:space="preserve"> PAGEREF _Toc466555689 \h </w:instrText>
        </w:r>
        <w:r w:rsidR="00A1460F">
          <w:rPr>
            <w:noProof/>
            <w:webHidden/>
          </w:rPr>
        </w:r>
        <w:r w:rsidR="00A1460F">
          <w:rPr>
            <w:noProof/>
            <w:webHidden/>
          </w:rPr>
          <w:fldChar w:fldCharType="separate"/>
        </w:r>
        <w:r w:rsidR="00A1460F">
          <w:rPr>
            <w:noProof/>
            <w:webHidden/>
          </w:rPr>
          <w:t>201</w:t>
        </w:r>
        <w:r w:rsidR="00A1460F">
          <w:rPr>
            <w:noProof/>
            <w:webHidden/>
          </w:rPr>
          <w:fldChar w:fldCharType="end"/>
        </w:r>
      </w:hyperlink>
    </w:p>
    <w:p w14:paraId="66C445B4" w14:textId="77777777" w:rsidR="00A1460F" w:rsidRDefault="00B64CE6">
      <w:pPr>
        <w:pStyle w:val="TOC3"/>
        <w:rPr>
          <w:rFonts w:asciiTheme="minorHAnsi" w:eastAsiaTheme="minorEastAsia" w:hAnsiTheme="minorHAnsi" w:cstheme="minorBidi"/>
          <w:noProof/>
          <w:sz w:val="22"/>
          <w:szCs w:val="22"/>
        </w:rPr>
      </w:pPr>
      <w:hyperlink w:anchor="_Toc466555690" w:history="1">
        <w:r w:rsidR="00A1460F" w:rsidRPr="00006302">
          <w:rPr>
            <w:rStyle w:val="Hyperlink"/>
            <w:noProof/>
          </w:rPr>
          <w:t>6.5.O JCIH-EHDI  Reason for no Hearing Loss Diagnosis or Screening Codes(SNOMED)</w:t>
        </w:r>
        <w:r w:rsidR="00A1460F">
          <w:rPr>
            <w:noProof/>
            <w:webHidden/>
          </w:rPr>
          <w:tab/>
        </w:r>
        <w:r w:rsidR="00A1460F">
          <w:rPr>
            <w:noProof/>
            <w:webHidden/>
          </w:rPr>
          <w:fldChar w:fldCharType="begin"/>
        </w:r>
        <w:r w:rsidR="00A1460F">
          <w:rPr>
            <w:noProof/>
            <w:webHidden/>
          </w:rPr>
          <w:instrText xml:space="preserve"> PAGEREF _Toc466555690 \h </w:instrText>
        </w:r>
        <w:r w:rsidR="00A1460F">
          <w:rPr>
            <w:noProof/>
            <w:webHidden/>
          </w:rPr>
        </w:r>
        <w:r w:rsidR="00A1460F">
          <w:rPr>
            <w:noProof/>
            <w:webHidden/>
          </w:rPr>
          <w:fldChar w:fldCharType="separate"/>
        </w:r>
        <w:r w:rsidR="00A1460F">
          <w:rPr>
            <w:noProof/>
            <w:webHidden/>
          </w:rPr>
          <w:t>201</w:t>
        </w:r>
        <w:r w:rsidR="00A1460F">
          <w:rPr>
            <w:noProof/>
            <w:webHidden/>
          </w:rPr>
          <w:fldChar w:fldCharType="end"/>
        </w:r>
      </w:hyperlink>
    </w:p>
    <w:p w14:paraId="12B30534" w14:textId="77777777" w:rsidR="00A1460F" w:rsidRDefault="00B64CE6">
      <w:pPr>
        <w:pStyle w:val="TOC4"/>
        <w:rPr>
          <w:rFonts w:asciiTheme="minorHAnsi" w:eastAsiaTheme="minorEastAsia" w:hAnsiTheme="minorHAnsi" w:cstheme="minorBidi"/>
          <w:noProof/>
          <w:sz w:val="22"/>
          <w:szCs w:val="22"/>
        </w:rPr>
      </w:pPr>
      <w:hyperlink w:anchor="_Toc466555691" w:history="1">
        <w:r w:rsidR="00A1460F" w:rsidRPr="00006302">
          <w:rPr>
            <w:rStyle w:val="Hyperlink"/>
            <w:noProof/>
          </w:rPr>
          <w:t>6.5.O.1 Metadata</w:t>
        </w:r>
        <w:r w:rsidR="00A1460F">
          <w:rPr>
            <w:noProof/>
            <w:webHidden/>
          </w:rPr>
          <w:tab/>
        </w:r>
        <w:r w:rsidR="00A1460F">
          <w:rPr>
            <w:noProof/>
            <w:webHidden/>
          </w:rPr>
          <w:fldChar w:fldCharType="begin"/>
        </w:r>
        <w:r w:rsidR="00A1460F">
          <w:rPr>
            <w:noProof/>
            <w:webHidden/>
          </w:rPr>
          <w:instrText xml:space="preserve"> PAGEREF _Toc466555691 \h </w:instrText>
        </w:r>
        <w:r w:rsidR="00A1460F">
          <w:rPr>
            <w:noProof/>
            <w:webHidden/>
          </w:rPr>
        </w:r>
        <w:r w:rsidR="00A1460F">
          <w:rPr>
            <w:noProof/>
            <w:webHidden/>
          </w:rPr>
          <w:fldChar w:fldCharType="separate"/>
        </w:r>
        <w:r w:rsidR="00A1460F">
          <w:rPr>
            <w:noProof/>
            <w:webHidden/>
          </w:rPr>
          <w:t>201</w:t>
        </w:r>
        <w:r w:rsidR="00A1460F">
          <w:rPr>
            <w:noProof/>
            <w:webHidden/>
          </w:rPr>
          <w:fldChar w:fldCharType="end"/>
        </w:r>
      </w:hyperlink>
    </w:p>
    <w:p w14:paraId="78DB4433" w14:textId="77777777" w:rsidR="00A1460F" w:rsidRDefault="00B64CE6">
      <w:pPr>
        <w:pStyle w:val="TOC4"/>
        <w:rPr>
          <w:rFonts w:asciiTheme="minorHAnsi" w:eastAsiaTheme="minorEastAsia" w:hAnsiTheme="minorHAnsi" w:cstheme="minorBidi"/>
          <w:noProof/>
          <w:sz w:val="22"/>
          <w:szCs w:val="22"/>
        </w:rPr>
      </w:pPr>
      <w:hyperlink w:anchor="_Toc466555692" w:history="1">
        <w:r w:rsidR="00A1460F" w:rsidRPr="00006302">
          <w:rPr>
            <w:rStyle w:val="Hyperlink"/>
            <w:noProof/>
          </w:rPr>
          <w:t>6.5.O.2 JCIH-EHDI  Reason for no Hearing Loss Diagnosis or Screening Value Set</w:t>
        </w:r>
        <w:r w:rsidR="00A1460F">
          <w:rPr>
            <w:noProof/>
            <w:webHidden/>
          </w:rPr>
          <w:tab/>
        </w:r>
        <w:r w:rsidR="00A1460F">
          <w:rPr>
            <w:noProof/>
            <w:webHidden/>
          </w:rPr>
          <w:fldChar w:fldCharType="begin"/>
        </w:r>
        <w:r w:rsidR="00A1460F">
          <w:rPr>
            <w:noProof/>
            <w:webHidden/>
          </w:rPr>
          <w:instrText xml:space="preserve"> PAGEREF _Toc466555692 \h </w:instrText>
        </w:r>
        <w:r w:rsidR="00A1460F">
          <w:rPr>
            <w:noProof/>
            <w:webHidden/>
          </w:rPr>
        </w:r>
        <w:r w:rsidR="00A1460F">
          <w:rPr>
            <w:noProof/>
            <w:webHidden/>
          </w:rPr>
          <w:fldChar w:fldCharType="separate"/>
        </w:r>
        <w:r w:rsidR="00A1460F">
          <w:rPr>
            <w:noProof/>
            <w:webHidden/>
          </w:rPr>
          <w:t>202</w:t>
        </w:r>
        <w:r w:rsidR="00A1460F">
          <w:rPr>
            <w:noProof/>
            <w:webHidden/>
          </w:rPr>
          <w:fldChar w:fldCharType="end"/>
        </w:r>
      </w:hyperlink>
    </w:p>
    <w:p w14:paraId="0ED44E18" w14:textId="77777777" w:rsidR="00A1460F" w:rsidRDefault="00B64CE6">
      <w:pPr>
        <w:pStyle w:val="TOC3"/>
        <w:rPr>
          <w:rFonts w:asciiTheme="minorHAnsi" w:eastAsiaTheme="minorEastAsia" w:hAnsiTheme="minorHAnsi" w:cstheme="minorBidi"/>
          <w:noProof/>
          <w:sz w:val="22"/>
          <w:szCs w:val="22"/>
        </w:rPr>
      </w:pPr>
      <w:hyperlink w:anchor="_Toc466555693" w:history="1">
        <w:r w:rsidR="00A1460F" w:rsidRPr="00006302">
          <w:rPr>
            <w:rStyle w:val="Hyperlink"/>
            <w:noProof/>
          </w:rPr>
          <w:t>6.5.P JCIH-EHDI  Newborn Hearing Loss Referrals Codes</w:t>
        </w:r>
        <w:r w:rsidR="00A1460F">
          <w:rPr>
            <w:noProof/>
            <w:webHidden/>
          </w:rPr>
          <w:tab/>
        </w:r>
        <w:r w:rsidR="00A1460F">
          <w:rPr>
            <w:noProof/>
            <w:webHidden/>
          </w:rPr>
          <w:fldChar w:fldCharType="begin"/>
        </w:r>
        <w:r w:rsidR="00A1460F">
          <w:rPr>
            <w:noProof/>
            <w:webHidden/>
          </w:rPr>
          <w:instrText xml:space="preserve"> PAGEREF _Toc466555693 \h </w:instrText>
        </w:r>
        <w:r w:rsidR="00A1460F">
          <w:rPr>
            <w:noProof/>
            <w:webHidden/>
          </w:rPr>
        </w:r>
        <w:r w:rsidR="00A1460F">
          <w:rPr>
            <w:noProof/>
            <w:webHidden/>
          </w:rPr>
          <w:fldChar w:fldCharType="separate"/>
        </w:r>
        <w:r w:rsidR="00A1460F">
          <w:rPr>
            <w:noProof/>
            <w:webHidden/>
          </w:rPr>
          <w:t>203</w:t>
        </w:r>
        <w:r w:rsidR="00A1460F">
          <w:rPr>
            <w:noProof/>
            <w:webHidden/>
          </w:rPr>
          <w:fldChar w:fldCharType="end"/>
        </w:r>
      </w:hyperlink>
    </w:p>
    <w:p w14:paraId="01C4A20C" w14:textId="77777777" w:rsidR="00A1460F" w:rsidRDefault="00B64CE6">
      <w:pPr>
        <w:pStyle w:val="TOC4"/>
        <w:rPr>
          <w:rFonts w:asciiTheme="minorHAnsi" w:eastAsiaTheme="minorEastAsia" w:hAnsiTheme="minorHAnsi" w:cstheme="minorBidi"/>
          <w:noProof/>
          <w:sz w:val="22"/>
          <w:szCs w:val="22"/>
        </w:rPr>
      </w:pPr>
      <w:hyperlink w:anchor="_Toc466555694" w:history="1">
        <w:r w:rsidR="00A1460F" w:rsidRPr="00006302">
          <w:rPr>
            <w:rStyle w:val="Hyperlink"/>
            <w:noProof/>
          </w:rPr>
          <w:t>6.5.P.1 Metadata</w:t>
        </w:r>
        <w:r w:rsidR="00A1460F">
          <w:rPr>
            <w:noProof/>
            <w:webHidden/>
          </w:rPr>
          <w:tab/>
        </w:r>
        <w:r w:rsidR="00A1460F">
          <w:rPr>
            <w:noProof/>
            <w:webHidden/>
          </w:rPr>
          <w:fldChar w:fldCharType="begin"/>
        </w:r>
        <w:r w:rsidR="00A1460F">
          <w:rPr>
            <w:noProof/>
            <w:webHidden/>
          </w:rPr>
          <w:instrText xml:space="preserve"> PAGEREF _Toc466555694 \h </w:instrText>
        </w:r>
        <w:r w:rsidR="00A1460F">
          <w:rPr>
            <w:noProof/>
            <w:webHidden/>
          </w:rPr>
        </w:r>
        <w:r w:rsidR="00A1460F">
          <w:rPr>
            <w:noProof/>
            <w:webHidden/>
          </w:rPr>
          <w:fldChar w:fldCharType="separate"/>
        </w:r>
        <w:r w:rsidR="00A1460F">
          <w:rPr>
            <w:noProof/>
            <w:webHidden/>
          </w:rPr>
          <w:t>203</w:t>
        </w:r>
        <w:r w:rsidR="00A1460F">
          <w:rPr>
            <w:noProof/>
            <w:webHidden/>
          </w:rPr>
          <w:fldChar w:fldCharType="end"/>
        </w:r>
      </w:hyperlink>
    </w:p>
    <w:p w14:paraId="6F896A18" w14:textId="77777777" w:rsidR="00A1460F" w:rsidRDefault="00B64CE6">
      <w:pPr>
        <w:pStyle w:val="TOC4"/>
        <w:rPr>
          <w:rFonts w:asciiTheme="minorHAnsi" w:eastAsiaTheme="minorEastAsia" w:hAnsiTheme="minorHAnsi" w:cstheme="minorBidi"/>
          <w:noProof/>
          <w:sz w:val="22"/>
          <w:szCs w:val="22"/>
        </w:rPr>
      </w:pPr>
      <w:hyperlink w:anchor="_Toc466555695" w:history="1">
        <w:r w:rsidR="00A1460F" w:rsidRPr="00006302">
          <w:rPr>
            <w:rStyle w:val="Hyperlink"/>
            <w:noProof/>
          </w:rPr>
          <w:t>6.5.P.2 JCIH-EHDI Newborn Hearing Loss Referrals Value Set</w:t>
        </w:r>
        <w:r w:rsidR="00A1460F">
          <w:rPr>
            <w:noProof/>
            <w:webHidden/>
          </w:rPr>
          <w:tab/>
        </w:r>
        <w:r w:rsidR="00A1460F">
          <w:rPr>
            <w:noProof/>
            <w:webHidden/>
          </w:rPr>
          <w:fldChar w:fldCharType="begin"/>
        </w:r>
        <w:r w:rsidR="00A1460F">
          <w:rPr>
            <w:noProof/>
            <w:webHidden/>
          </w:rPr>
          <w:instrText xml:space="preserve"> PAGEREF _Toc466555695 \h </w:instrText>
        </w:r>
        <w:r w:rsidR="00A1460F">
          <w:rPr>
            <w:noProof/>
            <w:webHidden/>
          </w:rPr>
        </w:r>
        <w:r w:rsidR="00A1460F">
          <w:rPr>
            <w:noProof/>
            <w:webHidden/>
          </w:rPr>
          <w:fldChar w:fldCharType="separate"/>
        </w:r>
        <w:r w:rsidR="00A1460F">
          <w:rPr>
            <w:noProof/>
            <w:webHidden/>
          </w:rPr>
          <w:t>204</w:t>
        </w:r>
        <w:r w:rsidR="00A1460F">
          <w:rPr>
            <w:noProof/>
            <w:webHidden/>
          </w:rPr>
          <w:fldChar w:fldCharType="end"/>
        </w:r>
      </w:hyperlink>
    </w:p>
    <w:p w14:paraId="05B7FC5B" w14:textId="77777777" w:rsidR="00A1460F" w:rsidRDefault="00B64CE6">
      <w:pPr>
        <w:pStyle w:val="TOC3"/>
        <w:rPr>
          <w:rFonts w:asciiTheme="minorHAnsi" w:eastAsiaTheme="minorEastAsia" w:hAnsiTheme="minorHAnsi" w:cstheme="minorBidi"/>
          <w:noProof/>
          <w:sz w:val="22"/>
          <w:szCs w:val="22"/>
        </w:rPr>
      </w:pPr>
      <w:hyperlink w:anchor="_Toc466555696" w:history="1">
        <w:r w:rsidR="00A1460F" w:rsidRPr="00006302">
          <w:rPr>
            <w:rStyle w:val="Hyperlink"/>
            <w:noProof/>
          </w:rPr>
          <w:t>6.5.Q JCIH-EHDI Newborn Hearing Loss Reason for no Follow-up – Patient Reason Codes</w:t>
        </w:r>
        <w:r w:rsidR="00A1460F">
          <w:rPr>
            <w:noProof/>
            <w:webHidden/>
          </w:rPr>
          <w:tab/>
        </w:r>
        <w:r w:rsidR="00A1460F">
          <w:rPr>
            <w:noProof/>
            <w:webHidden/>
          </w:rPr>
          <w:fldChar w:fldCharType="begin"/>
        </w:r>
        <w:r w:rsidR="00A1460F">
          <w:rPr>
            <w:noProof/>
            <w:webHidden/>
          </w:rPr>
          <w:instrText xml:space="preserve"> PAGEREF _Toc466555696 \h </w:instrText>
        </w:r>
        <w:r w:rsidR="00A1460F">
          <w:rPr>
            <w:noProof/>
            <w:webHidden/>
          </w:rPr>
        </w:r>
        <w:r w:rsidR="00A1460F">
          <w:rPr>
            <w:noProof/>
            <w:webHidden/>
          </w:rPr>
          <w:fldChar w:fldCharType="separate"/>
        </w:r>
        <w:r w:rsidR="00A1460F">
          <w:rPr>
            <w:noProof/>
            <w:webHidden/>
          </w:rPr>
          <w:t>204</w:t>
        </w:r>
        <w:r w:rsidR="00A1460F">
          <w:rPr>
            <w:noProof/>
            <w:webHidden/>
          </w:rPr>
          <w:fldChar w:fldCharType="end"/>
        </w:r>
      </w:hyperlink>
    </w:p>
    <w:p w14:paraId="7E58ED2C" w14:textId="77777777" w:rsidR="00A1460F" w:rsidRDefault="00B64CE6">
      <w:pPr>
        <w:pStyle w:val="TOC4"/>
        <w:rPr>
          <w:rFonts w:asciiTheme="minorHAnsi" w:eastAsiaTheme="minorEastAsia" w:hAnsiTheme="minorHAnsi" w:cstheme="minorBidi"/>
          <w:noProof/>
          <w:sz w:val="22"/>
          <w:szCs w:val="22"/>
        </w:rPr>
      </w:pPr>
      <w:hyperlink w:anchor="_Toc466555697" w:history="1">
        <w:r w:rsidR="00A1460F" w:rsidRPr="00006302">
          <w:rPr>
            <w:rStyle w:val="Hyperlink"/>
            <w:noProof/>
          </w:rPr>
          <w:t>6.5.Q.1 Metadata</w:t>
        </w:r>
        <w:r w:rsidR="00A1460F">
          <w:rPr>
            <w:noProof/>
            <w:webHidden/>
          </w:rPr>
          <w:tab/>
        </w:r>
        <w:r w:rsidR="00A1460F">
          <w:rPr>
            <w:noProof/>
            <w:webHidden/>
          </w:rPr>
          <w:fldChar w:fldCharType="begin"/>
        </w:r>
        <w:r w:rsidR="00A1460F">
          <w:rPr>
            <w:noProof/>
            <w:webHidden/>
          </w:rPr>
          <w:instrText xml:space="preserve"> PAGEREF _Toc466555697 \h </w:instrText>
        </w:r>
        <w:r w:rsidR="00A1460F">
          <w:rPr>
            <w:noProof/>
            <w:webHidden/>
          </w:rPr>
        </w:r>
        <w:r w:rsidR="00A1460F">
          <w:rPr>
            <w:noProof/>
            <w:webHidden/>
          </w:rPr>
          <w:fldChar w:fldCharType="separate"/>
        </w:r>
        <w:r w:rsidR="00A1460F">
          <w:rPr>
            <w:noProof/>
            <w:webHidden/>
          </w:rPr>
          <w:t>204</w:t>
        </w:r>
        <w:r w:rsidR="00A1460F">
          <w:rPr>
            <w:noProof/>
            <w:webHidden/>
          </w:rPr>
          <w:fldChar w:fldCharType="end"/>
        </w:r>
      </w:hyperlink>
    </w:p>
    <w:p w14:paraId="348FA114" w14:textId="77777777" w:rsidR="00A1460F" w:rsidRDefault="00B64CE6">
      <w:pPr>
        <w:pStyle w:val="TOC4"/>
        <w:rPr>
          <w:rFonts w:asciiTheme="minorHAnsi" w:eastAsiaTheme="minorEastAsia" w:hAnsiTheme="minorHAnsi" w:cstheme="minorBidi"/>
          <w:noProof/>
          <w:sz w:val="22"/>
          <w:szCs w:val="22"/>
        </w:rPr>
      </w:pPr>
      <w:hyperlink w:anchor="_Toc466555698" w:history="1">
        <w:r w:rsidR="00A1460F" w:rsidRPr="00006302">
          <w:rPr>
            <w:rStyle w:val="Hyperlink"/>
            <w:noProof/>
          </w:rPr>
          <w:t>6.5.Q2 JCIH-EHDI Newborn Hearing Loss Reason for no Follow-up – Patient Reason Value Set</w:t>
        </w:r>
        <w:r w:rsidR="00A1460F">
          <w:rPr>
            <w:noProof/>
            <w:webHidden/>
          </w:rPr>
          <w:tab/>
        </w:r>
        <w:r w:rsidR="00A1460F">
          <w:rPr>
            <w:noProof/>
            <w:webHidden/>
          </w:rPr>
          <w:fldChar w:fldCharType="begin"/>
        </w:r>
        <w:r w:rsidR="00A1460F">
          <w:rPr>
            <w:noProof/>
            <w:webHidden/>
          </w:rPr>
          <w:instrText xml:space="preserve"> PAGEREF _Toc466555698 \h </w:instrText>
        </w:r>
        <w:r w:rsidR="00A1460F">
          <w:rPr>
            <w:noProof/>
            <w:webHidden/>
          </w:rPr>
        </w:r>
        <w:r w:rsidR="00A1460F">
          <w:rPr>
            <w:noProof/>
            <w:webHidden/>
          </w:rPr>
          <w:fldChar w:fldCharType="separate"/>
        </w:r>
        <w:r w:rsidR="00A1460F">
          <w:rPr>
            <w:noProof/>
            <w:webHidden/>
          </w:rPr>
          <w:t>205</w:t>
        </w:r>
        <w:r w:rsidR="00A1460F">
          <w:rPr>
            <w:noProof/>
            <w:webHidden/>
          </w:rPr>
          <w:fldChar w:fldCharType="end"/>
        </w:r>
      </w:hyperlink>
    </w:p>
    <w:p w14:paraId="05234BEB" w14:textId="77777777" w:rsidR="00A1460F" w:rsidRDefault="00B64CE6">
      <w:pPr>
        <w:pStyle w:val="TOC3"/>
        <w:rPr>
          <w:rFonts w:asciiTheme="minorHAnsi" w:eastAsiaTheme="minorEastAsia" w:hAnsiTheme="minorHAnsi" w:cstheme="minorBidi"/>
          <w:noProof/>
          <w:sz w:val="22"/>
          <w:szCs w:val="22"/>
        </w:rPr>
      </w:pPr>
      <w:hyperlink w:anchor="_Toc466555699" w:history="1">
        <w:r w:rsidR="00A1460F" w:rsidRPr="00006302">
          <w:rPr>
            <w:rStyle w:val="Hyperlink"/>
            <w:noProof/>
          </w:rPr>
          <w:t>6.5.R Joint Commission Medical Reason Codes</w:t>
        </w:r>
        <w:r w:rsidR="00A1460F">
          <w:rPr>
            <w:noProof/>
            <w:webHidden/>
          </w:rPr>
          <w:tab/>
        </w:r>
        <w:r w:rsidR="00A1460F">
          <w:rPr>
            <w:noProof/>
            <w:webHidden/>
          </w:rPr>
          <w:fldChar w:fldCharType="begin"/>
        </w:r>
        <w:r w:rsidR="00A1460F">
          <w:rPr>
            <w:noProof/>
            <w:webHidden/>
          </w:rPr>
          <w:instrText xml:space="preserve"> PAGEREF _Toc466555699 \h </w:instrText>
        </w:r>
        <w:r w:rsidR="00A1460F">
          <w:rPr>
            <w:noProof/>
            <w:webHidden/>
          </w:rPr>
        </w:r>
        <w:r w:rsidR="00A1460F">
          <w:rPr>
            <w:noProof/>
            <w:webHidden/>
          </w:rPr>
          <w:fldChar w:fldCharType="separate"/>
        </w:r>
        <w:r w:rsidR="00A1460F">
          <w:rPr>
            <w:noProof/>
            <w:webHidden/>
          </w:rPr>
          <w:t>207</w:t>
        </w:r>
        <w:r w:rsidR="00A1460F">
          <w:rPr>
            <w:noProof/>
            <w:webHidden/>
          </w:rPr>
          <w:fldChar w:fldCharType="end"/>
        </w:r>
      </w:hyperlink>
    </w:p>
    <w:p w14:paraId="36242D12" w14:textId="77777777" w:rsidR="00A1460F" w:rsidRDefault="00B64CE6">
      <w:pPr>
        <w:pStyle w:val="TOC4"/>
        <w:rPr>
          <w:rFonts w:asciiTheme="minorHAnsi" w:eastAsiaTheme="minorEastAsia" w:hAnsiTheme="minorHAnsi" w:cstheme="minorBidi"/>
          <w:noProof/>
          <w:sz w:val="22"/>
          <w:szCs w:val="22"/>
        </w:rPr>
      </w:pPr>
      <w:hyperlink w:anchor="_Toc466555700" w:history="1">
        <w:r w:rsidR="00A1460F" w:rsidRPr="00006302">
          <w:rPr>
            <w:rStyle w:val="Hyperlink"/>
            <w:noProof/>
          </w:rPr>
          <w:t>6.5.R.1 Metadata</w:t>
        </w:r>
        <w:r w:rsidR="00A1460F">
          <w:rPr>
            <w:noProof/>
            <w:webHidden/>
          </w:rPr>
          <w:tab/>
        </w:r>
        <w:r w:rsidR="00A1460F">
          <w:rPr>
            <w:noProof/>
            <w:webHidden/>
          </w:rPr>
          <w:fldChar w:fldCharType="begin"/>
        </w:r>
        <w:r w:rsidR="00A1460F">
          <w:rPr>
            <w:noProof/>
            <w:webHidden/>
          </w:rPr>
          <w:instrText xml:space="preserve"> PAGEREF _Toc466555700 \h </w:instrText>
        </w:r>
        <w:r w:rsidR="00A1460F">
          <w:rPr>
            <w:noProof/>
            <w:webHidden/>
          </w:rPr>
        </w:r>
        <w:r w:rsidR="00A1460F">
          <w:rPr>
            <w:noProof/>
            <w:webHidden/>
          </w:rPr>
          <w:fldChar w:fldCharType="separate"/>
        </w:r>
        <w:r w:rsidR="00A1460F">
          <w:rPr>
            <w:noProof/>
            <w:webHidden/>
          </w:rPr>
          <w:t>207</w:t>
        </w:r>
        <w:r w:rsidR="00A1460F">
          <w:rPr>
            <w:noProof/>
            <w:webHidden/>
          </w:rPr>
          <w:fldChar w:fldCharType="end"/>
        </w:r>
      </w:hyperlink>
    </w:p>
    <w:p w14:paraId="24E1D5F2" w14:textId="77777777" w:rsidR="00A1460F" w:rsidRDefault="00B64CE6">
      <w:pPr>
        <w:pStyle w:val="TOC4"/>
        <w:rPr>
          <w:rFonts w:asciiTheme="minorHAnsi" w:eastAsiaTheme="minorEastAsia" w:hAnsiTheme="minorHAnsi" w:cstheme="minorBidi"/>
          <w:noProof/>
          <w:sz w:val="22"/>
          <w:szCs w:val="22"/>
        </w:rPr>
      </w:pPr>
      <w:hyperlink w:anchor="_Toc466555701" w:history="1">
        <w:r w:rsidR="00A1460F" w:rsidRPr="00006302">
          <w:rPr>
            <w:rStyle w:val="Hyperlink"/>
            <w:noProof/>
          </w:rPr>
          <w:t>6.5.R.2 Joint Commission Medical Reason Value Set</w:t>
        </w:r>
        <w:r w:rsidR="00A1460F">
          <w:rPr>
            <w:noProof/>
            <w:webHidden/>
          </w:rPr>
          <w:tab/>
        </w:r>
        <w:r w:rsidR="00A1460F">
          <w:rPr>
            <w:noProof/>
            <w:webHidden/>
          </w:rPr>
          <w:fldChar w:fldCharType="begin"/>
        </w:r>
        <w:r w:rsidR="00A1460F">
          <w:rPr>
            <w:noProof/>
            <w:webHidden/>
          </w:rPr>
          <w:instrText xml:space="preserve"> PAGEREF _Toc466555701 \h </w:instrText>
        </w:r>
        <w:r w:rsidR="00A1460F">
          <w:rPr>
            <w:noProof/>
            <w:webHidden/>
          </w:rPr>
        </w:r>
        <w:r w:rsidR="00A1460F">
          <w:rPr>
            <w:noProof/>
            <w:webHidden/>
          </w:rPr>
          <w:fldChar w:fldCharType="separate"/>
        </w:r>
        <w:r w:rsidR="00A1460F">
          <w:rPr>
            <w:noProof/>
            <w:webHidden/>
          </w:rPr>
          <w:t>207</w:t>
        </w:r>
        <w:r w:rsidR="00A1460F">
          <w:rPr>
            <w:noProof/>
            <w:webHidden/>
          </w:rPr>
          <w:fldChar w:fldCharType="end"/>
        </w:r>
      </w:hyperlink>
    </w:p>
    <w:p w14:paraId="06D9668E" w14:textId="77777777" w:rsidR="00A1460F" w:rsidRDefault="00B64CE6">
      <w:pPr>
        <w:pStyle w:val="TOC3"/>
        <w:rPr>
          <w:rFonts w:asciiTheme="minorHAnsi" w:eastAsiaTheme="minorEastAsia" w:hAnsiTheme="minorHAnsi" w:cstheme="minorBidi"/>
          <w:noProof/>
          <w:sz w:val="22"/>
          <w:szCs w:val="22"/>
        </w:rPr>
      </w:pPr>
      <w:hyperlink w:anchor="_Toc466555702" w:history="1">
        <w:r w:rsidR="00A1460F" w:rsidRPr="00006302">
          <w:rPr>
            <w:rStyle w:val="Hyperlink"/>
            <w:noProof/>
          </w:rPr>
          <w:t>6.5.S JCIH-EHDI Inpatient Screening Results not Performed Codes</w:t>
        </w:r>
        <w:r w:rsidR="00A1460F">
          <w:rPr>
            <w:noProof/>
            <w:webHidden/>
          </w:rPr>
          <w:tab/>
        </w:r>
        <w:r w:rsidR="00A1460F">
          <w:rPr>
            <w:noProof/>
            <w:webHidden/>
          </w:rPr>
          <w:fldChar w:fldCharType="begin"/>
        </w:r>
        <w:r w:rsidR="00A1460F">
          <w:rPr>
            <w:noProof/>
            <w:webHidden/>
          </w:rPr>
          <w:instrText xml:space="preserve"> PAGEREF _Toc466555702 \h </w:instrText>
        </w:r>
        <w:r w:rsidR="00A1460F">
          <w:rPr>
            <w:noProof/>
            <w:webHidden/>
          </w:rPr>
        </w:r>
        <w:r w:rsidR="00A1460F">
          <w:rPr>
            <w:noProof/>
            <w:webHidden/>
          </w:rPr>
          <w:fldChar w:fldCharType="separate"/>
        </w:r>
        <w:r w:rsidR="00A1460F">
          <w:rPr>
            <w:noProof/>
            <w:webHidden/>
          </w:rPr>
          <w:t>208</w:t>
        </w:r>
        <w:r w:rsidR="00A1460F">
          <w:rPr>
            <w:noProof/>
            <w:webHidden/>
          </w:rPr>
          <w:fldChar w:fldCharType="end"/>
        </w:r>
      </w:hyperlink>
    </w:p>
    <w:p w14:paraId="5D400D8E" w14:textId="77777777" w:rsidR="00A1460F" w:rsidRDefault="00B64CE6">
      <w:pPr>
        <w:pStyle w:val="TOC4"/>
        <w:rPr>
          <w:rFonts w:asciiTheme="minorHAnsi" w:eastAsiaTheme="minorEastAsia" w:hAnsiTheme="minorHAnsi" w:cstheme="minorBidi"/>
          <w:noProof/>
          <w:sz w:val="22"/>
          <w:szCs w:val="22"/>
        </w:rPr>
      </w:pPr>
      <w:hyperlink w:anchor="_Toc466555703" w:history="1">
        <w:r w:rsidR="00A1460F" w:rsidRPr="00006302">
          <w:rPr>
            <w:rStyle w:val="Hyperlink"/>
            <w:noProof/>
          </w:rPr>
          <w:t>6.5.S.1 Metadata</w:t>
        </w:r>
        <w:r w:rsidR="00A1460F">
          <w:rPr>
            <w:noProof/>
            <w:webHidden/>
          </w:rPr>
          <w:tab/>
        </w:r>
        <w:r w:rsidR="00A1460F">
          <w:rPr>
            <w:noProof/>
            <w:webHidden/>
          </w:rPr>
          <w:fldChar w:fldCharType="begin"/>
        </w:r>
        <w:r w:rsidR="00A1460F">
          <w:rPr>
            <w:noProof/>
            <w:webHidden/>
          </w:rPr>
          <w:instrText xml:space="preserve"> PAGEREF _Toc466555703 \h </w:instrText>
        </w:r>
        <w:r w:rsidR="00A1460F">
          <w:rPr>
            <w:noProof/>
            <w:webHidden/>
          </w:rPr>
        </w:r>
        <w:r w:rsidR="00A1460F">
          <w:rPr>
            <w:noProof/>
            <w:webHidden/>
          </w:rPr>
          <w:fldChar w:fldCharType="separate"/>
        </w:r>
        <w:r w:rsidR="00A1460F">
          <w:rPr>
            <w:noProof/>
            <w:webHidden/>
          </w:rPr>
          <w:t>208</w:t>
        </w:r>
        <w:r w:rsidR="00A1460F">
          <w:rPr>
            <w:noProof/>
            <w:webHidden/>
          </w:rPr>
          <w:fldChar w:fldCharType="end"/>
        </w:r>
      </w:hyperlink>
    </w:p>
    <w:p w14:paraId="7D54F4B9" w14:textId="77777777" w:rsidR="00A1460F" w:rsidRDefault="00B64CE6">
      <w:pPr>
        <w:pStyle w:val="TOC4"/>
        <w:rPr>
          <w:rFonts w:asciiTheme="minorHAnsi" w:eastAsiaTheme="minorEastAsia" w:hAnsiTheme="minorHAnsi" w:cstheme="minorBidi"/>
          <w:noProof/>
          <w:sz w:val="22"/>
          <w:szCs w:val="22"/>
        </w:rPr>
      </w:pPr>
      <w:hyperlink w:anchor="_Toc466555704" w:history="1">
        <w:r w:rsidR="00A1460F" w:rsidRPr="00006302">
          <w:rPr>
            <w:rStyle w:val="Hyperlink"/>
            <w:noProof/>
          </w:rPr>
          <w:t>6.5.S.2 JCIH-EHDI Inpatient Screening Results not Performed Value Set</w:t>
        </w:r>
        <w:r w:rsidR="00A1460F">
          <w:rPr>
            <w:noProof/>
            <w:webHidden/>
          </w:rPr>
          <w:tab/>
        </w:r>
        <w:r w:rsidR="00A1460F">
          <w:rPr>
            <w:noProof/>
            <w:webHidden/>
          </w:rPr>
          <w:fldChar w:fldCharType="begin"/>
        </w:r>
        <w:r w:rsidR="00A1460F">
          <w:rPr>
            <w:noProof/>
            <w:webHidden/>
          </w:rPr>
          <w:instrText xml:space="preserve"> PAGEREF _Toc466555704 \h </w:instrText>
        </w:r>
        <w:r w:rsidR="00A1460F">
          <w:rPr>
            <w:noProof/>
            <w:webHidden/>
          </w:rPr>
        </w:r>
        <w:r w:rsidR="00A1460F">
          <w:rPr>
            <w:noProof/>
            <w:webHidden/>
          </w:rPr>
          <w:fldChar w:fldCharType="separate"/>
        </w:r>
        <w:r w:rsidR="00A1460F">
          <w:rPr>
            <w:noProof/>
            <w:webHidden/>
          </w:rPr>
          <w:t>209</w:t>
        </w:r>
        <w:r w:rsidR="00A1460F">
          <w:rPr>
            <w:noProof/>
            <w:webHidden/>
          </w:rPr>
          <w:fldChar w:fldCharType="end"/>
        </w:r>
      </w:hyperlink>
    </w:p>
    <w:p w14:paraId="3F3D4BE0" w14:textId="77777777" w:rsidR="00A1460F" w:rsidRDefault="00B64CE6">
      <w:pPr>
        <w:pStyle w:val="TOC3"/>
        <w:rPr>
          <w:rFonts w:asciiTheme="minorHAnsi" w:eastAsiaTheme="minorEastAsia" w:hAnsiTheme="minorHAnsi" w:cstheme="minorBidi"/>
          <w:noProof/>
          <w:sz w:val="22"/>
          <w:szCs w:val="22"/>
        </w:rPr>
      </w:pPr>
      <w:hyperlink w:anchor="_Toc466555705" w:history="1">
        <w:r w:rsidR="00A1460F" w:rsidRPr="00006302">
          <w:rPr>
            <w:rStyle w:val="Hyperlink"/>
            <w:noProof/>
          </w:rPr>
          <w:t>6.5.T JCIH-EHDI  Evidence of Hearing Screening Performed Codes</w:t>
        </w:r>
        <w:r w:rsidR="00A1460F">
          <w:rPr>
            <w:noProof/>
            <w:webHidden/>
          </w:rPr>
          <w:tab/>
        </w:r>
        <w:r w:rsidR="00A1460F">
          <w:rPr>
            <w:noProof/>
            <w:webHidden/>
          </w:rPr>
          <w:fldChar w:fldCharType="begin"/>
        </w:r>
        <w:r w:rsidR="00A1460F">
          <w:rPr>
            <w:noProof/>
            <w:webHidden/>
          </w:rPr>
          <w:instrText xml:space="preserve"> PAGEREF _Toc466555705 \h </w:instrText>
        </w:r>
        <w:r w:rsidR="00A1460F">
          <w:rPr>
            <w:noProof/>
            <w:webHidden/>
          </w:rPr>
        </w:r>
        <w:r w:rsidR="00A1460F">
          <w:rPr>
            <w:noProof/>
            <w:webHidden/>
          </w:rPr>
          <w:fldChar w:fldCharType="separate"/>
        </w:r>
        <w:r w:rsidR="00A1460F">
          <w:rPr>
            <w:noProof/>
            <w:webHidden/>
          </w:rPr>
          <w:t>209</w:t>
        </w:r>
        <w:r w:rsidR="00A1460F">
          <w:rPr>
            <w:noProof/>
            <w:webHidden/>
          </w:rPr>
          <w:fldChar w:fldCharType="end"/>
        </w:r>
      </w:hyperlink>
    </w:p>
    <w:p w14:paraId="2D94B528" w14:textId="77777777" w:rsidR="00A1460F" w:rsidRDefault="00B64CE6">
      <w:pPr>
        <w:pStyle w:val="TOC4"/>
        <w:rPr>
          <w:rFonts w:asciiTheme="minorHAnsi" w:eastAsiaTheme="minorEastAsia" w:hAnsiTheme="minorHAnsi" w:cstheme="minorBidi"/>
          <w:noProof/>
          <w:sz w:val="22"/>
          <w:szCs w:val="22"/>
        </w:rPr>
      </w:pPr>
      <w:hyperlink w:anchor="_Toc466555706" w:history="1">
        <w:r w:rsidR="00A1460F" w:rsidRPr="00006302">
          <w:rPr>
            <w:rStyle w:val="Hyperlink"/>
            <w:noProof/>
          </w:rPr>
          <w:t>6.5.T.1 Metadata</w:t>
        </w:r>
        <w:r w:rsidR="00A1460F">
          <w:rPr>
            <w:noProof/>
            <w:webHidden/>
          </w:rPr>
          <w:tab/>
        </w:r>
        <w:r w:rsidR="00A1460F">
          <w:rPr>
            <w:noProof/>
            <w:webHidden/>
          </w:rPr>
          <w:fldChar w:fldCharType="begin"/>
        </w:r>
        <w:r w:rsidR="00A1460F">
          <w:rPr>
            <w:noProof/>
            <w:webHidden/>
          </w:rPr>
          <w:instrText xml:space="preserve"> PAGEREF _Toc466555706 \h </w:instrText>
        </w:r>
        <w:r w:rsidR="00A1460F">
          <w:rPr>
            <w:noProof/>
            <w:webHidden/>
          </w:rPr>
        </w:r>
        <w:r w:rsidR="00A1460F">
          <w:rPr>
            <w:noProof/>
            <w:webHidden/>
          </w:rPr>
          <w:fldChar w:fldCharType="separate"/>
        </w:r>
        <w:r w:rsidR="00A1460F">
          <w:rPr>
            <w:noProof/>
            <w:webHidden/>
          </w:rPr>
          <w:t>209</w:t>
        </w:r>
        <w:r w:rsidR="00A1460F">
          <w:rPr>
            <w:noProof/>
            <w:webHidden/>
          </w:rPr>
          <w:fldChar w:fldCharType="end"/>
        </w:r>
      </w:hyperlink>
    </w:p>
    <w:p w14:paraId="3CF67EC5" w14:textId="77777777" w:rsidR="00A1460F" w:rsidRDefault="00B64CE6">
      <w:pPr>
        <w:pStyle w:val="TOC4"/>
        <w:rPr>
          <w:rFonts w:asciiTheme="minorHAnsi" w:eastAsiaTheme="minorEastAsia" w:hAnsiTheme="minorHAnsi" w:cstheme="minorBidi"/>
          <w:noProof/>
          <w:sz w:val="22"/>
          <w:szCs w:val="22"/>
        </w:rPr>
      </w:pPr>
      <w:hyperlink w:anchor="_Toc466555707" w:history="1">
        <w:r w:rsidR="00A1460F" w:rsidRPr="00006302">
          <w:rPr>
            <w:rStyle w:val="Hyperlink"/>
            <w:noProof/>
          </w:rPr>
          <w:t>6.5.T.2 JCIH-EHDI  Evidence of Hearing Screening Performed Value Set</w:t>
        </w:r>
        <w:r w:rsidR="00A1460F">
          <w:rPr>
            <w:noProof/>
            <w:webHidden/>
          </w:rPr>
          <w:tab/>
        </w:r>
        <w:r w:rsidR="00A1460F">
          <w:rPr>
            <w:noProof/>
            <w:webHidden/>
          </w:rPr>
          <w:fldChar w:fldCharType="begin"/>
        </w:r>
        <w:r w:rsidR="00A1460F">
          <w:rPr>
            <w:noProof/>
            <w:webHidden/>
          </w:rPr>
          <w:instrText xml:space="preserve"> PAGEREF _Toc466555707 \h </w:instrText>
        </w:r>
        <w:r w:rsidR="00A1460F">
          <w:rPr>
            <w:noProof/>
            <w:webHidden/>
          </w:rPr>
        </w:r>
        <w:r w:rsidR="00A1460F">
          <w:rPr>
            <w:noProof/>
            <w:webHidden/>
          </w:rPr>
          <w:fldChar w:fldCharType="separate"/>
        </w:r>
        <w:r w:rsidR="00A1460F">
          <w:rPr>
            <w:noProof/>
            <w:webHidden/>
          </w:rPr>
          <w:t>210</w:t>
        </w:r>
        <w:r w:rsidR="00A1460F">
          <w:rPr>
            <w:noProof/>
            <w:webHidden/>
          </w:rPr>
          <w:fldChar w:fldCharType="end"/>
        </w:r>
      </w:hyperlink>
    </w:p>
    <w:p w14:paraId="576A3118" w14:textId="77777777" w:rsidR="00A1460F" w:rsidRDefault="00B64CE6">
      <w:pPr>
        <w:pStyle w:val="TOC3"/>
        <w:rPr>
          <w:rFonts w:asciiTheme="minorHAnsi" w:eastAsiaTheme="minorEastAsia" w:hAnsiTheme="minorHAnsi" w:cstheme="minorBidi"/>
          <w:noProof/>
          <w:sz w:val="22"/>
          <w:szCs w:val="22"/>
        </w:rPr>
      </w:pPr>
      <w:hyperlink w:anchor="_Toc466555708" w:history="1">
        <w:r w:rsidR="00A1460F" w:rsidRPr="00006302">
          <w:rPr>
            <w:rStyle w:val="Hyperlink"/>
            <w:noProof/>
          </w:rPr>
          <w:t>6.5.U JCIH-EHDI  Procedure Declined Value Set Codes</w:t>
        </w:r>
        <w:r w:rsidR="00A1460F">
          <w:rPr>
            <w:noProof/>
            <w:webHidden/>
          </w:rPr>
          <w:tab/>
        </w:r>
        <w:r w:rsidR="00A1460F">
          <w:rPr>
            <w:noProof/>
            <w:webHidden/>
          </w:rPr>
          <w:fldChar w:fldCharType="begin"/>
        </w:r>
        <w:r w:rsidR="00A1460F">
          <w:rPr>
            <w:noProof/>
            <w:webHidden/>
          </w:rPr>
          <w:instrText xml:space="preserve"> PAGEREF _Toc466555708 \h </w:instrText>
        </w:r>
        <w:r w:rsidR="00A1460F">
          <w:rPr>
            <w:noProof/>
            <w:webHidden/>
          </w:rPr>
        </w:r>
        <w:r w:rsidR="00A1460F">
          <w:rPr>
            <w:noProof/>
            <w:webHidden/>
          </w:rPr>
          <w:fldChar w:fldCharType="separate"/>
        </w:r>
        <w:r w:rsidR="00A1460F">
          <w:rPr>
            <w:noProof/>
            <w:webHidden/>
          </w:rPr>
          <w:t>210</w:t>
        </w:r>
        <w:r w:rsidR="00A1460F">
          <w:rPr>
            <w:noProof/>
            <w:webHidden/>
          </w:rPr>
          <w:fldChar w:fldCharType="end"/>
        </w:r>
      </w:hyperlink>
    </w:p>
    <w:p w14:paraId="1FEA4448" w14:textId="77777777" w:rsidR="00A1460F" w:rsidRDefault="00B64CE6">
      <w:pPr>
        <w:pStyle w:val="TOC4"/>
        <w:rPr>
          <w:rFonts w:asciiTheme="minorHAnsi" w:eastAsiaTheme="minorEastAsia" w:hAnsiTheme="minorHAnsi" w:cstheme="minorBidi"/>
          <w:noProof/>
          <w:sz w:val="22"/>
          <w:szCs w:val="22"/>
        </w:rPr>
      </w:pPr>
      <w:hyperlink w:anchor="_Toc466555709" w:history="1">
        <w:r w:rsidR="00A1460F" w:rsidRPr="00006302">
          <w:rPr>
            <w:rStyle w:val="Hyperlink"/>
            <w:noProof/>
          </w:rPr>
          <w:t>6.5.U.1 Metadata</w:t>
        </w:r>
        <w:r w:rsidR="00A1460F">
          <w:rPr>
            <w:noProof/>
            <w:webHidden/>
          </w:rPr>
          <w:tab/>
        </w:r>
        <w:r w:rsidR="00A1460F">
          <w:rPr>
            <w:noProof/>
            <w:webHidden/>
          </w:rPr>
          <w:fldChar w:fldCharType="begin"/>
        </w:r>
        <w:r w:rsidR="00A1460F">
          <w:rPr>
            <w:noProof/>
            <w:webHidden/>
          </w:rPr>
          <w:instrText xml:space="preserve"> PAGEREF _Toc466555709 \h </w:instrText>
        </w:r>
        <w:r w:rsidR="00A1460F">
          <w:rPr>
            <w:noProof/>
            <w:webHidden/>
          </w:rPr>
        </w:r>
        <w:r w:rsidR="00A1460F">
          <w:rPr>
            <w:noProof/>
            <w:webHidden/>
          </w:rPr>
          <w:fldChar w:fldCharType="separate"/>
        </w:r>
        <w:r w:rsidR="00A1460F">
          <w:rPr>
            <w:noProof/>
            <w:webHidden/>
          </w:rPr>
          <w:t>210</w:t>
        </w:r>
        <w:r w:rsidR="00A1460F">
          <w:rPr>
            <w:noProof/>
            <w:webHidden/>
          </w:rPr>
          <w:fldChar w:fldCharType="end"/>
        </w:r>
      </w:hyperlink>
    </w:p>
    <w:p w14:paraId="794A3A78" w14:textId="77777777" w:rsidR="00A1460F" w:rsidRDefault="00B64CE6">
      <w:pPr>
        <w:pStyle w:val="TOC4"/>
        <w:rPr>
          <w:rFonts w:asciiTheme="minorHAnsi" w:eastAsiaTheme="minorEastAsia" w:hAnsiTheme="minorHAnsi" w:cstheme="minorBidi"/>
          <w:noProof/>
          <w:sz w:val="22"/>
          <w:szCs w:val="22"/>
        </w:rPr>
      </w:pPr>
      <w:hyperlink w:anchor="_Toc466555710" w:history="1">
        <w:r w:rsidR="00A1460F" w:rsidRPr="00006302">
          <w:rPr>
            <w:rStyle w:val="Hyperlink"/>
            <w:noProof/>
          </w:rPr>
          <w:t>6.5.U.2 JCIH-EHDI  Procedure Declined Value Set Value Set</w:t>
        </w:r>
        <w:r w:rsidR="00A1460F">
          <w:rPr>
            <w:noProof/>
            <w:webHidden/>
          </w:rPr>
          <w:tab/>
        </w:r>
        <w:r w:rsidR="00A1460F">
          <w:rPr>
            <w:noProof/>
            <w:webHidden/>
          </w:rPr>
          <w:fldChar w:fldCharType="begin"/>
        </w:r>
        <w:r w:rsidR="00A1460F">
          <w:rPr>
            <w:noProof/>
            <w:webHidden/>
          </w:rPr>
          <w:instrText xml:space="preserve"> PAGEREF _Toc466555710 \h </w:instrText>
        </w:r>
        <w:r w:rsidR="00A1460F">
          <w:rPr>
            <w:noProof/>
            <w:webHidden/>
          </w:rPr>
        </w:r>
        <w:r w:rsidR="00A1460F">
          <w:rPr>
            <w:noProof/>
            <w:webHidden/>
          </w:rPr>
          <w:fldChar w:fldCharType="separate"/>
        </w:r>
        <w:r w:rsidR="00A1460F">
          <w:rPr>
            <w:noProof/>
            <w:webHidden/>
          </w:rPr>
          <w:t>211</w:t>
        </w:r>
        <w:r w:rsidR="00A1460F">
          <w:rPr>
            <w:noProof/>
            <w:webHidden/>
          </w:rPr>
          <w:fldChar w:fldCharType="end"/>
        </w:r>
      </w:hyperlink>
    </w:p>
    <w:p w14:paraId="2FB21644" w14:textId="77777777" w:rsidR="00A1460F" w:rsidRDefault="00B64CE6">
      <w:pPr>
        <w:pStyle w:val="TOC3"/>
        <w:rPr>
          <w:rFonts w:asciiTheme="minorHAnsi" w:eastAsiaTheme="minorEastAsia" w:hAnsiTheme="minorHAnsi" w:cstheme="minorBidi"/>
          <w:noProof/>
          <w:sz w:val="22"/>
          <w:szCs w:val="22"/>
        </w:rPr>
      </w:pPr>
      <w:hyperlink w:anchor="_Toc466555711" w:history="1">
        <w:r w:rsidR="00A1460F" w:rsidRPr="00006302">
          <w:rPr>
            <w:rStyle w:val="Hyperlink"/>
            <w:noProof/>
          </w:rPr>
          <w:t>6.5.V  JCIH-EHDI Newborn Hearing Screening Abnormal Results Value Set Codes</w:t>
        </w:r>
        <w:r w:rsidR="00A1460F">
          <w:rPr>
            <w:noProof/>
            <w:webHidden/>
          </w:rPr>
          <w:tab/>
        </w:r>
        <w:r w:rsidR="00A1460F">
          <w:rPr>
            <w:noProof/>
            <w:webHidden/>
          </w:rPr>
          <w:fldChar w:fldCharType="begin"/>
        </w:r>
        <w:r w:rsidR="00A1460F">
          <w:rPr>
            <w:noProof/>
            <w:webHidden/>
          </w:rPr>
          <w:instrText xml:space="preserve"> PAGEREF _Toc466555711 \h </w:instrText>
        </w:r>
        <w:r w:rsidR="00A1460F">
          <w:rPr>
            <w:noProof/>
            <w:webHidden/>
          </w:rPr>
        </w:r>
        <w:r w:rsidR="00A1460F">
          <w:rPr>
            <w:noProof/>
            <w:webHidden/>
          </w:rPr>
          <w:fldChar w:fldCharType="separate"/>
        </w:r>
        <w:r w:rsidR="00A1460F">
          <w:rPr>
            <w:noProof/>
            <w:webHidden/>
          </w:rPr>
          <w:t>211</w:t>
        </w:r>
        <w:r w:rsidR="00A1460F">
          <w:rPr>
            <w:noProof/>
            <w:webHidden/>
          </w:rPr>
          <w:fldChar w:fldCharType="end"/>
        </w:r>
      </w:hyperlink>
    </w:p>
    <w:p w14:paraId="5E0CEE2A" w14:textId="77777777" w:rsidR="00A1460F" w:rsidRDefault="00B64CE6">
      <w:pPr>
        <w:pStyle w:val="TOC4"/>
        <w:rPr>
          <w:rFonts w:asciiTheme="minorHAnsi" w:eastAsiaTheme="minorEastAsia" w:hAnsiTheme="minorHAnsi" w:cstheme="minorBidi"/>
          <w:noProof/>
          <w:sz w:val="22"/>
          <w:szCs w:val="22"/>
        </w:rPr>
      </w:pPr>
      <w:hyperlink w:anchor="_Toc466555712" w:history="1">
        <w:r w:rsidR="00A1460F" w:rsidRPr="00006302">
          <w:rPr>
            <w:rStyle w:val="Hyperlink"/>
            <w:noProof/>
          </w:rPr>
          <w:t>6.5.V.1 Metadata</w:t>
        </w:r>
        <w:r w:rsidR="00A1460F">
          <w:rPr>
            <w:noProof/>
            <w:webHidden/>
          </w:rPr>
          <w:tab/>
        </w:r>
        <w:r w:rsidR="00A1460F">
          <w:rPr>
            <w:noProof/>
            <w:webHidden/>
          </w:rPr>
          <w:fldChar w:fldCharType="begin"/>
        </w:r>
        <w:r w:rsidR="00A1460F">
          <w:rPr>
            <w:noProof/>
            <w:webHidden/>
          </w:rPr>
          <w:instrText xml:space="preserve"> PAGEREF _Toc466555712 \h </w:instrText>
        </w:r>
        <w:r w:rsidR="00A1460F">
          <w:rPr>
            <w:noProof/>
            <w:webHidden/>
          </w:rPr>
        </w:r>
        <w:r w:rsidR="00A1460F">
          <w:rPr>
            <w:noProof/>
            <w:webHidden/>
          </w:rPr>
          <w:fldChar w:fldCharType="separate"/>
        </w:r>
        <w:r w:rsidR="00A1460F">
          <w:rPr>
            <w:noProof/>
            <w:webHidden/>
          </w:rPr>
          <w:t>211</w:t>
        </w:r>
        <w:r w:rsidR="00A1460F">
          <w:rPr>
            <w:noProof/>
            <w:webHidden/>
          </w:rPr>
          <w:fldChar w:fldCharType="end"/>
        </w:r>
      </w:hyperlink>
    </w:p>
    <w:p w14:paraId="3119BBB1" w14:textId="77777777" w:rsidR="00A1460F" w:rsidRDefault="00B64CE6">
      <w:pPr>
        <w:pStyle w:val="TOC4"/>
        <w:rPr>
          <w:rFonts w:asciiTheme="minorHAnsi" w:eastAsiaTheme="minorEastAsia" w:hAnsiTheme="minorHAnsi" w:cstheme="minorBidi"/>
          <w:noProof/>
          <w:sz w:val="22"/>
          <w:szCs w:val="22"/>
        </w:rPr>
      </w:pPr>
      <w:hyperlink w:anchor="_Toc466555713" w:history="1">
        <w:r w:rsidR="00A1460F" w:rsidRPr="00006302">
          <w:rPr>
            <w:rStyle w:val="Hyperlink"/>
            <w:noProof/>
          </w:rPr>
          <w:t>6.5.V.2 JCIH-EHDI Newborn Hearing Screening Abnormal Results Value Set</w:t>
        </w:r>
        <w:r w:rsidR="00A1460F">
          <w:rPr>
            <w:noProof/>
            <w:webHidden/>
          </w:rPr>
          <w:tab/>
        </w:r>
        <w:r w:rsidR="00A1460F">
          <w:rPr>
            <w:noProof/>
            <w:webHidden/>
          </w:rPr>
          <w:fldChar w:fldCharType="begin"/>
        </w:r>
        <w:r w:rsidR="00A1460F">
          <w:rPr>
            <w:noProof/>
            <w:webHidden/>
          </w:rPr>
          <w:instrText xml:space="preserve"> PAGEREF _Toc466555713 \h </w:instrText>
        </w:r>
        <w:r w:rsidR="00A1460F">
          <w:rPr>
            <w:noProof/>
            <w:webHidden/>
          </w:rPr>
        </w:r>
        <w:r w:rsidR="00A1460F">
          <w:rPr>
            <w:noProof/>
            <w:webHidden/>
          </w:rPr>
          <w:fldChar w:fldCharType="separate"/>
        </w:r>
        <w:r w:rsidR="00A1460F">
          <w:rPr>
            <w:noProof/>
            <w:webHidden/>
          </w:rPr>
          <w:t>212</w:t>
        </w:r>
        <w:r w:rsidR="00A1460F">
          <w:rPr>
            <w:noProof/>
            <w:webHidden/>
          </w:rPr>
          <w:fldChar w:fldCharType="end"/>
        </w:r>
      </w:hyperlink>
    </w:p>
    <w:p w14:paraId="4342477F" w14:textId="77777777" w:rsidR="00A1460F" w:rsidRDefault="00B64CE6">
      <w:pPr>
        <w:pStyle w:val="TOC3"/>
        <w:rPr>
          <w:rFonts w:asciiTheme="minorHAnsi" w:eastAsiaTheme="minorEastAsia" w:hAnsiTheme="minorHAnsi" w:cstheme="minorBidi"/>
          <w:noProof/>
          <w:sz w:val="22"/>
          <w:szCs w:val="22"/>
        </w:rPr>
      </w:pPr>
      <w:hyperlink w:anchor="_Toc466555714" w:history="1">
        <w:r w:rsidR="00A1460F" w:rsidRPr="00006302">
          <w:rPr>
            <w:rStyle w:val="Hyperlink"/>
            <w:noProof/>
          </w:rPr>
          <w:t>6.5.W Primary Site Value Set</w:t>
        </w:r>
        <w:r w:rsidR="00A1460F">
          <w:rPr>
            <w:noProof/>
            <w:webHidden/>
          </w:rPr>
          <w:tab/>
        </w:r>
        <w:r w:rsidR="00A1460F">
          <w:rPr>
            <w:noProof/>
            <w:webHidden/>
          </w:rPr>
          <w:fldChar w:fldCharType="begin"/>
        </w:r>
        <w:r w:rsidR="00A1460F">
          <w:rPr>
            <w:noProof/>
            <w:webHidden/>
          </w:rPr>
          <w:instrText xml:space="preserve"> PAGEREF _Toc466555714 \h </w:instrText>
        </w:r>
        <w:r w:rsidR="00A1460F">
          <w:rPr>
            <w:noProof/>
            <w:webHidden/>
          </w:rPr>
        </w:r>
        <w:r w:rsidR="00A1460F">
          <w:rPr>
            <w:noProof/>
            <w:webHidden/>
          </w:rPr>
          <w:fldChar w:fldCharType="separate"/>
        </w:r>
        <w:r w:rsidR="00A1460F">
          <w:rPr>
            <w:noProof/>
            <w:webHidden/>
          </w:rPr>
          <w:t>213</w:t>
        </w:r>
        <w:r w:rsidR="00A1460F">
          <w:rPr>
            <w:noProof/>
            <w:webHidden/>
          </w:rPr>
          <w:fldChar w:fldCharType="end"/>
        </w:r>
      </w:hyperlink>
    </w:p>
    <w:p w14:paraId="60BDB6F1" w14:textId="77777777" w:rsidR="00A1460F" w:rsidRDefault="00B64CE6">
      <w:pPr>
        <w:pStyle w:val="TOC3"/>
        <w:rPr>
          <w:rFonts w:asciiTheme="minorHAnsi" w:eastAsiaTheme="minorEastAsia" w:hAnsiTheme="minorHAnsi" w:cstheme="minorBidi"/>
          <w:noProof/>
          <w:sz w:val="22"/>
          <w:szCs w:val="22"/>
        </w:rPr>
      </w:pPr>
      <w:hyperlink w:anchor="_Toc466555715" w:history="1">
        <w:r w:rsidR="00A1460F" w:rsidRPr="00006302">
          <w:rPr>
            <w:rStyle w:val="Hyperlink"/>
            <w:noProof/>
          </w:rPr>
          <w:t>6.5.X Histologic Type Value Set</w:t>
        </w:r>
        <w:r w:rsidR="00A1460F">
          <w:rPr>
            <w:noProof/>
            <w:webHidden/>
          </w:rPr>
          <w:tab/>
        </w:r>
        <w:r w:rsidR="00A1460F">
          <w:rPr>
            <w:noProof/>
            <w:webHidden/>
          </w:rPr>
          <w:fldChar w:fldCharType="begin"/>
        </w:r>
        <w:r w:rsidR="00A1460F">
          <w:rPr>
            <w:noProof/>
            <w:webHidden/>
          </w:rPr>
          <w:instrText xml:space="preserve"> PAGEREF _Toc466555715 \h </w:instrText>
        </w:r>
        <w:r w:rsidR="00A1460F">
          <w:rPr>
            <w:noProof/>
            <w:webHidden/>
          </w:rPr>
        </w:r>
        <w:r w:rsidR="00A1460F">
          <w:rPr>
            <w:noProof/>
            <w:webHidden/>
          </w:rPr>
          <w:fldChar w:fldCharType="separate"/>
        </w:r>
        <w:r w:rsidR="00A1460F">
          <w:rPr>
            <w:noProof/>
            <w:webHidden/>
          </w:rPr>
          <w:t>213</w:t>
        </w:r>
        <w:r w:rsidR="00A1460F">
          <w:rPr>
            <w:noProof/>
            <w:webHidden/>
          </w:rPr>
          <w:fldChar w:fldCharType="end"/>
        </w:r>
      </w:hyperlink>
    </w:p>
    <w:p w14:paraId="6920134A" w14:textId="77777777" w:rsidR="00A1460F" w:rsidRDefault="00B64CE6">
      <w:pPr>
        <w:pStyle w:val="TOC3"/>
        <w:rPr>
          <w:rFonts w:asciiTheme="minorHAnsi" w:eastAsiaTheme="minorEastAsia" w:hAnsiTheme="minorHAnsi" w:cstheme="minorBidi"/>
          <w:noProof/>
          <w:sz w:val="22"/>
          <w:szCs w:val="22"/>
        </w:rPr>
      </w:pPr>
      <w:hyperlink w:anchor="_Toc466555716" w:history="1">
        <w:r w:rsidR="00A1460F" w:rsidRPr="00006302">
          <w:rPr>
            <w:rStyle w:val="Hyperlink"/>
            <w:noProof/>
          </w:rPr>
          <w:t>6.5.Y Derived AJCC Descriptor (T,N,M) Value Set</w:t>
        </w:r>
        <w:r w:rsidR="00A1460F">
          <w:rPr>
            <w:noProof/>
            <w:webHidden/>
          </w:rPr>
          <w:tab/>
        </w:r>
        <w:r w:rsidR="00A1460F">
          <w:rPr>
            <w:noProof/>
            <w:webHidden/>
          </w:rPr>
          <w:fldChar w:fldCharType="begin"/>
        </w:r>
        <w:r w:rsidR="00A1460F">
          <w:rPr>
            <w:noProof/>
            <w:webHidden/>
          </w:rPr>
          <w:instrText xml:space="preserve"> PAGEREF _Toc466555716 \h </w:instrText>
        </w:r>
        <w:r w:rsidR="00A1460F">
          <w:rPr>
            <w:noProof/>
            <w:webHidden/>
          </w:rPr>
        </w:r>
        <w:r w:rsidR="00A1460F">
          <w:rPr>
            <w:noProof/>
            <w:webHidden/>
          </w:rPr>
          <w:fldChar w:fldCharType="separate"/>
        </w:r>
        <w:r w:rsidR="00A1460F">
          <w:rPr>
            <w:noProof/>
            <w:webHidden/>
          </w:rPr>
          <w:t>213</w:t>
        </w:r>
        <w:r w:rsidR="00A1460F">
          <w:rPr>
            <w:noProof/>
            <w:webHidden/>
          </w:rPr>
          <w:fldChar w:fldCharType="end"/>
        </w:r>
      </w:hyperlink>
    </w:p>
    <w:p w14:paraId="0E90F2A0" w14:textId="77777777" w:rsidR="00A1460F" w:rsidRDefault="00B64CE6">
      <w:pPr>
        <w:pStyle w:val="TOC3"/>
        <w:rPr>
          <w:rFonts w:asciiTheme="minorHAnsi" w:eastAsiaTheme="minorEastAsia" w:hAnsiTheme="minorHAnsi" w:cstheme="minorBidi"/>
          <w:noProof/>
          <w:sz w:val="22"/>
          <w:szCs w:val="22"/>
        </w:rPr>
      </w:pPr>
      <w:hyperlink w:anchor="_Toc466555717" w:history="1">
        <w:r w:rsidR="00A1460F" w:rsidRPr="00006302">
          <w:rPr>
            <w:rStyle w:val="Hyperlink"/>
            <w:noProof/>
          </w:rPr>
          <w:t>6.5.Z TNM Edition Value Set</w:t>
        </w:r>
        <w:r w:rsidR="00A1460F">
          <w:rPr>
            <w:noProof/>
            <w:webHidden/>
          </w:rPr>
          <w:tab/>
        </w:r>
        <w:r w:rsidR="00A1460F">
          <w:rPr>
            <w:noProof/>
            <w:webHidden/>
          </w:rPr>
          <w:fldChar w:fldCharType="begin"/>
        </w:r>
        <w:r w:rsidR="00A1460F">
          <w:rPr>
            <w:noProof/>
            <w:webHidden/>
          </w:rPr>
          <w:instrText xml:space="preserve"> PAGEREF _Toc466555717 \h </w:instrText>
        </w:r>
        <w:r w:rsidR="00A1460F">
          <w:rPr>
            <w:noProof/>
            <w:webHidden/>
          </w:rPr>
        </w:r>
        <w:r w:rsidR="00A1460F">
          <w:rPr>
            <w:noProof/>
            <w:webHidden/>
          </w:rPr>
          <w:fldChar w:fldCharType="separate"/>
        </w:r>
        <w:r w:rsidR="00A1460F">
          <w:rPr>
            <w:noProof/>
            <w:webHidden/>
          </w:rPr>
          <w:t>213</w:t>
        </w:r>
        <w:r w:rsidR="00A1460F">
          <w:rPr>
            <w:noProof/>
            <w:webHidden/>
          </w:rPr>
          <w:fldChar w:fldCharType="end"/>
        </w:r>
      </w:hyperlink>
    </w:p>
    <w:p w14:paraId="69B89773" w14:textId="77777777" w:rsidR="00A1460F" w:rsidRDefault="00B64CE6">
      <w:pPr>
        <w:pStyle w:val="TOC3"/>
        <w:rPr>
          <w:rFonts w:asciiTheme="minorHAnsi" w:eastAsiaTheme="minorEastAsia" w:hAnsiTheme="minorHAnsi" w:cstheme="minorBidi"/>
          <w:noProof/>
          <w:sz w:val="22"/>
          <w:szCs w:val="22"/>
        </w:rPr>
      </w:pPr>
      <w:hyperlink w:anchor="_Toc466555718" w:history="1">
        <w:r w:rsidR="00A1460F" w:rsidRPr="00006302">
          <w:rPr>
            <w:rStyle w:val="Hyperlink"/>
            <w:noProof/>
          </w:rPr>
          <w:t>6.5.AA TNM Stage Group Value Set</w:t>
        </w:r>
        <w:r w:rsidR="00A1460F">
          <w:rPr>
            <w:noProof/>
            <w:webHidden/>
          </w:rPr>
          <w:tab/>
        </w:r>
        <w:r w:rsidR="00A1460F">
          <w:rPr>
            <w:noProof/>
            <w:webHidden/>
          </w:rPr>
          <w:fldChar w:fldCharType="begin"/>
        </w:r>
        <w:r w:rsidR="00A1460F">
          <w:rPr>
            <w:noProof/>
            <w:webHidden/>
          </w:rPr>
          <w:instrText xml:space="preserve"> PAGEREF _Toc466555718 \h </w:instrText>
        </w:r>
        <w:r w:rsidR="00A1460F">
          <w:rPr>
            <w:noProof/>
            <w:webHidden/>
          </w:rPr>
        </w:r>
        <w:r w:rsidR="00A1460F">
          <w:rPr>
            <w:noProof/>
            <w:webHidden/>
          </w:rPr>
          <w:fldChar w:fldCharType="separate"/>
        </w:r>
        <w:r w:rsidR="00A1460F">
          <w:rPr>
            <w:noProof/>
            <w:webHidden/>
          </w:rPr>
          <w:t>214</w:t>
        </w:r>
        <w:r w:rsidR="00A1460F">
          <w:rPr>
            <w:noProof/>
            <w:webHidden/>
          </w:rPr>
          <w:fldChar w:fldCharType="end"/>
        </w:r>
      </w:hyperlink>
    </w:p>
    <w:p w14:paraId="699700E0" w14:textId="77777777" w:rsidR="00A1460F" w:rsidRDefault="00B64CE6">
      <w:pPr>
        <w:pStyle w:val="TOC3"/>
        <w:rPr>
          <w:rFonts w:asciiTheme="minorHAnsi" w:eastAsiaTheme="minorEastAsia" w:hAnsiTheme="minorHAnsi" w:cstheme="minorBidi"/>
          <w:noProof/>
          <w:sz w:val="22"/>
          <w:szCs w:val="22"/>
        </w:rPr>
      </w:pPr>
      <w:hyperlink w:anchor="_Toc466555719" w:history="1">
        <w:r w:rsidR="00A1460F" w:rsidRPr="00006302">
          <w:rPr>
            <w:rStyle w:val="Hyperlink"/>
            <w:noProof/>
          </w:rPr>
          <w:t>6.5.BB TNM Stage Descriptor Value Set</w:t>
        </w:r>
        <w:r w:rsidR="00A1460F">
          <w:rPr>
            <w:noProof/>
            <w:webHidden/>
          </w:rPr>
          <w:tab/>
        </w:r>
        <w:r w:rsidR="00A1460F">
          <w:rPr>
            <w:noProof/>
            <w:webHidden/>
          </w:rPr>
          <w:fldChar w:fldCharType="begin"/>
        </w:r>
        <w:r w:rsidR="00A1460F">
          <w:rPr>
            <w:noProof/>
            <w:webHidden/>
          </w:rPr>
          <w:instrText xml:space="preserve"> PAGEREF _Toc466555719 \h </w:instrText>
        </w:r>
        <w:r w:rsidR="00A1460F">
          <w:rPr>
            <w:noProof/>
            <w:webHidden/>
          </w:rPr>
        </w:r>
        <w:r w:rsidR="00A1460F">
          <w:rPr>
            <w:noProof/>
            <w:webHidden/>
          </w:rPr>
          <w:fldChar w:fldCharType="separate"/>
        </w:r>
        <w:r w:rsidR="00A1460F">
          <w:rPr>
            <w:noProof/>
            <w:webHidden/>
          </w:rPr>
          <w:t>215</w:t>
        </w:r>
        <w:r w:rsidR="00A1460F">
          <w:rPr>
            <w:noProof/>
            <w:webHidden/>
          </w:rPr>
          <w:fldChar w:fldCharType="end"/>
        </w:r>
      </w:hyperlink>
    </w:p>
    <w:p w14:paraId="61097301" w14:textId="77777777" w:rsidR="00A1460F" w:rsidRDefault="00B64CE6">
      <w:pPr>
        <w:pStyle w:val="TOC3"/>
        <w:rPr>
          <w:rFonts w:asciiTheme="minorHAnsi" w:eastAsiaTheme="minorEastAsia" w:hAnsiTheme="minorHAnsi" w:cstheme="minorBidi"/>
          <w:noProof/>
          <w:sz w:val="22"/>
          <w:szCs w:val="22"/>
        </w:rPr>
      </w:pPr>
      <w:hyperlink w:anchor="_Toc466555720" w:history="1">
        <w:r w:rsidR="00A1460F" w:rsidRPr="00006302">
          <w:rPr>
            <w:rStyle w:val="Hyperlink"/>
            <w:noProof/>
          </w:rPr>
          <w:t>6.5.CC TNM Tumor Value Set</w:t>
        </w:r>
        <w:r w:rsidR="00A1460F">
          <w:rPr>
            <w:noProof/>
            <w:webHidden/>
          </w:rPr>
          <w:tab/>
        </w:r>
        <w:r w:rsidR="00A1460F">
          <w:rPr>
            <w:noProof/>
            <w:webHidden/>
          </w:rPr>
          <w:fldChar w:fldCharType="begin"/>
        </w:r>
        <w:r w:rsidR="00A1460F">
          <w:rPr>
            <w:noProof/>
            <w:webHidden/>
          </w:rPr>
          <w:instrText xml:space="preserve"> PAGEREF _Toc466555720 \h </w:instrText>
        </w:r>
        <w:r w:rsidR="00A1460F">
          <w:rPr>
            <w:noProof/>
            <w:webHidden/>
          </w:rPr>
        </w:r>
        <w:r w:rsidR="00A1460F">
          <w:rPr>
            <w:noProof/>
            <w:webHidden/>
          </w:rPr>
          <w:fldChar w:fldCharType="separate"/>
        </w:r>
        <w:r w:rsidR="00A1460F">
          <w:rPr>
            <w:noProof/>
            <w:webHidden/>
          </w:rPr>
          <w:t>215</w:t>
        </w:r>
        <w:r w:rsidR="00A1460F">
          <w:rPr>
            <w:noProof/>
            <w:webHidden/>
          </w:rPr>
          <w:fldChar w:fldCharType="end"/>
        </w:r>
      </w:hyperlink>
    </w:p>
    <w:p w14:paraId="428DE134" w14:textId="77777777" w:rsidR="00A1460F" w:rsidRDefault="00B64CE6">
      <w:pPr>
        <w:pStyle w:val="TOC3"/>
        <w:rPr>
          <w:rFonts w:asciiTheme="minorHAnsi" w:eastAsiaTheme="minorEastAsia" w:hAnsiTheme="minorHAnsi" w:cstheme="minorBidi"/>
          <w:noProof/>
          <w:sz w:val="22"/>
          <w:szCs w:val="22"/>
        </w:rPr>
      </w:pPr>
      <w:hyperlink w:anchor="_Toc466555721" w:history="1">
        <w:r w:rsidR="00A1460F" w:rsidRPr="00006302">
          <w:rPr>
            <w:rStyle w:val="Hyperlink"/>
            <w:noProof/>
          </w:rPr>
          <w:t>6.5.DD TNM Node Value Set</w:t>
        </w:r>
        <w:r w:rsidR="00A1460F">
          <w:rPr>
            <w:noProof/>
            <w:webHidden/>
          </w:rPr>
          <w:tab/>
        </w:r>
        <w:r w:rsidR="00A1460F">
          <w:rPr>
            <w:noProof/>
            <w:webHidden/>
          </w:rPr>
          <w:fldChar w:fldCharType="begin"/>
        </w:r>
        <w:r w:rsidR="00A1460F">
          <w:rPr>
            <w:noProof/>
            <w:webHidden/>
          </w:rPr>
          <w:instrText xml:space="preserve"> PAGEREF _Toc466555721 \h </w:instrText>
        </w:r>
        <w:r w:rsidR="00A1460F">
          <w:rPr>
            <w:noProof/>
            <w:webHidden/>
          </w:rPr>
        </w:r>
        <w:r w:rsidR="00A1460F">
          <w:rPr>
            <w:noProof/>
            <w:webHidden/>
          </w:rPr>
          <w:fldChar w:fldCharType="separate"/>
        </w:r>
        <w:r w:rsidR="00A1460F">
          <w:rPr>
            <w:noProof/>
            <w:webHidden/>
          </w:rPr>
          <w:t>216</w:t>
        </w:r>
        <w:r w:rsidR="00A1460F">
          <w:rPr>
            <w:noProof/>
            <w:webHidden/>
          </w:rPr>
          <w:fldChar w:fldCharType="end"/>
        </w:r>
      </w:hyperlink>
    </w:p>
    <w:p w14:paraId="58055AAF" w14:textId="77777777" w:rsidR="00A1460F" w:rsidRDefault="00B64CE6">
      <w:pPr>
        <w:pStyle w:val="TOC3"/>
        <w:rPr>
          <w:rFonts w:asciiTheme="minorHAnsi" w:eastAsiaTheme="minorEastAsia" w:hAnsiTheme="minorHAnsi" w:cstheme="minorBidi"/>
          <w:noProof/>
          <w:sz w:val="22"/>
          <w:szCs w:val="22"/>
        </w:rPr>
      </w:pPr>
      <w:hyperlink w:anchor="_Toc466555722" w:history="1">
        <w:r w:rsidR="00A1460F" w:rsidRPr="00006302">
          <w:rPr>
            <w:rStyle w:val="Hyperlink"/>
            <w:noProof/>
          </w:rPr>
          <w:t>6.5.EE TNM Metastasis Value Set</w:t>
        </w:r>
        <w:r w:rsidR="00A1460F">
          <w:rPr>
            <w:noProof/>
            <w:webHidden/>
          </w:rPr>
          <w:tab/>
        </w:r>
        <w:r w:rsidR="00A1460F">
          <w:rPr>
            <w:noProof/>
            <w:webHidden/>
          </w:rPr>
          <w:fldChar w:fldCharType="begin"/>
        </w:r>
        <w:r w:rsidR="00A1460F">
          <w:rPr>
            <w:noProof/>
            <w:webHidden/>
          </w:rPr>
          <w:instrText xml:space="preserve"> PAGEREF _Toc466555722 \h </w:instrText>
        </w:r>
        <w:r w:rsidR="00A1460F">
          <w:rPr>
            <w:noProof/>
            <w:webHidden/>
          </w:rPr>
        </w:r>
        <w:r w:rsidR="00A1460F">
          <w:rPr>
            <w:noProof/>
            <w:webHidden/>
          </w:rPr>
          <w:fldChar w:fldCharType="separate"/>
        </w:r>
        <w:r w:rsidR="00A1460F">
          <w:rPr>
            <w:noProof/>
            <w:webHidden/>
          </w:rPr>
          <w:t>217</w:t>
        </w:r>
        <w:r w:rsidR="00A1460F">
          <w:rPr>
            <w:noProof/>
            <w:webHidden/>
          </w:rPr>
          <w:fldChar w:fldCharType="end"/>
        </w:r>
      </w:hyperlink>
    </w:p>
    <w:p w14:paraId="6074E0C3" w14:textId="77777777" w:rsidR="00A1460F" w:rsidRDefault="00B64CE6">
      <w:pPr>
        <w:pStyle w:val="TOC3"/>
        <w:rPr>
          <w:rFonts w:asciiTheme="minorHAnsi" w:eastAsiaTheme="minorEastAsia" w:hAnsiTheme="minorHAnsi" w:cstheme="minorBidi"/>
          <w:noProof/>
          <w:sz w:val="22"/>
          <w:szCs w:val="22"/>
        </w:rPr>
      </w:pPr>
      <w:hyperlink w:anchor="_Toc466555723" w:history="1">
        <w:r w:rsidR="00A1460F" w:rsidRPr="00006302">
          <w:rPr>
            <w:rStyle w:val="Hyperlink"/>
            <w:noProof/>
          </w:rPr>
          <w:t>6.5.FF QRPH VRDR Autopsy Procedure Performed Codes</w:t>
        </w:r>
        <w:r w:rsidR="00A1460F">
          <w:rPr>
            <w:noProof/>
            <w:webHidden/>
          </w:rPr>
          <w:tab/>
        </w:r>
        <w:r w:rsidR="00A1460F">
          <w:rPr>
            <w:noProof/>
            <w:webHidden/>
          </w:rPr>
          <w:fldChar w:fldCharType="begin"/>
        </w:r>
        <w:r w:rsidR="00A1460F">
          <w:rPr>
            <w:noProof/>
            <w:webHidden/>
          </w:rPr>
          <w:instrText xml:space="preserve"> PAGEREF _Toc466555723 \h </w:instrText>
        </w:r>
        <w:r w:rsidR="00A1460F">
          <w:rPr>
            <w:noProof/>
            <w:webHidden/>
          </w:rPr>
        </w:r>
        <w:r w:rsidR="00A1460F">
          <w:rPr>
            <w:noProof/>
            <w:webHidden/>
          </w:rPr>
          <w:fldChar w:fldCharType="separate"/>
        </w:r>
        <w:r w:rsidR="00A1460F">
          <w:rPr>
            <w:noProof/>
            <w:webHidden/>
          </w:rPr>
          <w:t>217</w:t>
        </w:r>
        <w:r w:rsidR="00A1460F">
          <w:rPr>
            <w:noProof/>
            <w:webHidden/>
          </w:rPr>
          <w:fldChar w:fldCharType="end"/>
        </w:r>
      </w:hyperlink>
    </w:p>
    <w:p w14:paraId="7EDF75F9" w14:textId="77777777" w:rsidR="00A1460F" w:rsidRDefault="00B64CE6">
      <w:pPr>
        <w:pStyle w:val="TOC4"/>
        <w:rPr>
          <w:rFonts w:asciiTheme="minorHAnsi" w:eastAsiaTheme="minorEastAsia" w:hAnsiTheme="minorHAnsi" w:cstheme="minorBidi"/>
          <w:noProof/>
          <w:sz w:val="22"/>
          <w:szCs w:val="22"/>
        </w:rPr>
      </w:pPr>
      <w:hyperlink w:anchor="_Toc466555724" w:history="1">
        <w:r w:rsidR="00A1460F" w:rsidRPr="00006302">
          <w:rPr>
            <w:rStyle w:val="Hyperlink"/>
            <w:bCs/>
            <w:noProof/>
          </w:rPr>
          <w:t>6.5.FF.1 Metadata</w:t>
        </w:r>
        <w:r w:rsidR="00A1460F">
          <w:rPr>
            <w:noProof/>
            <w:webHidden/>
          </w:rPr>
          <w:tab/>
        </w:r>
        <w:r w:rsidR="00A1460F">
          <w:rPr>
            <w:noProof/>
            <w:webHidden/>
          </w:rPr>
          <w:fldChar w:fldCharType="begin"/>
        </w:r>
        <w:r w:rsidR="00A1460F">
          <w:rPr>
            <w:noProof/>
            <w:webHidden/>
          </w:rPr>
          <w:instrText xml:space="preserve"> PAGEREF _Toc466555724 \h </w:instrText>
        </w:r>
        <w:r w:rsidR="00A1460F">
          <w:rPr>
            <w:noProof/>
            <w:webHidden/>
          </w:rPr>
        </w:r>
        <w:r w:rsidR="00A1460F">
          <w:rPr>
            <w:noProof/>
            <w:webHidden/>
          </w:rPr>
          <w:fldChar w:fldCharType="separate"/>
        </w:r>
        <w:r w:rsidR="00A1460F">
          <w:rPr>
            <w:noProof/>
            <w:webHidden/>
          </w:rPr>
          <w:t>217</w:t>
        </w:r>
        <w:r w:rsidR="00A1460F">
          <w:rPr>
            <w:noProof/>
            <w:webHidden/>
          </w:rPr>
          <w:fldChar w:fldCharType="end"/>
        </w:r>
      </w:hyperlink>
    </w:p>
    <w:p w14:paraId="5DBDC931" w14:textId="77777777" w:rsidR="00A1460F" w:rsidRDefault="00B64CE6">
      <w:pPr>
        <w:pStyle w:val="TOC4"/>
        <w:rPr>
          <w:rFonts w:asciiTheme="minorHAnsi" w:eastAsiaTheme="minorEastAsia" w:hAnsiTheme="minorHAnsi" w:cstheme="minorBidi"/>
          <w:noProof/>
          <w:sz w:val="22"/>
          <w:szCs w:val="22"/>
        </w:rPr>
      </w:pPr>
      <w:hyperlink w:anchor="_Toc466555725" w:history="1">
        <w:r w:rsidR="00A1460F" w:rsidRPr="00006302">
          <w:rPr>
            <w:rStyle w:val="Hyperlink"/>
            <w:bCs/>
            <w:noProof/>
          </w:rPr>
          <w:t>6.5.FF.2 VRDR Autopsy Procedure Performed Value Set</w:t>
        </w:r>
        <w:r w:rsidR="00A1460F">
          <w:rPr>
            <w:noProof/>
            <w:webHidden/>
          </w:rPr>
          <w:tab/>
        </w:r>
        <w:r w:rsidR="00A1460F">
          <w:rPr>
            <w:noProof/>
            <w:webHidden/>
          </w:rPr>
          <w:fldChar w:fldCharType="begin"/>
        </w:r>
        <w:r w:rsidR="00A1460F">
          <w:rPr>
            <w:noProof/>
            <w:webHidden/>
          </w:rPr>
          <w:instrText xml:space="preserve"> PAGEREF _Toc466555725 \h </w:instrText>
        </w:r>
        <w:r w:rsidR="00A1460F">
          <w:rPr>
            <w:noProof/>
            <w:webHidden/>
          </w:rPr>
        </w:r>
        <w:r w:rsidR="00A1460F">
          <w:rPr>
            <w:noProof/>
            <w:webHidden/>
          </w:rPr>
          <w:fldChar w:fldCharType="separate"/>
        </w:r>
        <w:r w:rsidR="00A1460F">
          <w:rPr>
            <w:noProof/>
            <w:webHidden/>
          </w:rPr>
          <w:t>218</w:t>
        </w:r>
        <w:r w:rsidR="00A1460F">
          <w:rPr>
            <w:noProof/>
            <w:webHidden/>
          </w:rPr>
          <w:fldChar w:fldCharType="end"/>
        </w:r>
      </w:hyperlink>
    </w:p>
    <w:p w14:paraId="54DC40D4" w14:textId="77777777" w:rsidR="00A1460F" w:rsidRDefault="00B64CE6">
      <w:pPr>
        <w:pStyle w:val="TOC3"/>
        <w:rPr>
          <w:rFonts w:asciiTheme="minorHAnsi" w:eastAsiaTheme="minorEastAsia" w:hAnsiTheme="minorHAnsi" w:cstheme="minorBidi"/>
          <w:noProof/>
          <w:sz w:val="22"/>
          <w:szCs w:val="22"/>
        </w:rPr>
      </w:pPr>
      <w:hyperlink w:anchor="_Toc466555726" w:history="1">
        <w:r w:rsidR="00A1460F" w:rsidRPr="00006302">
          <w:rPr>
            <w:rStyle w:val="Hyperlink"/>
            <w:bCs/>
            <w:noProof/>
          </w:rPr>
          <w:t>6.5.GG QRPH VRDR Autopsy Not Performed Codes</w:t>
        </w:r>
        <w:r w:rsidR="00A1460F">
          <w:rPr>
            <w:noProof/>
            <w:webHidden/>
          </w:rPr>
          <w:tab/>
        </w:r>
        <w:r w:rsidR="00A1460F">
          <w:rPr>
            <w:noProof/>
            <w:webHidden/>
          </w:rPr>
          <w:fldChar w:fldCharType="begin"/>
        </w:r>
        <w:r w:rsidR="00A1460F">
          <w:rPr>
            <w:noProof/>
            <w:webHidden/>
          </w:rPr>
          <w:instrText xml:space="preserve"> PAGEREF _Toc466555726 \h </w:instrText>
        </w:r>
        <w:r w:rsidR="00A1460F">
          <w:rPr>
            <w:noProof/>
            <w:webHidden/>
          </w:rPr>
        </w:r>
        <w:r w:rsidR="00A1460F">
          <w:rPr>
            <w:noProof/>
            <w:webHidden/>
          </w:rPr>
          <w:fldChar w:fldCharType="separate"/>
        </w:r>
        <w:r w:rsidR="00A1460F">
          <w:rPr>
            <w:noProof/>
            <w:webHidden/>
          </w:rPr>
          <w:t>220</w:t>
        </w:r>
        <w:r w:rsidR="00A1460F">
          <w:rPr>
            <w:noProof/>
            <w:webHidden/>
          </w:rPr>
          <w:fldChar w:fldCharType="end"/>
        </w:r>
      </w:hyperlink>
    </w:p>
    <w:p w14:paraId="20AFF1AA" w14:textId="77777777" w:rsidR="00A1460F" w:rsidRDefault="00B64CE6">
      <w:pPr>
        <w:pStyle w:val="TOC4"/>
        <w:rPr>
          <w:rFonts w:asciiTheme="minorHAnsi" w:eastAsiaTheme="minorEastAsia" w:hAnsiTheme="minorHAnsi" w:cstheme="minorBidi"/>
          <w:noProof/>
          <w:sz w:val="22"/>
          <w:szCs w:val="22"/>
        </w:rPr>
      </w:pPr>
      <w:hyperlink w:anchor="_Toc466555727" w:history="1">
        <w:r w:rsidR="00A1460F" w:rsidRPr="00006302">
          <w:rPr>
            <w:rStyle w:val="Hyperlink"/>
            <w:bCs/>
            <w:noProof/>
          </w:rPr>
          <w:t>6.5.GG.1 Metadata</w:t>
        </w:r>
        <w:r w:rsidR="00A1460F">
          <w:rPr>
            <w:noProof/>
            <w:webHidden/>
          </w:rPr>
          <w:tab/>
        </w:r>
        <w:r w:rsidR="00A1460F">
          <w:rPr>
            <w:noProof/>
            <w:webHidden/>
          </w:rPr>
          <w:fldChar w:fldCharType="begin"/>
        </w:r>
        <w:r w:rsidR="00A1460F">
          <w:rPr>
            <w:noProof/>
            <w:webHidden/>
          </w:rPr>
          <w:instrText xml:space="preserve"> PAGEREF _Toc466555727 \h </w:instrText>
        </w:r>
        <w:r w:rsidR="00A1460F">
          <w:rPr>
            <w:noProof/>
            <w:webHidden/>
          </w:rPr>
        </w:r>
        <w:r w:rsidR="00A1460F">
          <w:rPr>
            <w:noProof/>
            <w:webHidden/>
          </w:rPr>
          <w:fldChar w:fldCharType="separate"/>
        </w:r>
        <w:r w:rsidR="00A1460F">
          <w:rPr>
            <w:noProof/>
            <w:webHidden/>
          </w:rPr>
          <w:t>220</w:t>
        </w:r>
        <w:r w:rsidR="00A1460F">
          <w:rPr>
            <w:noProof/>
            <w:webHidden/>
          </w:rPr>
          <w:fldChar w:fldCharType="end"/>
        </w:r>
      </w:hyperlink>
    </w:p>
    <w:p w14:paraId="18D6C8C6" w14:textId="77777777" w:rsidR="00A1460F" w:rsidRDefault="00B64CE6">
      <w:pPr>
        <w:pStyle w:val="TOC4"/>
        <w:rPr>
          <w:rFonts w:asciiTheme="minorHAnsi" w:eastAsiaTheme="minorEastAsia" w:hAnsiTheme="minorHAnsi" w:cstheme="minorBidi"/>
          <w:noProof/>
          <w:sz w:val="22"/>
          <w:szCs w:val="22"/>
        </w:rPr>
      </w:pPr>
      <w:hyperlink w:anchor="_Toc466555728" w:history="1">
        <w:r w:rsidR="00A1460F" w:rsidRPr="00006302">
          <w:rPr>
            <w:rStyle w:val="Hyperlink"/>
            <w:bCs/>
            <w:noProof/>
          </w:rPr>
          <w:t>6.5.GG.2 VRDR Autopsy Not Performed Value Set</w:t>
        </w:r>
        <w:r w:rsidR="00A1460F">
          <w:rPr>
            <w:noProof/>
            <w:webHidden/>
          </w:rPr>
          <w:tab/>
        </w:r>
        <w:r w:rsidR="00A1460F">
          <w:rPr>
            <w:noProof/>
            <w:webHidden/>
          </w:rPr>
          <w:fldChar w:fldCharType="begin"/>
        </w:r>
        <w:r w:rsidR="00A1460F">
          <w:rPr>
            <w:noProof/>
            <w:webHidden/>
          </w:rPr>
          <w:instrText xml:space="preserve"> PAGEREF _Toc466555728 \h </w:instrText>
        </w:r>
        <w:r w:rsidR="00A1460F">
          <w:rPr>
            <w:noProof/>
            <w:webHidden/>
          </w:rPr>
        </w:r>
        <w:r w:rsidR="00A1460F">
          <w:rPr>
            <w:noProof/>
            <w:webHidden/>
          </w:rPr>
          <w:fldChar w:fldCharType="separate"/>
        </w:r>
        <w:r w:rsidR="00A1460F">
          <w:rPr>
            <w:noProof/>
            <w:webHidden/>
          </w:rPr>
          <w:t>221</w:t>
        </w:r>
        <w:r w:rsidR="00A1460F">
          <w:rPr>
            <w:noProof/>
            <w:webHidden/>
          </w:rPr>
          <w:fldChar w:fldCharType="end"/>
        </w:r>
      </w:hyperlink>
    </w:p>
    <w:p w14:paraId="02E10862" w14:textId="77777777" w:rsidR="00A1460F" w:rsidRDefault="00B64CE6">
      <w:pPr>
        <w:pStyle w:val="TOC3"/>
        <w:rPr>
          <w:rFonts w:asciiTheme="minorHAnsi" w:eastAsiaTheme="minorEastAsia" w:hAnsiTheme="minorHAnsi" w:cstheme="minorBidi"/>
          <w:noProof/>
          <w:sz w:val="22"/>
          <w:szCs w:val="22"/>
        </w:rPr>
      </w:pPr>
      <w:hyperlink w:anchor="_Toc466555729" w:history="1">
        <w:r w:rsidR="00A1460F" w:rsidRPr="00006302">
          <w:rPr>
            <w:rStyle w:val="Hyperlink"/>
            <w:bCs/>
            <w:noProof/>
          </w:rPr>
          <w:t>6.5.HH VRDR Discharge Death Codes</w:t>
        </w:r>
        <w:r w:rsidR="00A1460F">
          <w:rPr>
            <w:noProof/>
            <w:webHidden/>
          </w:rPr>
          <w:tab/>
        </w:r>
        <w:r w:rsidR="00A1460F">
          <w:rPr>
            <w:noProof/>
            <w:webHidden/>
          </w:rPr>
          <w:fldChar w:fldCharType="begin"/>
        </w:r>
        <w:r w:rsidR="00A1460F">
          <w:rPr>
            <w:noProof/>
            <w:webHidden/>
          </w:rPr>
          <w:instrText xml:space="preserve"> PAGEREF _Toc466555729 \h </w:instrText>
        </w:r>
        <w:r w:rsidR="00A1460F">
          <w:rPr>
            <w:noProof/>
            <w:webHidden/>
          </w:rPr>
        </w:r>
        <w:r w:rsidR="00A1460F">
          <w:rPr>
            <w:noProof/>
            <w:webHidden/>
          </w:rPr>
          <w:fldChar w:fldCharType="separate"/>
        </w:r>
        <w:r w:rsidR="00A1460F">
          <w:rPr>
            <w:noProof/>
            <w:webHidden/>
          </w:rPr>
          <w:t>221</w:t>
        </w:r>
        <w:r w:rsidR="00A1460F">
          <w:rPr>
            <w:noProof/>
            <w:webHidden/>
          </w:rPr>
          <w:fldChar w:fldCharType="end"/>
        </w:r>
      </w:hyperlink>
    </w:p>
    <w:p w14:paraId="0E0B50C6" w14:textId="77777777" w:rsidR="00A1460F" w:rsidRDefault="00B64CE6">
      <w:pPr>
        <w:pStyle w:val="TOC4"/>
        <w:rPr>
          <w:rFonts w:asciiTheme="minorHAnsi" w:eastAsiaTheme="minorEastAsia" w:hAnsiTheme="minorHAnsi" w:cstheme="minorBidi"/>
          <w:noProof/>
          <w:sz w:val="22"/>
          <w:szCs w:val="22"/>
        </w:rPr>
      </w:pPr>
      <w:hyperlink w:anchor="_Toc466555730" w:history="1">
        <w:r w:rsidR="00A1460F" w:rsidRPr="00006302">
          <w:rPr>
            <w:rStyle w:val="Hyperlink"/>
            <w:bCs/>
            <w:noProof/>
          </w:rPr>
          <w:t>6.5.HH.1 Metadata</w:t>
        </w:r>
        <w:r w:rsidR="00A1460F">
          <w:rPr>
            <w:noProof/>
            <w:webHidden/>
          </w:rPr>
          <w:tab/>
        </w:r>
        <w:r w:rsidR="00A1460F">
          <w:rPr>
            <w:noProof/>
            <w:webHidden/>
          </w:rPr>
          <w:fldChar w:fldCharType="begin"/>
        </w:r>
        <w:r w:rsidR="00A1460F">
          <w:rPr>
            <w:noProof/>
            <w:webHidden/>
          </w:rPr>
          <w:instrText xml:space="preserve"> PAGEREF _Toc466555730 \h </w:instrText>
        </w:r>
        <w:r w:rsidR="00A1460F">
          <w:rPr>
            <w:noProof/>
            <w:webHidden/>
          </w:rPr>
        </w:r>
        <w:r w:rsidR="00A1460F">
          <w:rPr>
            <w:noProof/>
            <w:webHidden/>
          </w:rPr>
          <w:fldChar w:fldCharType="separate"/>
        </w:r>
        <w:r w:rsidR="00A1460F">
          <w:rPr>
            <w:noProof/>
            <w:webHidden/>
          </w:rPr>
          <w:t>221</w:t>
        </w:r>
        <w:r w:rsidR="00A1460F">
          <w:rPr>
            <w:noProof/>
            <w:webHidden/>
          </w:rPr>
          <w:fldChar w:fldCharType="end"/>
        </w:r>
      </w:hyperlink>
    </w:p>
    <w:p w14:paraId="6326861C" w14:textId="77777777" w:rsidR="00A1460F" w:rsidRDefault="00B64CE6">
      <w:pPr>
        <w:pStyle w:val="TOC4"/>
        <w:rPr>
          <w:rFonts w:asciiTheme="minorHAnsi" w:eastAsiaTheme="minorEastAsia" w:hAnsiTheme="minorHAnsi" w:cstheme="minorBidi"/>
          <w:noProof/>
          <w:sz w:val="22"/>
          <w:szCs w:val="22"/>
        </w:rPr>
      </w:pPr>
      <w:hyperlink w:anchor="_Toc466555731" w:history="1">
        <w:r w:rsidR="00A1460F" w:rsidRPr="00006302">
          <w:rPr>
            <w:rStyle w:val="Hyperlink"/>
            <w:bCs/>
            <w:noProof/>
          </w:rPr>
          <w:t>6.5.HH.2 VRDR Discharge DeathValue Set</w:t>
        </w:r>
        <w:r w:rsidR="00A1460F">
          <w:rPr>
            <w:noProof/>
            <w:webHidden/>
          </w:rPr>
          <w:tab/>
        </w:r>
        <w:r w:rsidR="00A1460F">
          <w:rPr>
            <w:noProof/>
            <w:webHidden/>
          </w:rPr>
          <w:fldChar w:fldCharType="begin"/>
        </w:r>
        <w:r w:rsidR="00A1460F">
          <w:rPr>
            <w:noProof/>
            <w:webHidden/>
          </w:rPr>
          <w:instrText xml:space="preserve"> PAGEREF _Toc466555731 \h </w:instrText>
        </w:r>
        <w:r w:rsidR="00A1460F">
          <w:rPr>
            <w:noProof/>
            <w:webHidden/>
          </w:rPr>
        </w:r>
        <w:r w:rsidR="00A1460F">
          <w:rPr>
            <w:noProof/>
            <w:webHidden/>
          </w:rPr>
          <w:fldChar w:fldCharType="separate"/>
        </w:r>
        <w:r w:rsidR="00A1460F">
          <w:rPr>
            <w:noProof/>
            <w:webHidden/>
          </w:rPr>
          <w:t>222</w:t>
        </w:r>
        <w:r w:rsidR="00A1460F">
          <w:rPr>
            <w:noProof/>
            <w:webHidden/>
          </w:rPr>
          <w:fldChar w:fldCharType="end"/>
        </w:r>
      </w:hyperlink>
    </w:p>
    <w:p w14:paraId="57F3CA45" w14:textId="77777777" w:rsidR="00A1460F" w:rsidRDefault="00B64CE6">
      <w:pPr>
        <w:pStyle w:val="TOC3"/>
        <w:rPr>
          <w:rFonts w:asciiTheme="minorHAnsi" w:eastAsiaTheme="minorEastAsia" w:hAnsiTheme="minorHAnsi" w:cstheme="minorBidi"/>
          <w:noProof/>
          <w:sz w:val="22"/>
          <w:szCs w:val="22"/>
        </w:rPr>
      </w:pPr>
      <w:hyperlink w:anchor="_Toc466555732" w:history="1">
        <w:r w:rsidR="00A1460F" w:rsidRPr="00006302">
          <w:rPr>
            <w:rStyle w:val="Hyperlink"/>
            <w:bCs/>
            <w:noProof/>
          </w:rPr>
          <w:t>6.5.II VRDR Death Location Type Codes</w:t>
        </w:r>
        <w:r w:rsidR="00A1460F">
          <w:rPr>
            <w:noProof/>
            <w:webHidden/>
          </w:rPr>
          <w:tab/>
        </w:r>
        <w:r w:rsidR="00A1460F">
          <w:rPr>
            <w:noProof/>
            <w:webHidden/>
          </w:rPr>
          <w:fldChar w:fldCharType="begin"/>
        </w:r>
        <w:r w:rsidR="00A1460F">
          <w:rPr>
            <w:noProof/>
            <w:webHidden/>
          </w:rPr>
          <w:instrText xml:space="preserve"> PAGEREF _Toc466555732 \h </w:instrText>
        </w:r>
        <w:r w:rsidR="00A1460F">
          <w:rPr>
            <w:noProof/>
            <w:webHidden/>
          </w:rPr>
        </w:r>
        <w:r w:rsidR="00A1460F">
          <w:rPr>
            <w:noProof/>
            <w:webHidden/>
          </w:rPr>
          <w:fldChar w:fldCharType="separate"/>
        </w:r>
        <w:r w:rsidR="00A1460F">
          <w:rPr>
            <w:noProof/>
            <w:webHidden/>
          </w:rPr>
          <w:t>222</w:t>
        </w:r>
        <w:r w:rsidR="00A1460F">
          <w:rPr>
            <w:noProof/>
            <w:webHidden/>
          </w:rPr>
          <w:fldChar w:fldCharType="end"/>
        </w:r>
      </w:hyperlink>
    </w:p>
    <w:p w14:paraId="3EA39AB3" w14:textId="77777777" w:rsidR="00A1460F" w:rsidRDefault="00B64CE6">
      <w:pPr>
        <w:pStyle w:val="TOC4"/>
        <w:rPr>
          <w:rFonts w:asciiTheme="minorHAnsi" w:eastAsiaTheme="minorEastAsia" w:hAnsiTheme="minorHAnsi" w:cstheme="minorBidi"/>
          <w:noProof/>
          <w:sz w:val="22"/>
          <w:szCs w:val="22"/>
        </w:rPr>
      </w:pPr>
      <w:hyperlink w:anchor="_Toc466555733" w:history="1">
        <w:r w:rsidR="00A1460F" w:rsidRPr="00006302">
          <w:rPr>
            <w:rStyle w:val="Hyperlink"/>
            <w:bCs/>
            <w:noProof/>
          </w:rPr>
          <w:t>6.5.II.1 Metadata</w:t>
        </w:r>
        <w:r w:rsidR="00A1460F">
          <w:rPr>
            <w:noProof/>
            <w:webHidden/>
          </w:rPr>
          <w:tab/>
        </w:r>
        <w:r w:rsidR="00A1460F">
          <w:rPr>
            <w:noProof/>
            <w:webHidden/>
          </w:rPr>
          <w:fldChar w:fldCharType="begin"/>
        </w:r>
        <w:r w:rsidR="00A1460F">
          <w:rPr>
            <w:noProof/>
            <w:webHidden/>
          </w:rPr>
          <w:instrText xml:space="preserve"> PAGEREF _Toc466555733 \h </w:instrText>
        </w:r>
        <w:r w:rsidR="00A1460F">
          <w:rPr>
            <w:noProof/>
            <w:webHidden/>
          </w:rPr>
        </w:r>
        <w:r w:rsidR="00A1460F">
          <w:rPr>
            <w:noProof/>
            <w:webHidden/>
          </w:rPr>
          <w:fldChar w:fldCharType="separate"/>
        </w:r>
        <w:r w:rsidR="00A1460F">
          <w:rPr>
            <w:noProof/>
            <w:webHidden/>
          </w:rPr>
          <w:t>222</w:t>
        </w:r>
        <w:r w:rsidR="00A1460F">
          <w:rPr>
            <w:noProof/>
            <w:webHidden/>
          </w:rPr>
          <w:fldChar w:fldCharType="end"/>
        </w:r>
      </w:hyperlink>
    </w:p>
    <w:p w14:paraId="25729281" w14:textId="77777777" w:rsidR="00A1460F" w:rsidRDefault="00B64CE6">
      <w:pPr>
        <w:pStyle w:val="TOC4"/>
        <w:rPr>
          <w:rFonts w:asciiTheme="minorHAnsi" w:eastAsiaTheme="minorEastAsia" w:hAnsiTheme="minorHAnsi" w:cstheme="minorBidi"/>
          <w:noProof/>
          <w:sz w:val="22"/>
          <w:szCs w:val="22"/>
        </w:rPr>
      </w:pPr>
      <w:hyperlink w:anchor="_Toc466555734" w:history="1">
        <w:r w:rsidR="00A1460F" w:rsidRPr="00006302">
          <w:rPr>
            <w:rStyle w:val="Hyperlink"/>
            <w:bCs/>
            <w:noProof/>
          </w:rPr>
          <w:t>6.5.II.2 VRDR Death Location Type Value Set</w:t>
        </w:r>
        <w:r w:rsidR="00A1460F">
          <w:rPr>
            <w:noProof/>
            <w:webHidden/>
          </w:rPr>
          <w:tab/>
        </w:r>
        <w:r w:rsidR="00A1460F">
          <w:rPr>
            <w:noProof/>
            <w:webHidden/>
          </w:rPr>
          <w:fldChar w:fldCharType="begin"/>
        </w:r>
        <w:r w:rsidR="00A1460F">
          <w:rPr>
            <w:noProof/>
            <w:webHidden/>
          </w:rPr>
          <w:instrText xml:space="preserve"> PAGEREF _Toc466555734 \h </w:instrText>
        </w:r>
        <w:r w:rsidR="00A1460F">
          <w:rPr>
            <w:noProof/>
            <w:webHidden/>
          </w:rPr>
        </w:r>
        <w:r w:rsidR="00A1460F">
          <w:rPr>
            <w:noProof/>
            <w:webHidden/>
          </w:rPr>
          <w:fldChar w:fldCharType="separate"/>
        </w:r>
        <w:r w:rsidR="00A1460F">
          <w:rPr>
            <w:noProof/>
            <w:webHidden/>
          </w:rPr>
          <w:t>223</w:t>
        </w:r>
        <w:r w:rsidR="00A1460F">
          <w:rPr>
            <w:noProof/>
            <w:webHidden/>
          </w:rPr>
          <w:fldChar w:fldCharType="end"/>
        </w:r>
      </w:hyperlink>
    </w:p>
    <w:p w14:paraId="376B31A9" w14:textId="77777777" w:rsidR="00A1460F" w:rsidRDefault="00B64CE6">
      <w:pPr>
        <w:pStyle w:val="TOC3"/>
        <w:rPr>
          <w:rFonts w:asciiTheme="minorHAnsi" w:eastAsiaTheme="minorEastAsia" w:hAnsiTheme="minorHAnsi" w:cstheme="minorBidi"/>
          <w:noProof/>
          <w:sz w:val="22"/>
          <w:szCs w:val="22"/>
        </w:rPr>
      </w:pPr>
      <w:hyperlink w:anchor="_Toc466555735" w:history="1">
        <w:r w:rsidR="00A1460F" w:rsidRPr="00006302">
          <w:rPr>
            <w:rStyle w:val="Hyperlink"/>
            <w:bCs/>
            <w:noProof/>
          </w:rPr>
          <w:t>6.5.JJ VRDR Death Certification Procedure Codes</w:t>
        </w:r>
        <w:r w:rsidR="00A1460F">
          <w:rPr>
            <w:noProof/>
            <w:webHidden/>
          </w:rPr>
          <w:tab/>
        </w:r>
        <w:r w:rsidR="00A1460F">
          <w:rPr>
            <w:noProof/>
            <w:webHidden/>
          </w:rPr>
          <w:fldChar w:fldCharType="begin"/>
        </w:r>
        <w:r w:rsidR="00A1460F">
          <w:rPr>
            <w:noProof/>
            <w:webHidden/>
          </w:rPr>
          <w:instrText xml:space="preserve"> PAGEREF _Toc466555735 \h </w:instrText>
        </w:r>
        <w:r w:rsidR="00A1460F">
          <w:rPr>
            <w:noProof/>
            <w:webHidden/>
          </w:rPr>
        </w:r>
        <w:r w:rsidR="00A1460F">
          <w:rPr>
            <w:noProof/>
            <w:webHidden/>
          </w:rPr>
          <w:fldChar w:fldCharType="separate"/>
        </w:r>
        <w:r w:rsidR="00A1460F">
          <w:rPr>
            <w:noProof/>
            <w:webHidden/>
          </w:rPr>
          <w:t>224</w:t>
        </w:r>
        <w:r w:rsidR="00A1460F">
          <w:rPr>
            <w:noProof/>
            <w:webHidden/>
          </w:rPr>
          <w:fldChar w:fldCharType="end"/>
        </w:r>
      </w:hyperlink>
    </w:p>
    <w:p w14:paraId="265CEF39" w14:textId="77777777" w:rsidR="00A1460F" w:rsidRDefault="00B64CE6">
      <w:pPr>
        <w:pStyle w:val="TOC4"/>
        <w:rPr>
          <w:rFonts w:asciiTheme="minorHAnsi" w:eastAsiaTheme="minorEastAsia" w:hAnsiTheme="minorHAnsi" w:cstheme="minorBidi"/>
          <w:noProof/>
          <w:sz w:val="22"/>
          <w:szCs w:val="22"/>
        </w:rPr>
      </w:pPr>
      <w:hyperlink w:anchor="_Toc466555736" w:history="1">
        <w:r w:rsidR="00A1460F" w:rsidRPr="00006302">
          <w:rPr>
            <w:rStyle w:val="Hyperlink"/>
            <w:bCs/>
            <w:noProof/>
          </w:rPr>
          <w:t>6.5.JJ.1 Metadata</w:t>
        </w:r>
        <w:r w:rsidR="00A1460F">
          <w:rPr>
            <w:noProof/>
            <w:webHidden/>
          </w:rPr>
          <w:tab/>
        </w:r>
        <w:r w:rsidR="00A1460F">
          <w:rPr>
            <w:noProof/>
            <w:webHidden/>
          </w:rPr>
          <w:fldChar w:fldCharType="begin"/>
        </w:r>
        <w:r w:rsidR="00A1460F">
          <w:rPr>
            <w:noProof/>
            <w:webHidden/>
          </w:rPr>
          <w:instrText xml:space="preserve"> PAGEREF _Toc466555736 \h </w:instrText>
        </w:r>
        <w:r w:rsidR="00A1460F">
          <w:rPr>
            <w:noProof/>
            <w:webHidden/>
          </w:rPr>
        </w:r>
        <w:r w:rsidR="00A1460F">
          <w:rPr>
            <w:noProof/>
            <w:webHidden/>
          </w:rPr>
          <w:fldChar w:fldCharType="separate"/>
        </w:r>
        <w:r w:rsidR="00A1460F">
          <w:rPr>
            <w:noProof/>
            <w:webHidden/>
          </w:rPr>
          <w:t>224</w:t>
        </w:r>
        <w:r w:rsidR="00A1460F">
          <w:rPr>
            <w:noProof/>
            <w:webHidden/>
          </w:rPr>
          <w:fldChar w:fldCharType="end"/>
        </w:r>
      </w:hyperlink>
    </w:p>
    <w:p w14:paraId="5652147B" w14:textId="77777777" w:rsidR="00A1460F" w:rsidRDefault="00B64CE6">
      <w:pPr>
        <w:pStyle w:val="TOC4"/>
        <w:rPr>
          <w:rFonts w:asciiTheme="minorHAnsi" w:eastAsiaTheme="minorEastAsia" w:hAnsiTheme="minorHAnsi" w:cstheme="minorBidi"/>
          <w:noProof/>
          <w:sz w:val="22"/>
          <w:szCs w:val="22"/>
        </w:rPr>
      </w:pPr>
      <w:hyperlink w:anchor="_Toc466555737" w:history="1">
        <w:r w:rsidR="00A1460F" w:rsidRPr="00006302">
          <w:rPr>
            <w:rStyle w:val="Hyperlink"/>
            <w:bCs/>
            <w:noProof/>
          </w:rPr>
          <w:t>6.5.JJ.2 VRDR Death Certification Procedure Performed Value Set</w:t>
        </w:r>
        <w:r w:rsidR="00A1460F">
          <w:rPr>
            <w:noProof/>
            <w:webHidden/>
          </w:rPr>
          <w:tab/>
        </w:r>
        <w:r w:rsidR="00A1460F">
          <w:rPr>
            <w:noProof/>
            <w:webHidden/>
          </w:rPr>
          <w:fldChar w:fldCharType="begin"/>
        </w:r>
        <w:r w:rsidR="00A1460F">
          <w:rPr>
            <w:noProof/>
            <w:webHidden/>
          </w:rPr>
          <w:instrText xml:space="preserve"> PAGEREF _Toc466555737 \h </w:instrText>
        </w:r>
        <w:r w:rsidR="00A1460F">
          <w:rPr>
            <w:noProof/>
            <w:webHidden/>
          </w:rPr>
        </w:r>
        <w:r w:rsidR="00A1460F">
          <w:rPr>
            <w:noProof/>
            <w:webHidden/>
          </w:rPr>
          <w:fldChar w:fldCharType="separate"/>
        </w:r>
        <w:r w:rsidR="00A1460F">
          <w:rPr>
            <w:noProof/>
            <w:webHidden/>
          </w:rPr>
          <w:t>225</w:t>
        </w:r>
        <w:r w:rsidR="00A1460F">
          <w:rPr>
            <w:noProof/>
            <w:webHidden/>
          </w:rPr>
          <w:fldChar w:fldCharType="end"/>
        </w:r>
      </w:hyperlink>
    </w:p>
    <w:p w14:paraId="25E8840F" w14:textId="77777777" w:rsidR="00A1460F" w:rsidRDefault="00B64CE6">
      <w:pPr>
        <w:pStyle w:val="TOC3"/>
        <w:rPr>
          <w:rFonts w:asciiTheme="minorHAnsi" w:eastAsiaTheme="minorEastAsia" w:hAnsiTheme="minorHAnsi" w:cstheme="minorBidi"/>
          <w:noProof/>
          <w:sz w:val="22"/>
          <w:szCs w:val="22"/>
        </w:rPr>
      </w:pPr>
      <w:hyperlink w:anchor="_Toc466555738" w:history="1">
        <w:r w:rsidR="00A1460F" w:rsidRPr="00006302">
          <w:rPr>
            <w:rStyle w:val="Hyperlink"/>
            <w:bCs/>
            <w:noProof/>
          </w:rPr>
          <w:t>6.5.KK VRDR Death Pronouncement Procedure Codes</w:t>
        </w:r>
        <w:r w:rsidR="00A1460F">
          <w:rPr>
            <w:noProof/>
            <w:webHidden/>
          </w:rPr>
          <w:tab/>
        </w:r>
        <w:r w:rsidR="00A1460F">
          <w:rPr>
            <w:noProof/>
            <w:webHidden/>
          </w:rPr>
          <w:fldChar w:fldCharType="begin"/>
        </w:r>
        <w:r w:rsidR="00A1460F">
          <w:rPr>
            <w:noProof/>
            <w:webHidden/>
          </w:rPr>
          <w:instrText xml:space="preserve"> PAGEREF _Toc466555738 \h </w:instrText>
        </w:r>
        <w:r w:rsidR="00A1460F">
          <w:rPr>
            <w:noProof/>
            <w:webHidden/>
          </w:rPr>
        </w:r>
        <w:r w:rsidR="00A1460F">
          <w:rPr>
            <w:noProof/>
            <w:webHidden/>
          </w:rPr>
          <w:fldChar w:fldCharType="separate"/>
        </w:r>
        <w:r w:rsidR="00A1460F">
          <w:rPr>
            <w:noProof/>
            <w:webHidden/>
          </w:rPr>
          <w:t>225</w:t>
        </w:r>
        <w:r w:rsidR="00A1460F">
          <w:rPr>
            <w:noProof/>
            <w:webHidden/>
          </w:rPr>
          <w:fldChar w:fldCharType="end"/>
        </w:r>
      </w:hyperlink>
    </w:p>
    <w:p w14:paraId="641EF0F7" w14:textId="77777777" w:rsidR="00A1460F" w:rsidRDefault="00B64CE6">
      <w:pPr>
        <w:pStyle w:val="TOC4"/>
        <w:rPr>
          <w:rFonts w:asciiTheme="minorHAnsi" w:eastAsiaTheme="minorEastAsia" w:hAnsiTheme="minorHAnsi" w:cstheme="minorBidi"/>
          <w:noProof/>
          <w:sz w:val="22"/>
          <w:szCs w:val="22"/>
        </w:rPr>
      </w:pPr>
      <w:hyperlink w:anchor="_Toc466555739" w:history="1">
        <w:r w:rsidR="00A1460F" w:rsidRPr="00006302">
          <w:rPr>
            <w:rStyle w:val="Hyperlink"/>
            <w:bCs/>
            <w:noProof/>
          </w:rPr>
          <w:t>6.5.KK.1 Metadata</w:t>
        </w:r>
        <w:r w:rsidR="00A1460F">
          <w:rPr>
            <w:noProof/>
            <w:webHidden/>
          </w:rPr>
          <w:tab/>
        </w:r>
        <w:r w:rsidR="00A1460F">
          <w:rPr>
            <w:noProof/>
            <w:webHidden/>
          </w:rPr>
          <w:fldChar w:fldCharType="begin"/>
        </w:r>
        <w:r w:rsidR="00A1460F">
          <w:rPr>
            <w:noProof/>
            <w:webHidden/>
          </w:rPr>
          <w:instrText xml:space="preserve"> PAGEREF _Toc466555739 \h </w:instrText>
        </w:r>
        <w:r w:rsidR="00A1460F">
          <w:rPr>
            <w:noProof/>
            <w:webHidden/>
          </w:rPr>
        </w:r>
        <w:r w:rsidR="00A1460F">
          <w:rPr>
            <w:noProof/>
            <w:webHidden/>
          </w:rPr>
          <w:fldChar w:fldCharType="separate"/>
        </w:r>
        <w:r w:rsidR="00A1460F">
          <w:rPr>
            <w:noProof/>
            <w:webHidden/>
          </w:rPr>
          <w:t>225</w:t>
        </w:r>
        <w:r w:rsidR="00A1460F">
          <w:rPr>
            <w:noProof/>
            <w:webHidden/>
          </w:rPr>
          <w:fldChar w:fldCharType="end"/>
        </w:r>
      </w:hyperlink>
    </w:p>
    <w:p w14:paraId="120F1271" w14:textId="77777777" w:rsidR="00A1460F" w:rsidRDefault="00B64CE6">
      <w:pPr>
        <w:pStyle w:val="TOC4"/>
        <w:rPr>
          <w:rFonts w:asciiTheme="minorHAnsi" w:eastAsiaTheme="minorEastAsia" w:hAnsiTheme="minorHAnsi" w:cstheme="minorBidi"/>
          <w:noProof/>
          <w:sz w:val="22"/>
          <w:szCs w:val="22"/>
        </w:rPr>
      </w:pPr>
      <w:hyperlink w:anchor="_Toc466555740" w:history="1">
        <w:r w:rsidR="00A1460F" w:rsidRPr="00006302">
          <w:rPr>
            <w:rStyle w:val="Hyperlink"/>
            <w:bCs/>
            <w:noProof/>
          </w:rPr>
          <w:t>6.5.KK.2 VRDR Death Pronouncement Procedure Performed Value Set</w:t>
        </w:r>
        <w:r w:rsidR="00A1460F">
          <w:rPr>
            <w:noProof/>
            <w:webHidden/>
          </w:rPr>
          <w:tab/>
        </w:r>
        <w:r w:rsidR="00A1460F">
          <w:rPr>
            <w:noProof/>
            <w:webHidden/>
          </w:rPr>
          <w:fldChar w:fldCharType="begin"/>
        </w:r>
        <w:r w:rsidR="00A1460F">
          <w:rPr>
            <w:noProof/>
            <w:webHidden/>
          </w:rPr>
          <w:instrText xml:space="preserve"> PAGEREF _Toc466555740 \h </w:instrText>
        </w:r>
        <w:r w:rsidR="00A1460F">
          <w:rPr>
            <w:noProof/>
            <w:webHidden/>
          </w:rPr>
        </w:r>
        <w:r w:rsidR="00A1460F">
          <w:rPr>
            <w:noProof/>
            <w:webHidden/>
          </w:rPr>
          <w:fldChar w:fldCharType="separate"/>
        </w:r>
        <w:r w:rsidR="00A1460F">
          <w:rPr>
            <w:noProof/>
            <w:webHidden/>
          </w:rPr>
          <w:t>226</w:t>
        </w:r>
        <w:r w:rsidR="00A1460F">
          <w:rPr>
            <w:noProof/>
            <w:webHidden/>
          </w:rPr>
          <w:fldChar w:fldCharType="end"/>
        </w:r>
      </w:hyperlink>
    </w:p>
    <w:p w14:paraId="6743434D" w14:textId="77777777" w:rsidR="00A1460F" w:rsidRDefault="00B64CE6">
      <w:pPr>
        <w:pStyle w:val="TOC2"/>
        <w:rPr>
          <w:rFonts w:asciiTheme="minorHAnsi" w:eastAsiaTheme="minorEastAsia" w:hAnsiTheme="minorHAnsi" w:cstheme="minorBidi"/>
          <w:noProof/>
          <w:sz w:val="22"/>
          <w:szCs w:val="22"/>
        </w:rPr>
      </w:pPr>
      <w:hyperlink w:anchor="_Toc466555741" w:history="1">
        <w:r w:rsidR="00A1460F" w:rsidRPr="00006302">
          <w:rPr>
            <w:rStyle w:val="Hyperlink"/>
            <w:noProof/>
          </w:rPr>
          <w:t>6.6 Concept Domains</w:t>
        </w:r>
        <w:r w:rsidR="00A1460F">
          <w:rPr>
            <w:noProof/>
            <w:webHidden/>
          </w:rPr>
          <w:tab/>
        </w:r>
        <w:r w:rsidR="00A1460F">
          <w:rPr>
            <w:noProof/>
            <w:webHidden/>
          </w:rPr>
          <w:fldChar w:fldCharType="begin"/>
        </w:r>
        <w:r w:rsidR="00A1460F">
          <w:rPr>
            <w:noProof/>
            <w:webHidden/>
          </w:rPr>
          <w:instrText xml:space="preserve"> PAGEREF _Toc466555741 \h </w:instrText>
        </w:r>
        <w:r w:rsidR="00A1460F">
          <w:rPr>
            <w:noProof/>
            <w:webHidden/>
          </w:rPr>
        </w:r>
        <w:r w:rsidR="00A1460F">
          <w:rPr>
            <w:noProof/>
            <w:webHidden/>
          </w:rPr>
          <w:fldChar w:fldCharType="separate"/>
        </w:r>
        <w:r w:rsidR="00A1460F">
          <w:rPr>
            <w:noProof/>
            <w:webHidden/>
          </w:rPr>
          <w:t>226</w:t>
        </w:r>
        <w:r w:rsidR="00A1460F">
          <w:rPr>
            <w:noProof/>
            <w:webHidden/>
          </w:rPr>
          <w:fldChar w:fldCharType="end"/>
        </w:r>
      </w:hyperlink>
    </w:p>
    <w:p w14:paraId="1A79E167" w14:textId="77777777" w:rsidR="00A1460F" w:rsidRDefault="00B64CE6">
      <w:pPr>
        <w:pStyle w:val="TOC1"/>
        <w:rPr>
          <w:rFonts w:asciiTheme="minorHAnsi" w:eastAsiaTheme="minorEastAsia" w:hAnsiTheme="minorHAnsi" w:cstheme="minorBidi"/>
          <w:noProof/>
          <w:sz w:val="22"/>
          <w:szCs w:val="22"/>
        </w:rPr>
      </w:pPr>
      <w:hyperlink w:anchor="_Toc466555742" w:history="1">
        <w:r w:rsidR="00A1460F" w:rsidRPr="00006302">
          <w:rPr>
            <w:rStyle w:val="Hyperlink"/>
            <w:noProof/>
          </w:rPr>
          <w:t>APPENDIX Q: Document Construction</w:t>
        </w:r>
        <w:r w:rsidR="00A1460F">
          <w:rPr>
            <w:noProof/>
            <w:webHidden/>
          </w:rPr>
          <w:tab/>
        </w:r>
        <w:r w:rsidR="00A1460F">
          <w:rPr>
            <w:noProof/>
            <w:webHidden/>
          </w:rPr>
          <w:fldChar w:fldCharType="begin"/>
        </w:r>
        <w:r w:rsidR="00A1460F">
          <w:rPr>
            <w:noProof/>
            <w:webHidden/>
          </w:rPr>
          <w:instrText xml:space="preserve"> PAGEREF _Toc466555742 \h </w:instrText>
        </w:r>
        <w:r w:rsidR="00A1460F">
          <w:rPr>
            <w:noProof/>
            <w:webHidden/>
          </w:rPr>
        </w:r>
        <w:r w:rsidR="00A1460F">
          <w:rPr>
            <w:noProof/>
            <w:webHidden/>
          </w:rPr>
          <w:fldChar w:fldCharType="separate"/>
        </w:r>
        <w:r w:rsidR="00A1460F">
          <w:rPr>
            <w:noProof/>
            <w:webHidden/>
          </w:rPr>
          <w:t>227</w:t>
        </w:r>
        <w:r w:rsidR="00A1460F">
          <w:rPr>
            <w:noProof/>
            <w:webHidden/>
          </w:rPr>
          <w:fldChar w:fldCharType="end"/>
        </w:r>
      </w:hyperlink>
    </w:p>
    <w:p w14:paraId="7489E00B" w14:textId="3107FBF0" w:rsidR="00866BDC" w:rsidRPr="001B54C3" w:rsidRDefault="00081CAE">
      <w:pPr>
        <w:pStyle w:val="BodyText"/>
      </w:pPr>
      <w:r w:rsidRPr="001B54C3">
        <w:rPr>
          <w:rFonts w:ascii="Calibri" w:hAnsi="Calibri"/>
          <w:smallCaps/>
          <w:sz w:val="20"/>
          <w:szCs w:val="24"/>
        </w:rPr>
        <w:lastRenderedPageBreak/>
        <w:fldChar w:fldCharType="end"/>
      </w:r>
    </w:p>
    <w:p w14:paraId="6864F51D" w14:textId="2D4FD885" w:rsidR="005527E0" w:rsidRPr="001B54C3" w:rsidRDefault="00043BC0" w:rsidP="00235E1F">
      <w:pPr>
        <w:pStyle w:val="Heading1"/>
        <w:pageBreakBefore w:val="0"/>
        <w:rPr>
          <w:noProof w:val="0"/>
        </w:rPr>
      </w:pPr>
      <w:bookmarkStart w:id="4" w:name="_Toc504625752"/>
      <w:bookmarkStart w:id="5" w:name="_Toc530206505"/>
      <w:bookmarkStart w:id="6" w:name="_Toc1388425"/>
      <w:bookmarkStart w:id="7" w:name="_Toc1388579"/>
      <w:bookmarkStart w:id="8" w:name="_Toc1456606"/>
      <w:bookmarkStart w:id="9" w:name="_Toc37034630"/>
      <w:bookmarkStart w:id="10" w:name="_Toc38846108"/>
      <w:bookmarkStart w:id="11" w:name="_Toc252362931"/>
      <w:bookmarkStart w:id="12" w:name="_Toc466555152"/>
      <w:r w:rsidRPr="001B54C3">
        <w:rPr>
          <w:noProof w:val="0"/>
        </w:rPr>
        <w:t>Introduction</w:t>
      </w:r>
      <w:bookmarkEnd w:id="4"/>
      <w:bookmarkEnd w:id="5"/>
      <w:bookmarkEnd w:id="6"/>
      <w:bookmarkEnd w:id="7"/>
      <w:bookmarkEnd w:id="8"/>
      <w:bookmarkEnd w:id="9"/>
      <w:bookmarkEnd w:id="10"/>
      <w:bookmarkEnd w:id="11"/>
      <w:bookmarkEnd w:id="12"/>
    </w:p>
    <w:p w14:paraId="041C41C4" w14:textId="77777777" w:rsidR="00F5289C" w:rsidRPr="001B54C3" w:rsidRDefault="00F5289C" w:rsidP="00235E1F">
      <w:pPr>
        <w:pStyle w:val="BodyText"/>
      </w:pPr>
      <w:r w:rsidRPr="001B54C3">
        <w:t xml:space="preserve">This supplement is written for </w:t>
      </w:r>
      <w:r w:rsidR="009D2C08" w:rsidRPr="001B54C3">
        <w:t>t</w:t>
      </w:r>
      <w:r w:rsidR="000D5092" w:rsidRPr="001B54C3">
        <w:t xml:space="preserve">rial </w:t>
      </w:r>
      <w:r w:rsidR="009D2C08" w:rsidRPr="001B54C3">
        <w:t>i</w:t>
      </w:r>
      <w:r w:rsidR="000D5092" w:rsidRPr="001B54C3">
        <w:t>mplementation</w:t>
      </w:r>
      <w:r w:rsidRPr="001B54C3">
        <w:t xml:space="preserve">. It is written as changes to the </w:t>
      </w:r>
      <w:r w:rsidR="000015D8" w:rsidRPr="001B54C3">
        <w:t xml:space="preserve">latest revision of the </w:t>
      </w:r>
      <w:r w:rsidRPr="001B54C3">
        <w:t>documents listed below. The reader should have already read and understood these documents:</w:t>
      </w:r>
    </w:p>
    <w:p w14:paraId="4B13A2B7" w14:textId="77777777" w:rsidR="00F5289C" w:rsidRPr="001B54C3" w:rsidRDefault="00B64CE6" w:rsidP="00B31C2A">
      <w:pPr>
        <w:pStyle w:val="ListNumber2"/>
      </w:pPr>
      <w:hyperlink r:id="rId16" w:anchor="pcc" w:history="1">
        <w:r w:rsidR="00F5289C" w:rsidRPr="001B54C3">
          <w:rPr>
            <w:rStyle w:val="Hyperlink"/>
          </w:rPr>
          <w:t>PCC Technical Framework Volume 1</w:t>
        </w:r>
      </w:hyperlink>
    </w:p>
    <w:p w14:paraId="4B562E41" w14:textId="77777777" w:rsidR="009D2C08" w:rsidRPr="001B54C3" w:rsidRDefault="00B64CE6" w:rsidP="00B31C2A">
      <w:pPr>
        <w:pStyle w:val="ListNumber2"/>
      </w:pPr>
      <w:hyperlink r:id="rId17" w:anchor="pcc" w:history="1">
        <w:r w:rsidR="00F5289C" w:rsidRPr="001B54C3">
          <w:rPr>
            <w:rStyle w:val="Hyperlink"/>
          </w:rPr>
          <w:t>PCC Technical Framework Volume 2</w:t>
        </w:r>
      </w:hyperlink>
    </w:p>
    <w:p w14:paraId="44396368" w14:textId="77777777" w:rsidR="00466060" w:rsidRPr="001B54C3" w:rsidRDefault="00466060" w:rsidP="00466060">
      <w:pPr>
        <w:pStyle w:val="BodyText"/>
      </w:pPr>
      <w:r w:rsidRPr="001B54C3">
        <w:t>This supplement also references other documents</w:t>
      </w:r>
      <w:r w:rsidRPr="001B54C3">
        <w:rPr>
          <w:rStyle w:val="FootnoteReference"/>
        </w:rPr>
        <w:footnoteReference w:id="1"/>
      </w:r>
      <w:r w:rsidR="003A6FC9" w:rsidRPr="001B54C3">
        <w:t xml:space="preserve">. </w:t>
      </w:r>
      <w:r w:rsidRPr="001B54C3">
        <w:t>The reader should have already read and understood these documents:</w:t>
      </w:r>
    </w:p>
    <w:p w14:paraId="68A766EB" w14:textId="77777777" w:rsidR="00466060" w:rsidRPr="001B54C3" w:rsidRDefault="00B64CE6" w:rsidP="00B31C2A">
      <w:pPr>
        <w:pStyle w:val="ListNumber2"/>
        <w:numPr>
          <w:ilvl w:val="0"/>
          <w:numId w:val="240"/>
        </w:numPr>
      </w:pPr>
      <w:hyperlink r:id="rId18" w:anchor="IT" w:history="1">
        <w:r w:rsidR="00466060" w:rsidRPr="001B54C3">
          <w:rPr>
            <w:rStyle w:val="Hyperlink"/>
          </w:rPr>
          <w:t>IT Infrastructure Technical Framework Volume 1</w:t>
        </w:r>
      </w:hyperlink>
    </w:p>
    <w:p w14:paraId="792432EA" w14:textId="77777777" w:rsidR="00466060" w:rsidRPr="001B54C3" w:rsidRDefault="00B64CE6" w:rsidP="00B31C2A">
      <w:pPr>
        <w:pStyle w:val="ListNumber2"/>
        <w:numPr>
          <w:ilvl w:val="0"/>
          <w:numId w:val="240"/>
        </w:numPr>
      </w:pPr>
      <w:hyperlink r:id="rId19" w:anchor="IT" w:history="1">
        <w:r w:rsidR="00466060" w:rsidRPr="001B54C3">
          <w:rPr>
            <w:rStyle w:val="Hyperlink"/>
          </w:rPr>
          <w:t>IT Infrastructure Technical Framework Volume 2</w:t>
        </w:r>
      </w:hyperlink>
    </w:p>
    <w:p w14:paraId="7CC22A46" w14:textId="77777777" w:rsidR="00656706" w:rsidRPr="001B54C3" w:rsidRDefault="00862703" w:rsidP="00044985">
      <w:pPr>
        <w:pStyle w:val="ListNumber2"/>
        <w:numPr>
          <w:ilvl w:val="0"/>
          <w:numId w:val="240"/>
        </w:numPr>
        <w:rPr>
          <w:rStyle w:val="Hyperlink"/>
        </w:rPr>
      </w:pPr>
      <w:r w:rsidRPr="001B54C3">
        <w:fldChar w:fldCharType="begin"/>
      </w:r>
      <w:r w:rsidRPr="001B54C3">
        <w:instrText xml:space="preserve"> HYPERLINK "http://ihe.net/Technical_Frameworks/" \l "IT" </w:instrText>
      </w:r>
      <w:r w:rsidRPr="001B54C3">
        <w:fldChar w:fldCharType="separate"/>
      </w:r>
      <w:r w:rsidR="00466060" w:rsidRPr="001B54C3">
        <w:rPr>
          <w:rStyle w:val="Hyperlink"/>
        </w:rPr>
        <w:t>IT Infrastructure Technical Framework Volume 3</w:t>
      </w:r>
    </w:p>
    <w:p w14:paraId="3FDCB598" w14:textId="5CDF1CDD" w:rsidR="00466060" w:rsidRPr="001B54C3" w:rsidRDefault="00862703" w:rsidP="00B31C2A">
      <w:pPr>
        <w:pStyle w:val="ListNumber2"/>
        <w:numPr>
          <w:ilvl w:val="0"/>
          <w:numId w:val="240"/>
        </w:numPr>
      </w:pPr>
      <w:r w:rsidRPr="001B54C3">
        <w:fldChar w:fldCharType="end"/>
      </w:r>
      <w:r w:rsidR="00466060" w:rsidRPr="001B54C3">
        <w:t>HL7</w:t>
      </w:r>
      <w:r w:rsidR="00DD3E04">
        <w:t>®</w:t>
      </w:r>
      <w:r w:rsidR="00DD3E04">
        <w:rPr>
          <w:rStyle w:val="FootnoteReference"/>
        </w:rPr>
        <w:footnoteReference w:id="2"/>
      </w:r>
      <w:r w:rsidR="00466060" w:rsidRPr="001B54C3">
        <w:t xml:space="preserve"> and other standards documents referenced in Volume 1 and Volume 2</w:t>
      </w:r>
    </w:p>
    <w:p w14:paraId="112F4CEE" w14:textId="77777777" w:rsidR="00866BDC" w:rsidRPr="001B54C3" w:rsidRDefault="00866BDC">
      <w:pPr>
        <w:pStyle w:val="BodyText"/>
      </w:pPr>
      <w:bookmarkStart w:id="15" w:name="_Toc201058865"/>
      <w:bookmarkStart w:id="16" w:name="_Toc201058970"/>
      <w:bookmarkEnd w:id="15"/>
      <w:bookmarkEnd w:id="16"/>
      <w:r w:rsidRPr="001B54C3">
        <w:t xml:space="preserve">This supplement defines a number of PCC </w:t>
      </w:r>
      <w:r w:rsidR="009D2C08" w:rsidRPr="001B54C3">
        <w:t xml:space="preserve">and QRPH </w:t>
      </w:r>
      <w:r w:rsidRPr="001B54C3">
        <w:t xml:space="preserve">content modules that are shared between various content documents. These are provided for trial implementation and will be published in the same format for </w:t>
      </w:r>
      <w:r w:rsidR="009D2C08" w:rsidRPr="001B54C3">
        <w:t>t</w:t>
      </w:r>
      <w:r w:rsidRPr="001B54C3">
        <w:t xml:space="preserve">rial </w:t>
      </w:r>
      <w:r w:rsidR="009D2C08" w:rsidRPr="001B54C3">
        <w:t>i</w:t>
      </w:r>
      <w:r w:rsidRPr="001B54C3">
        <w:t xml:space="preserve">mplementation. Upon completion, some content modules will be moved to </w:t>
      </w:r>
      <w:r w:rsidR="009D2C08" w:rsidRPr="001B54C3">
        <w:t>f</w:t>
      </w:r>
      <w:r w:rsidRPr="001B54C3">
        <w:t xml:space="preserve">inal </w:t>
      </w:r>
      <w:r w:rsidR="009D2C08" w:rsidRPr="001B54C3">
        <w:t>t</w:t>
      </w:r>
      <w:r w:rsidRPr="001B54C3">
        <w:t xml:space="preserve">ext; others may remain in </w:t>
      </w:r>
      <w:r w:rsidR="009D2C08" w:rsidRPr="001B54C3">
        <w:t>t</w:t>
      </w:r>
      <w:r w:rsidRPr="001B54C3">
        <w:t xml:space="preserve">rial </w:t>
      </w:r>
      <w:r w:rsidR="009D2C08" w:rsidRPr="001B54C3">
        <w:t>implementation</w:t>
      </w:r>
      <w:r w:rsidRPr="001B54C3">
        <w:t>.</w:t>
      </w:r>
    </w:p>
    <w:p w14:paraId="5EA70F97" w14:textId="77777777" w:rsidR="00866BDC" w:rsidRPr="001B54C3" w:rsidRDefault="00866BDC">
      <w:pPr>
        <w:pStyle w:val="Heading2"/>
        <w:rPr>
          <w:noProof w:val="0"/>
        </w:rPr>
      </w:pPr>
      <w:bookmarkStart w:id="17" w:name="_Toc466555153"/>
      <w:r w:rsidRPr="001B54C3">
        <w:rPr>
          <w:noProof w:val="0"/>
        </w:rPr>
        <w:t>Profile Abstract</w:t>
      </w:r>
      <w:bookmarkEnd w:id="17"/>
    </w:p>
    <w:p w14:paraId="4A0DF87C" w14:textId="77777777" w:rsidR="00866BDC" w:rsidRPr="001B54C3" w:rsidRDefault="00866BDC">
      <w:pPr>
        <w:pStyle w:val="BodyText"/>
      </w:pPr>
      <w:r w:rsidRPr="001B54C3">
        <w:t>This supplement does not describe a profile</w:t>
      </w:r>
      <w:r w:rsidR="009D2C08" w:rsidRPr="001B54C3">
        <w:t>.</w:t>
      </w:r>
    </w:p>
    <w:p w14:paraId="150284B7" w14:textId="77777777" w:rsidR="00866BDC" w:rsidRPr="001B54C3" w:rsidRDefault="00866BDC">
      <w:pPr>
        <w:pStyle w:val="Heading2"/>
        <w:rPr>
          <w:noProof w:val="0"/>
        </w:rPr>
      </w:pPr>
      <w:bookmarkStart w:id="18" w:name="_Toc466555154"/>
      <w:r w:rsidRPr="001B54C3">
        <w:rPr>
          <w:noProof w:val="0"/>
        </w:rPr>
        <w:t>Open Issues and Questions</w:t>
      </w:r>
      <w:bookmarkEnd w:id="18"/>
    </w:p>
    <w:p w14:paraId="1CAA27E4" w14:textId="77777777" w:rsidR="00866BDC" w:rsidRPr="001B54C3" w:rsidRDefault="00044985" w:rsidP="00B31C2A">
      <w:pPr>
        <w:pStyle w:val="BodyText"/>
      </w:pPr>
      <w:r w:rsidRPr="001B54C3">
        <w:t>None</w:t>
      </w:r>
    </w:p>
    <w:p w14:paraId="46C90D46" w14:textId="77777777" w:rsidR="00866BDC" w:rsidRPr="001B54C3" w:rsidRDefault="00866BDC">
      <w:pPr>
        <w:pStyle w:val="Heading2"/>
        <w:rPr>
          <w:noProof w:val="0"/>
        </w:rPr>
      </w:pPr>
      <w:bookmarkStart w:id="19" w:name="_Toc466555155"/>
      <w:bookmarkStart w:id="20" w:name="_Toc473170357"/>
      <w:bookmarkStart w:id="21" w:name="_Toc504625754"/>
      <w:r w:rsidRPr="001B54C3">
        <w:rPr>
          <w:noProof w:val="0"/>
        </w:rPr>
        <w:t>Closed Issues</w:t>
      </w:r>
      <w:bookmarkEnd w:id="19"/>
    </w:p>
    <w:p w14:paraId="2A0F2028" w14:textId="77777777" w:rsidR="00866BDC" w:rsidRPr="001B54C3" w:rsidRDefault="00044985" w:rsidP="002C487B">
      <w:pPr>
        <w:pStyle w:val="BodyText"/>
      </w:pPr>
      <w:r w:rsidRPr="001B54C3">
        <w:t>None</w:t>
      </w:r>
    </w:p>
    <w:p w14:paraId="21515D53" w14:textId="77777777" w:rsidR="00866BDC" w:rsidRPr="001B54C3" w:rsidRDefault="00866BDC">
      <w:pPr>
        <w:pStyle w:val="PartTitle"/>
      </w:pPr>
      <w:bookmarkStart w:id="22" w:name="_Toc466555156"/>
      <w:r w:rsidRPr="001B54C3">
        <w:lastRenderedPageBreak/>
        <w:t>Volume 1 – Integration Profiles</w:t>
      </w:r>
      <w:bookmarkEnd w:id="22"/>
    </w:p>
    <w:p w14:paraId="4975F4DF" w14:textId="77777777" w:rsidR="009D2C08" w:rsidRPr="001B54C3" w:rsidRDefault="009D2C08" w:rsidP="00B31C2A">
      <w:pPr>
        <w:pStyle w:val="BodyText"/>
      </w:pPr>
      <w:r w:rsidRPr="001B54C3">
        <w:t>None</w:t>
      </w:r>
    </w:p>
    <w:p w14:paraId="4D3FDFEF" w14:textId="77777777" w:rsidR="00866BDC" w:rsidRPr="001B54C3" w:rsidRDefault="00866BDC" w:rsidP="008F7FED">
      <w:pPr>
        <w:pStyle w:val="Glossary"/>
        <w:rPr>
          <w:noProof w:val="0"/>
        </w:rPr>
      </w:pPr>
      <w:bookmarkStart w:id="23" w:name="_Toc466555157"/>
      <w:r w:rsidRPr="001B54C3">
        <w:rPr>
          <w:noProof w:val="0"/>
        </w:rPr>
        <w:lastRenderedPageBreak/>
        <w:t>Glossary</w:t>
      </w:r>
      <w:bookmarkEnd w:id="23"/>
    </w:p>
    <w:p w14:paraId="267EB442" w14:textId="77777777" w:rsidR="00866BDC" w:rsidRPr="001B54C3" w:rsidRDefault="00866BDC">
      <w:pPr>
        <w:pStyle w:val="EditorInstructions"/>
      </w:pPr>
      <w:r w:rsidRPr="001B54C3">
        <w:t>Add the following terms to the Glossary:</w:t>
      </w:r>
    </w:p>
    <w:p w14:paraId="65D6190C" w14:textId="77777777" w:rsidR="00866BDC" w:rsidRPr="001B54C3" w:rsidRDefault="009D2C08" w:rsidP="00D81C6B">
      <w:pPr>
        <w:pStyle w:val="BodyText"/>
      </w:pPr>
      <w:r w:rsidRPr="001B54C3">
        <w:t>None</w:t>
      </w:r>
    </w:p>
    <w:p w14:paraId="618BCFBA" w14:textId="77777777" w:rsidR="00866BDC" w:rsidRPr="001B54C3" w:rsidRDefault="00283B3C">
      <w:pPr>
        <w:pStyle w:val="Heading2"/>
        <w:rPr>
          <w:noProof w:val="0"/>
        </w:rPr>
      </w:pPr>
      <w:bookmarkStart w:id="24" w:name="_Toc466555158"/>
      <w:r w:rsidRPr="001B54C3">
        <w:rPr>
          <w:noProof w:val="0"/>
        </w:rPr>
        <w:t>2.5</w:t>
      </w:r>
      <w:r w:rsidR="00866BDC" w:rsidRPr="001B54C3">
        <w:rPr>
          <w:noProof w:val="0"/>
        </w:rPr>
        <w:t xml:space="preserve"> History of Annual Changes</w:t>
      </w:r>
      <w:bookmarkEnd w:id="24"/>
    </w:p>
    <w:p w14:paraId="4BAD01C3" w14:textId="77777777" w:rsidR="00866BDC" w:rsidRPr="001B54C3" w:rsidRDefault="00866BDC" w:rsidP="00043BC0">
      <w:pPr>
        <w:pStyle w:val="BodyText"/>
      </w:pPr>
    </w:p>
    <w:p w14:paraId="472984F5" w14:textId="77777777" w:rsidR="00866BDC" w:rsidRPr="001B54C3" w:rsidRDefault="00866BDC" w:rsidP="001D2CCB">
      <w:pPr>
        <w:pStyle w:val="EditorInstructions"/>
      </w:pPr>
      <w:r w:rsidRPr="001B54C3">
        <w:t xml:space="preserve">Add the following bullet to the end of the bullet list in Section </w:t>
      </w:r>
      <w:r w:rsidR="00283B3C" w:rsidRPr="001B54C3">
        <w:t>2.5</w:t>
      </w:r>
    </w:p>
    <w:p w14:paraId="1EDE9328" w14:textId="62AB49B3" w:rsidR="00866BDC" w:rsidRPr="001B54C3" w:rsidRDefault="00866BDC" w:rsidP="00B31C2A">
      <w:pPr>
        <w:pStyle w:val="ListBullet2"/>
      </w:pPr>
      <w:r w:rsidRPr="001B54C3">
        <w:t>Added a set of CDA</w:t>
      </w:r>
      <w:r w:rsidR="00FD57B5">
        <w:t>®</w:t>
      </w:r>
      <w:r w:rsidR="00FD57B5">
        <w:rPr>
          <w:rStyle w:val="FootnoteReference"/>
        </w:rPr>
        <w:footnoteReference w:id="3"/>
      </w:r>
      <w:r w:rsidRPr="001B54C3">
        <w:t xml:space="preserve"> Content Modules shared across several Integration Profiles for the 20</w:t>
      </w:r>
      <w:r w:rsidR="00A3523E" w:rsidRPr="001B54C3">
        <w:t>10</w:t>
      </w:r>
      <w:r w:rsidRPr="001B54C3">
        <w:t>-201</w:t>
      </w:r>
      <w:r w:rsidR="00A3523E" w:rsidRPr="001B54C3">
        <w:t>1</w:t>
      </w:r>
      <w:r w:rsidRPr="001B54C3">
        <w:t xml:space="preserve"> documentation cycle.</w:t>
      </w:r>
    </w:p>
    <w:p w14:paraId="5BC02B70" w14:textId="77777777" w:rsidR="00283B3C" w:rsidRPr="001B54C3" w:rsidRDefault="00283B3C" w:rsidP="00B31C2A">
      <w:pPr>
        <w:pStyle w:val="ListBullet2"/>
      </w:pPr>
      <w:r w:rsidRPr="001B54C3">
        <w:t xml:space="preserve">In the 2011-2012 documentation cycle, the following CDA </w:t>
      </w:r>
      <w:r w:rsidR="006C76D7" w:rsidRPr="001B54C3">
        <w:t xml:space="preserve">Section </w:t>
      </w:r>
      <w:r w:rsidRPr="001B54C3">
        <w:t>Content Modules were added</w:t>
      </w:r>
      <w:r w:rsidR="009301F1" w:rsidRPr="001B54C3">
        <w:t xml:space="preserve"> as well as various Entry Content Modules and Value Sets</w:t>
      </w:r>
      <w:r w:rsidRPr="001B54C3">
        <w:t>:</w:t>
      </w:r>
    </w:p>
    <w:p w14:paraId="764F5395" w14:textId="77777777" w:rsidR="00D81C6B" w:rsidRPr="001B54C3" w:rsidRDefault="00D81C6B" w:rsidP="00B31C2A">
      <w:pPr>
        <w:pStyle w:val="ListBullet3"/>
      </w:pPr>
      <w:r w:rsidRPr="001B54C3">
        <w:t>PCC Transport Summary Profiles supplement</w:t>
      </w:r>
    </w:p>
    <w:p w14:paraId="5C466A8C" w14:textId="77777777" w:rsidR="00283B3C" w:rsidRPr="001B54C3" w:rsidRDefault="00C736DC" w:rsidP="00B31C2A">
      <w:pPr>
        <w:pStyle w:val="ListBullet4"/>
      </w:pPr>
      <w:r w:rsidRPr="001B54C3">
        <w:t>Sending Facility</w:t>
      </w:r>
    </w:p>
    <w:p w14:paraId="14725A99" w14:textId="77777777" w:rsidR="00C736DC" w:rsidRPr="001B54C3" w:rsidRDefault="00C736DC" w:rsidP="00B31C2A">
      <w:pPr>
        <w:pStyle w:val="ListBullet4"/>
      </w:pPr>
      <w:r w:rsidRPr="001B54C3">
        <w:t>Receiving Facility</w:t>
      </w:r>
    </w:p>
    <w:p w14:paraId="020A5BFA" w14:textId="77777777" w:rsidR="00C736DC" w:rsidRPr="001B54C3" w:rsidRDefault="00C736DC" w:rsidP="00B31C2A">
      <w:pPr>
        <w:pStyle w:val="ListBullet4"/>
      </w:pPr>
      <w:r w:rsidRPr="001B54C3">
        <w:t>Mass Causality Incident</w:t>
      </w:r>
    </w:p>
    <w:p w14:paraId="627748BB" w14:textId="77777777" w:rsidR="00C736DC" w:rsidRPr="001B54C3" w:rsidRDefault="00C736DC" w:rsidP="00B31C2A">
      <w:pPr>
        <w:pStyle w:val="ListBullet4"/>
      </w:pPr>
      <w:r w:rsidRPr="001B54C3">
        <w:t>Unit Response Level</w:t>
      </w:r>
    </w:p>
    <w:p w14:paraId="152E0FA5" w14:textId="77777777" w:rsidR="00C736DC" w:rsidRPr="001B54C3" w:rsidRDefault="00C736DC" w:rsidP="00B31C2A">
      <w:pPr>
        <w:pStyle w:val="ListBullet4"/>
      </w:pPr>
      <w:r w:rsidRPr="001B54C3">
        <w:t>Protocols Used</w:t>
      </w:r>
    </w:p>
    <w:p w14:paraId="231AF207" w14:textId="77777777" w:rsidR="00C736DC" w:rsidRPr="001B54C3" w:rsidRDefault="00C736DC" w:rsidP="00B31C2A">
      <w:pPr>
        <w:pStyle w:val="ListBullet4"/>
      </w:pPr>
      <w:r w:rsidRPr="001B54C3">
        <w:t>Extra Attendants Information</w:t>
      </w:r>
    </w:p>
    <w:p w14:paraId="5BC3BC26" w14:textId="77777777" w:rsidR="00C736DC" w:rsidRPr="001B54C3" w:rsidRDefault="00C736DC" w:rsidP="00B31C2A">
      <w:pPr>
        <w:pStyle w:val="ListBullet4"/>
      </w:pPr>
      <w:r w:rsidRPr="001B54C3">
        <w:t>Invasive Airway</w:t>
      </w:r>
    </w:p>
    <w:p w14:paraId="7F15F430" w14:textId="77777777" w:rsidR="00C736DC" w:rsidRPr="001B54C3" w:rsidRDefault="00C736DC" w:rsidP="00B31C2A">
      <w:pPr>
        <w:pStyle w:val="ListBullet4"/>
      </w:pPr>
      <w:r w:rsidRPr="001B54C3">
        <w:t>Isolation Status</w:t>
      </w:r>
    </w:p>
    <w:p w14:paraId="0845D558" w14:textId="77777777" w:rsidR="00C736DC" w:rsidRPr="001B54C3" w:rsidRDefault="00C736DC" w:rsidP="00B31C2A">
      <w:pPr>
        <w:pStyle w:val="ListBullet4"/>
      </w:pPr>
      <w:r w:rsidRPr="001B54C3">
        <w:t>Restraints</w:t>
      </w:r>
    </w:p>
    <w:p w14:paraId="7A1646D7" w14:textId="77777777" w:rsidR="00C736DC" w:rsidRPr="001B54C3" w:rsidRDefault="00C736DC" w:rsidP="00B31C2A">
      <w:pPr>
        <w:pStyle w:val="ListBullet4"/>
      </w:pPr>
      <w:r w:rsidRPr="001B54C3">
        <w:t>Ventilator Usage</w:t>
      </w:r>
    </w:p>
    <w:p w14:paraId="43A896F3" w14:textId="77777777" w:rsidR="00C736DC" w:rsidRPr="001B54C3" w:rsidRDefault="00C736DC" w:rsidP="00B31C2A">
      <w:pPr>
        <w:pStyle w:val="ListBullet4"/>
      </w:pPr>
      <w:r w:rsidRPr="001B54C3">
        <w:t>Provider Level</w:t>
      </w:r>
    </w:p>
    <w:p w14:paraId="35B3B109" w14:textId="77777777" w:rsidR="00D81C6B" w:rsidRPr="001B54C3" w:rsidRDefault="00D81C6B" w:rsidP="00B31C2A">
      <w:pPr>
        <w:pStyle w:val="ListBullet3"/>
      </w:pPr>
      <w:r w:rsidRPr="001B54C3">
        <w:t>QRPH EHCP Profile</w:t>
      </w:r>
    </w:p>
    <w:p w14:paraId="499B680E" w14:textId="77777777" w:rsidR="00D81C6B" w:rsidRPr="001B54C3" w:rsidRDefault="009301F1" w:rsidP="00B31C2A">
      <w:pPr>
        <w:pStyle w:val="ListBullet4"/>
      </w:pPr>
      <w:r w:rsidRPr="001B54C3">
        <w:t>Risk Indicators for Hearing Loss</w:t>
      </w:r>
    </w:p>
    <w:p w14:paraId="69F3CD5B" w14:textId="77777777" w:rsidR="009301F1" w:rsidRPr="001B54C3" w:rsidRDefault="009301F1" w:rsidP="00B31C2A">
      <w:pPr>
        <w:pStyle w:val="ListBullet4"/>
      </w:pPr>
      <w:r w:rsidRPr="001B54C3">
        <w:t>Hearing Screening Coded Results</w:t>
      </w:r>
    </w:p>
    <w:p w14:paraId="491A07F5" w14:textId="77777777" w:rsidR="00D81C6B" w:rsidRPr="001B54C3" w:rsidRDefault="00D81C6B" w:rsidP="00B31C2A">
      <w:pPr>
        <w:pStyle w:val="ListBullet3"/>
      </w:pPr>
      <w:r w:rsidRPr="001B54C3">
        <w:t>QRPH PRPH-Ca Profile</w:t>
      </w:r>
    </w:p>
    <w:p w14:paraId="06B00B10" w14:textId="77777777" w:rsidR="00D81C6B" w:rsidRPr="001B54C3" w:rsidRDefault="009301F1" w:rsidP="00B31C2A">
      <w:pPr>
        <w:pStyle w:val="ListBullet4"/>
      </w:pPr>
      <w:r w:rsidRPr="001B54C3">
        <w:t>Cancer Diagnosis</w:t>
      </w:r>
    </w:p>
    <w:p w14:paraId="2AA51C1C" w14:textId="77777777" w:rsidR="00B60EFA" w:rsidRPr="001B54C3" w:rsidRDefault="00B456C1" w:rsidP="00B31C2A">
      <w:pPr>
        <w:pStyle w:val="ListBullet2"/>
      </w:pPr>
      <w:r w:rsidRPr="001B54C3">
        <w:lastRenderedPageBreak/>
        <w:t xml:space="preserve">In the 2012-2013 documentation cycle, edits were made based on CPs. </w:t>
      </w:r>
      <w:r w:rsidR="00B60EFA" w:rsidRPr="001B54C3">
        <w:t>In addition, the following content modules were added:</w:t>
      </w:r>
    </w:p>
    <w:p w14:paraId="1B3439F6" w14:textId="77777777" w:rsidR="00BA5B4F" w:rsidRPr="001B54C3" w:rsidRDefault="00BA5B4F" w:rsidP="00B31C2A">
      <w:pPr>
        <w:pStyle w:val="ListBullet3"/>
      </w:pPr>
      <w:r w:rsidRPr="001B54C3">
        <w:t>QRPH VRDR Section Content Modules</w:t>
      </w:r>
    </w:p>
    <w:p w14:paraId="3DA05966" w14:textId="77777777" w:rsidR="00BA5B4F" w:rsidRPr="001B54C3" w:rsidRDefault="00BA5B4F" w:rsidP="00B31C2A">
      <w:pPr>
        <w:pStyle w:val="ListBullet4"/>
      </w:pPr>
      <w:r w:rsidRPr="001B54C3">
        <w:t>6.3.3.10.1 VRDR Death Report Section</w:t>
      </w:r>
    </w:p>
    <w:p w14:paraId="4B927F63" w14:textId="77777777" w:rsidR="00BA5B4F" w:rsidRPr="001B54C3" w:rsidRDefault="00BA5B4F" w:rsidP="00B31C2A">
      <w:pPr>
        <w:pStyle w:val="ListBullet4"/>
      </w:pPr>
      <w:r w:rsidRPr="001B54C3">
        <w:t>6.3.3.10.2</w:t>
      </w:r>
      <w:r w:rsidR="00656706" w:rsidRPr="001B54C3">
        <w:t xml:space="preserve"> </w:t>
      </w:r>
      <w:r w:rsidRPr="001B54C3">
        <w:t>Coded Hospital Course Section</w:t>
      </w:r>
    </w:p>
    <w:p w14:paraId="4E2DD0EE" w14:textId="77777777" w:rsidR="00BA5B4F" w:rsidRPr="001B54C3" w:rsidRDefault="00BA5B4F" w:rsidP="00B31C2A">
      <w:pPr>
        <w:pStyle w:val="ListBullet3"/>
      </w:pPr>
      <w:r w:rsidRPr="001B54C3">
        <w:t>QRPH VRDR Entry Content Modules were added</w:t>
      </w:r>
    </w:p>
    <w:p w14:paraId="4EB51DBE" w14:textId="77777777" w:rsidR="00BA5B4F" w:rsidRPr="001B54C3" w:rsidRDefault="00BA5B4F" w:rsidP="00B31C2A">
      <w:pPr>
        <w:pStyle w:val="ListBullet4"/>
      </w:pPr>
      <w:r w:rsidRPr="001B54C3">
        <w:t>6.3.3.4.58 Death Pronouncement</w:t>
      </w:r>
      <w:r w:rsidRPr="001B54C3">
        <w:rPr>
          <w:bCs/>
        </w:rPr>
        <w:t xml:space="preserve"> Entry Content Module</w:t>
      </w:r>
    </w:p>
    <w:p w14:paraId="1542CF5A" w14:textId="77777777" w:rsidR="00BA5B4F" w:rsidRPr="001B54C3" w:rsidRDefault="00BA5B4F" w:rsidP="00B31C2A">
      <w:pPr>
        <w:pStyle w:val="ListBullet4"/>
      </w:pPr>
      <w:r w:rsidRPr="001B54C3">
        <w:rPr>
          <w:bCs/>
        </w:rPr>
        <w:t>6.3.3.4.59 Death Location Type Entry Content Module</w:t>
      </w:r>
    </w:p>
    <w:p w14:paraId="3F19748E" w14:textId="77777777" w:rsidR="00BA5B4F" w:rsidRPr="001B54C3" w:rsidRDefault="00BA5B4F" w:rsidP="00B31C2A">
      <w:pPr>
        <w:pStyle w:val="ListBullet3"/>
      </w:pPr>
      <w:r w:rsidRPr="001B54C3">
        <w:t>Some QRPH VRDR value sets were added</w:t>
      </w:r>
    </w:p>
    <w:p w14:paraId="4E9942A7" w14:textId="77777777" w:rsidR="00656706" w:rsidRPr="001B54C3" w:rsidRDefault="00656706" w:rsidP="00B31C2A">
      <w:pPr>
        <w:pStyle w:val="ListBullet3"/>
      </w:pPr>
      <w:r w:rsidRPr="001B54C3">
        <w:t>QRPH HW Section Content Modules</w:t>
      </w:r>
    </w:p>
    <w:p w14:paraId="689EDD0D" w14:textId="77777777" w:rsidR="00656706" w:rsidRPr="001B54C3" w:rsidRDefault="00656706" w:rsidP="00235E1F">
      <w:pPr>
        <w:pStyle w:val="ListBullet4"/>
      </w:pPr>
      <w:r w:rsidRPr="001B54C3">
        <w:t>6.3.3.10.3 Resources to Support Goals Section</w:t>
      </w:r>
    </w:p>
    <w:p w14:paraId="31933A81" w14:textId="77777777" w:rsidR="00656706" w:rsidRPr="001B54C3" w:rsidRDefault="00656706" w:rsidP="00235E1F">
      <w:pPr>
        <w:pStyle w:val="ListBullet4"/>
      </w:pPr>
      <w:r w:rsidRPr="001B54C3">
        <w:t>6.3.3.10.4 Healthy Weight Care Plan Section</w:t>
      </w:r>
    </w:p>
    <w:p w14:paraId="78382739" w14:textId="77777777" w:rsidR="00656706" w:rsidRPr="001B54C3" w:rsidRDefault="00656706" w:rsidP="00235E1F">
      <w:pPr>
        <w:pStyle w:val="ListBullet4"/>
      </w:pPr>
      <w:r w:rsidRPr="001B54C3">
        <w:t>6.3.3.10.5 Occupational Data for Health Section</w:t>
      </w:r>
    </w:p>
    <w:p w14:paraId="1D45B709" w14:textId="77777777" w:rsidR="00656706" w:rsidRPr="001B54C3" w:rsidRDefault="00656706" w:rsidP="00B31C2A">
      <w:pPr>
        <w:pStyle w:val="ListBullet3"/>
      </w:pPr>
      <w:r w:rsidRPr="001B54C3">
        <w:t>QRPH HW Entry Content Modules</w:t>
      </w:r>
    </w:p>
    <w:p w14:paraId="168B9B87" w14:textId="77777777" w:rsidR="00656706" w:rsidRPr="001B54C3" w:rsidRDefault="00656706" w:rsidP="00235E1F">
      <w:pPr>
        <w:pStyle w:val="ListBullet4"/>
      </w:pPr>
      <w:bookmarkStart w:id="25" w:name="_Toc366057046"/>
      <w:r w:rsidRPr="001B54C3">
        <w:t>6.3.4.60 Occupational Data For Health Organizer</w:t>
      </w:r>
      <w:bookmarkEnd w:id="25"/>
    </w:p>
    <w:p w14:paraId="04DA59EC" w14:textId="77777777" w:rsidR="00656706" w:rsidRPr="001B54C3" w:rsidRDefault="00656706" w:rsidP="00235E1F">
      <w:pPr>
        <w:pStyle w:val="ListBullet4"/>
      </w:pPr>
      <w:bookmarkStart w:id="26" w:name="_Toc366057047"/>
      <w:r w:rsidRPr="001B54C3">
        <w:t>6.3.4.61 Employment Status Organizer</w:t>
      </w:r>
      <w:bookmarkEnd w:id="26"/>
    </w:p>
    <w:p w14:paraId="47B857F9" w14:textId="77777777" w:rsidR="00656706" w:rsidRPr="001B54C3" w:rsidRDefault="00656706" w:rsidP="00235E1F">
      <w:pPr>
        <w:pStyle w:val="ListBullet4"/>
      </w:pPr>
      <w:bookmarkStart w:id="27" w:name="_Toc366057048"/>
      <w:r w:rsidRPr="001B54C3">
        <w:t>6.3.4.62 Usual Occupation and Industry Organizer</w:t>
      </w:r>
      <w:bookmarkEnd w:id="27"/>
    </w:p>
    <w:p w14:paraId="0613CFDD" w14:textId="77777777" w:rsidR="00656706" w:rsidRPr="001B54C3" w:rsidRDefault="00656706" w:rsidP="00235E1F">
      <w:pPr>
        <w:pStyle w:val="ListBullet4"/>
      </w:pPr>
      <w:bookmarkStart w:id="28" w:name="_Toc366057049"/>
      <w:r w:rsidRPr="001B54C3">
        <w:t>6.3.4.63 History of Occupation Organizer</w:t>
      </w:r>
      <w:bookmarkStart w:id="29" w:name="_Toc366057050"/>
      <w:bookmarkEnd w:id="28"/>
    </w:p>
    <w:p w14:paraId="411A140C" w14:textId="77777777" w:rsidR="00656706" w:rsidRPr="001B54C3" w:rsidRDefault="00656706" w:rsidP="00235E1F">
      <w:pPr>
        <w:pStyle w:val="ListBullet4"/>
      </w:pPr>
      <w:r w:rsidRPr="001B54C3">
        <w:t>6.3.4.64 Employment Status Observation</w:t>
      </w:r>
      <w:bookmarkStart w:id="30" w:name="_Toc366057051"/>
      <w:bookmarkEnd w:id="29"/>
    </w:p>
    <w:p w14:paraId="207FE422" w14:textId="77777777" w:rsidR="00656706" w:rsidRPr="001B54C3" w:rsidRDefault="00656706" w:rsidP="00235E1F">
      <w:pPr>
        <w:pStyle w:val="ListBullet4"/>
      </w:pPr>
      <w:r w:rsidRPr="001B54C3">
        <w:t>6.3.4.65 Usual Occupation and Industry Observation Entry</w:t>
      </w:r>
      <w:bookmarkEnd w:id="30"/>
    </w:p>
    <w:p w14:paraId="655FA2AC" w14:textId="77777777" w:rsidR="00656706" w:rsidRPr="001B54C3" w:rsidRDefault="00656706" w:rsidP="00235E1F">
      <w:pPr>
        <w:pStyle w:val="ListBullet4"/>
      </w:pPr>
      <w:bookmarkStart w:id="31" w:name="_Toc366057052"/>
      <w:r w:rsidRPr="001B54C3">
        <w:t>6.3.4.66 Occupation Observation Entry</w:t>
      </w:r>
      <w:bookmarkEnd w:id="31"/>
    </w:p>
    <w:p w14:paraId="20F094C6" w14:textId="7289A803" w:rsidR="00656706" w:rsidRPr="001B54C3" w:rsidRDefault="00656706" w:rsidP="00235E1F">
      <w:pPr>
        <w:pStyle w:val="ListBullet4"/>
      </w:pPr>
      <w:bookmarkStart w:id="32" w:name="_Toc366057053"/>
      <w:r w:rsidRPr="001B54C3">
        <w:t xml:space="preserve">6.3.4.67 Work </w:t>
      </w:r>
      <w:r w:rsidR="00015EE6">
        <w:t>Schedule</w:t>
      </w:r>
      <w:r w:rsidR="00015EE6" w:rsidRPr="001B54C3">
        <w:t xml:space="preserve"> </w:t>
      </w:r>
      <w:r w:rsidRPr="001B54C3">
        <w:t>Observation Entry</w:t>
      </w:r>
      <w:bookmarkEnd w:id="32"/>
    </w:p>
    <w:p w14:paraId="4888462C" w14:textId="77777777" w:rsidR="00656706" w:rsidRPr="001B54C3" w:rsidRDefault="00656706" w:rsidP="00235E1F">
      <w:pPr>
        <w:pStyle w:val="ListBullet4"/>
      </w:pPr>
      <w:bookmarkStart w:id="33" w:name="_Toc366057054"/>
      <w:r w:rsidRPr="001B54C3">
        <w:t xml:space="preserve">6.3.4.68 </w:t>
      </w:r>
      <w:r w:rsidR="00C8628C" w:rsidRPr="001B54C3">
        <w:t>Weekly Work Hours</w:t>
      </w:r>
      <w:r w:rsidRPr="001B54C3">
        <w:t xml:space="preserve"> Observation Entry</w:t>
      </w:r>
      <w:bookmarkEnd w:id="33"/>
    </w:p>
    <w:p w14:paraId="2EF8E272" w14:textId="77777777" w:rsidR="00656706" w:rsidRPr="001B54C3" w:rsidRDefault="00656706" w:rsidP="00235E1F">
      <w:pPr>
        <w:pStyle w:val="ListBullet4"/>
      </w:pPr>
      <w:bookmarkStart w:id="34" w:name="_Toc366057055"/>
      <w:r w:rsidRPr="001B54C3">
        <w:t>6.3.4.69 Usual Occupation Duration Entry</w:t>
      </w:r>
      <w:bookmarkEnd w:id="34"/>
    </w:p>
    <w:p w14:paraId="1D140ECD" w14:textId="77777777" w:rsidR="00656706" w:rsidRPr="001B54C3" w:rsidRDefault="00656706" w:rsidP="00235E1F">
      <w:pPr>
        <w:pStyle w:val="ListBullet4"/>
      </w:pPr>
      <w:bookmarkStart w:id="35" w:name="_Toc366057056"/>
      <w:r w:rsidRPr="001B54C3">
        <w:t>6.3.4.70 Usual Industry Duration Entry</w:t>
      </w:r>
      <w:bookmarkEnd w:id="35"/>
    </w:p>
    <w:p w14:paraId="25888AB8" w14:textId="77777777" w:rsidR="00764D3B" w:rsidRDefault="00764D3B" w:rsidP="001C56E2">
      <w:pPr>
        <w:pStyle w:val="ListBullet4"/>
        <w:tabs>
          <w:tab w:val="clear" w:pos="1440"/>
          <w:tab w:val="num" w:pos="360"/>
        </w:tabs>
        <w:ind w:left="360"/>
      </w:pPr>
      <w:bookmarkStart w:id="36" w:name="_Toc473170358"/>
      <w:bookmarkStart w:id="37" w:name="_Toc504625755"/>
      <w:bookmarkStart w:id="38" w:name="_Toc530206508"/>
      <w:bookmarkStart w:id="39" w:name="_Toc1388428"/>
      <w:bookmarkStart w:id="40" w:name="_Toc1388582"/>
      <w:bookmarkStart w:id="41" w:name="_Toc1456609"/>
      <w:bookmarkStart w:id="42" w:name="_Toc37034634"/>
      <w:bookmarkStart w:id="43" w:name="_Toc38846112"/>
      <w:bookmarkEnd w:id="20"/>
      <w:bookmarkEnd w:id="21"/>
      <w:r w:rsidRPr="001B54C3">
        <w:t xml:space="preserve">In the 2013-2014 documentation cycle, edits were made based on CPs. </w:t>
      </w:r>
    </w:p>
    <w:p w14:paraId="710414E9" w14:textId="559B48EC" w:rsidR="00213A6E" w:rsidRDefault="00213A6E" w:rsidP="00213A6E">
      <w:pPr>
        <w:pStyle w:val="ListBullet4"/>
        <w:tabs>
          <w:tab w:val="clear" w:pos="1440"/>
          <w:tab w:val="num" w:pos="360"/>
        </w:tabs>
        <w:ind w:left="360"/>
      </w:pPr>
      <w:r>
        <w:t>In the 201</w:t>
      </w:r>
      <w:r w:rsidR="00C33573">
        <w:t>5</w:t>
      </w:r>
      <w:r>
        <w:t>-201</w:t>
      </w:r>
      <w:r w:rsidR="00C33573">
        <w:t>6</w:t>
      </w:r>
      <w:r w:rsidRPr="001B54C3">
        <w:t xml:space="preserve"> documentation cycle, edits were made based on CPs. </w:t>
      </w:r>
      <w:r>
        <w:t xml:space="preserve">In addition, the following Volume 2 section was added to this document: </w:t>
      </w:r>
    </w:p>
    <w:p w14:paraId="2B9B6B41" w14:textId="4BCC8B15" w:rsidR="00213A6E" w:rsidRPr="001B54C3" w:rsidRDefault="00213A6E" w:rsidP="00143B5C">
      <w:pPr>
        <w:pStyle w:val="ListBullet4"/>
        <w:tabs>
          <w:tab w:val="clear" w:pos="1440"/>
          <w:tab w:val="num" w:pos="1800"/>
        </w:tabs>
        <w:ind w:left="1800"/>
      </w:pPr>
      <w:r>
        <w:t>6.6 Concept Domains</w:t>
      </w:r>
    </w:p>
    <w:p w14:paraId="2A48090C" w14:textId="77777777" w:rsidR="00213A6E" w:rsidRPr="001B54C3" w:rsidRDefault="00213A6E" w:rsidP="00143B5C">
      <w:pPr>
        <w:pStyle w:val="ListBullet4"/>
        <w:numPr>
          <w:ilvl w:val="0"/>
          <w:numId w:val="0"/>
        </w:numPr>
        <w:ind w:left="360"/>
      </w:pPr>
    </w:p>
    <w:p w14:paraId="2F6E60E0" w14:textId="77777777" w:rsidR="00866BDC" w:rsidRPr="001B54C3" w:rsidRDefault="00866BDC" w:rsidP="00143B5C">
      <w:pPr>
        <w:pStyle w:val="PartTitle"/>
        <w:pageBreakBefore w:val="0"/>
      </w:pPr>
      <w:bookmarkStart w:id="44" w:name="_Toc466555159"/>
      <w:bookmarkStart w:id="45" w:name="_Toc504625757"/>
      <w:bookmarkStart w:id="46" w:name="_Toc530206510"/>
      <w:bookmarkStart w:id="47" w:name="_Toc1388430"/>
      <w:bookmarkStart w:id="48" w:name="_Toc1388584"/>
      <w:bookmarkStart w:id="49" w:name="_Toc1456611"/>
      <w:bookmarkEnd w:id="36"/>
      <w:bookmarkEnd w:id="37"/>
      <w:bookmarkEnd w:id="38"/>
      <w:bookmarkEnd w:id="39"/>
      <w:bookmarkEnd w:id="40"/>
      <w:bookmarkEnd w:id="41"/>
      <w:bookmarkEnd w:id="42"/>
      <w:bookmarkEnd w:id="43"/>
      <w:r w:rsidRPr="001B54C3">
        <w:lastRenderedPageBreak/>
        <w:t xml:space="preserve">Volume 2 </w:t>
      </w:r>
      <w:r w:rsidR="00B16236" w:rsidRPr="001B54C3">
        <w:t>–</w:t>
      </w:r>
      <w:r w:rsidRPr="001B54C3">
        <w:t xml:space="preserve"> Transactions</w:t>
      </w:r>
      <w:r w:rsidR="00B16236" w:rsidRPr="001B54C3">
        <w:t xml:space="preserve"> and Content Modules</w:t>
      </w:r>
      <w:bookmarkEnd w:id="44"/>
    </w:p>
    <w:bookmarkEnd w:id="45"/>
    <w:bookmarkEnd w:id="46"/>
    <w:bookmarkEnd w:id="47"/>
    <w:bookmarkEnd w:id="48"/>
    <w:bookmarkEnd w:id="49"/>
    <w:p w14:paraId="38874513" w14:textId="77777777" w:rsidR="00866BDC" w:rsidRPr="001B54C3" w:rsidRDefault="00C54C83" w:rsidP="001D5722">
      <w:pPr>
        <w:pStyle w:val="BodyText"/>
      </w:pPr>
      <w:r w:rsidRPr="001B54C3">
        <w:t xml:space="preserve">Please note that in December of 2012, a new supplement template was released. The new template separates </w:t>
      </w:r>
      <w:r w:rsidRPr="001B54C3">
        <w:rPr>
          <w:i/>
        </w:rPr>
        <w:t>Transactions</w:t>
      </w:r>
      <w:r w:rsidRPr="001B54C3">
        <w:t xml:space="preserve"> </w:t>
      </w:r>
      <w:r w:rsidR="001D5722" w:rsidRPr="001B54C3">
        <w:t xml:space="preserve">(Volume 2) </w:t>
      </w:r>
      <w:r w:rsidRPr="001B54C3">
        <w:t xml:space="preserve">and </w:t>
      </w:r>
      <w:r w:rsidRPr="001B54C3">
        <w:rPr>
          <w:i/>
        </w:rPr>
        <w:t>Content Modules</w:t>
      </w:r>
      <w:r w:rsidR="001D5722" w:rsidRPr="001B54C3">
        <w:rPr>
          <w:i/>
        </w:rPr>
        <w:t xml:space="preserve"> (</w:t>
      </w:r>
      <w:r w:rsidR="001D5722" w:rsidRPr="001B54C3">
        <w:t>Volume 3)</w:t>
      </w:r>
      <w:r w:rsidR="003A6FC9" w:rsidRPr="001B54C3">
        <w:t xml:space="preserve">. </w:t>
      </w:r>
      <w:r w:rsidRPr="001B54C3">
        <w:t xml:space="preserve">As a result, in </w:t>
      </w:r>
      <w:r w:rsidR="00512602" w:rsidRPr="001B54C3">
        <w:t xml:space="preserve">newer supplements </w:t>
      </w:r>
      <w:r w:rsidRPr="001B54C3">
        <w:t xml:space="preserve">you will find content module definitions in volume 3. The section numbering </w:t>
      </w:r>
      <w:r w:rsidR="00512602" w:rsidRPr="001B54C3">
        <w:t>scheme</w:t>
      </w:r>
      <w:r w:rsidR="009866B4" w:rsidRPr="001B54C3">
        <w:t>;</w:t>
      </w:r>
      <w:r w:rsidR="001D5722" w:rsidRPr="001B54C3">
        <w:t xml:space="preserve"> </w:t>
      </w:r>
      <w:r w:rsidRPr="001B54C3">
        <w:t>however, remains the same.</w:t>
      </w:r>
    </w:p>
    <w:p w14:paraId="3871B043" w14:textId="77777777" w:rsidR="00C54C83" w:rsidRPr="001B54C3" w:rsidRDefault="00C54C83" w:rsidP="007A10EF">
      <w:pPr>
        <w:pStyle w:val="BodyText"/>
      </w:pPr>
    </w:p>
    <w:p w14:paraId="7C83C351" w14:textId="77777777" w:rsidR="00866BDC" w:rsidRPr="001B54C3" w:rsidRDefault="00866BDC" w:rsidP="00043BC0">
      <w:pPr>
        <w:pStyle w:val="EditorInstructions"/>
      </w:pPr>
      <w:r w:rsidRPr="001B54C3">
        <w:t xml:space="preserve">Add Section 6.1 </w:t>
      </w:r>
    </w:p>
    <w:p w14:paraId="65E8F77B" w14:textId="77777777" w:rsidR="00866BDC" w:rsidRPr="001B54C3" w:rsidRDefault="00866BDC">
      <w:pPr>
        <w:pStyle w:val="Heading2"/>
        <w:rPr>
          <w:noProof w:val="0"/>
        </w:rPr>
      </w:pPr>
      <w:bookmarkStart w:id="50" w:name="_Toc466555160"/>
      <w:r w:rsidRPr="001B54C3">
        <w:rPr>
          <w:noProof w:val="0"/>
        </w:rPr>
        <w:t>6.1 Conventions</w:t>
      </w:r>
      <w:bookmarkEnd w:id="50"/>
    </w:p>
    <w:p w14:paraId="356B09AB" w14:textId="77777777" w:rsidR="00866BDC" w:rsidRPr="001B54C3" w:rsidRDefault="00866BDC">
      <w:pPr>
        <w:pStyle w:val="BodyText"/>
      </w:pPr>
      <w:r w:rsidRPr="001B54C3">
        <w:t xml:space="preserve">Various tables used in this section will further constrain the content. Within this volume, the follow conventions are used. </w:t>
      </w:r>
    </w:p>
    <w:p w14:paraId="665EB2BF" w14:textId="77777777" w:rsidR="00866BDC" w:rsidRPr="001B54C3" w:rsidRDefault="00866BDC">
      <w:pPr>
        <w:pStyle w:val="BodyText"/>
      </w:pPr>
      <w:r w:rsidRPr="001B54C3">
        <w:t xml:space="preserve">R </w:t>
      </w:r>
    </w:p>
    <w:p w14:paraId="59FC2A1E" w14:textId="77777777" w:rsidR="00866BDC" w:rsidRPr="001B54C3" w:rsidRDefault="00866BDC">
      <w:pPr>
        <w:pStyle w:val="BodyText"/>
        <w:ind w:left="360"/>
      </w:pPr>
      <w:r w:rsidRPr="001B54C3">
        <w:t>A "Required" data element is one that shall always be provided. If there is information available, the data element must be present. If there is no information available, or it cannot be transmitted, the data element must contain a value indicating the reason for omission of the data. (See PCC TF-2: 5.3.4.2 for a list of appropriate statements</w:t>
      </w:r>
      <w:r w:rsidR="003A6FC9" w:rsidRPr="001B54C3">
        <w:t>.)</w:t>
      </w:r>
    </w:p>
    <w:p w14:paraId="39E8ADD8" w14:textId="77777777" w:rsidR="00866BDC" w:rsidRPr="001B54C3" w:rsidRDefault="00866BDC">
      <w:pPr>
        <w:pStyle w:val="BodyText"/>
      </w:pPr>
      <w:r w:rsidRPr="001B54C3">
        <w:t xml:space="preserve">R2 </w:t>
      </w:r>
    </w:p>
    <w:p w14:paraId="2E62155B" w14:textId="77777777" w:rsidR="00866BDC" w:rsidRPr="001B54C3" w:rsidRDefault="00866BDC">
      <w:pPr>
        <w:pStyle w:val="BodyText"/>
        <w:ind w:left="360"/>
      </w:pPr>
      <w:r w:rsidRPr="001B54C3">
        <w:t>A "Required if data present" data element is one that shall be provided when a value exists. If the information cannot be transmitted, the data element shall contain a value indicating the reason for omission of the data. If no such information is available to the creator or if such information is not available in a well identified manner (e.g., buried in a free form narrative that contains additional information relevant to other sections) or if the creator requires that information be absent, the R2 section shall be entirely absent. (See Section PCC TF-2: 5.3.4.2 for a list of appropriate statements</w:t>
      </w:r>
      <w:r w:rsidR="003A6FC9" w:rsidRPr="001B54C3">
        <w:t>.)</w:t>
      </w:r>
    </w:p>
    <w:p w14:paraId="03DA0E64" w14:textId="77777777" w:rsidR="00866BDC" w:rsidRPr="001B54C3" w:rsidRDefault="00866BDC">
      <w:pPr>
        <w:pStyle w:val="BodyText"/>
      </w:pPr>
      <w:r w:rsidRPr="001B54C3">
        <w:t xml:space="preserve">O </w:t>
      </w:r>
    </w:p>
    <w:p w14:paraId="5F66CCFF" w14:textId="77777777" w:rsidR="00866BDC" w:rsidRPr="001B54C3" w:rsidRDefault="00866BDC">
      <w:pPr>
        <w:pStyle w:val="BodyText"/>
        <w:ind w:left="360"/>
      </w:pPr>
      <w:r w:rsidRPr="001B54C3">
        <w:t xml:space="preserve">An optional data element is one that may be provided, irrespective of whether the information is available or not. If the implementation elects to support this optional section, then its support shall meet the requirement set forth for the "Required if data present" or R2. </w:t>
      </w:r>
    </w:p>
    <w:p w14:paraId="05D33519" w14:textId="77777777" w:rsidR="00866BDC" w:rsidRPr="001B54C3" w:rsidRDefault="00866BDC">
      <w:pPr>
        <w:pStyle w:val="BodyText"/>
      </w:pPr>
      <w:r w:rsidRPr="001B54C3">
        <w:t xml:space="preserve">C </w:t>
      </w:r>
    </w:p>
    <w:p w14:paraId="12A8A71F" w14:textId="77777777" w:rsidR="00866BDC" w:rsidRPr="001B54C3" w:rsidRDefault="00866BDC">
      <w:pPr>
        <w:pStyle w:val="BodyText"/>
        <w:ind w:left="360"/>
      </w:pPr>
      <w:r w:rsidRPr="001B54C3">
        <w:t>A conditional data element is one that is required, required if known</w:t>
      </w:r>
      <w:r w:rsidR="008F7FED" w:rsidRPr="001B54C3">
        <w:t>,</w:t>
      </w:r>
      <w:r w:rsidRPr="001B54C3">
        <w:t xml:space="preserve"> or optional depending upon other conditions. These will have further notes explaining when the data element is required, et cetera.</w:t>
      </w:r>
    </w:p>
    <w:p w14:paraId="6B201C16" w14:textId="77777777" w:rsidR="00866BDC" w:rsidRPr="001B54C3" w:rsidRDefault="00866BDC">
      <w:pPr>
        <w:pStyle w:val="Note"/>
      </w:pPr>
      <w:r w:rsidRPr="001B54C3">
        <w:t xml:space="preserve">Note: </w:t>
      </w:r>
      <w:r w:rsidRPr="001B54C3">
        <w:tab/>
        <w:t>The definitions of R, R2, and O differ slightly from other IHE profiles. This is due in part to the fact that local regulations and policies may in fact prohibit the transmission of certain information, and that a human decision to transmit the information may be required in many cases.</w:t>
      </w:r>
    </w:p>
    <w:p w14:paraId="49E2714D" w14:textId="77777777" w:rsidR="00866BDC" w:rsidRPr="001B54C3" w:rsidRDefault="00866BDC" w:rsidP="00043BC0">
      <w:pPr>
        <w:pStyle w:val="EditorInstructions"/>
      </w:pPr>
      <w:r w:rsidRPr="001B54C3">
        <w:lastRenderedPageBreak/>
        <w:t>Add Section 6.2</w:t>
      </w:r>
    </w:p>
    <w:p w14:paraId="0F2173D0" w14:textId="77777777" w:rsidR="00866BDC" w:rsidRPr="001B54C3" w:rsidRDefault="00866BDC">
      <w:pPr>
        <w:pStyle w:val="Heading2"/>
        <w:rPr>
          <w:noProof w:val="0"/>
        </w:rPr>
      </w:pPr>
      <w:bookmarkStart w:id="51" w:name="_Toc466555161"/>
      <w:r w:rsidRPr="001B54C3">
        <w:rPr>
          <w:noProof w:val="0"/>
        </w:rPr>
        <w:t>6.2 Folder Content Modules</w:t>
      </w:r>
      <w:bookmarkEnd w:id="51"/>
    </w:p>
    <w:p w14:paraId="1164A811" w14:textId="77777777" w:rsidR="00866BDC" w:rsidRPr="001B54C3" w:rsidRDefault="00866BDC">
      <w:pPr>
        <w:pStyle w:val="BodyText"/>
      </w:pPr>
      <w:r w:rsidRPr="001B54C3">
        <w:t>This section contains modules that describe the content requirements of Folders used with XDS, XDM or XDR. When workflows are completed normally, the folders will contain documents with the optionality specified in the tables shown below. Under certain circumstances, the folders will not meet the optionality requirements described below, for example, when the patient leaves before treatment is completed.</w:t>
      </w:r>
    </w:p>
    <w:p w14:paraId="5D903BD0" w14:textId="77777777" w:rsidR="00866BDC" w:rsidRPr="001B54C3" w:rsidRDefault="00866BDC">
      <w:pPr>
        <w:pStyle w:val="Heading3"/>
        <w:rPr>
          <w:noProof w:val="0"/>
        </w:rPr>
      </w:pPr>
      <w:bookmarkStart w:id="52" w:name="_Toc466555162"/>
      <w:r w:rsidRPr="001B54C3">
        <w:rPr>
          <w:noProof w:val="0"/>
        </w:rPr>
        <w:t>6.2.1 EDES Folder Specification</w:t>
      </w:r>
      <w:bookmarkEnd w:id="52"/>
    </w:p>
    <w:p w14:paraId="015377C7" w14:textId="77777777" w:rsidR="002C487B" w:rsidRPr="001B54C3" w:rsidRDefault="002C487B" w:rsidP="002C487B">
      <w:pPr>
        <w:pStyle w:val="BodyText"/>
      </w:pPr>
      <w:r w:rsidRPr="001B54C3">
        <w:t>This section intentionally left blank.</w:t>
      </w:r>
    </w:p>
    <w:p w14:paraId="7A26BF44" w14:textId="77777777" w:rsidR="00866BDC" w:rsidRPr="001B54C3" w:rsidRDefault="00866BDC">
      <w:pPr>
        <w:pStyle w:val="Heading3"/>
        <w:rPr>
          <w:noProof w:val="0"/>
        </w:rPr>
      </w:pPr>
      <w:bookmarkStart w:id="53" w:name="_Toc466555163"/>
      <w:r w:rsidRPr="001B54C3">
        <w:rPr>
          <w:noProof w:val="0"/>
        </w:rPr>
        <w:t>6.2.</w:t>
      </w:r>
      <w:r w:rsidR="00C736DC" w:rsidRPr="001B54C3">
        <w:rPr>
          <w:noProof w:val="0"/>
        </w:rPr>
        <w:t>2</w:t>
      </w:r>
      <w:r w:rsidRPr="001B54C3">
        <w:rPr>
          <w:noProof w:val="0"/>
        </w:rPr>
        <w:t xml:space="preserve"> APR Folder Specification</w:t>
      </w:r>
      <w:bookmarkEnd w:id="53"/>
    </w:p>
    <w:p w14:paraId="3B8499D4" w14:textId="77777777" w:rsidR="002C487B" w:rsidRPr="001B54C3" w:rsidRDefault="002C487B" w:rsidP="002C487B">
      <w:pPr>
        <w:pStyle w:val="BodyText"/>
      </w:pPr>
      <w:r w:rsidRPr="001B54C3">
        <w:t>This section intentionally left blank.</w:t>
      </w:r>
    </w:p>
    <w:p w14:paraId="690E1E46" w14:textId="77777777" w:rsidR="00866BDC" w:rsidRPr="001B54C3" w:rsidRDefault="00866BDC">
      <w:pPr>
        <w:pStyle w:val="Heading3"/>
        <w:rPr>
          <w:noProof w:val="0"/>
        </w:rPr>
      </w:pPr>
      <w:bookmarkStart w:id="54" w:name="_Toc466555164"/>
      <w:r w:rsidRPr="001B54C3">
        <w:rPr>
          <w:noProof w:val="0"/>
        </w:rPr>
        <w:t>6.2.</w:t>
      </w:r>
      <w:r w:rsidR="00C736DC" w:rsidRPr="001B54C3">
        <w:rPr>
          <w:noProof w:val="0"/>
        </w:rPr>
        <w:t>3</w:t>
      </w:r>
      <w:r w:rsidRPr="001B54C3">
        <w:rPr>
          <w:noProof w:val="0"/>
        </w:rPr>
        <w:t xml:space="preserve"> LDR Folder Specification</w:t>
      </w:r>
      <w:bookmarkEnd w:id="54"/>
    </w:p>
    <w:p w14:paraId="5DAC4F7A" w14:textId="77777777" w:rsidR="002C487B" w:rsidRPr="001B54C3" w:rsidRDefault="002C487B" w:rsidP="002C487B">
      <w:pPr>
        <w:pStyle w:val="BodyText"/>
      </w:pPr>
      <w:r w:rsidRPr="001B54C3">
        <w:t>This section intentionally left blank.</w:t>
      </w:r>
    </w:p>
    <w:p w14:paraId="3671D250" w14:textId="77777777" w:rsidR="00866BDC" w:rsidRPr="001B54C3" w:rsidRDefault="00866BDC" w:rsidP="002C487B">
      <w:pPr>
        <w:pStyle w:val="Heading2"/>
        <w:rPr>
          <w:noProof w:val="0"/>
        </w:rPr>
      </w:pPr>
      <w:bookmarkStart w:id="55" w:name="_Toc466555165"/>
      <w:r w:rsidRPr="001B54C3">
        <w:rPr>
          <w:noProof w:val="0"/>
        </w:rPr>
        <w:t>6.3 HL7 Version 3.0 Content Modules</w:t>
      </w:r>
      <w:bookmarkEnd w:id="55"/>
    </w:p>
    <w:p w14:paraId="479E1C7B" w14:textId="77777777" w:rsidR="002C487B" w:rsidRPr="001B54C3" w:rsidRDefault="002C487B" w:rsidP="001C56E2">
      <w:pPr>
        <w:pStyle w:val="BodyText"/>
      </w:pPr>
      <w:r w:rsidRPr="001B54C3">
        <w:t xml:space="preserve">This section contains content modules based upon the HL7 CDA Release </w:t>
      </w:r>
      <w:r w:rsidR="009D0B30" w:rsidRPr="001B54C3">
        <w:t>3</w:t>
      </w:r>
      <w:r w:rsidRPr="001B54C3">
        <w:t>.0 Standard, and related standards and/or implementation guides</w:t>
      </w:r>
      <w:r w:rsidR="003A6FC9" w:rsidRPr="001B54C3">
        <w:t xml:space="preserve">. </w:t>
      </w:r>
    </w:p>
    <w:p w14:paraId="17B77739" w14:textId="77777777" w:rsidR="00866BDC" w:rsidRPr="001B54C3" w:rsidRDefault="00866BDC">
      <w:pPr>
        <w:pStyle w:val="Heading3"/>
        <w:rPr>
          <w:noProof w:val="0"/>
        </w:rPr>
      </w:pPr>
      <w:bookmarkStart w:id="56" w:name="_Toc466555166"/>
      <w:r w:rsidRPr="001B54C3">
        <w:rPr>
          <w:noProof w:val="0"/>
        </w:rPr>
        <w:t>6.3.1 CDA Document Content Modules</w:t>
      </w:r>
      <w:bookmarkEnd w:id="56"/>
    </w:p>
    <w:p w14:paraId="746585B1" w14:textId="77777777" w:rsidR="00866BDC" w:rsidRPr="001B54C3" w:rsidRDefault="00866BDC" w:rsidP="00043BC0">
      <w:pPr>
        <w:pStyle w:val="EditorInstructions"/>
      </w:pPr>
      <w:r w:rsidRPr="001B54C3">
        <w:t>Add Section 6.3.1.</w:t>
      </w:r>
      <w:r w:rsidR="00DD01E2" w:rsidRPr="001B54C3">
        <w:t>x</w:t>
      </w:r>
    </w:p>
    <w:p w14:paraId="75C6DC25" w14:textId="77777777" w:rsidR="00866BDC" w:rsidRPr="001B54C3" w:rsidRDefault="00866BDC">
      <w:pPr>
        <w:pStyle w:val="Heading4"/>
        <w:rPr>
          <w:noProof w:val="0"/>
        </w:rPr>
      </w:pPr>
      <w:bookmarkStart w:id="57" w:name="_Toc466555167"/>
      <w:r w:rsidRPr="001B54C3">
        <w:rPr>
          <w:noProof w:val="0"/>
        </w:rPr>
        <w:t>6.3.1.</w:t>
      </w:r>
      <w:r w:rsidR="00DD01E2" w:rsidRPr="001B54C3">
        <w:rPr>
          <w:noProof w:val="0"/>
        </w:rPr>
        <w:t xml:space="preserve">x </w:t>
      </w:r>
      <w:r w:rsidRPr="001B54C3">
        <w:rPr>
          <w:noProof w:val="0"/>
        </w:rPr>
        <w:t>History and Physical Specification 1.3.6.1.4.1.19376.1.5.3.1.1.16.1.4</w:t>
      </w:r>
      <w:bookmarkEnd w:id="57"/>
    </w:p>
    <w:p w14:paraId="68F87997" w14:textId="77777777" w:rsidR="00866BDC" w:rsidRPr="001B54C3" w:rsidRDefault="003D3AA9">
      <w:pPr>
        <w:pStyle w:val="BodyText"/>
      </w:pPr>
      <w:r w:rsidRPr="001B54C3">
        <w:t>The History and Physical document content module is a Medical Summary and inherits all header constraints from Medical Summary (1.3.6.1.4.1.19376.1.5.3.1.1.2)</w:t>
      </w:r>
      <w:r w:rsidR="003A6FC9" w:rsidRPr="001B54C3">
        <w:t xml:space="preserve">. </w:t>
      </w:r>
      <w:r w:rsidRPr="001B54C3">
        <w:t>The intention of this document content module is to provide a base from which other document content modules may be derived</w:t>
      </w:r>
      <w:r w:rsidR="003A6FC9" w:rsidRPr="001B54C3">
        <w:t xml:space="preserve">. </w:t>
      </w:r>
      <w:r w:rsidRPr="001B54C3">
        <w:t>Future work may also result in a content profile for History and Physical.</w:t>
      </w:r>
    </w:p>
    <w:p w14:paraId="1F5D8354" w14:textId="77777777" w:rsidR="00866BDC" w:rsidRPr="001B54C3" w:rsidRDefault="00866BDC">
      <w:pPr>
        <w:pStyle w:val="Heading5"/>
        <w:rPr>
          <w:noProof w:val="0"/>
          <w:lang w:val="en-US"/>
        </w:rPr>
      </w:pPr>
      <w:bookmarkStart w:id="58" w:name="_Toc466555168"/>
      <w:r w:rsidRPr="001B54C3">
        <w:rPr>
          <w:noProof w:val="0"/>
          <w:lang w:val="en-US"/>
        </w:rPr>
        <w:t>6.3.1.x.1 Format Code</w:t>
      </w:r>
      <w:bookmarkEnd w:id="58"/>
      <w:r w:rsidRPr="001B54C3">
        <w:rPr>
          <w:noProof w:val="0"/>
          <w:lang w:val="en-US"/>
        </w:rPr>
        <w:t xml:space="preserve"> </w:t>
      </w:r>
    </w:p>
    <w:p w14:paraId="6183EF73" w14:textId="77777777" w:rsidR="00866BDC" w:rsidRPr="001B54C3" w:rsidRDefault="00866BDC">
      <w:pPr>
        <w:pStyle w:val="BodyText"/>
      </w:pPr>
      <w:r w:rsidRPr="001B54C3">
        <w:t xml:space="preserve">The XDSDocumentEntry format code for this content is </w:t>
      </w:r>
      <w:r w:rsidRPr="001B54C3">
        <w:rPr>
          <w:b/>
          <w:bCs/>
        </w:rPr>
        <w:t>urn:ihe:pcc:</w:t>
      </w:r>
      <w:r w:rsidR="003D3AA9" w:rsidRPr="001B54C3">
        <w:rPr>
          <w:b/>
          <w:bCs/>
        </w:rPr>
        <w:t>hp</w:t>
      </w:r>
      <w:r w:rsidRPr="001B54C3">
        <w:rPr>
          <w:b/>
          <w:bCs/>
        </w:rPr>
        <w:t>:2008</w:t>
      </w:r>
    </w:p>
    <w:p w14:paraId="1D8608FD" w14:textId="77777777" w:rsidR="00866BDC" w:rsidRPr="001B54C3" w:rsidRDefault="00866BDC">
      <w:pPr>
        <w:pStyle w:val="Heading5"/>
        <w:rPr>
          <w:noProof w:val="0"/>
          <w:lang w:val="en-US"/>
        </w:rPr>
      </w:pPr>
      <w:bookmarkStart w:id="59" w:name="_Toc466555169"/>
      <w:r w:rsidRPr="001B54C3">
        <w:rPr>
          <w:noProof w:val="0"/>
          <w:lang w:val="en-US"/>
        </w:rPr>
        <w:t>6.3.1.x.2 LOINC Code</w:t>
      </w:r>
      <w:bookmarkEnd w:id="59"/>
      <w:r w:rsidRPr="001B54C3">
        <w:rPr>
          <w:noProof w:val="0"/>
          <w:lang w:val="en-US"/>
        </w:rPr>
        <w:t xml:space="preserve"> </w:t>
      </w:r>
    </w:p>
    <w:p w14:paraId="3A138F34" w14:textId="77777777" w:rsidR="00866BDC" w:rsidRPr="001B54C3" w:rsidRDefault="00866BDC">
      <w:pPr>
        <w:pStyle w:val="BodyText"/>
      </w:pPr>
      <w:r w:rsidRPr="001B54C3">
        <w:t xml:space="preserve">The LOINC code for this document is </w:t>
      </w:r>
      <w:r w:rsidRPr="001B54C3">
        <w:rPr>
          <w:b/>
          <w:bCs/>
        </w:rPr>
        <w:t>34117-2</w:t>
      </w:r>
      <w:r w:rsidRPr="001B54C3">
        <w:t xml:space="preserve"> HISTORY AND PHYSICAL </w:t>
      </w:r>
    </w:p>
    <w:p w14:paraId="1B6987B3" w14:textId="77777777" w:rsidR="00866BDC" w:rsidRPr="001B54C3" w:rsidRDefault="00866BDC">
      <w:pPr>
        <w:pStyle w:val="Heading5"/>
        <w:rPr>
          <w:noProof w:val="0"/>
          <w:lang w:val="en-US"/>
        </w:rPr>
      </w:pPr>
      <w:bookmarkStart w:id="60" w:name="_Toc466555170"/>
      <w:r w:rsidRPr="001B54C3">
        <w:rPr>
          <w:noProof w:val="0"/>
          <w:lang w:val="en-US"/>
        </w:rPr>
        <w:t>6.3.1.x.3 Standards</w:t>
      </w:r>
      <w:bookmarkEnd w:id="60"/>
      <w:r w:rsidRPr="001B54C3">
        <w:rPr>
          <w:noProof w:val="0"/>
          <w:lang w:val="en-US"/>
        </w:rPr>
        <w:t xml:space="preserve"> </w:t>
      </w:r>
    </w:p>
    <w:tbl>
      <w:tblPr>
        <w:tblW w:w="7392"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
        <w:gridCol w:w="6441"/>
      </w:tblGrid>
      <w:tr w:rsidR="00866BDC" w:rsidRPr="001B54C3" w14:paraId="6F1D3EDC" w14:textId="77777777" w:rsidTr="009F7450">
        <w:tc>
          <w:tcPr>
            <w:tcW w:w="0" w:type="auto"/>
            <w:shd w:val="clear" w:color="auto" w:fill="auto"/>
          </w:tcPr>
          <w:p w14:paraId="3A878E48" w14:textId="77777777" w:rsidR="00866BDC" w:rsidRPr="001B54C3" w:rsidRDefault="00866BDC">
            <w:pPr>
              <w:pStyle w:val="TableEntry"/>
            </w:pPr>
            <w:r w:rsidRPr="001B54C3">
              <w:t>CDAR2</w:t>
            </w:r>
          </w:p>
        </w:tc>
        <w:tc>
          <w:tcPr>
            <w:tcW w:w="6441" w:type="dxa"/>
            <w:shd w:val="clear" w:color="auto" w:fill="auto"/>
          </w:tcPr>
          <w:p w14:paraId="7D6A3918" w14:textId="77777777" w:rsidR="00866BDC" w:rsidRPr="001B54C3" w:rsidRDefault="00B64CE6">
            <w:pPr>
              <w:pStyle w:val="TableEntry"/>
            </w:pPr>
            <w:hyperlink r:id="rId20" w:tooltip="http://www.hl7.org/documentcenter/private/standards/cda/r2/cda_r2_normativewebedition.zip" w:history="1">
              <w:r w:rsidR="00866BDC" w:rsidRPr="001B54C3">
                <w:rPr>
                  <w:rStyle w:val="Hyperlink"/>
                </w:rPr>
                <w:t>HL7 CDA Release 2.0</w:t>
              </w:r>
            </w:hyperlink>
            <w:r w:rsidR="00866BDC" w:rsidRPr="001B54C3">
              <w:t xml:space="preserve"> </w:t>
            </w:r>
          </w:p>
        </w:tc>
      </w:tr>
      <w:tr w:rsidR="00866BDC" w:rsidRPr="001B54C3" w14:paraId="75C8DC1A" w14:textId="77777777" w:rsidTr="009F7450">
        <w:tc>
          <w:tcPr>
            <w:tcW w:w="0" w:type="auto"/>
            <w:shd w:val="clear" w:color="auto" w:fill="auto"/>
          </w:tcPr>
          <w:p w14:paraId="5001628D" w14:textId="77777777" w:rsidR="00866BDC" w:rsidRPr="001B54C3" w:rsidRDefault="00866BDC">
            <w:pPr>
              <w:pStyle w:val="TableEntry"/>
            </w:pPr>
            <w:r w:rsidRPr="001B54C3">
              <w:t>CDTHP</w:t>
            </w:r>
          </w:p>
        </w:tc>
        <w:tc>
          <w:tcPr>
            <w:tcW w:w="6441" w:type="dxa"/>
            <w:shd w:val="clear" w:color="auto" w:fill="auto"/>
          </w:tcPr>
          <w:p w14:paraId="602E92F6" w14:textId="77777777" w:rsidR="00866BDC" w:rsidRPr="001B54C3" w:rsidRDefault="00B64CE6">
            <w:pPr>
              <w:pStyle w:val="TableEntry"/>
            </w:pPr>
            <w:hyperlink r:id="rId21" w:tooltip="http://www.hl7.org/dstucomments/index.cfm" w:history="1">
              <w:r w:rsidR="00866BDC" w:rsidRPr="001B54C3">
                <w:rPr>
                  <w:rStyle w:val="Hyperlink"/>
                </w:rPr>
                <w:t>CDA for Common Document Types History and Physical Notes (DSTU)</w:t>
              </w:r>
            </w:hyperlink>
            <w:r w:rsidR="00866BDC" w:rsidRPr="001B54C3">
              <w:t xml:space="preserve"> </w:t>
            </w:r>
          </w:p>
        </w:tc>
      </w:tr>
    </w:tbl>
    <w:p w14:paraId="35B0D180" w14:textId="77777777" w:rsidR="00866BDC" w:rsidRPr="001B54C3" w:rsidRDefault="00866BDC">
      <w:pPr>
        <w:pStyle w:val="Heading5"/>
        <w:rPr>
          <w:noProof w:val="0"/>
          <w:lang w:val="en-US"/>
        </w:rPr>
      </w:pPr>
      <w:bookmarkStart w:id="61" w:name="_Toc466555171"/>
      <w:r w:rsidRPr="001B54C3">
        <w:rPr>
          <w:noProof w:val="0"/>
          <w:lang w:val="en-US"/>
        </w:rPr>
        <w:lastRenderedPageBreak/>
        <w:t>6.3.1.x.4 Specification</w:t>
      </w:r>
      <w:bookmarkEnd w:id="61"/>
      <w:r w:rsidRPr="001B54C3">
        <w:rPr>
          <w:noProof w:val="0"/>
          <w:lang w:val="en-US"/>
        </w:rPr>
        <w:t xml:space="preserve"> </w:t>
      </w:r>
    </w:p>
    <w:p w14:paraId="5B61DF4F" w14:textId="77777777" w:rsidR="00866BDC" w:rsidRPr="001B54C3" w:rsidRDefault="00866BDC">
      <w:pPr>
        <w:pStyle w:val="BodyText"/>
      </w:pPr>
      <w:r w:rsidRPr="001B54C3">
        <w:t xml:space="preserve">This section references content modules using Template ID as the key identifier. </w:t>
      </w:r>
      <w:r w:rsidR="005B6ADC" w:rsidRPr="001B54C3">
        <w:t>Definitions</w:t>
      </w:r>
      <w:r w:rsidRPr="001B54C3">
        <w:t xml:space="preserve"> of the modules are found in either:</w:t>
      </w:r>
    </w:p>
    <w:p w14:paraId="54C0C24C" w14:textId="77777777" w:rsidR="00866BDC" w:rsidRPr="001B54C3" w:rsidRDefault="00866BDC" w:rsidP="00235E1F">
      <w:pPr>
        <w:pStyle w:val="ListBullet2"/>
      </w:pPr>
      <w:r w:rsidRPr="001B54C3">
        <w:t>IHE Patient Care Coordination Volume 2: Final Text</w:t>
      </w:r>
    </w:p>
    <w:p w14:paraId="01EACD55" w14:textId="77777777" w:rsidR="00866BDC" w:rsidRPr="001B54C3" w:rsidRDefault="00866BDC" w:rsidP="00235E1F">
      <w:pPr>
        <w:pStyle w:val="ListBullet2"/>
      </w:pPr>
      <w:r w:rsidRPr="001B54C3">
        <w:t xml:space="preserve">IHE PCC </w:t>
      </w:r>
      <w:r w:rsidR="009D0B30" w:rsidRPr="001B54C3">
        <w:t xml:space="preserve">CDA </w:t>
      </w:r>
      <w:r w:rsidRPr="001B54C3">
        <w:t>Content Modules Supplement</w:t>
      </w:r>
      <w:r w:rsidR="00503377" w:rsidRPr="001B54C3">
        <w:t xml:space="preserve"> </w:t>
      </w:r>
      <w:r w:rsidRPr="001B54C3">
        <w:t>(</w:t>
      </w:r>
      <w:r w:rsidR="00124C91" w:rsidRPr="001B54C3">
        <w:t>t</w:t>
      </w:r>
      <w:r w:rsidRPr="001B54C3">
        <w:t xml:space="preserve">his document, </w:t>
      </w:r>
      <w:r w:rsidR="00503377" w:rsidRPr="001B54C3">
        <w:t>f</w:t>
      </w:r>
      <w:r w:rsidRPr="001B54C3">
        <w:t>or Trial Implementation)</w:t>
      </w:r>
    </w:p>
    <w:p w14:paraId="27D3E2B0" w14:textId="77777777" w:rsidR="00866BDC" w:rsidRPr="001B54C3" w:rsidRDefault="00866BDC">
      <w:pPr>
        <w:pStyle w:val="BodyText"/>
      </w:pPr>
    </w:p>
    <w:p w14:paraId="06AC453F" w14:textId="77777777" w:rsidR="00503377" w:rsidRPr="001B54C3" w:rsidRDefault="00503377" w:rsidP="00503377">
      <w:pPr>
        <w:pStyle w:val="TableTitle"/>
      </w:pPr>
      <w:r w:rsidRPr="001B54C3">
        <w:t>Table</w:t>
      </w:r>
      <w:r w:rsidR="006C76D7" w:rsidRPr="001B54C3">
        <w:t xml:space="preserve"> </w:t>
      </w:r>
      <w:r w:rsidRPr="001B54C3">
        <w:t>6.3.1.x.4-</w:t>
      </w:r>
      <w:fldSimple w:instr=" SEQ Table \* ARABIC \s 3 ">
        <w:r w:rsidRPr="001B54C3">
          <w:t>1</w:t>
        </w:r>
      </w:fldSimple>
      <w:r w:rsidR="005B6ADC" w:rsidRPr="001B54C3">
        <w:t>:</w:t>
      </w:r>
      <w:r w:rsidR="006C76D7" w:rsidRPr="001B54C3">
        <w:t xml:space="preserve"> </w:t>
      </w:r>
      <w:r w:rsidR="005B6ADC" w:rsidRPr="001B54C3">
        <w:t>History and Physical Data Elements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5834"/>
        <w:gridCol w:w="911"/>
        <w:gridCol w:w="2605"/>
      </w:tblGrid>
      <w:tr w:rsidR="00866BDC" w:rsidRPr="001B54C3" w14:paraId="5BBABDD3" w14:textId="77777777" w:rsidTr="00FC7491">
        <w:trPr>
          <w:cantSplit/>
          <w:tblHeader/>
        </w:trPr>
        <w:tc>
          <w:tcPr>
            <w:tcW w:w="3123" w:type="pct"/>
            <w:tcBorders>
              <w:top w:val="single" w:sz="4" w:space="0" w:color="auto"/>
              <w:left w:val="single" w:sz="4" w:space="0" w:color="auto"/>
              <w:bottom w:val="single" w:sz="4" w:space="0" w:color="auto"/>
              <w:right w:val="single" w:sz="4" w:space="0" w:color="auto"/>
            </w:tcBorders>
            <w:shd w:val="clear" w:color="auto" w:fill="E6E6E6"/>
            <w:vAlign w:val="center"/>
          </w:tcPr>
          <w:p w14:paraId="19E93B0F" w14:textId="77777777" w:rsidR="00866BDC" w:rsidRPr="001B54C3" w:rsidRDefault="00866BDC">
            <w:pPr>
              <w:pStyle w:val="TableEntryHeader"/>
            </w:pPr>
            <w:r w:rsidRPr="001B54C3">
              <w:t xml:space="preserve">Data Element Name </w:t>
            </w:r>
          </w:p>
        </w:tc>
        <w:tc>
          <w:tcPr>
            <w:tcW w:w="490" w:type="pct"/>
            <w:tcBorders>
              <w:top w:val="single" w:sz="4" w:space="0" w:color="auto"/>
              <w:left w:val="single" w:sz="4" w:space="0" w:color="auto"/>
              <w:bottom w:val="single" w:sz="4" w:space="0" w:color="auto"/>
              <w:right w:val="single" w:sz="4" w:space="0" w:color="auto"/>
            </w:tcBorders>
            <w:shd w:val="clear" w:color="auto" w:fill="E6E6E6"/>
            <w:vAlign w:val="center"/>
          </w:tcPr>
          <w:p w14:paraId="238B78A1" w14:textId="77777777" w:rsidR="00866BDC" w:rsidRPr="001B54C3" w:rsidRDefault="00866BDC">
            <w:pPr>
              <w:pStyle w:val="TableEntryHeader"/>
            </w:pPr>
            <w:r w:rsidRPr="001B54C3">
              <w:t xml:space="preserve">Opt </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14:paraId="389F8B96" w14:textId="77777777" w:rsidR="00866BDC" w:rsidRPr="001B54C3" w:rsidRDefault="00866BDC">
            <w:pPr>
              <w:pStyle w:val="TableEntryHeader"/>
            </w:pPr>
            <w:r w:rsidRPr="001B54C3">
              <w:t xml:space="preserve">Template ID </w:t>
            </w:r>
          </w:p>
        </w:tc>
      </w:tr>
      <w:tr w:rsidR="00866BDC" w:rsidRPr="001B54C3" w14:paraId="4DB09744" w14:textId="77777777" w:rsidTr="00FC7491">
        <w:trPr>
          <w:cantSplit/>
        </w:trPr>
        <w:tc>
          <w:tcPr>
            <w:tcW w:w="3123" w:type="pct"/>
            <w:tcBorders>
              <w:top w:val="single" w:sz="4" w:space="0" w:color="auto"/>
              <w:left w:val="single" w:sz="6" w:space="0" w:color="000000"/>
              <w:bottom w:val="single" w:sz="6" w:space="0" w:color="000000"/>
              <w:right w:val="single" w:sz="6" w:space="0" w:color="000000"/>
            </w:tcBorders>
            <w:vAlign w:val="center"/>
          </w:tcPr>
          <w:p w14:paraId="26113AAB" w14:textId="77777777" w:rsidR="00866BDC" w:rsidRPr="001B54C3" w:rsidRDefault="00866BDC">
            <w:pPr>
              <w:pStyle w:val="TableEntry"/>
            </w:pPr>
            <w:r w:rsidRPr="001B54C3">
              <w:t>Chief Complaint</w:t>
            </w:r>
          </w:p>
        </w:tc>
        <w:tc>
          <w:tcPr>
            <w:tcW w:w="490" w:type="pct"/>
            <w:tcBorders>
              <w:top w:val="single" w:sz="4" w:space="0" w:color="auto"/>
              <w:left w:val="single" w:sz="6" w:space="0" w:color="000000"/>
              <w:bottom w:val="single" w:sz="6" w:space="0" w:color="000000"/>
              <w:right w:val="single" w:sz="6" w:space="0" w:color="000000"/>
            </w:tcBorders>
            <w:vAlign w:val="center"/>
          </w:tcPr>
          <w:p w14:paraId="7E0484FD" w14:textId="77777777" w:rsidR="00866BDC" w:rsidRPr="001B54C3" w:rsidRDefault="00866BDC">
            <w:pPr>
              <w:pStyle w:val="TableEntry"/>
            </w:pPr>
            <w:r w:rsidRPr="001B54C3">
              <w:t xml:space="preserve">R </w:t>
            </w:r>
          </w:p>
        </w:tc>
        <w:tc>
          <w:tcPr>
            <w:tcW w:w="0" w:type="auto"/>
            <w:tcBorders>
              <w:top w:val="single" w:sz="4" w:space="0" w:color="auto"/>
              <w:left w:val="single" w:sz="6" w:space="0" w:color="000000"/>
              <w:bottom w:val="single" w:sz="6" w:space="0" w:color="000000"/>
              <w:right w:val="single" w:sz="6" w:space="0" w:color="000000"/>
            </w:tcBorders>
            <w:vAlign w:val="center"/>
          </w:tcPr>
          <w:p w14:paraId="0E6EDA12" w14:textId="77777777" w:rsidR="00866BDC" w:rsidRPr="001B54C3" w:rsidRDefault="00866BDC">
            <w:pPr>
              <w:pStyle w:val="TableEntry"/>
            </w:pPr>
            <w:r w:rsidRPr="001B54C3">
              <w:t>1.3.6.1.4.1.19376.1.5.3.1.1.13.2.1</w:t>
            </w:r>
          </w:p>
        </w:tc>
      </w:tr>
      <w:tr w:rsidR="00866BDC" w:rsidRPr="001B54C3" w14:paraId="3AE19C46" w14:textId="77777777" w:rsidTr="00503377">
        <w:trPr>
          <w:cantSplit/>
        </w:trPr>
        <w:tc>
          <w:tcPr>
            <w:tcW w:w="3123" w:type="pct"/>
            <w:tcBorders>
              <w:top w:val="single" w:sz="6" w:space="0" w:color="000000"/>
              <w:left w:val="single" w:sz="6" w:space="0" w:color="000000"/>
              <w:bottom w:val="single" w:sz="6" w:space="0" w:color="000000"/>
              <w:right w:val="single" w:sz="6" w:space="0" w:color="000000"/>
            </w:tcBorders>
            <w:vAlign w:val="center"/>
          </w:tcPr>
          <w:p w14:paraId="0AA7E46C" w14:textId="77777777" w:rsidR="00866BDC" w:rsidRPr="001B54C3" w:rsidRDefault="00866BDC">
            <w:pPr>
              <w:pStyle w:val="TableEntry"/>
            </w:pPr>
            <w:r w:rsidRPr="001B54C3">
              <w:t>History of Present Illness</w:t>
            </w:r>
          </w:p>
        </w:tc>
        <w:tc>
          <w:tcPr>
            <w:tcW w:w="490" w:type="pct"/>
            <w:tcBorders>
              <w:top w:val="single" w:sz="6" w:space="0" w:color="000000"/>
              <w:left w:val="single" w:sz="6" w:space="0" w:color="000000"/>
              <w:bottom w:val="single" w:sz="6" w:space="0" w:color="000000"/>
              <w:right w:val="single" w:sz="6" w:space="0" w:color="000000"/>
            </w:tcBorders>
            <w:vAlign w:val="center"/>
          </w:tcPr>
          <w:p w14:paraId="65F2B91B"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BB431A7" w14:textId="77777777" w:rsidR="00866BDC" w:rsidRPr="001B54C3" w:rsidRDefault="00866BDC">
            <w:pPr>
              <w:pStyle w:val="TableEntry"/>
            </w:pPr>
            <w:r w:rsidRPr="001B54C3">
              <w:t xml:space="preserve">1.3.6.1.4.1.19376.1.5.3.1.3.4 </w:t>
            </w:r>
          </w:p>
        </w:tc>
      </w:tr>
      <w:tr w:rsidR="00866BDC" w:rsidRPr="001B54C3" w14:paraId="2C23A4D5" w14:textId="77777777" w:rsidTr="00503377">
        <w:trPr>
          <w:cantSplit/>
        </w:trPr>
        <w:tc>
          <w:tcPr>
            <w:tcW w:w="3123" w:type="pct"/>
            <w:tcBorders>
              <w:top w:val="single" w:sz="6" w:space="0" w:color="000000"/>
              <w:left w:val="single" w:sz="6" w:space="0" w:color="000000"/>
              <w:bottom w:val="single" w:sz="6" w:space="0" w:color="000000"/>
              <w:right w:val="single" w:sz="6" w:space="0" w:color="000000"/>
            </w:tcBorders>
            <w:vAlign w:val="center"/>
          </w:tcPr>
          <w:p w14:paraId="7C3503A4" w14:textId="77777777" w:rsidR="00866BDC" w:rsidRPr="001B54C3" w:rsidRDefault="00866BDC">
            <w:pPr>
              <w:pStyle w:val="TableEntry"/>
            </w:pPr>
            <w:r w:rsidRPr="001B54C3">
              <w:t xml:space="preserve">History of Past Illness </w:t>
            </w:r>
          </w:p>
        </w:tc>
        <w:tc>
          <w:tcPr>
            <w:tcW w:w="490" w:type="pct"/>
            <w:tcBorders>
              <w:top w:val="single" w:sz="6" w:space="0" w:color="000000"/>
              <w:left w:val="single" w:sz="6" w:space="0" w:color="000000"/>
              <w:bottom w:val="single" w:sz="6" w:space="0" w:color="000000"/>
              <w:right w:val="single" w:sz="6" w:space="0" w:color="000000"/>
            </w:tcBorders>
            <w:vAlign w:val="center"/>
          </w:tcPr>
          <w:p w14:paraId="18D99F18"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FB92093" w14:textId="77777777" w:rsidR="00866BDC" w:rsidRPr="001B54C3" w:rsidRDefault="00866BDC">
            <w:pPr>
              <w:pStyle w:val="TableEntry"/>
            </w:pPr>
            <w:r w:rsidRPr="001B54C3">
              <w:t xml:space="preserve">1.3.6.1.4.1.19376.1.5.3.1.3.8 </w:t>
            </w:r>
          </w:p>
        </w:tc>
      </w:tr>
      <w:tr w:rsidR="00866BDC" w:rsidRPr="001B54C3" w14:paraId="5C1EC0CF" w14:textId="77777777" w:rsidTr="00503377">
        <w:trPr>
          <w:cantSplit/>
        </w:trPr>
        <w:tc>
          <w:tcPr>
            <w:tcW w:w="3123" w:type="pct"/>
            <w:tcBorders>
              <w:top w:val="single" w:sz="6" w:space="0" w:color="000000"/>
              <w:left w:val="single" w:sz="6" w:space="0" w:color="000000"/>
              <w:bottom w:val="single" w:sz="6" w:space="0" w:color="000000"/>
              <w:right w:val="single" w:sz="6" w:space="0" w:color="000000"/>
            </w:tcBorders>
            <w:vAlign w:val="center"/>
          </w:tcPr>
          <w:p w14:paraId="6E775BEA" w14:textId="77777777" w:rsidR="00866BDC" w:rsidRPr="001B54C3" w:rsidRDefault="00866BDC">
            <w:pPr>
              <w:pStyle w:val="TableEntry"/>
            </w:pPr>
            <w:r w:rsidRPr="001B54C3">
              <w:t xml:space="preserve">Medications </w:t>
            </w:r>
          </w:p>
        </w:tc>
        <w:tc>
          <w:tcPr>
            <w:tcW w:w="490" w:type="pct"/>
            <w:tcBorders>
              <w:top w:val="single" w:sz="6" w:space="0" w:color="000000"/>
              <w:left w:val="single" w:sz="6" w:space="0" w:color="000000"/>
              <w:bottom w:val="single" w:sz="6" w:space="0" w:color="000000"/>
              <w:right w:val="single" w:sz="6" w:space="0" w:color="000000"/>
            </w:tcBorders>
            <w:vAlign w:val="center"/>
          </w:tcPr>
          <w:p w14:paraId="740E065B"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916D60E" w14:textId="77777777" w:rsidR="00866BDC" w:rsidRPr="001B54C3" w:rsidRDefault="00866BDC">
            <w:pPr>
              <w:pStyle w:val="TableEntry"/>
            </w:pPr>
            <w:r w:rsidRPr="001B54C3">
              <w:t xml:space="preserve">1.3.6.1.4.1.19376.1.5.3.1.3.19 </w:t>
            </w:r>
          </w:p>
        </w:tc>
      </w:tr>
      <w:tr w:rsidR="00866BDC" w:rsidRPr="001B54C3" w14:paraId="77E47569" w14:textId="77777777" w:rsidTr="00503377">
        <w:trPr>
          <w:cantSplit/>
        </w:trPr>
        <w:tc>
          <w:tcPr>
            <w:tcW w:w="3123" w:type="pct"/>
            <w:tcBorders>
              <w:top w:val="single" w:sz="6" w:space="0" w:color="000000"/>
              <w:left w:val="single" w:sz="6" w:space="0" w:color="000000"/>
              <w:bottom w:val="single" w:sz="6" w:space="0" w:color="000000"/>
              <w:right w:val="single" w:sz="6" w:space="0" w:color="000000"/>
            </w:tcBorders>
            <w:vAlign w:val="center"/>
          </w:tcPr>
          <w:p w14:paraId="22D7AA5B" w14:textId="77777777" w:rsidR="00866BDC" w:rsidRPr="001B54C3" w:rsidRDefault="00866BDC">
            <w:pPr>
              <w:pStyle w:val="TableEntry"/>
            </w:pPr>
            <w:r w:rsidRPr="001B54C3">
              <w:t xml:space="preserve">Allergies and Other Adverse Reactions Section </w:t>
            </w:r>
          </w:p>
        </w:tc>
        <w:tc>
          <w:tcPr>
            <w:tcW w:w="490" w:type="pct"/>
            <w:tcBorders>
              <w:top w:val="single" w:sz="6" w:space="0" w:color="000000"/>
              <w:left w:val="single" w:sz="6" w:space="0" w:color="000000"/>
              <w:bottom w:val="single" w:sz="6" w:space="0" w:color="000000"/>
              <w:right w:val="single" w:sz="6" w:space="0" w:color="000000"/>
            </w:tcBorders>
            <w:vAlign w:val="center"/>
          </w:tcPr>
          <w:p w14:paraId="46AF20C7"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7894337" w14:textId="77777777" w:rsidR="00866BDC" w:rsidRPr="001B54C3" w:rsidRDefault="00866BDC">
            <w:pPr>
              <w:pStyle w:val="TableEntry"/>
            </w:pPr>
            <w:r w:rsidRPr="001B54C3">
              <w:t xml:space="preserve">1.3.6.1.4.1.19376.1.5.3.1.3.13 </w:t>
            </w:r>
          </w:p>
        </w:tc>
      </w:tr>
      <w:tr w:rsidR="00866BDC" w:rsidRPr="001B54C3" w14:paraId="01802266" w14:textId="77777777" w:rsidTr="00503377">
        <w:trPr>
          <w:cantSplit/>
        </w:trPr>
        <w:tc>
          <w:tcPr>
            <w:tcW w:w="3123" w:type="pct"/>
            <w:tcBorders>
              <w:top w:val="single" w:sz="6" w:space="0" w:color="000000"/>
              <w:left w:val="single" w:sz="6" w:space="0" w:color="000000"/>
              <w:bottom w:val="single" w:sz="6" w:space="0" w:color="000000"/>
              <w:right w:val="single" w:sz="6" w:space="0" w:color="000000"/>
            </w:tcBorders>
            <w:vAlign w:val="center"/>
          </w:tcPr>
          <w:p w14:paraId="12793495" w14:textId="77777777" w:rsidR="00866BDC" w:rsidRPr="001B54C3" w:rsidRDefault="00866BDC">
            <w:pPr>
              <w:pStyle w:val="TableEntry"/>
            </w:pPr>
            <w:r w:rsidRPr="001B54C3">
              <w:t xml:space="preserve">Social History </w:t>
            </w:r>
          </w:p>
        </w:tc>
        <w:tc>
          <w:tcPr>
            <w:tcW w:w="490" w:type="pct"/>
            <w:tcBorders>
              <w:top w:val="single" w:sz="6" w:space="0" w:color="000000"/>
              <w:left w:val="single" w:sz="6" w:space="0" w:color="000000"/>
              <w:bottom w:val="single" w:sz="6" w:space="0" w:color="000000"/>
              <w:right w:val="single" w:sz="6" w:space="0" w:color="000000"/>
            </w:tcBorders>
            <w:vAlign w:val="center"/>
          </w:tcPr>
          <w:p w14:paraId="4EE30049"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58EC749" w14:textId="77777777" w:rsidR="00866BDC" w:rsidRPr="001B54C3" w:rsidRDefault="00866BDC">
            <w:pPr>
              <w:pStyle w:val="TableEntry"/>
            </w:pPr>
            <w:r w:rsidRPr="001B54C3">
              <w:t xml:space="preserve">1.3.6.1.4.1.19376.1.5.3.1.3.16 </w:t>
            </w:r>
          </w:p>
        </w:tc>
      </w:tr>
      <w:tr w:rsidR="00866BDC" w:rsidRPr="001B54C3" w14:paraId="6255B166" w14:textId="77777777" w:rsidTr="00503377">
        <w:trPr>
          <w:cantSplit/>
        </w:trPr>
        <w:tc>
          <w:tcPr>
            <w:tcW w:w="3123" w:type="pct"/>
            <w:tcBorders>
              <w:top w:val="single" w:sz="6" w:space="0" w:color="000000"/>
              <w:left w:val="single" w:sz="6" w:space="0" w:color="000000"/>
              <w:bottom w:val="single" w:sz="6" w:space="0" w:color="000000"/>
              <w:right w:val="single" w:sz="6" w:space="0" w:color="000000"/>
            </w:tcBorders>
            <w:vAlign w:val="center"/>
          </w:tcPr>
          <w:p w14:paraId="2BB465AB" w14:textId="77777777" w:rsidR="00866BDC" w:rsidRPr="001B54C3" w:rsidRDefault="00866BDC">
            <w:pPr>
              <w:pStyle w:val="TableEntry"/>
            </w:pPr>
            <w:r w:rsidRPr="001B54C3">
              <w:t xml:space="preserve">Family History </w:t>
            </w:r>
          </w:p>
        </w:tc>
        <w:tc>
          <w:tcPr>
            <w:tcW w:w="490" w:type="pct"/>
            <w:tcBorders>
              <w:top w:val="single" w:sz="6" w:space="0" w:color="000000"/>
              <w:left w:val="single" w:sz="6" w:space="0" w:color="000000"/>
              <w:bottom w:val="single" w:sz="6" w:space="0" w:color="000000"/>
              <w:right w:val="single" w:sz="6" w:space="0" w:color="000000"/>
            </w:tcBorders>
            <w:vAlign w:val="center"/>
          </w:tcPr>
          <w:p w14:paraId="42AD16F5"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05567F13" w14:textId="77777777" w:rsidR="00866BDC" w:rsidRPr="001B54C3" w:rsidRDefault="00866BDC">
            <w:pPr>
              <w:pStyle w:val="TableEntry"/>
            </w:pPr>
            <w:r w:rsidRPr="001B54C3">
              <w:t xml:space="preserve">1.3.6.1.4.1.19376.1.5.3.1.3.14 </w:t>
            </w:r>
          </w:p>
        </w:tc>
      </w:tr>
      <w:tr w:rsidR="00866BDC" w:rsidRPr="001B54C3" w14:paraId="496F3ADA" w14:textId="77777777" w:rsidTr="00503377">
        <w:trPr>
          <w:cantSplit/>
        </w:trPr>
        <w:tc>
          <w:tcPr>
            <w:tcW w:w="3123" w:type="pct"/>
            <w:tcBorders>
              <w:top w:val="single" w:sz="6" w:space="0" w:color="000000"/>
              <w:left w:val="single" w:sz="6" w:space="0" w:color="000000"/>
              <w:bottom w:val="single" w:sz="6" w:space="0" w:color="000000"/>
              <w:right w:val="single" w:sz="6" w:space="0" w:color="000000"/>
            </w:tcBorders>
            <w:vAlign w:val="center"/>
          </w:tcPr>
          <w:p w14:paraId="0C838A6C" w14:textId="77777777" w:rsidR="00866BDC" w:rsidRPr="001B54C3" w:rsidRDefault="00866BDC">
            <w:pPr>
              <w:pStyle w:val="TableEntry"/>
            </w:pPr>
            <w:r w:rsidRPr="001B54C3">
              <w:t xml:space="preserve">Review of Systems </w:t>
            </w:r>
          </w:p>
        </w:tc>
        <w:tc>
          <w:tcPr>
            <w:tcW w:w="490" w:type="pct"/>
            <w:tcBorders>
              <w:top w:val="single" w:sz="6" w:space="0" w:color="000000"/>
              <w:left w:val="single" w:sz="6" w:space="0" w:color="000000"/>
              <w:bottom w:val="single" w:sz="6" w:space="0" w:color="000000"/>
              <w:right w:val="single" w:sz="6" w:space="0" w:color="000000"/>
            </w:tcBorders>
            <w:vAlign w:val="center"/>
          </w:tcPr>
          <w:p w14:paraId="2D620815"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4DCE5F9" w14:textId="77777777" w:rsidR="00866BDC" w:rsidRPr="001B54C3" w:rsidRDefault="00866BDC">
            <w:pPr>
              <w:pStyle w:val="TableEntry"/>
            </w:pPr>
            <w:r w:rsidRPr="001B54C3">
              <w:t xml:space="preserve">1.3.6.1.4.1.19376.1.5.3.1.3.18 </w:t>
            </w:r>
          </w:p>
        </w:tc>
      </w:tr>
      <w:tr w:rsidR="00866BDC" w:rsidRPr="001B54C3" w14:paraId="05301FE1" w14:textId="77777777" w:rsidTr="00503377">
        <w:trPr>
          <w:cantSplit/>
        </w:trPr>
        <w:tc>
          <w:tcPr>
            <w:tcW w:w="3123" w:type="pct"/>
            <w:tcBorders>
              <w:top w:val="single" w:sz="6" w:space="0" w:color="000000"/>
              <w:left w:val="single" w:sz="6" w:space="0" w:color="000000"/>
              <w:bottom w:val="single" w:sz="6" w:space="0" w:color="000000"/>
              <w:right w:val="single" w:sz="6" w:space="0" w:color="000000"/>
            </w:tcBorders>
            <w:vAlign w:val="center"/>
          </w:tcPr>
          <w:p w14:paraId="4B319C47" w14:textId="77777777" w:rsidR="00467962" w:rsidRPr="001B54C3" w:rsidRDefault="001E2775">
            <w:pPr>
              <w:pStyle w:val="TableEntry"/>
            </w:pPr>
            <w:r w:rsidRPr="001B54C3">
              <w:t xml:space="preserve">Detailed </w:t>
            </w:r>
            <w:r w:rsidR="00866BDC" w:rsidRPr="001B54C3">
              <w:t>Physical Examination</w:t>
            </w:r>
          </w:p>
          <w:p w14:paraId="49453CE3" w14:textId="77777777" w:rsidR="00866BDC" w:rsidRPr="001B54C3" w:rsidRDefault="00467962" w:rsidP="00467962">
            <w:pPr>
              <w:pStyle w:val="TableEntry"/>
            </w:pPr>
            <w:r w:rsidRPr="001B54C3">
              <w:t>This section SHALL include Vital Signs (1.3.6.1.4.1.19376.1.5.3.1.3.25) as a subsection.</w:t>
            </w:r>
            <w:r w:rsidR="00866BDC" w:rsidRPr="001B54C3">
              <w:t xml:space="preserve"> </w:t>
            </w:r>
          </w:p>
        </w:tc>
        <w:tc>
          <w:tcPr>
            <w:tcW w:w="490" w:type="pct"/>
            <w:tcBorders>
              <w:top w:val="single" w:sz="6" w:space="0" w:color="000000"/>
              <w:left w:val="single" w:sz="6" w:space="0" w:color="000000"/>
              <w:bottom w:val="single" w:sz="6" w:space="0" w:color="000000"/>
              <w:right w:val="single" w:sz="6" w:space="0" w:color="000000"/>
            </w:tcBorders>
            <w:vAlign w:val="center"/>
          </w:tcPr>
          <w:p w14:paraId="003DBC4A"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B6D24F8" w14:textId="77777777" w:rsidR="00866BDC" w:rsidRPr="001B54C3" w:rsidRDefault="00866BDC">
            <w:pPr>
              <w:pStyle w:val="TableEntry"/>
            </w:pPr>
            <w:r w:rsidRPr="001B54C3">
              <w:t xml:space="preserve">1.3.6.1.4.1.19376.1.5.3.1.1.9.15 </w:t>
            </w:r>
          </w:p>
        </w:tc>
      </w:tr>
      <w:tr w:rsidR="00866BDC" w:rsidRPr="001B54C3" w14:paraId="4B6E55DD" w14:textId="77777777" w:rsidTr="00503377">
        <w:trPr>
          <w:cantSplit/>
          <w:trHeight w:val="582"/>
        </w:trPr>
        <w:tc>
          <w:tcPr>
            <w:tcW w:w="3123" w:type="pct"/>
            <w:tcBorders>
              <w:top w:val="single" w:sz="6" w:space="0" w:color="000000"/>
              <w:left w:val="single" w:sz="6" w:space="0" w:color="000000"/>
              <w:bottom w:val="single" w:sz="6" w:space="0" w:color="000000"/>
              <w:right w:val="single" w:sz="6" w:space="0" w:color="000000"/>
            </w:tcBorders>
            <w:vAlign w:val="center"/>
          </w:tcPr>
          <w:p w14:paraId="2243BE2D" w14:textId="77777777" w:rsidR="00866BDC" w:rsidRPr="001B54C3" w:rsidRDefault="00866BDC">
            <w:pPr>
              <w:pStyle w:val="TableEntry"/>
            </w:pPr>
            <w:r w:rsidRPr="001B54C3">
              <w:t>Results</w:t>
            </w:r>
            <w:r w:rsidRPr="001B54C3">
              <w:br/>
              <w:t xml:space="preserve">Diagnostic Findings; use this OR Coded Results </w:t>
            </w:r>
          </w:p>
        </w:tc>
        <w:tc>
          <w:tcPr>
            <w:tcW w:w="490" w:type="pct"/>
            <w:tcBorders>
              <w:top w:val="single" w:sz="6" w:space="0" w:color="000000"/>
              <w:left w:val="single" w:sz="6" w:space="0" w:color="000000"/>
              <w:bottom w:val="single" w:sz="6" w:space="0" w:color="000000"/>
              <w:right w:val="single" w:sz="6" w:space="0" w:color="000000"/>
            </w:tcBorders>
            <w:vAlign w:val="center"/>
          </w:tcPr>
          <w:p w14:paraId="1BE38A1C"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03360BC6" w14:textId="77777777" w:rsidR="00866BDC" w:rsidRPr="001B54C3" w:rsidRDefault="00866BDC">
            <w:pPr>
              <w:pStyle w:val="TableEntry"/>
            </w:pPr>
            <w:r w:rsidRPr="001B54C3">
              <w:t xml:space="preserve">1.3.6.1.4.1.19376.1.5.3.1.3.27 </w:t>
            </w:r>
          </w:p>
        </w:tc>
      </w:tr>
      <w:tr w:rsidR="00866BDC" w:rsidRPr="001B54C3" w14:paraId="293C4DF9" w14:textId="77777777" w:rsidTr="00503377">
        <w:trPr>
          <w:cantSplit/>
        </w:trPr>
        <w:tc>
          <w:tcPr>
            <w:tcW w:w="3123" w:type="pct"/>
            <w:tcBorders>
              <w:top w:val="single" w:sz="6" w:space="0" w:color="000000"/>
              <w:left w:val="single" w:sz="6" w:space="0" w:color="000000"/>
              <w:bottom w:val="single" w:sz="6" w:space="0" w:color="000000"/>
              <w:right w:val="single" w:sz="6" w:space="0" w:color="000000"/>
            </w:tcBorders>
            <w:vAlign w:val="center"/>
          </w:tcPr>
          <w:p w14:paraId="62E0DC32" w14:textId="77777777" w:rsidR="00866BDC" w:rsidRPr="001B54C3" w:rsidRDefault="00866BDC">
            <w:pPr>
              <w:pStyle w:val="TableEntry"/>
            </w:pPr>
            <w:r w:rsidRPr="001B54C3">
              <w:t>Coded Results</w:t>
            </w:r>
            <w:r w:rsidRPr="001B54C3">
              <w:br/>
              <w:t xml:space="preserve">Diagnostic Findings; use this OR Results </w:t>
            </w:r>
          </w:p>
        </w:tc>
        <w:tc>
          <w:tcPr>
            <w:tcW w:w="490" w:type="pct"/>
            <w:tcBorders>
              <w:top w:val="single" w:sz="6" w:space="0" w:color="000000"/>
              <w:left w:val="single" w:sz="6" w:space="0" w:color="000000"/>
              <w:bottom w:val="single" w:sz="6" w:space="0" w:color="000000"/>
              <w:right w:val="single" w:sz="6" w:space="0" w:color="000000"/>
            </w:tcBorders>
            <w:vAlign w:val="center"/>
          </w:tcPr>
          <w:p w14:paraId="676C63FF"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44514D0" w14:textId="77777777" w:rsidR="00866BDC" w:rsidRPr="001B54C3" w:rsidRDefault="00866BDC">
            <w:pPr>
              <w:pStyle w:val="TableEntry"/>
            </w:pPr>
            <w:r w:rsidRPr="001B54C3">
              <w:t xml:space="preserve">1.3.6.1.4.1.19376.1.5.3.1.3.28 </w:t>
            </w:r>
          </w:p>
        </w:tc>
      </w:tr>
      <w:tr w:rsidR="00866BDC" w:rsidRPr="001B54C3" w14:paraId="28C7FE4C" w14:textId="77777777" w:rsidTr="00503377">
        <w:trPr>
          <w:cantSplit/>
        </w:trPr>
        <w:tc>
          <w:tcPr>
            <w:tcW w:w="3123" w:type="pct"/>
            <w:tcBorders>
              <w:top w:val="single" w:sz="6" w:space="0" w:color="000000"/>
              <w:left w:val="single" w:sz="6" w:space="0" w:color="000000"/>
              <w:bottom w:val="single" w:sz="6" w:space="0" w:color="000000"/>
              <w:right w:val="single" w:sz="6" w:space="0" w:color="000000"/>
            </w:tcBorders>
            <w:vAlign w:val="center"/>
          </w:tcPr>
          <w:p w14:paraId="09881E34" w14:textId="77777777" w:rsidR="00866BDC" w:rsidRPr="001B54C3" w:rsidRDefault="00866BDC">
            <w:pPr>
              <w:pStyle w:val="TableEntry"/>
            </w:pPr>
            <w:r w:rsidRPr="001B54C3">
              <w:t xml:space="preserve">Assessment and Plan </w:t>
            </w:r>
          </w:p>
        </w:tc>
        <w:tc>
          <w:tcPr>
            <w:tcW w:w="490" w:type="pct"/>
            <w:tcBorders>
              <w:top w:val="single" w:sz="6" w:space="0" w:color="000000"/>
              <w:left w:val="single" w:sz="6" w:space="0" w:color="000000"/>
              <w:bottom w:val="single" w:sz="6" w:space="0" w:color="000000"/>
              <w:right w:val="single" w:sz="6" w:space="0" w:color="000000"/>
            </w:tcBorders>
            <w:vAlign w:val="center"/>
          </w:tcPr>
          <w:p w14:paraId="45FB7513"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AC73EFB" w14:textId="77777777" w:rsidR="00866BDC" w:rsidRPr="001B54C3" w:rsidRDefault="00866BDC">
            <w:pPr>
              <w:pStyle w:val="TableEntry"/>
            </w:pPr>
            <w:r w:rsidRPr="001B54C3">
              <w:t xml:space="preserve">1.3.6.1.4.1.19376.1.5.3.1.1.13.2.5 </w:t>
            </w:r>
          </w:p>
        </w:tc>
      </w:tr>
    </w:tbl>
    <w:p w14:paraId="1B737EA8" w14:textId="77777777" w:rsidR="00866BDC" w:rsidRPr="001B54C3" w:rsidRDefault="00866BDC" w:rsidP="001B28EA">
      <w:pPr>
        <w:pStyle w:val="BodyText"/>
      </w:pPr>
    </w:p>
    <w:p w14:paraId="38CEACBA" w14:textId="77777777" w:rsidR="00866BDC" w:rsidRPr="001B54C3" w:rsidRDefault="00866BDC">
      <w:pPr>
        <w:pStyle w:val="Heading5"/>
        <w:rPr>
          <w:noProof w:val="0"/>
          <w:lang w:val="en-US"/>
        </w:rPr>
      </w:pPr>
      <w:bookmarkStart w:id="62" w:name="_Toc466555172"/>
      <w:r w:rsidRPr="001B54C3">
        <w:rPr>
          <w:noProof w:val="0"/>
          <w:lang w:val="en-US"/>
        </w:rPr>
        <w:t>6.3.</w:t>
      </w:r>
      <w:r w:rsidR="00C94810" w:rsidRPr="001B54C3">
        <w:rPr>
          <w:noProof w:val="0"/>
          <w:lang w:val="en-US"/>
        </w:rPr>
        <w:t>1</w:t>
      </w:r>
      <w:r w:rsidRPr="001B54C3">
        <w:rPr>
          <w:noProof w:val="0"/>
          <w:lang w:val="en-US"/>
        </w:rPr>
        <w:t>.</w:t>
      </w:r>
      <w:r w:rsidR="00C94810" w:rsidRPr="001B54C3">
        <w:rPr>
          <w:noProof w:val="0"/>
          <w:lang w:val="en-US"/>
        </w:rPr>
        <w:t>x</w:t>
      </w:r>
      <w:r w:rsidRPr="001B54C3">
        <w:rPr>
          <w:noProof w:val="0"/>
          <w:lang w:val="en-US"/>
        </w:rPr>
        <w:t>.</w:t>
      </w:r>
      <w:r w:rsidR="00C94810" w:rsidRPr="001B54C3">
        <w:rPr>
          <w:noProof w:val="0"/>
          <w:lang w:val="en-US"/>
        </w:rPr>
        <w:t xml:space="preserve">5 </w:t>
      </w:r>
      <w:r w:rsidRPr="001B54C3">
        <w:rPr>
          <w:noProof w:val="0"/>
          <w:lang w:val="en-US"/>
        </w:rPr>
        <w:t>Conformance</w:t>
      </w:r>
      <w:bookmarkEnd w:id="62"/>
    </w:p>
    <w:p w14:paraId="6BC53029" w14:textId="77777777" w:rsidR="00866BDC" w:rsidRPr="001B54C3" w:rsidRDefault="00866BDC">
      <w:pPr>
        <w:pStyle w:val="BodyText"/>
      </w:pPr>
      <w:r w:rsidRPr="001B54C3">
        <w:t xml:space="preserve">CDA Release 2.0 documents that conform to the requirements of this content module shall indicate their conformance by the inclusion of the appropriate &lt;templateId&gt; elements in the header of the document. This is shown in the sample document below. A CDA Document may conform to more than one template. This content module inherits from the </w:t>
      </w:r>
      <w:r w:rsidRPr="001B54C3">
        <w:rPr>
          <w:rStyle w:val="Hyperlink"/>
        </w:rPr>
        <w:t>Medical Summaries</w:t>
      </w:r>
      <w:r w:rsidRPr="001B54C3">
        <w:t xml:space="preserve"> content module, and so must conform to the requirements of that template as well, thus all &lt;templateId&gt; elements shown in the example below shall be included. </w:t>
      </w:r>
    </w:p>
    <w:p w14:paraId="06D597DF" w14:textId="77777777" w:rsidR="00866BDC" w:rsidRPr="000A6AA8" w:rsidRDefault="00866BDC">
      <w:pPr>
        <w:pStyle w:val="XMLFragment"/>
        <w:rPr>
          <w:noProof w:val="0"/>
          <w:lang w:val="nl-NL"/>
          <w:rPrChange w:id="63" w:author="Michael Clifton" w:date="2018-10-11T09:55:00Z">
            <w:rPr>
              <w:noProof w:val="0"/>
            </w:rPr>
          </w:rPrChange>
        </w:rPr>
      </w:pPr>
      <w:r w:rsidRPr="000A6AA8">
        <w:rPr>
          <w:noProof w:val="0"/>
          <w:lang w:val="nl-NL"/>
          <w:rPrChange w:id="64" w:author="Michael Clifton" w:date="2018-10-11T09:55:00Z">
            <w:rPr>
              <w:noProof w:val="0"/>
            </w:rPr>
          </w:rPrChange>
        </w:rPr>
        <w:lastRenderedPageBreak/>
        <w:t>&lt;ClinicalDocument xmlns='urn:hl7-org:v3'&gt;</w:t>
      </w:r>
    </w:p>
    <w:p w14:paraId="4B300CF8" w14:textId="77777777" w:rsidR="00866BDC" w:rsidRPr="000A6AA8" w:rsidRDefault="00866BDC">
      <w:pPr>
        <w:pStyle w:val="XMLFragment"/>
        <w:rPr>
          <w:noProof w:val="0"/>
          <w:lang w:val="nl-NL"/>
          <w:rPrChange w:id="65" w:author="Michael Clifton" w:date="2018-10-11T09:55:00Z">
            <w:rPr>
              <w:noProof w:val="0"/>
            </w:rPr>
          </w:rPrChange>
        </w:rPr>
      </w:pPr>
      <w:r w:rsidRPr="000A6AA8">
        <w:rPr>
          <w:noProof w:val="0"/>
          <w:lang w:val="nl-NL"/>
          <w:rPrChange w:id="66" w:author="Michael Clifton" w:date="2018-10-11T09:55:00Z">
            <w:rPr>
              <w:noProof w:val="0"/>
            </w:rPr>
          </w:rPrChange>
        </w:rPr>
        <w:t xml:space="preserve">  &lt;typeId extension="POCD_HD000040" root="2.16.840.1.113883.1.3"/&gt;</w:t>
      </w:r>
    </w:p>
    <w:p w14:paraId="0D6E6076" w14:textId="77777777" w:rsidR="00866BDC" w:rsidRPr="000A6AA8" w:rsidRDefault="00866BDC">
      <w:pPr>
        <w:pStyle w:val="XMLFragment"/>
        <w:rPr>
          <w:noProof w:val="0"/>
          <w:lang w:val="nl-NL"/>
          <w:rPrChange w:id="67" w:author="Michael Clifton" w:date="2018-10-11T09:55:00Z">
            <w:rPr>
              <w:noProof w:val="0"/>
            </w:rPr>
          </w:rPrChange>
        </w:rPr>
      </w:pPr>
      <w:r w:rsidRPr="000A6AA8">
        <w:rPr>
          <w:noProof w:val="0"/>
          <w:lang w:val="nl-NL"/>
          <w:rPrChange w:id="68" w:author="Michael Clifton" w:date="2018-10-11T09:55:00Z">
            <w:rPr>
              <w:noProof w:val="0"/>
            </w:rPr>
          </w:rPrChange>
        </w:rPr>
        <w:t xml:space="preserve">  &lt;templateId root='1.3.6.1.4.1.19376.1.5.3.1.1.2'/&gt;</w:t>
      </w:r>
      <w:r w:rsidRPr="000A6AA8">
        <w:rPr>
          <w:noProof w:val="0"/>
          <w:lang w:val="nl-NL"/>
          <w:rPrChange w:id="69" w:author="Michael Clifton" w:date="2018-10-11T09:55:00Z">
            <w:rPr>
              <w:noProof w:val="0"/>
            </w:rPr>
          </w:rPrChange>
        </w:rPr>
        <w:br/>
        <w:t xml:space="preserve">  &lt;templateId root='1.3.6.1.4.1.19376.1.5.3.1.1.16.1.4'/&gt;</w:t>
      </w:r>
    </w:p>
    <w:p w14:paraId="5E774497" w14:textId="77777777" w:rsidR="00866BDC" w:rsidRPr="001B54C3" w:rsidRDefault="00866BDC">
      <w:pPr>
        <w:pStyle w:val="XMLFragment"/>
        <w:rPr>
          <w:noProof w:val="0"/>
        </w:rPr>
      </w:pPr>
      <w:r w:rsidRPr="000A6AA8">
        <w:rPr>
          <w:noProof w:val="0"/>
          <w:lang w:val="nl-NL"/>
          <w:rPrChange w:id="70" w:author="Michael Clifton" w:date="2018-10-11T09:55:00Z">
            <w:rPr>
              <w:noProof w:val="0"/>
            </w:rPr>
          </w:rPrChange>
        </w:rPr>
        <w:t xml:space="preserve">  </w:t>
      </w:r>
      <w:r w:rsidRPr="001B54C3">
        <w:rPr>
          <w:noProof w:val="0"/>
        </w:rPr>
        <w:t>&lt;id root=' ' extension=' '/&gt;</w:t>
      </w:r>
    </w:p>
    <w:p w14:paraId="208F37C3" w14:textId="77777777" w:rsidR="00866BDC" w:rsidRPr="001B54C3" w:rsidRDefault="00866BDC">
      <w:pPr>
        <w:pStyle w:val="XMLFragment"/>
        <w:rPr>
          <w:noProof w:val="0"/>
        </w:rPr>
      </w:pPr>
      <w:r w:rsidRPr="001B54C3">
        <w:rPr>
          <w:noProof w:val="0"/>
        </w:rPr>
        <w:t xml:space="preserve">  &lt;code code='34117-2' displayName='HISTORY AND PHYSICAL'</w:t>
      </w:r>
    </w:p>
    <w:p w14:paraId="315B04B0" w14:textId="77777777" w:rsidR="00866BDC" w:rsidRPr="001B54C3" w:rsidRDefault="00866BDC">
      <w:pPr>
        <w:pStyle w:val="XMLFragment"/>
        <w:rPr>
          <w:noProof w:val="0"/>
        </w:rPr>
      </w:pPr>
      <w:r w:rsidRPr="001B54C3">
        <w:rPr>
          <w:noProof w:val="0"/>
        </w:rPr>
        <w:t xml:space="preserve">    codeSystem='2.16.840.1.113883.6.1' codeSystemName='LOINC'/&gt;</w:t>
      </w:r>
    </w:p>
    <w:p w14:paraId="0BCFAD68" w14:textId="77777777" w:rsidR="00866BDC" w:rsidRPr="001B54C3" w:rsidRDefault="00866BDC">
      <w:pPr>
        <w:pStyle w:val="XMLFragment"/>
        <w:rPr>
          <w:noProof w:val="0"/>
        </w:rPr>
      </w:pPr>
      <w:r w:rsidRPr="001B54C3">
        <w:rPr>
          <w:noProof w:val="0"/>
        </w:rPr>
        <w:t xml:space="preserve">  &lt;title&gt;History and Physical&lt;/title&gt;</w:t>
      </w:r>
    </w:p>
    <w:p w14:paraId="393C1D9D" w14:textId="77777777" w:rsidR="00866BDC" w:rsidRPr="001B54C3" w:rsidRDefault="00866BDC">
      <w:pPr>
        <w:pStyle w:val="XMLFragment"/>
        <w:rPr>
          <w:noProof w:val="0"/>
        </w:rPr>
      </w:pPr>
      <w:r w:rsidRPr="001B54C3">
        <w:rPr>
          <w:noProof w:val="0"/>
        </w:rPr>
        <w:t xml:space="preserve">  &lt;effectiveTime value='20080601012005'/&gt;</w:t>
      </w:r>
    </w:p>
    <w:p w14:paraId="5248D7AA" w14:textId="77777777" w:rsidR="00866BDC" w:rsidRPr="001B54C3" w:rsidRDefault="00866BDC">
      <w:pPr>
        <w:pStyle w:val="XMLFragment"/>
        <w:rPr>
          <w:noProof w:val="0"/>
        </w:rPr>
      </w:pPr>
      <w:r w:rsidRPr="001B54C3">
        <w:rPr>
          <w:noProof w:val="0"/>
        </w:rPr>
        <w:t xml:space="preserve">  &lt;confidentialityCode code='N' displayName='Normal' </w:t>
      </w:r>
    </w:p>
    <w:p w14:paraId="4F868779" w14:textId="77777777" w:rsidR="00866BDC" w:rsidRPr="001B54C3" w:rsidRDefault="00866BDC">
      <w:pPr>
        <w:pStyle w:val="XMLFragment"/>
        <w:rPr>
          <w:noProof w:val="0"/>
        </w:rPr>
      </w:pPr>
      <w:r w:rsidRPr="001B54C3">
        <w:rPr>
          <w:noProof w:val="0"/>
        </w:rPr>
        <w:t xml:space="preserve">    codeSystem='2.16.840.1.113883.5.25' codeSystemName='Confidentiality' /&gt;</w:t>
      </w:r>
    </w:p>
    <w:p w14:paraId="77080A51" w14:textId="77777777" w:rsidR="00866BDC" w:rsidRPr="001B54C3" w:rsidRDefault="00866BDC">
      <w:pPr>
        <w:pStyle w:val="XMLFragment"/>
        <w:rPr>
          <w:noProof w:val="0"/>
        </w:rPr>
      </w:pPr>
      <w:r w:rsidRPr="001B54C3">
        <w:rPr>
          <w:noProof w:val="0"/>
        </w:rPr>
        <w:t xml:space="preserve">  &lt;languageCode code='en-US'/&gt;     </w:t>
      </w:r>
    </w:p>
    <w:p w14:paraId="0A80ABB5" w14:textId="77777777" w:rsidR="00866BDC" w:rsidRPr="001B54C3" w:rsidRDefault="00866BDC">
      <w:pPr>
        <w:pStyle w:val="XMLFragment"/>
        <w:rPr>
          <w:noProof w:val="0"/>
        </w:rPr>
      </w:pPr>
      <w:r w:rsidRPr="001B54C3">
        <w:rPr>
          <w:noProof w:val="0"/>
        </w:rPr>
        <w:t xml:space="preserve">     :</w:t>
      </w:r>
    </w:p>
    <w:p w14:paraId="0547EFFC" w14:textId="77777777" w:rsidR="00866BDC" w:rsidRPr="001B54C3" w:rsidRDefault="00866BDC">
      <w:pPr>
        <w:pStyle w:val="XMLFragment"/>
        <w:rPr>
          <w:noProof w:val="0"/>
        </w:rPr>
      </w:pPr>
      <w:r w:rsidRPr="001B54C3">
        <w:rPr>
          <w:noProof w:val="0"/>
        </w:rPr>
        <w:t xml:space="preserve">  &lt;component&gt;&lt;structuredBody&gt;</w:t>
      </w:r>
    </w:p>
    <w:p w14:paraId="33CE56FC" w14:textId="77777777" w:rsidR="00866BDC" w:rsidRPr="001B54C3" w:rsidRDefault="00866BDC">
      <w:pPr>
        <w:pStyle w:val="XMLFragment"/>
        <w:rPr>
          <w:noProof w:val="0"/>
        </w:rPr>
      </w:pPr>
      <w:r w:rsidRPr="001B54C3">
        <w:rPr>
          <w:noProof w:val="0"/>
        </w:rPr>
        <w:t xml:space="preserve">    &lt;component&gt;</w:t>
      </w:r>
    </w:p>
    <w:p w14:paraId="0DEBE37B" w14:textId="77777777" w:rsidR="00866BDC" w:rsidRPr="001B54C3" w:rsidRDefault="00866BDC">
      <w:pPr>
        <w:pStyle w:val="XMLFragment"/>
        <w:rPr>
          <w:noProof w:val="0"/>
        </w:rPr>
      </w:pPr>
      <w:r w:rsidRPr="001B54C3">
        <w:rPr>
          <w:noProof w:val="0"/>
        </w:rPr>
        <w:t xml:space="preserve">      &lt;section&gt;</w:t>
      </w:r>
    </w:p>
    <w:p w14:paraId="2D82A8AC" w14:textId="77777777" w:rsidR="00866BDC" w:rsidRPr="001B54C3" w:rsidRDefault="00866BDC">
      <w:pPr>
        <w:pStyle w:val="XMLFragment"/>
        <w:rPr>
          <w:noProof w:val="0"/>
        </w:rPr>
      </w:pPr>
      <w:r w:rsidRPr="001B54C3">
        <w:rPr>
          <w:noProof w:val="0"/>
        </w:rPr>
        <w:t xml:space="preserve">        &lt;templateId root='</w:t>
      </w:r>
      <w:hyperlink w:anchor="_1.3.6.1.4.1.19376.1.5.3.1.1.13.2.1.htm" w:tooltip="1.3.6.1.4.1.19376.1.5.3.1.1.13.2.1" w:history="1">
        <w:r w:rsidRPr="001B54C3">
          <w:rPr>
            <w:rStyle w:val="Hyperlink"/>
            <w:bCs/>
            <w:noProof w:val="0"/>
          </w:rPr>
          <w:t>1.3.6.1.4.1.19376.1.5.3.1.1.13.2.1</w:t>
        </w:r>
      </w:hyperlink>
      <w:r w:rsidRPr="001B54C3">
        <w:rPr>
          <w:noProof w:val="0"/>
        </w:rPr>
        <w:t>'/&gt;</w:t>
      </w:r>
    </w:p>
    <w:p w14:paraId="088D90CD" w14:textId="77777777" w:rsidR="00866BDC" w:rsidRPr="001B54C3" w:rsidRDefault="00866BDC">
      <w:pPr>
        <w:pStyle w:val="XMLFragment"/>
        <w:rPr>
          <w:noProof w:val="0"/>
        </w:rPr>
      </w:pPr>
      <w:r w:rsidRPr="001B54C3">
        <w:rPr>
          <w:noProof w:val="0"/>
        </w:rPr>
        <w:t xml:space="preserve">        &lt;!-- Required Chief Complaint Section content --&gt;</w:t>
      </w:r>
    </w:p>
    <w:p w14:paraId="39F8B26F" w14:textId="77777777" w:rsidR="00866BDC" w:rsidRPr="001B54C3" w:rsidRDefault="00866BDC">
      <w:pPr>
        <w:pStyle w:val="XMLFragment"/>
        <w:rPr>
          <w:noProof w:val="0"/>
        </w:rPr>
      </w:pPr>
      <w:r w:rsidRPr="001B54C3">
        <w:rPr>
          <w:noProof w:val="0"/>
        </w:rPr>
        <w:t xml:space="preserve">      &lt;/section&gt;</w:t>
      </w:r>
    </w:p>
    <w:p w14:paraId="14E21B60" w14:textId="77777777" w:rsidR="00866BDC" w:rsidRPr="001B54C3" w:rsidRDefault="00866BDC">
      <w:pPr>
        <w:pStyle w:val="XMLFragment"/>
        <w:rPr>
          <w:noProof w:val="0"/>
        </w:rPr>
      </w:pPr>
      <w:r w:rsidRPr="001B54C3">
        <w:rPr>
          <w:noProof w:val="0"/>
        </w:rPr>
        <w:t xml:space="preserve">    &lt;/component&gt;</w:t>
      </w:r>
      <w:r w:rsidRPr="001B54C3">
        <w:rPr>
          <w:noProof w:val="0"/>
        </w:rPr>
        <w:br/>
        <w:t xml:space="preserve">    &lt;component&gt;</w:t>
      </w:r>
    </w:p>
    <w:p w14:paraId="4140FD8E" w14:textId="77777777" w:rsidR="00866BDC" w:rsidRPr="001B54C3" w:rsidRDefault="00866BDC">
      <w:pPr>
        <w:pStyle w:val="XMLFragment"/>
        <w:rPr>
          <w:noProof w:val="0"/>
        </w:rPr>
      </w:pPr>
      <w:r w:rsidRPr="001B54C3">
        <w:rPr>
          <w:noProof w:val="0"/>
        </w:rPr>
        <w:t xml:space="preserve">      &lt;section&gt;</w:t>
      </w:r>
    </w:p>
    <w:p w14:paraId="754BF598" w14:textId="77777777" w:rsidR="00866BDC" w:rsidRPr="001B54C3" w:rsidRDefault="00866BDC">
      <w:pPr>
        <w:pStyle w:val="XMLFragment"/>
        <w:rPr>
          <w:noProof w:val="0"/>
        </w:rPr>
      </w:pPr>
      <w:r w:rsidRPr="001B54C3">
        <w:rPr>
          <w:noProof w:val="0"/>
        </w:rPr>
        <w:t xml:space="preserve">        &lt;templateId root='</w:t>
      </w:r>
      <w:hyperlink w:anchor="_1.3.6.1.4.1.19376.1.5.3.1.3.4.htm" w:tooltip="1.3.6.1.4.1.19376.1.5.3.1.3.4" w:history="1">
        <w:r w:rsidRPr="001B54C3">
          <w:rPr>
            <w:rStyle w:val="Hyperlink"/>
            <w:bCs/>
            <w:noProof w:val="0"/>
          </w:rPr>
          <w:t>1.3.6.1.4.1.19376.1.5.3.1.3.4</w:t>
        </w:r>
      </w:hyperlink>
      <w:r w:rsidRPr="001B54C3">
        <w:rPr>
          <w:noProof w:val="0"/>
        </w:rPr>
        <w:t>'/&gt;</w:t>
      </w:r>
    </w:p>
    <w:p w14:paraId="7E19AD38" w14:textId="77777777" w:rsidR="00866BDC" w:rsidRPr="001B54C3" w:rsidRDefault="00866BDC">
      <w:pPr>
        <w:pStyle w:val="XMLFragment"/>
        <w:rPr>
          <w:noProof w:val="0"/>
        </w:rPr>
      </w:pPr>
      <w:r w:rsidRPr="001B54C3">
        <w:rPr>
          <w:noProof w:val="0"/>
        </w:rPr>
        <w:t xml:space="preserve">        &lt;!-- Required History of Present Illness Section content --&gt;</w:t>
      </w:r>
    </w:p>
    <w:p w14:paraId="3A1737DA" w14:textId="77777777" w:rsidR="00866BDC" w:rsidRPr="001B54C3" w:rsidRDefault="00866BDC">
      <w:pPr>
        <w:pStyle w:val="XMLFragment"/>
        <w:rPr>
          <w:noProof w:val="0"/>
        </w:rPr>
      </w:pPr>
      <w:r w:rsidRPr="001B54C3">
        <w:rPr>
          <w:noProof w:val="0"/>
        </w:rPr>
        <w:t xml:space="preserve">      &lt;/section&gt;</w:t>
      </w:r>
    </w:p>
    <w:p w14:paraId="27C67F70" w14:textId="77777777" w:rsidR="00866BDC" w:rsidRPr="001B54C3" w:rsidRDefault="00866BDC">
      <w:pPr>
        <w:pStyle w:val="XMLFragment"/>
        <w:rPr>
          <w:noProof w:val="0"/>
        </w:rPr>
      </w:pPr>
      <w:r w:rsidRPr="001B54C3">
        <w:rPr>
          <w:noProof w:val="0"/>
        </w:rPr>
        <w:t xml:space="preserve">    &lt;/component&gt;</w:t>
      </w:r>
      <w:r w:rsidRPr="001B54C3">
        <w:rPr>
          <w:noProof w:val="0"/>
        </w:rPr>
        <w:br/>
        <w:t xml:space="preserve">    &lt;component&gt;</w:t>
      </w:r>
    </w:p>
    <w:p w14:paraId="0513ABFB" w14:textId="77777777" w:rsidR="00866BDC" w:rsidRPr="001B54C3" w:rsidRDefault="00866BDC">
      <w:pPr>
        <w:pStyle w:val="XMLFragment"/>
        <w:rPr>
          <w:noProof w:val="0"/>
        </w:rPr>
      </w:pPr>
      <w:r w:rsidRPr="001B54C3">
        <w:rPr>
          <w:noProof w:val="0"/>
        </w:rPr>
        <w:t xml:space="preserve">      &lt;section&gt;</w:t>
      </w:r>
    </w:p>
    <w:p w14:paraId="5EB969D0" w14:textId="77777777" w:rsidR="00866BDC" w:rsidRPr="001B54C3" w:rsidRDefault="00866BDC">
      <w:pPr>
        <w:pStyle w:val="XMLFragment"/>
        <w:rPr>
          <w:noProof w:val="0"/>
        </w:rPr>
      </w:pPr>
      <w:r w:rsidRPr="001B54C3">
        <w:rPr>
          <w:noProof w:val="0"/>
        </w:rPr>
        <w:t xml:space="preserve">        &lt;templateId root='</w:t>
      </w:r>
      <w:hyperlink w:anchor="_1.3.6.1.4.1.19376.1.5.3.1.3.8.htm" w:tooltip="1.3.6.1.4.1.19376.1.5.3.1.3.8" w:history="1">
        <w:r w:rsidRPr="001B54C3">
          <w:rPr>
            <w:rStyle w:val="Hyperlink"/>
            <w:bCs/>
            <w:noProof w:val="0"/>
          </w:rPr>
          <w:t>1.3.6.1.4.1.19376.1.5.3.1.3.8</w:t>
        </w:r>
      </w:hyperlink>
      <w:r w:rsidRPr="001B54C3">
        <w:rPr>
          <w:noProof w:val="0"/>
        </w:rPr>
        <w:t>'/&gt;</w:t>
      </w:r>
    </w:p>
    <w:p w14:paraId="0A1D4228" w14:textId="77777777" w:rsidR="00866BDC" w:rsidRPr="001B54C3" w:rsidRDefault="00866BDC">
      <w:pPr>
        <w:pStyle w:val="XMLFragment"/>
        <w:rPr>
          <w:noProof w:val="0"/>
        </w:rPr>
      </w:pPr>
      <w:r w:rsidRPr="001B54C3">
        <w:rPr>
          <w:noProof w:val="0"/>
        </w:rPr>
        <w:t xml:space="preserve">        &lt;!-- Required History of Past Illness Section content --&gt;</w:t>
      </w:r>
    </w:p>
    <w:p w14:paraId="1F7FBA19" w14:textId="77777777" w:rsidR="00866BDC" w:rsidRPr="001B54C3" w:rsidRDefault="00866BDC">
      <w:pPr>
        <w:pStyle w:val="XMLFragment"/>
        <w:rPr>
          <w:noProof w:val="0"/>
        </w:rPr>
      </w:pPr>
      <w:r w:rsidRPr="001B54C3">
        <w:rPr>
          <w:noProof w:val="0"/>
        </w:rPr>
        <w:t xml:space="preserve">      &lt;/section&gt;</w:t>
      </w:r>
    </w:p>
    <w:p w14:paraId="02130217" w14:textId="77777777" w:rsidR="00866BDC" w:rsidRPr="001B54C3" w:rsidRDefault="00866BDC">
      <w:pPr>
        <w:pStyle w:val="XMLFragment"/>
        <w:rPr>
          <w:noProof w:val="0"/>
        </w:rPr>
      </w:pPr>
      <w:r w:rsidRPr="001B54C3">
        <w:rPr>
          <w:noProof w:val="0"/>
        </w:rPr>
        <w:t xml:space="preserve">    &lt;/component&gt;</w:t>
      </w:r>
      <w:r w:rsidRPr="001B54C3">
        <w:rPr>
          <w:noProof w:val="0"/>
        </w:rPr>
        <w:br/>
        <w:t xml:space="preserve">    &lt;component&gt;</w:t>
      </w:r>
    </w:p>
    <w:p w14:paraId="2E43D7E4" w14:textId="77777777" w:rsidR="00866BDC" w:rsidRPr="001B54C3" w:rsidRDefault="00866BDC">
      <w:pPr>
        <w:pStyle w:val="XMLFragment"/>
        <w:rPr>
          <w:noProof w:val="0"/>
        </w:rPr>
      </w:pPr>
      <w:r w:rsidRPr="001B54C3">
        <w:rPr>
          <w:noProof w:val="0"/>
        </w:rPr>
        <w:t xml:space="preserve">      &lt;section&gt;</w:t>
      </w:r>
    </w:p>
    <w:p w14:paraId="7BBE0DC2" w14:textId="77777777" w:rsidR="00866BDC" w:rsidRPr="001B54C3" w:rsidRDefault="00866BDC">
      <w:pPr>
        <w:pStyle w:val="XMLFragment"/>
        <w:rPr>
          <w:noProof w:val="0"/>
        </w:rPr>
      </w:pPr>
      <w:r w:rsidRPr="001B54C3">
        <w:rPr>
          <w:noProof w:val="0"/>
        </w:rPr>
        <w:t xml:space="preserve">        &lt;templateId root='</w:t>
      </w:r>
      <w:hyperlink w:anchor="_1.3.6.1.4.1.19376.1.5.3.1.3.19.htm" w:tooltip="1.3.6.1.4.1.19376.1.5.3.1.3.19" w:history="1">
        <w:r w:rsidRPr="001B54C3">
          <w:rPr>
            <w:rStyle w:val="Hyperlink"/>
            <w:bCs/>
            <w:noProof w:val="0"/>
          </w:rPr>
          <w:t>1.3.6.1.4.1.19376.1.5.3.1.3.19</w:t>
        </w:r>
      </w:hyperlink>
      <w:r w:rsidRPr="001B54C3">
        <w:rPr>
          <w:noProof w:val="0"/>
        </w:rPr>
        <w:t>'/&gt;</w:t>
      </w:r>
    </w:p>
    <w:p w14:paraId="4522CAB4" w14:textId="77777777" w:rsidR="00866BDC" w:rsidRPr="001B54C3" w:rsidRDefault="00866BDC">
      <w:pPr>
        <w:pStyle w:val="XMLFragment"/>
        <w:rPr>
          <w:noProof w:val="0"/>
        </w:rPr>
      </w:pPr>
      <w:r w:rsidRPr="001B54C3">
        <w:rPr>
          <w:noProof w:val="0"/>
        </w:rPr>
        <w:t xml:space="preserve">        &lt;!-- Required Medications Section content --&gt;</w:t>
      </w:r>
    </w:p>
    <w:p w14:paraId="62C745B6" w14:textId="77777777" w:rsidR="00866BDC" w:rsidRPr="001B54C3" w:rsidRDefault="00866BDC">
      <w:pPr>
        <w:pStyle w:val="XMLFragment"/>
        <w:rPr>
          <w:noProof w:val="0"/>
        </w:rPr>
      </w:pPr>
      <w:r w:rsidRPr="001B54C3">
        <w:rPr>
          <w:noProof w:val="0"/>
        </w:rPr>
        <w:t xml:space="preserve">      &lt;/section&gt;</w:t>
      </w:r>
    </w:p>
    <w:p w14:paraId="11CA4DA8" w14:textId="77777777" w:rsidR="00866BDC" w:rsidRPr="001B54C3" w:rsidRDefault="00866BDC">
      <w:pPr>
        <w:pStyle w:val="XMLFragment"/>
        <w:rPr>
          <w:noProof w:val="0"/>
        </w:rPr>
      </w:pPr>
      <w:r w:rsidRPr="001B54C3">
        <w:rPr>
          <w:noProof w:val="0"/>
        </w:rPr>
        <w:t xml:space="preserve">    &lt;/component&gt;</w:t>
      </w:r>
      <w:r w:rsidRPr="001B54C3">
        <w:rPr>
          <w:noProof w:val="0"/>
        </w:rPr>
        <w:br/>
        <w:t xml:space="preserve">    &lt;component&gt;</w:t>
      </w:r>
    </w:p>
    <w:p w14:paraId="1911E726" w14:textId="77777777" w:rsidR="00866BDC" w:rsidRPr="001B54C3" w:rsidRDefault="00866BDC">
      <w:pPr>
        <w:pStyle w:val="XMLFragment"/>
        <w:rPr>
          <w:noProof w:val="0"/>
        </w:rPr>
      </w:pPr>
      <w:r w:rsidRPr="001B54C3">
        <w:rPr>
          <w:noProof w:val="0"/>
        </w:rPr>
        <w:t xml:space="preserve">      &lt;section&gt;</w:t>
      </w:r>
    </w:p>
    <w:p w14:paraId="5EDD4A5C" w14:textId="77777777" w:rsidR="00866BDC" w:rsidRPr="001B54C3" w:rsidRDefault="00866BDC">
      <w:pPr>
        <w:pStyle w:val="XMLFragment"/>
        <w:rPr>
          <w:noProof w:val="0"/>
        </w:rPr>
      </w:pPr>
      <w:r w:rsidRPr="001B54C3">
        <w:rPr>
          <w:noProof w:val="0"/>
        </w:rPr>
        <w:t xml:space="preserve">        &lt;templateId root='</w:t>
      </w:r>
      <w:hyperlink w:anchor="_1.3.6.1.4.1.19376.1.5.3.1.3.13.htm" w:tooltip="1.3.6.1.4.1.19376.1.5.3.1.3.13" w:history="1">
        <w:r w:rsidRPr="001B54C3">
          <w:rPr>
            <w:rStyle w:val="Hyperlink"/>
            <w:bCs/>
            <w:noProof w:val="0"/>
          </w:rPr>
          <w:t>1.3.6.1.4.1.19376.1.5.3.1.3.13</w:t>
        </w:r>
      </w:hyperlink>
      <w:r w:rsidRPr="001B54C3">
        <w:rPr>
          <w:noProof w:val="0"/>
        </w:rPr>
        <w:t>'/&gt;</w:t>
      </w:r>
    </w:p>
    <w:p w14:paraId="6A7A960B" w14:textId="77777777" w:rsidR="00866BDC" w:rsidRPr="001B54C3" w:rsidRDefault="00866BDC">
      <w:pPr>
        <w:pStyle w:val="XMLFragment"/>
        <w:rPr>
          <w:noProof w:val="0"/>
        </w:rPr>
      </w:pPr>
      <w:r w:rsidRPr="001B54C3">
        <w:rPr>
          <w:noProof w:val="0"/>
        </w:rPr>
        <w:t xml:space="preserve">        &lt;!-- Required Allergies and Other Adverse Reactions Section content --&gt;</w:t>
      </w:r>
    </w:p>
    <w:p w14:paraId="7BDB100A" w14:textId="77777777" w:rsidR="00866BDC" w:rsidRPr="001B54C3" w:rsidRDefault="00866BDC">
      <w:pPr>
        <w:pStyle w:val="XMLFragment"/>
        <w:rPr>
          <w:noProof w:val="0"/>
        </w:rPr>
      </w:pPr>
      <w:r w:rsidRPr="001B54C3">
        <w:rPr>
          <w:noProof w:val="0"/>
        </w:rPr>
        <w:t xml:space="preserve">      &lt;/section&gt;</w:t>
      </w:r>
    </w:p>
    <w:p w14:paraId="1E034CFE" w14:textId="77777777" w:rsidR="00866BDC" w:rsidRPr="001B54C3" w:rsidRDefault="00866BDC">
      <w:pPr>
        <w:pStyle w:val="XMLFragment"/>
        <w:rPr>
          <w:noProof w:val="0"/>
        </w:rPr>
      </w:pPr>
      <w:r w:rsidRPr="001B54C3">
        <w:rPr>
          <w:noProof w:val="0"/>
        </w:rPr>
        <w:t xml:space="preserve">    &lt;/component&gt;</w:t>
      </w:r>
      <w:r w:rsidRPr="001B54C3">
        <w:rPr>
          <w:noProof w:val="0"/>
        </w:rPr>
        <w:br/>
        <w:t xml:space="preserve">    &lt;component&gt;</w:t>
      </w:r>
    </w:p>
    <w:p w14:paraId="7FAD5B66" w14:textId="77777777" w:rsidR="00866BDC" w:rsidRPr="001B54C3" w:rsidRDefault="00866BDC">
      <w:pPr>
        <w:pStyle w:val="XMLFragment"/>
        <w:rPr>
          <w:noProof w:val="0"/>
        </w:rPr>
      </w:pPr>
      <w:r w:rsidRPr="001B54C3">
        <w:rPr>
          <w:noProof w:val="0"/>
        </w:rPr>
        <w:t xml:space="preserve">      &lt;section&gt;</w:t>
      </w:r>
    </w:p>
    <w:p w14:paraId="389861EC" w14:textId="77777777" w:rsidR="00866BDC" w:rsidRPr="001B54C3" w:rsidRDefault="00866BDC">
      <w:pPr>
        <w:pStyle w:val="XMLFragment"/>
        <w:rPr>
          <w:noProof w:val="0"/>
        </w:rPr>
      </w:pPr>
      <w:r w:rsidRPr="001B54C3">
        <w:rPr>
          <w:noProof w:val="0"/>
        </w:rPr>
        <w:t xml:space="preserve">        &lt;templateId root='</w:t>
      </w:r>
      <w:hyperlink w:anchor="_1.3.6.1.4.1.19376.1.5.3.1.3.16.htm" w:tooltip="1.3.6.1.4.1.19376.1.5.3.1.3.16" w:history="1">
        <w:r w:rsidRPr="001B54C3">
          <w:rPr>
            <w:rStyle w:val="Hyperlink"/>
            <w:bCs/>
            <w:noProof w:val="0"/>
          </w:rPr>
          <w:t>1.3.6.1.4.1.19376.1.5.3.1.3.16</w:t>
        </w:r>
      </w:hyperlink>
      <w:r w:rsidRPr="001B54C3">
        <w:rPr>
          <w:noProof w:val="0"/>
        </w:rPr>
        <w:t>'/&gt;</w:t>
      </w:r>
    </w:p>
    <w:p w14:paraId="48F17CF7" w14:textId="77777777" w:rsidR="00866BDC" w:rsidRPr="001B54C3" w:rsidRDefault="00866BDC">
      <w:pPr>
        <w:pStyle w:val="XMLFragment"/>
        <w:rPr>
          <w:noProof w:val="0"/>
        </w:rPr>
      </w:pPr>
      <w:r w:rsidRPr="001B54C3">
        <w:rPr>
          <w:noProof w:val="0"/>
        </w:rPr>
        <w:t xml:space="preserve">        &lt;!-- Required Social History Section content --&gt;</w:t>
      </w:r>
    </w:p>
    <w:p w14:paraId="7353EE96" w14:textId="77777777" w:rsidR="00866BDC" w:rsidRPr="001B54C3" w:rsidRDefault="00866BDC">
      <w:pPr>
        <w:pStyle w:val="XMLFragment"/>
        <w:rPr>
          <w:noProof w:val="0"/>
        </w:rPr>
      </w:pPr>
      <w:r w:rsidRPr="001B54C3">
        <w:rPr>
          <w:noProof w:val="0"/>
        </w:rPr>
        <w:t xml:space="preserve">      &lt;/section&gt;</w:t>
      </w:r>
    </w:p>
    <w:p w14:paraId="75F4EF0B" w14:textId="77777777" w:rsidR="00866BDC" w:rsidRPr="001B54C3" w:rsidRDefault="00866BDC">
      <w:pPr>
        <w:pStyle w:val="XMLFragment"/>
        <w:rPr>
          <w:noProof w:val="0"/>
        </w:rPr>
      </w:pPr>
      <w:r w:rsidRPr="001B54C3">
        <w:rPr>
          <w:noProof w:val="0"/>
        </w:rPr>
        <w:t xml:space="preserve">    &lt;/component&gt;</w:t>
      </w:r>
      <w:r w:rsidRPr="001B54C3">
        <w:rPr>
          <w:noProof w:val="0"/>
        </w:rPr>
        <w:br/>
        <w:t xml:space="preserve">    &lt;component&gt;</w:t>
      </w:r>
    </w:p>
    <w:p w14:paraId="50837141" w14:textId="77777777" w:rsidR="00866BDC" w:rsidRPr="001B54C3" w:rsidRDefault="00866BDC">
      <w:pPr>
        <w:pStyle w:val="XMLFragment"/>
        <w:rPr>
          <w:noProof w:val="0"/>
        </w:rPr>
      </w:pPr>
      <w:r w:rsidRPr="001B54C3">
        <w:rPr>
          <w:noProof w:val="0"/>
        </w:rPr>
        <w:t xml:space="preserve">      &lt;section&gt;</w:t>
      </w:r>
    </w:p>
    <w:p w14:paraId="5D9CB8FB" w14:textId="77777777" w:rsidR="00866BDC" w:rsidRPr="001B54C3" w:rsidRDefault="00866BDC">
      <w:pPr>
        <w:pStyle w:val="XMLFragment"/>
        <w:rPr>
          <w:noProof w:val="0"/>
        </w:rPr>
      </w:pPr>
      <w:r w:rsidRPr="001B54C3">
        <w:rPr>
          <w:noProof w:val="0"/>
        </w:rPr>
        <w:t xml:space="preserve">        &lt;templateId root='</w:t>
      </w:r>
      <w:hyperlink w:anchor="_1.3.6.1.4.1.19376.1.5.3.1.3.14.htm" w:tooltip="1.3.6.1.4.1.19376.1.5.3.1.3.14" w:history="1">
        <w:r w:rsidRPr="001B54C3">
          <w:rPr>
            <w:rStyle w:val="Hyperlink"/>
            <w:bCs/>
            <w:noProof w:val="0"/>
          </w:rPr>
          <w:t>1.3.6.1.4.1.19376.1.5.3.1.3.14</w:t>
        </w:r>
      </w:hyperlink>
      <w:r w:rsidRPr="001B54C3">
        <w:rPr>
          <w:noProof w:val="0"/>
        </w:rPr>
        <w:t>'/&gt;</w:t>
      </w:r>
    </w:p>
    <w:p w14:paraId="60716460" w14:textId="77777777" w:rsidR="00866BDC" w:rsidRPr="001B54C3" w:rsidRDefault="00866BDC">
      <w:pPr>
        <w:pStyle w:val="XMLFragment"/>
        <w:rPr>
          <w:noProof w:val="0"/>
        </w:rPr>
      </w:pPr>
      <w:r w:rsidRPr="001B54C3">
        <w:rPr>
          <w:noProof w:val="0"/>
        </w:rPr>
        <w:t xml:space="preserve">        &lt;!-- Required Family History Section content --&gt;</w:t>
      </w:r>
    </w:p>
    <w:p w14:paraId="7924A5FE" w14:textId="77777777" w:rsidR="00866BDC" w:rsidRPr="001B54C3" w:rsidRDefault="00866BDC">
      <w:pPr>
        <w:pStyle w:val="XMLFragment"/>
        <w:rPr>
          <w:noProof w:val="0"/>
        </w:rPr>
      </w:pPr>
      <w:r w:rsidRPr="001B54C3">
        <w:rPr>
          <w:noProof w:val="0"/>
        </w:rPr>
        <w:t xml:space="preserve">      &lt;/section&gt;</w:t>
      </w:r>
    </w:p>
    <w:p w14:paraId="0E00E96D" w14:textId="77777777" w:rsidR="00866BDC" w:rsidRPr="001B54C3" w:rsidRDefault="00866BDC">
      <w:pPr>
        <w:pStyle w:val="XMLFragment"/>
        <w:rPr>
          <w:noProof w:val="0"/>
        </w:rPr>
      </w:pPr>
      <w:r w:rsidRPr="001B54C3">
        <w:rPr>
          <w:noProof w:val="0"/>
        </w:rPr>
        <w:t xml:space="preserve">    &lt;/component&gt;</w:t>
      </w:r>
      <w:r w:rsidRPr="001B54C3">
        <w:rPr>
          <w:noProof w:val="0"/>
        </w:rPr>
        <w:br/>
        <w:t xml:space="preserve">    &lt;component&gt;</w:t>
      </w:r>
    </w:p>
    <w:p w14:paraId="5407C0A8" w14:textId="77777777" w:rsidR="00866BDC" w:rsidRPr="001B54C3" w:rsidRDefault="00866BDC">
      <w:pPr>
        <w:pStyle w:val="XMLFragment"/>
        <w:rPr>
          <w:noProof w:val="0"/>
        </w:rPr>
      </w:pPr>
      <w:r w:rsidRPr="001B54C3">
        <w:rPr>
          <w:noProof w:val="0"/>
        </w:rPr>
        <w:t xml:space="preserve">      &lt;section&gt;</w:t>
      </w:r>
    </w:p>
    <w:p w14:paraId="4876C080" w14:textId="77777777" w:rsidR="00866BDC" w:rsidRPr="001B54C3" w:rsidRDefault="00866BDC">
      <w:pPr>
        <w:pStyle w:val="XMLFragment"/>
        <w:rPr>
          <w:noProof w:val="0"/>
        </w:rPr>
      </w:pPr>
      <w:r w:rsidRPr="001B54C3">
        <w:rPr>
          <w:noProof w:val="0"/>
        </w:rPr>
        <w:t xml:space="preserve">        &lt;templateId root='</w:t>
      </w:r>
      <w:hyperlink w:anchor="_1.3.6.1.4.1.19376.1.5.3.1.3.18.htm" w:tooltip="1.3.6.1.4.1.19376.1.5.3.1.3.18" w:history="1">
        <w:r w:rsidRPr="001B54C3">
          <w:rPr>
            <w:rStyle w:val="Hyperlink"/>
            <w:bCs/>
            <w:noProof w:val="0"/>
          </w:rPr>
          <w:t>1.3.6.1.4.1.19376.1.5.3.1.3.18</w:t>
        </w:r>
      </w:hyperlink>
      <w:r w:rsidRPr="001B54C3">
        <w:rPr>
          <w:noProof w:val="0"/>
        </w:rPr>
        <w:t>'/&gt;</w:t>
      </w:r>
    </w:p>
    <w:p w14:paraId="0EC3D5AE" w14:textId="77777777" w:rsidR="00866BDC" w:rsidRPr="001B54C3" w:rsidRDefault="00866BDC">
      <w:pPr>
        <w:pStyle w:val="XMLFragment"/>
        <w:rPr>
          <w:noProof w:val="0"/>
        </w:rPr>
      </w:pPr>
      <w:r w:rsidRPr="001B54C3">
        <w:rPr>
          <w:noProof w:val="0"/>
        </w:rPr>
        <w:t xml:space="preserve">        &lt;!-- Required Review of Systems Section content --&gt;</w:t>
      </w:r>
    </w:p>
    <w:p w14:paraId="09E92C43" w14:textId="77777777" w:rsidR="00866BDC" w:rsidRPr="001B54C3" w:rsidRDefault="00866BDC">
      <w:pPr>
        <w:pStyle w:val="XMLFragment"/>
        <w:rPr>
          <w:noProof w:val="0"/>
        </w:rPr>
      </w:pPr>
      <w:r w:rsidRPr="001B54C3">
        <w:rPr>
          <w:noProof w:val="0"/>
        </w:rPr>
        <w:t xml:space="preserve">      &lt;/section&gt;</w:t>
      </w:r>
    </w:p>
    <w:p w14:paraId="5153B4B8" w14:textId="77777777" w:rsidR="00866BDC" w:rsidRPr="001B54C3" w:rsidRDefault="00866BDC">
      <w:pPr>
        <w:pStyle w:val="XMLFragment"/>
        <w:rPr>
          <w:noProof w:val="0"/>
        </w:rPr>
      </w:pPr>
      <w:r w:rsidRPr="001B54C3">
        <w:rPr>
          <w:noProof w:val="0"/>
        </w:rPr>
        <w:t xml:space="preserve">    &lt;/component&gt;</w:t>
      </w:r>
      <w:r w:rsidRPr="001B54C3">
        <w:rPr>
          <w:noProof w:val="0"/>
        </w:rPr>
        <w:br/>
        <w:t xml:space="preserve">    &lt;component&gt;</w:t>
      </w:r>
    </w:p>
    <w:p w14:paraId="1348E165" w14:textId="77777777" w:rsidR="00866BDC" w:rsidRPr="001B54C3" w:rsidRDefault="00866BDC">
      <w:pPr>
        <w:pStyle w:val="XMLFragment"/>
        <w:rPr>
          <w:noProof w:val="0"/>
        </w:rPr>
      </w:pPr>
      <w:r w:rsidRPr="001B54C3">
        <w:rPr>
          <w:noProof w:val="0"/>
        </w:rPr>
        <w:t xml:space="preserve">      &lt;section&gt;</w:t>
      </w:r>
    </w:p>
    <w:p w14:paraId="6DFB9E67" w14:textId="77777777" w:rsidR="00866BDC" w:rsidRPr="001B54C3" w:rsidRDefault="00866BDC">
      <w:pPr>
        <w:pStyle w:val="XMLFragment"/>
        <w:rPr>
          <w:noProof w:val="0"/>
        </w:rPr>
      </w:pPr>
      <w:r w:rsidRPr="001B54C3">
        <w:rPr>
          <w:noProof w:val="0"/>
        </w:rPr>
        <w:t xml:space="preserve">        &lt;templateId root='</w:t>
      </w:r>
      <w:hyperlink w:anchor="_1.3.6.1.4.1.19376.1.5.3.1.1.9.15.htm" w:tooltip="1.3.6.1.4.1.19376.1.5.3.1.1.9.15" w:history="1">
        <w:r w:rsidRPr="001B54C3">
          <w:rPr>
            <w:rStyle w:val="Hyperlink"/>
            <w:bCs/>
            <w:noProof w:val="0"/>
          </w:rPr>
          <w:t>1.3.6.1.4.1.19376.1.5.3.1.1.9.15</w:t>
        </w:r>
      </w:hyperlink>
      <w:r w:rsidRPr="001B54C3">
        <w:rPr>
          <w:noProof w:val="0"/>
        </w:rPr>
        <w:t>'/&gt;</w:t>
      </w:r>
    </w:p>
    <w:p w14:paraId="68F8D6E4" w14:textId="77777777" w:rsidR="00866BDC" w:rsidRPr="001B54C3" w:rsidRDefault="00866BDC">
      <w:pPr>
        <w:pStyle w:val="XMLFragment"/>
        <w:rPr>
          <w:noProof w:val="0"/>
        </w:rPr>
      </w:pPr>
      <w:r w:rsidRPr="001B54C3">
        <w:rPr>
          <w:noProof w:val="0"/>
        </w:rPr>
        <w:t xml:space="preserve">        &lt;!-- Required </w:t>
      </w:r>
      <w:r w:rsidR="001E2775" w:rsidRPr="001B54C3">
        <w:rPr>
          <w:noProof w:val="0"/>
        </w:rPr>
        <w:t xml:space="preserve">Detailed </w:t>
      </w:r>
      <w:r w:rsidRPr="001B54C3">
        <w:rPr>
          <w:noProof w:val="0"/>
        </w:rPr>
        <w:t>Physical Examination Section content --&gt;</w:t>
      </w:r>
    </w:p>
    <w:p w14:paraId="2D58E43D" w14:textId="77777777" w:rsidR="00866BDC" w:rsidRPr="001B54C3" w:rsidRDefault="00866BDC">
      <w:pPr>
        <w:pStyle w:val="XMLFragment"/>
        <w:rPr>
          <w:noProof w:val="0"/>
        </w:rPr>
      </w:pPr>
      <w:r w:rsidRPr="001B54C3">
        <w:rPr>
          <w:noProof w:val="0"/>
        </w:rPr>
        <w:t xml:space="preserve">      &lt;/section&gt;</w:t>
      </w:r>
    </w:p>
    <w:p w14:paraId="4638B1DB" w14:textId="77777777" w:rsidR="00866BDC" w:rsidRPr="001B54C3" w:rsidRDefault="00866BDC" w:rsidP="00467962">
      <w:pPr>
        <w:pStyle w:val="XMLFragment"/>
        <w:rPr>
          <w:noProof w:val="0"/>
        </w:rPr>
      </w:pPr>
      <w:r w:rsidRPr="001B54C3">
        <w:rPr>
          <w:noProof w:val="0"/>
        </w:rPr>
        <w:lastRenderedPageBreak/>
        <w:t xml:space="preserve">    &lt;/component&gt;</w:t>
      </w:r>
      <w:r w:rsidRPr="001B54C3">
        <w:rPr>
          <w:noProof w:val="0"/>
        </w:rPr>
        <w:br/>
        <w:t xml:space="preserve">    &lt;component&gt;</w:t>
      </w:r>
    </w:p>
    <w:p w14:paraId="080BF328" w14:textId="77777777" w:rsidR="00866BDC" w:rsidRPr="001B54C3" w:rsidRDefault="00866BDC">
      <w:pPr>
        <w:pStyle w:val="XMLFragment"/>
        <w:rPr>
          <w:noProof w:val="0"/>
        </w:rPr>
      </w:pPr>
      <w:r w:rsidRPr="001B54C3">
        <w:rPr>
          <w:noProof w:val="0"/>
        </w:rPr>
        <w:t xml:space="preserve">      &lt;section&gt;</w:t>
      </w:r>
    </w:p>
    <w:p w14:paraId="4D7BFBC7" w14:textId="77777777" w:rsidR="00866BDC" w:rsidRPr="001B54C3" w:rsidRDefault="00866BDC">
      <w:pPr>
        <w:pStyle w:val="XMLFragment"/>
        <w:rPr>
          <w:noProof w:val="0"/>
        </w:rPr>
      </w:pPr>
      <w:r w:rsidRPr="001B54C3">
        <w:rPr>
          <w:noProof w:val="0"/>
        </w:rPr>
        <w:t xml:space="preserve">        &lt;templateId root='</w:t>
      </w:r>
      <w:hyperlink w:anchor="_1.3.6.1.4.1.19376.1.5.3.1.3.27.htm" w:tooltip="1.3.6.1.4.1.19376.1.5.3.1.3.27" w:history="1">
        <w:r w:rsidRPr="001B54C3">
          <w:rPr>
            <w:rStyle w:val="Hyperlink"/>
            <w:bCs/>
            <w:noProof w:val="0"/>
          </w:rPr>
          <w:t>1.3.6.1.4.1.19376.1.5.3.1.3.27</w:t>
        </w:r>
      </w:hyperlink>
      <w:r w:rsidRPr="001B54C3">
        <w:rPr>
          <w:noProof w:val="0"/>
        </w:rPr>
        <w:t>'/&gt;</w:t>
      </w:r>
    </w:p>
    <w:p w14:paraId="2876EE9D" w14:textId="77777777" w:rsidR="00866BDC" w:rsidRPr="001B54C3" w:rsidRDefault="00866BDC">
      <w:pPr>
        <w:pStyle w:val="XMLFragment"/>
        <w:rPr>
          <w:noProof w:val="0"/>
        </w:rPr>
      </w:pPr>
      <w:r w:rsidRPr="001B54C3">
        <w:rPr>
          <w:noProof w:val="0"/>
        </w:rPr>
        <w:t xml:space="preserve">        &lt;!-- Required Results Section content --&gt;</w:t>
      </w:r>
    </w:p>
    <w:p w14:paraId="75ACD765" w14:textId="77777777" w:rsidR="00866BDC" w:rsidRPr="001B54C3" w:rsidRDefault="00866BDC">
      <w:pPr>
        <w:pStyle w:val="XMLFragment"/>
        <w:rPr>
          <w:noProof w:val="0"/>
        </w:rPr>
      </w:pPr>
      <w:r w:rsidRPr="001B54C3">
        <w:rPr>
          <w:noProof w:val="0"/>
        </w:rPr>
        <w:t xml:space="preserve">      &lt;/section&gt;</w:t>
      </w:r>
    </w:p>
    <w:p w14:paraId="02D04025" w14:textId="77777777" w:rsidR="00866BDC" w:rsidRPr="001B54C3" w:rsidRDefault="00866BDC">
      <w:pPr>
        <w:pStyle w:val="XMLFragment"/>
        <w:rPr>
          <w:noProof w:val="0"/>
        </w:rPr>
      </w:pPr>
      <w:r w:rsidRPr="001B54C3">
        <w:rPr>
          <w:noProof w:val="0"/>
        </w:rPr>
        <w:t xml:space="preserve">    &lt;/component&gt;</w:t>
      </w:r>
      <w:r w:rsidRPr="001B54C3">
        <w:rPr>
          <w:noProof w:val="0"/>
        </w:rPr>
        <w:br/>
        <w:t xml:space="preserve">    &lt;component&gt;</w:t>
      </w:r>
    </w:p>
    <w:p w14:paraId="0A398810" w14:textId="77777777" w:rsidR="00866BDC" w:rsidRPr="001B54C3" w:rsidRDefault="00866BDC">
      <w:pPr>
        <w:pStyle w:val="XMLFragment"/>
        <w:rPr>
          <w:noProof w:val="0"/>
        </w:rPr>
      </w:pPr>
      <w:r w:rsidRPr="001B54C3">
        <w:rPr>
          <w:noProof w:val="0"/>
        </w:rPr>
        <w:t xml:space="preserve">      &lt;section&gt;</w:t>
      </w:r>
    </w:p>
    <w:p w14:paraId="5C257F44" w14:textId="77777777" w:rsidR="00866BDC" w:rsidRPr="001B54C3" w:rsidRDefault="00866BDC">
      <w:pPr>
        <w:pStyle w:val="XMLFragment"/>
        <w:rPr>
          <w:noProof w:val="0"/>
        </w:rPr>
      </w:pPr>
      <w:r w:rsidRPr="001B54C3">
        <w:rPr>
          <w:noProof w:val="0"/>
        </w:rPr>
        <w:t xml:space="preserve">        &lt;templateId root='</w:t>
      </w:r>
      <w:hyperlink w:anchor="_1.3.6.1.4.1.19376.1.5.3.1.3.28.htm" w:tooltip="1.3.6.1.4.1.19376.1.5.3.1.3.28" w:history="1">
        <w:r w:rsidRPr="001B54C3">
          <w:rPr>
            <w:rStyle w:val="Hyperlink"/>
            <w:bCs/>
            <w:noProof w:val="0"/>
          </w:rPr>
          <w:t>1.3.6.1.4.1.19376.1.5.3.1.3.28</w:t>
        </w:r>
      </w:hyperlink>
      <w:r w:rsidRPr="001B54C3">
        <w:rPr>
          <w:noProof w:val="0"/>
        </w:rPr>
        <w:t>'/&gt;</w:t>
      </w:r>
    </w:p>
    <w:p w14:paraId="2590400B" w14:textId="77777777" w:rsidR="00866BDC" w:rsidRPr="001B54C3" w:rsidRDefault="00866BDC">
      <w:pPr>
        <w:pStyle w:val="XMLFragment"/>
        <w:rPr>
          <w:noProof w:val="0"/>
        </w:rPr>
      </w:pPr>
      <w:r w:rsidRPr="001B54C3">
        <w:rPr>
          <w:noProof w:val="0"/>
        </w:rPr>
        <w:t xml:space="preserve">        &lt;!-- Required Coded Results Section content --&gt;</w:t>
      </w:r>
    </w:p>
    <w:p w14:paraId="29F5A337" w14:textId="77777777" w:rsidR="00866BDC" w:rsidRPr="001B54C3" w:rsidRDefault="00866BDC">
      <w:pPr>
        <w:pStyle w:val="XMLFragment"/>
        <w:rPr>
          <w:noProof w:val="0"/>
        </w:rPr>
      </w:pPr>
      <w:r w:rsidRPr="001B54C3">
        <w:rPr>
          <w:noProof w:val="0"/>
        </w:rPr>
        <w:t xml:space="preserve">      &lt;/section&gt;</w:t>
      </w:r>
    </w:p>
    <w:p w14:paraId="4F8337D1" w14:textId="77777777" w:rsidR="00866BDC" w:rsidRPr="001B54C3" w:rsidRDefault="00866BDC">
      <w:pPr>
        <w:pStyle w:val="XMLFragment"/>
        <w:rPr>
          <w:noProof w:val="0"/>
        </w:rPr>
      </w:pPr>
      <w:r w:rsidRPr="001B54C3">
        <w:rPr>
          <w:noProof w:val="0"/>
        </w:rPr>
        <w:t xml:space="preserve">    &lt;/component&gt;</w:t>
      </w:r>
      <w:r w:rsidRPr="001B54C3">
        <w:rPr>
          <w:noProof w:val="0"/>
        </w:rPr>
        <w:br/>
        <w:t xml:space="preserve">    &lt;component&gt;</w:t>
      </w:r>
    </w:p>
    <w:p w14:paraId="780127A9" w14:textId="77777777" w:rsidR="00866BDC" w:rsidRPr="001B54C3" w:rsidRDefault="00866BDC">
      <w:pPr>
        <w:pStyle w:val="XMLFragment"/>
        <w:rPr>
          <w:noProof w:val="0"/>
        </w:rPr>
      </w:pPr>
      <w:r w:rsidRPr="001B54C3">
        <w:rPr>
          <w:noProof w:val="0"/>
        </w:rPr>
        <w:t xml:space="preserve">      &lt;section&gt;</w:t>
      </w:r>
    </w:p>
    <w:p w14:paraId="5F5B7D52" w14:textId="77777777" w:rsidR="00866BDC" w:rsidRPr="001B54C3" w:rsidRDefault="00866BDC">
      <w:pPr>
        <w:pStyle w:val="XMLFragment"/>
        <w:rPr>
          <w:noProof w:val="0"/>
        </w:rPr>
      </w:pPr>
      <w:r w:rsidRPr="001B54C3">
        <w:rPr>
          <w:noProof w:val="0"/>
        </w:rPr>
        <w:t xml:space="preserve">        &lt;templateId root='</w:t>
      </w:r>
      <w:hyperlink w:anchor="_1.3.6.1.4.1.19376.1.5.3.1.1.13.2.5.htm" w:tooltip="1.3.6.1.4.1.19376.1.5.3.1.1.13.2.5" w:history="1">
        <w:r w:rsidRPr="001B54C3">
          <w:rPr>
            <w:rStyle w:val="Hyperlink"/>
            <w:bCs/>
            <w:noProof w:val="0"/>
          </w:rPr>
          <w:t>1.3.6.1.4.1.19376.1.5.3.1.1.13.2.5</w:t>
        </w:r>
      </w:hyperlink>
      <w:r w:rsidRPr="001B54C3">
        <w:rPr>
          <w:noProof w:val="0"/>
        </w:rPr>
        <w:t>'/&gt;</w:t>
      </w:r>
    </w:p>
    <w:p w14:paraId="53E3A79A" w14:textId="77777777" w:rsidR="00866BDC" w:rsidRPr="001B54C3" w:rsidRDefault="00866BDC">
      <w:pPr>
        <w:pStyle w:val="XMLFragment"/>
        <w:rPr>
          <w:noProof w:val="0"/>
        </w:rPr>
      </w:pPr>
      <w:r w:rsidRPr="001B54C3">
        <w:rPr>
          <w:noProof w:val="0"/>
        </w:rPr>
        <w:t xml:space="preserve">        &lt;!-- Required Assessment and Plan Section content --&gt;</w:t>
      </w:r>
    </w:p>
    <w:p w14:paraId="5FA19F9A" w14:textId="77777777" w:rsidR="00866BDC" w:rsidRPr="001B54C3" w:rsidRDefault="00866BDC">
      <w:pPr>
        <w:pStyle w:val="XMLFragment"/>
        <w:rPr>
          <w:noProof w:val="0"/>
        </w:rPr>
      </w:pPr>
      <w:r w:rsidRPr="001B54C3">
        <w:rPr>
          <w:noProof w:val="0"/>
        </w:rPr>
        <w:t xml:space="preserve">      &lt;/section&gt;</w:t>
      </w:r>
    </w:p>
    <w:p w14:paraId="5674BCEC" w14:textId="77777777" w:rsidR="00866BDC" w:rsidRPr="001B54C3" w:rsidRDefault="00866BDC">
      <w:pPr>
        <w:pStyle w:val="XMLFragment"/>
        <w:rPr>
          <w:noProof w:val="0"/>
        </w:rPr>
      </w:pPr>
      <w:r w:rsidRPr="001B54C3">
        <w:rPr>
          <w:noProof w:val="0"/>
        </w:rPr>
        <w:t xml:space="preserve">    &lt;/component&gt;</w:t>
      </w:r>
      <w:r w:rsidRPr="001B54C3">
        <w:rPr>
          <w:noProof w:val="0"/>
        </w:rPr>
        <w:br/>
        <w:t xml:space="preserve">  &lt;/</w:t>
      </w:r>
      <w:r w:rsidR="006C140A" w:rsidRPr="001B54C3">
        <w:rPr>
          <w:noProof w:val="0"/>
        </w:rPr>
        <w:t>structuredBody</w:t>
      </w:r>
      <w:r w:rsidRPr="001B54C3">
        <w:rPr>
          <w:noProof w:val="0"/>
        </w:rPr>
        <w:t>&gt;&lt;/component&gt;</w:t>
      </w:r>
    </w:p>
    <w:p w14:paraId="57808BBD" w14:textId="77777777" w:rsidR="00866BDC" w:rsidRPr="001B54C3" w:rsidRDefault="00866BDC">
      <w:pPr>
        <w:pStyle w:val="XMLFragment"/>
        <w:rPr>
          <w:noProof w:val="0"/>
        </w:rPr>
      </w:pPr>
      <w:r w:rsidRPr="001B54C3">
        <w:rPr>
          <w:noProof w:val="0"/>
        </w:rPr>
        <w:t>&lt;/ClinicalDocument&gt;</w:t>
      </w:r>
    </w:p>
    <w:p w14:paraId="797DC1F9" w14:textId="77777777" w:rsidR="00866BDC" w:rsidRPr="001B54C3" w:rsidRDefault="00866BDC">
      <w:pPr>
        <w:pStyle w:val="FigureTitle"/>
      </w:pPr>
      <w:r w:rsidRPr="001B54C3">
        <w:t>Figure 6.3.1.x</w:t>
      </w:r>
      <w:r w:rsidR="00C94810" w:rsidRPr="001B54C3">
        <w:t>.5</w:t>
      </w:r>
      <w:r w:rsidR="005B6ADC" w:rsidRPr="001B54C3">
        <w:t>-1:</w:t>
      </w:r>
      <w:r w:rsidRPr="001B54C3">
        <w:t xml:space="preserve"> Sample History and Physical Document</w:t>
      </w:r>
    </w:p>
    <w:p w14:paraId="6887785F" w14:textId="77777777" w:rsidR="00866BDC" w:rsidRPr="001B54C3" w:rsidRDefault="00866BDC">
      <w:pPr>
        <w:pStyle w:val="BodyText"/>
      </w:pPr>
    </w:p>
    <w:p w14:paraId="3021CBB9" w14:textId="77777777" w:rsidR="00866BDC" w:rsidRPr="001B54C3" w:rsidRDefault="00866BDC" w:rsidP="00503377">
      <w:pPr>
        <w:pStyle w:val="EditorInstructions"/>
      </w:pPr>
      <w:r w:rsidRPr="001B54C3">
        <w:t>Add Section 6.3.2</w:t>
      </w:r>
    </w:p>
    <w:p w14:paraId="1B9151AD" w14:textId="77777777" w:rsidR="00866BDC" w:rsidRPr="001B54C3" w:rsidRDefault="00866BDC">
      <w:pPr>
        <w:pStyle w:val="Heading3"/>
        <w:rPr>
          <w:noProof w:val="0"/>
        </w:rPr>
      </w:pPr>
      <w:bookmarkStart w:id="71" w:name="_Toc466555173"/>
      <w:r w:rsidRPr="001B54C3">
        <w:rPr>
          <w:noProof w:val="0"/>
        </w:rPr>
        <w:t>6.3.2 CDA Header Content Modules</w:t>
      </w:r>
      <w:bookmarkEnd w:id="71"/>
    </w:p>
    <w:p w14:paraId="30F708AE" w14:textId="77777777" w:rsidR="00866BDC" w:rsidRPr="001B54C3" w:rsidRDefault="00866BDC" w:rsidP="00503377">
      <w:pPr>
        <w:pStyle w:val="EditorInstructions"/>
      </w:pPr>
      <w:r w:rsidRPr="001B54C3">
        <w:t>Add Section 6.3.2.1</w:t>
      </w:r>
    </w:p>
    <w:p w14:paraId="1014C2D8" w14:textId="77777777" w:rsidR="00866BDC" w:rsidRPr="001B54C3" w:rsidRDefault="00866BDC">
      <w:pPr>
        <w:pStyle w:val="Heading4"/>
        <w:rPr>
          <w:noProof w:val="0"/>
        </w:rPr>
      </w:pPr>
      <w:bookmarkStart w:id="72" w:name="_Toc466555174"/>
      <w:r w:rsidRPr="001B54C3">
        <w:rPr>
          <w:noProof w:val="0"/>
        </w:rPr>
        <w:t>6.3.2.1 Language Communication 1.3.6.1.4.1.19376.1.5.3.1.2.1</w:t>
      </w:r>
      <w:bookmarkEnd w:id="72"/>
    </w:p>
    <w:p w14:paraId="0783A4D3" w14:textId="77777777" w:rsidR="00866BDC" w:rsidRPr="001B54C3" w:rsidRDefault="00866BDC" w:rsidP="00503377">
      <w:pPr>
        <w:pStyle w:val="EditorInstructions"/>
      </w:pPr>
      <w:r w:rsidRPr="001B54C3">
        <w:t>Add Section 6.3.2.2</w:t>
      </w:r>
    </w:p>
    <w:p w14:paraId="6056E9A6" w14:textId="77777777" w:rsidR="00866BDC" w:rsidRPr="001B54C3" w:rsidRDefault="00866BDC">
      <w:pPr>
        <w:pStyle w:val="Heading4"/>
        <w:rPr>
          <w:noProof w:val="0"/>
        </w:rPr>
      </w:pPr>
      <w:bookmarkStart w:id="73" w:name="_Toc466555175"/>
      <w:r w:rsidRPr="001B54C3">
        <w:rPr>
          <w:noProof w:val="0"/>
        </w:rPr>
        <w:t>6.3.2.2 Employer and School Contacts 1.3.6.1.4.1.19376.1.5.3.1.2.2</w:t>
      </w:r>
      <w:bookmarkEnd w:id="73"/>
    </w:p>
    <w:p w14:paraId="014E6B96" w14:textId="77777777" w:rsidR="00866BDC" w:rsidRPr="001B54C3" w:rsidRDefault="00866BDC" w:rsidP="00503377">
      <w:pPr>
        <w:pStyle w:val="EditorInstructions"/>
      </w:pPr>
      <w:r w:rsidRPr="001B54C3">
        <w:t>Add Section 6.3.2.3</w:t>
      </w:r>
    </w:p>
    <w:p w14:paraId="38820AA5" w14:textId="77777777" w:rsidR="00866BDC" w:rsidRPr="001B54C3" w:rsidRDefault="00866BDC">
      <w:pPr>
        <w:pStyle w:val="Heading4"/>
        <w:rPr>
          <w:noProof w:val="0"/>
        </w:rPr>
      </w:pPr>
      <w:bookmarkStart w:id="74" w:name="_Toc466555176"/>
      <w:r w:rsidRPr="001B54C3">
        <w:rPr>
          <w:noProof w:val="0"/>
        </w:rPr>
        <w:t>6.3.2.3 Healthcare Providers and Pharmacies 1.3.6.1.4.1.19376.1.5.3.1.2.3</w:t>
      </w:r>
      <w:bookmarkEnd w:id="74"/>
    </w:p>
    <w:p w14:paraId="6FDF3BC6" w14:textId="77777777" w:rsidR="00866BDC" w:rsidRPr="001B54C3" w:rsidRDefault="00866BDC" w:rsidP="00503377">
      <w:pPr>
        <w:pStyle w:val="EditorInstructions"/>
      </w:pPr>
      <w:r w:rsidRPr="001B54C3">
        <w:t>Add Section 6.3.2.4</w:t>
      </w:r>
    </w:p>
    <w:p w14:paraId="62050C72" w14:textId="77777777" w:rsidR="00866BDC" w:rsidRPr="001B54C3" w:rsidRDefault="00866BDC">
      <w:pPr>
        <w:pStyle w:val="Heading4"/>
        <w:rPr>
          <w:noProof w:val="0"/>
        </w:rPr>
      </w:pPr>
      <w:bookmarkStart w:id="75" w:name="_Toc466555177"/>
      <w:r w:rsidRPr="001B54C3">
        <w:rPr>
          <w:noProof w:val="0"/>
        </w:rPr>
        <w:t>6.3.2.4 Patient Contacts 1.3.6.1.4.1.19376.1.5.3.1.2.4</w:t>
      </w:r>
      <w:bookmarkEnd w:id="75"/>
    </w:p>
    <w:p w14:paraId="76BB5271" w14:textId="77777777" w:rsidR="00866BDC" w:rsidRPr="001B54C3" w:rsidRDefault="00866BDC" w:rsidP="00503377">
      <w:pPr>
        <w:pStyle w:val="EditorInstructions"/>
      </w:pPr>
      <w:r w:rsidRPr="001B54C3">
        <w:t>Add Section 6.3.2.5</w:t>
      </w:r>
    </w:p>
    <w:p w14:paraId="0B56C1E0" w14:textId="77777777" w:rsidR="00866BDC" w:rsidRPr="001B54C3" w:rsidRDefault="00866BDC">
      <w:pPr>
        <w:pStyle w:val="Heading4"/>
        <w:rPr>
          <w:noProof w:val="0"/>
        </w:rPr>
      </w:pPr>
      <w:bookmarkStart w:id="76" w:name="_Toc466555178"/>
      <w:r w:rsidRPr="001B54C3">
        <w:rPr>
          <w:noProof w:val="0"/>
        </w:rPr>
        <w:t>6.3.2.5 Spouse 1.3.6.1.4.1.19376.1.5.3.1.2.4.1</w:t>
      </w:r>
      <w:bookmarkEnd w:id="76"/>
    </w:p>
    <w:p w14:paraId="1A585591" w14:textId="77777777" w:rsidR="00866BDC" w:rsidRPr="001B54C3" w:rsidRDefault="00866BDC">
      <w:pPr>
        <w:pStyle w:val="BodyText"/>
      </w:pPr>
      <w:r w:rsidRPr="001B54C3">
        <w:t xml:space="preserve">The spouse header element records the spouse of a patient, and inherits other constraints from the </w:t>
      </w:r>
      <w:r w:rsidR="00503377" w:rsidRPr="001B54C3">
        <w:rPr>
          <w:rStyle w:val="Hyperlink"/>
        </w:rPr>
        <w:t>Patient Contacts</w:t>
      </w:r>
      <w:r w:rsidRPr="001B54C3">
        <w:t xml:space="preserve"> entry. Items in bold in the example below show the additional constraints on this element. </w:t>
      </w:r>
    </w:p>
    <w:p w14:paraId="49D74F14" w14:textId="77777777" w:rsidR="00866BDC" w:rsidRPr="001B54C3" w:rsidRDefault="00866BDC">
      <w:pPr>
        <w:pStyle w:val="BodyText"/>
      </w:pPr>
      <w:r w:rsidRPr="001B54C3">
        <w:lastRenderedPageBreak/>
        <w:t xml:space="preserve">This element </w:t>
      </w:r>
      <w:r w:rsidR="00D81C6B" w:rsidRPr="001B54C3">
        <w:t>SHALL</w:t>
      </w:r>
      <w:r w:rsidR="00D81C6B" w:rsidRPr="001B54C3" w:rsidDel="00D81C6B">
        <w:rPr>
          <w:i/>
        </w:rPr>
        <w:t xml:space="preserve"> </w:t>
      </w:r>
      <w:r w:rsidRPr="001B54C3">
        <w:t xml:space="preserve">be included as a participant in the header of the CDA document in the event of the pregnancy. If this does not apply to the patient this element SHALL use a null flavor. </w:t>
      </w:r>
    </w:p>
    <w:p w14:paraId="64017CF8" w14:textId="77777777" w:rsidR="00866BDC" w:rsidRPr="001B54C3" w:rsidRDefault="00866BDC">
      <w:pPr>
        <w:pStyle w:val="Heading5"/>
        <w:rPr>
          <w:noProof w:val="0"/>
          <w:lang w:val="en-US"/>
        </w:rPr>
      </w:pPr>
      <w:bookmarkStart w:id="77" w:name="_Toc466555179"/>
      <w:r w:rsidRPr="001B54C3">
        <w:rPr>
          <w:noProof w:val="0"/>
          <w:lang w:val="en-US"/>
        </w:rPr>
        <w:t>6.3.2.5.1 Parent Template</w:t>
      </w:r>
      <w:bookmarkEnd w:id="77"/>
    </w:p>
    <w:p w14:paraId="2824139B" w14:textId="77777777" w:rsidR="00866BDC" w:rsidRPr="001B54C3" w:rsidRDefault="00866BDC">
      <w:pPr>
        <w:pStyle w:val="BodyText"/>
      </w:pPr>
      <w:r w:rsidRPr="001B54C3">
        <w:t xml:space="preserve">The parent of this template is </w:t>
      </w:r>
      <w:r w:rsidR="00503377" w:rsidRPr="001B54C3">
        <w:rPr>
          <w:rStyle w:val="Hyperlink"/>
        </w:rPr>
        <w:t>Patient Contacts</w:t>
      </w:r>
      <w:r w:rsidRPr="001B54C3">
        <w:t xml:space="preserve">. </w:t>
      </w:r>
    </w:p>
    <w:p w14:paraId="0B10EF2A" w14:textId="77777777" w:rsidR="00866BDC" w:rsidRPr="001B54C3" w:rsidRDefault="00866BDC">
      <w:pPr>
        <w:pStyle w:val="Heading5"/>
        <w:rPr>
          <w:noProof w:val="0"/>
          <w:lang w:val="en-US"/>
        </w:rPr>
      </w:pPr>
      <w:bookmarkStart w:id="78" w:name="_Toc466555180"/>
      <w:r w:rsidRPr="001B54C3">
        <w:rPr>
          <w:noProof w:val="0"/>
          <w:lang w:val="en-US"/>
        </w:rPr>
        <w:t>6.3.2.5.2 Specification</w:t>
      </w:r>
      <w:bookmarkEnd w:id="78"/>
    </w:p>
    <w:p w14:paraId="23B3C72C" w14:textId="77777777" w:rsidR="00866BDC" w:rsidRPr="001B54C3" w:rsidRDefault="00866BDC">
      <w:pPr>
        <w:pStyle w:val="XMLFragment"/>
        <w:rPr>
          <w:noProof w:val="0"/>
        </w:rPr>
      </w:pPr>
      <w:r w:rsidRPr="001B54C3">
        <w:rPr>
          <w:noProof w:val="0"/>
        </w:rPr>
        <w:t>&lt;participant typeCode='IND'&gt;</w:t>
      </w:r>
    </w:p>
    <w:p w14:paraId="42EC9D34" w14:textId="77777777" w:rsidR="00866BDC" w:rsidRPr="001B54C3" w:rsidRDefault="00866BDC">
      <w:pPr>
        <w:pStyle w:val="XMLFragment"/>
        <w:rPr>
          <w:noProof w:val="0"/>
        </w:rPr>
      </w:pPr>
      <w:r w:rsidRPr="001B54C3">
        <w:rPr>
          <w:noProof w:val="0"/>
        </w:rPr>
        <w:t xml:space="preserve"> &lt;templateId root='1.3.6.1.4.1.19376.1.5.3.1.2.4'/&gt;</w:t>
      </w:r>
    </w:p>
    <w:p w14:paraId="0A57B2E7" w14:textId="77777777" w:rsidR="00866BDC" w:rsidRPr="001B54C3" w:rsidRDefault="00866BDC">
      <w:pPr>
        <w:pStyle w:val="XMLFragment"/>
        <w:rPr>
          <w:noProof w:val="0"/>
        </w:rPr>
      </w:pPr>
      <w:r w:rsidRPr="001B54C3">
        <w:rPr>
          <w:noProof w:val="0"/>
        </w:rPr>
        <w:t xml:space="preserve"> &lt;templateId root='1.3.6.1.4.1.19376.1.5.3.1.2.4.1'/&gt;</w:t>
      </w:r>
    </w:p>
    <w:p w14:paraId="617707AE" w14:textId="77777777" w:rsidR="00866BDC" w:rsidRPr="001B54C3" w:rsidRDefault="00866BDC">
      <w:pPr>
        <w:pStyle w:val="XMLFragment"/>
        <w:rPr>
          <w:noProof w:val="0"/>
        </w:rPr>
      </w:pPr>
      <w:r w:rsidRPr="001B54C3">
        <w:rPr>
          <w:noProof w:val="0"/>
        </w:rPr>
        <w:t xml:space="preserve"> &lt;time value='20070213'/&gt;</w:t>
      </w:r>
    </w:p>
    <w:p w14:paraId="2E6E8E28" w14:textId="77777777" w:rsidR="00866BDC" w:rsidRPr="001B54C3" w:rsidRDefault="00866BDC">
      <w:pPr>
        <w:pStyle w:val="XMLFragment"/>
        <w:rPr>
          <w:noProof w:val="0"/>
        </w:rPr>
      </w:pPr>
      <w:r w:rsidRPr="001B54C3">
        <w:rPr>
          <w:noProof w:val="0"/>
        </w:rPr>
        <w:t xml:space="preserve"> &lt;associatedEntity classCode='PRS'&gt;</w:t>
      </w:r>
    </w:p>
    <w:p w14:paraId="6250563E" w14:textId="77777777" w:rsidR="00866BDC" w:rsidRPr="001B54C3" w:rsidRDefault="00866BDC">
      <w:pPr>
        <w:pStyle w:val="XMLFragment"/>
        <w:rPr>
          <w:noProof w:val="0"/>
        </w:rPr>
      </w:pPr>
      <w:r w:rsidRPr="001B54C3">
        <w:rPr>
          <w:noProof w:val="0"/>
        </w:rPr>
        <w:t xml:space="preserve">   &lt;code code='xx-spouse|184142008' displayName=' ' codeSystem='2.16.840.1.113883.6.96' codeSystemName='SNOMED CT'/&gt;</w:t>
      </w:r>
    </w:p>
    <w:p w14:paraId="3F096DD4" w14:textId="77777777" w:rsidR="00866BDC" w:rsidRPr="001B54C3" w:rsidRDefault="00866BDC">
      <w:pPr>
        <w:pStyle w:val="XMLFragment"/>
        <w:rPr>
          <w:noProof w:val="0"/>
        </w:rPr>
      </w:pPr>
      <w:r w:rsidRPr="001B54C3">
        <w:rPr>
          <w:noProof w:val="0"/>
        </w:rPr>
        <w:t xml:space="preserve">   &lt;addr&gt;&lt;/addr&gt;</w:t>
      </w:r>
    </w:p>
    <w:p w14:paraId="67C727AB" w14:textId="77777777" w:rsidR="00866BDC" w:rsidRPr="001B54C3" w:rsidRDefault="00866BDC">
      <w:pPr>
        <w:pStyle w:val="XMLFragment"/>
        <w:rPr>
          <w:noProof w:val="0"/>
        </w:rPr>
      </w:pPr>
      <w:r w:rsidRPr="001B54C3">
        <w:rPr>
          <w:noProof w:val="0"/>
        </w:rPr>
        <w:t xml:space="preserve">   &lt;telecom value=' ' use=' '/&gt;</w:t>
      </w:r>
    </w:p>
    <w:p w14:paraId="5E49BA2A" w14:textId="77777777" w:rsidR="00866BDC" w:rsidRPr="001B54C3" w:rsidRDefault="00866BDC">
      <w:pPr>
        <w:pStyle w:val="XMLFragment"/>
        <w:rPr>
          <w:noProof w:val="0"/>
        </w:rPr>
      </w:pPr>
      <w:r w:rsidRPr="001B54C3">
        <w:rPr>
          <w:noProof w:val="0"/>
        </w:rPr>
        <w:t xml:space="preserve">   &lt;assignedPerson&gt;&lt;name&gt;&lt;/name&gt;&lt;/assignedPerson&gt;</w:t>
      </w:r>
    </w:p>
    <w:p w14:paraId="4D77BE70" w14:textId="77777777" w:rsidR="00866BDC" w:rsidRPr="001B54C3" w:rsidRDefault="00866BDC">
      <w:pPr>
        <w:pStyle w:val="XMLFragment"/>
        <w:rPr>
          <w:noProof w:val="0"/>
        </w:rPr>
      </w:pPr>
      <w:r w:rsidRPr="001B54C3">
        <w:rPr>
          <w:noProof w:val="0"/>
        </w:rPr>
        <w:t xml:space="preserve"> &lt;/associatedEntity&gt;</w:t>
      </w:r>
    </w:p>
    <w:p w14:paraId="05D1BF15" w14:textId="77777777" w:rsidR="00866BDC" w:rsidRPr="000A6AA8" w:rsidRDefault="00866BDC">
      <w:pPr>
        <w:pStyle w:val="XMLFragment"/>
        <w:rPr>
          <w:noProof w:val="0"/>
          <w:lang w:val="nl-NL"/>
          <w:rPrChange w:id="79" w:author="Michael Clifton" w:date="2018-10-11T09:55:00Z">
            <w:rPr>
              <w:noProof w:val="0"/>
            </w:rPr>
          </w:rPrChange>
        </w:rPr>
      </w:pPr>
      <w:r w:rsidRPr="000A6AA8">
        <w:rPr>
          <w:noProof w:val="0"/>
          <w:lang w:val="nl-NL"/>
          <w:rPrChange w:id="80" w:author="Michael Clifton" w:date="2018-10-11T09:55:00Z">
            <w:rPr>
              <w:noProof w:val="0"/>
            </w:rPr>
          </w:rPrChange>
        </w:rPr>
        <w:t>&lt;/participant&gt;</w:t>
      </w:r>
    </w:p>
    <w:p w14:paraId="5A9C4DC9" w14:textId="77777777" w:rsidR="00866BDC" w:rsidRPr="000A6AA8" w:rsidRDefault="00866BDC">
      <w:pPr>
        <w:pStyle w:val="Heading5"/>
        <w:rPr>
          <w:noProof w:val="0"/>
          <w:lang w:val="nl-NL"/>
          <w:rPrChange w:id="81" w:author="Michael Clifton" w:date="2018-10-11T09:55:00Z">
            <w:rPr>
              <w:noProof w:val="0"/>
              <w:lang w:val="en-US"/>
            </w:rPr>
          </w:rPrChange>
        </w:rPr>
      </w:pPr>
      <w:bookmarkStart w:id="82" w:name="_Toc466555181"/>
      <w:r w:rsidRPr="000A6AA8">
        <w:rPr>
          <w:noProof w:val="0"/>
          <w:lang w:val="nl-NL"/>
          <w:rPrChange w:id="83" w:author="Michael Clifton" w:date="2018-10-11T09:55:00Z">
            <w:rPr>
              <w:noProof w:val="0"/>
              <w:lang w:val="en-US"/>
            </w:rPr>
          </w:rPrChange>
        </w:rPr>
        <w:t>6.3.2.5.3 &lt;templateId root='1.3.6.1.4.1.19376.1.5.3.1.2.4'/&gt;&lt;templateId root='1.3.6.1.4.1.19376.1.5.3.1.2.4.1'/&gt;</w:t>
      </w:r>
      <w:bookmarkEnd w:id="82"/>
    </w:p>
    <w:p w14:paraId="39610AF6" w14:textId="77777777" w:rsidR="00866BDC" w:rsidRPr="001B54C3" w:rsidRDefault="00866BDC">
      <w:pPr>
        <w:pStyle w:val="BodyText"/>
      </w:pPr>
      <w:r w:rsidRPr="001B54C3">
        <w:t xml:space="preserve">The &lt;templateId&gt; element identifies this person as a spouse and must be recorded exactly as shown above. </w:t>
      </w:r>
    </w:p>
    <w:p w14:paraId="5AEE4B45" w14:textId="77777777" w:rsidR="00866BDC" w:rsidRPr="001B54C3" w:rsidRDefault="00866BDC">
      <w:pPr>
        <w:pStyle w:val="XMLFragment"/>
        <w:rPr>
          <w:noProof w:val="0"/>
        </w:rPr>
      </w:pPr>
      <w:r w:rsidRPr="001B54C3">
        <w:rPr>
          <w:noProof w:val="0"/>
        </w:rPr>
        <w:t>&lt;rule context='hl7:templateId/@root="1.3.6.1.4.1.19376.1.5.3.1.2.4.1"]'&gt;</w:t>
      </w:r>
    </w:p>
    <w:p w14:paraId="02CA6FFC" w14:textId="77777777" w:rsidR="00866BDC" w:rsidRPr="001B54C3" w:rsidRDefault="00866BDC">
      <w:pPr>
        <w:pStyle w:val="XMLFragment"/>
        <w:rPr>
          <w:noProof w:val="0"/>
        </w:rPr>
      </w:pPr>
      <w:r w:rsidRPr="001B54C3">
        <w:rPr>
          <w:noProof w:val="0"/>
        </w:rPr>
        <w:t xml:space="preserve">  &lt;assert test='hl7:templateId/@root="1.3.6.1.4.1.19376.1.5.3.1.2.4"'&gt;</w:t>
      </w:r>
    </w:p>
    <w:p w14:paraId="2B36C8D3" w14:textId="77777777" w:rsidR="00866BDC" w:rsidRPr="001B54C3" w:rsidRDefault="00866BDC">
      <w:pPr>
        <w:pStyle w:val="XMLFragment"/>
        <w:rPr>
          <w:noProof w:val="0"/>
        </w:rPr>
      </w:pPr>
      <w:r w:rsidRPr="001B54C3">
        <w:rPr>
          <w:noProof w:val="0"/>
        </w:rPr>
        <w:t xml:space="preserve">    A participant using template 1.3.6.1.4.1.19376.1.5.3.1.2.4.1 must also use template 1.3.6.1.4.1.19376.1.5.3.1.2.4.</w:t>
      </w:r>
    </w:p>
    <w:p w14:paraId="6FC31BEC" w14:textId="77777777" w:rsidR="00866BDC" w:rsidRPr="001B54C3" w:rsidRDefault="00866BDC">
      <w:pPr>
        <w:pStyle w:val="XMLFragment"/>
        <w:rPr>
          <w:noProof w:val="0"/>
        </w:rPr>
      </w:pPr>
      <w:r w:rsidRPr="001B54C3">
        <w:rPr>
          <w:noProof w:val="0"/>
        </w:rPr>
        <w:t xml:space="preserve">  &lt;/assert&gt;</w:t>
      </w:r>
    </w:p>
    <w:p w14:paraId="2B131257" w14:textId="77777777" w:rsidR="00866BDC" w:rsidRPr="001B54C3" w:rsidRDefault="00866BDC">
      <w:pPr>
        <w:pStyle w:val="XMLFragment"/>
        <w:rPr>
          <w:noProof w:val="0"/>
        </w:rPr>
      </w:pPr>
      <w:r w:rsidRPr="001B54C3">
        <w:rPr>
          <w:noProof w:val="0"/>
        </w:rPr>
        <w:t>&lt;/rule&gt;</w:t>
      </w:r>
    </w:p>
    <w:p w14:paraId="15B352C6" w14:textId="77777777" w:rsidR="00866BDC" w:rsidRPr="001B54C3" w:rsidRDefault="00866BDC">
      <w:pPr>
        <w:pStyle w:val="Heading5"/>
        <w:rPr>
          <w:noProof w:val="0"/>
          <w:lang w:val="en-US"/>
        </w:rPr>
      </w:pPr>
      <w:bookmarkStart w:id="84" w:name="_Toc466555182"/>
      <w:r w:rsidRPr="001B54C3">
        <w:rPr>
          <w:noProof w:val="0"/>
          <w:lang w:val="en-US"/>
        </w:rPr>
        <w:t>6.3.2.5.4 &lt;associatedEntity classCode=’PRS’&gt;</w:t>
      </w:r>
      <w:bookmarkEnd w:id="84"/>
    </w:p>
    <w:p w14:paraId="1B7B2E21" w14:textId="77777777" w:rsidR="00866BDC" w:rsidRPr="001B54C3" w:rsidRDefault="00866BDC">
      <w:pPr>
        <w:pStyle w:val="BodyText"/>
      </w:pPr>
      <w:r w:rsidRPr="001B54C3">
        <w:t xml:space="preserve">The classCode attribute of the &lt;associatedEntity&gt; element shall be PRS. </w:t>
      </w:r>
    </w:p>
    <w:p w14:paraId="5FA5644E" w14:textId="77777777" w:rsidR="00866BDC" w:rsidRPr="001B54C3" w:rsidRDefault="00866BDC">
      <w:pPr>
        <w:pStyle w:val="XMLFragment"/>
        <w:rPr>
          <w:noProof w:val="0"/>
        </w:rPr>
      </w:pPr>
      <w:r w:rsidRPr="001B54C3">
        <w:rPr>
          <w:noProof w:val="0"/>
        </w:rPr>
        <w:t>&lt;rule context='hl7:templateId/@root="1.3.6.1.4.1.19376.1.5.3.1.2.4.1"]'&gt;</w:t>
      </w:r>
    </w:p>
    <w:p w14:paraId="6705E6A4" w14:textId="77777777" w:rsidR="00866BDC" w:rsidRPr="001B54C3" w:rsidRDefault="00866BDC">
      <w:pPr>
        <w:pStyle w:val="XMLFragment"/>
        <w:rPr>
          <w:noProof w:val="0"/>
        </w:rPr>
      </w:pPr>
      <w:r w:rsidRPr="001B54C3">
        <w:rPr>
          <w:noProof w:val="0"/>
        </w:rPr>
        <w:t xml:space="preserve">  &lt;assert test='../hl7:associatedEntity/@classCode = "PRS"'&gt;</w:t>
      </w:r>
    </w:p>
    <w:p w14:paraId="686E0767" w14:textId="77777777" w:rsidR="00866BDC" w:rsidRPr="001B54C3" w:rsidRDefault="00866BDC">
      <w:pPr>
        <w:pStyle w:val="XMLFragment"/>
        <w:rPr>
          <w:noProof w:val="0"/>
        </w:rPr>
      </w:pPr>
      <w:r w:rsidRPr="001B54C3">
        <w:rPr>
          <w:noProof w:val="0"/>
        </w:rPr>
        <w:t xml:space="preserve">    The classCode attribute of the associated entity shall be PRS.</w:t>
      </w:r>
    </w:p>
    <w:p w14:paraId="601EF4D9" w14:textId="77777777" w:rsidR="00866BDC" w:rsidRPr="001B54C3" w:rsidRDefault="00866BDC">
      <w:pPr>
        <w:pStyle w:val="XMLFragment"/>
        <w:rPr>
          <w:noProof w:val="0"/>
        </w:rPr>
      </w:pPr>
      <w:r w:rsidRPr="001B54C3">
        <w:rPr>
          <w:noProof w:val="0"/>
        </w:rPr>
        <w:t xml:space="preserve">  &lt;/assert&gt;</w:t>
      </w:r>
    </w:p>
    <w:p w14:paraId="1EA42165" w14:textId="77777777" w:rsidR="00866BDC" w:rsidRPr="001B54C3" w:rsidRDefault="00866BDC">
      <w:pPr>
        <w:pStyle w:val="XMLFragment"/>
        <w:rPr>
          <w:noProof w:val="0"/>
        </w:rPr>
      </w:pPr>
      <w:r w:rsidRPr="001B54C3">
        <w:rPr>
          <w:noProof w:val="0"/>
        </w:rPr>
        <w:t>&lt;/rule&gt;</w:t>
      </w:r>
    </w:p>
    <w:p w14:paraId="19A1DD23" w14:textId="77777777" w:rsidR="00866BDC" w:rsidRPr="001B54C3" w:rsidRDefault="00866BDC">
      <w:pPr>
        <w:pStyle w:val="Heading5"/>
        <w:rPr>
          <w:noProof w:val="0"/>
          <w:lang w:val="en-US"/>
        </w:rPr>
      </w:pPr>
      <w:bookmarkStart w:id="85" w:name="_Toc466555183"/>
      <w:r w:rsidRPr="001B54C3">
        <w:rPr>
          <w:noProof w:val="0"/>
          <w:lang w:val="en-US"/>
        </w:rPr>
        <w:t>6.3.2.5.5 &lt;code code=</w:t>
      </w:r>
      <w:r w:rsidR="007246A8" w:rsidRPr="001B54C3">
        <w:rPr>
          <w:noProof w:val="0"/>
          <w:lang w:val="en-US"/>
        </w:rPr>
        <w:t>'127848009</w:t>
      </w:r>
      <w:r w:rsidRPr="001B54C3">
        <w:rPr>
          <w:noProof w:val="0"/>
          <w:lang w:val="en-US"/>
        </w:rPr>
        <w:t>|184142008' displayName=' ' codeSystem='2.16.840.1.113883.6.96' codeSystemName='SNOMED CT'/&gt;</w:t>
      </w:r>
      <w:bookmarkEnd w:id="85"/>
    </w:p>
    <w:p w14:paraId="71AD3917" w14:textId="77777777" w:rsidR="00866BDC" w:rsidRPr="001B54C3" w:rsidRDefault="00866BDC">
      <w:pPr>
        <w:pStyle w:val="BodyText"/>
      </w:pPr>
      <w:r w:rsidRPr="001B54C3">
        <w:t>This element SHALL use</w:t>
      </w:r>
      <w:r w:rsidR="007246A8" w:rsidRPr="001B54C3">
        <w:t xml:space="preserve">127848009 </w:t>
      </w:r>
      <w:r w:rsidRPr="001B54C3">
        <w:t>to represent the patient's spouse or 184142008 to represent the patient's next of kin. The code system name is SNOMED CT.</w:t>
      </w:r>
    </w:p>
    <w:p w14:paraId="1D741C19" w14:textId="77777777" w:rsidR="00866BDC" w:rsidRPr="001B54C3" w:rsidRDefault="00866BDC">
      <w:pPr>
        <w:pStyle w:val="Heading5"/>
        <w:rPr>
          <w:noProof w:val="0"/>
          <w:lang w:val="en-US"/>
        </w:rPr>
      </w:pPr>
      <w:bookmarkStart w:id="86" w:name="_Toc466555184"/>
      <w:r w:rsidRPr="001B54C3">
        <w:rPr>
          <w:noProof w:val="0"/>
          <w:lang w:val="en-US"/>
        </w:rPr>
        <w:lastRenderedPageBreak/>
        <w:t>6.3.2.5.6 Completed Example</w:t>
      </w:r>
      <w:bookmarkEnd w:id="86"/>
    </w:p>
    <w:p w14:paraId="0A669E90" w14:textId="77777777" w:rsidR="00866BDC" w:rsidRPr="001B54C3" w:rsidRDefault="00866BDC">
      <w:pPr>
        <w:pStyle w:val="XMLFragment"/>
        <w:rPr>
          <w:noProof w:val="0"/>
        </w:rPr>
      </w:pPr>
      <w:r w:rsidRPr="001B54C3">
        <w:rPr>
          <w:noProof w:val="0"/>
        </w:rPr>
        <w:t xml:space="preserve">  &lt;!-- Husband/Domestic Partner --&gt;</w:t>
      </w:r>
    </w:p>
    <w:p w14:paraId="1DDDA5A0" w14:textId="77777777" w:rsidR="00866BDC" w:rsidRPr="001B54C3" w:rsidRDefault="00866BDC">
      <w:pPr>
        <w:pStyle w:val="XMLFragment"/>
        <w:rPr>
          <w:noProof w:val="0"/>
        </w:rPr>
      </w:pPr>
      <w:r w:rsidRPr="001B54C3">
        <w:rPr>
          <w:noProof w:val="0"/>
        </w:rPr>
        <w:t xml:space="preserve">  &lt;participant typeCode="IND"&gt;</w:t>
      </w:r>
    </w:p>
    <w:p w14:paraId="5B279E26" w14:textId="77777777" w:rsidR="00866BDC" w:rsidRPr="001B54C3" w:rsidRDefault="00866BDC">
      <w:pPr>
        <w:pStyle w:val="XMLFragment"/>
        <w:rPr>
          <w:noProof w:val="0"/>
        </w:rPr>
      </w:pPr>
      <w:r w:rsidRPr="001B54C3">
        <w:rPr>
          <w:noProof w:val="0"/>
        </w:rPr>
        <w:t xml:space="preserve">    &lt;associatedEntity classCode="NOK"&gt; </w:t>
      </w:r>
    </w:p>
    <w:p w14:paraId="19EB0C65" w14:textId="77777777" w:rsidR="00866BDC" w:rsidRPr="001B54C3" w:rsidRDefault="00866BDC">
      <w:pPr>
        <w:pStyle w:val="XMLFragment"/>
        <w:rPr>
          <w:noProof w:val="0"/>
        </w:rPr>
      </w:pPr>
      <w:r w:rsidRPr="001B54C3">
        <w:rPr>
          <w:noProof w:val="0"/>
        </w:rPr>
        <w:t xml:space="preserve">      &lt;code code="184142008" displayName="patient's next of kin" </w:t>
      </w:r>
    </w:p>
    <w:p w14:paraId="69474A71" w14:textId="77777777" w:rsidR="00866BDC" w:rsidRPr="001B54C3" w:rsidRDefault="00866BDC">
      <w:pPr>
        <w:pStyle w:val="XMLFragment"/>
        <w:rPr>
          <w:noProof w:val="0"/>
        </w:rPr>
      </w:pPr>
      <w:r w:rsidRPr="001B54C3">
        <w:rPr>
          <w:noProof w:val="0"/>
        </w:rPr>
        <w:t xml:space="preserve">        codeSystem="2.16.840.1.113883.6.96" codeSystemName="SNOMED CT"/&gt;</w:t>
      </w:r>
    </w:p>
    <w:p w14:paraId="6EFFC364" w14:textId="77777777" w:rsidR="00866BDC" w:rsidRPr="001B54C3" w:rsidRDefault="00866BDC">
      <w:pPr>
        <w:pStyle w:val="XMLFragment"/>
        <w:rPr>
          <w:noProof w:val="0"/>
        </w:rPr>
      </w:pPr>
      <w:r w:rsidRPr="001B54C3">
        <w:rPr>
          <w:noProof w:val="0"/>
        </w:rPr>
        <w:t xml:space="preserve">      &lt;addr&gt;</w:t>
      </w:r>
    </w:p>
    <w:p w14:paraId="64F7B435" w14:textId="77777777" w:rsidR="00866BDC" w:rsidRPr="001B54C3" w:rsidRDefault="00866BDC">
      <w:pPr>
        <w:pStyle w:val="XMLFragment"/>
        <w:rPr>
          <w:noProof w:val="0"/>
        </w:rPr>
      </w:pPr>
      <w:r w:rsidRPr="001B54C3">
        <w:rPr>
          <w:noProof w:val="0"/>
        </w:rPr>
        <w:t xml:space="preserve">        &lt;streetAddressLine&gt;45 Chunn Dr.&lt;/streetAddressLine&gt;</w:t>
      </w:r>
    </w:p>
    <w:p w14:paraId="0DC95037" w14:textId="77777777" w:rsidR="00866BDC" w:rsidRPr="001B54C3" w:rsidRDefault="00866BDC">
      <w:pPr>
        <w:pStyle w:val="XMLFragment"/>
        <w:rPr>
          <w:noProof w:val="0"/>
        </w:rPr>
      </w:pPr>
      <w:r w:rsidRPr="001B54C3">
        <w:rPr>
          <w:noProof w:val="0"/>
        </w:rPr>
        <w:t xml:space="preserve">        &lt;city&gt;Spring Hill&lt;/city&gt;</w:t>
      </w:r>
    </w:p>
    <w:p w14:paraId="7F17043A" w14:textId="77777777" w:rsidR="00866BDC" w:rsidRPr="001B54C3" w:rsidRDefault="00866BDC">
      <w:pPr>
        <w:pStyle w:val="XMLFragment"/>
        <w:rPr>
          <w:noProof w:val="0"/>
        </w:rPr>
      </w:pPr>
      <w:r w:rsidRPr="001B54C3">
        <w:rPr>
          <w:noProof w:val="0"/>
        </w:rPr>
        <w:t xml:space="preserve">        &lt;state&gt;TN&lt;/state&gt;</w:t>
      </w:r>
    </w:p>
    <w:p w14:paraId="310A1264" w14:textId="77777777" w:rsidR="00866BDC" w:rsidRPr="001B54C3" w:rsidRDefault="00866BDC">
      <w:pPr>
        <w:pStyle w:val="XMLFragment"/>
        <w:rPr>
          <w:noProof w:val="0"/>
        </w:rPr>
      </w:pPr>
      <w:r w:rsidRPr="001B54C3">
        <w:rPr>
          <w:noProof w:val="0"/>
        </w:rPr>
        <w:t xml:space="preserve">        &lt;postalCode&gt;37174&lt;/postalCode&gt;</w:t>
      </w:r>
    </w:p>
    <w:p w14:paraId="6A7060C4" w14:textId="77777777" w:rsidR="00866BDC" w:rsidRPr="001B54C3" w:rsidRDefault="00866BDC">
      <w:pPr>
        <w:pStyle w:val="XMLFragment"/>
        <w:rPr>
          <w:noProof w:val="0"/>
        </w:rPr>
      </w:pPr>
      <w:r w:rsidRPr="001B54C3">
        <w:rPr>
          <w:noProof w:val="0"/>
        </w:rPr>
        <w:t xml:space="preserve">        &lt;country&gt;USA&lt;/country&gt;</w:t>
      </w:r>
    </w:p>
    <w:p w14:paraId="743D2241" w14:textId="77777777" w:rsidR="00866BDC" w:rsidRPr="001B54C3" w:rsidRDefault="00866BDC">
      <w:pPr>
        <w:pStyle w:val="XMLFragment"/>
        <w:rPr>
          <w:noProof w:val="0"/>
        </w:rPr>
      </w:pPr>
      <w:r w:rsidRPr="001B54C3">
        <w:rPr>
          <w:noProof w:val="0"/>
        </w:rPr>
        <w:t xml:space="preserve">      &lt;/addr&gt;</w:t>
      </w:r>
    </w:p>
    <w:p w14:paraId="68581CC2" w14:textId="77777777" w:rsidR="00866BDC" w:rsidRPr="001B54C3" w:rsidRDefault="00866BDC">
      <w:pPr>
        <w:pStyle w:val="XMLFragment"/>
        <w:rPr>
          <w:noProof w:val="0"/>
        </w:rPr>
      </w:pPr>
      <w:r w:rsidRPr="001B54C3">
        <w:rPr>
          <w:noProof w:val="0"/>
        </w:rPr>
        <w:t xml:space="preserve">      &lt;telecom value="tel:(999)555-1212" use="WP"/&gt;</w:t>
      </w:r>
    </w:p>
    <w:p w14:paraId="17543624" w14:textId="77777777" w:rsidR="00866BDC" w:rsidRPr="001B54C3" w:rsidRDefault="00866BDC">
      <w:pPr>
        <w:pStyle w:val="XMLFragment"/>
        <w:rPr>
          <w:noProof w:val="0"/>
        </w:rPr>
      </w:pPr>
      <w:r w:rsidRPr="001B54C3">
        <w:rPr>
          <w:noProof w:val="0"/>
        </w:rPr>
        <w:t xml:space="preserve">      &lt;associatedPerson&gt;</w:t>
      </w:r>
    </w:p>
    <w:p w14:paraId="14ADB9A1" w14:textId="77777777" w:rsidR="00866BDC" w:rsidRPr="001B54C3" w:rsidRDefault="00866BDC">
      <w:pPr>
        <w:pStyle w:val="XMLFragment"/>
        <w:rPr>
          <w:noProof w:val="0"/>
        </w:rPr>
      </w:pPr>
      <w:r w:rsidRPr="001B54C3">
        <w:rPr>
          <w:noProof w:val="0"/>
        </w:rPr>
        <w:t xml:space="preserve">        &lt;name&gt;</w:t>
      </w:r>
    </w:p>
    <w:p w14:paraId="67B711F4" w14:textId="77777777" w:rsidR="00866BDC" w:rsidRPr="001B54C3" w:rsidRDefault="00866BDC">
      <w:pPr>
        <w:pStyle w:val="XMLFragment"/>
        <w:rPr>
          <w:noProof w:val="0"/>
        </w:rPr>
      </w:pPr>
      <w:r w:rsidRPr="001B54C3">
        <w:rPr>
          <w:noProof w:val="0"/>
        </w:rPr>
        <w:t xml:space="preserve">          &lt;prefix&gt;Mr.&lt;/prefix&gt;</w:t>
      </w:r>
    </w:p>
    <w:p w14:paraId="7538ADE1" w14:textId="77777777" w:rsidR="00866BDC" w:rsidRPr="001B54C3" w:rsidRDefault="00866BDC">
      <w:pPr>
        <w:pStyle w:val="XMLFragment"/>
        <w:rPr>
          <w:noProof w:val="0"/>
        </w:rPr>
      </w:pPr>
      <w:r w:rsidRPr="001B54C3">
        <w:rPr>
          <w:noProof w:val="0"/>
        </w:rPr>
        <w:t xml:space="preserve">          &lt;given&gt;John&lt;/given&gt;</w:t>
      </w:r>
    </w:p>
    <w:p w14:paraId="1A7394B1" w14:textId="77777777" w:rsidR="00866BDC" w:rsidRPr="001B54C3" w:rsidRDefault="00866BDC">
      <w:pPr>
        <w:pStyle w:val="XMLFragment"/>
        <w:rPr>
          <w:noProof w:val="0"/>
        </w:rPr>
      </w:pPr>
      <w:r w:rsidRPr="001B54C3">
        <w:rPr>
          <w:noProof w:val="0"/>
        </w:rPr>
        <w:t xml:space="preserve">          &lt;family&gt;Youngston&lt;/family&gt;</w:t>
      </w:r>
    </w:p>
    <w:p w14:paraId="5F1BF8D4" w14:textId="77777777" w:rsidR="00866BDC" w:rsidRPr="001B54C3" w:rsidRDefault="00866BDC">
      <w:pPr>
        <w:pStyle w:val="XMLFragment"/>
        <w:rPr>
          <w:noProof w:val="0"/>
        </w:rPr>
      </w:pPr>
      <w:r w:rsidRPr="001B54C3">
        <w:rPr>
          <w:noProof w:val="0"/>
        </w:rPr>
        <w:t xml:space="preserve">        &lt;/name&gt;</w:t>
      </w:r>
    </w:p>
    <w:p w14:paraId="4F25D580" w14:textId="77777777" w:rsidR="00866BDC" w:rsidRPr="001B54C3" w:rsidRDefault="00866BDC">
      <w:pPr>
        <w:pStyle w:val="XMLFragment"/>
        <w:rPr>
          <w:noProof w:val="0"/>
        </w:rPr>
      </w:pPr>
      <w:r w:rsidRPr="001B54C3">
        <w:rPr>
          <w:noProof w:val="0"/>
        </w:rPr>
        <w:t xml:space="preserve">      &lt;/associatedPerson&gt;</w:t>
      </w:r>
    </w:p>
    <w:p w14:paraId="797C6C55" w14:textId="77777777" w:rsidR="00866BDC" w:rsidRPr="001B54C3" w:rsidRDefault="00866BDC">
      <w:pPr>
        <w:pStyle w:val="XMLFragment"/>
        <w:rPr>
          <w:noProof w:val="0"/>
        </w:rPr>
      </w:pPr>
      <w:r w:rsidRPr="001B54C3">
        <w:rPr>
          <w:noProof w:val="0"/>
        </w:rPr>
        <w:t xml:space="preserve">    &lt;/associatedEntity&gt;</w:t>
      </w:r>
    </w:p>
    <w:p w14:paraId="3554FB1B" w14:textId="77777777" w:rsidR="00866BDC" w:rsidRPr="001B54C3" w:rsidRDefault="00866BDC">
      <w:pPr>
        <w:pStyle w:val="XMLFragment"/>
        <w:rPr>
          <w:bCs/>
          <w:noProof w:val="0"/>
        </w:rPr>
      </w:pPr>
      <w:r w:rsidRPr="001B54C3">
        <w:rPr>
          <w:noProof w:val="0"/>
        </w:rPr>
        <w:t xml:space="preserve">  &lt;/participant&gt;</w:t>
      </w:r>
    </w:p>
    <w:p w14:paraId="183208F6" w14:textId="77777777" w:rsidR="00866BDC" w:rsidRPr="001B54C3" w:rsidRDefault="00866BDC">
      <w:pPr>
        <w:pStyle w:val="BodyText"/>
      </w:pPr>
    </w:p>
    <w:p w14:paraId="528E8A27" w14:textId="77777777" w:rsidR="00866BDC" w:rsidRPr="001B54C3" w:rsidRDefault="00866BDC" w:rsidP="00503377">
      <w:pPr>
        <w:pStyle w:val="EditorInstructions"/>
      </w:pPr>
      <w:r w:rsidRPr="001B54C3">
        <w:t>Add Section 6.3.2.6</w:t>
      </w:r>
    </w:p>
    <w:p w14:paraId="4156CA44" w14:textId="77777777" w:rsidR="00866BDC" w:rsidRPr="001B54C3" w:rsidRDefault="00866BDC">
      <w:pPr>
        <w:pStyle w:val="Heading4"/>
        <w:rPr>
          <w:noProof w:val="0"/>
        </w:rPr>
      </w:pPr>
      <w:bookmarkStart w:id="87" w:name="_Toc466555185"/>
      <w:r w:rsidRPr="001B54C3">
        <w:rPr>
          <w:noProof w:val="0"/>
        </w:rPr>
        <w:t>6.3.2.6 Natural Father of Fetus 1.3.6.1.4.1.19376.1.5.3.1.2.4.2</w:t>
      </w:r>
      <w:bookmarkEnd w:id="87"/>
    </w:p>
    <w:p w14:paraId="399A7336" w14:textId="77777777" w:rsidR="00866BDC" w:rsidRPr="001B54C3" w:rsidRDefault="00866BDC">
      <w:pPr>
        <w:pStyle w:val="BodyText"/>
      </w:pPr>
      <w:r w:rsidRPr="001B54C3">
        <w:t xml:space="preserve">This header element records the natural father of the fetus, and inherits other constraints from the </w:t>
      </w:r>
      <w:r w:rsidR="00D81C6B" w:rsidRPr="001B54C3">
        <w:t>Patient Contacts</w:t>
      </w:r>
      <w:r w:rsidRPr="001B54C3">
        <w:t xml:space="preserve"> </w:t>
      </w:r>
      <w:r w:rsidR="0016330F" w:rsidRPr="001B54C3">
        <w:t xml:space="preserve">(1.3.6.1.4.1.19376.1.5.3.1.2.4) </w:t>
      </w:r>
      <w:r w:rsidRPr="001B54C3">
        <w:t xml:space="preserve">entry. Items in bold in the example below show the additional constraints on this element. </w:t>
      </w:r>
    </w:p>
    <w:p w14:paraId="7542B6A8" w14:textId="77777777" w:rsidR="00866BDC" w:rsidRPr="001B54C3" w:rsidRDefault="00866BDC">
      <w:pPr>
        <w:pStyle w:val="BodyText"/>
      </w:pPr>
      <w:r w:rsidRPr="001B54C3">
        <w:t xml:space="preserve">This element </w:t>
      </w:r>
      <w:r w:rsidR="007246A8" w:rsidRPr="001B54C3">
        <w:t>SHALL</w:t>
      </w:r>
      <w:r w:rsidR="007246A8" w:rsidRPr="001B54C3" w:rsidDel="007246A8">
        <w:rPr>
          <w:i/>
        </w:rPr>
        <w:t xml:space="preserve"> </w:t>
      </w:r>
      <w:r w:rsidRPr="001B54C3">
        <w:t xml:space="preserve">be included as a participant in the header of the CDA document in the event of the pregnancy. If the father of the baby is unknown this element </w:t>
      </w:r>
      <w:r w:rsidR="007246A8" w:rsidRPr="001B54C3">
        <w:t>SHALL</w:t>
      </w:r>
      <w:r w:rsidR="007246A8" w:rsidRPr="001B54C3" w:rsidDel="007246A8">
        <w:rPr>
          <w:i/>
        </w:rPr>
        <w:t xml:space="preserve"> </w:t>
      </w:r>
      <w:r w:rsidRPr="001B54C3">
        <w:t xml:space="preserve">use a null flavor. </w:t>
      </w:r>
    </w:p>
    <w:p w14:paraId="1B663548" w14:textId="77777777" w:rsidR="00866BDC" w:rsidRPr="001B54C3" w:rsidRDefault="00866BDC">
      <w:pPr>
        <w:pStyle w:val="Heading5"/>
        <w:rPr>
          <w:noProof w:val="0"/>
          <w:lang w:val="en-US"/>
        </w:rPr>
      </w:pPr>
      <w:bookmarkStart w:id="88" w:name="_Toc466555186"/>
      <w:r w:rsidRPr="001B54C3">
        <w:rPr>
          <w:noProof w:val="0"/>
          <w:lang w:val="en-US"/>
        </w:rPr>
        <w:t>6.3.2.6.1 Parent Template</w:t>
      </w:r>
      <w:bookmarkEnd w:id="88"/>
    </w:p>
    <w:p w14:paraId="3B16D483" w14:textId="77777777" w:rsidR="00866BDC" w:rsidRPr="001B54C3" w:rsidRDefault="00866BDC">
      <w:pPr>
        <w:pStyle w:val="BodyText"/>
      </w:pPr>
      <w:r w:rsidRPr="001B54C3">
        <w:t xml:space="preserve">The parent of this template is </w:t>
      </w:r>
      <w:r w:rsidR="00D81C6B" w:rsidRPr="001B54C3">
        <w:t>Patient Contacts (1.3.6.1.4.1.19376.1.5.3.1.2.4)</w:t>
      </w:r>
      <w:r w:rsidRPr="001B54C3">
        <w:t xml:space="preserve">. </w:t>
      </w:r>
    </w:p>
    <w:p w14:paraId="75E378C2" w14:textId="77777777" w:rsidR="00866BDC" w:rsidRPr="001B54C3" w:rsidRDefault="00866BDC">
      <w:pPr>
        <w:pStyle w:val="Heading5"/>
        <w:rPr>
          <w:noProof w:val="0"/>
          <w:lang w:val="en-US"/>
        </w:rPr>
      </w:pPr>
      <w:bookmarkStart w:id="89" w:name="_Toc466555187"/>
      <w:r w:rsidRPr="001B54C3">
        <w:rPr>
          <w:noProof w:val="0"/>
          <w:lang w:val="en-US"/>
        </w:rPr>
        <w:t>6.3.2.6.2 Specification</w:t>
      </w:r>
      <w:bookmarkEnd w:id="89"/>
    </w:p>
    <w:p w14:paraId="329C9C25" w14:textId="77777777" w:rsidR="00866BDC" w:rsidRPr="001B54C3" w:rsidRDefault="00866BDC">
      <w:pPr>
        <w:pStyle w:val="XMLFragment"/>
        <w:rPr>
          <w:noProof w:val="0"/>
        </w:rPr>
      </w:pPr>
      <w:r w:rsidRPr="001B54C3">
        <w:rPr>
          <w:noProof w:val="0"/>
        </w:rPr>
        <w:t>  &lt;participant typeCode='IND'&gt;</w:t>
      </w:r>
    </w:p>
    <w:p w14:paraId="3D1F000C" w14:textId="77777777" w:rsidR="00866BDC" w:rsidRPr="001B54C3" w:rsidRDefault="00866BDC">
      <w:pPr>
        <w:pStyle w:val="XMLFragment"/>
        <w:rPr>
          <w:noProof w:val="0"/>
        </w:rPr>
      </w:pPr>
      <w:r w:rsidRPr="001B54C3">
        <w:rPr>
          <w:noProof w:val="0"/>
        </w:rPr>
        <w:t xml:space="preserve"> &lt;templateId root='1.3.6.1.4.1.19376.1.5.3.1.2.4'/&gt;</w:t>
      </w:r>
    </w:p>
    <w:p w14:paraId="6951A692" w14:textId="77777777" w:rsidR="00866BDC" w:rsidRPr="001B54C3" w:rsidRDefault="00866BDC">
      <w:pPr>
        <w:pStyle w:val="XMLFragment"/>
        <w:rPr>
          <w:noProof w:val="0"/>
        </w:rPr>
      </w:pPr>
      <w:r w:rsidRPr="001B54C3">
        <w:rPr>
          <w:noProof w:val="0"/>
        </w:rPr>
        <w:t xml:space="preserve"> &lt;templateId root='1.3.6.1.4.1.19376.1.5.3.1.2.4.1'/&gt;</w:t>
      </w:r>
    </w:p>
    <w:p w14:paraId="7C70238D" w14:textId="77777777" w:rsidR="00866BDC" w:rsidRPr="001B54C3" w:rsidRDefault="00866BDC">
      <w:pPr>
        <w:pStyle w:val="XMLFragment"/>
        <w:rPr>
          <w:noProof w:val="0"/>
        </w:rPr>
      </w:pPr>
      <w:r w:rsidRPr="001B54C3">
        <w:rPr>
          <w:noProof w:val="0"/>
        </w:rPr>
        <w:t xml:space="preserve"> &lt;time value='20070213'/&gt;</w:t>
      </w:r>
    </w:p>
    <w:p w14:paraId="7510C35E" w14:textId="77777777" w:rsidR="00866BDC" w:rsidRPr="001B54C3" w:rsidRDefault="00866BDC">
      <w:pPr>
        <w:pStyle w:val="XMLFragment"/>
        <w:rPr>
          <w:noProof w:val="0"/>
        </w:rPr>
      </w:pPr>
      <w:r w:rsidRPr="001B54C3">
        <w:rPr>
          <w:noProof w:val="0"/>
        </w:rPr>
        <w:t xml:space="preserve"> &lt;associatedEntity classCode='PRS'&gt;</w:t>
      </w:r>
    </w:p>
    <w:p w14:paraId="1F23E3C3" w14:textId="77777777" w:rsidR="00866BDC" w:rsidRPr="001B54C3" w:rsidRDefault="00866BDC">
      <w:pPr>
        <w:pStyle w:val="XMLFragment"/>
        <w:rPr>
          <w:noProof w:val="0"/>
        </w:rPr>
      </w:pPr>
      <w:r w:rsidRPr="001B54C3">
        <w:rPr>
          <w:noProof w:val="0"/>
        </w:rPr>
        <w:t xml:space="preserve">   &lt;code code='xx-fatherofbaby' displayName=' ' codeSystem='2.16.840.1.113883.6.96' codeSystemName='SNOMED CT'/&gt;</w:t>
      </w:r>
    </w:p>
    <w:p w14:paraId="3EE577FF" w14:textId="77777777" w:rsidR="00866BDC" w:rsidRPr="001B54C3" w:rsidRDefault="00866BDC">
      <w:pPr>
        <w:pStyle w:val="XMLFragment"/>
        <w:rPr>
          <w:noProof w:val="0"/>
        </w:rPr>
      </w:pPr>
      <w:r w:rsidRPr="001B54C3">
        <w:rPr>
          <w:noProof w:val="0"/>
        </w:rPr>
        <w:t xml:space="preserve">   &lt;addr&gt;&lt;/addr&gt;</w:t>
      </w:r>
    </w:p>
    <w:p w14:paraId="04394868" w14:textId="77777777" w:rsidR="00866BDC" w:rsidRPr="001B54C3" w:rsidRDefault="00866BDC">
      <w:pPr>
        <w:pStyle w:val="XMLFragment"/>
        <w:rPr>
          <w:noProof w:val="0"/>
        </w:rPr>
      </w:pPr>
      <w:r w:rsidRPr="001B54C3">
        <w:rPr>
          <w:noProof w:val="0"/>
        </w:rPr>
        <w:t xml:space="preserve">   &lt;telecom value=' ' use=' '/&gt;</w:t>
      </w:r>
    </w:p>
    <w:p w14:paraId="249B7E4C" w14:textId="77777777" w:rsidR="00866BDC" w:rsidRPr="001B54C3" w:rsidRDefault="00866BDC">
      <w:pPr>
        <w:pStyle w:val="XMLFragment"/>
        <w:rPr>
          <w:noProof w:val="0"/>
        </w:rPr>
      </w:pPr>
      <w:r w:rsidRPr="001B54C3">
        <w:rPr>
          <w:noProof w:val="0"/>
        </w:rPr>
        <w:t xml:space="preserve">   &lt;assignedPerson&gt;&lt;name&gt;&lt;/name&gt;&lt;/assignedPerson&gt;</w:t>
      </w:r>
    </w:p>
    <w:p w14:paraId="7C48EC24" w14:textId="77777777" w:rsidR="00866BDC" w:rsidRPr="001B54C3" w:rsidRDefault="00866BDC">
      <w:pPr>
        <w:pStyle w:val="XMLFragment"/>
        <w:rPr>
          <w:noProof w:val="0"/>
        </w:rPr>
      </w:pPr>
      <w:r w:rsidRPr="001B54C3">
        <w:rPr>
          <w:noProof w:val="0"/>
        </w:rPr>
        <w:t xml:space="preserve"> &lt;/associatedEntity&gt;</w:t>
      </w:r>
    </w:p>
    <w:p w14:paraId="14982CAC" w14:textId="77777777" w:rsidR="00866BDC" w:rsidRPr="000A6AA8" w:rsidRDefault="00866BDC">
      <w:pPr>
        <w:pStyle w:val="XMLFragment"/>
        <w:rPr>
          <w:noProof w:val="0"/>
          <w:lang w:val="nl-NL"/>
          <w:rPrChange w:id="90" w:author="Michael Clifton" w:date="2018-10-11T09:55:00Z">
            <w:rPr>
              <w:noProof w:val="0"/>
            </w:rPr>
          </w:rPrChange>
        </w:rPr>
      </w:pPr>
      <w:r w:rsidRPr="000A6AA8">
        <w:rPr>
          <w:noProof w:val="0"/>
          <w:lang w:val="nl-NL"/>
          <w:rPrChange w:id="91" w:author="Michael Clifton" w:date="2018-10-11T09:55:00Z">
            <w:rPr>
              <w:noProof w:val="0"/>
            </w:rPr>
          </w:rPrChange>
        </w:rPr>
        <w:t>&lt;/participant&gt;</w:t>
      </w:r>
    </w:p>
    <w:p w14:paraId="2CF6853F" w14:textId="77777777" w:rsidR="00866BDC" w:rsidRPr="000A6AA8" w:rsidRDefault="00866BDC">
      <w:pPr>
        <w:pStyle w:val="BodyText"/>
        <w:rPr>
          <w:lang w:val="nl-NL"/>
          <w:rPrChange w:id="92" w:author="Michael Clifton" w:date="2018-10-11T09:55:00Z">
            <w:rPr/>
          </w:rPrChange>
        </w:rPr>
      </w:pPr>
    </w:p>
    <w:p w14:paraId="086295A9" w14:textId="77777777" w:rsidR="00866BDC" w:rsidRPr="000A6AA8" w:rsidRDefault="00866BDC">
      <w:pPr>
        <w:pStyle w:val="Heading5"/>
        <w:rPr>
          <w:noProof w:val="0"/>
          <w:lang w:val="nl-NL"/>
          <w:rPrChange w:id="93" w:author="Michael Clifton" w:date="2018-10-11T09:55:00Z">
            <w:rPr>
              <w:noProof w:val="0"/>
              <w:lang w:val="en-US"/>
            </w:rPr>
          </w:rPrChange>
        </w:rPr>
      </w:pPr>
      <w:bookmarkStart w:id="94" w:name="_Toc466555188"/>
      <w:r w:rsidRPr="000A6AA8">
        <w:rPr>
          <w:noProof w:val="0"/>
          <w:lang w:val="nl-NL"/>
          <w:rPrChange w:id="95" w:author="Michael Clifton" w:date="2018-10-11T09:55:00Z">
            <w:rPr>
              <w:noProof w:val="0"/>
              <w:lang w:val="en-US"/>
            </w:rPr>
          </w:rPrChange>
        </w:rPr>
        <w:lastRenderedPageBreak/>
        <w:t>6.3.2.6.3 &lt;templateId root='1.3.6.1.4.1.19376.1.5.3.1.2.4'/&gt;&lt;templateId root='1.3.6.1.4.1.19376.1.5.3.1.2.4.2'/&gt;</w:t>
      </w:r>
      <w:bookmarkEnd w:id="94"/>
    </w:p>
    <w:p w14:paraId="49142AB8" w14:textId="77777777" w:rsidR="00866BDC" w:rsidRPr="001B54C3" w:rsidRDefault="00866BDC">
      <w:pPr>
        <w:pStyle w:val="BodyText"/>
      </w:pPr>
      <w:r w:rsidRPr="001B54C3">
        <w:t xml:space="preserve">The &lt;templateId&gt; element identifies this person as the natural father and must be recorded exactly as shown above. </w:t>
      </w:r>
    </w:p>
    <w:p w14:paraId="25B7A2C5" w14:textId="77777777" w:rsidR="00866BDC" w:rsidRPr="001B54C3" w:rsidRDefault="00866BDC">
      <w:pPr>
        <w:pStyle w:val="XMLFragment"/>
        <w:rPr>
          <w:noProof w:val="0"/>
        </w:rPr>
      </w:pPr>
      <w:r w:rsidRPr="001B54C3">
        <w:rPr>
          <w:noProof w:val="0"/>
        </w:rPr>
        <w:t>&lt;rule context='hl7:templateId/@root="1.3.6.1.4.1.19376.1.5.3.1.2.4.2"]'&gt;</w:t>
      </w:r>
    </w:p>
    <w:p w14:paraId="10EC35D0" w14:textId="77777777" w:rsidR="00866BDC" w:rsidRPr="001B54C3" w:rsidRDefault="00866BDC">
      <w:pPr>
        <w:pStyle w:val="XMLFragment"/>
        <w:rPr>
          <w:noProof w:val="0"/>
        </w:rPr>
      </w:pPr>
      <w:r w:rsidRPr="001B54C3">
        <w:rPr>
          <w:noProof w:val="0"/>
        </w:rPr>
        <w:t xml:space="preserve">  &lt;assert test='hl7:templateId/@root="1.3.6.1.4.1.19376.1.5.3.1.2.4"'&gt;</w:t>
      </w:r>
    </w:p>
    <w:p w14:paraId="50D922A9" w14:textId="77777777" w:rsidR="00866BDC" w:rsidRPr="001B54C3" w:rsidRDefault="00866BDC">
      <w:pPr>
        <w:pStyle w:val="XMLFragment"/>
        <w:rPr>
          <w:noProof w:val="0"/>
        </w:rPr>
      </w:pPr>
      <w:r w:rsidRPr="001B54C3">
        <w:rPr>
          <w:noProof w:val="0"/>
        </w:rPr>
        <w:t xml:space="preserve">    A participant using template 1.3.6.1.4.1.19376.1.5.3.1.2.4.2 must also use template 1.3.6.1.4.1.19376.1.5.3.1.2.4.</w:t>
      </w:r>
    </w:p>
    <w:p w14:paraId="35138CC7" w14:textId="77777777" w:rsidR="00866BDC" w:rsidRPr="001B54C3" w:rsidRDefault="00866BDC">
      <w:pPr>
        <w:pStyle w:val="XMLFragment"/>
        <w:rPr>
          <w:noProof w:val="0"/>
        </w:rPr>
      </w:pPr>
      <w:r w:rsidRPr="001B54C3">
        <w:rPr>
          <w:noProof w:val="0"/>
        </w:rPr>
        <w:t xml:space="preserve">  &lt;/assert&gt;</w:t>
      </w:r>
    </w:p>
    <w:p w14:paraId="4A0C90E6" w14:textId="77777777" w:rsidR="00866BDC" w:rsidRPr="001B54C3" w:rsidRDefault="00866BDC">
      <w:pPr>
        <w:pStyle w:val="XMLFragment"/>
        <w:rPr>
          <w:noProof w:val="0"/>
        </w:rPr>
      </w:pPr>
      <w:r w:rsidRPr="001B54C3">
        <w:rPr>
          <w:noProof w:val="0"/>
        </w:rPr>
        <w:t>&lt;/rule&gt;</w:t>
      </w:r>
    </w:p>
    <w:p w14:paraId="5F1FA2E4" w14:textId="77777777" w:rsidR="00866BDC" w:rsidRPr="001B54C3" w:rsidRDefault="00866BDC">
      <w:pPr>
        <w:pStyle w:val="Heading5"/>
        <w:rPr>
          <w:noProof w:val="0"/>
          <w:lang w:val="en-US"/>
        </w:rPr>
      </w:pPr>
      <w:bookmarkStart w:id="96" w:name="_Toc466555189"/>
      <w:r w:rsidRPr="001B54C3">
        <w:rPr>
          <w:noProof w:val="0"/>
          <w:lang w:val="en-US"/>
        </w:rPr>
        <w:t>6.3.2.6.4 &lt;associatedEntity classCode=’PRS’&gt;</w:t>
      </w:r>
      <w:bookmarkEnd w:id="96"/>
    </w:p>
    <w:p w14:paraId="5BB8EEC6" w14:textId="77777777" w:rsidR="00866BDC" w:rsidRPr="001B54C3" w:rsidRDefault="00866BDC">
      <w:pPr>
        <w:pStyle w:val="BodyText"/>
      </w:pPr>
      <w:r w:rsidRPr="001B54C3">
        <w:t xml:space="preserve">The classCode attribute of the &lt;associatedEntity&gt; element </w:t>
      </w:r>
      <w:r w:rsidR="007246A8" w:rsidRPr="001B54C3">
        <w:t>SHALL</w:t>
      </w:r>
      <w:r w:rsidRPr="001B54C3">
        <w:t xml:space="preserve"> be PRS. </w:t>
      </w:r>
    </w:p>
    <w:p w14:paraId="60AD1BFC" w14:textId="77777777" w:rsidR="00866BDC" w:rsidRPr="001B54C3" w:rsidRDefault="00866BDC">
      <w:pPr>
        <w:pStyle w:val="XMLFragment"/>
        <w:rPr>
          <w:noProof w:val="0"/>
        </w:rPr>
      </w:pPr>
      <w:r w:rsidRPr="001B54C3">
        <w:rPr>
          <w:noProof w:val="0"/>
        </w:rPr>
        <w:t>&lt;rule context='hl7:templateId/@root="1.3.6.1.4.1.19376.1.5.3.1.2.4.2"]'&gt;</w:t>
      </w:r>
    </w:p>
    <w:p w14:paraId="6C178EA0" w14:textId="77777777" w:rsidR="00866BDC" w:rsidRPr="001B54C3" w:rsidRDefault="00866BDC">
      <w:pPr>
        <w:pStyle w:val="XMLFragment"/>
        <w:rPr>
          <w:noProof w:val="0"/>
        </w:rPr>
      </w:pPr>
      <w:r w:rsidRPr="001B54C3">
        <w:rPr>
          <w:noProof w:val="0"/>
        </w:rPr>
        <w:t xml:space="preserve">  &lt;assert test='../hl7:associatedEntity/@classCode = "PRS"'&gt;</w:t>
      </w:r>
    </w:p>
    <w:p w14:paraId="5EC78889" w14:textId="77777777" w:rsidR="00866BDC" w:rsidRPr="001B54C3" w:rsidRDefault="00866BDC">
      <w:pPr>
        <w:pStyle w:val="XMLFragment"/>
        <w:rPr>
          <w:noProof w:val="0"/>
        </w:rPr>
      </w:pPr>
      <w:r w:rsidRPr="001B54C3">
        <w:rPr>
          <w:noProof w:val="0"/>
        </w:rPr>
        <w:t xml:space="preserve">    The classCode attribute of the associated entity shall be PRS.</w:t>
      </w:r>
    </w:p>
    <w:p w14:paraId="27CDC5B7" w14:textId="77777777" w:rsidR="00866BDC" w:rsidRPr="001B54C3" w:rsidRDefault="00866BDC">
      <w:pPr>
        <w:pStyle w:val="XMLFragment"/>
        <w:rPr>
          <w:noProof w:val="0"/>
        </w:rPr>
      </w:pPr>
      <w:r w:rsidRPr="001B54C3">
        <w:rPr>
          <w:noProof w:val="0"/>
        </w:rPr>
        <w:t xml:space="preserve">  &lt;/assert&gt;</w:t>
      </w:r>
    </w:p>
    <w:p w14:paraId="1C26BE12" w14:textId="77777777" w:rsidR="00866BDC" w:rsidRPr="001B54C3" w:rsidRDefault="00866BDC">
      <w:pPr>
        <w:pStyle w:val="XMLFragment"/>
        <w:rPr>
          <w:noProof w:val="0"/>
        </w:rPr>
      </w:pPr>
      <w:r w:rsidRPr="001B54C3">
        <w:rPr>
          <w:noProof w:val="0"/>
        </w:rPr>
        <w:t>&lt;/rule&gt;</w:t>
      </w:r>
    </w:p>
    <w:p w14:paraId="1556820C" w14:textId="77777777" w:rsidR="00866BDC" w:rsidRPr="001B54C3" w:rsidRDefault="00866BDC">
      <w:pPr>
        <w:pStyle w:val="Heading5"/>
        <w:rPr>
          <w:noProof w:val="0"/>
          <w:lang w:val="en-US"/>
        </w:rPr>
      </w:pPr>
      <w:bookmarkStart w:id="97" w:name="_Toc466555190"/>
      <w:r w:rsidRPr="001B54C3">
        <w:rPr>
          <w:noProof w:val="0"/>
          <w:lang w:val="en-US"/>
        </w:rPr>
        <w:t>6.3.2.6.5 &lt;code code='xx-fatherofbaby' displayName=' ' codeSystem='2.16.840.1.113883.6.96' codeSystemName='SNOMED CT'/&gt;</w:t>
      </w:r>
      <w:bookmarkEnd w:id="97"/>
    </w:p>
    <w:p w14:paraId="32C7C11B" w14:textId="77777777" w:rsidR="00866BDC" w:rsidRPr="001B54C3" w:rsidRDefault="00866BDC">
      <w:pPr>
        <w:pStyle w:val="BodyText"/>
      </w:pPr>
      <w:r w:rsidRPr="001B54C3">
        <w:t xml:space="preserve">For father of baby the code </w:t>
      </w:r>
      <w:r w:rsidR="007246A8" w:rsidRPr="001B54C3">
        <w:t>SHALL</w:t>
      </w:r>
      <w:r w:rsidR="007246A8" w:rsidRPr="001B54C3" w:rsidDel="007246A8">
        <w:rPr>
          <w:i/>
        </w:rPr>
        <w:t xml:space="preserve"> </w:t>
      </w:r>
      <w:r w:rsidRPr="001B54C3">
        <w:t>be xx-fatherofbaby (requested). The code system name is SNOMED CT</w:t>
      </w:r>
      <w:r w:rsidR="00D81C6B" w:rsidRPr="001B54C3">
        <w:t>.</w:t>
      </w:r>
    </w:p>
    <w:p w14:paraId="3447EBDF" w14:textId="77777777" w:rsidR="00866BDC" w:rsidRPr="001B54C3" w:rsidRDefault="00866BDC">
      <w:pPr>
        <w:pStyle w:val="Heading5"/>
        <w:rPr>
          <w:noProof w:val="0"/>
          <w:lang w:val="en-US"/>
        </w:rPr>
      </w:pPr>
      <w:bookmarkStart w:id="98" w:name="_Toc466555191"/>
      <w:r w:rsidRPr="001B54C3">
        <w:rPr>
          <w:noProof w:val="0"/>
          <w:lang w:val="en-US"/>
        </w:rPr>
        <w:t>6.3.2.6.6 Completed Example</w:t>
      </w:r>
      <w:bookmarkEnd w:id="98"/>
    </w:p>
    <w:p w14:paraId="4630934B" w14:textId="77777777" w:rsidR="00866BDC" w:rsidRPr="001B54C3" w:rsidRDefault="00866BDC">
      <w:pPr>
        <w:pStyle w:val="XMLFragment"/>
        <w:rPr>
          <w:noProof w:val="0"/>
        </w:rPr>
      </w:pPr>
      <w:r w:rsidRPr="001B54C3">
        <w:rPr>
          <w:noProof w:val="0"/>
        </w:rPr>
        <w:t xml:space="preserve">  &lt;!-- Father of baby --&gt;</w:t>
      </w:r>
    </w:p>
    <w:p w14:paraId="508F7073" w14:textId="77777777" w:rsidR="00866BDC" w:rsidRPr="001B54C3" w:rsidRDefault="00866BDC">
      <w:pPr>
        <w:pStyle w:val="XMLFragment"/>
        <w:rPr>
          <w:noProof w:val="0"/>
        </w:rPr>
      </w:pPr>
      <w:r w:rsidRPr="001B54C3">
        <w:rPr>
          <w:noProof w:val="0"/>
        </w:rPr>
        <w:t xml:space="preserve">  &lt;participant typeCode="IND"&gt;</w:t>
      </w:r>
    </w:p>
    <w:p w14:paraId="29D9BB34" w14:textId="77777777" w:rsidR="00866BDC" w:rsidRPr="001B54C3" w:rsidRDefault="00866BDC">
      <w:pPr>
        <w:pStyle w:val="XMLFragment"/>
        <w:rPr>
          <w:noProof w:val="0"/>
        </w:rPr>
      </w:pPr>
      <w:r w:rsidRPr="001B54C3">
        <w:rPr>
          <w:noProof w:val="0"/>
        </w:rPr>
        <w:t xml:space="preserve">    &lt;associatedEntity classCode="NOK"&gt; </w:t>
      </w:r>
    </w:p>
    <w:p w14:paraId="20EF820C" w14:textId="77777777" w:rsidR="00866BDC" w:rsidRPr="001B54C3" w:rsidRDefault="00866BDC">
      <w:pPr>
        <w:pStyle w:val="XMLFragment"/>
        <w:rPr>
          <w:noProof w:val="0"/>
        </w:rPr>
      </w:pPr>
      <w:r w:rsidRPr="001B54C3">
        <w:rPr>
          <w:noProof w:val="0"/>
        </w:rPr>
        <w:t xml:space="preserve">      &lt;code code="xx-fatherofbaby" displayName="Father of Baby" </w:t>
      </w:r>
    </w:p>
    <w:p w14:paraId="1F5CDD21" w14:textId="77777777" w:rsidR="00866BDC" w:rsidRPr="001B54C3" w:rsidRDefault="00866BDC">
      <w:pPr>
        <w:pStyle w:val="XMLFragment"/>
        <w:rPr>
          <w:noProof w:val="0"/>
        </w:rPr>
      </w:pPr>
      <w:r w:rsidRPr="001B54C3">
        <w:rPr>
          <w:noProof w:val="0"/>
        </w:rPr>
        <w:t xml:space="preserve">        codeSystem="2.16.840.1.113883.6.96" codeSystemName="SNOMED CT"/&gt;</w:t>
      </w:r>
    </w:p>
    <w:p w14:paraId="489BFB80" w14:textId="77777777" w:rsidR="00866BDC" w:rsidRPr="001B54C3" w:rsidRDefault="00866BDC">
      <w:pPr>
        <w:pStyle w:val="XMLFragment"/>
        <w:rPr>
          <w:noProof w:val="0"/>
        </w:rPr>
      </w:pPr>
      <w:r w:rsidRPr="001B54C3">
        <w:rPr>
          <w:noProof w:val="0"/>
        </w:rPr>
        <w:t xml:space="preserve">      &lt;addr&gt;</w:t>
      </w:r>
    </w:p>
    <w:p w14:paraId="230C4667" w14:textId="77777777" w:rsidR="00866BDC" w:rsidRPr="001B54C3" w:rsidRDefault="00866BDC">
      <w:pPr>
        <w:pStyle w:val="XMLFragment"/>
        <w:rPr>
          <w:noProof w:val="0"/>
        </w:rPr>
      </w:pPr>
      <w:r w:rsidRPr="001B54C3">
        <w:rPr>
          <w:noProof w:val="0"/>
        </w:rPr>
        <w:t xml:space="preserve">        &lt;streetAddressLine&gt;18 Oak Valley Dr.&lt;/streetAddressLine&gt;</w:t>
      </w:r>
    </w:p>
    <w:p w14:paraId="28F59C49" w14:textId="77777777" w:rsidR="00866BDC" w:rsidRPr="001B54C3" w:rsidRDefault="00866BDC">
      <w:pPr>
        <w:pStyle w:val="XMLFragment"/>
        <w:rPr>
          <w:noProof w:val="0"/>
        </w:rPr>
      </w:pPr>
      <w:r w:rsidRPr="001B54C3">
        <w:rPr>
          <w:noProof w:val="0"/>
        </w:rPr>
        <w:t xml:space="preserve">        &lt;city&gt;Monteagle&lt;/city&gt;</w:t>
      </w:r>
    </w:p>
    <w:p w14:paraId="71795F34" w14:textId="77777777" w:rsidR="00866BDC" w:rsidRPr="001B54C3" w:rsidRDefault="00866BDC">
      <w:pPr>
        <w:pStyle w:val="XMLFragment"/>
        <w:rPr>
          <w:noProof w:val="0"/>
        </w:rPr>
      </w:pPr>
      <w:r w:rsidRPr="001B54C3">
        <w:rPr>
          <w:noProof w:val="0"/>
        </w:rPr>
        <w:t xml:space="preserve">        &lt;state&gt;TN&lt;/state&gt;</w:t>
      </w:r>
    </w:p>
    <w:p w14:paraId="5846410E" w14:textId="77777777" w:rsidR="00866BDC" w:rsidRPr="001B54C3" w:rsidRDefault="00866BDC">
      <w:pPr>
        <w:pStyle w:val="XMLFragment"/>
        <w:rPr>
          <w:noProof w:val="0"/>
        </w:rPr>
      </w:pPr>
      <w:r w:rsidRPr="001B54C3">
        <w:rPr>
          <w:noProof w:val="0"/>
        </w:rPr>
        <w:t xml:space="preserve">        &lt;postalCode&gt;37205&lt;/postalCode&gt;</w:t>
      </w:r>
    </w:p>
    <w:p w14:paraId="1A3A96F9" w14:textId="77777777" w:rsidR="00866BDC" w:rsidRPr="001B54C3" w:rsidRDefault="00866BDC">
      <w:pPr>
        <w:pStyle w:val="XMLFragment"/>
        <w:rPr>
          <w:noProof w:val="0"/>
        </w:rPr>
      </w:pPr>
      <w:r w:rsidRPr="001B54C3">
        <w:rPr>
          <w:noProof w:val="0"/>
        </w:rPr>
        <w:t xml:space="preserve">        &lt;country&gt;USA&lt;/country&gt;</w:t>
      </w:r>
    </w:p>
    <w:p w14:paraId="54BE7C9D" w14:textId="77777777" w:rsidR="00866BDC" w:rsidRPr="001B54C3" w:rsidRDefault="00866BDC">
      <w:pPr>
        <w:pStyle w:val="XMLFragment"/>
        <w:rPr>
          <w:noProof w:val="0"/>
        </w:rPr>
      </w:pPr>
      <w:r w:rsidRPr="001B54C3">
        <w:rPr>
          <w:noProof w:val="0"/>
        </w:rPr>
        <w:t xml:space="preserve">      &lt;/addr&gt;</w:t>
      </w:r>
    </w:p>
    <w:p w14:paraId="2ABF68AE" w14:textId="77777777" w:rsidR="00866BDC" w:rsidRPr="001B54C3" w:rsidRDefault="00866BDC">
      <w:pPr>
        <w:pStyle w:val="XMLFragment"/>
        <w:rPr>
          <w:noProof w:val="0"/>
        </w:rPr>
      </w:pPr>
      <w:r w:rsidRPr="001B54C3">
        <w:rPr>
          <w:noProof w:val="0"/>
        </w:rPr>
        <w:t xml:space="preserve">      &lt;telecom value="tel:(999)555-1212" use="WP"/&gt;</w:t>
      </w:r>
    </w:p>
    <w:p w14:paraId="0C1FA64B" w14:textId="77777777" w:rsidR="00866BDC" w:rsidRPr="001B54C3" w:rsidRDefault="00866BDC">
      <w:pPr>
        <w:pStyle w:val="XMLFragment"/>
        <w:rPr>
          <w:noProof w:val="0"/>
        </w:rPr>
      </w:pPr>
      <w:r w:rsidRPr="001B54C3">
        <w:rPr>
          <w:noProof w:val="0"/>
        </w:rPr>
        <w:t xml:space="preserve">      &lt;associatedPerson&gt;</w:t>
      </w:r>
    </w:p>
    <w:p w14:paraId="353B3EDF" w14:textId="77777777" w:rsidR="00866BDC" w:rsidRPr="001B54C3" w:rsidRDefault="00866BDC">
      <w:pPr>
        <w:pStyle w:val="XMLFragment"/>
        <w:rPr>
          <w:noProof w:val="0"/>
        </w:rPr>
      </w:pPr>
      <w:r w:rsidRPr="001B54C3">
        <w:rPr>
          <w:noProof w:val="0"/>
        </w:rPr>
        <w:t xml:space="preserve">        &lt;name&gt;</w:t>
      </w:r>
    </w:p>
    <w:p w14:paraId="3CE7D09F" w14:textId="77777777" w:rsidR="00866BDC" w:rsidRPr="001B54C3" w:rsidRDefault="00866BDC">
      <w:pPr>
        <w:pStyle w:val="XMLFragment"/>
        <w:rPr>
          <w:noProof w:val="0"/>
        </w:rPr>
      </w:pPr>
      <w:r w:rsidRPr="001B54C3">
        <w:rPr>
          <w:noProof w:val="0"/>
        </w:rPr>
        <w:t xml:space="preserve">          &lt;prefix&gt;Mr.&lt;/prefix&gt;</w:t>
      </w:r>
    </w:p>
    <w:p w14:paraId="243B34E9" w14:textId="77777777" w:rsidR="00866BDC" w:rsidRPr="001B54C3" w:rsidRDefault="00866BDC">
      <w:pPr>
        <w:pStyle w:val="XMLFragment"/>
        <w:rPr>
          <w:noProof w:val="0"/>
        </w:rPr>
      </w:pPr>
      <w:r w:rsidRPr="001B54C3">
        <w:rPr>
          <w:noProof w:val="0"/>
        </w:rPr>
        <w:t xml:space="preserve">          &lt;given&gt;Thomas&lt;/given&gt;</w:t>
      </w:r>
    </w:p>
    <w:p w14:paraId="0E699D9F" w14:textId="77777777" w:rsidR="00866BDC" w:rsidRPr="001B54C3" w:rsidRDefault="00866BDC">
      <w:pPr>
        <w:pStyle w:val="XMLFragment"/>
        <w:rPr>
          <w:noProof w:val="0"/>
        </w:rPr>
      </w:pPr>
      <w:r w:rsidRPr="001B54C3">
        <w:rPr>
          <w:noProof w:val="0"/>
        </w:rPr>
        <w:t xml:space="preserve">          &lt;family&gt;Caster&lt;/family&gt;</w:t>
      </w:r>
    </w:p>
    <w:p w14:paraId="04D0A17A" w14:textId="77777777" w:rsidR="00866BDC" w:rsidRPr="001B54C3" w:rsidRDefault="00866BDC">
      <w:pPr>
        <w:pStyle w:val="XMLFragment"/>
        <w:rPr>
          <w:noProof w:val="0"/>
        </w:rPr>
      </w:pPr>
      <w:r w:rsidRPr="001B54C3">
        <w:rPr>
          <w:noProof w:val="0"/>
        </w:rPr>
        <w:t xml:space="preserve">        &lt;/name&gt;</w:t>
      </w:r>
    </w:p>
    <w:p w14:paraId="52CF6816" w14:textId="77777777" w:rsidR="00866BDC" w:rsidRPr="001B54C3" w:rsidRDefault="00866BDC">
      <w:pPr>
        <w:pStyle w:val="XMLFragment"/>
        <w:rPr>
          <w:noProof w:val="0"/>
        </w:rPr>
      </w:pPr>
      <w:r w:rsidRPr="001B54C3">
        <w:rPr>
          <w:noProof w:val="0"/>
        </w:rPr>
        <w:t xml:space="preserve">      &lt;/associatedPerson&gt;</w:t>
      </w:r>
    </w:p>
    <w:p w14:paraId="79D8F89E" w14:textId="77777777" w:rsidR="00866BDC" w:rsidRPr="001B54C3" w:rsidRDefault="00866BDC">
      <w:pPr>
        <w:pStyle w:val="XMLFragment"/>
        <w:rPr>
          <w:noProof w:val="0"/>
        </w:rPr>
      </w:pPr>
      <w:r w:rsidRPr="001B54C3">
        <w:rPr>
          <w:noProof w:val="0"/>
        </w:rPr>
        <w:t xml:space="preserve">    &lt;/associatedEntity&gt;</w:t>
      </w:r>
    </w:p>
    <w:p w14:paraId="13C6C36E" w14:textId="77777777" w:rsidR="00866BDC" w:rsidRPr="001B54C3" w:rsidRDefault="00866BDC">
      <w:pPr>
        <w:pStyle w:val="XMLFragment"/>
        <w:rPr>
          <w:bCs/>
          <w:noProof w:val="0"/>
        </w:rPr>
      </w:pPr>
      <w:r w:rsidRPr="001B54C3">
        <w:rPr>
          <w:noProof w:val="0"/>
        </w:rPr>
        <w:t xml:space="preserve">  &lt;/participant&gt;</w:t>
      </w:r>
    </w:p>
    <w:p w14:paraId="4B441A84" w14:textId="77777777" w:rsidR="00866BDC" w:rsidRPr="001B54C3" w:rsidRDefault="00866BDC">
      <w:pPr>
        <w:pStyle w:val="BodyText"/>
      </w:pPr>
    </w:p>
    <w:p w14:paraId="0EBA25B4" w14:textId="77777777" w:rsidR="00866BDC" w:rsidRPr="001B54C3" w:rsidRDefault="00866BDC" w:rsidP="00503377">
      <w:pPr>
        <w:pStyle w:val="EditorInstructions"/>
      </w:pPr>
      <w:r w:rsidRPr="001B54C3">
        <w:t>Add Section 6.3.2.7</w:t>
      </w:r>
    </w:p>
    <w:p w14:paraId="16452583" w14:textId="77777777" w:rsidR="00866BDC" w:rsidRPr="001B54C3" w:rsidRDefault="00866BDC">
      <w:pPr>
        <w:pStyle w:val="Heading4"/>
        <w:rPr>
          <w:noProof w:val="0"/>
        </w:rPr>
      </w:pPr>
      <w:bookmarkStart w:id="99" w:name="_Toc466555192"/>
      <w:r w:rsidRPr="001B54C3">
        <w:rPr>
          <w:noProof w:val="0"/>
        </w:rPr>
        <w:lastRenderedPageBreak/>
        <w:t>6.3.2.7 Authorization 1.3.6.1.4.1.19376.1.5.3.1.2.5</w:t>
      </w:r>
      <w:bookmarkEnd w:id="99"/>
    </w:p>
    <w:p w14:paraId="75BCD220" w14:textId="77777777" w:rsidR="00866BDC" w:rsidRPr="001B54C3" w:rsidRDefault="00866BDC" w:rsidP="004A4B15">
      <w:pPr>
        <w:pStyle w:val="BodyText"/>
      </w:pPr>
      <w:r w:rsidRPr="001B54C3">
        <w:t xml:space="preserve">Each &lt;authorization&gt; element in the CDA Header represents an informed consent. When the document being shared represents the informed consent to a policy expressed by the XDS Affinity Domain within the document, it shall do so in an &lt;authorization&gt; element. More than one &lt;authorization&gt; element may be present. The consent to share </w:t>
      </w:r>
      <w:r w:rsidR="005B6ADC" w:rsidRPr="001B54C3">
        <w:t>information</w:t>
      </w:r>
      <w:r w:rsidRPr="001B54C3">
        <w:t xml:space="preserve"> shall have a unique identifier contained in the &lt;id&gt; element, representing the patient consent to that policy. The policy being consented to shall be represented in the &lt;code&gt; element. Note that other &lt;authorization&gt; elements may be present representing other sorts of consents associated with the document.</w:t>
      </w:r>
    </w:p>
    <w:p w14:paraId="67D61706" w14:textId="77777777" w:rsidR="009A09FD" w:rsidRPr="001B54C3" w:rsidRDefault="00866BDC">
      <w:pPr>
        <w:pStyle w:val="Heading5"/>
        <w:rPr>
          <w:noProof w:val="0"/>
          <w:lang w:val="en-US"/>
        </w:rPr>
      </w:pPr>
      <w:bookmarkStart w:id="100" w:name="_Toc466555193"/>
      <w:r w:rsidRPr="001B54C3">
        <w:rPr>
          <w:noProof w:val="0"/>
          <w:lang w:val="en-US"/>
        </w:rPr>
        <w:t>6.3.2.7.1 Parent Template</w:t>
      </w:r>
      <w:bookmarkEnd w:id="100"/>
    </w:p>
    <w:p w14:paraId="1B3E35B2" w14:textId="77777777" w:rsidR="00866BDC" w:rsidRPr="001B54C3" w:rsidRDefault="009A09FD" w:rsidP="00820FCE">
      <w:pPr>
        <w:pStyle w:val="BodyText"/>
      </w:pPr>
      <w:r w:rsidRPr="001B54C3">
        <w:t>None</w:t>
      </w:r>
    </w:p>
    <w:p w14:paraId="3C9EB273" w14:textId="77777777" w:rsidR="00866BDC" w:rsidRPr="001B54C3" w:rsidRDefault="00866BDC">
      <w:pPr>
        <w:pStyle w:val="Heading5"/>
        <w:rPr>
          <w:noProof w:val="0"/>
          <w:lang w:val="en-US"/>
        </w:rPr>
      </w:pPr>
      <w:bookmarkStart w:id="101" w:name="_Toc466555194"/>
      <w:r w:rsidRPr="001B54C3">
        <w:rPr>
          <w:noProof w:val="0"/>
          <w:lang w:val="en-US"/>
        </w:rPr>
        <w:t>6.3.2.7.2 Specification</w:t>
      </w:r>
      <w:bookmarkEnd w:id="101"/>
    </w:p>
    <w:p w14:paraId="2F30B5E1" w14:textId="77777777" w:rsidR="00866BDC" w:rsidRPr="001B54C3" w:rsidRDefault="00866BDC">
      <w:pPr>
        <w:pStyle w:val="XMLFragment"/>
        <w:rPr>
          <w:noProof w:val="0"/>
        </w:rPr>
      </w:pPr>
    </w:p>
    <w:p w14:paraId="7ABE32E1" w14:textId="77777777" w:rsidR="00866BDC" w:rsidRPr="001B54C3" w:rsidRDefault="00866BDC">
      <w:pPr>
        <w:pStyle w:val="XMLFragment"/>
        <w:rPr>
          <w:noProof w:val="0"/>
        </w:rPr>
      </w:pPr>
      <w:r w:rsidRPr="001B54C3">
        <w:rPr>
          <w:noProof w:val="0"/>
        </w:rPr>
        <w:t>&lt;authorization typeCode='AUTH'&gt;</w:t>
      </w:r>
    </w:p>
    <w:p w14:paraId="6DB2E024" w14:textId="77777777" w:rsidR="00866BDC" w:rsidRPr="000A6AA8" w:rsidRDefault="00866BDC">
      <w:pPr>
        <w:pStyle w:val="XMLFragment"/>
        <w:rPr>
          <w:noProof w:val="0"/>
          <w:lang w:val="nl-NL"/>
          <w:rPrChange w:id="102" w:author="Michael Clifton" w:date="2018-10-11T09:55:00Z">
            <w:rPr>
              <w:noProof w:val="0"/>
            </w:rPr>
          </w:rPrChange>
        </w:rPr>
      </w:pPr>
      <w:r w:rsidRPr="001B54C3">
        <w:rPr>
          <w:noProof w:val="0"/>
        </w:rPr>
        <w:t xml:space="preserve">  </w:t>
      </w:r>
      <w:r w:rsidRPr="000A6AA8">
        <w:rPr>
          <w:noProof w:val="0"/>
          <w:lang w:val="nl-NL"/>
          <w:rPrChange w:id="103" w:author="Michael Clifton" w:date="2018-10-11T09:55:00Z">
            <w:rPr>
              <w:noProof w:val="0"/>
            </w:rPr>
          </w:rPrChange>
        </w:rPr>
        <w:t>&lt;consent classCode='CONS' moodCode='EVN'&gt;</w:t>
      </w:r>
    </w:p>
    <w:p w14:paraId="024DAF68" w14:textId="77777777" w:rsidR="00866BDC" w:rsidRPr="000A6AA8" w:rsidRDefault="00866BDC">
      <w:pPr>
        <w:pStyle w:val="XMLFragment"/>
        <w:rPr>
          <w:noProof w:val="0"/>
          <w:lang w:val="nl-NL"/>
          <w:rPrChange w:id="104" w:author="Michael Clifton" w:date="2018-10-11T09:55:00Z">
            <w:rPr>
              <w:noProof w:val="0"/>
            </w:rPr>
          </w:rPrChange>
        </w:rPr>
      </w:pPr>
      <w:r w:rsidRPr="000A6AA8">
        <w:rPr>
          <w:noProof w:val="0"/>
          <w:lang w:val="nl-NL"/>
          <w:rPrChange w:id="105" w:author="Michael Clifton" w:date="2018-10-11T09:55:00Z">
            <w:rPr>
              <w:noProof w:val="0"/>
            </w:rPr>
          </w:rPrChange>
        </w:rPr>
        <w:t xml:space="preserve">    &lt;templateId root='1.3.6.1.4.1.19376.1.5.3.1.2.5'/&gt;</w:t>
      </w:r>
    </w:p>
    <w:p w14:paraId="794ED2AA" w14:textId="77777777" w:rsidR="00866BDC" w:rsidRPr="000A6AA8" w:rsidRDefault="00866BDC">
      <w:pPr>
        <w:pStyle w:val="XMLFragment"/>
        <w:rPr>
          <w:noProof w:val="0"/>
          <w:lang w:val="nl-NL"/>
          <w:rPrChange w:id="106" w:author="Michael Clifton" w:date="2018-10-11T09:55:00Z">
            <w:rPr>
              <w:noProof w:val="0"/>
            </w:rPr>
          </w:rPrChange>
        </w:rPr>
      </w:pPr>
      <w:r w:rsidRPr="000A6AA8">
        <w:rPr>
          <w:noProof w:val="0"/>
          <w:lang w:val="nl-NL"/>
          <w:rPrChange w:id="107" w:author="Michael Clifton" w:date="2018-10-11T09:55:00Z">
            <w:rPr>
              <w:noProof w:val="0"/>
            </w:rPr>
          </w:rPrChange>
        </w:rPr>
        <w:t xml:space="preserve">    &lt;id root=''/&gt;</w:t>
      </w:r>
    </w:p>
    <w:p w14:paraId="5FF4B234" w14:textId="77777777" w:rsidR="00866BDC" w:rsidRPr="001B54C3" w:rsidRDefault="00866BDC">
      <w:pPr>
        <w:pStyle w:val="XMLFragment"/>
        <w:rPr>
          <w:noProof w:val="0"/>
        </w:rPr>
      </w:pPr>
      <w:r w:rsidRPr="000A6AA8">
        <w:rPr>
          <w:noProof w:val="0"/>
          <w:lang w:val="nl-NL"/>
          <w:rPrChange w:id="108" w:author="Michael Clifton" w:date="2018-10-11T09:55:00Z">
            <w:rPr>
              <w:noProof w:val="0"/>
            </w:rPr>
          </w:rPrChange>
        </w:rPr>
        <w:t xml:space="preserve">    </w:t>
      </w:r>
      <w:r w:rsidRPr="001B54C3">
        <w:rPr>
          <w:noProof w:val="0"/>
        </w:rPr>
        <w:t>&lt;code code='' codeSystem='' codeSystemName='' displayName=''/&gt;</w:t>
      </w:r>
    </w:p>
    <w:p w14:paraId="49655BC4" w14:textId="77777777" w:rsidR="00866BDC" w:rsidRPr="001B54C3" w:rsidRDefault="00866BDC">
      <w:pPr>
        <w:pStyle w:val="XMLFragment"/>
        <w:rPr>
          <w:noProof w:val="0"/>
        </w:rPr>
      </w:pPr>
      <w:r w:rsidRPr="001B54C3">
        <w:rPr>
          <w:noProof w:val="0"/>
        </w:rPr>
        <w:t xml:space="preserve">    &lt;statusCode code='completed'/&gt;</w:t>
      </w:r>
    </w:p>
    <w:p w14:paraId="507E571A" w14:textId="77777777" w:rsidR="00866BDC" w:rsidRPr="001B54C3" w:rsidRDefault="00866BDC">
      <w:pPr>
        <w:pStyle w:val="XMLFragment"/>
        <w:rPr>
          <w:noProof w:val="0"/>
        </w:rPr>
      </w:pPr>
      <w:r w:rsidRPr="001B54C3">
        <w:rPr>
          <w:noProof w:val="0"/>
        </w:rPr>
        <w:t xml:space="preserve">  &lt;/consent&gt;</w:t>
      </w:r>
    </w:p>
    <w:p w14:paraId="19E065AD" w14:textId="77777777" w:rsidR="00866BDC" w:rsidRPr="001B54C3" w:rsidRDefault="00866BDC">
      <w:pPr>
        <w:pStyle w:val="XMLFragment"/>
        <w:rPr>
          <w:noProof w:val="0"/>
        </w:rPr>
      </w:pPr>
      <w:r w:rsidRPr="001B54C3">
        <w:rPr>
          <w:noProof w:val="0"/>
        </w:rPr>
        <w:t>&lt;/authorization&gt;</w:t>
      </w:r>
    </w:p>
    <w:p w14:paraId="50A96088" w14:textId="77777777" w:rsidR="00866BDC" w:rsidRPr="001B54C3" w:rsidRDefault="00866BDC">
      <w:pPr>
        <w:pStyle w:val="XMLFragment"/>
        <w:rPr>
          <w:noProof w:val="0"/>
        </w:rPr>
      </w:pPr>
    </w:p>
    <w:p w14:paraId="0CE93493" w14:textId="77777777" w:rsidR="00557C37" w:rsidRPr="001B54C3" w:rsidRDefault="00C94810" w:rsidP="004A4B15">
      <w:pPr>
        <w:pStyle w:val="Heading5"/>
        <w:rPr>
          <w:noProof w:val="0"/>
          <w:lang w:val="en-US"/>
        </w:rPr>
      </w:pPr>
      <w:bookmarkStart w:id="109" w:name="_Toc466555195"/>
      <w:r w:rsidRPr="001B54C3">
        <w:rPr>
          <w:noProof w:val="0"/>
          <w:lang w:val="en-US"/>
        </w:rPr>
        <w:t>6.3.2.7.</w:t>
      </w:r>
      <w:r w:rsidR="00557C37" w:rsidRPr="001B54C3">
        <w:rPr>
          <w:noProof w:val="0"/>
          <w:lang w:val="en-US"/>
        </w:rPr>
        <w:t>3 &lt;authorization typeCode=’AUTH’&gt;</w:t>
      </w:r>
      <w:bookmarkEnd w:id="109"/>
    </w:p>
    <w:p w14:paraId="6992A5D8" w14:textId="3A9526FF" w:rsidR="00866BDC" w:rsidRPr="001B54C3" w:rsidRDefault="00866BDC">
      <w:pPr>
        <w:pStyle w:val="BodyText"/>
      </w:pPr>
      <w:r w:rsidRPr="001B54C3">
        <w:t xml:space="preserve">At least one &lt;authorization&gt; element must be present in a consent medical document in documents shared by Document Source </w:t>
      </w:r>
      <w:r w:rsidR="00B75052">
        <w:t>Actor</w:t>
      </w:r>
      <w:r w:rsidRPr="001B54C3">
        <w:t>s that implement the privacy option. The typeCode attribute shall be present and be valued with AUTH, indicating that this is an authorization act related to the document.</w:t>
      </w:r>
    </w:p>
    <w:p w14:paraId="39F14362" w14:textId="77777777" w:rsidR="00866BDC" w:rsidRPr="001B54C3" w:rsidRDefault="00557C37" w:rsidP="004A4B15">
      <w:pPr>
        <w:pStyle w:val="Heading5"/>
        <w:rPr>
          <w:noProof w:val="0"/>
          <w:lang w:val="en-US"/>
        </w:rPr>
      </w:pPr>
      <w:bookmarkStart w:id="110" w:name="_Toc466555196"/>
      <w:r w:rsidRPr="001B54C3">
        <w:rPr>
          <w:noProof w:val="0"/>
          <w:lang w:val="en-US"/>
        </w:rPr>
        <w:t xml:space="preserve">6.3.2.7.4 </w:t>
      </w:r>
      <w:r w:rsidR="00866BDC" w:rsidRPr="001B54C3">
        <w:rPr>
          <w:noProof w:val="0"/>
          <w:lang w:val="en-US"/>
        </w:rPr>
        <w:t>&lt;consent classCode='CONS' moodCode='EVN'&gt;</w:t>
      </w:r>
      <w:bookmarkEnd w:id="110"/>
      <w:r w:rsidR="00866BDC" w:rsidRPr="001B54C3">
        <w:rPr>
          <w:noProof w:val="0"/>
          <w:lang w:val="en-US"/>
        </w:rPr>
        <w:t xml:space="preserve"> </w:t>
      </w:r>
    </w:p>
    <w:p w14:paraId="77B2E05D" w14:textId="77777777" w:rsidR="00866BDC" w:rsidRPr="001B54C3" w:rsidRDefault="00866BDC">
      <w:pPr>
        <w:pStyle w:val="BodyText"/>
      </w:pPr>
      <w:r w:rsidRPr="001B54C3">
        <w:t>Each authorization element shall have one &lt;consent&gt; element. The classCode shall be present and be valued with CONS, indicating that the related act is an informed consent. The moodCode shall be EVN, indicating that this element represents and act that has occurred.</w:t>
      </w:r>
    </w:p>
    <w:p w14:paraId="245640DB" w14:textId="77777777" w:rsidR="00866BDC" w:rsidRPr="001B54C3" w:rsidRDefault="00557C37" w:rsidP="004A4B15">
      <w:pPr>
        <w:pStyle w:val="Heading5"/>
        <w:rPr>
          <w:noProof w:val="0"/>
          <w:lang w:val="en-US"/>
        </w:rPr>
      </w:pPr>
      <w:bookmarkStart w:id="111" w:name="_Toc466555197"/>
      <w:r w:rsidRPr="001B54C3">
        <w:rPr>
          <w:noProof w:val="0"/>
          <w:lang w:val="en-US"/>
        </w:rPr>
        <w:t xml:space="preserve">6.3.2.7.5 </w:t>
      </w:r>
      <w:r w:rsidR="00866BDC" w:rsidRPr="001B54C3">
        <w:rPr>
          <w:noProof w:val="0"/>
          <w:lang w:val="en-US"/>
        </w:rPr>
        <w:t>&lt;templateId root='1.3.6.1.4.1.19376.1.5.3.1.2.5'/&gt;</w:t>
      </w:r>
      <w:bookmarkEnd w:id="111"/>
      <w:r w:rsidR="00866BDC" w:rsidRPr="001B54C3">
        <w:rPr>
          <w:noProof w:val="0"/>
          <w:lang w:val="en-US"/>
        </w:rPr>
        <w:t xml:space="preserve"> </w:t>
      </w:r>
    </w:p>
    <w:p w14:paraId="1C02C8C9" w14:textId="77777777" w:rsidR="00866BDC" w:rsidRPr="001B54C3" w:rsidRDefault="00866BDC">
      <w:pPr>
        <w:pStyle w:val="BodyText"/>
      </w:pPr>
      <w:r w:rsidRPr="001B54C3">
        <w:t>The &lt;templateId&gt; element shall be recorded as shown above and identifies this consent as an authorization entry.</w:t>
      </w:r>
    </w:p>
    <w:p w14:paraId="31DD757A" w14:textId="77777777" w:rsidR="00866BDC" w:rsidRPr="001B54C3" w:rsidRDefault="00557C37" w:rsidP="004A4B15">
      <w:pPr>
        <w:pStyle w:val="Heading5"/>
        <w:rPr>
          <w:noProof w:val="0"/>
          <w:lang w:val="en-US"/>
        </w:rPr>
      </w:pPr>
      <w:bookmarkStart w:id="112" w:name="_Toc466555198"/>
      <w:r w:rsidRPr="001B54C3">
        <w:rPr>
          <w:noProof w:val="0"/>
          <w:lang w:val="en-US"/>
        </w:rPr>
        <w:t xml:space="preserve">6.3.2.7.6 </w:t>
      </w:r>
      <w:r w:rsidR="00866BDC" w:rsidRPr="001B54C3">
        <w:rPr>
          <w:noProof w:val="0"/>
          <w:lang w:val="en-US"/>
        </w:rPr>
        <w:t>&lt;id root=' '/&gt;</w:t>
      </w:r>
      <w:bookmarkEnd w:id="112"/>
    </w:p>
    <w:p w14:paraId="17F0947A" w14:textId="77777777" w:rsidR="00866BDC" w:rsidRPr="001B54C3" w:rsidRDefault="00866BDC">
      <w:pPr>
        <w:pStyle w:val="BodyText"/>
      </w:pPr>
      <w:r w:rsidRPr="001B54C3">
        <w:t>The &lt;consent&gt; element shall have one identifier that is used to uniquely identify the consent act. This identifier shall contain a root attribute, and shall not contain an extension attribute.</w:t>
      </w:r>
    </w:p>
    <w:p w14:paraId="037CC6EB" w14:textId="77777777" w:rsidR="00866BDC" w:rsidRPr="001B54C3" w:rsidRDefault="00557C37" w:rsidP="004A4B15">
      <w:pPr>
        <w:pStyle w:val="Heading5"/>
        <w:rPr>
          <w:noProof w:val="0"/>
          <w:lang w:val="en-US"/>
        </w:rPr>
      </w:pPr>
      <w:bookmarkStart w:id="113" w:name="_Toc466555199"/>
      <w:r w:rsidRPr="001B54C3">
        <w:rPr>
          <w:noProof w:val="0"/>
          <w:lang w:val="en-US"/>
        </w:rPr>
        <w:lastRenderedPageBreak/>
        <w:t xml:space="preserve">6.3.2.7.7 </w:t>
      </w:r>
      <w:r w:rsidR="00866BDC" w:rsidRPr="001B54C3">
        <w:rPr>
          <w:noProof w:val="0"/>
          <w:lang w:val="en-US"/>
        </w:rPr>
        <w:t>&lt;code code=' ' codeSystem=' ' codeSystemName=' ' displayName=' '/&gt;</w:t>
      </w:r>
      <w:bookmarkEnd w:id="113"/>
    </w:p>
    <w:p w14:paraId="64E7DA7E" w14:textId="77777777" w:rsidR="00866BDC" w:rsidRPr="001B54C3" w:rsidRDefault="00866BDC" w:rsidP="004A7994">
      <w:pPr>
        <w:pStyle w:val="BodyText"/>
      </w:pPr>
      <w:r w:rsidRPr="001B54C3">
        <w:t>The &lt;consent&gt; element shall have one &lt;code&gt; element that is used to identify the consent policy that was agreed to by the patient.</w:t>
      </w:r>
    </w:p>
    <w:p w14:paraId="2DB60BA9" w14:textId="77777777" w:rsidR="00866BDC" w:rsidRPr="001B54C3" w:rsidRDefault="00866BDC" w:rsidP="00503377">
      <w:pPr>
        <w:pStyle w:val="EditorInstructions"/>
      </w:pPr>
      <w:r w:rsidRPr="001B54C3">
        <w:t>Add Section 6.3.3</w:t>
      </w:r>
    </w:p>
    <w:p w14:paraId="3BEA1DD9" w14:textId="77777777" w:rsidR="00866BDC" w:rsidRPr="001B54C3" w:rsidRDefault="00866BDC">
      <w:pPr>
        <w:pStyle w:val="Heading3"/>
        <w:rPr>
          <w:noProof w:val="0"/>
        </w:rPr>
      </w:pPr>
      <w:bookmarkStart w:id="114" w:name="_Toc466555200"/>
      <w:r w:rsidRPr="001B54C3">
        <w:rPr>
          <w:noProof w:val="0"/>
        </w:rPr>
        <w:t>6.3.3 CDA Section Content Modules</w:t>
      </w:r>
      <w:bookmarkEnd w:id="114"/>
    </w:p>
    <w:p w14:paraId="1F87E44D" w14:textId="77777777" w:rsidR="00866BDC" w:rsidRPr="001B54C3" w:rsidRDefault="00866BDC" w:rsidP="00503377">
      <w:pPr>
        <w:pStyle w:val="EditorInstructions"/>
      </w:pPr>
      <w:r w:rsidRPr="001B54C3">
        <w:t>Add Section 6.3.3.1</w:t>
      </w:r>
    </w:p>
    <w:p w14:paraId="3B4E28FA" w14:textId="77777777" w:rsidR="00866BDC" w:rsidRPr="001B54C3" w:rsidRDefault="00866BDC">
      <w:pPr>
        <w:pStyle w:val="Heading4"/>
        <w:rPr>
          <w:noProof w:val="0"/>
        </w:rPr>
      </w:pPr>
      <w:bookmarkStart w:id="115" w:name="_Toc466555201"/>
      <w:r w:rsidRPr="001B54C3">
        <w:rPr>
          <w:noProof w:val="0"/>
        </w:rPr>
        <w:t>6.3.3.1 Reasons for Care</w:t>
      </w:r>
      <w:bookmarkEnd w:id="115"/>
    </w:p>
    <w:p w14:paraId="4086D1D7" w14:textId="77777777" w:rsidR="00866BDC" w:rsidRPr="001B54C3" w:rsidRDefault="00866BDC" w:rsidP="00503377">
      <w:pPr>
        <w:pStyle w:val="EditorInstructions"/>
      </w:pPr>
      <w:r w:rsidRPr="001B54C3">
        <w:t>Add Section 6.3.3.1.1</w:t>
      </w:r>
    </w:p>
    <w:p w14:paraId="0F2D08D7" w14:textId="77777777" w:rsidR="00866BDC" w:rsidRPr="001B54C3" w:rsidRDefault="00866BDC">
      <w:pPr>
        <w:pStyle w:val="Heading5"/>
        <w:rPr>
          <w:noProof w:val="0"/>
          <w:lang w:val="en-US"/>
        </w:rPr>
      </w:pPr>
      <w:bookmarkStart w:id="116" w:name="_Toc466555202"/>
      <w:r w:rsidRPr="001B54C3">
        <w:rPr>
          <w:noProof w:val="0"/>
          <w:lang w:val="en-US"/>
        </w:rPr>
        <w:t>6.3.3.1.1 Reason for Referral</w:t>
      </w:r>
      <w:bookmarkEnd w:id="116"/>
    </w:p>
    <w:p w14:paraId="4DB8CA84" w14:textId="77777777" w:rsidR="00866BDC" w:rsidRPr="001B54C3" w:rsidRDefault="00866BDC" w:rsidP="00503377">
      <w:pPr>
        <w:pStyle w:val="EditorInstructions"/>
      </w:pPr>
      <w:r w:rsidRPr="001B54C3">
        <w:t>Add Section 6.3.3.1.2</w:t>
      </w:r>
    </w:p>
    <w:p w14:paraId="453DFC73" w14:textId="77777777" w:rsidR="00866BDC" w:rsidRPr="001B54C3" w:rsidRDefault="00866BDC">
      <w:pPr>
        <w:pStyle w:val="Heading5"/>
        <w:rPr>
          <w:noProof w:val="0"/>
          <w:lang w:val="en-US"/>
        </w:rPr>
      </w:pPr>
      <w:bookmarkStart w:id="117" w:name="_Toc466555203"/>
      <w:r w:rsidRPr="001B54C3">
        <w:rPr>
          <w:noProof w:val="0"/>
          <w:lang w:val="en-US"/>
        </w:rPr>
        <w:t>6.3.3.1.2 Coded Reason for Referral</w:t>
      </w:r>
      <w:bookmarkEnd w:id="117"/>
    </w:p>
    <w:p w14:paraId="760AA117" w14:textId="77777777" w:rsidR="00866BDC" w:rsidRPr="001B54C3" w:rsidRDefault="00866BDC" w:rsidP="00503377">
      <w:pPr>
        <w:pStyle w:val="EditorInstructions"/>
      </w:pPr>
      <w:r w:rsidRPr="001B54C3">
        <w:t>Add Section 6.3.3.1.3</w:t>
      </w:r>
    </w:p>
    <w:p w14:paraId="10D2DCFB" w14:textId="77777777" w:rsidR="00866BDC" w:rsidRPr="001B54C3" w:rsidRDefault="00866BDC">
      <w:pPr>
        <w:pStyle w:val="Heading5"/>
        <w:rPr>
          <w:noProof w:val="0"/>
          <w:lang w:val="en-US"/>
        </w:rPr>
      </w:pPr>
      <w:bookmarkStart w:id="118" w:name="_Toc466555204"/>
      <w:r w:rsidRPr="001B54C3">
        <w:rPr>
          <w:noProof w:val="0"/>
          <w:lang w:val="en-US"/>
        </w:rPr>
        <w:t>6.3.3.1.3 Chief Complaint</w:t>
      </w:r>
      <w:bookmarkEnd w:id="118"/>
    </w:p>
    <w:p w14:paraId="047432C6" w14:textId="77777777" w:rsidR="00866BDC" w:rsidRPr="001B54C3" w:rsidRDefault="00866BDC" w:rsidP="00503377">
      <w:pPr>
        <w:pStyle w:val="EditorInstructions"/>
      </w:pPr>
      <w:r w:rsidRPr="001B54C3">
        <w:t>Add Section 6.3.3.1.4</w:t>
      </w:r>
    </w:p>
    <w:p w14:paraId="78CC8222" w14:textId="77777777" w:rsidR="00866BDC" w:rsidRPr="001B54C3" w:rsidRDefault="00866BDC">
      <w:pPr>
        <w:pStyle w:val="Heading5"/>
        <w:rPr>
          <w:noProof w:val="0"/>
          <w:lang w:val="en-US"/>
        </w:rPr>
      </w:pPr>
      <w:bookmarkStart w:id="119" w:name="_Toc466555205"/>
      <w:r w:rsidRPr="001B54C3">
        <w:rPr>
          <w:noProof w:val="0"/>
          <w:lang w:val="en-US"/>
        </w:rPr>
        <w:t>6.3.3.1.4 Hospital Admission Diagnosis</w:t>
      </w:r>
      <w:bookmarkEnd w:id="119"/>
    </w:p>
    <w:p w14:paraId="58A958FF" w14:textId="77777777" w:rsidR="00866BDC" w:rsidRPr="001B54C3" w:rsidRDefault="00866BDC" w:rsidP="00503377">
      <w:pPr>
        <w:pStyle w:val="EditorInstructions"/>
      </w:pPr>
      <w:r w:rsidRPr="001B54C3">
        <w:t>Add Section 6.3.3.1.5</w:t>
      </w:r>
    </w:p>
    <w:p w14:paraId="73C81835" w14:textId="77777777" w:rsidR="00866BDC" w:rsidRPr="001B54C3" w:rsidRDefault="00866BDC" w:rsidP="008F7FED">
      <w:pPr>
        <w:pStyle w:val="Heading5"/>
        <w:rPr>
          <w:noProof w:val="0"/>
          <w:lang w:val="en-US"/>
        </w:rPr>
      </w:pPr>
      <w:bookmarkStart w:id="120" w:name="_Toc466555206"/>
      <w:r w:rsidRPr="001B54C3">
        <w:rPr>
          <w:noProof w:val="0"/>
          <w:lang w:val="en-US"/>
        </w:rPr>
        <w:t>6.3.3.1.5 Proposed Procedure Section 1.3.6.1.4.1.19376.1.5.3.1.1.9.1</w:t>
      </w:r>
      <w:bookmarkEnd w:id="120"/>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3524"/>
        <w:gridCol w:w="574"/>
        <w:gridCol w:w="5246"/>
      </w:tblGrid>
      <w:tr w:rsidR="00866BDC" w:rsidRPr="001B54C3" w14:paraId="48DC8090"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E55A6D5" w14:textId="77777777" w:rsidR="00866BDC" w:rsidRPr="001B54C3" w:rsidRDefault="00866BDC">
            <w:pPr>
              <w:pStyle w:val="TableEntryHeader"/>
            </w:pPr>
            <w:r w:rsidRPr="001B54C3">
              <w:t xml:space="preserve">Template ID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16EE23B4" w14:textId="77777777" w:rsidR="00866BDC" w:rsidRPr="001B54C3" w:rsidRDefault="00866BDC">
            <w:pPr>
              <w:pStyle w:val="TableEntry"/>
            </w:pPr>
            <w:r w:rsidRPr="001B54C3">
              <w:t>1.3.6.1.4.1.19376.1.5.3.1.1.9.1</w:t>
            </w:r>
          </w:p>
        </w:tc>
      </w:tr>
      <w:tr w:rsidR="00866BDC" w:rsidRPr="001B54C3" w14:paraId="17A69C99"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E3CFBCA" w14:textId="77777777" w:rsidR="00866BDC" w:rsidRPr="001B54C3" w:rsidRDefault="00866BDC">
            <w:pPr>
              <w:pStyle w:val="TableEntryHeader"/>
            </w:pPr>
            <w:r w:rsidRPr="001B54C3">
              <w:t xml:space="preserve">General Description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1494484E" w14:textId="77777777" w:rsidR="00866BDC" w:rsidRPr="001B54C3" w:rsidRDefault="00866BDC">
            <w:pPr>
              <w:pStyle w:val="TableEntry"/>
            </w:pPr>
            <w:r w:rsidRPr="001B54C3">
              <w:t>The proposed procedure section shall contain a description of the procedures for which a risk assessment is required including procedure names and codes, patient position, dates, and names of surgeons. It shall include entries for procedures as described in the Entry Content Modules and the required and optional subsections.</w:t>
            </w:r>
          </w:p>
        </w:tc>
      </w:tr>
      <w:tr w:rsidR="00866BDC" w:rsidRPr="001B54C3" w14:paraId="204C760A"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DD25F43" w14:textId="77777777" w:rsidR="00866BDC" w:rsidRPr="001B54C3" w:rsidRDefault="00866BDC">
            <w:pPr>
              <w:pStyle w:val="TableEntryHeader"/>
            </w:pPr>
            <w:r w:rsidRPr="001B54C3">
              <w:t xml:space="preserve">LOINC Code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A9D8AB2"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8DEA428" w14:textId="77777777" w:rsidR="00866BDC" w:rsidRPr="001B54C3" w:rsidRDefault="00866BDC">
            <w:pPr>
              <w:pStyle w:val="TableEntryHeader"/>
            </w:pPr>
            <w:r w:rsidRPr="001B54C3">
              <w:t xml:space="preserve">Description </w:t>
            </w:r>
          </w:p>
        </w:tc>
      </w:tr>
      <w:tr w:rsidR="00866BDC" w:rsidRPr="001B54C3" w14:paraId="38BF87D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0591980" w14:textId="77777777" w:rsidR="00866BDC" w:rsidRPr="001B54C3" w:rsidRDefault="00866BDC">
            <w:pPr>
              <w:pStyle w:val="TableEntry"/>
            </w:pPr>
            <w:r w:rsidRPr="001B54C3">
              <w:t>29554-3</w:t>
            </w:r>
          </w:p>
        </w:tc>
        <w:tc>
          <w:tcPr>
            <w:tcW w:w="0" w:type="auto"/>
            <w:tcBorders>
              <w:top w:val="single" w:sz="6" w:space="0" w:color="000000"/>
              <w:left w:val="single" w:sz="6" w:space="0" w:color="000000"/>
              <w:bottom w:val="single" w:sz="6" w:space="0" w:color="000000"/>
              <w:right w:val="single" w:sz="6" w:space="0" w:color="000000"/>
            </w:tcBorders>
            <w:vAlign w:val="center"/>
          </w:tcPr>
          <w:p w14:paraId="6534225B"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C16FB9D" w14:textId="77777777" w:rsidR="00866BDC" w:rsidRPr="001B54C3" w:rsidRDefault="00866BDC">
            <w:pPr>
              <w:pStyle w:val="TableEntry"/>
            </w:pPr>
            <w:r w:rsidRPr="001B54C3">
              <w:t>PROCEDURE</w:t>
            </w:r>
          </w:p>
        </w:tc>
      </w:tr>
      <w:tr w:rsidR="00866BDC" w:rsidRPr="001B54C3" w14:paraId="2E61E02B"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6CBC3E3" w14:textId="77777777" w:rsidR="00866BDC" w:rsidRPr="001B54C3" w:rsidRDefault="00866BDC">
            <w:pPr>
              <w:pStyle w:val="TableEntryHeader"/>
            </w:pPr>
            <w:r w:rsidRPr="001B54C3">
              <w:t xml:space="preserve">Entries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226A172"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F0C8547" w14:textId="77777777" w:rsidR="00866BDC" w:rsidRPr="001B54C3" w:rsidRDefault="00866BDC">
            <w:pPr>
              <w:pStyle w:val="TableEntryHeader"/>
            </w:pPr>
            <w:r w:rsidRPr="001B54C3">
              <w:t xml:space="preserve">Description </w:t>
            </w:r>
          </w:p>
        </w:tc>
      </w:tr>
      <w:tr w:rsidR="00866BDC" w:rsidRPr="001B54C3" w14:paraId="3C98EB2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BE19042" w14:textId="77777777" w:rsidR="00866BDC" w:rsidRPr="001B54C3" w:rsidRDefault="00866BDC">
            <w:pPr>
              <w:pStyle w:val="TableEntry"/>
            </w:pPr>
            <w:r w:rsidRPr="001B54C3">
              <w:t>1.3.6.1.4.1.19376.1.5.3.1.4.19</w:t>
            </w:r>
          </w:p>
        </w:tc>
        <w:tc>
          <w:tcPr>
            <w:tcW w:w="0" w:type="auto"/>
            <w:tcBorders>
              <w:top w:val="single" w:sz="6" w:space="0" w:color="000000"/>
              <w:left w:val="single" w:sz="6" w:space="0" w:color="000000"/>
              <w:bottom w:val="single" w:sz="6" w:space="0" w:color="000000"/>
              <w:right w:val="single" w:sz="6" w:space="0" w:color="000000"/>
            </w:tcBorders>
            <w:vAlign w:val="center"/>
          </w:tcPr>
          <w:p w14:paraId="17682E7D"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2CC244A" w14:textId="77777777" w:rsidR="00866BDC" w:rsidRPr="001B54C3" w:rsidRDefault="00866BDC">
            <w:pPr>
              <w:pStyle w:val="TableEntry"/>
            </w:pPr>
            <w:r w:rsidRPr="001B54C3">
              <w:t xml:space="preserve">Procedure Entry </w:t>
            </w:r>
          </w:p>
        </w:tc>
      </w:tr>
      <w:tr w:rsidR="00866BDC" w:rsidRPr="001B54C3" w14:paraId="2188B7E8" w14:textId="77777777" w:rsidTr="004A4B15">
        <w:tc>
          <w:tcPr>
            <w:tcW w:w="0" w:type="auto"/>
            <w:tcBorders>
              <w:top w:val="single" w:sz="6" w:space="0" w:color="000000"/>
              <w:left w:val="single" w:sz="6" w:space="0" w:color="000000"/>
              <w:bottom w:val="single" w:sz="6" w:space="0" w:color="000000"/>
              <w:right w:val="single" w:sz="6" w:space="0" w:color="000000"/>
            </w:tcBorders>
            <w:shd w:val="clear" w:color="auto" w:fill="D9D9D9"/>
            <w:vAlign w:val="center"/>
          </w:tcPr>
          <w:p w14:paraId="5182CAFA" w14:textId="77777777" w:rsidR="00866BDC" w:rsidRPr="001B54C3" w:rsidRDefault="005663C9" w:rsidP="00235E1F">
            <w:pPr>
              <w:pStyle w:val="TableEntryHeader"/>
            </w:pPr>
            <w:r w:rsidRPr="001B54C3">
              <w:t>Subsections</w:t>
            </w:r>
          </w:p>
        </w:tc>
        <w:tc>
          <w:tcPr>
            <w:tcW w:w="0" w:type="auto"/>
            <w:tcBorders>
              <w:top w:val="single" w:sz="6" w:space="0" w:color="000000"/>
              <w:left w:val="single" w:sz="6" w:space="0" w:color="000000"/>
              <w:bottom w:val="single" w:sz="6" w:space="0" w:color="000000"/>
              <w:right w:val="single" w:sz="6" w:space="0" w:color="000000"/>
            </w:tcBorders>
            <w:shd w:val="clear" w:color="auto" w:fill="D9D9D9"/>
            <w:vAlign w:val="center"/>
          </w:tcPr>
          <w:p w14:paraId="21B1CA6A" w14:textId="77777777" w:rsidR="00866BDC" w:rsidRPr="001B54C3" w:rsidRDefault="00866BDC" w:rsidP="00235E1F">
            <w:pPr>
              <w:pStyle w:val="TableEntryHeader"/>
            </w:pPr>
            <w:r w:rsidRPr="001B54C3">
              <w:t>Opt</w:t>
            </w:r>
          </w:p>
        </w:tc>
        <w:tc>
          <w:tcPr>
            <w:tcW w:w="0" w:type="auto"/>
            <w:tcBorders>
              <w:top w:val="single" w:sz="6" w:space="0" w:color="000000"/>
              <w:left w:val="single" w:sz="6" w:space="0" w:color="000000"/>
              <w:bottom w:val="single" w:sz="6" w:space="0" w:color="000000"/>
              <w:right w:val="single" w:sz="6" w:space="0" w:color="000000"/>
            </w:tcBorders>
            <w:shd w:val="clear" w:color="auto" w:fill="D9D9D9"/>
            <w:vAlign w:val="center"/>
          </w:tcPr>
          <w:p w14:paraId="3CAF0612" w14:textId="77777777" w:rsidR="00866BDC" w:rsidRPr="001B54C3" w:rsidRDefault="00866BDC" w:rsidP="00235E1F">
            <w:pPr>
              <w:pStyle w:val="TableEntryHeader"/>
            </w:pPr>
            <w:r w:rsidRPr="001B54C3">
              <w:t>Description</w:t>
            </w:r>
          </w:p>
        </w:tc>
      </w:tr>
      <w:tr w:rsidR="00866BDC" w:rsidRPr="001B54C3" w14:paraId="3DD5BBB6"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504112E" w14:textId="77777777" w:rsidR="00866BDC" w:rsidRPr="001B54C3" w:rsidRDefault="00866BDC">
            <w:pPr>
              <w:pStyle w:val="TableEntry"/>
            </w:pPr>
            <w:r w:rsidRPr="001B54C3">
              <w:t>1.3.6.1.4.1.19376.1.5.3.1.1.9.4</w:t>
            </w:r>
          </w:p>
        </w:tc>
        <w:tc>
          <w:tcPr>
            <w:tcW w:w="0" w:type="auto"/>
            <w:tcBorders>
              <w:top w:val="single" w:sz="6" w:space="0" w:color="000000"/>
              <w:left w:val="single" w:sz="6" w:space="0" w:color="000000"/>
              <w:bottom w:val="single" w:sz="6" w:space="0" w:color="000000"/>
              <w:right w:val="single" w:sz="6" w:space="0" w:color="000000"/>
            </w:tcBorders>
            <w:vAlign w:val="center"/>
          </w:tcPr>
          <w:p w14:paraId="5813D9A4" w14:textId="77777777" w:rsidR="00866BDC" w:rsidRPr="001B54C3" w:rsidRDefault="00866BDC">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0C9150CF" w14:textId="77777777" w:rsidR="00866BDC" w:rsidRPr="001B54C3" w:rsidRDefault="00866BDC">
            <w:pPr>
              <w:pStyle w:val="TableEntry"/>
            </w:pPr>
            <w:r w:rsidRPr="001B54C3">
              <w:t>Reason for Procedure</w:t>
            </w:r>
          </w:p>
        </w:tc>
      </w:tr>
      <w:tr w:rsidR="00866BDC" w:rsidRPr="001B54C3" w14:paraId="4909341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B8F1CE4" w14:textId="77777777" w:rsidR="00866BDC" w:rsidRPr="001B54C3" w:rsidRDefault="00866BDC">
            <w:pPr>
              <w:pStyle w:val="TableEntry"/>
            </w:pPr>
            <w:r w:rsidRPr="001B54C3">
              <w:t>1.3.6.1.4.1.19376.1.5.3.1.1.9.3</w:t>
            </w:r>
          </w:p>
        </w:tc>
        <w:tc>
          <w:tcPr>
            <w:tcW w:w="0" w:type="auto"/>
            <w:tcBorders>
              <w:top w:val="single" w:sz="6" w:space="0" w:color="000000"/>
              <w:left w:val="single" w:sz="6" w:space="0" w:color="000000"/>
              <w:bottom w:val="single" w:sz="6" w:space="0" w:color="000000"/>
              <w:right w:val="single" w:sz="6" w:space="0" w:color="000000"/>
            </w:tcBorders>
            <w:vAlign w:val="center"/>
          </w:tcPr>
          <w:p w14:paraId="4C54469F" w14:textId="77777777" w:rsidR="00866BDC" w:rsidRPr="001B54C3" w:rsidRDefault="00866BDC">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58261BE6" w14:textId="77777777" w:rsidR="00866BDC" w:rsidRPr="001B54C3" w:rsidRDefault="00866BDC">
            <w:pPr>
              <w:pStyle w:val="TableEntry"/>
            </w:pPr>
            <w:r w:rsidRPr="001B54C3">
              <w:t>Proposed Anesthesia</w:t>
            </w:r>
          </w:p>
        </w:tc>
      </w:tr>
      <w:tr w:rsidR="00866BDC" w:rsidRPr="001B54C3" w14:paraId="732DB1A9"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120925B" w14:textId="77777777" w:rsidR="00866BDC" w:rsidRPr="001B54C3" w:rsidRDefault="00866BDC">
            <w:pPr>
              <w:pStyle w:val="TableEntry"/>
            </w:pPr>
            <w:r w:rsidRPr="001B54C3">
              <w:t>1.3.6.1.4.1.19376.1.5.3.1.1.9.2</w:t>
            </w:r>
          </w:p>
        </w:tc>
        <w:tc>
          <w:tcPr>
            <w:tcW w:w="0" w:type="auto"/>
            <w:tcBorders>
              <w:top w:val="single" w:sz="6" w:space="0" w:color="000000"/>
              <w:left w:val="single" w:sz="6" w:space="0" w:color="000000"/>
              <w:bottom w:val="single" w:sz="6" w:space="0" w:color="000000"/>
              <w:right w:val="single" w:sz="6" w:space="0" w:color="000000"/>
            </w:tcBorders>
            <w:vAlign w:val="center"/>
          </w:tcPr>
          <w:p w14:paraId="599B566B" w14:textId="77777777" w:rsidR="00866BDC" w:rsidRPr="001B54C3" w:rsidRDefault="00866BDC">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374F2AE7" w14:textId="77777777" w:rsidR="00866BDC" w:rsidRPr="001B54C3" w:rsidRDefault="00866BDC">
            <w:pPr>
              <w:pStyle w:val="TableEntry"/>
            </w:pPr>
            <w:r w:rsidRPr="001B54C3">
              <w:t>Estimated Blood Loss</w:t>
            </w:r>
          </w:p>
        </w:tc>
      </w:tr>
      <w:tr w:rsidR="00866BDC" w:rsidRPr="001B54C3" w14:paraId="6857FC02"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B05A71E" w14:textId="77777777" w:rsidR="00866BDC" w:rsidRPr="001B54C3" w:rsidRDefault="00866BDC">
            <w:pPr>
              <w:pStyle w:val="TableEntry"/>
            </w:pPr>
            <w:r w:rsidRPr="001B54C3">
              <w:lastRenderedPageBreak/>
              <w:t>1.3.6.1.4.1.19376.1.5.3.1.1.9.40</w:t>
            </w:r>
          </w:p>
        </w:tc>
        <w:tc>
          <w:tcPr>
            <w:tcW w:w="0" w:type="auto"/>
            <w:tcBorders>
              <w:top w:val="single" w:sz="6" w:space="0" w:color="000000"/>
              <w:left w:val="single" w:sz="6" w:space="0" w:color="000000"/>
              <w:bottom w:val="single" w:sz="6" w:space="0" w:color="000000"/>
              <w:right w:val="single" w:sz="6" w:space="0" w:color="000000"/>
            </w:tcBorders>
            <w:vAlign w:val="center"/>
          </w:tcPr>
          <w:p w14:paraId="62E8F427" w14:textId="77777777" w:rsidR="00866BDC" w:rsidRPr="001B54C3" w:rsidRDefault="00866BDC">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1DEB563C" w14:textId="77777777" w:rsidR="00866BDC" w:rsidRPr="001B54C3" w:rsidRDefault="00866BDC">
            <w:pPr>
              <w:pStyle w:val="TableEntry"/>
            </w:pPr>
            <w:r w:rsidRPr="001B54C3">
              <w:t>Procedure Care Plan</w:t>
            </w:r>
          </w:p>
        </w:tc>
      </w:tr>
    </w:tbl>
    <w:p w14:paraId="126BCC1F" w14:textId="77777777" w:rsidR="00866BDC" w:rsidRPr="001B54C3" w:rsidRDefault="00866BDC">
      <w:pPr>
        <w:pStyle w:val="BodyText"/>
      </w:pPr>
    </w:p>
    <w:p w14:paraId="4C826A3F" w14:textId="77777777" w:rsidR="00866BDC" w:rsidRPr="001B54C3" w:rsidRDefault="00866BDC">
      <w:pPr>
        <w:pStyle w:val="XMLFragment"/>
        <w:rPr>
          <w:noProof w:val="0"/>
        </w:rPr>
      </w:pPr>
      <w:r w:rsidRPr="001B54C3">
        <w:rPr>
          <w:noProof w:val="0"/>
        </w:rPr>
        <w:t>&lt;component&gt;</w:t>
      </w:r>
    </w:p>
    <w:p w14:paraId="4232DA70" w14:textId="77777777" w:rsidR="00866BDC" w:rsidRPr="001B54C3" w:rsidRDefault="00866BDC">
      <w:pPr>
        <w:pStyle w:val="XMLFragment"/>
        <w:rPr>
          <w:noProof w:val="0"/>
        </w:rPr>
      </w:pPr>
      <w:r w:rsidRPr="001B54C3">
        <w:rPr>
          <w:noProof w:val="0"/>
        </w:rPr>
        <w:t xml:space="preserve">  &lt;section&gt;</w:t>
      </w:r>
    </w:p>
    <w:p w14:paraId="33F2D594" w14:textId="77777777" w:rsidR="00866BDC" w:rsidRPr="001B54C3" w:rsidRDefault="00866BDC">
      <w:pPr>
        <w:pStyle w:val="XMLFragment"/>
        <w:rPr>
          <w:noProof w:val="0"/>
        </w:rPr>
      </w:pPr>
      <w:r w:rsidRPr="001B54C3">
        <w:rPr>
          <w:noProof w:val="0"/>
        </w:rPr>
        <w:t xml:space="preserve">    &lt;templateId root='1.3.6.1.4.1.19376.1.5.3.1.1.9.1'/&gt;</w:t>
      </w:r>
    </w:p>
    <w:p w14:paraId="05F84EE8" w14:textId="77777777" w:rsidR="00866BDC" w:rsidRPr="001B54C3" w:rsidRDefault="00866BDC">
      <w:pPr>
        <w:pStyle w:val="XMLFragment"/>
        <w:rPr>
          <w:noProof w:val="0"/>
        </w:rPr>
      </w:pPr>
      <w:r w:rsidRPr="001B54C3">
        <w:rPr>
          <w:noProof w:val="0"/>
        </w:rPr>
        <w:t xml:space="preserve">    &lt;id root=' ' extension=' '/&gt;</w:t>
      </w:r>
    </w:p>
    <w:p w14:paraId="21F7E057" w14:textId="77777777" w:rsidR="00866BDC" w:rsidRPr="001B54C3" w:rsidRDefault="00866BDC">
      <w:pPr>
        <w:pStyle w:val="XMLFragment"/>
        <w:rPr>
          <w:noProof w:val="0"/>
        </w:rPr>
      </w:pPr>
      <w:r w:rsidRPr="001B54C3">
        <w:rPr>
          <w:noProof w:val="0"/>
        </w:rPr>
        <w:t xml:space="preserve">    &lt;code code='29554-3' displayName='PROCEDURE'</w:t>
      </w:r>
    </w:p>
    <w:p w14:paraId="3D663D13" w14:textId="77777777" w:rsidR="00866BDC" w:rsidRPr="001B54C3" w:rsidRDefault="00866BDC">
      <w:pPr>
        <w:pStyle w:val="XMLFragment"/>
        <w:rPr>
          <w:noProof w:val="0"/>
        </w:rPr>
      </w:pPr>
      <w:r w:rsidRPr="001B54C3">
        <w:rPr>
          <w:noProof w:val="0"/>
        </w:rPr>
        <w:t xml:space="preserve">      codeSystem='2.16.840.1.113883.6.1' codeSystemName='LOINC'/&gt;</w:t>
      </w:r>
    </w:p>
    <w:p w14:paraId="1641E915" w14:textId="77777777" w:rsidR="00866BDC" w:rsidRPr="001B54C3" w:rsidRDefault="00866BDC">
      <w:pPr>
        <w:pStyle w:val="XMLFragment"/>
        <w:rPr>
          <w:noProof w:val="0"/>
        </w:rPr>
      </w:pPr>
      <w:r w:rsidRPr="001B54C3">
        <w:rPr>
          <w:noProof w:val="0"/>
        </w:rPr>
        <w:t xml:space="preserve">    &lt;text&gt;</w:t>
      </w:r>
    </w:p>
    <w:p w14:paraId="799782AC" w14:textId="77777777" w:rsidR="00866BDC" w:rsidRPr="001B54C3" w:rsidRDefault="00866BDC">
      <w:pPr>
        <w:pStyle w:val="XMLFragment"/>
        <w:rPr>
          <w:noProof w:val="0"/>
        </w:rPr>
      </w:pPr>
      <w:r w:rsidRPr="001B54C3">
        <w:rPr>
          <w:noProof w:val="0"/>
        </w:rPr>
        <w:t xml:space="preserve">      Text as described above</w:t>
      </w:r>
    </w:p>
    <w:p w14:paraId="447CFB97" w14:textId="77777777" w:rsidR="00866BDC" w:rsidRPr="001B54C3" w:rsidRDefault="00866BDC">
      <w:pPr>
        <w:pStyle w:val="XMLFragment"/>
        <w:rPr>
          <w:noProof w:val="0"/>
        </w:rPr>
      </w:pPr>
      <w:r w:rsidRPr="001B54C3">
        <w:rPr>
          <w:noProof w:val="0"/>
        </w:rPr>
        <w:t xml:space="preserve">    &lt;/text&gt;   </w:t>
      </w:r>
    </w:p>
    <w:p w14:paraId="09CCBA7B" w14:textId="77777777" w:rsidR="00866BDC" w:rsidRPr="001B54C3" w:rsidRDefault="00866BDC">
      <w:pPr>
        <w:pStyle w:val="XMLFragment"/>
        <w:rPr>
          <w:noProof w:val="0"/>
        </w:rPr>
      </w:pPr>
      <w:r w:rsidRPr="001B54C3">
        <w:rPr>
          <w:noProof w:val="0"/>
        </w:rPr>
        <w:t xml:space="preserve">    &lt;entry&gt;</w:t>
      </w:r>
    </w:p>
    <w:p w14:paraId="0E1AC65F" w14:textId="77777777" w:rsidR="00866BDC" w:rsidRPr="001B54C3" w:rsidRDefault="00866BDC">
      <w:pPr>
        <w:pStyle w:val="XMLFragment"/>
        <w:rPr>
          <w:noProof w:val="0"/>
        </w:rPr>
      </w:pPr>
      <w:r w:rsidRPr="001B54C3">
        <w:rPr>
          <w:noProof w:val="0"/>
        </w:rPr>
        <w:t xml:space="preserve">         :</w:t>
      </w:r>
    </w:p>
    <w:p w14:paraId="3438DB24" w14:textId="77777777" w:rsidR="00866BDC" w:rsidRPr="001B54C3" w:rsidRDefault="00866BDC">
      <w:pPr>
        <w:pStyle w:val="XMLFragment"/>
        <w:rPr>
          <w:noProof w:val="0"/>
        </w:rPr>
      </w:pPr>
      <w:r w:rsidRPr="001B54C3">
        <w:rPr>
          <w:noProof w:val="0"/>
        </w:rPr>
        <w:t xml:space="preserve">      &lt;!-- Required Procedure Entry  element --&gt;</w:t>
      </w:r>
    </w:p>
    <w:p w14:paraId="043BC980" w14:textId="77777777" w:rsidR="00866BDC" w:rsidRPr="000A6AA8" w:rsidRDefault="00866BDC">
      <w:pPr>
        <w:pStyle w:val="XMLFragment"/>
        <w:rPr>
          <w:noProof w:val="0"/>
          <w:lang w:val="nl-NL"/>
          <w:rPrChange w:id="121" w:author="Michael Clifton" w:date="2018-10-11T09:56:00Z">
            <w:rPr>
              <w:noProof w:val="0"/>
            </w:rPr>
          </w:rPrChange>
        </w:rPr>
      </w:pPr>
      <w:r w:rsidRPr="001B54C3">
        <w:rPr>
          <w:noProof w:val="0"/>
        </w:rPr>
        <w:t xml:space="preserve">        </w:t>
      </w:r>
      <w:r w:rsidRPr="000A6AA8">
        <w:rPr>
          <w:noProof w:val="0"/>
          <w:lang w:val="nl-NL"/>
          <w:rPrChange w:id="122" w:author="Michael Clifton" w:date="2018-10-11T09:56:00Z">
            <w:rPr>
              <w:noProof w:val="0"/>
            </w:rPr>
          </w:rPrChange>
        </w:rPr>
        <w:t>&lt;templateId root='1.3.6.1.4.1.19376.1.5.3.1.4.19'/&gt;</w:t>
      </w:r>
    </w:p>
    <w:p w14:paraId="04ADE9AD" w14:textId="77777777" w:rsidR="00866BDC" w:rsidRPr="000A6AA8" w:rsidRDefault="00866BDC">
      <w:pPr>
        <w:pStyle w:val="XMLFragment"/>
        <w:rPr>
          <w:noProof w:val="0"/>
          <w:lang w:val="nl-NL"/>
          <w:rPrChange w:id="123" w:author="Michael Clifton" w:date="2018-10-11T09:56:00Z">
            <w:rPr>
              <w:noProof w:val="0"/>
            </w:rPr>
          </w:rPrChange>
        </w:rPr>
      </w:pPr>
      <w:r w:rsidRPr="000A6AA8">
        <w:rPr>
          <w:noProof w:val="0"/>
          <w:lang w:val="nl-NL"/>
          <w:rPrChange w:id="124" w:author="Michael Clifton" w:date="2018-10-11T09:56:00Z">
            <w:rPr>
              <w:noProof w:val="0"/>
            </w:rPr>
          </w:rPrChange>
        </w:rPr>
        <w:t xml:space="preserve">         :</w:t>
      </w:r>
    </w:p>
    <w:p w14:paraId="1EEA51D7" w14:textId="77777777" w:rsidR="00866BDC" w:rsidRPr="000A6AA8" w:rsidRDefault="00866BDC">
      <w:pPr>
        <w:pStyle w:val="XMLFragment"/>
        <w:rPr>
          <w:noProof w:val="0"/>
          <w:lang w:val="nl-NL"/>
          <w:rPrChange w:id="125" w:author="Michael Clifton" w:date="2018-10-11T09:56:00Z">
            <w:rPr>
              <w:noProof w:val="0"/>
            </w:rPr>
          </w:rPrChange>
        </w:rPr>
      </w:pPr>
      <w:r w:rsidRPr="000A6AA8">
        <w:rPr>
          <w:noProof w:val="0"/>
          <w:lang w:val="nl-NL"/>
          <w:rPrChange w:id="126" w:author="Michael Clifton" w:date="2018-10-11T09:56:00Z">
            <w:rPr>
              <w:noProof w:val="0"/>
            </w:rPr>
          </w:rPrChange>
        </w:rPr>
        <w:t xml:space="preserve">    &lt;/entry&gt;</w:t>
      </w:r>
    </w:p>
    <w:p w14:paraId="1E525D3B" w14:textId="77777777" w:rsidR="00866BDC" w:rsidRPr="001B54C3" w:rsidRDefault="00866BDC">
      <w:pPr>
        <w:pStyle w:val="XMLFragment"/>
        <w:rPr>
          <w:noProof w:val="0"/>
        </w:rPr>
      </w:pPr>
      <w:r w:rsidRPr="000A6AA8">
        <w:rPr>
          <w:noProof w:val="0"/>
          <w:lang w:val="nl-NL"/>
          <w:rPrChange w:id="127" w:author="Michael Clifton" w:date="2018-10-11T09:56:00Z">
            <w:rPr>
              <w:noProof w:val="0"/>
            </w:rPr>
          </w:rPrChange>
        </w:rPr>
        <w:t xml:space="preserve">    </w:t>
      </w:r>
      <w:r w:rsidRPr="001B54C3">
        <w:rPr>
          <w:noProof w:val="0"/>
        </w:rPr>
        <w:t>&lt;component&gt;</w:t>
      </w:r>
    </w:p>
    <w:p w14:paraId="58CF55C8" w14:textId="77777777" w:rsidR="00866BDC" w:rsidRPr="001B54C3" w:rsidRDefault="00866BDC">
      <w:pPr>
        <w:pStyle w:val="XMLFragment"/>
        <w:rPr>
          <w:noProof w:val="0"/>
        </w:rPr>
      </w:pPr>
      <w:r w:rsidRPr="001B54C3">
        <w:rPr>
          <w:noProof w:val="0"/>
        </w:rPr>
        <w:t xml:space="preserve">      &lt;section&gt;</w:t>
      </w:r>
    </w:p>
    <w:p w14:paraId="251AC016" w14:textId="77777777" w:rsidR="00866BDC" w:rsidRPr="001B54C3" w:rsidRDefault="00866BDC">
      <w:pPr>
        <w:pStyle w:val="XMLFragment"/>
        <w:rPr>
          <w:noProof w:val="0"/>
        </w:rPr>
      </w:pPr>
      <w:r w:rsidRPr="001B54C3">
        <w:rPr>
          <w:noProof w:val="0"/>
        </w:rPr>
        <w:t xml:space="preserve">        &lt;templateId root='1.3.6.1.4.1.19376.1.5.3.1.1.9.4'/&gt;</w:t>
      </w:r>
    </w:p>
    <w:p w14:paraId="0E47CB16" w14:textId="77777777" w:rsidR="00866BDC" w:rsidRPr="001B54C3" w:rsidRDefault="00866BDC">
      <w:pPr>
        <w:pStyle w:val="XMLFragment"/>
        <w:rPr>
          <w:noProof w:val="0"/>
        </w:rPr>
      </w:pPr>
      <w:r w:rsidRPr="001B54C3">
        <w:rPr>
          <w:noProof w:val="0"/>
        </w:rPr>
        <w:t xml:space="preserve">        &lt;!-- Required Reason for Procedure Section content --&gt;</w:t>
      </w:r>
    </w:p>
    <w:p w14:paraId="7346BC38" w14:textId="77777777" w:rsidR="00866BDC" w:rsidRPr="001B54C3" w:rsidRDefault="00866BDC">
      <w:pPr>
        <w:pStyle w:val="XMLFragment"/>
        <w:rPr>
          <w:noProof w:val="0"/>
        </w:rPr>
      </w:pPr>
      <w:r w:rsidRPr="001B54C3">
        <w:rPr>
          <w:noProof w:val="0"/>
        </w:rPr>
        <w:t xml:space="preserve">      &lt;/section&gt;</w:t>
      </w:r>
    </w:p>
    <w:p w14:paraId="7BAF9724" w14:textId="77777777" w:rsidR="00866BDC" w:rsidRPr="001B54C3" w:rsidRDefault="00866BDC">
      <w:pPr>
        <w:pStyle w:val="XMLFragment"/>
        <w:rPr>
          <w:noProof w:val="0"/>
        </w:rPr>
      </w:pPr>
      <w:r w:rsidRPr="001B54C3">
        <w:rPr>
          <w:noProof w:val="0"/>
        </w:rPr>
        <w:t xml:space="preserve">    &lt;/component&gt;</w:t>
      </w:r>
    </w:p>
    <w:p w14:paraId="1A464860" w14:textId="77777777" w:rsidR="00866BDC" w:rsidRPr="001B54C3" w:rsidRDefault="00866BDC">
      <w:pPr>
        <w:pStyle w:val="XMLFragment"/>
        <w:rPr>
          <w:noProof w:val="0"/>
        </w:rPr>
      </w:pPr>
      <w:r w:rsidRPr="001B54C3">
        <w:rPr>
          <w:noProof w:val="0"/>
        </w:rPr>
        <w:t xml:space="preserve">    &lt;component&gt;</w:t>
      </w:r>
    </w:p>
    <w:p w14:paraId="15534DF0" w14:textId="77777777" w:rsidR="00866BDC" w:rsidRPr="001B54C3" w:rsidRDefault="00866BDC">
      <w:pPr>
        <w:pStyle w:val="XMLFragment"/>
        <w:rPr>
          <w:noProof w:val="0"/>
        </w:rPr>
      </w:pPr>
      <w:r w:rsidRPr="001B54C3">
        <w:rPr>
          <w:noProof w:val="0"/>
        </w:rPr>
        <w:t xml:space="preserve">      &lt;section&gt;</w:t>
      </w:r>
    </w:p>
    <w:p w14:paraId="37E1B978" w14:textId="77777777" w:rsidR="00866BDC" w:rsidRPr="001B54C3" w:rsidRDefault="00866BDC">
      <w:pPr>
        <w:pStyle w:val="XMLFragment"/>
        <w:rPr>
          <w:noProof w:val="0"/>
        </w:rPr>
      </w:pPr>
      <w:r w:rsidRPr="001B54C3">
        <w:rPr>
          <w:noProof w:val="0"/>
        </w:rPr>
        <w:t xml:space="preserve">        &lt;templateId root='1.3.6.1.4.1.19376.1.5.3.1.1.9.3'/&gt;</w:t>
      </w:r>
    </w:p>
    <w:p w14:paraId="6994FCCB" w14:textId="77777777" w:rsidR="00866BDC" w:rsidRPr="001B54C3" w:rsidRDefault="00866BDC">
      <w:pPr>
        <w:pStyle w:val="XMLFragment"/>
        <w:rPr>
          <w:noProof w:val="0"/>
        </w:rPr>
      </w:pPr>
      <w:r w:rsidRPr="001B54C3">
        <w:rPr>
          <w:noProof w:val="0"/>
        </w:rPr>
        <w:t xml:space="preserve">        &lt;!-- Required Proposed Anesthesia Section content --&gt;</w:t>
      </w:r>
    </w:p>
    <w:p w14:paraId="13B2ED89" w14:textId="77777777" w:rsidR="00866BDC" w:rsidRPr="001B54C3" w:rsidRDefault="00866BDC">
      <w:pPr>
        <w:pStyle w:val="XMLFragment"/>
        <w:rPr>
          <w:noProof w:val="0"/>
        </w:rPr>
      </w:pPr>
      <w:r w:rsidRPr="001B54C3">
        <w:rPr>
          <w:noProof w:val="0"/>
        </w:rPr>
        <w:t xml:space="preserve">      &lt;/section&gt;</w:t>
      </w:r>
    </w:p>
    <w:p w14:paraId="524F68ED" w14:textId="77777777" w:rsidR="00866BDC" w:rsidRPr="001B54C3" w:rsidRDefault="00866BDC">
      <w:pPr>
        <w:pStyle w:val="XMLFragment"/>
        <w:rPr>
          <w:noProof w:val="0"/>
        </w:rPr>
      </w:pPr>
      <w:r w:rsidRPr="001B54C3">
        <w:rPr>
          <w:noProof w:val="0"/>
        </w:rPr>
        <w:t xml:space="preserve">    &lt;/component&gt;</w:t>
      </w:r>
    </w:p>
    <w:p w14:paraId="4B7922DD" w14:textId="77777777" w:rsidR="00866BDC" w:rsidRPr="001B54C3" w:rsidRDefault="00866BDC">
      <w:pPr>
        <w:pStyle w:val="XMLFragment"/>
        <w:rPr>
          <w:noProof w:val="0"/>
        </w:rPr>
      </w:pPr>
      <w:r w:rsidRPr="001B54C3">
        <w:rPr>
          <w:noProof w:val="0"/>
        </w:rPr>
        <w:t xml:space="preserve">    &lt;component&gt;</w:t>
      </w:r>
    </w:p>
    <w:p w14:paraId="013B5F2A" w14:textId="77777777" w:rsidR="00866BDC" w:rsidRPr="001B54C3" w:rsidRDefault="00866BDC">
      <w:pPr>
        <w:pStyle w:val="XMLFragment"/>
        <w:rPr>
          <w:noProof w:val="0"/>
        </w:rPr>
      </w:pPr>
      <w:r w:rsidRPr="001B54C3">
        <w:rPr>
          <w:noProof w:val="0"/>
        </w:rPr>
        <w:t xml:space="preserve">      &lt;section&gt;</w:t>
      </w:r>
    </w:p>
    <w:p w14:paraId="5DBE90CB" w14:textId="77777777" w:rsidR="00866BDC" w:rsidRPr="001B54C3" w:rsidRDefault="00866BDC">
      <w:pPr>
        <w:pStyle w:val="XMLFragment"/>
        <w:rPr>
          <w:noProof w:val="0"/>
        </w:rPr>
      </w:pPr>
      <w:r w:rsidRPr="001B54C3">
        <w:rPr>
          <w:noProof w:val="0"/>
        </w:rPr>
        <w:t xml:space="preserve">        &lt;templateId root='1.3.6.1.4.1.19376.1.5.3.1.1.9.2'/&gt;</w:t>
      </w:r>
    </w:p>
    <w:p w14:paraId="72C5A0F9" w14:textId="77777777" w:rsidR="00866BDC" w:rsidRPr="001B54C3" w:rsidRDefault="00866BDC">
      <w:pPr>
        <w:pStyle w:val="XMLFragment"/>
        <w:rPr>
          <w:noProof w:val="0"/>
        </w:rPr>
      </w:pPr>
      <w:r w:rsidRPr="001B54C3">
        <w:rPr>
          <w:noProof w:val="0"/>
        </w:rPr>
        <w:t xml:space="preserve">        &lt;!-- Required if known Estimated Blood Loss Section content --&gt;</w:t>
      </w:r>
    </w:p>
    <w:p w14:paraId="22BD64F9" w14:textId="77777777" w:rsidR="00866BDC" w:rsidRPr="001B54C3" w:rsidRDefault="00866BDC">
      <w:pPr>
        <w:pStyle w:val="XMLFragment"/>
        <w:rPr>
          <w:noProof w:val="0"/>
        </w:rPr>
      </w:pPr>
      <w:r w:rsidRPr="001B54C3">
        <w:rPr>
          <w:noProof w:val="0"/>
        </w:rPr>
        <w:t xml:space="preserve">      &lt;/section&gt;</w:t>
      </w:r>
    </w:p>
    <w:p w14:paraId="56D76951" w14:textId="77777777" w:rsidR="00866BDC" w:rsidRPr="001B54C3" w:rsidRDefault="00866BDC">
      <w:pPr>
        <w:pStyle w:val="XMLFragment"/>
        <w:rPr>
          <w:noProof w:val="0"/>
        </w:rPr>
      </w:pPr>
      <w:r w:rsidRPr="001B54C3">
        <w:rPr>
          <w:noProof w:val="0"/>
        </w:rPr>
        <w:t xml:space="preserve">    &lt;/component&gt;</w:t>
      </w:r>
    </w:p>
    <w:p w14:paraId="20F01F7F" w14:textId="77777777" w:rsidR="00866BDC" w:rsidRPr="001B54C3" w:rsidRDefault="00866BDC">
      <w:pPr>
        <w:pStyle w:val="XMLFragment"/>
        <w:rPr>
          <w:noProof w:val="0"/>
        </w:rPr>
      </w:pPr>
      <w:r w:rsidRPr="001B54C3">
        <w:rPr>
          <w:noProof w:val="0"/>
        </w:rPr>
        <w:t xml:space="preserve">    &lt;component&gt;</w:t>
      </w:r>
    </w:p>
    <w:p w14:paraId="36F50129" w14:textId="77777777" w:rsidR="00866BDC" w:rsidRPr="001B54C3" w:rsidRDefault="00866BDC">
      <w:pPr>
        <w:pStyle w:val="XMLFragment"/>
        <w:rPr>
          <w:noProof w:val="0"/>
        </w:rPr>
      </w:pPr>
      <w:r w:rsidRPr="001B54C3">
        <w:rPr>
          <w:noProof w:val="0"/>
        </w:rPr>
        <w:t xml:space="preserve">      &lt;section&gt;</w:t>
      </w:r>
    </w:p>
    <w:p w14:paraId="703A5A4F" w14:textId="77777777" w:rsidR="00866BDC" w:rsidRPr="001B54C3" w:rsidRDefault="00866BDC">
      <w:pPr>
        <w:pStyle w:val="XMLFragment"/>
        <w:rPr>
          <w:noProof w:val="0"/>
        </w:rPr>
      </w:pPr>
      <w:r w:rsidRPr="001B54C3">
        <w:rPr>
          <w:noProof w:val="0"/>
        </w:rPr>
        <w:t xml:space="preserve">        &lt;templateId root='1.3.6.1.4.1.19376.1.5.3.1.1.9.40'/&gt;</w:t>
      </w:r>
    </w:p>
    <w:p w14:paraId="09A76F6E" w14:textId="77777777" w:rsidR="00866BDC" w:rsidRPr="001B54C3" w:rsidRDefault="00866BDC">
      <w:pPr>
        <w:pStyle w:val="XMLFragment"/>
        <w:rPr>
          <w:noProof w:val="0"/>
        </w:rPr>
      </w:pPr>
      <w:r w:rsidRPr="001B54C3">
        <w:rPr>
          <w:noProof w:val="0"/>
        </w:rPr>
        <w:t xml:space="preserve">        &lt;!-- Required if known Procedure Care Plan Section content --&gt;</w:t>
      </w:r>
    </w:p>
    <w:p w14:paraId="776A83A2" w14:textId="77777777" w:rsidR="00866BDC" w:rsidRPr="001B54C3" w:rsidRDefault="00866BDC">
      <w:pPr>
        <w:pStyle w:val="XMLFragment"/>
        <w:rPr>
          <w:noProof w:val="0"/>
        </w:rPr>
      </w:pPr>
      <w:r w:rsidRPr="001B54C3">
        <w:rPr>
          <w:noProof w:val="0"/>
        </w:rPr>
        <w:t xml:space="preserve">      &lt;/section&gt;</w:t>
      </w:r>
    </w:p>
    <w:p w14:paraId="4C48D24A" w14:textId="77777777" w:rsidR="00866BDC" w:rsidRPr="001B54C3" w:rsidRDefault="00866BDC">
      <w:pPr>
        <w:pStyle w:val="XMLFragment"/>
        <w:rPr>
          <w:noProof w:val="0"/>
        </w:rPr>
      </w:pPr>
      <w:r w:rsidRPr="001B54C3">
        <w:rPr>
          <w:noProof w:val="0"/>
        </w:rPr>
        <w:t xml:space="preserve">    &lt;/component&gt;</w:t>
      </w:r>
    </w:p>
    <w:p w14:paraId="20B84537" w14:textId="77777777" w:rsidR="00866BDC" w:rsidRPr="001B54C3" w:rsidRDefault="00866BDC">
      <w:pPr>
        <w:pStyle w:val="XMLFragment"/>
        <w:rPr>
          <w:noProof w:val="0"/>
        </w:rPr>
      </w:pPr>
      <w:r w:rsidRPr="001B54C3">
        <w:rPr>
          <w:noProof w:val="0"/>
        </w:rPr>
        <w:t xml:space="preserve">  &lt;/section&gt;</w:t>
      </w:r>
    </w:p>
    <w:p w14:paraId="58440AC6" w14:textId="77777777" w:rsidR="00866BDC" w:rsidRPr="001B54C3" w:rsidRDefault="00866BDC">
      <w:pPr>
        <w:pStyle w:val="XMLFragment"/>
        <w:rPr>
          <w:noProof w:val="0"/>
        </w:rPr>
      </w:pPr>
      <w:r w:rsidRPr="001B54C3">
        <w:rPr>
          <w:noProof w:val="0"/>
        </w:rPr>
        <w:t>&lt;/component&gt;</w:t>
      </w:r>
    </w:p>
    <w:p w14:paraId="455E25D2" w14:textId="77777777" w:rsidR="00866BDC" w:rsidRPr="001B54C3" w:rsidRDefault="00866BDC" w:rsidP="008F7FED">
      <w:pPr>
        <w:pStyle w:val="FigureTitle"/>
      </w:pPr>
      <w:r w:rsidRPr="001B54C3">
        <w:t>Figure 6.3</w:t>
      </w:r>
      <w:r w:rsidR="003E0592" w:rsidRPr="001B54C3">
        <w:t>.3.</w:t>
      </w:r>
      <w:r w:rsidR="00503377" w:rsidRPr="001B54C3">
        <w:t>1.</w:t>
      </w:r>
      <w:r w:rsidR="003E0592" w:rsidRPr="001B54C3">
        <w:t>5</w:t>
      </w:r>
      <w:r w:rsidR="005B6ADC" w:rsidRPr="001B54C3">
        <w:t xml:space="preserve">-1: </w:t>
      </w:r>
      <w:r w:rsidRPr="001B54C3">
        <w:t>Specification for Proposed Procedure Section</w:t>
      </w:r>
    </w:p>
    <w:p w14:paraId="47DDC59A" w14:textId="77777777" w:rsidR="00866BDC" w:rsidRPr="001B54C3" w:rsidRDefault="00866BDC">
      <w:pPr>
        <w:pStyle w:val="BodyText"/>
      </w:pPr>
    </w:p>
    <w:p w14:paraId="21F27665" w14:textId="77777777" w:rsidR="00866BDC" w:rsidRPr="001B54C3" w:rsidRDefault="00866BDC" w:rsidP="00503377">
      <w:pPr>
        <w:pStyle w:val="EditorInstructions"/>
      </w:pPr>
      <w:r w:rsidRPr="001B54C3">
        <w:t>Add Section 6.3.3.1.6</w:t>
      </w:r>
    </w:p>
    <w:p w14:paraId="6DB4C52C" w14:textId="77777777" w:rsidR="00866BDC" w:rsidRPr="001B54C3" w:rsidRDefault="00866BDC" w:rsidP="002D1595">
      <w:pPr>
        <w:pStyle w:val="Heading5"/>
        <w:rPr>
          <w:noProof w:val="0"/>
          <w:lang w:val="en-US"/>
        </w:rPr>
      </w:pPr>
      <w:bookmarkStart w:id="128" w:name="_Toc466555207"/>
      <w:r w:rsidRPr="001B54C3">
        <w:rPr>
          <w:noProof w:val="0"/>
          <w:lang w:val="en-US"/>
        </w:rPr>
        <w:t>6.3.3.1.</w:t>
      </w:r>
      <w:r w:rsidR="003F4554" w:rsidRPr="001B54C3">
        <w:rPr>
          <w:noProof w:val="0"/>
          <w:lang w:val="en-US"/>
        </w:rPr>
        <w:t xml:space="preserve">6 </w:t>
      </w:r>
      <w:r w:rsidRPr="001B54C3">
        <w:rPr>
          <w:noProof w:val="0"/>
          <w:lang w:val="en-US"/>
        </w:rPr>
        <w:t>EBS Estimated Blood Loss Section 1.3.6.1.4.1.19376.1.5.3.1.1.9.2</w:t>
      </w:r>
      <w:bookmarkEnd w:id="12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3524"/>
        <w:gridCol w:w="574"/>
        <w:gridCol w:w="5246"/>
      </w:tblGrid>
      <w:tr w:rsidR="00866BDC" w:rsidRPr="001B54C3" w14:paraId="17955657"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AFD29F0" w14:textId="77777777" w:rsidR="00866BDC" w:rsidRPr="001B54C3" w:rsidRDefault="00866BDC">
            <w:pPr>
              <w:pStyle w:val="TableEntryHeader"/>
            </w:pPr>
            <w:r w:rsidRPr="001B54C3">
              <w:t xml:space="preserve">Template ID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6D3EA6E3" w14:textId="77777777" w:rsidR="00866BDC" w:rsidRPr="001B54C3" w:rsidRDefault="00866BDC">
            <w:pPr>
              <w:pStyle w:val="TableEntry"/>
            </w:pPr>
            <w:r w:rsidRPr="001B54C3">
              <w:t>1.3.6.1.4.1.19376.1.5.3.1.1.9.2</w:t>
            </w:r>
          </w:p>
        </w:tc>
      </w:tr>
      <w:tr w:rsidR="00866BDC" w:rsidRPr="001B54C3" w14:paraId="3D39CAE0"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71E1574" w14:textId="77777777" w:rsidR="00866BDC" w:rsidRPr="001B54C3" w:rsidRDefault="00866BDC">
            <w:pPr>
              <w:pStyle w:val="TableEntryHeader"/>
            </w:pPr>
            <w:r w:rsidRPr="001B54C3">
              <w:t xml:space="preserve">General Description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3829F8C7" w14:textId="77777777" w:rsidR="00866BDC" w:rsidRPr="001B54C3" w:rsidRDefault="00866BDC">
            <w:pPr>
              <w:pStyle w:val="TableEntry"/>
            </w:pPr>
            <w:r w:rsidRPr="001B54C3">
              <w:t>The estimated blood loss section shall contain a description of the blood loss for the procedure.</w:t>
            </w:r>
          </w:p>
        </w:tc>
      </w:tr>
      <w:tr w:rsidR="00866BDC" w:rsidRPr="001B54C3" w14:paraId="7435B388"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D28D262" w14:textId="77777777" w:rsidR="00866BDC" w:rsidRPr="001B54C3" w:rsidRDefault="00866BDC">
            <w:pPr>
              <w:pStyle w:val="TableEntryHeader"/>
            </w:pPr>
            <w:r w:rsidRPr="001B54C3">
              <w:t xml:space="preserve">LOINC Code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21BDFBA"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262D297" w14:textId="77777777" w:rsidR="00866BDC" w:rsidRPr="001B54C3" w:rsidRDefault="00866BDC">
            <w:pPr>
              <w:pStyle w:val="TableEntryHeader"/>
            </w:pPr>
            <w:r w:rsidRPr="001B54C3">
              <w:t xml:space="preserve">Description </w:t>
            </w:r>
          </w:p>
        </w:tc>
      </w:tr>
      <w:tr w:rsidR="00866BDC" w:rsidRPr="001B54C3" w14:paraId="42034469"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B356FF4" w14:textId="77777777" w:rsidR="00866BDC" w:rsidRPr="001B54C3" w:rsidRDefault="00866BDC">
            <w:pPr>
              <w:pStyle w:val="TableEntry"/>
            </w:pPr>
            <w:r w:rsidRPr="001B54C3">
              <w:t>8717-1</w:t>
            </w:r>
          </w:p>
        </w:tc>
        <w:tc>
          <w:tcPr>
            <w:tcW w:w="0" w:type="auto"/>
            <w:tcBorders>
              <w:top w:val="single" w:sz="6" w:space="0" w:color="000000"/>
              <w:left w:val="single" w:sz="6" w:space="0" w:color="000000"/>
              <w:bottom w:val="single" w:sz="6" w:space="0" w:color="000000"/>
              <w:right w:val="single" w:sz="6" w:space="0" w:color="000000"/>
            </w:tcBorders>
            <w:vAlign w:val="center"/>
          </w:tcPr>
          <w:p w14:paraId="5C14ADBE"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05A4484" w14:textId="77777777" w:rsidR="00866BDC" w:rsidRPr="001B54C3" w:rsidRDefault="00866BDC">
            <w:pPr>
              <w:pStyle w:val="TableEntry"/>
            </w:pPr>
            <w:r w:rsidRPr="001B54C3">
              <w:t>OPERATIVE NOTE ESTIMATED BLOOD LOSS</w:t>
            </w:r>
          </w:p>
        </w:tc>
      </w:tr>
      <w:tr w:rsidR="00866BDC" w:rsidRPr="001B54C3" w14:paraId="01AED8D3"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2643C6D" w14:textId="77777777" w:rsidR="00866BDC" w:rsidRPr="001B54C3" w:rsidRDefault="00866BDC">
            <w:pPr>
              <w:pStyle w:val="TableEntryHeader"/>
            </w:pPr>
            <w:r w:rsidRPr="001B54C3">
              <w:t xml:space="preserve">Entries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A6ED1A1"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86CD185" w14:textId="77777777" w:rsidR="00866BDC" w:rsidRPr="001B54C3" w:rsidRDefault="00866BDC">
            <w:pPr>
              <w:pStyle w:val="TableEntryHeader"/>
            </w:pPr>
            <w:r w:rsidRPr="001B54C3">
              <w:t xml:space="preserve">Description </w:t>
            </w:r>
          </w:p>
        </w:tc>
      </w:tr>
      <w:tr w:rsidR="00866BDC" w:rsidRPr="001B54C3" w14:paraId="1DA88880" w14:textId="77777777" w:rsidTr="00FC7491">
        <w:trPr>
          <w:trHeight w:val="312"/>
        </w:trPr>
        <w:tc>
          <w:tcPr>
            <w:tcW w:w="0" w:type="auto"/>
            <w:tcBorders>
              <w:top w:val="single" w:sz="6" w:space="0" w:color="000000"/>
              <w:left w:val="single" w:sz="6" w:space="0" w:color="000000"/>
              <w:bottom w:val="single" w:sz="6" w:space="0" w:color="000000"/>
              <w:right w:val="single" w:sz="6" w:space="0" w:color="000000"/>
            </w:tcBorders>
            <w:vAlign w:val="center"/>
          </w:tcPr>
          <w:p w14:paraId="2BC0D3B8" w14:textId="77777777" w:rsidR="00866BDC" w:rsidRPr="001B54C3" w:rsidRDefault="00866BDC">
            <w:pPr>
              <w:pStyle w:val="TableEntry"/>
            </w:pPr>
            <w:r w:rsidRPr="001B54C3">
              <w:lastRenderedPageBreak/>
              <w:t>1.3.6.1.4.1.19376.1.5.3.1.4.13</w:t>
            </w:r>
          </w:p>
        </w:tc>
        <w:tc>
          <w:tcPr>
            <w:tcW w:w="0" w:type="auto"/>
            <w:tcBorders>
              <w:top w:val="single" w:sz="6" w:space="0" w:color="000000"/>
              <w:left w:val="single" w:sz="6" w:space="0" w:color="000000"/>
              <w:bottom w:val="single" w:sz="6" w:space="0" w:color="000000"/>
              <w:right w:val="single" w:sz="6" w:space="0" w:color="000000"/>
            </w:tcBorders>
            <w:vAlign w:val="center"/>
          </w:tcPr>
          <w:p w14:paraId="1F87151C"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C41A6CB" w14:textId="77777777" w:rsidR="00866BDC" w:rsidRPr="001B54C3" w:rsidRDefault="00866BDC" w:rsidP="00AB3305">
            <w:pPr>
              <w:pStyle w:val="TableEntry"/>
            </w:pPr>
            <w:r w:rsidRPr="001B54C3">
              <w:t>Simple Observation</w:t>
            </w:r>
          </w:p>
        </w:tc>
      </w:tr>
    </w:tbl>
    <w:p w14:paraId="6589464D" w14:textId="77777777" w:rsidR="00DE1D00" w:rsidRPr="001B54C3" w:rsidRDefault="00DE1D00" w:rsidP="00235E1F">
      <w:pPr>
        <w:pStyle w:val="BodyText"/>
      </w:pPr>
    </w:p>
    <w:p w14:paraId="5E5AF3D4" w14:textId="77777777" w:rsidR="00866BDC" w:rsidRPr="001B54C3" w:rsidRDefault="00866BDC">
      <w:pPr>
        <w:pStyle w:val="XMLFragment"/>
        <w:rPr>
          <w:noProof w:val="0"/>
        </w:rPr>
      </w:pPr>
      <w:r w:rsidRPr="001B54C3">
        <w:rPr>
          <w:noProof w:val="0"/>
        </w:rPr>
        <w:t>&lt;component&gt;</w:t>
      </w:r>
    </w:p>
    <w:p w14:paraId="6248EF85" w14:textId="77777777" w:rsidR="00866BDC" w:rsidRPr="001B54C3" w:rsidRDefault="00866BDC">
      <w:pPr>
        <w:pStyle w:val="XMLFragment"/>
        <w:rPr>
          <w:noProof w:val="0"/>
        </w:rPr>
      </w:pPr>
      <w:r w:rsidRPr="001B54C3">
        <w:rPr>
          <w:noProof w:val="0"/>
        </w:rPr>
        <w:t xml:space="preserve">  &lt;section&gt;</w:t>
      </w:r>
    </w:p>
    <w:p w14:paraId="2319A38D" w14:textId="77777777" w:rsidR="00866BDC" w:rsidRPr="001B54C3" w:rsidRDefault="00866BDC">
      <w:pPr>
        <w:pStyle w:val="XMLFragment"/>
        <w:rPr>
          <w:noProof w:val="0"/>
        </w:rPr>
      </w:pPr>
      <w:r w:rsidRPr="001B54C3">
        <w:rPr>
          <w:noProof w:val="0"/>
        </w:rPr>
        <w:t xml:space="preserve">    &lt;templateId root='1.3.6.1.4.1.19376.1.5.3.1.1.9.2'/&gt;</w:t>
      </w:r>
    </w:p>
    <w:p w14:paraId="29A410B8" w14:textId="77777777" w:rsidR="00866BDC" w:rsidRPr="001B54C3" w:rsidRDefault="00866BDC">
      <w:pPr>
        <w:pStyle w:val="XMLFragment"/>
        <w:rPr>
          <w:noProof w:val="0"/>
        </w:rPr>
      </w:pPr>
      <w:r w:rsidRPr="001B54C3">
        <w:rPr>
          <w:noProof w:val="0"/>
        </w:rPr>
        <w:t xml:space="preserve">    &lt;id root=' ' extension=' '/&gt;</w:t>
      </w:r>
    </w:p>
    <w:p w14:paraId="16223B0A" w14:textId="77777777" w:rsidR="00866BDC" w:rsidRPr="001B54C3" w:rsidRDefault="00866BDC">
      <w:pPr>
        <w:pStyle w:val="XMLFragment"/>
        <w:rPr>
          <w:noProof w:val="0"/>
        </w:rPr>
      </w:pPr>
      <w:r w:rsidRPr="001B54C3">
        <w:rPr>
          <w:noProof w:val="0"/>
        </w:rPr>
        <w:t xml:space="preserve">    &lt;code code='8717-1' displayName='OPERATIVE NOTE ESTIMATED BLOOD LOSS'</w:t>
      </w:r>
    </w:p>
    <w:p w14:paraId="3A3F9A18" w14:textId="77777777" w:rsidR="00866BDC" w:rsidRPr="001B54C3" w:rsidRDefault="00866BDC">
      <w:pPr>
        <w:pStyle w:val="XMLFragment"/>
        <w:rPr>
          <w:noProof w:val="0"/>
        </w:rPr>
      </w:pPr>
      <w:r w:rsidRPr="001B54C3">
        <w:rPr>
          <w:noProof w:val="0"/>
        </w:rPr>
        <w:t xml:space="preserve">      codeSystem='2.16.840.1.113883.6.1' codeSystemName='LOINC'/&gt;</w:t>
      </w:r>
    </w:p>
    <w:p w14:paraId="35074BAF" w14:textId="77777777" w:rsidR="00866BDC" w:rsidRPr="001B54C3" w:rsidRDefault="00866BDC">
      <w:pPr>
        <w:pStyle w:val="XMLFragment"/>
        <w:rPr>
          <w:noProof w:val="0"/>
        </w:rPr>
      </w:pPr>
      <w:r w:rsidRPr="001B54C3">
        <w:rPr>
          <w:noProof w:val="0"/>
        </w:rPr>
        <w:t xml:space="preserve">    &lt;text&gt;</w:t>
      </w:r>
    </w:p>
    <w:p w14:paraId="73EF3E8E" w14:textId="77777777" w:rsidR="00866BDC" w:rsidRPr="001B54C3" w:rsidRDefault="00866BDC">
      <w:pPr>
        <w:pStyle w:val="XMLFragment"/>
        <w:rPr>
          <w:noProof w:val="0"/>
        </w:rPr>
      </w:pPr>
      <w:r w:rsidRPr="001B54C3">
        <w:rPr>
          <w:noProof w:val="0"/>
        </w:rPr>
        <w:t xml:space="preserve">      Text as described above</w:t>
      </w:r>
    </w:p>
    <w:p w14:paraId="3C3FC074" w14:textId="77777777" w:rsidR="00866BDC" w:rsidRPr="001B54C3" w:rsidRDefault="00866BDC">
      <w:pPr>
        <w:pStyle w:val="XMLFragment"/>
        <w:rPr>
          <w:noProof w:val="0"/>
        </w:rPr>
      </w:pPr>
      <w:r w:rsidRPr="001B54C3">
        <w:rPr>
          <w:noProof w:val="0"/>
        </w:rPr>
        <w:t xml:space="preserve">    &lt;/text&gt;   </w:t>
      </w:r>
    </w:p>
    <w:p w14:paraId="74C6E726" w14:textId="77777777" w:rsidR="00866BDC" w:rsidRPr="001B54C3" w:rsidRDefault="00866BDC">
      <w:pPr>
        <w:pStyle w:val="XMLFragment"/>
        <w:rPr>
          <w:noProof w:val="0"/>
        </w:rPr>
      </w:pPr>
      <w:r w:rsidRPr="001B54C3">
        <w:rPr>
          <w:noProof w:val="0"/>
        </w:rPr>
        <w:t xml:space="preserve">    &lt;entry&gt;</w:t>
      </w:r>
    </w:p>
    <w:p w14:paraId="0D9E81D0" w14:textId="77777777" w:rsidR="00866BDC" w:rsidRPr="001B54C3" w:rsidRDefault="00866BDC">
      <w:pPr>
        <w:pStyle w:val="XMLFragment"/>
        <w:rPr>
          <w:noProof w:val="0"/>
        </w:rPr>
      </w:pPr>
      <w:r w:rsidRPr="001B54C3">
        <w:rPr>
          <w:noProof w:val="0"/>
        </w:rPr>
        <w:t xml:space="preserve">         :</w:t>
      </w:r>
    </w:p>
    <w:p w14:paraId="14E6B659" w14:textId="77777777" w:rsidR="00866BDC" w:rsidRPr="001B54C3" w:rsidRDefault="00866BDC">
      <w:pPr>
        <w:pStyle w:val="XMLFragment"/>
        <w:rPr>
          <w:noProof w:val="0"/>
        </w:rPr>
      </w:pPr>
      <w:r w:rsidRPr="001B54C3">
        <w:rPr>
          <w:noProof w:val="0"/>
        </w:rPr>
        <w:t xml:space="preserve">      &lt;!-- Required Simple Observation element --&gt;</w:t>
      </w:r>
    </w:p>
    <w:p w14:paraId="71EE2721" w14:textId="77777777" w:rsidR="00866BDC" w:rsidRPr="000A6AA8" w:rsidRDefault="00866BDC">
      <w:pPr>
        <w:pStyle w:val="XMLFragment"/>
        <w:rPr>
          <w:noProof w:val="0"/>
          <w:lang w:val="nl-NL"/>
          <w:rPrChange w:id="129" w:author="Michael Clifton" w:date="2018-10-11T09:56:00Z">
            <w:rPr>
              <w:noProof w:val="0"/>
            </w:rPr>
          </w:rPrChange>
        </w:rPr>
      </w:pPr>
      <w:r w:rsidRPr="001B54C3">
        <w:rPr>
          <w:noProof w:val="0"/>
        </w:rPr>
        <w:t xml:space="preserve">        </w:t>
      </w:r>
      <w:r w:rsidRPr="000A6AA8">
        <w:rPr>
          <w:noProof w:val="0"/>
          <w:lang w:val="nl-NL"/>
          <w:rPrChange w:id="130" w:author="Michael Clifton" w:date="2018-10-11T09:56:00Z">
            <w:rPr>
              <w:noProof w:val="0"/>
            </w:rPr>
          </w:rPrChange>
        </w:rPr>
        <w:t>&lt;templateId root='1.3.6.1.4.1.19376.1.5.3.1.4.13'/&gt;</w:t>
      </w:r>
    </w:p>
    <w:p w14:paraId="58602309" w14:textId="77777777" w:rsidR="00866BDC" w:rsidRPr="000A6AA8" w:rsidRDefault="00866BDC">
      <w:pPr>
        <w:pStyle w:val="XMLFragment"/>
        <w:rPr>
          <w:noProof w:val="0"/>
          <w:lang w:val="nl-NL"/>
          <w:rPrChange w:id="131" w:author="Michael Clifton" w:date="2018-10-11T09:56:00Z">
            <w:rPr>
              <w:noProof w:val="0"/>
            </w:rPr>
          </w:rPrChange>
        </w:rPr>
      </w:pPr>
      <w:r w:rsidRPr="000A6AA8">
        <w:rPr>
          <w:noProof w:val="0"/>
          <w:lang w:val="nl-NL"/>
          <w:rPrChange w:id="132" w:author="Michael Clifton" w:date="2018-10-11T09:56:00Z">
            <w:rPr>
              <w:noProof w:val="0"/>
            </w:rPr>
          </w:rPrChange>
        </w:rPr>
        <w:t xml:space="preserve">         :</w:t>
      </w:r>
    </w:p>
    <w:p w14:paraId="7B2CE875" w14:textId="77777777" w:rsidR="00866BDC" w:rsidRPr="000A6AA8" w:rsidRDefault="00866BDC">
      <w:pPr>
        <w:pStyle w:val="XMLFragment"/>
        <w:rPr>
          <w:noProof w:val="0"/>
          <w:lang w:val="nl-NL"/>
          <w:rPrChange w:id="133" w:author="Michael Clifton" w:date="2018-10-11T09:56:00Z">
            <w:rPr>
              <w:noProof w:val="0"/>
            </w:rPr>
          </w:rPrChange>
        </w:rPr>
      </w:pPr>
      <w:r w:rsidRPr="000A6AA8">
        <w:rPr>
          <w:noProof w:val="0"/>
          <w:lang w:val="nl-NL"/>
          <w:rPrChange w:id="134" w:author="Michael Clifton" w:date="2018-10-11T09:56:00Z">
            <w:rPr>
              <w:noProof w:val="0"/>
            </w:rPr>
          </w:rPrChange>
        </w:rPr>
        <w:t xml:space="preserve">    &lt;/entry&gt;</w:t>
      </w:r>
    </w:p>
    <w:p w14:paraId="04DEC8B1" w14:textId="77777777" w:rsidR="00866BDC" w:rsidRPr="001B54C3" w:rsidRDefault="00866BDC">
      <w:pPr>
        <w:pStyle w:val="XMLFragment"/>
        <w:rPr>
          <w:noProof w:val="0"/>
        </w:rPr>
      </w:pPr>
      <w:r w:rsidRPr="000A6AA8">
        <w:rPr>
          <w:noProof w:val="0"/>
          <w:lang w:val="nl-NL"/>
          <w:rPrChange w:id="135" w:author="Michael Clifton" w:date="2018-10-11T09:56:00Z">
            <w:rPr>
              <w:noProof w:val="0"/>
            </w:rPr>
          </w:rPrChange>
        </w:rPr>
        <w:t xml:space="preserve">  </w:t>
      </w:r>
      <w:r w:rsidRPr="001B54C3">
        <w:rPr>
          <w:noProof w:val="0"/>
        </w:rPr>
        <w:t>&lt;/section&gt;</w:t>
      </w:r>
    </w:p>
    <w:p w14:paraId="71C5EF43" w14:textId="77777777" w:rsidR="00866BDC" w:rsidRPr="001B54C3" w:rsidRDefault="00866BDC">
      <w:pPr>
        <w:pStyle w:val="XMLFragment"/>
        <w:rPr>
          <w:noProof w:val="0"/>
        </w:rPr>
      </w:pPr>
      <w:r w:rsidRPr="001B54C3">
        <w:rPr>
          <w:noProof w:val="0"/>
        </w:rPr>
        <w:t>&lt;/component&gt;</w:t>
      </w:r>
    </w:p>
    <w:p w14:paraId="5178C9AF" w14:textId="77777777" w:rsidR="00866BDC" w:rsidRPr="001B54C3" w:rsidRDefault="00866BDC" w:rsidP="002D1595">
      <w:pPr>
        <w:pStyle w:val="FigureTitle"/>
      </w:pPr>
      <w:r w:rsidRPr="001B54C3">
        <w:t>Figure 6.3</w:t>
      </w:r>
      <w:r w:rsidR="003E0592" w:rsidRPr="001B54C3">
        <w:t>.3.1</w:t>
      </w:r>
      <w:r w:rsidR="003F4554" w:rsidRPr="001B54C3">
        <w:t>.6</w:t>
      </w:r>
      <w:r w:rsidR="005B6ADC" w:rsidRPr="001B54C3">
        <w:t>-1:</w:t>
      </w:r>
      <w:r w:rsidR="003F4554" w:rsidRPr="001B54C3">
        <w:t xml:space="preserve"> </w:t>
      </w:r>
      <w:r w:rsidRPr="001B54C3">
        <w:t>EBS Specification for Estimated Blood Loss Section</w:t>
      </w:r>
    </w:p>
    <w:p w14:paraId="21DE3197" w14:textId="77777777" w:rsidR="00866BDC" w:rsidRPr="001B54C3" w:rsidRDefault="00866BDC">
      <w:pPr>
        <w:pStyle w:val="BodyText"/>
      </w:pPr>
    </w:p>
    <w:p w14:paraId="642140B9" w14:textId="77777777" w:rsidR="00866BDC" w:rsidRPr="001B54C3" w:rsidRDefault="00866BDC" w:rsidP="00503377">
      <w:pPr>
        <w:pStyle w:val="EditorInstructions"/>
      </w:pPr>
      <w:r w:rsidRPr="001B54C3">
        <w:t>Add Section 6.3.3.1.7</w:t>
      </w:r>
    </w:p>
    <w:p w14:paraId="6ABCF55C" w14:textId="77777777" w:rsidR="00866BDC" w:rsidRPr="001B54C3" w:rsidRDefault="00866BDC" w:rsidP="002D1595">
      <w:pPr>
        <w:pStyle w:val="Heading5"/>
        <w:rPr>
          <w:noProof w:val="0"/>
          <w:lang w:val="en-US"/>
        </w:rPr>
      </w:pPr>
      <w:bookmarkStart w:id="136" w:name="_Toc466555208"/>
      <w:r w:rsidRPr="001B54C3">
        <w:rPr>
          <w:noProof w:val="0"/>
          <w:lang w:val="en-US"/>
        </w:rPr>
        <w:t xml:space="preserve">6.3.3.1.7 </w:t>
      </w:r>
      <w:r w:rsidR="00AB3305" w:rsidRPr="001B54C3">
        <w:rPr>
          <w:noProof w:val="0"/>
          <w:lang w:val="en-US"/>
        </w:rPr>
        <w:t xml:space="preserve">Proposed </w:t>
      </w:r>
      <w:r w:rsidRPr="001B54C3">
        <w:rPr>
          <w:noProof w:val="0"/>
          <w:lang w:val="en-US"/>
        </w:rPr>
        <w:t>Anesthesia</w:t>
      </w:r>
      <w:r w:rsidR="006B3517" w:rsidRPr="001B54C3">
        <w:rPr>
          <w:noProof w:val="0"/>
          <w:lang w:val="en-US"/>
        </w:rPr>
        <w:t xml:space="preserve"> </w:t>
      </w:r>
      <w:r w:rsidRPr="001B54C3">
        <w:rPr>
          <w:noProof w:val="0"/>
          <w:lang w:val="en-US"/>
        </w:rPr>
        <w:t>Section 1.3.6.1.4.1.19376.1.5.3.1.1.9.3</w:t>
      </w:r>
      <w:bookmarkEnd w:id="136"/>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3524"/>
        <w:gridCol w:w="574"/>
        <w:gridCol w:w="5246"/>
      </w:tblGrid>
      <w:tr w:rsidR="00866BDC" w:rsidRPr="001B54C3" w14:paraId="5A2A37C6"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E1DC9CC" w14:textId="77777777" w:rsidR="00866BDC" w:rsidRPr="001B54C3" w:rsidRDefault="00866BDC">
            <w:pPr>
              <w:pStyle w:val="TableEntryHeader"/>
            </w:pPr>
            <w:r w:rsidRPr="001B54C3">
              <w:t xml:space="preserve">Template ID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07D38F39" w14:textId="77777777" w:rsidR="00866BDC" w:rsidRPr="001B54C3" w:rsidRDefault="00866BDC">
            <w:pPr>
              <w:pStyle w:val="TableEntry"/>
            </w:pPr>
            <w:r w:rsidRPr="001B54C3">
              <w:t>1.3.6.1.4.1.19376.1.5.3.1.1.9.3</w:t>
            </w:r>
          </w:p>
        </w:tc>
      </w:tr>
      <w:tr w:rsidR="00866BDC" w:rsidRPr="001B54C3" w14:paraId="6F657B5C"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0AA9E5E" w14:textId="77777777" w:rsidR="00866BDC" w:rsidRPr="001B54C3" w:rsidRDefault="00866BDC">
            <w:pPr>
              <w:pStyle w:val="TableEntryHeader"/>
            </w:pPr>
            <w:r w:rsidRPr="001B54C3">
              <w:t xml:space="preserve">General Description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4C8A4427" w14:textId="77777777" w:rsidR="00866BDC" w:rsidRPr="001B54C3" w:rsidRDefault="00866BDC">
            <w:pPr>
              <w:pStyle w:val="TableEntry"/>
            </w:pPr>
            <w:r w:rsidRPr="001B54C3">
              <w:t>The proposed anesthesia section shall contain a description of the anesthetic techniques for which a risk assessment is required. It shall include entries for anesthetic procedures as described in the Entry Content Modules.</w:t>
            </w:r>
          </w:p>
        </w:tc>
      </w:tr>
      <w:tr w:rsidR="00866BDC" w:rsidRPr="001B54C3" w14:paraId="1EBD9263"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33A678B" w14:textId="77777777" w:rsidR="00866BDC" w:rsidRPr="001B54C3" w:rsidRDefault="00866BDC">
            <w:pPr>
              <w:pStyle w:val="TableEntryHeader"/>
            </w:pPr>
            <w:r w:rsidRPr="001B54C3">
              <w:t xml:space="preserve">LOINC Code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2A3015C"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277F34D" w14:textId="77777777" w:rsidR="00866BDC" w:rsidRPr="001B54C3" w:rsidRDefault="00866BDC">
            <w:pPr>
              <w:pStyle w:val="TableEntryHeader"/>
            </w:pPr>
            <w:r w:rsidRPr="001B54C3">
              <w:t xml:space="preserve">Description </w:t>
            </w:r>
          </w:p>
        </w:tc>
      </w:tr>
      <w:tr w:rsidR="00866BDC" w:rsidRPr="001B54C3" w14:paraId="5A143037"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9A5A964" w14:textId="77777777" w:rsidR="00866BDC" w:rsidRPr="001B54C3" w:rsidRDefault="00866BDC">
            <w:pPr>
              <w:pStyle w:val="TableEntry"/>
            </w:pPr>
            <w:r w:rsidRPr="001B54C3">
              <w:t>10213-7</w:t>
            </w:r>
          </w:p>
        </w:tc>
        <w:tc>
          <w:tcPr>
            <w:tcW w:w="0" w:type="auto"/>
            <w:tcBorders>
              <w:top w:val="single" w:sz="6" w:space="0" w:color="000000"/>
              <w:left w:val="single" w:sz="6" w:space="0" w:color="000000"/>
              <w:bottom w:val="single" w:sz="6" w:space="0" w:color="000000"/>
              <w:right w:val="single" w:sz="6" w:space="0" w:color="000000"/>
            </w:tcBorders>
            <w:vAlign w:val="center"/>
          </w:tcPr>
          <w:p w14:paraId="136061D5"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395EF8F" w14:textId="77777777" w:rsidR="00866BDC" w:rsidRPr="001B54C3" w:rsidRDefault="006B3517">
            <w:pPr>
              <w:pStyle w:val="TableEntry"/>
            </w:pPr>
            <w:r w:rsidRPr="001B54C3">
              <w:t>Surgical operation note anesthesia</w:t>
            </w:r>
          </w:p>
        </w:tc>
      </w:tr>
      <w:tr w:rsidR="00866BDC" w:rsidRPr="001B54C3" w14:paraId="5AC25F59"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38AA424" w14:textId="77777777" w:rsidR="00866BDC" w:rsidRPr="001B54C3" w:rsidRDefault="00866BDC">
            <w:pPr>
              <w:pStyle w:val="TableEntryHeader"/>
            </w:pPr>
            <w:r w:rsidRPr="001B54C3">
              <w:t xml:space="preserve">Entries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8C7E414"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785956D" w14:textId="77777777" w:rsidR="00866BDC" w:rsidRPr="001B54C3" w:rsidRDefault="00866BDC">
            <w:pPr>
              <w:pStyle w:val="TableEntryHeader"/>
            </w:pPr>
            <w:r w:rsidRPr="001B54C3">
              <w:t xml:space="preserve">Description </w:t>
            </w:r>
          </w:p>
        </w:tc>
      </w:tr>
      <w:tr w:rsidR="00866BDC" w:rsidRPr="001B54C3" w14:paraId="63C21176"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DD0B0C5" w14:textId="77777777" w:rsidR="00866BDC" w:rsidRPr="001B54C3" w:rsidRDefault="00866BDC">
            <w:pPr>
              <w:pStyle w:val="TableEntry"/>
            </w:pPr>
            <w:r w:rsidRPr="001B54C3">
              <w:t>1.3.6.1.4.1.19376.1.5.3.1.4.19</w:t>
            </w:r>
          </w:p>
        </w:tc>
        <w:tc>
          <w:tcPr>
            <w:tcW w:w="0" w:type="auto"/>
            <w:tcBorders>
              <w:top w:val="single" w:sz="6" w:space="0" w:color="000000"/>
              <w:left w:val="single" w:sz="6" w:space="0" w:color="000000"/>
              <w:bottom w:val="single" w:sz="6" w:space="0" w:color="000000"/>
              <w:right w:val="single" w:sz="6" w:space="0" w:color="000000"/>
            </w:tcBorders>
            <w:vAlign w:val="center"/>
          </w:tcPr>
          <w:p w14:paraId="7A1A74CB"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3FF7A11" w14:textId="77777777" w:rsidR="00866BDC" w:rsidRPr="001B54C3" w:rsidRDefault="00866BDC">
            <w:pPr>
              <w:pStyle w:val="TableEntry"/>
            </w:pPr>
            <w:r w:rsidRPr="001B54C3">
              <w:t>Procedure Entry</w:t>
            </w:r>
          </w:p>
          <w:p w14:paraId="5AFAD4C9" w14:textId="77777777" w:rsidR="00866BDC" w:rsidRPr="001B54C3" w:rsidRDefault="00866BDC">
            <w:pPr>
              <w:pStyle w:val="TableEntry"/>
            </w:pPr>
            <w:r w:rsidRPr="001B54C3">
              <w:t>The procedure entries shall be in INT mood.</w:t>
            </w:r>
          </w:p>
        </w:tc>
      </w:tr>
    </w:tbl>
    <w:p w14:paraId="2724D208" w14:textId="77777777" w:rsidR="00866BDC" w:rsidRPr="001B54C3" w:rsidRDefault="00866BDC">
      <w:pPr>
        <w:pStyle w:val="BodyText"/>
      </w:pPr>
    </w:p>
    <w:p w14:paraId="4A9A418A" w14:textId="77777777" w:rsidR="00866BDC" w:rsidRPr="001B54C3" w:rsidRDefault="00866BDC">
      <w:pPr>
        <w:pStyle w:val="XMLFragment"/>
        <w:rPr>
          <w:noProof w:val="0"/>
        </w:rPr>
      </w:pPr>
      <w:r w:rsidRPr="001B54C3">
        <w:rPr>
          <w:noProof w:val="0"/>
        </w:rPr>
        <w:lastRenderedPageBreak/>
        <w:t>&lt;component&gt;</w:t>
      </w:r>
    </w:p>
    <w:p w14:paraId="1AD133A9" w14:textId="77777777" w:rsidR="00866BDC" w:rsidRPr="001B54C3" w:rsidRDefault="00866BDC">
      <w:pPr>
        <w:pStyle w:val="XMLFragment"/>
        <w:rPr>
          <w:noProof w:val="0"/>
        </w:rPr>
      </w:pPr>
      <w:r w:rsidRPr="001B54C3">
        <w:rPr>
          <w:noProof w:val="0"/>
        </w:rPr>
        <w:t xml:space="preserve">  &lt;section&gt;</w:t>
      </w:r>
    </w:p>
    <w:p w14:paraId="66B79CC7" w14:textId="77777777" w:rsidR="00866BDC" w:rsidRPr="001B54C3" w:rsidRDefault="00866BDC">
      <w:pPr>
        <w:pStyle w:val="XMLFragment"/>
        <w:rPr>
          <w:noProof w:val="0"/>
        </w:rPr>
      </w:pPr>
      <w:r w:rsidRPr="001B54C3">
        <w:rPr>
          <w:noProof w:val="0"/>
        </w:rPr>
        <w:t xml:space="preserve">    &lt;templateId root='1.3.6.1.4.1.19376.1.5.3.1.1.9.3'/&gt;</w:t>
      </w:r>
    </w:p>
    <w:p w14:paraId="2D067BF3" w14:textId="77777777" w:rsidR="00866BDC" w:rsidRPr="001B54C3" w:rsidRDefault="00866BDC">
      <w:pPr>
        <w:pStyle w:val="XMLFragment"/>
        <w:rPr>
          <w:noProof w:val="0"/>
        </w:rPr>
      </w:pPr>
      <w:r w:rsidRPr="001B54C3">
        <w:rPr>
          <w:noProof w:val="0"/>
        </w:rPr>
        <w:t xml:space="preserve">    &lt;id root=' ' extension=' '/&gt;</w:t>
      </w:r>
    </w:p>
    <w:p w14:paraId="6CCDE434" w14:textId="77777777" w:rsidR="00866BDC" w:rsidRPr="001B54C3" w:rsidRDefault="00866BDC">
      <w:pPr>
        <w:pStyle w:val="XMLFragment"/>
        <w:rPr>
          <w:noProof w:val="0"/>
        </w:rPr>
      </w:pPr>
      <w:r w:rsidRPr="001B54C3">
        <w:rPr>
          <w:noProof w:val="0"/>
        </w:rPr>
        <w:t xml:space="preserve">    &lt;code code='10213-7' displayName='</w:t>
      </w:r>
      <w:r w:rsidR="006B3517" w:rsidRPr="001B54C3">
        <w:rPr>
          <w:noProof w:val="0"/>
        </w:rPr>
        <w:t>Surgical operation note anesthesia</w:t>
      </w:r>
      <w:r w:rsidRPr="001B54C3">
        <w:rPr>
          <w:noProof w:val="0"/>
        </w:rPr>
        <w:t>'</w:t>
      </w:r>
    </w:p>
    <w:p w14:paraId="31B8914F" w14:textId="77777777" w:rsidR="00866BDC" w:rsidRPr="001B54C3" w:rsidRDefault="00866BDC">
      <w:pPr>
        <w:pStyle w:val="XMLFragment"/>
        <w:rPr>
          <w:noProof w:val="0"/>
        </w:rPr>
      </w:pPr>
      <w:r w:rsidRPr="001B54C3">
        <w:rPr>
          <w:noProof w:val="0"/>
        </w:rPr>
        <w:t xml:space="preserve">      codeSystem='2.16.840.1.113883.6.1' codeSystemName='LOINC'/&gt;</w:t>
      </w:r>
    </w:p>
    <w:p w14:paraId="10AB4544" w14:textId="77777777" w:rsidR="00866BDC" w:rsidRPr="001B54C3" w:rsidRDefault="00866BDC">
      <w:pPr>
        <w:pStyle w:val="XMLFragment"/>
        <w:rPr>
          <w:noProof w:val="0"/>
        </w:rPr>
      </w:pPr>
      <w:r w:rsidRPr="001B54C3">
        <w:rPr>
          <w:noProof w:val="0"/>
        </w:rPr>
        <w:t xml:space="preserve">    &lt;text&gt;</w:t>
      </w:r>
    </w:p>
    <w:p w14:paraId="158CF2B6" w14:textId="77777777" w:rsidR="00866BDC" w:rsidRPr="001B54C3" w:rsidRDefault="00866BDC">
      <w:pPr>
        <w:pStyle w:val="XMLFragment"/>
        <w:rPr>
          <w:noProof w:val="0"/>
        </w:rPr>
      </w:pPr>
      <w:r w:rsidRPr="001B54C3">
        <w:rPr>
          <w:noProof w:val="0"/>
        </w:rPr>
        <w:t xml:space="preserve">      Text as described above</w:t>
      </w:r>
    </w:p>
    <w:p w14:paraId="5B47DBA6" w14:textId="77777777" w:rsidR="00866BDC" w:rsidRPr="001B54C3" w:rsidRDefault="00866BDC">
      <w:pPr>
        <w:pStyle w:val="XMLFragment"/>
        <w:rPr>
          <w:noProof w:val="0"/>
        </w:rPr>
      </w:pPr>
      <w:r w:rsidRPr="001B54C3">
        <w:rPr>
          <w:noProof w:val="0"/>
        </w:rPr>
        <w:t xml:space="preserve">    &lt;/text&gt;   </w:t>
      </w:r>
    </w:p>
    <w:p w14:paraId="6EC25D99" w14:textId="77777777" w:rsidR="00866BDC" w:rsidRPr="001B54C3" w:rsidRDefault="00866BDC">
      <w:pPr>
        <w:pStyle w:val="XMLFragment"/>
        <w:rPr>
          <w:noProof w:val="0"/>
        </w:rPr>
      </w:pPr>
      <w:r w:rsidRPr="001B54C3">
        <w:rPr>
          <w:noProof w:val="0"/>
        </w:rPr>
        <w:t xml:space="preserve">    &lt;entry&gt;</w:t>
      </w:r>
    </w:p>
    <w:p w14:paraId="318D9ECF" w14:textId="77777777" w:rsidR="00866BDC" w:rsidRPr="001B54C3" w:rsidRDefault="00866BDC">
      <w:pPr>
        <w:pStyle w:val="XMLFragment"/>
        <w:rPr>
          <w:noProof w:val="0"/>
        </w:rPr>
      </w:pPr>
      <w:r w:rsidRPr="001B54C3">
        <w:rPr>
          <w:noProof w:val="0"/>
        </w:rPr>
        <w:t xml:space="preserve">         :</w:t>
      </w:r>
    </w:p>
    <w:p w14:paraId="21123827" w14:textId="77777777" w:rsidR="00866BDC" w:rsidRPr="001B54C3" w:rsidRDefault="00866BDC">
      <w:pPr>
        <w:pStyle w:val="XMLFragment"/>
        <w:rPr>
          <w:noProof w:val="0"/>
        </w:rPr>
      </w:pPr>
      <w:r w:rsidRPr="001B54C3">
        <w:rPr>
          <w:noProof w:val="0"/>
        </w:rPr>
        <w:t xml:space="preserve">      &lt;!-- Required Procedure Entry element --&gt;</w:t>
      </w:r>
    </w:p>
    <w:p w14:paraId="5300F88C" w14:textId="77777777" w:rsidR="00866BDC" w:rsidRPr="000A6AA8" w:rsidRDefault="00866BDC">
      <w:pPr>
        <w:pStyle w:val="XMLFragment"/>
        <w:rPr>
          <w:noProof w:val="0"/>
          <w:lang w:val="nl-NL"/>
          <w:rPrChange w:id="137" w:author="Michael Clifton" w:date="2018-10-11T09:56:00Z">
            <w:rPr>
              <w:noProof w:val="0"/>
            </w:rPr>
          </w:rPrChange>
        </w:rPr>
      </w:pPr>
      <w:r w:rsidRPr="001B54C3">
        <w:rPr>
          <w:noProof w:val="0"/>
        </w:rPr>
        <w:t xml:space="preserve">        </w:t>
      </w:r>
      <w:r w:rsidRPr="000A6AA8">
        <w:rPr>
          <w:noProof w:val="0"/>
          <w:lang w:val="nl-NL"/>
          <w:rPrChange w:id="138" w:author="Michael Clifton" w:date="2018-10-11T09:56:00Z">
            <w:rPr>
              <w:noProof w:val="0"/>
            </w:rPr>
          </w:rPrChange>
        </w:rPr>
        <w:t>&lt;templateId root='1.3.6.1.4.1.19376.1.5.3.1.4.19'/&gt;</w:t>
      </w:r>
    </w:p>
    <w:p w14:paraId="674BFE87" w14:textId="77777777" w:rsidR="00866BDC" w:rsidRPr="000A6AA8" w:rsidRDefault="00866BDC">
      <w:pPr>
        <w:pStyle w:val="XMLFragment"/>
        <w:rPr>
          <w:noProof w:val="0"/>
          <w:lang w:val="nl-NL"/>
          <w:rPrChange w:id="139" w:author="Michael Clifton" w:date="2018-10-11T09:56:00Z">
            <w:rPr>
              <w:noProof w:val="0"/>
            </w:rPr>
          </w:rPrChange>
        </w:rPr>
      </w:pPr>
      <w:r w:rsidRPr="000A6AA8">
        <w:rPr>
          <w:noProof w:val="0"/>
          <w:lang w:val="nl-NL"/>
          <w:rPrChange w:id="140" w:author="Michael Clifton" w:date="2018-10-11T09:56:00Z">
            <w:rPr>
              <w:noProof w:val="0"/>
            </w:rPr>
          </w:rPrChange>
        </w:rPr>
        <w:t xml:space="preserve">         :</w:t>
      </w:r>
    </w:p>
    <w:p w14:paraId="697081EB" w14:textId="77777777" w:rsidR="00866BDC" w:rsidRPr="000A6AA8" w:rsidRDefault="00866BDC">
      <w:pPr>
        <w:pStyle w:val="XMLFragment"/>
        <w:rPr>
          <w:noProof w:val="0"/>
          <w:lang w:val="nl-NL"/>
          <w:rPrChange w:id="141" w:author="Michael Clifton" w:date="2018-10-11T09:56:00Z">
            <w:rPr>
              <w:noProof w:val="0"/>
            </w:rPr>
          </w:rPrChange>
        </w:rPr>
      </w:pPr>
      <w:r w:rsidRPr="000A6AA8">
        <w:rPr>
          <w:noProof w:val="0"/>
          <w:lang w:val="nl-NL"/>
          <w:rPrChange w:id="142" w:author="Michael Clifton" w:date="2018-10-11T09:56:00Z">
            <w:rPr>
              <w:noProof w:val="0"/>
            </w:rPr>
          </w:rPrChange>
        </w:rPr>
        <w:t xml:space="preserve">    &lt;/entry&gt;</w:t>
      </w:r>
    </w:p>
    <w:p w14:paraId="1C34FE66" w14:textId="77777777" w:rsidR="00866BDC" w:rsidRPr="001B54C3" w:rsidRDefault="00866BDC">
      <w:pPr>
        <w:pStyle w:val="XMLFragment"/>
        <w:rPr>
          <w:noProof w:val="0"/>
        </w:rPr>
      </w:pPr>
      <w:r w:rsidRPr="000A6AA8">
        <w:rPr>
          <w:noProof w:val="0"/>
          <w:lang w:val="nl-NL"/>
          <w:rPrChange w:id="143" w:author="Michael Clifton" w:date="2018-10-11T09:56:00Z">
            <w:rPr>
              <w:noProof w:val="0"/>
            </w:rPr>
          </w:rPrChange>
        </w:rPr>
        <w:t xml:space="preserve">  </w:t>
      </w:r>
      <w:r w:rsidRPr="001B54C3">
        <w:rPr>
          <w:noProof w:val="0"/>
        </w:rPr>
        <w:t>&lt;/section&gt;</w:t>
      </w:r>
    </w:p>
    <w:p w14:paraId="3810435B" w14:textId="77777777" w:rsidR="00866BDC" w:rsidRPr="001B54C3" w:rsidRDefault="00866BDC">
      <w:pPr>
        <w:pStyle w:val="XMLFragment"/>
        <w:rPr>
          <w:noProof w:val="0"/>
        </w:rPr>
      </w:pPr>
      <w:r w:rsidRPr="001B54C3">
        <w:rPr>
          <w:noProof w:val="0"/>
        </w:rPr>
        <w:t>&lt;/component&gt;</w:t>
      </w:r>
    </w:p>
    <w:p w14:paraId="62F4CBA7" w14:textId="77777777" w:rsidR="00866BDC" w:rsidRPr="001B54C3" w:rsidRDefault="00866BDC" w:rsidP="00235E1F">
      <w:pPr>
        <w:pStyle w:val="FigureTitle"/>
      </w:pPr>
      <w:r w:rsidRPr="001B54C3">
        <w:t>Figure 6.3</w:t>
      </w:r>
      <w:r w:rsidR="005C6C74" w:rsidRPr="001B54C3">
        <w:t>.3.1.7</w:t>
      </w:r>
      <w:r w:rsidR="005B6ADC" w:rsidRPr="001B54C3">
        <w:t>-1:</w:t>
      </w:r>
      <w:r w:rsidR="005C6C74" w:rsidRPr="001B54C3">
        <w:t xml:space="preserve"> </w:t>
      </w:r>
      <w:r w:rsidRPr="001B54C3">
        <w:t xml:space="preserve">Specification for Anesthesia </w:t>
      </w:r>
      <w:r w:rsidR="006B3517" w:rsidRPr="001B54C3">
        <w:t xml:space="preserve">Administered </w:t>
      </w:r>
      <w:r w:rsidRPr="001B54C3">
        <w:t>Section</w:t>
      </w:r>
    </w:p>
    <w:p w14:paraId="6435BE73" w14:textId="77777777" w:rsidR="00866BDC" w:rsidRPr="001B54C3" w:rsidRDefault="00866BDC" w:rsidP="003F4554">
      <w:pPr>
        <w:pStyle w:val="EditorInstructions"/>
      </w:pPr>
      <w:r w:rsidRPr="001B54C3">
        <w:t>Add Section 6.3.3.1.8</w:t>
      </w:r>
    </w:p>
    <w:p w14:paraId="7CD83A7C" w14:textId="77777777" w:rsidR="00866BDC" w:rsidRPr="001B54C3" w:rsidRDefault="00866BDC" w:rsidP="002D1595">
      <w:pPr>
        <w:pStyle w:val="Heading5"/>
        <w:rPr>
          <w:noProof w:val="0"/>
          <w:lang w:val="en-US"/>
        </w:rPr>
      </w:pPr>
      <w:bookmarkStart w:id="144" w:name="_Toc466555209"/>
      <w:r w:rsidRPr="001B54C3">
        <w:rPr>
          <w:noProof w:val="0"/>
          <w:lang w:val="en-US"/>
        </w:rPr>
        <w:t>6.3.3.1.8 Reason for Procedure Section 1.3.6.1.4.1.19376.1.5.3.1.1.9.4</w:t>
      </w:r>
      <w:bookmarkEnd w:id="144"/>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3524"/>
        <w:gridCol w:w="574"/>
        <w:gridCol w:w="5246"/>
      </w:tblGrid>
      <w:tr w:rsidR="00866BDC" w:rsidRPr="001B54C3" w14:paraId="160A08F8"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E4898CB" w14:textId="77777777" w:rsidR="00866BDC" w:rsidRPr="001B54C3" w:rsidRDefault="00866BDC">
            <w:pPr>
              <w:pStyle w:val="TableEntryHeader"/>
            </w:pPr>
            <w:r w:rsidRPr="001B54C3">
              <w:t xml:space="preserve">Template ID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121A4D09" w14:textId="77777777" w:rsidR="00866BDC" w:rsidRPr="001B54C3" w:rsidRDefault="00866BDC">
            <w:pPr>
              <w:pStyle w:val="TableEntry"/>
            </w:pPr>
            <w:r w:rsidRPr="001B54C3">
              <w:t>1.3.6.1.4.1.19376.1.5.3.1.1.9.4</w:t>
            </w:r>
          </w:p>
        </w:tc>
      </w:tr>
      <w:tr w:rsidR="00866BDC" w:rsidRPr="001B54C3" w14:paraId="571B090C"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A06DC80" w14:textId="77777777" w:rsidR="00866BDC" w:rsidRPr="001B54C3" w:rsidRDefault="00866BDC">
            <w:pPr>
              <w:pStyle w:val="TableEntryHeader"/>
            </w:pPr>
            <w:r w:rsidRPr="001B54C3">
              <w:t xml:space="preserve">General Description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1445DC24" w14:textId="77777777" w:rsidR="00866BDC" w:rsidRPr="001B54C3" w:rsidRDefault="00866BDC">
            <w:pPr>
              <w:pStyle w:val="TableEntry"/>
            </w:pPr>
            <w:r w:rsidRPr="001B54C3">
              <w:t>The reason for procedure section shall contain a description of the reason that the patient is receiving the procedure. It shall include entries for conditions as described in the Entry Content Module.</w:t>
            </w:r>
          </w:p>
        </w:tc>
      </w:tr>
      <w:tr w:rsidR="00866BDC" w:rsidRPr="001B54C3" w14:paraId="52AAA2C4"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3370580" w14:textId="77777777" w:rsidR="00866BDC" w:rsidRPr="001B54C3" w:rsidRDefault="00866BDC">
            <w:pPr>
              <w:pStyle w:val="TableEntryHeader"/>
            </w:pPr>
            <w:r w:rsidRPr="001B54C3">
              <w:t xml:space="preserve">LOINC Code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0DAC7CF"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4300E8A" w14:textId="77777777" w:rsidR="00866BDC" w:rsidRPr="001B54C3" w:rsidRDefault="00866BDC">
            <w:pPr>
              <w:pStyle w:val="TableEntryHeader"/>
            </w:pPr>
            <w:r w:rsidRPr="001B54C3">
              <w:t xml:space="preserve">Description </w:t>
            </w:r>
          </w:p>
        </w:tc>
      </w:tr>
      <w:tr w:rsidR="00866BDC" w:rsidRPr="001B54C3" w14:paraId="7F072D8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73322D9" w14:textId="77777777" w:rsidR="00866BDC" w:rsidRPr="001B54C3" w:rsidRDefault="00866BDC">
            <w:pPr>
              <w:pStyle w:val="TableEntry"/>
            </w:pPr>
            <w:r w:rsidRPr="001B54C3">
              <w:t>10217-8</w:t>
            </w:r>
          </w:p>
        </w:tc>
        <w:tc>
          <w:tcPr>
            <w:tcW w:w="0" w:type="auto"/>
            <w:tcBorders>
              <w:top w:val="single" w:sz="6" w:space="0" w:color="000000"/>
              <w:left w:val="single" w:sz="6" w:space="0" w:color="000000"/>
              <w:bottom w:val="single" w:sz="6" w:space="0" w:color="000000"/>
              <w:right w:val="single" w:sz="6" w:space="0" w:color="000000"/>
            </w:tcBorders>
            <w:vAlign w:val="center"/>
          </w:tcPr>
          <w:p w14:paraId="7FCCE360"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23BE683" w14:textId="77777777" w:rsidR="00866BDC" w:rsidRPr="001B54C3" w:rsidRDefault="00866BDC">
            <w:pPr>
              <w:pStyle w:val="TableEntry"/>
            </w:pPr>
            <w:r w:rsidRPr="001B54C3">
              <w:t>OPERATIVE NOTE INDICATIONS</w:t>
            </w:r>
          </w:p>
        </w:tc>
      </w:tr>
      <w:tr w:rsidR="00866BDC" w:rsidRPr="001B54C3" w14:paraId="4B067D74"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16B145F" w14:textId="77777777" w:rsidR="00866BDC" w:rsidRPr="001B54C3" w:rsidRDefault="00866BDC">
            <w:pPr>
              <w:pStyle w:val="TableEntryHeader"/>
            </w:pPr>
            <w:r w:rsidRPr="001B54C3">
              <w:t xml:space="preserve">Entries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3F9697D"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250A63E" w14:textId="77777777" w:rsidR="00866BDC" w:rsidRPr="001B54C3" w:rsidRDefault="00866BDC">
            <w:pPr>
              <w:pStyle w:val="TableEntryHeader"/>
            </w:pPr>
            <w:r w:rsidRPr="001B54C3">
              <w:t xml:space="preserve">Description </w:t>
            </w:r>
          </w:p>
        </w:tc>
      </w:tr>
      <w:tr w:rsidR="00866BDC" w:rsidRPr="001B54C3" w14:paraId="7FB79A3B"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53079851" w14:textId="77777777" w:rsidR="00866BDC" w:rsidRPr="001B54C3" w:rsidRDefault="00866BDC">
            <w:pPr>
              <w:pStyle w:val="TableEntry"/>
            </w:pPr>
            <w:r w:rsidRPr="001B54C3">
              <w:t>1.3.6.1.4.1.19376.1.5.3.1.4.5</w:t>
            </w:r>
          </w:p>
        </w:tc>
        <w:tc>
          <w:tcPr>
            <w:tcW w:w="0" w:type="auto"/>
            <w:tcBorders>
              <w:top w:val="single" w:sz="6" w:space="0" w:color="000000"/>
              <w:left w:val="single" w:sz="6" w:space="0" w:color="000000"/>
              <w:bottom w:val="single" w:sz="6" w:space="0" w:color="000000"/>
              <w:right w:val="single" w:sz="6" w:space="0" w:color="000000"/>
            </w:tcBorders>
            <w:vAlign w:val="center"/>
          </w:tcPr>
          <w:p w14:paraId="656B38B6" w14:textId="77777777" w:rsidR="00866BDC" w:rsidRPr="001B54C3" w:rsidRDefault="00866BDC">
            <w:pPr>
              <w:pStyle w:val="TableEntry"/>
            </w:pPr>
            <w:r w:rsidRPr="001B54C3">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14:paraId="5D6B7D6D" w14:textId="77777777" w:rsidR="00866BDC" w:rsidRPr="001B54C3" w:rsidRDefault="00E2799A">
            <w:pPr>
              <w:pStyle w:val="TableEntry"/>
            </w:pPr>
            <w:r w:rsidRPr="001B54C3">
              <w:t xml:space="preserve">Problem </w:t>
            </w:r>
            <w:r w:rsidR="00866BDC" w:rsidRPr="001B54C3">
              <w:t>Entry</w:t>
            </w:r>
          </w:p>
        </w:tc>
      </w:tr>
    </w:tbl>
    <w:p w14:paraId="41A4CF41" w14:textId="77777777" w:rsidR="00866BDC" w:rsidRPr="001B54C3" w:rsidRDefault="00866BDC">
      <w:pPr>
        <w:pStyle w:val="BodyText"/>
      </w:pPr>
    </w:p>
    <w:p w14:paraId="6AAFDA56" w14:textId="77777777" w:rsidR="00866BDC" w:rsidRPr="001B54C3" w:rsidRDefault="00866BDC">
      <w:pPr>
        <w:pStyle w:val="XMLFragment"/>
        <w:rPr>
          <w:noProof w:val="0"/>
        </w:rPr>
      </w:pPr>
      <w:r w:rsidRPr="001B54C3">
        <w:rPr>
          <w:noProof w:val="0"/>
        </w:rPr>
        <w:t>&lt;component&gt;</w:t>
      </w:r>
    </w:p>
    <w:p w14:paraId="7757FA64" w14:textId="77777777" w:rsidR="00866BDC" w:rsidRPr="001B54C3" w:rsidRDefault="00866BDC">
      <w:pPr>
        <w:pStyle w:val="XMLFragment"/>
        <w:rPr>
          <w:noProof w:val="0"/>
        </w:rPr>
      </w:pPr>
      <w:r w:rsidRPr="001B54C3">
        <w:rPr>
          <w:noProof w:val="0"/>
        </w:rPr>
        <w:t xml:space="preserve">  &lt;section&gt;</w:t>
      </w:r>
    </w:p>
    <w:p w14:paraId="052DD6C7" w14:textId="77777777" w:rsidR="00866BDC" w:rsidRPr="001B54C3" w:rsidRDefault="00866BDC">
      <w:pPr>
        <w:pStyle w:val="XMLFragment"/>
        <w:rPr>
          <w:noProof w:val="0"/>
        </w:rPr>
      </w:pPr>
      <w:r w:rsidRPr="001B54C3">
        <w:rPr>
          <w:noProof w:val="0"/>
        </w:rPr>
        <w:t xml:space="preserve">    &lt;templateId root='1.3.6.1.4.1.19376.1.5.3.1.1.9.4'/&gt;</w:t>
      </w:r>
    </w:p>
    <w:p w14:paraId="4A953AED" w14:textId="77777777" w:rsidR="00866BDC" w:rsidRPr="001B54C3" w:rsidRDefault="00866BDC">
      <w:pPr>
        <w:pStyle w:val="XMLFragment"/>
        <w:rPr>
          <w:noProof w:val="0"/>
        </w:rPr>
      </w:pPr>
      <w:r w:rsidRPr="001B54C3">
        <w:rPr>
          <w:noProof w:val="0"/>
        </w:rPr>
        <w:t xml:space="preserve">    &lt;id root=' ' extension=' '/&gt;</w:t>
      </w:r>
    </w:p>
    <w:p w14:paraId="5A027D7F" w14:textId="77777777" w:rsidR="00866BDC" w:rsidRPr="001B54C3" w:rsidRDefault="00866BDC">
      <w:pPr>
        <w:pStyle w:val="XMLFragment"/>
        <w:rPr>
          <w:noProof w:val="0"/>
        </w:rPr>
      </w:pPr>
      <w:r w:rsidRPr="001B54C3">
        <w:rPr>
          <w:noProof w:val="0"/>
        </w:rPr>
        <w:t xml:space="preserve">    &lt;code code='10217-8' displayName='OPERATIVE NOTE INDICATIONS'</w:t>
      </w:r>
    </w:p>
    <w:p w14:paraId="2C956474" w14:textId="77777777" w:rsidR="00866BDC" w:rsidRPr="001B54C3" w:rsidRDefault="00866BDC">
      <w:pPr>
        <w:pStyle w:val="XMLFragment"/>
        <w:rPr>
          <w:noProof w:val="0"/>
        </w:rPr>
      </w:pPr>
      <w:r w:rsidRPr="001B54C3">
        <w:rPr>
          <w:noProof w:val="0"/>
        </w:rPr>
        <w:t xml:space="preserve">      codeSystem='2.16.840.1.113883.6.1' codeSystemName='LOINC'/&gt;</w:t>
      </w:r>
    </w:p>
    <w:p w14:paraId="7A3B7E85" w14:textId="77777777" w:rsidR="00866BDC" w:rsidRPr="001B54C3" w:rsidRDefault="00866BDC">
      <w:pPr>
        <w:pStyle w:val="XMLFragment"/>
        <w:rPr>
          <w:noProof w:val="0"/>
        </w:rPr>
      </w:pPr>
      <w:r w:rsidRPr="001B54C3">
        <w:rPr>
          <w:noProof w:val="0"/>
        </w:rPr>
        <w:t xml:space="preserve">    &lt;text&gt;</w:t>
      </w:r>
    </w:p>
    <w:p w14:paraId="57719FFD" w14:textId="77777777" w:rsidR="00866BDC" w:rsidRPr="001B54C3" w:rsidRDefault="00866BDC">
      <w:pPr>
        <w:pStyle w:val="XMLFragment"/>
        <w:rPr>
          <w:noProof w:val="0"/>
        </w:rPr>
      </w:pPr>
      <w:r w:rsidRPr="001B54C3">
        <w:rPr>
          <w:noProof w:val="0"/>
        </w:rPr>
        <w:t xml:space="preserve">      Text as described above</w:t>
      </w:r>
    </w:p>
    <w:p w14:paraId="3D138780" w14:textId="77777777" w:rsidR="00866BDC" w:rsidRPr="001B54C3" w:rsidRDefault="00866BDC">
      <w:pPr>
        <w:pStyle w:val="XMLFragment"/>
        <w:rPr>
          <w:noProof w:val="0"/>
        </w:rPr>
      </w:pPr>
      <w:r w:rsidRPr="001B54C3">
        <w:rPr>
          <w:noProof w:val="0"/>
        </w:rPr>
        <w:t xml:space="preserve">    &lt;/text&gt;   </w:t>
      </w:r>
    </w:p>
    <w:p w14:paraId="31420421" w14:textId="77777777" w:rsidR="00866BDC" w:rsidRPr="001B54C3" w:rsidRDefault="00866BDC">
      <w:pPr>
        <w:pStyle w:val="XMLFragment"/>
        <w:rPr>
          <w:noProof w:val="0"/>
        </w:rPr>
      </w:pPr>
      <w:r w:rsidRPr="001B54C3">
        <w:rPr>
          <w:noProof w:val="0"/>
        </w:rPr>
        <w:t xml:space="preserve">    &lt;entry&gt;</w:t>
      </w:r>
    </w:p>
    <w:p w14:paraId="4CA53C88" w14:textId="77777777" w:rsidR="00866BDC" w:rsidRPr="001B54C3" w:rsidRDefault="00866BDC">
      <w:pPr>
        <w:pStyle w:val="XMLFragment"/>
        <w:rPr>
          <w:noProof w:val="0"/>
        </w:rPr>
      </w:pPr>
      <w:r w:rsidRPr="001B54C3">
        <w:rPr>
          <w:noProof w:val="0"/>
        </w:rPr>
        <w:t xml:space="preserve">         :</w:t>
      </w:r>
    </w:p>
    <w:p w14:paraId="7A0FFF60" w14:textId="77777777" w:rsidR="00866BDC" w:rsidRPr="001B54C3" w:rsidRDefault="00866BDC">
      <w:pPr>
        <w:pStyle w:val="XMLFragment"/>
        <w:rPr>
          <w:noProof w:val="0"/>
        </w:rPr>
      </w:pPr>
      <w:r w:rsidRPr="001B54C3">
        <w:rPr>
          <w:noProof w:val="0"/>
        </w:rPr>
        <w:t xml:space="preserve">      &lt;!-- Required if known </w:t>
      </w:r>
      <w:r w:rsidR="009208E5" w:rsidRPr="001B54C3">
        <w:rPr>
          <w:noProof w:val="0"/>
        </w:rPr>
        <w:t>Problem Entry</w:t>
      </w:r>
      <w:r w:rsidRPr="001B54C3">
        <w:rPr>
          <w:noProof w:val="0"/>
        </w:rPr>
        <w:t xml:space="preserve"> element --&gt;</w:t>
      </w:r>
    </w:p>
    <w:p w14:paraId="52C4FB23" w14:textId="77777777" w:rsidR="00866BDC" w:rsidRPr="000A6AA8" w:rsidRDefault="00866BDC">
      <w:pPr>
        <w:pStyle w:val="XMLFragment"/>
        <w:rPr>
          <w:noProof w:val="0"/>
          <w:lang w:val="nl-NL"/>
          <w:rPrChange w:id="145" w:author="Michael Clifton" w:date="2018-10-11T09:56:00Z">
            <w:rPr>
              <w:noProof w:val="0"/>
            </w:rPr>
          </w:rPrChange>
        </w:rPr>
      </w:pPr>
      <w:r w:rsidRPr="001B54C3">
        <w:rPr>
          <w:noProof w:val="0"/>
        </w:rPr>
        <w:t xml:space="preserve">        </w:t>
      </w:r>
      <w:r w:rsidRPr="000A6AA8">
        <w:rPr>
          <w:noProof w:val="0"/>
          <w:lang w:val="nl-NL"/>
          <w:rPrChange w:id="146" w:author="Michael Clifton" w:date="2018-10-11T09:56:00Z">
            <w:rPr>
              <w:noProof w:val="0"/>
            </w:rPr>
          </w:rPrChange>
        </w:rPr>
        <w:t>&lt;templateId root='1.3.6.1.4.1.19376.1.5.3.1.4.5'/&gt;</w:t>
      </w:r>
    </w:p>
    <w:p w14:paraId="69E351E4" w14:textId="77777777" w:rsidR="00866BDC" w:rsidRPr="000A6AA8" w:rsidRDefault="00866BDC">
      <w:pPr>
        <w:pStyle w:val="XMLFragment"/>
        <w:rPr>
          <w:noProof w:val="0"/>
          <w:lang w:val="nl-NL"/>
          <w:rPrChange w:id="147" w:author="Michael Clifton" w:date="2018-10-11T09:56:00Z">
            <w:rPr>
              <w:noProof w:val="0"/>
            </w:rPr>
          </w:rPrChange>
        </w:rPr>
      </w:pPr>
      <w:r w:rsidRPr="000A6AA8">
        <w:rPr>
          <w:noProof w:val="0"/>
          <w:lang w:val="nl-NL"/>
          <w:rPrChange w:id="148" w:author="Michael Clifton" w:date="2018-10-11T09:56:00Z">
            <w:rPr>
              <w:noProof w:val="0"/>
            </w:rPr>
          </w:rPrChange>
        </w:rPr>
        <w:t xml:space="preserve">         :</w:t>
      </w:r>
    </w:p>
    <w:p w14:paraId="50C99269" w14:textId="77777777" w:rsidR="00866BDC" w:rsidRPr="000A6AA8" w:rsidRDefault="00866BDC">
      <w:pPr>
        <w:pStyle w:val="XMLFragment"/>
        <w:rPr>
          <w:noProof w:val="0"/>
          <w:lang w:val="nl-NL"/>
          <w:rPrChange w:id="149" w:author="Michael Clifton" w:date="2018-10-11T09:56:00Z">
            <w:rPr>
              <w:noProof w:val="0"/>
            </w:rPr>
          </w:rPrChange>
        </w:rPr>
      </w:pPr>
      <w:r w:rsidRPr="000A6AA8">
        <w:rPr>
          <w:noProof w:val="0"/>
          <w:lang w:val="nl-NL"/>
          <w:rPrChange w:id="150" w:author="Michael Clifton" w:date="2018-10-11T09:56:00Z">
            <w:rPr>
              <w:noProof w:val="0"/>
            </w:rPr>
          </w:rPrChange>
        </w:rPr>
        <w:t xml:space="preserve">    &lt;/entry&gt;</w:t>
      </w:r>
    </w:p>
    <w:p w14:paraId="6002A647" w14:textId="77777777" w:rsidR="00866BDC" w:rsidRPr="001B54C3" w:rsidRDefault="00866BDC">
      <w:pPr>
        <w:pStyle w:val="XMLFragment"/>
        <w:rPr>
          <w:noProof w:val="0"/>
        </w:rPr>
      </w:pPr>
      <w:r w:rsidRPr="000A6AA8">
        <w:rPr>
          <w:noProof w:val="0"/>
          <w:lang w:val="nl-NL"/>
          <w:rPrChange w:id="151" w:author="Michael Clifton" w:date="2018-10-11T09:56:00Z">
            <w:rPr>
              <w:noProof w:val="0"/>
            </w:rPr>
          </w:rPrChange>
        </w:rPr>
        <w:t xml:space="preserve">  </w:t>
      </w:r>
      <w:r w:rsidRPr="001B54C3">
        <w:rPr>
          <w:noProof w:val="0"/>
        </w:rPr>
        <w:t>&lt;/section&gt;</w:t>
      </w:r>
    </w:p>
    <w:p w14:paraId="60B1CD5B" w14:textId="77777777" w:rsidR="00866BDC" w:rsidRPr="001B54C3" w:rsidRDefault="00866BDC">
      <w:pPr>
        <w:pStyle w:val="XMLFragment"/>
        <w:rPr>
          <w:noProof w:val="0"/>
        </w:rPr>
      </w:pPr>
      <w:r w:rsidRPr="001B54C3">
        <w:rPr>
          <w:noProof w:val="0"/>
        </w:rPr>
        <w:t>&lt;/component&gt;</w:t>
      </w:r>
    </w:p>
    <w:p w14:paraId="201FF48D" w14:textId="77777777" w:rsidR="00866BDC" w:rsidRPr="001B54C3" w:rsidRDefault="00866BDC" w:rsidP="002D1595">
      <w:pPr>
        <w:pStyle w:val="FigureTitle"/>
      </w:pPr>
      <w:r w:rsidRPr="001B54C3">
        <w:t>Figure 6.3</w:t>
      </w:r>
      <w:r w:rsidR="005C6C74" w:rsidRPr="001B54C3">
        <w:t>.3.1.8</w:t>
      </w:r>
      <w:r w:rsidR="005B6ADC" w:rsidRPr="001B54C3">
        <w:t>-1:</w:t>
      </w:r>
      <w:r w:rsidRPr="001B54C3">
        <w:t xml:space="preserve"> Specification for Reason for Procedure Section</w:t>
      </w:r>
    </w:p>
    <w:p w14:paraId="04F58C8F" w14:textId="77777777" w:rsidR="003D64AE" w:rsidRPr="001B54C3" w:rsidRDefault="003D64AE" w:rsidP="001B28EA">
      <w:pPr>
        <w:pStyle w:val="BodyText"/>
      </w:pPr>
    </w:p>
    <w:p w14:paraId="5B1DFA6D" w14:textId="77777777" w:rsidR="00866BDC" w:rsidRPr="001B54C3" w:rsidRDefault="00866BDC" w:rsidP="00FC7491">
      <w:pPr>
        <w:pStyle w:val="EditorInstructions"/>
      </w:pPr>
      <w:r w:rsidRPr="001B54C3">
        <w:t>Add Section 6.3.3.1.9</w:t>
      </w:r>
    </w:p>
    <w:p w14:paraId="281D1572" w14:textId="77777777" w:rsidR="00866BDC" w:rsidRPr="001B54C3" w:rsidRDefault="00866BDC" w:rsidP="002D1595">
      <w:pPr>
        <w:pStyle w:val="Heading5"/>
        <w:rPr>
          <w:noProof w:val="0"/>
          <w:lang w:val="en-US"/>
        </w:rPr>
      </w:pPr>
      <w:bookmarkStart w:id="152" w:name="_Toc466555210"/>
      <w:r w:rsidRPr="001B54C3">
        <w:rPr>
          <w:noProof w:val="0"/>
          <w:lang w:val="en-US"/>
        </w:rPr>
        <w:lastRenderedPageBreak/>
        <w:t>6.3.3.1.9 Reason for Visit Section 1.3.6.1.4.1.19376.1.5.3.1.1.13.2.1.1</w:t>
      </w:r>
      <w:bookmarkEnd w:id="152"/>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866BDC" w:rsidRPr="001B54C3" w14:paraId="27C568EE"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ECC74D3" w14:textId="77777777" w:rsidR="00866BDC" w:rsidRPr="001B54C3" w:rsidRDefault="00866BDC">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4AACE9F" w14:textId="77777777" w:rsidR="00866BDC" w:rsidRPr="001B54C3" w:rsidRDefault="00866BDC">
            <w:pPr>
              <w:pStyle w:val="TableEntry"/>
            </w:pPr>
            <w:r w:rsidRPr="001B54C3">
              <w:t xml:space="preserve">1.3.6.1.4.1.19376.1.5.3.1.1.13.2.1.1 </w:t>
            </w:r>
          </w:p>
        </w:tc>
      </w:tr>
      <w:tr w:rsidR="00866BDC" w:rsidRPr="001B54C3" w14:paraId="05A7956D"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B572AA8" w14:textId="77777777" w:rsidR="00866BDC" w:rsidRPr="001B54C3" w:rsidRDefault="00866BDC">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A0C51B6" w14:textId="77777777" w:rsidR="00866BDC" w:rsidRPr="001B54C3" w:rsidRDefault="00866BDC">
            <w:pPr>
              <w:pStyle w:val="TableEntry"/>
            </w:pPr>
            <w:r w:rsidRPr="001B54C3">
              <w:t xml:space="preserve">This contains a narrative description of the patient's reason for visit. </w:t>
            </w:r>
          </w:p>
        </w:tc>
      </w:tr>
      <w:tr w:rsidR="00866BDC" w:rsidRPr="001B54C3" w14:paraId="25F4066A"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91C3611" w14:textId="77777777" w:rsidR="00866BDC" w:rsidRPr="001B54C3" w:rsidRDefault="00866BDC">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A52D7E2" w14:textId="77777777" w:rsidR="00866BDC" w:rsidRPr="001B54C3" w:rsidRDefault="00866BDC">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730CB4B" w14:textId="77777777" w:rsidR="00866BDC" w:rsidRPr="001B54C3" w:rsidRDefault="00866BDC">
            <w:pPr>
              <w:pStyle w:val="TableEntryHeader"/>
            </w:pPr>
            <w:r w:rsidRPr="001B54C3">
              <w:t xml:space="preserve">Description </w:t>
            </w:r>
          </w:p>
        </w:tc>
      </w:tr>
      <w:tr w:rsidR="00866BDC" w:rsidRPr="001B54C3" w14:paraId="488791A9"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DA6E840" w14:textId="77777777" w:rsidR="00866BDC" w:rsidRPr="001B54C3" w:rsidRDefault="00866BDC">
            <w:pPr>
              <w:pStyle w:val="TableEntry"/>
            </w:pPr>
            <w:r w:rsidRPr="001B54C3">
              <w:t>29299-</w:t>
            </w:r>
            <w:r w:rsidR="008C0C23" w:rsidRPr="001B54C3">
              <w:t>5</w:t>
            </w:r>
          </w:p>
        </w:tc>
        <w:tc>
          <w:tcPr>
            <w:tcW w:w="0" w:type="auto"/>
            <w:tcBorders>
              <w:top w:val="single" w:sz="6" w:space="0" w:color="000000"/>
              <w:left w:val="single" w:sz="6" w:space="0" w:color="000000"/>
              <w:bottom w:val="single" w:sz="6" w:space="0" w:color="000000"/>
              <w:right w:val="single" w:sz="6" w:space="0" w:color="000000"/>
            </w:tcBorders>
            <w:vAlign w:val="center"/>
          </w:tcPr>
          <w:p w14:paraId="2728ADA0"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E99ACD0" w14:textId="77777777" w:rsidR="00866BDC" w:rsidRPr="001B54C3" w:rsidRDefault="00866BDC">
            <w:pPr>
              <w:pStyle w:val="TableEntry"/>
            </w:pPr>
            <w:r w:rsidRPr="001B54C3">
              <w:t xml:space="preserve">REASON FOR VISIT </w:t>
            </w:r>
          </w:p>
        </w:tc>
      </w:tr>
    </w:tbl>
    <w:p w14:paraId="13EBE207" w14:textId="77777777" w:rsidR="00866BDC" w:rsidRPr="001B54C3" w:rsidRDefault="00866BDC">
      <w:pPr>
        <w:pStyle w:val="BodyText"/>
      </w:pPr>
    </w:p>
    <w:p w14:paraId="5B4AF404" w14:textId="77777777" w:rsidR="00866BDC" w:rsidRPr="001B54C3" w:rsidRDefault="00866BDC">
      <w:pPr>
        <w:pStyle w:val="XMLFragment"/>
        <w:rPr>
          <w:noProof w:val="0"/>
        </w:rPr>
      </w:pPr>
      <w:r w:rsidRPr="001B54C3">
        <w:rPr>
          <w:noProof w:val="0"/>
        </w:rPr>
        <w:t>&lt;component&gt;</w:t>
      </w:r>
    </w:p>
    <w:p w14:paraId="6580369C" w14:textId="77777777" w:rsidR="00866BDC" w:rsidRPr="001B54C3" w:rsidRDefault="00866BDC">
      <w:pPr>
        <w:pStyle w:val="XMLFragment"/>
        <w:rPr>
          <w:noProof w:val="0"/>
        </w:rPr>
      </w:pPr>
      <w:r w:rsidRPr="001B54C3">
        <w:rPr>
          <w:noProof w:val="0"/>
        </w:rPr>
        <w:t xml:space="preserve">  &lt;section&gt;</w:t>
      </w:r>
    </w:p>
    <w:p w14:paraId="02BBF3DD" w14:textId="77777777" w:rsidR="00866BDC" w:rsidRPr="001B54C3" w:rsidRDefault="00866BDC">
      <w:pPr>
        <w:pStyle w:val="XMLFragment"/>
        <w:rPr>
          <w:noProof w:val="0"/>
        </w:rPr>
      </w:pPr>
      <w:r w:rsidRPr="001B54C3">
        <w:rPr>
          <w:noProof w:val="0"/>
        </w:rPr>
        <w:t xml:space="preserve">    &lt;templateId root='1.3.6.1.4.1.19376.1.5.3.1.1.13.2.1.1'/&gt;</w:t>
      </w:r>
    </w:p>
    <w:p w14:paraId="7F871C0E" w14:textId="77777777" w:rsidR="00866BDC" w:rsidRPr="001B54C3" w:rsidRDefault="00866BDC">
      <w:pPr>
        <w:pStyle w:val="XMLFragment"/>
        <w:rPr>
          <w:noProof w:val="0"/>
        </w:rPr>
      </w:pPr>
      <w:r w:rsidRPr="001B54C3">
        <w:rPr>
          <w:noProof w:val="0"/>
        </w:rPr>
        <w:t xml:space="preserve">    &lt;id root=' ' extension=' '/&gt;</w:t>
      </w:r>
    </w:p>
    <w:p w14:paraId="7D4C3CD2" w14:textId="77777777" w:rsidR="00866BDC" w:rsidRPr="001B54C3" w:rsidRDefault="00866BDC">
      <w:pPr>
        <w:pStyle w:val="XMLFragment"/>
        <w:rPr>
          <w:noProof w:val="0"/>
        </w:rPr>
      </w:pPr>
      <w:r w:rsidRPr="001B54C3">
        <w:rPr>
          <w:noProof w:val="0"/>
        </w:rPr>
        <w:t xml:space="preserve">    &lt;code code='29299-</w:t>
      </w:r>
      <w:r w:rsidR="00555C9B" w:rsidRPr="001B54C3">
        <w:rPr>
          <w:noProof w:val="0"/>
        </w:rPr>
        <w:t xml:space="preserve">5' </w:t>
      </w:r>
      <w:r w:rsidRPr="001B54C3">
        <w:rPr>
          <w:noProof w:val="0"/>
        </w:rPr>
        <w:t>displayName='REASON FOR VISIT'</w:t>
      </w:r>
    </w:p>
    <w:p w14:paraId="70C63F3E" w14:textId="77777777" w:rsidR="00866BDC" w:rsidRPr="001B54C3" w:rsidRDefault="00866BDC">
      <w:pPr>
        <w:pStyle w:val="XMLFragment"/>
        <w:rPr>
          <w:noProof w:val="0"/>
        </w:rPr>
      </w:pPr>
      <w:r w:rsidRPr="001B54C3">
        <w:rPr>
          <w:noProof w:val="0"/>
        </w:rPr>
        <w:t xml:space="preserve">      codeSystem='2.16.840.1.113883.6.1' codeSystemName='LOINC'/&gt;</w:t>
      </w:r>
    </w:p>
    <w:p w14:paraId="00753094" w14:textId="77777777" w:rsidR="00866BDC" w:rsidRPr="001B54C3" w:rsidRDefault="00866BDC">
      <w:pPr>
        <w:pStyle w:val="XMLFragment"/>
        <w:rPr>
          <w:noProof w:val="0"/>
        </w:rPr>
      </w:pPr>
      <w:r w:rsidRPr="001B54C3">
        <w:rPr>
          <w:noProof w:val="0"/>
        </w:rPr>
        <w:t xml:space="preserve">    &lt;text&gt;</w:t>
      </w:r>
    </w:p>
    <w:p w14:paraId="2AD54568"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52D45DA1" w14:textId="77777777" w:rsidR="00866BDC" w:rsidRPr="001B54C3" w:rsidRDefault="00866BDC">
      <w:pPr>
        <w:pStyle w:val="XMLFragment"/>
        <w:rPr>
          <w:noProof w:val="0"/>
        </w:rPr>
      </w:pPr>
      <w:r w:rsidRPr="001B54C3">
        <w:rPr>
          <w:noProof w:val="0"/>
        </w:rPr>
        <w:t xml:space="preserve">    &lt;/text&gt;  </w:t>
      </w:r>
    </w:p>
    <w:p w14:paraId="3818CD55" w14:textId="77777777" w:rsidR="00866BDC" w:rsidRPr="001B54C3" w:rsidRDefault="00866BDC">
      <w:pPr>
        <w:pStyle w:val="XMLFragment"/>
        <w:rPr>
          <w:noProof w:val="0"/>
        </w:rPr>
      </w:pPr>
      <w:r w:rsidRPr="001B54C3">
        <w:rPr>
          <w:noProof w:val="0"/>
        </w:rPr>
        <w:t xml:space="preserve">     </w:t>
      </w:r>
    </w:p>
    <w:p w14:paraId="2A89FDF6" w14:textId="77777777" w:rsidR="00866BDC" w:rsidRPr="001B54C3" w:rsidRDefault="00866BDC">
      <w:pPr>
        <w:pStyle w:val="XMLFragment"/>
        <w:rPr>
          <w:noProof w:val="0"/>
        </w:rPr>
      </w:pPr>
      <w:r w:rsidRPr="001B54C3">
        <w:rPr>
          <w:noProof w:val="0"/>
        </w:rPr>
        <w:t xml:space="preserve">  &lt;/section&gt;</w:t>
      </w:r>
    </w:p>
    <w:p w14:paraId="0AE0962B" w14:textId="77777777" w:rsidR="00866BDC" w:rsidRPr="001B54C3" w:rsidRDefault="00866BDC">
      <w:pPr>
        <w:pStyle w:val="XMLFragment"/>
        <w:rPr>
          <w:noProof w:val="0"/>
        </w:rPr>
      </w:pPr>
      <w:r w:rsidRPr="001B54C3">
        <w:rPr>
          <w:noProof w:val="0"/>
        </w:rPr>
        <w:t>&lt;/component&gt;</w:t>
      </w:r>
    </w:p>
    <w:p w14:paraId="64EDB441" w14:textId="77777777" w:rsidR="00866BDC" w:rsidRPr="001B54C3" w:rsidRDefault="00866BDC" w:rsidP="002D1595">
      <w:pPr>
        <w:pStyle w:val="FigureTitle"/>
      </w:pPr>
      <w:r w:rsidRPr="001B54C3">
        <w:t>Figure 6.3</w:t>
      </w:r>
      <w:r w:rsidR="005C6C74" w:rsidRPr="001B54C3">
        <w:t>.3.1.9</w:t>
      </w:r>
      <w:r w:rsidR="005B6ADC" w:rsidRPr="001B54C3">
        <w:t>-1:</w:t>
      </w:r>
      <w:r w:rsidRPr="001B54C3">
        <w:t xml:space="preserve"> Specification for Reason for Visit Section</w:t>
      </w:r>
    </w:p>
    <w:p w14:paraId="0E290A24" w14:textId="77777777" w:rsidR="00866BDC" w:rsidRPr="001B54C3" w:rsidRDefault="00866BDC">
      <w:pPr>
        <w:pStyle w:val="BodyText"/>
      </w:pPr>
    </w:p>
    <w:p w14:paraId="5776C977" w14:textId="77777777" w:rsidR="00866BDC" w:rsidRPr="001B54C3" w:rsidRDefault="00866BDC" w:rsidP="003F4554">
      <w:pPr>
        <w:pStyle w:val="EditorInstructions"/>
      </w:pPr>
      <w:r w:rsidRPr="001B54C3">
        <w:t>Add Section 6.3.3.1.10</w:t>
      </w:r>
    </w:p>
    <w:p w14:paraId="031BB187" w14:textId="77777777" w:rsidR="00866BDC" w:rsidRPr="001B54C3" w:rsidRDefault="00866BDC" w:rsidP="002D1595">
      <w:pPr>
        <w:pStyle w:val="Heading5"/>
        <w:rPr>
          <w:noProof w:val="0"/>
          <w:lang w:val="en-US"/>
        </w:rPr>
      </w:pPr>
      <w:bookmarkStart w:id="153" w:name="_Toc466555211"/>
      <w:r w:rsidRPr="001B54C3">
        <w:rPr>
          <w:noProof w:val="0"/>
          <w:lang w:val="en-US"/>
        </w:rPr>
        <w:t>6.3.3.1.10 Injury Incident Description Section 1.3.6.1.4.1.19376.1.5.3.1.1.19.2.1</w:t>
      </w:r>
      <w:bookmarkEnd w:id="153"/>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866BDC" w:rsidRPr="001B54C3" w14:paraId="5D19400F"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8762C9B" w14:textId="77777777" w:rsidR="00866BDC" w:rsidRPr="001B54C3" w:rsidRDefault="00866BDC">
            <w:pPr>
              <w:pStyle w:val="TableEntryHeader"/>
              <w:rPr>
                <w:rFonts w:ascii="Arial Unicode MS" w:hAnsi="Arial Unicode MS"/>
                <w:sz w:val="24"/>
                <w:szCs w:val="24"/>
              </w:rP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89A28BA" w14:textId="77777777" w:rsidR="00866BDC" w:rsidRPr="001B54C3" w:rsidRDefault="00866BDC">
            <w:pPr>
              <w:pStyle w:val="TableEntry"/>
              <w:rPr>
                <w:rFonts w:ascii="Arial Unicode MS" w:hAnsi="Arial Unicode MS"/>
                <w:sz w:val="24"/>
                <w:szCs w:val="24"/>
              </w:rPr>
            </w:pPr>
            <w:r w:rsidRPr="001B54C3">
              <w:t xml:space="preserve">1.3.6.1.4.1.19376.1.5.3.1.1.19.2.1 </w:t>
            </w:r>
          </w:p>
        </w:tc>
      </w:tr>
      <w:tr w:rsidR="00866BDC" w:rsidRPr="001B54C3" w14:paraId="7CF2E6FF"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CBB6D25" w14:textId="77777777" w:rsidR="00866BDC" w:rsidRPr="001B54C3" w:rsidRDefault="00866BDC">
            <w:pPr>
              <w:pStyle w:val="TableEntryHeader"/>
              <w:rPr>
                <w:rFonts w:ascii="Arial Unicode MS" w:hAnsi="Arial Unicode MS"/>
                <w:sz w:val="24"/>
                <w:szCs w:val="24"/>
              </w:rP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D56FB49" w14:textId="77777777" w:rsidR="00866BDC" w:rsidRPr="001B54C3" w:rsidRDefault="00866BDC">
            <w:pPr>
              <w:pStyle w:val="TableEntry"/>
              <w:rPr>
                <w:rFonts w:ascii="Arial Unicode MS" w:hAnsi="Arial Unicode MS"/>
                <w:sz w:val="24"/>
                <w:szCs w:val="24"/>
              </w:rPr>
            </w:pPr>
            <w:r w:rsidRPr="001B54C3">
              <w:t xml:space="preserve">This section shall include a description of the incident leading to the injury, including status of relevant safety equipment in use (e.g., safety belts, air bag, helmet). </w:t>
            </w:r>
          </w:p>
        </w:tc>
      </w:tr>
      <w:tr w:rsidR="00866BDC" w:rsidRPr="001B54C3" w14:paraId="74DE334B" w14:textId="77777777">
        <w:tc>
          <w:tcPr>
            <w:tcW w:w="1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D94CFC8" w14:textId="77777777" w:rsidR="00866BDC" w:rsidRPr="001B54C3" w:rsidRDefault="00866BDC">
            <w:pPr>
              <w:pStyle w:val="TableEntryHeader"/>
              <w:rPr>
                <w:rFonts w:ascii="Arial Unicode MS" w:hAnsi="Arial Unicode MS"/>
                <w:sz w:val="24"/>
                <w:szCs w:val="24"/>
              </w:rP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0F3EAF9" w14:textId="77777777" w:rsidR="00866BDC" w:rsidRPr="001B54C3" w:rsidRDefault="00866BDC">
            <w:pPr>
              <w:pStyle w:val="TableEntryHeader"/>
              <w:rPr>
                <w:rFonts w:ascii="Arial Unicode MS" w:hAnsi="Arial Unicode MS"/>
                <w:sz w:val="24"/>
                <w:szCs w:val="24"/>
              </w:rPr>
            </w:pPr>
            <w:r w:rsidRPr="001B54C3">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88A1897" w14:textId="77777777" w:rsidR="00866BDC" w:rsidRPr="001B54C3" w:rsidRDefault="00866BDC">
            <w:pPr>
              <w:pStyle w:val="TableEntryHeader"/>
              <w:rPr>
                <w:rFonts w:ascii="Arial Unicode MS" w:hAnsi="Arial Unicode MS"/>
                <w:sz w:val="24"/>
                <w:szCs w:val="24"/>
              </w:rPr>
            </w:pPr>
            <w:r w:rsidRPr="001B54C3">
              <w:t xml:space="preserve">Description </w:t>
            </w:r>
          </w:p>
        </w:tc>
      </w:tr>
      <w:tr w:rsidR="00866BDC" w:rsidRPr="001B54C3" w14:paraId="60F4DEC0"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B62A74E" w14:textId="77777777" w:rsidR="00866BDC" w:rsidRPr="001B54C3" w:rsidRDefault="00866BDC">
            <w:pPr>
              <w:pStyle w:val="TableEntry"/>
              <w:rPr>
                <w:rFonts w:ascii="Arial Unicode MS" w:hAnsi="Arial Unicode MS"/>
                <w:sz w:val="24"/>
                <w:szCs w:val="24"/>
              </w:rPr>
            </w:pPr>
            <w:r w:rsidRPr="001B54C3">
              <w:t xml:space="preserve">11374-6 </w:t>
            </w:r>
          </w:p>
        </w:tc>
        <w:tc>
          <w:tcPr>
            <w:tcW w:w="0" w:type="auto"/>
            <w:tcBorders>
              <w:top w:val="single" w:sz="6" w:space="0" w:color="000000"/>
              <w:left w:val="single" w:sz="6" w:space="0" w:color="000000"/>
              <w:bottom w:val="single" w:sz="6" w:space="0" w:color="000000"/>
              <w:right w:val="single" w:sz="6" w:space="0" w:color="000000"/>
            </w:tcBorders>
            <w:vAlign w:val="center"/>
          </w:tcPr>
          <w:p w14:paraId="62B913E8" w14:textId="77777777" w:rsidR="00866BDC" w:rsidRPr="001B54C3" w:rsidRDefault="00866BDC">
            <w:pPr>
              <w:pStyle w:val="TableEntry"/>
              <w:rPr>
                <w:rFonts w:ascii="Arial Unicode MS" w:hAnsi="Arial Unicode MS"/>
                <w:sz w:val="24"/>
                <w:szCs w:val="24"/>
              </w:rPr>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13D8A70" w14:textId="77777777" w:rsidR="00866BDC" w:rsidRPr="001B54C3" w:rsidRDefault="00866BDC">
            <w:pPr>
              <w:pStyle w:val="TableEntry"/>
              <w:rPr>
                <w:rFonts w:ascii="Arial Unicode MS" w:hAnsi="Arial Unicode MS"/>
                <w:sz w:val="24"/>
                <w:szCs w:val="24"/>
              </w:rPr>
            </w:pPr>
            <w:r w:rsidRPr="001B54C3">
              <w:t xml:space="preserve">Injury incident description </w:t>
            </w:r>
          </w:p>
        </w:tc>
      </w:tr>
    </w:tbl>
    <w:p w14:paraId="2D125387" w14:textId="77777777" w:rsidR="00866BDC" w:rsidRPr="001B54C3" w:rsidRDefault="00866BDC" w:rsidP="00235E1F">
      <w:pPr>
        <w:pStyle w:val="BodyText"/>
      </w:pPr>
    </w:p>
    <w:p w14:paraId="331B2B79"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&lt;component&gt;</w:t>
      </w:r>
    </w:p>
    <w:p w14:paraId="345F9B19"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 xml:space="preserve">  &lt;section&gt;</w:t>
      </w:r>
    </w:p>
    <w:p w14:paraId="52CDD543"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 xml:space="preserve">    &lt;templateId root='1.3.6.1.4.1.19376.1.5.3.1.1.19.2.1'/&gt;</w:t>
      </w:r>
    </w:p>
    <w:p w14:paraId="3D7B5A9C"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 xml:space="preserve">    &lt;id root=' ' extension=' '/&gt;</w:t>
      </w:r>
    </w:p>
    <w:p w14:paraId="404FE265"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 xml:space="preserve">    &lt;code code='11374-6' displayName='Injury incident description'</w:t>
      </w:r>
    </w:p>
    <w:p w14:paraId="53AD20B8"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 xml:space="preserve">      codeSystem='2.16.840.1.113883.6.1' codeSystemName='LOINC'/&gt;</w:t>
      </w:r>
    </w:p>
    <w:p w14:paraId="33CD1F7E"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 xml:space="preserve">    &lt;text&gt;</w:t>
      </w:r>
    </w:p>
    <w:p w14:paraId="5F3DE6C9"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 xml:space="preserve">      </w:t>
      </w:r>
      <w:r w:rsidRPr="001B54C3">
        <w:rPr>
          <w:rFonts w:ascii="Courier New" w:hAnsi="Courier New" w:cs="Courier New"/>
          <w:b w:val="0"/>
          <w:iCs/>
          <w:noProof w:val="0"/>
        </w:rPr>
        <w:t>Text as described above</w:t>
      </w:r>
    </w:p>
    <w:p w14:paraId="64CB87D5"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 xml:space="preserve">    &lt;/text&gt;  </w:t>
      </w:r>
    </w:p>
    <w:p w14:paraId="6F26D5E9"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 xml:space="preserve">       </w:t>
      </w:r>
    </w:p>
    <w:p w14:paraId="3FE93C30"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 xml:space="preserve">  &lt;/section&gt;</w:t>
      </w:r>
    </w:p>
    <w:p w14:paraId="71B6D0AE"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&lt;/component&gt;</w:t>
      </w:r>
    </w:p>
    <w:p w14:paraId="0D709BD9" w14:textId="77777777" w:rsidR="00866BDC" w:rsidRPr="001B54C3" w:rsidRDefault="005C6C74" w:rsidP="002D1595">
      <w:pPr>
        <w:pStyle w:val="FigureTitle"/>
      </w:pPr>
      <w:r w:rsidRPr="001B54C3">
        <w:t>Figure 6.3.3.1.10</w:t>
      </w:r>
      <w:r w:rsidR="005B6ADC" w:rsidRPr="001B54C3">
        <w:t>-1:</w:t>
      </w:r>
      <w:r w:rsidRPr="001B54C3">
        <w:t xml:space="preserve"> </w:t>
      </w:r>
      <w:r w:rsidR="00866BDC" w:rsidRPr="001B54C3">
        <w:t>Sample Injury Incident Description Section</w:t>
      </w:r>
    </w:p>
    <w:p w14:paraId="34179864" w14:textId="77777777" w:rsidR="00866BDC" w:rsidRPr="001B54C3" w:rsidRDefault="00866BDC">
      <w:pPr>
        <w:pStyle w:val="BodyText"/>
      </w:pPr>
    </w:p>
    <w:p w14:paraId="083E15E3" w14:textId="77777777" w:rsidR="00866BDC" w:rsidRPr="001B54C3" w:rsidRDefault="00866BDC" w:rsidP="003F4554">
      <w:pPr>
        <w:pStyle w:val="EditorInstructions"/>
      </w:pPr>
      <w:r w:rsidRPr="001B54C3">
        <w:t>Add Section 6.3.3.2</w:t>
      </w:r>
    </w:p>
    <w:p w14:paraId="50DA6BF9" w14:textId="77777777" w:rsidR="00866BDC" w:rsidRPr="001B54C3" w:rsidRDefault="00866BDC">
      <w:pPr>
        <w:pStyle w:val="Heading4"/>
        <w:rPr>
          <w:noProof w:val="0"/>
        </w:rPr>
      </w:pPr>
      <w:bookmarkStart w:id="154" w:name="_Toc466555212"/>
      <w:r w:rsidRPr="001B54C3">
        <w:rPr>
          <w:noProof w:val="0"/>
        </w:rPr>
        <w:lastRenderedPageBreak/>
        <w:t>6.3.3.2 Other Condition Histories</w:t>
      </w:r>
      <w:bookmarkEnd w:id="154"/>
    </w:p>
    <w:p w14:paraId="666D065F" w14:textId="77777777" w:rsidR="00866BDC" w:rsidRPr="001B54C3" w:rsidRDefault="00866BDC" w:rsidP="003F4554">
      <w:pPr>
        <w:pStyle w:val="EditorInstructions"/>
      </w:pPr>
      <w:r w:rsidRPr="001B54C3">
        <w:t>Add Section 6.3.3.2.1</w:t>
      </w:r>
    </w:p>
    <w:p w14:paraId="7F9A5F52" w14:textId="77777777" w:rsidR="00866BDC" w:rsidRPr="001B54C3" w:rsidRDefault="00866BDC">
      <w:pPr>
        <w:pStyle w:val="Heading5"/>
        <w:rPr>
          <w:noProof w:val="0"/>
          <w:lang w:val="en-US"/>
        </w:rPr>
      </w:pPr>
      <w:bookmarkStart w:id="155" w:name="_Toc466555213"/>
      <w:r w:rsidRPr="001B54C3">
        <w:rPr>
          <w:noProof w:val="0"/>
          <w:lang w:val="en-US"/>
        </w:rPr>
        <w:t>6.3.3.2.1 History of Present Illness</w:t>
      </w:r>
      <w:bookmarkEnd w:id="155"/>
    </w:p>
    <w:p w14:paraId="6047D3CF" w14:textId="77777777" w:rsidR="00866BDC" w:rsidRPr="001B54C3" w:rsidRDefault="00866BDC" w:rsidP="003F4554">
      <w:pPr>
        <w:pStyle w:val="EditorInstructions"/>
      </w:pPr>
      <w:r w:rsidRPr="001B54C3">
        <w:t>Add Section 6.3.3.2.2</w:t>
      </w:r>
    </w:p>
    <w:p w14:paraId="3E959254" w14:textId="77777777" w:rsidR="00866BDC" w:rsidRPr="001B54C3" w:rsidRDefault="00866BDC">
      <w:pPr>
        <w:pStyle w:val="Heading5"/>
        <w:rPr>
          <w:noProof w:val="0"/>
          <w:lang w:val="en-US"/>
        </w:rPr>
      </w:pPr>
      <w:bookmarkStart w:id="156" w:name="_Toc466555214"/>
      <w:r w:rsidRPr="001B54C3">
        <w:rPr>
          <w:noProof w:val="0"/>
          <w:lang w:val="en-US"/>
        </w:rPr>
        <w:t>6.3.3.2.2 Hospital Course</w:t>
      </w:r>
      <w:bookmarkEnd w:id="156"/>
    </w:p>
    <w:p w14:paraId="0B1B6A19" w14:textId="77777777" w:rsidR="00866BDC" w:rsidRPr="001B54C3" w:rsidRDefault="00866BDC" w:rsidP="003F4554">
      <w:pPr>
        <w:pStyle w:val="EditorInstructions"/>
      </w:pPr>
      <w:r w:rsidRPr="001B54C3">
        <w:t>Add Section 6.3.3.2.3</w:t>
      </w:r>
    </w:p>
    <w:p w14:paraId="35C202CC" w14:textId="77777777" w:rsidR="00866BDC" w:rsidRPr="001B54C3" w:rsidRDefault="00866BDC">
      <w:pPr>
        <w:pStyle w:val="Heading5"/>
        <w:rPr>
          <w:noProof w:val="0"/>
          <w:lang w:val="en-US"/>
        </w:rPr>
      </w:pPr>
      <w:bookmarkStart w:id="157" w:name="_Toc466555215"/>
      <w:r w:rsidRPr="001B54C3">
        <w:rPr>
          <w:noProof w:val="0"/>
          <w:lang w:val="en-US"/>
        </w:rPr>
        <w:t>6.3.3.2.3 Active Problems</w:t>
      </w:r>
      <w:bookmarkEnd w:id="157"/>
    </w:p>
    <w:p w14:paraId="6EF20B0C" w14:textId="77777777" w:rsidR="00866BDC" w:rsidRPr="001B54C3" w:rsidRDefault="00866BDC" w:rsidP="003F4554">
      <w:pPr>
        <w:pStyle w:val="EditorInstructions"/>
      </w:pPr>
      <w:r w:rsidRPr="001B54C3">
        <w:t>Add Section 6.3.3.2.4</w:t>
      </w:r>
    </w:p>
    <w:p w14:paraId="569EBB60" w14:textId="77777777" w:rsidR="00866BDC" w:rsidRPr="001B54C3" w:rsidRDefault="00866BDC">
      <w:pPr>
        <w:pStyle w:val="Heading5"/>
        <w:rPr>
          <w:noProof w:val="0"/>
          <w:lang w:val="en-US"/>
        </w:rPr>
      </w:pPr>
      <w:bookmarkStart w:id="158" w:name="_Toc466555216"/>
      <w:r w:rsidRPr="001B54C3">
        <w:rPr>
          <w:noProof w:val="0"/>
          <w:lang w:val="en-US"/>
        </w:rPr>
        <w:t>6.3.3.2.4 Discharge Diagnosis</w:t>
      </w:r>
      <w:bookmarkEnd w:id="158"/>
    </w:p>
    <w:p w14:paraId="228740FF" w14:textId="77777777" w:rsidR="00866BDC" w:rsidRPr="001B54C3" w:rsidRDefault="00866BDC" w:rsidP="003F4554">
      <w:pPr>
        <w:pStyle w:val="EditorInstructions"/>
      </w:pPr>
      <w:r w:rsidRPr="001B54C3">
        <w:t>Add Section 6.3.3.2.5</w:t>
      </w:r>
    </w:p>
    <w:p w14:paraId="39D5386D" w14:textId="77777777" w:rsidR="00866BDC" w:rsidRPr="001B54C3" w:rsidRDefault="00866BDC">
      <w:pPr>
        <w:pStyle w:val="Heading5"/>
        <w:rPr>
          <w:noProof w:val="0"/>
          <w:lang w:val="en-US"/>
        </w:rPr>
      </w:pPr>
      <w:bookmarkStart w:id="159" w:name="_Toc466555217"/>
      <w:r w:rsidRPr="001B54C3">
        <w:rPr>
          <w:noProof w:val="0"/>
          <w:lang w:val="en-US"/>
        </w:rPr>
        <w:t>6.3.3.2.5 History of Past Illness</w:t>
      </w:r>
      <w:bookmarkEnd w:id="159"/>
    </w:p>
    <w:p w14:paraId="43E27381" w14:textId="77777777" w:rsidR="00866BDC" w:rsidRPr="001B54C3" w:rsidRDefault="00866BDC" w:rsidP="003F4554">
      <w:pPr>
        <w:pStyle w:val="EditorInstructions"/>
      </w:pPr>
      <w:r w:rsidRPr="001B54C3">
        <w:t>Add Section 6.3.3.2.6</w:t>
      </w:r>
    </w:p>
    <w:p w14:paraId="617607C2" w14:textId="77777777" w:rsidR="00866BDC" w:rsidRPr="001B54C3" w:rsidRDefault="00866BDC">
      <w:pPr>
        <w:pStyle w:val="Heading5"/>
        <w:rPr>
          <w:noProof w:val="0"/>
          <w:lang w:val="en-US"/>
        </w:rPr>
      </w:pPr>
      <w:bookmarkStart w:id="160" w:name="_Toc466555218"/>
      <w:r w:rsidRPr="001B54C3">
        <w:rPr>
          <w:noProof w:val="0"/>
          <w:lang w:val="en-US"/>
        </w:rPr>
        <w:t>6.3.3.2.6 Encounter Histories</w:t>
      </w:r>
      <w:bookmarkEnd w:id="160"/>
    </w:p>
    <w:p w14:paraId="08148CE6" w14:textId="77777777" w:rsidR="00866BDC" w:rsidRPr="001B54C3" w:rsidRDefault="00866BDC" w:rsidP="003F4554">
      <w:pPr>
        <w:pStyle w:val="EditorInstructions"/>
      </w:pPr>
      <w:r w:rsidRPr="001B54C3">
        <w:t>Add Section 6.3.3.2.7</w:t>
      </w:r>
    </w:p>
    <w:p w14:paraId="176E0ADB" w14:textId="77777777" w:rsidR="00866BDC" w:rsidRPr="001B54C3" w:rsidRDefault="00866BDC">
      <w:pPr>
        <w:pStyle w:val="Heading5"/>
        <w:rPr>
          <w:noProof w:val="0"/>
          <w:lang w:val="en-US"/>
        </w:rPr>
      </w:pPr>
      <w:bookmarkStart w:id="161" w:name="_Toc466555219"/>
      <w:r w:rsidRPr="001B54C3">
        <w:rPr>
          <w:noProof w:val="0"/>
          <w:lang w:val="en-US"/>
        </w:rPr>
        <w:t>6.3.3.2.7 History of Outpatient Visits</w:t>
      </w:r>
      <w:bookmarkEnd w:id="161"/>
    </w:p>
    <w:p w14:paraId="73A328FB" w14:textId="77777777" w:rsidR="00866BDC" w:rsidRPr="001B54C3" w:rsidRDefault="00866BDC" w:rsidP="003F4554">
      <w:pPr>
        <w:pStyle w:val="EditorInstructions"/>
      </w:pPr>
      <w:r w:rsidRPr="001B54C3">
        <w:t>Add Section 6.3.3.2.8</w:t>
      </w:r>
    </w:p>
    <w:p w14:paraId="55681294" w14:textId="77777777" w:rsidR="00866BDC" w:rsidRPr="001B54C3" w:rsidRDefault="00866BDC">
      <w:pPr>
        <w:pStyle w:val="Heading5"/>
        <w:rPr>
          <w:noProof w:val="0"/>
          <w:lang w:val="en-US"/>
        </w:rPr>
      </w:pPr>
      <w:bookmarkStart w:id="162" w:name="_Toc466555220"/>
      <w:r w:rsidRPr="001B54C3">
        <w:rPr>
          <w:noProof w:val="0"/>
          <w:lang w:val="en-US"/>
        </w:rPr>
        <w:t>6.3.3.2.8 History of Inpatient Visits</w:t>
      </w:r>
      <w:bookmarkEnd w:id="162"/>
    </w:p>
    <w:p w14:paraId="149D991A" w14:textId="77777777" w:rsidR="00866BDC" w:rsidRPr="001B54C3" w:rsidRDefault="00866BDC">
      <w:pPr>
        <w:pStyle w:val="EditorInstructions"/>
      </w:pPr>
      <w:r w:rsidRPr="001B54C3">
        <w:t>Add Section 6.3.3.2.9</w:t>
      </w:r>
    </w:p>
    <w:p w14:paraId="7D072C0B" w14:textId="77777777" w:rsidR="00866BDC" w:rsidRPr="001B54C3" w:rsidRDefault="00866BDC">
      <w:pPr>
        <w:pStyle w:val="Heading5"/>
        <w:rPr>
          <w:noProof w:val="0"/>
          <w:lang w:val="en-US"/>
        </w:rPr>
      </w:pPr>
      <w:bookmarkStart w:id="163" w:name="_Toc466555221"/>
      <w:r w:rsidRPr="001B54C3">
        <w:rPr>
          <w:noProof w:val="0"/>
          <w:lang w:val="en-US"/>
        </w:rPr>
        <w:t>6.3.3.2.9 List of Surgeries</w:t>
      </w:r>
      <w:bookmarkEnd w:id="163"/>
    </w:p>
    <w:p w14:paraId="1731ABA4" w14:textId="77777777" w:rsidR="00866BDC" w:rsidRPr="001B54C3" w:rsidRDefault="00866BDC" w:rsidP="003F4554">
      <w:pPr>
        <w:pStyle w:val="EditorInstructions"/>
      </w:pPr>
      <w:r w:rsidRPr="001B54C3">
        <w:t>Add Section 6.3.3.2.10</w:t>
      </w:r>
    </w:p>
    <w:p w14:paraId="67927FFA" w14:textId="77777777" w:rsidR="00866BDC" w:rsidRPr="001B54C3" w:rsidRDefault="00866BDC">
      <w:pPr>
        <w:pStyle w:val="Heading5"/>
        <w:rPr>
          <w:noProof w:val="0"/>
          <w:lang w:val="en-US"/>
        </w:rPr>
      </w:pPr>
      <w:bookmarkStart w:id="164" w:name="_Toc466555222"/>
      <w:r w:rsidRPr="001B54C3">
        <w:rPr>
          <w:noProof w:val="0"/>
          <w:lang w:val="en-US"/>
        </w:rPr>
        <w:t>6.3.3.2.10 Coded List of Surgeries</w:t>
      </w:r>
      <w:bookmarkEnd w:id="164"/>
    </w:p>
    <w:p w14:paraId="7A448C02" w14:textId="77777777" w:rsidR="00866BDC" w:rsidRPr="001B54C3" w:rsidRDefault="00866BDC" w:rsidP="003F4554">
      <w:pPr>
        <w:pStyle w:val="EditorInstructions"/>
      </w:pPr>
      <w:r w:rsidRPr="001B54C3">
        <w:t>Add Section 6.3.3.2.11</w:t>
      </w:r>
    </w:p>
    <w:p w14:paraId="32BC2209" w14:textId="77777777" w:rsidR="00866BDC" w:rsidRPr="001B54C3" w:rsidRDefault="00866BDC">
      <w:pPr>
        <w:pStyle w:val="Heading5"/>
        <w:rPr>
          <w:noProof w:val="0"/>
          <w:lang w:val="en-US"/>
        </w:rPr>
      </w:pPr>
      <w:bookmarkStart w:id="165" w:name="_Toc466555223"/>
      <w:r w:rsidRPr="001B54C3">
        <w:rPr>
          <w:noProof w:val="0"/>
          <w:lang w:val="en-US"/>
        </w:rPr>
        <w:t>6.3.3.2.11 Allergies and Other Adverse Reactions</w:t>
      </w:r>
      <w:bookmarkEnd w:id="165"/>
    </w:p>
    <w:p w14:paraId="7672901A" w14:textId="77777777" w:rsidR="00866BDC" w:rsidRPr="001B54C3" w:rsidRDefault="00866BDC" w:rsidP="003F4554">
      <w:pPr>
        <w:pStyle w:val="EditorInstructions"/>
      </w:pPr>
      <w:r w:rsidRPr="001B54C3">
        <w:t>Add Section 6.3.3.2.12</w:t>
      </w:r>
    </w:p>
    <w:p w14:paraId="240F37AC" w14:textId="77777777" w:rsidR="00866BDC" w:rsidRPr="001B54C3" w:rsidRDefault="00866BDC">
      <w:pPr>
        <w:pStyle w:val="Heading5"/>
        <w:rPr>
          <w:noProof w:val="0"/>
          <w:lang w:val="en-US"/>
        </w:rPr>
      </w:pPr>
      <w:bookmarkStart w:id="166" w:name="_Toc466555224"/>
      <w:r w:rsidRPr="001B54C3">
        <w:rPr>
          <w:noProof w:val="0"/>
          <w:lang w:val="en-US"/>
        </w:rPr>
        <w:lastRenderedPageBreak/>
        <w:t>6.3.3.2.12 Family medical History</w:t>
      </w:r>
      <w:bookmarkEnd w:id="166"/>
    </w:p>
    <w:p w14:paraId="76D78FA2" w14:textId="77777777" w:rsidR="00866BDC" w:rsidRPr="001B54C3" w:rsidRDefault="00866BDC" w:rsidP="003F4554">
      <w:pPr>
        <w:pStyle w:val="EditorInstructions"/>
      </w:pPr>
      <w:r w:rsidRPr="001B54C3">
        <w:t>Add Section 6.3.3.2.13</w:t>
      </w:r>
    </w:p>
    <w:p w14:paraId="46AE2500" w14:textId="77777777" w:rsidR="00866BDC" w:rsidRPr="001B54C3" w:rsidRDefault="00866BDC">
      <w:pPr>
        <w:pStyle w:val="Heading5"/>
        <w:rPr>
          <w:noProof w:val="0"/>
          <w:lang w:val="en-US"/>
        </w:rPr>
      </w:pPr>
      <w:bookmarkStart w:id="167" w:name="_Toc466555225"/>
      <w:r w:rsidRPr="001B54C3">
        <w:rPr>
          <w:noProof w:val="0"/>
          <w:lang w:val="en-US"/>
        </w:rPr>
        <w:t>6.3.3.2.13 Coded Family Medical History</w:t>
      </w:r>
      <w:bookmarkEnd w:id="167"/>
    </w:p>
    <w:p w14:paraId="21CE4140" w14:textId="77777777" w:rsidR="00866BDC" w:rsidRPr="001B54C3" w:rsidRDefault="00866BDC" w:rsidP="003F4554">
      <w:pPr>
        <w:pStyle w:val="EditorInstructions"/>
      </w:pPr>
      <w:r w:rsidRPr="001B54C3">
        <w:t>Add Section 6.3.3.2.14</w:t>
      </w:r>
    </w:p>
    <w:p w14:paraId="00A9FC56" w14:textId="77777777" w:rsidR="00866BDC" w:rsidRPr="001B54C3" w:rsidRDefault="00866BDC">
      <w:pPr>
        <w:pStyle w:val="Heading5"/>
        <w:rPr>
          <w:noProof w:val="0"/>
          <w:lang w:val="en-US"/>
        </w:rPr>
      </w:pPr>
      <w:bookmarkStart w:id="168" w:name="_Toc466555226"/>
      <w:r w:rsidRPr="001B54C3">
        <w:rPr>
          <w:noProof w:val="0"/>
          <w:lang w:val="en-US"/>
        </w:rPr>
        <w:t>6.3.3.2.14 Social History Section</w:t>
      </w:r>
      <w:bookmarkEnd w:id="168"/>
    </w:p>
    <w:p w14:paraId="144218AE" w14:textId="77777777" w:rsidR="00866BDC" w:rsidRPr="001B54C3" w:rsidRDefault="00866BDC" w:rsidP="003F4554">
      <w:pPr>
        <w:pStyle w:val="EditorInstructions"/>
      </w:pPr>
      <w:r w:rsidRPr="001B54C3">
        <w:t>Add Section 6.3.3.2.15</w:t>
      </w:r>
    </w:p>
    <w:p w14:paraId="46B98FD9" w14:textId="77777777" w:rsidR="00866BDC" w:rsidRPr="001B54C3" w:rsidRDefault="00866BDC">
      <w:pPr>
        <w:pStyle w:val="Heading5"/>
        <w:rPr>
          <w:noProof w:val="0"/>
          <w:lang w:val="en-US"/>
        </w:rPr>
      </w:pPr>
      <w:bookmarkStart w:id="169" w:name="_Toc466555227"/>
      <w:r w:rsidRPr="001B54C3">
        <w:rPr>
          <w:noProof w:val="0"/>
          <w:lang w:val="en-US"/>
        </w:rPr>
        <w:t>6.3.3.2.15 Functional Status</w:t>
      </w:r>
      <w:bookmarkEnd w:id="169"/>
    </w:p>
    <w:p w14:paraId="57D0457E" w14:textId="77777777" w:rsidR="00866BDC" w:rsidRPr="001B54C3" w:rsidRDefault="00866BDC" w:rsidP="003F4554">
      <w:pPr>
        <w:pStyle w:val="EditorInstructions"/>
      </w:pPr>
      <w:r w:rsidRPr="001B54C3">
        <w:t>Add Section 6.3.3.2.16</w:t>
      </w:r>
    </w:p>
    <w:p w14:paraId="6C06EA35" w14:textId="77777777" w:rsidR="00866BDC" w:rsidRPr="001B54C3" w:rsidRDefault="00866BDC">
      <w:pPr>
        <w:pStyle w:val="Heading5"/>
        <w:rPr>
          <w:noProof w:val="0"/>
          <w:lang w:val="en-US"/>
        </w:rPr>
      </w:pPr>
      <w:bookmarkStart w:id="170" w:name="_Toc466555228"/>
      <w:r w:rsidRPr="001B54C3">
        <w:rPr>
          <w:noProof w:val="0"/>
          <w:lang w:val="en-US"/>
        </w:rPr>
        <w:t>6.3.3.2.16 Review of Systems</w:t>
      </w:r>
      <w:bookmarkEnd w:id="170"/>
    </w:p>
    <w:p w14:paraId="6053E19F" w14:textId="77777777" w:rsidR="00866BDC" w:rsidRPr="001B54C3" w:rsidRDefault="00866BDC" w:rsidP="003F4554">
      <w:pPr>
        <w:pStyle w:val="EditorInstructions"/>
      </w:pPr>
      <w:r w:rsidRPr="001B54C3">
        <w:t>Add Section 6.3.3.2.17</w:t>
      </w:r>
    </w:p>
    <w:p w14:paraId="0D038009" w14:textId="77777777" w:rsidR="00866BDC" w:rsidRPr="001B54C3" w:rsidRDefault="00866BDC">
      <w:pPr>
        <w:pStyle w:val="Heading5"/>
        <w:rPr>
          <w:noProof w:val="0"/>
          <w:lang w:val="en-US"/>
        </w:rPr>
      </w:pPr>
      <w:bookmarkStart w:id="171" w:name="_Toc466555229"/>
      <w:r w:rsidRPr="001B54C3">
        <w:rPr>
          <w:noProof w:val="0"/>
          <w:lang w:val="en-US"/>
        </w:rPr>
        <w:t>6.3.3.2.17 Hazardous Working Conditions</w:t>
      </w:r>
      <w:bookmarkEnd w:id="171"/>
    </w:p>
    <w:p w14:paraId="5A5382A1" w14:textId="77777777" w:rsidR="00866BDC" w:rsidRPr="001B54C3" w:rsidRDefault="00866BDC" w:rsidP="003F4554">
      <w:pPr>
        <w:pStyle w:val="EditorInstructions"/>
      </w:pPr>
      <w:r w:rsidRPr="001B54C3">
        <w:t>Add Section 6.3.3.2.18</w:t>
      </w:r>
    </w:p>
    <w:p w14:paraId="50C73E84" w14:textId="77777777" w:rsidR="00866BDC" w:rsidRPr="001B54C3" w:rsidRDefault="00866BDC">
      <w:pPr>
        <w:pStyle w:val="Heading5"/>
        <w:rPr>
          <w:noProof w:val="0"/>
          <w:lang w:val="en-US"/>
        </w:rPr>
      </w:pPr>
      <w:bookmarkStart w:id="172" w:name="_Toc466555230"/>
      <w:r w:rsidRPr="001B54C3">
        <w:rPr>
          <w:noProof w:val="0"/>
          <w:lang w:val="en-US"/>
        </w:rPr>
        <w:t>6.3.3.2.18 Pregnancy History</w:t>
      </w:r>
      <w:bookmarkEnd w:id="172"/>
    </w:p>
    <w:p w14:paraId="06B63A9A" w14:textId="77777777" w:rsidR="00866BDC" w:rsidRPr="001B54C3" w:rsidRDefault="00866BDC" w:rsidP="003F4554">
      <w:pPr>
        <w:pStyle w:val="EditorInstructions"/>
      </w:pPr>
      <w:r w:rsidRPr="001B54C3">
        <w:t>Add Section 6.3.3.2.19</w:t>
      </w:r>
    </w:p>
    <w:p w14:paraId="17F2E7F6" w14:textId="77777777" w:rsidR="00866BDC" w:rsidRPr="001B54C3" w:rsidRDefault="00866BDC">
      <w:pPr>
        <w:pStyle w:val="Heading5"/>
        <w:rPr>
          <w:noProof w:val="0"/>
          <w:lang w:val="en-US"/>
        </w:rPr>
      </w:pPr>
      <w:bookmarkStart w:id="173" w:name="_Toc466555231"/>
      <w:r w:rsidRPr="001B54C3">
        <w:rPr>
          <w:noProof w:val="0"/>
          <w:lang w:val="en-US"/>
        </w:rPr>
        <w:t>6.3.3.2.19 Medical Devices</w:t>
      </w:r>
      <w:bookmarkEnd w:id="173"/>
    </w:p>
    <w:p w14:paraId="5CB97CD1" w14:textId="77777777" w:rsidR="00866BDC" w:rsidRPr="001B54C3" w:rsidRDefault="00866BDC" w:rsidP="003F4554">
      <w:pPr>
        <w:pStyle w:val="EditorInstructions"/>
      </w:pPr>
      <w:r w:rsidRPr="001B54C3">
        <w:t>Add Section 6.3.3.2.20</w:t>
      </w:r>
    </w:p>
    <w:p w14:paraId="52F63D75" w14:textId="77777777" w:rsidR="00866BDC" w:rsidRPr="001B54C3" w:rsidRDefault="00866BDC">
      <w:pPr>
        <w:pStyle w:val="Heading5"/>
        <w:rPr>
          <w:noProof w:val="0"/>
          <w:lang w:val="en-US"/>
        </w:rPr>
      </w:pPr>
      <w:bookmarkStart w:id="174" w:name="_Toc466555232"/>
      <w:r w:rsidRPr="001B54C3">
        <w:rPr>
          <w:noProof w:val="0"/>
          <w:lang w:val="en-US"/>
        </w:rPr>
        <w:t>6.3.3.2.20 Foreign Travel</w:t>
      </w:r>
      <w:bookmarkEnd w:id="174"/>
    </w:p>
    <w:p w14:paraId="4BA0A20C" w14:textId="77777777" w:rsidR="00866BDC" w:rsidRPr="001B54C3" w:rsidRDefault="00866BDC" w:rsidP="003F4554">
      <w:pPr>
        <w:pStyle w:val="EditorInstructions"/>
      </w:pPr>
      <w:r w:rsidRPr="001B54C3">
        <w:t>Add Section 6.3.3.2.21</w:t>
      </w:r>
    </w:p>
    <w:p w14:paraId="6C757974" w14:textId="77777777" w:rsidR="00866BDC" w:rsidRPr="001B54C3" w:rsidRDefault="00866BDC" w:rsidP="002D1595">
      <w:pPr>
        <w:pStyle w:val="Heading5"/>
        <w:rPr>
          <w:noProof w:val="0"/>
          <w:lang w:val="en-US"/>
        </w:rPr>
      </w:pPr>
      <w:bookmarkStart w:id="175" w:name="_Toc466555233"/>
      <w:r w:rsidRPr="001B54C3">
        <w:rPr>
          <w:noProof w:val="0"/>
          <w:lang w:val="en-US"/>
        </w:rPr>
        <w:t>6.3.3.2.21 Pre-procedure Family Medical History Section 1.3.6.1.4.1.19376.1.5.3.1.1.9.5</w:t>
      </w:r>
      <w:r w:rsidR="00D6265F" w:rsidRPr="001B54C3">
        <w:rPr>
          <w:noProof w:val="0"/>
          <w:lang w:val="en-US"/>
        </w:rPr>
        <w:t xml:space="preserve"> (Deprecated)</w:t>
      </w:r>
      <w:bookmarkEnd w:id="175"/>
    </w:p>
    <w:p w14:paraId="71C141D6" w14:textId="77777777" w:rsidR="00866BDC" w:rsidRPr="001B54C3" w:rsidRDefault="00866BDC" w:rsidP="003F4554">
      <w:pPr>
        <w:pStyle w:val="EditorInstructions"/>
      </w:pPr>
      <w:r w:rsidRPr="001B54C3">
        <w:t>Add Section 6.3.3.2.</w:t>
      </w:r>
      <w:r w:rsidR="00B6741C" w:rsidRPr="001B54C3">
        <w:t>22</w:t>
      </w:r>
    </w:p>
    <w:p w14:paraId="1E07A1C2" w14:textId="77777777" w:rsidR="00866BDC" w:rsidRPr="001B54C3" w:rsidRDefault="00866BDC" w:rsidP="002D1595">
      <w:pPr>
        <w:pStyle w:val="Heading5"/>
        <w:rPr>
          <w:noProof w:val="0"/>
          <w:lang w:val="en-US"/>
        </w:rPr>
      </w:pPr>
      <w:bookmarkStart w:id="176" w:name="_Toc466555234"/>
      <w:r w:rsidRPr="001B54C3">
        <w:rPr>
          <w:noProof w:val="0"/>
          <w:lang w:val="en-US"/>
        </w:rPr>
        <w:t>6.3.3.2.22 Coded Functional Status Assessment Section 1.3.6.1.4.1.19376.1.5.3.1.1.12.2.1</w:t>
      </w:r>
      <w:bookmarkEnd w:id="176"/>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2045FC88"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25D5626D" w14:textId="77777777" w:rsidR="00866BDC" w:rsidRPr="001B54C3" w:rsidRDefault="00866BDC">
            <w:pPr>
              <w:pStyle w:val="TableEntryHeader"/>
            </w:pPr>
            <w:r w:rsidRPr="001B54C3">
              <w:t xml:space="preserve">Template ID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062DA600" w14:textId="77777777" w:rsidR="00866BDC" w:rsidRPr="001B54C3" w:rsidRDefault="00866BDC">
            <w:pPr>
              <w:pStyle w:val="TableEntry"/>
            </w:pPr>
            <w:r w:rsidRPr="001B54C3">
              <w:t xml:space="preserve">1.3.6.1.4.1.19376.1.5.3.1.1.12.2.1 </w:t>
            </w:r>
          </w:p>
        </w:tc>
      </w:tr>
      <w:tr w:rsidR="00866BDC" w:rsidRPr="001B54C3" w14:paraId="3E93E59A"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37F5BF87" w14:textId="77777777" w:rsidR="00866BDC" w:rsidRPr="001B54C3" w:rsidRDefault="00866BDC">
            <w:pPr>
              <w:pStyle w:val="TableEntryHeader"/>
            </w:pPr>
            <w:r w:rsidRPr="001B54C3">
              <w:t xml:space="preserve">Parent Template </w:t>
            </w:r>
          </w:p>
        </w:tc>
        <w:tc>
          <w:tcPr>
            <w:tcW w:w="0" w:type="auto"/>
            <w:gridSpan w:val="2"/>
            <w:tcBorders>
              <w:top w:val="single" w:sz="4" w:space="0" w:color="000000"/>
              <w:left w:val="single" w:sz="4" w:space="0" w:color="000000"/>
              <w:bottom w:val="single" w:sz="4" w:space="0" w:color="000000"/>
              <w:right w:val="single" w:sz="4" w:space="0" w:color="000000"/>
            </w:tcBorders>
            <w:vAlign w:val="center"/>
          </w:tcPr>
          <w:p w14:paraId="69C17AE0" w14:textId="77777777" w:rsidR="00866BDC" w:rsidRPr="001B54C3" w:rsidRDefault="00D81C6B">
            <w:pPr>
              <w:pStyle w:val="TableEntry"/>
            </w:pPr>
            <w:r w:rsidRPr="001B54C3">
              <w:t xml:space="preserve">Functional Status </w:t>
            </w:r>
            <w:r w:rsidR="00866BDC" w:rsidRPr="001B54C3">
              <w:t>(1.3.6.1.4.1.19376.1.5.3.1.3.17</w:t>
            </w:r>
            <w:r w:rsidR="00724C7F" w:rsidRPr="001B54C3">
              <w:t>, see PCC TF-2: 6.3.3.2.15</w:t>
            </w:r>
            <w:r w:rsidR="00866BDC" w:rsidRPr="001B54C3">
              <w:t xml:space="preserve">) </w:t>
            </w:r>
          </w:p>
        </w:tc>
      </w:tr>
      <w:tr w:rsidR="00866BDC" w:rsidRPr="001B54C3" w14:paraId="58D292CB"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ADC12F2" w14:textId="77777777" w:rsidR="00866BDC" w:rsidRPr="001B54C3" w:rsidRDefault="00866BDC">
            <w:pPr>
              <w:pStyle w:val="TableEntryHeader"/>
            </w:pPr>
            <w:r w:rsidRPr="001B54C3">
              <w:t xml:space="preserve">General Description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77CFAB1F" w14:textId="77777777" w:rsidR="00866BDC" w:rsidRPr="001B54C3" w:rsidRDefault="00866BDC">
            <w:pPr>
              <w:pStyle w:val="TableEntry"/>
            </w:pPr>
            <w:r w:rsidRPr="001B54C3">
              <w:t>The coded functional status assessment section provide</w:t>
            </w:r>
            <w:r w:rsidR="007246A8" w:rsidRPr="001B54C3">
              <w:t>s</w:t>
            </w:r>
            <w:r w:rsidRPr="001B54C3">
              <w:t xml:space="preserve"> a machine readable and narrative description of the patient’s status of normal functioning at the time the document was created. </w:t>
            </w:r>
          </w:p>
          <w:p w14:paraId="74E4C2F6" w14:textId="77777777" w:rsidR="00866BDC" w:rsidRPr="001B54C3" w:rsidRDefault="00866BDC">
            <w:pPr>
              <w:pStyle w:val="TableEntry"/>
            </w:pPr>
            <w:r w:rsidRPr="001B54C3">
              <w:lastRenderedPageBreak/>
              <w:t xml:space="preserve">Functional status includes information concerning: </w:t>
            </w:r>
          </w:p>
          <w:p w14:paraId="07185D91" w14:textId="77777777" w:rsidR="00866BDC" w:rsidRPr="001B54C3" w:rsidRDefault="00866BDC">
            <w:pPr>
              <w:pStyle w:val="TableEntry"/>
            </w:pPr>
            <w:r w:rsidRPr="001B54C3">
              <w:t xml:space="preserve">Ambulatory ability </w:t>
            </w:r>
          </w:p>
          <w:p w14:paraId="4CCA4370" w14:textId="77777777" w:rsidR="00866BDC" w:rsidRPr="001B54C3" w:rsidRDefault="00866BDC">
            <w:pPr>
              <w:pStyle w:val="TableEntry"/>
            </w:pPr>
            <w:r w:rsidRPr="001B54C3">
              <w:t xml:space="preserve">Mental status or competency </w:t>
            </w:r>
          </w:p>
          <w:p w14:paraId="068A0FA2" w14:textId="77777777" w:rsidR="00866BDC" w:rsidRPr="001B54C3" w:rsidRDefault="00866BDC">
            <w:pPr>
              <w:pStyle w:val="TableEntry"/>
            </w:pPr>
            <w:r w:rsidRPr="001B54C3">
              <w:t xml:space="preserve">Activities of Daily Living (ADL’s) including bathing, dressing, feeding, grooming </w:t>
            </w:r>
          </w:p>
          <w:p w14:paraId="79867B8F" w14:textId="77777777" w:rsidR="00866BDC" w:rsidRPr="001B54C3" w:rsidRDefault="00866BDC">
            <w:pPr>
              <w:pStyle w:val="TableEntry"/>
            </w:pPr>
            <w:r w:rsidRPr="001B54C3">
              <w:t xml:space="preserve">Home/living situation having an effect on the health status of the patient </w:t>
            </w:r>
          </w:p>
          <w:p w14:paraId="373F289E" w14:textId="77777777" w:rsidR="00866BDC" w:rsidRPr="001B54C3" w:rsidRDefault="00866BDC">
            <w:pPr>
              <w:pStyle w:val="TableEntry"/>
            </w:pPr>
            <w:r w:rsidRPr="001B54C3">
              <w:t xml:space="preserve">Ability to care for self </w:t>
            </w:r>
          </w:p>
          <w:p w14:paraId="0D05FF0E" w14:textId="77777777" w:rsidR="00866BDC" w:rsidRPr="001B54C3" w:rsidRDefault="00866BDC">
            <w:pPr>
              <w:pStyle w:val="TableEntry"/>
            </w:pPr>
            <w:r w:rsidRPr="001B54C3">
              <w:t xml:space="preserve">Social activity, including issues with social cognition, participation with friends and acquaintances other than family members </w:t>
            </w:r>
          </w:p>
          <w:p w14:paraId="3A1684C4" w14:textId="77777777" w:rsidR="00866BDC" w:rsidRPr="001B54C3" w:rsidRDefault="00866BDC">
            <w:pPr>
              <w:pStyle w:val="TableEntry"/>
            </w:pPr>
            <w:r w:rsidRPr="001B54C3">
              <w:t xml:space="preserve">Occupation activity, including activities partly or directly related to working, housework or volunteering, family and home responsibilities or activities related to home and family </w:t>
            </w:r>
          </w:p>
          <w:p w14:paraId="0CF03463" w14:textId="77777777" w:rsidR="00866BDC" w:rsidRPr="001B54C3" w:rsidRDefault="00866BDC">
            <w:pPr>
              <w:pStyle w:val="TableEntry"/>
            </w:pPr>
            <w:r w:rsidRPr="001B54C3">
              <w:t xml:space="preserve">Communication ability, including issues with speech, writing or cognition required for communication </w:t>
            </w:r>
          </w:p>
          <w:p w14:paraId="761683FE" w14:textId="77777777" w:rsidR="00866BDC" w:rsidRPr="001B54C3" w:rsidRDefault="00866BDC">
            <w:pPr>
              <w:pStyle w:val="TableEntry"/>
            </w:pPr>
            <w:r w:rsidRPr="001B54C3">
              <w:t xml:space="preserve">Perception, including sight, hearing, taste, skin sensation, kinesthetic sense, proprioception, or balance </w:t>
            </w:r>
          </w:p>
        </w:tc>
      </w:tr>
      <w:tr w:rsidR="00866BDC" w:rsidRPr="001B54C3" w14:paraId="5FD53DA8" w14:textId="77777777">
        <w:tc>
          <w:tcPr>
            <w:tcW w:w="1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215668C3" w14:textId="77777777" w:rsidR="00866BDC" w:rsidRPr="001B54C3" w:rsidRDefault="00866BDC">
            <w:pPr>
              <w:pStyle w:val="TableEntryHeader"/>
            </w:pPr>
            <w:r w:rsidRPr="001B54C3">
              <w:lastRenderedPageBreak/>
              <w:t xml:space="preserve">LOINC Code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0AFDD3B7" w14:textId="77777777" w:rsidR="00866BDC" w:rsidRPr="001B54C3" w:rsidRDefault="00866BDC">
            <w:pPr>
              <w:pStyle w:val="TableEntryHeader"/>
            </w:pPr>
            <w:r w:rsidRPr="001B54C3">
              <w:t xml:space="preserve">Opt </w:t>
            </w:r>
          </w:p>
        </w:tc>
        <w:tc>
          <w:tcPr>
            <w:tcW w:w="3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6AFC2E9" w14:textId="77777777" w:rsidR="00866BDC" w:rsidRPr="001B54C3" w:rsidRDefault="00866BDC">
            <w:pPr>
              <w:pStyle w:val="TableEntryHeader"/>
            </w:pPr>
            <w:r w:rsidRPr="001B54C3">
              <w:t xml:space="preserve">Description </w:t>
            </w:r>
          </w:p>
        </w:tc>
      </w:tr>
      <w:tr w:rsidR="00866BDC" w:rsidRPr="001B54C3" w14:paraId="0E26F4E0"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12AB4E25" w14:textId="77777777" w:rsidR="00866BDC" w:rsidRPr="001B54C3" w:rsidRDefault="00866BDC">
            <w:pPr>
              <w:pStyle w:val="TableEntry"/>
            </w:pPr>
            <w:r w:rsidRPr="001B54C3">
              <w:t xml:space="preserve">47420-5 </w:t>
            </w:r>
          </w:p>
        </w:tc>
        <w:tc>
          <w:tcPr>
            <w:tcW w:w="0" w:type="auto"/>
            <w:tcBorders>
              <w:top w:val="single" w:sz="4" w:space="0" w:color="000000"/>
              <w:left w:val="single" w:sz="4" w:space="0" w:color="000000"/>
              <w:bottom w:val="single" w:sz="4" w:space="0" w:color="000000"/>
              <w:right w:val="single" w:sz="4" w:space="0" w:color="000000"/>
            </w:tcBorders>
            <w:vAlign w:val="center"/>
          </w:tcPr>
          <w:p w14:paraId="50E19B6F" w14:textId="77777777" w:rsidR="00866BDC" w:rsidRPr="001B54C3" w:rsidRDefault="00866BDC">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7A14E1CA" w14:textId="77777777" w:rsidR="00866BDC" w:rsidRPr="001B54C3" w:rsidRDefault="00866BDC">
            <w:pPr>
              <w:pStyle w:val="TableEntry"/>
            </w:pPr>
            <w:r w:rsidRPr="001B54C3">
              <w:t xml:space="preserve">Functional Status Assessment </w:t>
            </w:r>
          </w:p>
        </w:tc>
      </w:tr>
      <w:tr w:rsidR="00866BDC" w:rsidRPr="001B54C3" w14:paraId="50FDD0A2" w14:textId="77777777">
        <w:tc>
          <w:tcPr>
            <w:tcW w:w="1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078CFDD6" w14:textId="77777777" w:rsidR="00866BDC" w:rsidRPr="001B54C3" w:rsidRDefault="00866BDC">
            <w:pPr>
              <w:pStyle w:val="TableEntryHeader"/>
            </w:pPr>
            <w:r w:rsidRPr="001B54C3">
              <w:t xml:space="preserve">Subsections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6F2A0A8" w14:textId="77777777" w:rsidR="00866BDC" w:rsidRPr="001B54C3" w:rsidRDefault="00866BDC">
            <w:pPr>
              <w:pStyle w:val="TableEntryHeader"/>
            </w:pPr>
            <w:r w:rsidRPr="001B54C3">
              <w:t xml:space="preserve">Opt </w:t>
            </w:r>
          </w:p>
        </w:tc>
        <w:tc>
          <w:tcPr>
            <w:tcW w:w="3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650A236C" w14:textId="77777777" w:rsidR="00866BDC" w:rsidRPr="001B54C3" w:rsidRDefault="00866BDC">
            <w:pPr>
              <w:pStyle w:val="TableEntryHeader"/>
            </w:pPr>
            <w:r w:rsidRPr="001B54C3">
              <w:t xml:space="preserve">Description </w:t>
            </w:r>
          </w:p>
        </w:tc>
      </w:tr>
      <w:tr w:rsidR="00866BDC" w:rsidRPr="001B54C3" w14:paraId="647FAFC1"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3439ADFF" w14:textId="77777777" w:rsidR="00866BDC" w:rsidRPr="001B54C3" w:rsidRDefault="00866BDC">
            <w:pPr>
              <w:pStyle w:val="TableEntry"/>
            </w:pPr>
            <w:r w:rsidRPr="001B54C3">
              <w:t xml:space="preserve">1.3.6.1.4.1.19376.1.5.3.1.1.12.2.2 </w:t>
            </w:r>
          </w:p>
        </w:tc>
        <w:tc>
          <w:tcPr>
            <w:tcW w:w="0" w:type="auto"/>
            <w:tcBorders>
              <w:top w:val="single" w:sz="4" w:space="0" w:color="000000"/>
              <w:left w:val="single" w:sz="4" w:space="0" w:color="000000"/>
              <w:bottom w:val="single" w:sz="4" w:space="0" w:color="000000"/>
              <w:right w:val="single" w:sz="4" w:space="0" w:color="000000"/>
            </w:tcBorders>
            <w:vAlign w:val="center"/>
          </w:tcPr>
          <w:p w14:paraId="23D4CCA1" w14:textId="77777777" w:rsidR="00866BDC" w:rsidRPr="001B54C3" w:rsidRDefault="00866BDC">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35BB10C9" w14:textId="77777777" w:rsidR="00866BDC" w:rsidRPr="001B54C3" w:rsidRDefault="00B64CE6">
            <w:pPr>
              <w:pStyle w:val="TableEntry"/>
            </w:pPr>
            <w:hyperlink w:anchor="_1.3.6.1.4.1.19376.1.5.3.1.1.12.2.2.htm" w:tooltip="1.3.6.1.4.1.19376.1.5.3.1.1.12.2.2" w:history="1">
              <w:r w:rsidR="00866BDC" w:rsidRPr="001B54C3">
                <w:rPr>
                  <w:rStyle w:val="Hyperlink"/>
                </w:rPr>
                <w:t>Pain Scale Assessment</w:t>
              </w:r>
            </w:hyperlink>
            <w:r w:rsidR="00866BDC" w:rsidRPr="001B54C3">
              <w:t xml:space="preserve"> </w:t>
            </w:r>
          </w:p>
        </w:tc>
      </w:tr>
      <w:tr w:rsidR="00866BDC" w:rsidRPr="001B54C3" w14:paraId="137DF9C6"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11867CEC" w14:textId="77777777" w:rsidR="00866BDC" w:rsidRPr="001B54C3" w:rsidRDefault="00866BDC">
            <w:pPr>
              <w:pStyle w:val="TableEntry"/>
            </w:pPr>
            <w:r w:rsidRPr="001B54C3">
              <w:t xml:space="preserve">1.3.6.1.4.1.19376.1.5.3.1.1.12.2.3 </w:t>
            </w:r>
          </w:p>
        </w:tc>
        <w:tc>
          <w:tcPr>
            <w:tcW w:w="0" w:type="auto"/>
            <w:tcBorders>
              <w:top w:val="single" w:sz="4" w:space="0" w:color="000000"/>
              <w:left w:val="single" w:sz="4" w:space="0" w:color="000000"/>
              <w:bottom w:val="single" w:sz="4" w:space="0" w:color="000000"/>
              <w:right w:val="single" w:sz="4" w:space="0" w:color="000000"/>
            </w:tcBorders>
            <w:vAlign w:val="center"/>
          </w:tcPr>
          <w:p w14:paraId="6F731C3C" w14:textId="77777777" w:rsidR="00866BDC" w:rsidRPr="001B54C3" w:rsidRDefault="00866BDC">
            <w:pPr>
              <w:pStyle w:val="TableEntry"/>
            </w:pPr>
            <w:r w:rsidRPr="001B54C3">
              <w:t xml:space="preserve">O </w:t>
            </w:r>
            <w:r w:rsidR="009208E5" w:rsidRPr="001B54C3">
              <w:rPr>
                <w:vertAlign w:val="superscript"/>
              </w:rPr>
              <w:t>Note 1</w:t>
            </w:r>
          </w:p>
        </w:tc>
        <w:tc>
          <w:tcPr>
            <w:tcW w:w="0" w:type="auto"/>
            <w:tcBorders>
              <w:top w:val="single" w:sz="4" w:space="0" w:color="000000"/>
              <w:left w:val="single" w:sz="4" w:space="0" w:color="000000"/>
              <w:bottom w:val="single" w:sz="4" w:space="0" w:color="000000"/>
              <w:right w:val="single" w:sz="4" w:space="0" w:color="000000"/>
            </w:tcBorders>
            <w:vAlign w:val="center"/>
          </w:tcPr>
          <w:p w14:paraId="2E0F13F9" w14:textId="77777777" w:rsidR="00866BDC" w:rsidRPr="001B54C3" w:rsidRDefault="00B64CE6">
            <w:pPr>
              <w:pStyle w:val="TableEntry"/>
            </w:pPr>
            <w:hyperlink w:anchor="_1.3.6.1.4.1.19376.1.5.3.1.1.12.2.3.htm" w:tooltip="1.3.6.1.4.1.19376.1.5.3.1.1.12.2.3" w:history="1">
              <w:r w:rsidR="00866BDC" w:rsidRPr="001B54C3">
                <w:rPr>
                  <w:rStyle w:val="Hyperlink"/>
                </w:rPr>
                <w:t>Braden Score Assessment</w:t>
              </w:r>
            </w:hyperlink>
            <w:r w:rsidR="00866BDC" w:rsidRPr="001B54C3">
              <w:t xml:space="preserve"> </w:t>
            </w:r>
          </w:p>
        </w:tc>
      </w:tr>
      <w:tr w:rsidR="00866BDC" w:rsidRPr="001B54C3" w14:paraId="116DD7E2"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62E3CAE3" w14:textId="77777777" w:rsidR="00866BDC" w:rsidRPr="001B54C3" w:rsidRDefault="00866BDC">
            <w:pPr>
              <w:pStyle w:val="TableEntry"/>
            </w:pPr>
            <w:r w:rsidRPr="001B54C3">
              <w:t xml:space="preserve">1.3.6.1.4.1.19376.1.5.3.1.1.12.2.4 </w:t>
            </w:r>
          </w:p>
        </w:tc>
        <w:tc>
          <w:tcPr>
            <w:tcW w:w="0" w:type="auto"/>
            <w:tcBorders>
              <w:top w:val="single" w:sz="4" w:space="0" w:color="000000"/>
              <w:left w:val="single" w:sz="4" w:space="0" w:color="000000"/>
              <w:bottom w:val="single" w:sz="4" w:space="0" w:color="000000"/>
              <w:right w:val="single" w:sz="4" w:space="0" w:color="000000"/>
            </w:tcBorders>
            <w:vAlign w:val="center"/>
          </w:tcPr>
          <w:p w14:paraId="57EB5BE0" w14:textId="77777777" w:rsidR="00866BDC" w:rsidRPr="001B54C3" w:rsidRDefault="00866BDC">
            <w:pPr>
              <w:pStyle w:val="TableEntry"/>
            </w:pPr>
            <w:r w:rsidRPr="001B54C3">
              <w:t xml:space="preserve">O </w:t>
            </w:r>
            <w:r w:rsidR="009208E5" w:rsidRPr="001B54C3">
              <w:rPr>
                <w:vertAlign w:val="superscript"/>
              </w:rPr>
              <w:t>Note 1</w:t>
            </w:r>
          </w:p>
        </w:tc>
        <w:tc>
          <w:tcPr>
            <w:tcW w:w="0" w:type="auto"/>
            <w:tcBorders>
              <w:top w:val="single" w:sz="4" w:space="0" w:color="000000"/>
              <w:left w:val="single" w:sz="4" w:space="0" w:color="000000"/>
              <w:bottom w:val="single" w:sz="4" w:space="0" w:color="000000"/>
              <w:right w:val="single" w:sz="4" w:space="0" w:color="000000"/>
            </w:tcBorders>
            <w:vAlign w:val="center"/>
          </w:tcPr>
          <w:p w14:paraId="7B30926A" w14:textId="77777777" w:rsidR="00866BDC" w:rsidRPr="001B54C3" w:rsidRDefault="00B64CE6">
            <w:pPr>
              <w:pStyle w:val="TableEntry"/>
            </w:pPr>
            <w:hyperlink w:anchor="_1.3.6.1.4.1.19376.1.5.3.1.1.12.2.4.htm" w:tooltip="1.3.6.1.4.1.19376.1.5.3.1.1.12.2.4" w:history="1">
              <w:r w:rsidR="00866BDC" w:rsidRPr="001B54C3">
                <w:rPr>
                  <w:rStyle w:val="Hyperlink"/>
                </w:rPr>
                <w:t>Geriatric Depression Scale</w:t>
              </w:r>
            </w:hyperlink>
            <w:r w:rsidR="00866BDC" w:rsidRPr="001B54C3">
              <w:t xml:space="preserve"> </w:t>
            </w:r>
          </w:p>
        </w:tc>
      </w:tr>
      <w:tr w:rsidR="00866BDC" w:rsidRPr="001B54C3" w14:paraId="67B238E7"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3DFFB7D1" w14:textId="77777777" w:rsidR="00866BDC" w:rsidRPr="001B54C3" w:rsidRDefault="00866BDC">
            <w:pPr>
              <w:pStyle w:val="TableEntry"/>
            </w:pPr>
            <w:r w:rsidRPr="001B54C3">
              <w:t xml:space="preserve">1.3.6.1.4.1.19376.1.5.3.1.1.12.2.5 </w:t>
            </w:r>
          </w:p>
        </w:tc>
        <w:tc>
          <w:tcPr>
            <w:tcW w:w="0" w:type="auto"/>
            <w:tcBorders>
              <w:top w:val="single" w:sz="4" w:space="0" w:color="000000"/>
              <w:left w:val="single" w:sz="4" w:space="0" w:color="000000"/>
              <w:bottom w:val="single" w:sz="4" w:space="0" w:color="000000"/>
              <w:right w:val="single" w:sz="4" w:space="0" w:color="000000"/>
            </w:tcBorders>
            <w:vAlign w:val="center"/>
          </w:tcPr>
          <w:p w14:paraId="163BA80B" w14:textId="77777777" w:rsidR="00866BDC" w:rsidRPr="001B54C3" w:rsidRDefault="00866BDC">
            <w:pPr>
              <w:pStyle w:val="TableEntry"/>
            </w:pPr>
            <w:r w:rsidRPr="001B54C3">
              <w:t xml:space="preserve">O </w:t>
            </w:r>
            <w:r w:rsidR="009208E5" w:rsidRPr="001B54C3">
              <w:t xml:space="preserve"> </w:t>
            </w:r>
            <w:r w:rsidR="009208E5" w:rsidRPr="001B54C3">
              <w:rPr>
                <w:vertAlign w:val="superscript"/>
              </w:rPr>
              <w:t>Note 1</w:t>
            </w:r>
          </w:p>
        </w:tc>
        <w:tc>
          <w:tcPr>
            <w:tcW w:w="0" w:type="auto"/>
            <w:tcBorders>
              <w:top w:val="single" w:sz="4" w:space="0" w:color="000000"/>
              <w:left w:val="single" w:sz="4" w:space="0" w:color="000000"/>
              <w:bottom w:val="single" w:sz="4" w:space="0" w:color="000000"/>
              <w:right w:val="single" w:sz="4" w:space="0" w:color="000000"/>
            </w:tcBorders>
            <w:vAlign w:val="center"/>
          </w:tcPr>
          <w:p w14:paraId="09AA5CAE" w14:textId="77777777" w:rsidR="00866BDC" w:rsidRPr="001B54C3" w:rsidRDefault="00B64CE6">
            <w:pPr>
              <w:pStyle w:val="TableEntry"/>
            </w:pPr>
            <w:hyperlink w:anchor="_1.3.6.1.4.1.19376.1.5.3.1.1.12.2.5.htm" w:tooltip="1.3.6.1.4.1.19376.1.5.3.1.1.12.2.5" w:history="1">
              <w:r w:rsidR="00866BDC" w:rsidRPr="001B54C3">
                <w:rPr>
                  <w:rStyle w:val="Hyperlink"/>
                </w:rPr>
                <w:t>Minimum Data Set</w:t>
              </w:r>
            </w:hyperlink>
            <w:r w:rsidR="00866BDC" w:rsidRPr="001B54C3">
              <w:t xml:space="preserve"> </w:t>
            </w:r>
          </w:p>
        </w:tc>
      </w:tr>
    </w:tbl>
    <w:p w14:paraId="3B3DF0E0" w14:textId="77777777" w:rsidR="00866BDC" w:rsidRPr="001B54C3" w:rsidRDefault="00866BDC" w:rsidP="002D1595">
      <w:pPr>
        <w:pStyle w:val="Note"/>
      </w:pPr>
      <w:r w:rsidRPr="001B54C3">
        <w:t>Note</w:t>
      </w:r>
      <w:r w:rsidR="009208E5" w:rsidRPr="001B54C3">
        <w:t xml:space="preserve"> 1</w:t>
      </w:r>
      <w:r w:rsidRPr="001B54C3">
        <w:t xml:space="preserve">: At least one of the above optional subsections shall be present </w:t>
      </w:r>
    </w:p>
    <w:p w14:paraId="524E9DFC" w14:textId="77777777" w:rsidR="00866BDC" w:rsidRPr="001B54C3" w:rsidRDefault="00866BDC">
      <w:pPr>
        <w:pStyle w:val="Heading6"/>
        <w:rPr>
          <w:noProof w:val="0"/>
          <w:lang w:val="en-US"/>
        </w:rPr>
      </w:pPr>
      <w:bookmarkStart w:id="177" w:name="_Toc466555235"/>
      <w:r w:rsidRPr="001B54C3">
        <w:rPr>
          <w:noProof w:val="0"/>
          <w:lang w:val="en-US"/>
        </w:rPr>
        <w:t>6.3.3.2.22.1 Standards</w:t>
      </w:r>
      <w:bookmarkEnd w:id="177"/>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052"/>
        <w:gridCol w:w="6049"/>
      </w:tblGrid>
      <w:tr w:rsidR="00866BDC" w:rsidRPr="001B54C3" w14:paraId="5755D32D" w14:textId="77777777" w:rsidTr="001C56E2">
        <w:trPr>
          <w:tblCellSpacing w:w="0" w:type="dxa"/>
        </w:trPr>
        <w:tc>
          <w:tcPr>
            <w:tcW w:w="0" w:type="auto"/>
            <w:vAlign w:val="center"/>
          </w:tcPr>
          <w:p w14:paraId="2D0FB9DE" w14:textId="77777777" w:rsidR="00866BDC" w:rsidRPr="001B54C3" w:rsidRDefault="00866BDC" w:rsidP="001B28EA">
            <w:pPr>
              <w:pStyle w:val="TableEntryHeader"/>
            </w:pPr>
            <w:r w:rsidRPr="001B54C3">
              <w:t>CDAR2</w:t>
            </w:r>
          </w:p>
        </w:tc>
        <w:tc>
          <w:tcPr>
            <w:tcW w:w="0" w:type="auto"/>
            <w:vAlign w:val="center"/>
          </w:tcPr>
          <w:p w14:paraId="4F5A5403" w14:textId="77777777" w:rsidR="00866BDC" w:rsidRPr="001B54C3" w:rsidRDefault="00B64CE6">
            <w:pPr>
              <w:pStyle w:val="BodyText"/>
            </w:pPr>
            <w:hyperlink r:id="rId22" w:tooltip="http://www.hl7.org/documentcenter/private/standards/cda/r2/cda_r2_normativewebedition.zip" w:history="1">
              <w:r w:rsidR="00866BDC" w:rsidRPr="001B54C3">
                <w:rPr>
                  <w:rStyle w:val="Hyperlink"/>
                </w:rPr>
                <w:t>HL7 CDA Release 2.0</w:t>
              </w:r>
            </w:hyperlink>
            <w:r w:rsidR="00866BDC" w:rsidRPr="001B54C3">
              <w:t xml:space="preserve"> </w:t>
            </w:r>
          </w:p>
        </w:tc>
      </w:tr>
      <w:tr w:rsidR="00866BDC" w:rsidRPr="001B54C3" w14:paraId="552FA655" w14:textId="77777777" w:rsidTr="001C56E2">
        <w:trPr>
          <w:tblCellSpacing w:w="0" w:type="dxa"/>
        </w:trPr>
        <w:tc>
          <w:tcPr>
            <w:tcW w:w="0" w:type="auto"/>
            <w:vAlign w:val="center"/>
          </w:tcPr>
          <w:p w14:paraId="12934842" w14:textId="77777777" w:rsidR="00866BDC" w:rsidRPr="001B54C3" w:rsidRDefault="00866BDC" w:rsidP="001B28EA">
            <w:pPr>
              <w:pStyle w:val="TableEntryHeader"/>
            </w:pPr>
            <w:r w:rsidRPr="001B54C3">
              <w:t>CRS</w:t>
            </w:r>
          </w:p>
        </w:tc>
        <w:tc>
          <w:tcPr>
            <w:tcW w:w="0" w:type="auto"/>
            <w:vAlign w:val="center"/>
          </w:tcPr>
          <w:p w14:paraId="3747B676" w14:textId="77777777" w:rsidR="00866BDC" w:rsidRPr="001B54C3" w:rsidRDefault="00B64CE6">
            <w:pPr>
              <w:pStyle w:val="BodyText"/>
            </w:pPr>
            <w:hyperlink r:id="rId23" w:tooltip="http://www.hl7.org/documentcenter/public/standards/informative/crs.zip" w:history="1">
              <w:r w:rsidR="00866BDC" w:rsidRPr="001B54C3">
                <w:rPr>
                  <w:rStyle w:val="Hyperlink"/>
                </w:rPr>
                <w:t>HL7 Care Record Summary</w:t>
              </w:r>
            </w:hyperlink>
            <w:r w:rsidR="00866BDC" w:rsidRPr="001B54C3">
              <w:t xml:space="preserve"> </w:t>
            </w:r>
          </w:p>
        </w:tc>
      </w:tr>
      <w:tr w:rsidR="00866BDC" w:rsidRPr="001B54C3" w14:paraId="0D0A5420" w14:textId="77777777" w:rsidTr="001C56E2">
        <w:trPr>
          <w:tblCellSpacing w:w="0" w:type="dxa"/>
        </w:trPr>
        <w:tc>
          <w:tcPr>
            <w:tcW w:w="0" w:type="auto"/>
            <w:vAlign w:val="center"/>
          </w:tcPr>
          <w:p w14:paraId="200CE013" w14:textId="77777777" w:rsidR="00866BDC" w:rsidRPr="001B54C3" w:rsidRDefault="00866BDC" w:rsidP="001B28EA">
            <w:pPr>
              <w:pStyle w:val="TableEntryHeader"/>
            </w:pPr>
            <w:r w:rsidRPr="001B54C3">
              <w:t>CCD</w:t>
            </w:r>
          </w:p>
        </w:tc>
        <w:tc>
          <w:tcPr>
            <w:tcW w:w="0" w:type="auto"/>
            <w:vAlign w:val="center"/>
          </w:tcPr>
          <w:p w14:paraId="28FD0089" w14:textId="77777777" w:rsidR="00866BDC" w:rsidRPr="001B54C3" w:rsidRDefault="00B64CE6">
            <w:pPr>
              <w:pStyle w:val="BodyText"/>
            </w:pPr>
            <w:hyperlink r:id="rId24" w:tooltip="http://www.hl7.org/Library/General/HL7_CDA_R2_final.zip" w:history="1">
              <w:r w:rsidR="00866BDC" w:rsidRPr="001B54C3">
                <w:rPr>
                  <w:rStyle w:val="Hyperlink"/>
                </w:rPr>
                <w:t>ASTM/HL7 Continuity of Care Document</w:t>
              </w:r>
            </w:hyperlink>
            <w:r w:rsidR="00866BDC" w:rsidRPr="001B54C3">
              <w:t xml:space="preserve"> </w:t>
            </w:r>
          </w:p>
        </w:tc>
      </w:tr>
      <w:tr w:rsidR="00866BDC" w:rsidRPr="001B54C3" w14:paraId="258E9F27" w14:textId="77777777" w:rsidTr="001C56E2">
        <w:trPr>
          <w:tblCellSpacing w:w="0" w:type="dxa"/>
        </w:trPr>
        <w:tc>
          <w:tcPr>
            <w:tcW w:w="0" w:type="auto"/>
            <w:vAlign w:val="center"/>
          </w:tcPr>
          <w:p w14:paraId="604A069F" w14:textId="77777777" w:rsidR="00866BDC" w:rsidRPr="001B54C3" w:rsidRDefault="00866BDC" w:rsidP="001B28EA">
            <w:pPr>
              <w:pStyle w:val="TableEntryHeader"/>
            </w:pPr>
            <w:r w:rsidRPr="001B54C3">
              <w:t>LOINC</w:t>
            </w:r>
          </w:p>
        </w:tc>
        <w:tc>
          <w:tcPr>
            <w:tcW w:w="0" w:type="auto"/>
            <w:vAlign w:val="center"/>
          </w:tcPr>
          <w:p w14:paraId="12ECE80B" w14:textId="77777777" w:rsidR="00866BDC" w:rsidRPr="001B54C3" w:rsidRDefault="00B64CE6">
            <w:pPr>
              <w:pStyle w:val="BodyText"/>
            </w:pPr>
            <w:hyperlink r:id="rId25" w:tooltip="http://www.loinc.org" w:history="1">
              <w:r w:rsidR="00866BDC" w:rsidRPr="001B54C3">
                <w:rPr>
                  <w:rStyle w:val="Hyperlink"/>
                </w:rPr>
                <w:t>Logical Observation Identifier Names and Codes</w:t>
              </w:r>
            </w:hyperlink>
            <w:r w:rsidR="00866BDC" w:rsidRPr="001B54C3">
              <w:t xml:space="preserve"> </w:t>
            </w:r>
          </w:p>
        </w:tc>
      </w:tr>
      <w:tr w:rsidR="00866BDC" w:rsidRPr="001B54C3" w14:paraId="5C9A34D3" w14:textId="77777777" w:rsidTr="001C56E2">
        <w:trPr>
          <w:tblCellSpacing w:w="0" w:type="dxa"/>
        </w:trPr>
        <w:tc>
          <w:tcPr>
            <w:tcW w:w="0" w:type="auto"/>
            <w:vAlign w:val="center"/>
          </w:tcPr>
          <w:p w14:paraId="6B7C54A3" w14:textId="77777777" w:rsidR="00866BDC" w:rsidRPr="001B54C3" w:rsidRDefault="00866BDC" w:rsidP="001B28EA">
            <w:pPr>
              <w:pStyle w:val="TableEntryHeader"/>
            </w:pPr>
            <w:r w:rsidRPr="001B54C3">
              <w:t>SNOMED</w:t>
            </w:r>
          </w:p>
        </w:tc>
        <w:tc>
          <w:tcPr>
            <w:tcW w:w="0" w:type="auto"/>
            <w:vAlign w:val="center"/>
          </w:tcPr>
          <w:p w14:paraId="1BC7D745" w14:textId="77777777" w:rsidR="00866BDC" w:rsidRPr="001B54C3" w:rsidRDefault="00B64CE6">
            <w:pPr>
              <w:pStyle w:val="BodyText"/>
            </w:pPr>
            <w:hyperlink r:id="rId26" w:tooltip="http://www.snomed.org" w:history="1">
              <w:r w:rsidR="00866BDC" w:rsidRPr="001B54C3">
                <w:rPr>
                  <w:rStyle w:val="Hyperlink"/>
                </w:rPr>
                <w:t>Systemitized Nomenclature of Medicine Clinical Terminology</w:t>
              </w:r>
            </w:hyperlink>
            <w:r w:rsidR="00866BDC" w:rsidRPr="001B54C3">
              <w:t xml:space="preserve"> </w:t>
            </w:r>
          </w:p>
        </w:tc>
      </w:tr>
    </w:tbl>
    <w:p w14:paraId="22E97CCA" w14:textId="77777777" w:rsidR="00866BDC" w:rsidRPr="001B54C3" w:rsidRDefault="00866BDC">
      <w:pPr>
        <w:pStyle w:val="Heading6"/>
        <w:rPr>
          <w:noProof w:val="0"/>
          <w:lang w:val="en-US"/>
        </w:rPr>
      </w:pPr>
      <w:bookmarkStart w:id="178" w:name="_Toc466555236"/>
      <w:r w:rsidRPr="001B54C3">
        <w:rPr>
          <w:noProof w:val="0"/>
          <w:lang w:val="en-US"/>
        </w:rPr>
        <w:t>6.3.3.2.22.2 Parent Template</w:t>
      </w:r>
      <w:bookmarkEnd w:id="178"/>
    </w:p>
    <w:p w14:paraId="726507B4" w14:textId="77777777" w:rsidR="00866BDC" w:rsidRPr="001B54C3" w:rsidRDefault="00866BDC">
      <w:pPr>
        <w:pStyle w:val="BodyText"/>
      </w:pPr>
      <w:r w:rsidRPr="001B54C3">
        <w:t xml:space="preserve">The parent of this template is </w:t>
      </w:r>
      <w:r w:rsidR="003F4554" w:rsidRPr="001B54C3">
        <w:t>Functional Status</w:t>
      </w:r>
      <w:r w:rsidR="00724C7F" w:rsidRPr="001B54C3">
        <w:t xml:space="preserve"> (see PCC TF-2: 6.3.3.2.15)</w:t>
      </w:r>
      <w:r w:rsidRPr="001B54C3">
        <w:t xml:space="preserve">. </w:t>
      </w:r>
    </w:p>
    <w:p w14:paraId="28E578AE" w14:textId="77777777" w:rsidR="00866BDC" w:rsidRPr="000A6AA8" w:rsidRDefault="00866BDC">
      <w:pPr>
        <w:pStyle w:val="XMLFragment"/>
        <w:rPr>
          <w:noProof w:val="0"/>
          <w:lang w:val="nl-NL"/>
          <w:rPrChange w:id="179" w:author="Michael Clifton" w:date="2018-10-11T09:56:00Z">
            <w:rPr>
              <w:noProof w:val="0"/>
            </w:rPr>
          </w:rPrChange>
        </w:rPr>
      </w:pPr>
      <w:r w:rsidRPr="000A6AA8">
        <w:rPr>
          <w:noProof w:val="0"/>
          <w:lang w:val="nl-NL"/>
          <w:rPrChange w:id="180" w:author="Michael Clifton" w:date="2018-10-11T09:56:00Z">
            <w:rPr>
              <w:noProof w:val="0"/>
            </w:rPr>
          </w:rPrChange>
        </w:rPr>
        <w:lastRenderedPageBreak/>
        <w:t>&lt;component&gt;</w:t>
      </w:r>
    </w:p>
    <w:p w14:paraId="06538175" w14:textId="77777777" w:rsidR="00866BDC" w:rsidRPr="000A6AA8" w:rsidRDefault="00866BDC">
      <w:pPr>
        <w:pStyle w:val="XMLFragment"/>
        <w:rPr>
          <w:noProof w:val="0"/>
          <w:lang w:val="nl-NL"/>
          <w:rPrChange w:id="181" w:author="Michael Clifton" w:date="2018-10-11T09:56:00Z">
            <w:rPr>
              <w:noProof w:val="0"/>
            </w:rPr>
          </w:rPrChange>
        </w:rPr>
      </w:pPr>
      <w:r w:rsidRPr="000A6AA8">
        <w:rPr>
          <w:noProof w:val="0"/>
          <w:lang w:val="nl-NL"/>
          <w:rPrChange w:id="182" w:author="Michael Clifton" w:date="2018-10-11T09:56:00Z">
            <w:rPr>
              <w:noProof w:val="0"/>
            </w:rPr>
          </w:rPrChange>
        </w:rPr>
        <w:t xml:space="preserve">  &lt;section&gt;</w:t>
      </w:r>
      <w:r w:rsidRPr="000A6AA8">
        <w:rPr>
          <w:noProof w:val="0"/>
          <w:lang w:val="nl-NL"/>
          <w:rPrChange w:id="183" w:author="Michael Clifton" w:date="2018-10-11T09:56:00Z">
            <w:rPr>
              <w:noProof w:val="0"/>
            </w:rPr>
          </w:rPrChange>
        </w:rPr>
        <w:br/>
        <w:t xml:space="preserve">    &lt;templateId root='1.3.6.1.4.1.19376.1.5.3.1.3.17'/&gt;</w:t>
      </w:r>
    </w:p>
    <w:p w14:paraId="4C9A1B9A" w14:textId="77777777" w:rsidR="00866BDC" w:rsidRPr="000A6AA8" w:rsidRDefault="00866BDC">
      <w:pPr>
        <w:pStyle w:val="XMLFragment"/>
        <w:rPr>
          <w:noProof w:val="0"/>
          <w:lang w:val="nl-NL"/>
          <w:rPrChange w:id="184" w:author="Michael Clifton" w:date="2018-10-11T09:56:00Z">
            <w:rPr>
              <w:noProof w:val="0"/>
            </w:rPr>
          </w:rPrChange>
        </w:rPr>
      </w:pPr>
      <w:r w:rsidRPr="000A6AA8">
        <w:rPr>
          <w:noProof w:val="0"/>
          <w:lang w:val="nl-NL"/>
          <w:rPrChange w:id="185" w:author="Michael Clifton" w:date="2018-10-11T09:56:00Z">
            <w:rPr>
              <w:noProof w:val="0"/>
            </w:rPr>
          </w:rPrChange>
        </w:rPr>
        <w:t xml:space="preserve">    &lt;templateId root='1.3.6.1.4.1.19376.1.5.3.1.1.12.2.1'/&gt;</w:t>
      </w:r>
    </w:p>
    <w:p w14:paraId="4F21C254" w14:textId="77777777" w:rsidR="00866BDC" w:rsidRPr="001B54C3" w:rsidRDefault="00866BDC">
      <w:pPr>
        <w:pStyle w:val="XMLFragment"/>
        <w:rPr>
          <w:noProof w:val="0"/>
        </w:rPr>
      </w:pPr>
      <w:r w:rsidRPr="000A6AA8">
        <w:rPr>
          <w:noProof w:val="0"/>
          <w:lang w:val="nl-NL"/>
          <w:rPrChange w:id="186" w:author="Michael Clifton" w:date="2018-10-11T09:56:00Z">
            <w:rPr>
              <w:noProof w:val="0"/>
            </w:rPr>
          </w:rPrChange>
        </w:rPr>
        <w:t xml:space="preserve">    </w:t>
      </w:r>
      <w:r w:rsidRPr="001B54C3">
        <w:rPr>
          <w:noProof w:val="0"/>
        </w:rPr>
        <w:t>&lt;id root=' ' extension=' '/&gt;</w:t>
      </w:r>
    </w:p>
    <w:p w14:paraId="5D28F31F" w14:textId="77777777" w:rsidR="00866BDC" w:rsidRPr="001B54C3" w:rsidRDefault="00866BDC">
      <w:pPr>
        <w:pStyle w:val="XMLFragment"/>
        <w:rPr>
          <w:noProof w:val="0"/>
        </w:rPr>
      </w:pPr>
      <w:r w:rsidRPr="001B54C3">
        <w:rPr>
          <w:noProof w:val="0"/>
        </w:rPr>
        <w:t xml:space="preserve">    &lt;code code='47420-5' displayName='Functional Status Assessment'</w:t>
      </w:r>
    </w:p>
    <w:p w14:paraId="0703C79A" w14:textId="77777777" w:rsidR="00866BDC" w:rsidRPr="001B54C3" w:rsidRDefault="00866BDC">
      <w:pPr>
        <w:pStyle w:val="XMLFragment"/>
        <w:rPr>
          <w:noProof w:val="0"/>
        </w:rPr>
      </w:pPr>
      <w:r w:rsidRPr="001B54C3">
        <w:rPr>
          <w:noProof w:val="0"/>
        </w:rPr>
        <w:t xml:space="preserve">      codeSystem='2.16.840.1.113883.6.1' codeSystemName='LOINC'/&gt;</w:t>
      </w:r>
    </w:p>
    <w:p w14:paraId="370D2288" w14:textId="77777777" w:rsidR="00866BDC" w:rsidRPr="001B54C3" w:rsidRDefault="00866BDC">
      <w:pPr>
        <w:pStyle w:val="XMLFragment"/>
        <w:rPr>
          <w:noProof w:val="0"/>
        </w:rPr>
      </w:pPr>
      <w:r w:rsidRPr="001B54C3">
        <w:rPr>
          <w:noProof w:val="0"/>
        </w:rPr>
        <w:t xml:space="preserve">    &lt;text&gt;</w:t>
      </w:r>
    </w:p>
    <w:p w14:paraId="0DF28F1B"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2D68AE2A" w14:textId="77777777" w:rsidR="00866BDC" w:rsidRPr="001B54C3" w:rsidRDefault="00866BDC">
      <w:pPr>
        <w:pStyle w:val="XMLFragment"/>
        <w:rPr>
          <w:noProof w:val="0"/>
        </w:rPr>
      </w:pPr>
      <w:r w:rsidRPr="001B54C3">
        <w:rPr>
          <w:noProof w:val="0"/>
        </w:rPr>
        <w:t xml:space="preserve">    &lt;/text&gt;  </w:t>
      </w:r>
    </w:p>
    <w:p w14:paraId="23EE534E" w14:textId="77777777" w:rsidR="00866BDC" w:rsidRPr="001B54C3" w:rsidRDefault="00866BDC">
      <w:pPr>
        <w:pStyle w:val="XMLFragment"/>
        <w:rPr>
          <w:noProof w:val="0"/>
        </w:rPr>
      </w:pPr>
      <w:r w:rsidRPr="001B54C3">
        <w:rPr>
          <w:noProof w:val="0"/>
        </w:rPr>
        <w:t xml:space="preserve">   &lt;component&gt;</w:t>
      </w:r>
    </w:p>
    <w:p w14:paraId="08FEAD35" w14:textId="77777777" w:rsidR="00866BDC" w:rsidRPr="001B54C3" w:rsidRDefault="00866BDC">
      <w:pPr>
        <w:pStyle w:val="XMLFragment"/>
        <w:rPr>
          <w:noProof w:val="0"/>
        </w:rPr>
      </w:pPr>
      <w:r w:rsidRPr="001B54C3">
        <w:rPr>
          <w:noProof w:val="0"/>
        </w:rPr>
        <w:t xml:space="preserve">      &lt;section&gt;</w:t>
      </w:r>
    </w:p>
    <w:p w14:paraId="2D4783E0" w14:textId="77777777" w:rsidR="00866BDC" w:rsidRPr="001B54C3" w:rsidRDefault="00866BDC">
      <w:pPr>
        <w:pStyle w:val="XMLFragment"/>
        <w:rPr>
          <w:noProof w:val="0"/>
        </w:rPr>
      </w:pPr>
      <w:r w:rsidRPr="001B54C3">
        <w:rPr>
          <w:noProof w:val="0"/>
        </w:rPr>
        <w:t xml:space="preserve">        &lt;templateId root='</w:t>
      </w:r>
      <w:hyperlink w:anchor="_1.3.6.1.4.1.19376.1.5.3.1.1.12.2.2.htm" w:tooltip="1.3.6.1.4.1.19376.1.5.3.1.1.12.2.2" w:history="1">
        <w:r w:rsidRPr="001B54C3">
          <w:rPr>
            <w:rStyle w:val="Hyperlink"/>
            <w:noProof w:val="0"/>
          </w:rPr>
          <w:t>1.3.6.1.4.1.19376.1.5.3.1.1.12.2.2</w:t>
        </w:r>
      </w:hyperlink>
      <w:r w:rsidRPr="001B54C3">
        <w:rPr>
          <w:noProof w:val="0"/>
        </w:rPr>
        <w:t>'/&gt;</w:t>
      </w:r>
    </w:p>
    <w:p w14:paraId="2B9AF601" w14:textId="77777777" w:rsidR="00866BDC" w:rsidRPr="001B54C3" w:rsidRDefault="00866BDC">
      <w:pPr>
        <w:pStyle w:val="XMLFragment"/>
        <w:rPr>
          <w:noProof w:val="0"/>
        </w:rPr>
      </w:pPr>
      <w:r w:rsidRPr="001B54C3">
        <w:rPr>
          <w:noProof w:val="0"/>
        </w:rPr>
        <w:t xml:space="preserve">        &lt;!-- Required Pain Scale Assessment Section content --&gt;</w:t>
      </w:r>
    </w:p>
    <w:p w14:paraId="72DC3EBB" w14:textId="77777777" w:rsidR="00866BDC" w:rsidRPr="001B54C3" w:rsidRDefault="00866BDC">
      <w:pPr>
        <w:pStyle w:val="XMLFragment"/>
        <w:rPr>
          <w:noProof w:val="0"/>
        </w:rPr>
      </w:pPr>
      <w:r w:rsidRPr="001B54C3">
        <w:rPr>
          <w:noProof w:val="0"/>
        </w:rPr>
        <w:t xml:space="preserve">      &lt;/section&gt;</w:t>
      </w:r>
    </w:p>
    <w:p w14:paraId="065F78E2" w14:textId="77777777" w:rsidR="00866BDC" w:rsidRPr="001B54C3" w:rsidRDefault="00866BDC">
      <w:pPr>
        <w:pStyle w:val="XMLFragment"/>
        <w:rPr>
          <w:noProof w:val="0"/>
        </w:rPr>
      </w:pPr>
      <w:r w:rsidRPr="001B54C3">
        <w:rPr>
          <w:noProof w:val="0"/>
        </w:rPr>
        <w:t xml:space="preserve">    &lt;/component&gt;</w:t>
      </w:r>
      <w:r w:rsidRPr="001B54C3">
        <w:rPr>
          <w:noProof w:val="0"/>
        </w:rPr>
        <w:br/>
      </w:r>
    </w:p>
    <w:p w14:paraId="17AD2DC7" w14:textId="77777777" w:rsidR="00866BDC" w:rsidRPr="001B54C3" w:rsidRDefault="00866BDC">
      <w:pPr>
        <w:pStyle w:val="XMLFragment"/>
        <w:rPr>
          <w:noProof w:val="0"/>
        </w:rPr>
      </w:pPr>
      <w:r w:rsidRPr="001B54C3">
        <w:rPr>
          <w:noProof w:val="0"/>
        </w:rPr>
        <w:t xml:space="preserve">   &lt;component&gt;</w:t>
      </w:r>
    </w:p>
    <w:p w14:paraId="69C1DD31" w14:textId="77777777" w:rsidR="00866BDC" w:rsidRPr="001B54C3" w:rsidRDefault="00866BDC">
      <w:pPr>
        <w:pStyle w:val="XMLFragment"/>
        <w:rPr>
          <w:noProof w:val="0"/>
        </w:rPr>
      </w:pPr>
      <w:r w:rsidRPr="001B54C3">
        <w:rPr>
          <w:noProof w:val="0"/>
        </w:rPr>
        <w:t xml:space="preserve">      &lt;section&gt;</w:t>
      </w:r>
    </w:p>
    <w:p w14:paraId="4D4F9FF4" w14:textId="77777777" w:rsidR="00866BDC" w:rsidRPr="001B54C3" w:rsidRDefault="00866BDC">
      <w:pPr>
        <w:pStyle w:val="XMLFragment"/>
        <w:rPr>
          <w:noProof w:val="0"/>
        </w:rPr>
      </w:pPr>
      <w:r w:rsidRPr="001B54C3">
        <w:rPr>
          <w:noProof w:val="0"/>
        </w:rPr>
        <w:t xml:space="preserve">        &lt;templateId root='</w:t>
      </w:r>
      <w:hyperlink w:anchor="_1.3.6.1.4.1.19376.1.5.3.1.1.12.2.3.htm" w:tooltip="1.3.6.1.4.1.19376.1.5.3.1.1.12.2.3" w:history="1">
        <w:r w:rsidRPr="001B54C3">
          <w:rPr>
            <w:rStyle w:val="Hyperlink"/>
            <w:noProof w:val="0"/>
          </w:rPr>
          <w:t>1.3.6.1.4.1.19376.1.5.3.1.1.12.2.3</w:t>
        </w:r>
      </w:hyperlink>
      <w:r w:rsidRPr="001B54C3">
        <w:rPr>
          <w:noProof w:val="0"/>
        </w:rPr>
        <w:t>'/&gt;</w:t>
      </w:r>
    </w:p>
    <w:p w14:paraId="02B836DA" w14:textId="77777777" w:rsidR="00866BDC" w:rsidRPr="001B54C3" w:rsidRDefault="00866BDC">
      <w:pPr>
        <w:pStyle w:val="XMLFragment"/>
        <w:rPr>
          <w:noProof w:val="0"/>
        </w:rPr>
      </w:pPr>
      <w:r w:rsidRPr="001B54C3">
        <w:rPr>
          <w:noProof w:val="0"/>
        </w:rPr>
        <w:t xml:space="preserve">        &lt;!-- Optional Braden Score Assessment Section content --&gt;</w:t>
      </w:r>
    </w:p>
    <w:p w14:paraId="701CE930" w14:textId="77777777" w:rsidR="00866BDC" w:rsidRPr="001B54C3" w:rsidRDefault="00866BDC">
      <w:pPr>
        <w:pStyle w:val="XMLFragment"/>
        <w:rPr>
          <w:noProof w:val="0"/>
        </w:rPr>
      </w:pPr>
      <w:r w:rsidRPr="001B54C3">
        <w:rPr>
          <w:noProof w:val="0"/>
        </w:rPr>
        <w:t xml:space="preserve">      &lt;/section&gt;</w:t>
      </w:r>
    </w:p>
    <w:p w14:paraId="202AC5C9" w14:textId="77777777" w:rsidR="00866BDC" w:rsidRPr="001B54C3" w:rsidRDefault="00866BDC">
      <w:pPr>
        <w:pStyle w:val="XMLFragment"/>
        <w:rPr>
          <w:noProof w:val="0"/>
        </w:rPr>
      </w:pPr>
      <w:r w:rsidRPr="001B54C3">
        <w:rPr>
          <w:noProof w:val="0"/>
        </w:rPr>
        <w:t xml:space="preserve">    &lt;/component&gt;</w:t>
      </w:r>
      <w:r w:rsidRPr="001B54C3">
        <w:rPr>
          <w:noProof w:val="0"/>
        </w:rPr>
        <w:br/>
      </w:r>
    </w:p>
    <w:p w14:paraId="23F2776E" w14:textId="77777777" w:rsidR="00866BDC" w:rsidRPr="001B54C3" w:rsidRDefault="00866BDC">
      <w:pPr>
        <w:pStyle w:val="XMLFragment"/>
        <w:rPr>
          <w:noProof w:val="0"/>
        </w:rPr>
      </w:pPr>
      <w:r w:rsidRPr="001B54C3">
        <w:rPr>
          <w:noProof w:val="0"/>
        </w:rPr>
        <w:t xml:space="preserve">   &lt;component&gt;</w:t>
      </w:r>
    </w:p>
    <w:p w14:paraId="27DC6E69" w14:textId="77777777" w:rsidR="00866BDC" w:rsidRPr="001B54C3" w:rsidRDefault="00866BDC">
      <w:pPr>
        <w:pStyle w:val="XMLFragment"/>
        <w:rPr>
          <w:noProof w:val="0"/>
        </w:rPr>
      </w:pPr>
      <w:r w:rsidRPr="001B54C3">
        <w:rPr>
          <w:noProof w:val="0"/>
        </w:rPr>
        <w:t xml:space="preserve">      &lt;section&gt;</w:t>
      </w:r>
    </w:p>
    <w:p w14:paraId="4E847581" w14:textId="77777777" w:rsidR="00866BDC" w:rsidRPr="001B54C3" w:rsidRDefault="00866BDC">
      <w:pPr>
        <w:pStyle w:val="XMLFragment"/>
        <w:rPr>
          <w:noProof w:val="0"/>
        </w:rPr>
      </w:pPr>
      <w:r w:rsidRPr="001B54C3">
        <w:rPr>
          <w:noProof w:val="0"/>
        </w:rPr>
        <w:t xml:space="preserve">        &lt;templateId root='</w:t>
      </w:r>
      <w:hyperlink w:anchor="_1.3.6.1.4.1.19376.1.5.3.1.1.12.2.4.htm" w:tooltip="1.3.6.1.4.1.19376.1.5.3.1.1.12.2.4" w:history="1">
        <w:r w:rsidRPr="001B54C3">
          <w:rPr>
            <w:rStyle w:val="Hyperlink"/>
            <w:noProof w:val="0"/>
          </w:rPr>
          <w:t>1.3.6.1.4.1.19376.1.5.3.1.1.12.2.4</w:t>
        </w:r>
      </w:hyperlink>
      <w:r w:rsidRPr="001B54C3">
        <w:rPr>
          <w:noProof w:val="0"/>
        </w:rPr>
        <w:t>'/&gt;</w:t>
      </w:r>
    </w:p>
    <w:p w14:paraId="4A9CBB04" w14:textId="77777777" w:rsidR="00866BDC" w:rsidRPr="001B54C3" w:rsidRDefault="00866BDC">
      <w:pPr>
        <w:pStyle w:val="XMLFragment"/>
        <w:rPr>
          <w:noProof w:val="0"/>
        </w:rPr>
      </w:pPr>
      <w:r w:rsidRPr="001B54C3">
        <w:rPr>
          <w:noProof w:val="0"/>
        </w:rPr>
        <w:t xml:space="preserve">        &lt;!-- Optional Geriatric Depression Scale Section content --&gt;</w:t>
      </w:r>
    </w:p>
    <w:p w14:paraId="79BF6A88" w14:textId="77777777" w:rsidR="00866BDC" w:rsidRPr="001B54C3" w:rsidRDefault="00866BDC">
      <w:pPr>
        <w:pStyle w:val="XMLFragment"/>
        <w:rPr>
          <w:noProof w:val="0"/>
        </w:rPr>
      </w:pPr>
      <w:r w:rsidRPr="001B54C3">
        <w:rPr>
          <w:noProof w:val="0"/>
        </w:rPr>
        <w:t xml:space="preserve">      &lt;/section&gt;</w:t>
      </w:r>
    </w:p>
    <w:p w14:paraId="3F66DAB1" w14:textId="77777777" w:rsidR="00866BDC" w:rsidRPr="001B54C3" w:rsidRDefault="00866BDC">
      <w:pPr>
        <w:pStyle w:val="XMLFragment"/>
        <w:rPr>
          <w:noProof w:val="0"/>
        </w:rPr>
      </w:pPr>
      <w:r w:rsidRPr="001B54C3">
        <w:rPr>
          <w:noProof w:val="0"/>
        </w:rPr>
        <w:t xml:space="preserve">    &lt;/component&gt;</w:t>
      </w:r>
      <w:r w:rsidRPr="001B54C3">
        <w:rPr>
          <w:noProof w:val="0"/>
        </w:rPr>
        <w:br/>
      </w:r>
    </w:p>
    <w:p w14:paraId="67E098BB" w14:textId="77777777" w:rsidR="00866BDC" w:rsidRPr="001B54C3" w:rsidRDefault="00866BDC">
      <w:pPr>
        <w:pStyle w:val="XMLFragment"/>
        <w:rPr>
          <w:noProof w:val="0"/>
        </w:rPr>
      </w:pPr>
      <w:r w:rsidRPr="001B54C3">
        <w:rPr>
          <w:noProof w:val="0"/>
        </w:rPr>
        <w:t xml:space="preserve">   &lt;component&gt;</w:t>
      </w:r>
    </w:p>
    <w:p w14:paraId="2E50355F" w14:textId="77777777" w:rsidR="00866BDC" w:rsidRPr="001B54C3" w:rsidRDefault="00866BDC">
      <w:pPr>
        <w:pStyle w:val="XMLFragment"/>
        <w:rPr>
          <w:noProof w:val="0"/>
        </w:rPr>
      </w:pPr>
      <w:r w:rsidRPr="001B54C3">
        <w:rPr>
          <w:noProof w:val="0"/>
        </w:rPr>
        <w:t xml:space="preserve">      &lt;section&gt;</w:t>
      </w:r>
    </w:p>
    <w:p w14:paraId="561C4584" w14:textId="77777777" w:rsidR="00866BDC" w:rsidRPr="001B54C3" w:rsidRDefault="00866BDC">
      <w:pPr>
        <w:pStyle w:val="XMLFragment"/>
        <w:rPr>
          <w:noProof w:val="0"/>
        </w:rPr>
      </w:pPr>
      <w:r w:rsidRPr="001B54C3">
        <w:rPr>
          <w:noProof w:val="0"/>
        </w:rPr>
        <w:t xml:space="preserve">        &lt;templateId root='</w:t>
      </w:r>
      <w:hyperlink w:anchor="_1.3.6.1.4.1.19376.1.5.3.1.1.12.2.5.htm" w:tooltip="1.3.6.1.4.1.19376.1.5.3.1.1.12.2.5" w:history="1">
        <w:r w:rsidRPr="001B54C3">
          <w:rPr>
            <w:rStyle w:val="Hyperlink"/>
            <w:noProof w:val="0"/>
          </w:rPr>
          <w:t>1.3.6.1.4.1.19376.1.5.3.1.1.12.2.5</w:t>
        </w:r>
      </w:hyperlink>
      <w:r w:rsidRPr="001B54C3">
        <w:rPr>
          <w:noProof w:val="0"/>
        </w:rPr>
        <w:t>'/&gt;</w:t>
      </w:r>
    </w:p>
    <w:p w14:paraId="15A3C826" w14:textId="77777777" w:rsidR="00866BDC" w:rsidRPr="001B54C3" w:rsidRDefault="00866BDC">
      <w:pPr>
        <w:pStyle w:val="XMLFragment"/>
        <w:rPr>
          <w:noProof w:val="0"/>
        </w:rPr>
      </w:pPr>
      <w:r w:rsidRPr="001B54C3">
        <w:rPr>
          <w:noProof w:val="0"/>
        </w:rPr>
        <w:t xml:space="preserve">        &lt;!-- Optional Minimum Data Set Section content --&gt;</w:t>
      </w:r>
    </w:p>
    <w:p w14:paraId="4742228F" w14:textId="77777777" w:rsidR="00866BDC" w:rsidRPr="001B54C3" w:rsidRDefault="00866BDC">
      <w:pPr>
        <w:pStyle w:val="XMLFragment"/>
        <w:rPr>
          <w:noProof w:val="0"/>
        </w:rPr>
      </w:pPr>
      <w:r w:rsidRPr="001B54C3">
        <w:rPr>
          <w:noProof w:val="0"/>
        </w:rPr>
        <w:t xml:space="preserve">      &lt;/section&gt;</w:t>
      </w:r>
    </w:p>
    <w:p w14:paraId="4F34B019" w14:textId="77777777" w:rsidR="00866BDC" w:rsidRPr="001B54C3" w:rsidRDefault="00866BDC">
      <w:pPr>
        <w:pStyle w:val="XMLFragment"/>
        <w:rPr>
          <w:noProof w:val="0"/>
        </w:rPr>
      </w:pPr>
      <w:r w:rsidRPr="001B54C3">
        <w:rPr>
          <w:noProof w:val="0"/>
        </w:rPr>
        <w:t xml:space="preserve">    &lt;/component&gt;</w:t>
      </w:r>
      <w:r w:rsidRPr="001B54C3">
        <w:rPr>
          <w:noProof w:val="0"/>
        </w:rPr>
        <w:br/>
      </w:r>
    </w:p>
    <w:p w14:paraId="33549B5B" w14:textId="77777777" w:rsidR="00866BDC" w:rsidRPr="001B54C3" w:rsidRDefault="00866BDC">
      <w:pPr>
        <w:pStyle w:val="XMLFragment"/>
        <w:rPr>
          <w:noProof w:val="0"/>
        </w:rPr>
      </w:pPr>
      <w:r w:rsidRPr="001B54C3">
        <w:rPr>
          <w:noProof w:val="0"/>
        </w:rPr>
        <w:t xml:space="preserve">     </w:t>
      </w:r>
    </w:p>
    <w:p w14:paraId="4FD8B797" w14:textId="77777777" w:rsidR="00866BDC" w:rsidRPr="001B54C3" w:rsidRDefault="00866BDC">
      <w:pPr>
        <w:pStyle w:val="XMLFragment"/>
        <w:rPr>
          <w:noProof w:val="0"/>
        </w:rPr>
      </w:pPr>
      <w:r w:rsidRPr="001B54C3">
        <w:rPr>
          <w:noProof w:val="0"/>
        </w:rPr>
        <w:t xml:space="preserve">  &lt;/section&gt;</w:t>
      </w:r>
    </w:p>
    <w:p w14:paraId="48080B46" w14:textId="77777777" w:rsidR="00866BDC" w:rsidRPr="001B54C3" w:rsidRDefault="00866BDC">
      <w:pPr>
        <w:pStyle w:val="XMLFragment"/>
        <w:rPr>
          <w:noProof w:val="0"/>
        </w:rPr>
      </w:pPr>
      <w:r w:rsidRPr="001B54C3">
        <w:rPr>
          <w:noProof w:val="0"/>
        </w:rPr>
        <w:t>&lt;/component&gt;</w:t>
      </w:r>
    </w:p>
    <w:p w14:paraId="77A55A16" w14:textId="77777777" w:rsidR="00866BDC" w:rsidRPr="001B54C3" w:rsidRDefault="00866BDC">
      <w:pPr>
        <w:pStyle w:val="FigureTitle"/>
      </w:pPr>
      <w:r w:rsidRPr="001B54C3">
        <w:t>Figure 6.3</w:t>
      </w:r>
      <w:r w:rsidR="00C1525B" w:rsidRPr="001B54C3">
        <w:t>.3.2.22.2</w:t>
      </w:r>
      <w:r w:rsidR="005B6ADC" w:rsidRPr="001B54C3">
        <w:t xml:space="preserve">-1: </w:t>
      </w:r>
      <w:r w:rsidRPr="001B54C3">
        <w:t>Specification for Coded Functional Status Assessment Section</w:t>
      </w:r>
    </w:p>
    <w:p w14:paraId="1D7E0025" w14:textId="77777777" w:rsidR="00866BDC" w:rsidRPr="001B54C3" w:rsidRDefault="00866BDC">
      <w:pPr>
        <w:pStyle w:val="BodyText"/>
      </w:pPr>
    </w:p>
    <w:p w14:paraId="05D8528D" w14:textId="77777777" w:rsidR="00866BDC" w:rsidRPr="001B54C3" w:rsidRDefault="00866BDC" w:rsidP="003F4554">
      <w:pPr>
        <w:pStyle w:val="EditorInstructions"/>
      </w:pPr>
      <w:r w:rsidRPr="001B54C3">
        <w:t>Add Section 6.3.3.2.23</w:t>
      </w:r>
    </w:p>
    <w:p w14:paraId="56E3AD29" w14:textId="77777777" w:rsidR="00866BDC" w:rsidRPr="001B54C3" w:rsidRDefault="00866BDC" w:rsidP="002D1595">
      <w:pPr>
        <w:pStyle w:val="Heading5"/>
        <w:rPr>
          <w:noProof w:val="0"/>
          <w:lang w:val="en-US"/>
        </w:rPr>
      </w:pPr>
      <w:bookmarkStart w:id="187" w:name="_Toc466555237"/>
      <w:r w:rsidRPr="001B54C3">
        <w:rPr>
          <w:noProof w:val="0"/>
          <w:lang w:val="en-US"/>
        </w:rPr>
        <w:t>6.3.3.2.23 Pain Scale Assessment Section 1.3.6.1.4.1.19376.1.5.3.1.1.12.2.2</w:t>
      </w:r>
      <w:bookmarkEnd w:id="187"/>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0AACA462"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776D1BC" w14:textId="77777777" w:rsidR="00866BDC" w:rsidRPr="001B54C3" w:rsidRDefault="00866BDC">
            <w:pPr>
              <w:pStyle w:val="TableEntryHeader"/>
            </w:pPr>
            <w:r w:rsidRPr="001B54C3">
              <w:t xml:space="preserve">Template ID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24592351" w14:textId="77777777" w:rsidR="00866BDC" w:rsidRPr="001B54C3" w:rsidRDefault="00866BDC">
            <w:pPr>
              <w:pStyle w:val="TableEntry"/>
            </w:pPr>
            <w:r w:rsidRPr="001B54C3">
              <w:t xml:space="preserve">1.3.6.1.4.1.19376.1.5.3.1.1.12.2.2 </w:t>
            </w:r>
          </w:p>
        </w:tc>
      </w:tr>
      <w:tr w:rsidR="00866BDC" w:rsidRPr="001B54C3" w14:paraId="013B75F2"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1C2B01CB" w14:textId="77777777" w:rsidR="00866BDC" w:rsidRPr="001B54C3" w:rsidRDefault="00866BDC">
            <w:pPr>
              <w:pStyle w:val="TableEntryHeader"/>
            </w:pPr>
            <w:r w:rsidRPr="001B54C3">
              <w:t xml:space="preserve">General Description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38F09972" w14:textId="77777777" w:rsidR="00866BDC" w:rsidRPr="001B54C3" w:rsidRDefault="00866BDC">
            <w:pPr>
              <w:pStyle w:val="TableEntry"/>
            </w:pPr>
            <w:r w:rsidRPr="001B54C3">
              <w:t xml:space="preserve">The Pain Scale Assessment contains a coded observation reflecting the patient's reported intensity of pain on a scale from 0 to 10. </w:t>
            </w:r>
          </w:p>
        </w:tc>
      </w:tr>
      <w:tr w:rsidR="00866BDC" w:rsidRPr="001B54C3" w14:paraId="64788B7F" w14:textId="77777777">
        <w:tc>
          <w:tcPr>
            <w:tcW w:w="1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61287BFC" w14:textId="77777777" w:rsidR="00866BDC" w:rsidRPr="001B54C3" w:rsidRDefault="00866BDC">
            <w:pPr>
              <w:pStyle w:val="TableEntryHeader"/>
            </w:pPr>
            <w:r w:rsidRPr="001B54C3">
              <w:t xml:space="preserve">LOINC Code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69295FCB" w14:textId="77777777" w:rsidR="00866BDC" w:rsidRPr="001B54C3" w:rsidRDefault="00866BDC">
            <w:pPr>
              <w:pStyle w:val="TableEntryHeader"/>
            </w:pPr>
            <w:r w:rsidRPr="001B54C3">
              <w:t xml:space="preserve">Opt </w:t>
            </w:r>
          </w:p>
        </w:tc>
        <w:tc>
          <w:tcPr>
            <w:tcW w:w="3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34CCD9A" w14:textId="77777777" w:rsidR="00866BDC" w:rsidRPr="001B54C3" w:rsidRDefault="00866BDC">
            <w:pPr>
              <w:pStyle w:val="TableEntryHeader"/>
            </w:pPr>
            <w:r w:rsidRPr="001B54C3">
              <w:t xml:space="preserve">Description </w:t>
            </w:r>
          </w:p>
        </w:tc>
      </w:tr>
      <w:tr w:rsidR="00866BDC" w:rsidRPr="001B54C3" w14:paraId="60C3A2CE"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7F8C7F65" w14:textId="77777777" w:rsidR="00866BDC" w:rsidRPr="001B54C3" w:rsidRDefault="00866BDC">
            <w:pPr>
              <w:pStyle w:val="TableEntry"/>
            </w:pPr>
            <w:r w:rsidRPr="001B54C3">
              <w:t xml:space="preserve">38208-5 </w:t>
            </w:r>
          </w:p>
        </w:tc>
        <w:tc>
          <w:tcPr>
            <w:tcW w:w="0" w:type="auto"/>
            <w:tcBorders>
              <w:top w:val="single" w:sz="4" w:space="0" w:color="000000"/>
              <w:left w:val="single" w:sz="4" w:space="0" w:color="000000"/>
              <w:bottom w:val="single" w:sz="4" w:space="0" w:color="000000"/>
              <w:right w:val="single" w:sz="4" w:space="0" w:color="000000"/>
            </w:tcBorders>
            <w:vAlign w:val="center"/>
          </w:tcPr>
          <w:p w14:paraId="4C0033FC" w14:textId="77777777" w:rsidR="00866BDC" w:rsidRPr="001B54C3" w:rsidRDefault="00866BDC">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3ED732C6" w14:textId="77777777" w:rsidR="00866BDC" w:rsidRPr="001B54C3" w:rsidRDefault="00866BDC">
            <w:pPr>
              <w:pStyle w:val="TableEntry"/>
            </w:pPr>
            <w:r w:rsidRPr="001B54C3">
              <w:t xml:space="preserve">Pain severity </w:t>
            </w:r>
          </w:p>
        </w:tc>
      </w:tr>
      <w:tr w:rsidR="00866BDC" w:rsidRPr="001B54C3" w14:paraId="343D86B2" w14:textId="77777777">
        <w:tc>
          <w:tcPr>
            <w:tcW w:w="1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C49A09C" w14:textId="77777777" w:rsidR="00866BDC" w:rsidRPr="001B54C3" w:rsidRDefault="00866BDC">
            <w:pPr>
              <w:pStyle w:val="TableEntryHeader"/>
            </w:pPr>
            <w:r w:rsidRPr="001B54C3">
              <w:t xml:space="preserve">Entries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3FA37077" w14:textId="77777777" w:rsidR="00866BDC" w:rsidRPr="001B54C3" w:rsidRDefault="00866BDC">
            <w:pPr>
              <w:pStyle w:val="TableEntryHeader"/>
            </w:pPr>
            <w:r w:rsidRPr="001B54C3">
              <w:t xml:space="preserve">Opt </w:t>
            </w:r>
          </w:p>
        </w:tc>
        <w:tc>
          <w:tcPr>
            <w:tcW w:w="3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C1E5F5E" w14:textId="77777777" w:rsidR="00866BDC" w:rsidRPr="001B54C3" w:rsidRDefault="00866BDC">
            <w:pPr>
              <w:pStyle w:val="TableEntryHeader"/>
            </w:pPr>
            <w:r w:rsidRPr="001B54C3">
              <w:t xml:space="preserve">Description </w:t>
            </w:r>
          </w:p>
        </w:tc>
      </w:tr>
      <w:tr w:rsidR="00866BDC" w:rsidRPr="001B54C3" w14:paraId="6BB8DCB3"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376523B8" w14:textId="77777777" w:rsidR="00866BDC" w:rsidRPr="001B54C3" w:rsidRDefault="00866BDC">
            <w:pPr>
              <w:pStyle w:val="TableEntry"/>
            </w:pPr>
            <w:r w:rsidRPr="001B54C3">
              <w:t xml:space="preserve">1.3.6.1.4.1.19376.1.5.3.1.1.12.3.1 </w:t>
            </w:r>
          </w:p>
        </w:tc>
        <w:tc>
          <w:tcPr>
            <w:tcW w:w="0" w:type="auto"/>
            <w:tcBorders>
              <w:top w:val="single" w:sz="4" w:space="0" w:color="000000"/>
              <w:left w:val="single" w:sz="4" w:space="0" w:color="000000"/>
              <w:bottom w:val="single" w:sz="4" w:space="0" w:color="000000"/>
              <w:right w:val="single" w:sz="4" w:space="0" w:color="000000"/>
            </w:tcBorders>
            <w:vAlign w:val="center"/>
          </w:tcPr>
          <w:p w14:paraId="3E182781" w14:textId="77777777" w:rsidR="00866BDC" w:rsidRPr="001B54C3" w:rsidRDefault="00866BDC">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3FB05BA7" w14:textId="77777777" w:rsidR="00866BDC" w:rsidRPr="001B54C3" w:rsidRDefault="00B64CE6">
            <w:pPr>
              <w:pStyle w:val="TableEntry"/>
            </w:pPr>
            <w:hyperlink w:anchor="_1.3.6.1.4.1.19376.1.5.3.1.1.12.3.1.htm" w:tooltip="1.3.6.1.4.1.19376.1.5.3.1.1.12.3.1" w:history="1">
              <w:r w:rsidR="00866BDC" w:rsidRPr="001B54C3">
                <w:rPr>
                  <w:rStyle w:val="Hyperlink"/>
                </w:rPr>
                <w:t>Pain Score Observation</w:t>
              </w:r>
            </w:hyperlink>
            <w:r w:rsidR="00866BDC" w:rsidRPr="001B54C3">
              <w:t xml:space="preserve"> </w:t>
            </w:r>
          </w:p>
        </w:tc>
      </w:tr>
    </w:tbl>
    <w:p w14:paraId="2DF7A05C" w14:textId="77777777" w:rsidR="00866BDC" w:rsidRPr="001B54C3" w:rsidRDefault="00866BDC" w:rsidP="00235E1F">
      <w:pPr>
        <w:pStyle w:val="BodyText"/>
      </w:pPr>
    </w:p>
    <w:p w14:paraId="0FCFC177" w14:textId="77777777" w:rsidR="00866BDC" w:rsidRPr="001B54C3" w:rsidRDefault="00866BDC">
      <w:pPr>
        <w:pStyle w:val="XMLFragment"/>
        <w:rPr>
          <w:noProof w:val="0"/>
        </w:rPr>
      </w:pPr>
      <w:r w:rsidRPr="001B54C3">
        <w:rPr>
          <w:noProof w:val="0"/>
        </w:rPr>
        <w:lastRenderedPageBreak/>
        <w:t>&lt;component&gt;</w:t>
      </w:r>
    </w:p>
    <w:p w14:paraId="303DB61E" w14:textId="77777777" w:rsidR="00866BDC" w:rsidRPr="001B54C3" w:rsidRDefault="00866BDC">
      <w:pPr>
        <w:pStyle w:val="XMLFragment"/>
        <w:rPr>
          <w:noProof w:val="0"/>
        </w:rPr>
      </w:pPr>
      <w:r w:rsidRPr="001B54C3">
        <w:rPr>
          <w:noProof w:val="0"/>
        </w:rPr>
        <w:t xml:space="preserve">  &lt;section&gt;</w:t>
      </w:r>
    </w:p>
    <w:p w14:paraId="4A80661A" w14:textId="77777777" w:rsidR="00866BDC" w:rsidRPr="001B54C3" w:rsidRDefault="00866BDC">
      <w:pPr>
        <w:pStyle w:val="XMLFragment"/>
        <w:rPr>
          <w:noProof w:val="0"/>
        </w:rPr>
      </w:pPr>
      <w:r w:rsidRPr="001B54C3">
        <w:rPr>
          <w:noProof w:val="0"/>
        </w:rPr>
        <w:t xml:space="preserve">    &lt;templateId root='1.3.6.1.4.1.19376.1.5.3.1.1.12.2.2'/&gt;</w:t>
      </w:r>
    </w:p>
    <w:p w14:paraId="3AD9DF0B" w14:textId="77777777" w:rsidR="00866BDC" w:rsidRPr="001B54C3" w:rsidRDefault="00866BDC">
      <w:pPr>
        <w:pStyle w:val="XMLFragment"/>
        <w:rPr>
          <w:noProof w:val="0"/>
        </w:rPr>
      </w:pPr>
      <w:r w:rsidRPr="001B54C3">
        <w:rPr>
          <w:noProof w:val="0"/>
        </w:rPr>
        <w:t xml:space="preserve">    &lt;id root=' ' extension=' '/&gt;</w:t>
      </w:r>
    </w:p>
    <w:p w14:paraId="534E7C8A" w14:textId="77777777" w:rsidR="00866BDC" w:rsidRPr="001B54C3" w:rsidRDefault="00866BDC">
      <w:pPr>
        <w:pStyle w:val="XMLFragment"/>
        <w:rPr>
          <w:noProof w:val="0"/>
        </w:rPr>
      </w:pPr>
      <w:r w:rsidRPr="001B54C3">
        <w:rPr>
          <w:noProof w:val="0"/>
        </w:rPr>
        <w:t xml:space="preserve">    &lt;code code='38208-5' displayName='Pain severity'</w:t>
      </w:r>
    </w:p>
    <w:p w14:paraId="050CA848" w14:textId="77777777" w:rsidR="00866BDC" w:rsidRPr="001B54C3" w:rsidRDefault="00866BDC">
      <w:pPr>
        <w:pStyle w:val="XMLFragment"/>
        <w:rPr>
          <w:noProof w:val="0"/>
        </w:rPr>
      </w:pPr>
      <w:r w:rsidRPr="001B54C3">
        <w:rPr>
          <w:noProof w:val="0"/>
        </w:rPr>
        <w:t xml:space="preserve">      codeSystem='2.16.840.1.113883.6.1' codeSystemName='LOINC'/&gt;</w:t>
      </w:r>
    </w:p>
    <w:p w14:paraId="51A08615" w14:textId="77777777" w:rsidR="00866BDC" w:rsidRPr="001B54C3" w:rsidRDefault="00866BDC">
      <w:pPr>
        <w:pStyle w:val="XMLFragment"/>
        <w:rPr>
          <w:noProof w:val="0"/>
        </w:rPr>
      </w:pPr>
      <w:r w:rsidRPr="001B54C3">
        <w:rPr>
          <w:noProof w:val="0"/>
        </w:rPr>
        <w:t xml:space="preserve">    &lt;text&gt;</w:t>
      </w:r>
    </w:p>
    <w:p w14:paraId="1644A8C0"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630A8E69" w14:textId="77777777" w:rsidR="00866BDC" w:rsidRPr="001B54C3" w:rsidRDefault="00866BDC">
      <w:pPr>
        <w:pStyle w:val="XMLFragment"/>
        <w:rPr>
          <w:noProof w:val="0"/>
        </w:rPr>
      </w:pPr>
      <w:r w:rsidRPr="001B54C3">
        <w:rPr>
          <w:noProof w:val="0"/>
        </w:rPr>
        <w:t xml:space="preserve">    &lt;/text&gt;  </w:t>
      </w:r>
    </w:p>
    <w:p w14:paraId="270648FC" w14:textId="77777777" w:rsidR="00866BDC" w:rsidRPr="001B54C3" w:rsidRDefault="00866BDC">
      <w:pPr>
        <w:pStyle w:val="XMLFragment"/>
        <w:rPr>
          <w:noProof w:val="0"/>
        </w:rPr>
      </w:pPr>
      <w:r w:rsidRPr="001B54C3">
        <w:rPr>
          <w:noProof w:val="0"/>
        </w:rPr>
        <w:t xml:space="preserve">    &lt;entry&gt;</w:t>
      </w:r>
    </w:p>
    <w:p w14:paraId="372AA22C" w14:textId="77777777" w:rsidR="00866BDC" w:rsidRPr="001B54C3" w:rsidRDefault="00866BDC">
      <w:pPr>
        <w:pStyle w:val="XMLFragment"/>
        <w:rPr>
          <w:noProof w:val="0"/>
        </w:rPr>
      </w:pPr>
      <w:r w:rsidRPr="001B54C3">
        <w:rPr>
          <w:noProof w:val="0"/>
        </w:rPr>
        <w:t xml:space="preserve">        :</w:t>
      </w:r>
    </w:p>
    <w:p w14:paraId="799C356B" w14:textId="77777777" w:rsidR="00866BDC" w:rsidRPr="001B54C3" w:rsidRDefault="00866BDC">
      <w:pPr>
        <w:pStyle w:val="XMLFragment"/>
        <w:rPr>
          <w:noProof w:val="0"/>
        </w:rPr>
      </w:pPr>
      <w:r w:rsidRPr="001B54C3">
        <w:rPr>
          <w:noProof w:val="0"/>
        </w:rPr>
        <w:t xml:space="preserve">      &lt;!-- Required Pain Score Observation element --&gt;</w:t>
      </w:r>
    </w:p>
    <w:p w14:paraId="78BA35FD" w14:textId="77777777" w:rsidR="00866BDC" w:rsidRPr="000A6AA8" w:rsidRDefault="00866BDC">
      <w:pPr>
        <w:pStyle w:val="XMLFragment"/>
        <w:rPr>
          <w:noProof w:val="0"/>
          <w:lang w:val="nl-NL"/>
          <w:rPrChange w:id="188" w:author="Michael Clifton" w:date="2018-10-11T09:56:00Z">
            <w:rPr>
              <w:noProof w:val="0"/>
            </w:rPr>
          </w:rPrChange>
        </w:rPr>
      </w:pPr>
      <w:r w:rsidRPr="001B54C3">
        <w:rPr>
          <w:noProof w:val="0"/>
        </w:rPr>
        <w:t xml:space="preserve">        </w:t>
      </w:r>
      <w:r w:rsidRPr="000A6AA8">
        <w:rPr>
          <w:noProof w:val="0"/>
          <w:lang w:val="nl-NL"/>
          <w:rPrChange w:id="189" w:author="Michael Clifton" w:date="2018-10-11T09:56:00Z">
            <w:rPr>
              <w:noProof w:val="0"/>
            </w:rPr>
          </w:rPrChange>
        </w:rPr>
        <w:t>&lt;templateId root='</w:t>
      </w:r>
      <w:r w:rsidR="00B0035D">
        <w:rPr>
          <w:rStyle w:val="Hyperlink"/>
          <w:noProof w:val="0"/>
        </w:rPr>
        <w:fldChar w:fldCharType="begin"/>
      </w:r>
      <w:r w:rsidR="00B0035D" w:rsidRPr="000A6AA8">
        <w:rPr>
          <w:rStyle w:val="Hyperlink"/>
          <w:noProof w:val="0"/>
          <w:lang w:val="nl-NL"/>
          <w:rPrChange w:id="190" w:author="Michael Clifton" w:date="2018-10-11T09:56:00Z">
            <w:rPr>
              <w:rStyle w:val="Hyperlink"/>
              <w:noProof w:val="0"/>
            </w:rPr>
          </w:rPrChange>
        </w:rPr>
        <w:instrText xml:space="preserve"> HYPERLINK \l "_1.3.6.1.4.1.19376.1.5.3.1.1.12.3.1.htm" \o "1.3.6.1.4.1.19376.1.5.3.1.1.12.3.1" </w:instrText>
      </w:r>
      <w:r w:rsidR="00B0035D">
        <w:rPr>
          <w:rStyle w:val="Hyperlink"/>
          <w:noProof w:val="0"/>
        </w:rPr>
        <w:fldChar w:fldCharType="separate"/>
      </w:r>
      <w:r w:rsidRPr="000A6AA8">
        <w:rPr>
          <w:rStyle w:val="Hyperlink"/>
          <w:noProof w:val="0"/>
          <w:lang w:val="nl-NL"/>
          <w:rPrChange w:id="191" w:author="Michael Clifton" w:date="2018-10-11T09:56:00Z">
            <w:rPr>
              <w:rStyle w:val="Hyperlink"/>
              <w:noProof w:val="0"/>
            </w:rPr>
          </w:rPrChange>
        </w:rPr>
        <w:t>1.3.6.1.4.1.19376.1.5.3.1.1.12.3.1</w:t>
      </w:r>
      <w:r w:rsidR="00B0035D">
        <w:rPr>
          <w:rStyle w:val="Hyperlink"/>
          <w:noProof w:val="0"/>
        </w:rPr>
        <w:fldChar w:fldCharType="end"/>
      </w:r>
      <w:r w:rsidRPr="000A6AA8">
        <w:rPr>
          <w:noProof w:val="0"/>
          <w:lang w:val="nl-NL"/>
          <w:rPrChange w:id="192" w:author="Michael Clifton" w:date="2018-10-11T09:56:00Z">
            <w:rPr>
              <w:noProof w:val="0"/>
            </w:rPr>
          </w:rPrChange>
        </w:rPr>
        <w:t>'/&gt;</w:t>
      </w:r>
    </w:p>
    <w:p w14:paraId="1AB62F50" w14:textId="77777777" w:rsidR="00866BDC" w:rsidRPr="000A6AA8" w:rsidRDefault="00866BDC">
      <w:pPr>
        <w:pStyle w:val="XMLFragment"/>
        <w:rPr>
          <w:noProof w:val="0"/>
          <w:lang w:val="nl-NL"/>
          <w:rPrChange w:id="193" w:author="Michael Clifton" w:date="2018-10-11T09:56:00Z">
            <w:rPr>
              <w:noProof w:val="0"/>
            </w:rPr>
          </w:rPrChange>
        </w:rPr>
      </w:pPr>
      <w:r w:rsidRPr="000A6AA8">
        <w:rPr>
          <w:noProof w:val="0"/>
          <w:lang w:val="nl-NL"/>
          <w:rPrChange w:id="194" w:author="Michael Clifton" w:date="2018-10-11T09:56:00Z">
            <w:rPr>
              <w:noProof w:val="0"/>
            </w:rPr>
          </w:rPrChange>
        </w:rPr>
        <w:t xml:space="preserve">        :</w:t>
      </w:r>
    </w:p>
    <w:p w14:paraId="5A41C20A" w14:textId="77777777" w:rsidR="00866BDC" w:rsidRPr="000A6AA8" w:rsidRDefault="00866BDC">
      <w:pPr>
        <w:pStyle w:val="XMLFragment"/>
        <w:rPr>
          <w:noProof w:val="0"/>
          <w:lang w:val="nl-NL"/>
          <w:rPrChange w:id="195" w:author="Michael Clifton" w:date="2018-10-11T09:56:00Z">
            <w:rPr>
              <w:noProof w:val="0"/>
            </w:rPr>
          </w:rPrChange>
        </w:rPr>
      </w:pPr>
      <w:r w:rsidRPr="000A6AA8">
        <w:rPr>
          <w:noProof w:val="0"/>
          <w:lang w:val="nl-NL"/>
          <w:rPrChange w:id="196" w:author="Michael Clifton" w:date="2018-10-11T09:56:00Z">
            <w:rPr>
              <w:noProof w:val="0"/>
            </w:rPr>
          </w:rPrChange>
        </w:rPr>
        <w:t xml:space="preserve">    &lt;/entry&gt;</w:t>
      </w:r>
    </w:p>
    <w:p w14:paraId="27BDD965" w14:textId="77777777" w:rsidR="00866BDC" w:rsidRPr="000A6AA8" w:rsidRDefault="00866BDC">
      <w:pPr>
        <w:pStyle w:val="XMLFragment"/>
        <w:rPr>
          <w:noProof w:val="0"/>
          <w:lang w:val="nl-NL"/>
          <w:rPrChange w:id="197" w:author="Michael Clifton" w:date="2018-10-11T09:56:00Z">
            <w:rPr>
              <w:noProof w:val="0"/>
            </w:rPr>
          </w:rPrChange>
        </w:rPr>
      </w:pPr>
      <w:r w:rsidRPr="000A6AA8">
        <w:rPr>
          <w:noProof w:val="0"/>
          <w:lang w:val="nl-NL"/>
          <w:rPrChange w:id="198" w:author="Michael Clifton" w:date="2018-10-11T09:56:00Z">
            <w:rPr>
              <w:noProof w:val="0"/>
            </w:rPr>
          </w:rPrChange>
        </w:rPr>
        <w:t xml:space="preserve">     </w:t>
      </w:r>
    </w:p>
    <w:p w14:paraId="3949B06A" w14:textId="77777777" w:rsidR="00866BDC" w:rsidRPr="001B54C3" w:rsidRDefault="00866BDC">
      <w:pPr>
        <w:pStyle w:val="XMLFragment"/>
        <w:rPr>
          <w:noProof w:val="0"/>
        </w:rPr>
      </w:pPr>
      <w:r w:rsidRPr="000A6AA8">
        <w:rPr>
          <w:noProof w:val="0"/>
          <w:lang w:val="nl-NL"/>
          <w:rPrChange w:id="199" w:author="Michael Clifton" w:date="2018-10-11T09:56:00Z">
            <w:rPr>
              <w:noProof w:val="0"/>
            </w:rPr>
          </w:rPrChange>
        </w:rPr>
        <w:t xml:space="preserve">  </w:t>
      </w:r>
      <w:r w:rsidRPr="001B54C3">
        <w:rPr>
          <w:noProof w:val="0"/>
        </w:rPr>
        <w:t>&lt;/section&gt;</w:t>
      </w:r>
    </w:p>
    <w:p w14:paraId="5B01993D" w14:textId="77777777" w:rsidR="00866BDC" w:rsidRPr="001B54C3" w:rsidRDefault="00866BDC">
      <w:pPr>
        <w:pStyle w:val="XMLFragment"/>
        <w:rPr>
          <w:noProof w:val="0"/>
        </w:rPr>
      </w:pPr>
      <w:r w:rsidRPr="001B54C3">
        <w:rPr>
          <w:noProof w:val="0"/>
        </w:rPr>
        <w:t>&lt;/component&gt;</w:t>
      </w:r>
    </w:p>
    <w:p w14:paraId="6760A4FB" w14:textId="77777777" w:rsidR="00866BDC" w:rsidRPr="001B54C3" w:rsidRDefault="00866BDC">
      <w:pPr>
        <w:pStyle w:val="FigureTitle"/>
      </w:pPr>
      <w:r w:rsidRPr="001B54C3">
        <w:t>Figure 6.3</w:t>
      </w:r>
      <w:r w:rsidR="005C6C74" w:rsidRPr="001B54C3">
        <w:t>.3.2.23</w:t>
      </w:r>
      <w:r w:rsidR="005B6ADC" w:rsidRPr="001B54C3">
        <w:t>-1:</w:t>
      </w:r>
      <w:r w:rsidR="005C6C74" w:rsidRPr="001B54C3">
        <w:t xml:space="preserve"> </w:t>
      </w:r>
      <w:r w:rsidRPr="001B54C3">
        <w:t>Specification for Pain Scale Assessment Section</w:t>
      </w:r>
    </w:p>
    <w:p w14:paraId="01A619A3" w14:textId="77777777" w:rsidR="00866BDC" w:rsidRPr="001B54C3" w:rsidRDefault="00866BDC">
      <w:pPr>
        <w:pStyle w:val="BodyText"/>
      </w:pPr>
    </w:p>
    <w:p w14:paraId="5C323DA2" w14:textId="77777777" w:rsidR="00866BDC" w:rsidRPr="001B54C3" w:rsidRDefault="00866BDC" w:rsidP="003F4554">
      <w:pPr>
        <w:pStyle w:val="EditorInstructions"/>
      </w:pPr>
      <w:r w:rsidRPr="001B54C3">
        <w:t>Add Section 6.3.3.2.24</w:t>
      </w:r>
    </w:p>
    <w:p w14:paraId="0E734B45" w14:textId="77777777" w:rsidR="00866BDC" w:rsidRPr="001B54C3" w:rsidRDefault="00866BDC" w:rsidP="002D1595">
      <w:pPr>
        <w:pStyle w:val="Heading5"/>
        <w:rPr>
          <w:noProof w:val="0"/>
          <w:lang w:val="en-US"/>
        </w:rPr>
      </w:pPr>
      <w:bookmarkStart w:id="200" w:name="_Toc466555238"/>
      <w:r w:rsidRPr="001B54C3">
        <w:rPr>
          <w:noProof w:val="0"/>
          <w:lang w:val="en-US"/>
        </w:rPr>
        <w:t>6.3.3.2.24 Braden Score Section 1.3.6.1.4.1.19376.1.5.3.1.1.12.2.3</w:t>
      </w:r>
      <w:bookmarkEnd w:id="200"/>
    </w:p>
    <w:p w14:paraId="781B45B8" w14:textId="77777777" w:rsidR="00124C91" w:rsidRPr="001B54C3" w:rsidRDefault="00124C91" w:rsidP="005E3D90">
      <w:pPr>
        <w:pStyle w:val="BodyText"/>
        <w:rPr>
          <w:lang w:eastAsia="x-none"/>
        </w:rPr>
      </w:pPr>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124C91" w:rsidRPr="001B54C3" w14:paraId="798A28D7" w14:textId="77777777" w:rsidTr="00DE269F">
        <w:trPr>
          <w:trHeight w:val="249"/>
        </w:trPr>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94E91C3" w14:textId="77777777" w:rsidR="00124C91" w:rsidRPr="001B54C3" w:rsidRDefault="00124C91" w:rsidP="00DE269F">
            <w:pPr>
              <w:pStyle w:val="TableEntryHeader"/>
            </w:pPr>
            <w:r w:rsidRPr="001B54C3">
              <w:t xml:space="preserve">Template ID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663AD1A9" w14:textId="77777777" w:rsidR="00124C91" w:rsidRPr="001B54C3" w:rsidRDefault="00124C91" w:rsidP="00DE269F">
            <w:pPr>
              <w:pStyle w:val="TableEntry"/>
            </w:pPr>
            <w:r w:rsidRPr="001B54C3">
              <w:t xml:space="preserve">1.3.6.1.4.1.19376.1.5.3.1.1.12.2.3 </w:t>
            </w:r>
          </w:p>
        </w:tc>
      </w:tr>
      <w:tr w:rsidR="00124C91" w:rsidRPr="001B54C3" w14:paraId="0CF69630" w14:textId="77777777" w:rsidTr="00DE269F">
        <w:trPr>
          <w:trHeight w:val="420"/>
        </w:trPr>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44DC840" w14:textId="77777777" w:rsidR="00124C91" w:rsidRPr="001B54C3" w:rsidRDefault="00124C91" w:rsidP="00DE269F">
            <w:pPr>
              <w:pStyle w:val="TableEntryHeader"/>
            </w:pPr>
            <w:r w:rsidRPr="001B54C3">
              <w:t xml:space="preserve">General Description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77081ABC" w14:textId="77777777" w:rsidR="00124C91" w:rsidRPr="001B54C3" w:rsidRDefault="00124C91" w:rsidP="00DE269F">
            <w:pPr>
              <w:pStyle w:val="TableEntry"/>
            </w:pPr>
            <w:r w:rsidRPr="001B54C3">
              <w:t xml:space="preserve">This section reports the </w:t>
            </w:r>
            <w:r w:rsidR="00C5586E" w:rsidRPr="001B54C3">
              <w:t>Braden</w:t>
            </w:r>
            <w:r w:rsidRPr="001B54C3">
              <w:t xml:space="preserve"> score and its related assessments in machine and human readable form. </w:t>
            </w:r>
          </w:p>
        </w:tc>
      </w:tr>
      <w:tr w:rsidR="00124C91" w:rsidRPr="001B54C3" w14:paraId="1FB992FC" w14:textId="77777777" w:rsidTr="00DE269F">
        <w:trPr>
          <w:trHeight w:val="265"/>
        </w:trPr>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6AEC5486" w14:textId="77777777" w:rsidR="00124C91" w:rsidRPr="001B54C3" w:rsidRDefault="00124C91" w:rsidP="00DE269F">
            <w:pPr>
              <w:pStyle w:val="TableEntryHeader"/>
            </w:pPr>
            <w:r w:rsidRPr="001B54C3">
              <w:t xml:space="preserve">LOINC Code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07739584" w14:textId="77777777" w:rsidR="00124C91" w:rsidRPr="001B54C3" w:rsidRDefault="00124C91" w:rsidP="00DE269F">
            <w:pPr>
              <w:pStyle w:val="TableEntryHeader"/>
            </w:pPr>
            <w:r w:rsidRPr="001B54C3">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83B8DBD" w14:textId="77777777" w:rsidR="00124C91" w:rsidRPr="001B54C3" w:rsidRDefault="00124C91" w:rsidP="00DE269F">
            <w:pPr>
              <w:pStyle w:val="TableEntryHeader"/>
            </w:pPr>
            <w:r w:rsidRPr="001B54C3">
              <w:t xml:space="preserve">Description </w:t>
            </w:r>
          </w:p>
        </w:tc>
      </w:tr>
      <w:tr w:rsidR="00124C91" w:rsidRPr="001B54C3" w14:paraId="4C7DF595" w14:textId="77777777" w:rsidTr="00DE269F">
        <w:trPr>
          <w:trHeight w:val="234"/>
        </w:trPr>
        <w:tc>
          <w:tcPr>
            <w:tcW w:w="0" w:type="auto"/>
            <w:tcBorders>
              <w:top w:val="single" w:sz="4" w:space="0" w:color="000000"/>
              <w:left w:val="single" w:sz="4" w:space="0" w:color="000000"/>
              <w:bottom w:val="single" w:sz="4" w:space="0" w:color="000000"/>
              <w:right w:val="single" w:sz="4" w:space="0" w:color="000000"/>
            </w:tcBorders>
            <w:vAlign w:val="center"/>
          </w:tcPr>
          <w:p w14:paraId="2D4882D3" w14:textId="77777777" w:rsidR="00124C91" w:rsidRPr="001B54C3" w:rsidRDefault="00124C91" w:rsidP="00DE269F">
            <w:pPr>
              <w:pStyle w:val="TableEntry"/>
            </w:pPr>
            <w:r w:rsidRPr="001B54C3">
              <w:t xml:space="preserve">38228-3 </w:t>
            </w:r>
          </w:p>
        </w:tc>
        <w:tc>
          <w:tcPr>
            <w:tcW w:w="0" w:type="auto"/>
            <w:tcBorders>
              <w:top w:val="single" w:sz="4" w:space="0" w:color="000000"/>
              <w:left w:val="single" w:sz="4" w:space="0" w:color="000000"/>
              <w:bottom w:val="single" w:sz="4" w:space="0" w:color="000000"/>
              <w:right w:val="single" w:sz="4" w:space="0" w:color="000000"/>
            </w:tcBorders>
            <w:vAlign w:val="center"/>
          </w:tcPr>
          <w:p w14:paraId="51CF91BF" w14:textId="77777777" w:rsidR="00124C91" w:rsidRPr="001B54C3" w:rsidRDefault="00124C91" w:rsidP="00DE269F">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231735F6" w14:textId="77777777" w:rsidR="00124C91" w:rsidRPr="001B54C3" w:rsidRDefault="00124C91" w:rsidP="00DE269F">
            <w:pPr>
              <w:pStyle w:val="TableEntry"/>
            </w:pPr>
            <w:r w:rsidRPr="001B54C3">
              <w:t xml:space="preserve">BRADEN SCALE SKIN ASSESSMENT PANEL </w:t>
            </w:r>
          </w:p>
        </w:tc>
      </w:tr>
      <w:tr w:rsidR="00124C91" w:rsidRPr="001B54C3" w14:paraId="732BD30D" w14:textId="77777777" w:rsidTr="00DE269F">
        <w:trPr>
          <w:trHeight w:val="265"/>
        </w:trPr>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17433F74" w14:textId="77777777" w:rsidR="00124C91" w:rsidRPr="001B54C3" w:rsidRDefault="00124C91" w:rsidP="00DE269F">
            <w:pPr>
              <w:pStyle w:val="TableEntryHeader"/>
            </w:pPr>
            <w:r w:rsidRPr="001B54C3">
              <w:t xml:space="preserve">Entries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09E61551" w14:textId="77777777" w:rsidR="00124C91" w:rsidRPr="001B54C3" w:rsidRDefault="00124C91" w:rsidP="00DE269F">
            <w:pPr>
              <w:pStyle w:val="TableEntryHeader"/>
            </w:pPr>
            <w:r w:rsidRPr="001B54C3">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5ACC858A" w14:textId="77777777" w:rsidR="00124C91" w:rsidRPr="001B54C3" w:rsidRDefault="00124C91" w:rsidP="00DE269F">
            <w:pPr>
              <w:pStyle w:val="TableEntryHeader"/>
            </w:pPr>
            <w:r w:rsidRPr="001B54C3">
              <w:t xml:space="preserve">Description </w:t>
            </w:r>
          </w:p>
        </w:tc>
      </w:tr>
      <w:tr w:rsidR="00124C91" w:rsidRPr="001B54C3" w14:paraId="21B37499" w14:textId="77777777" w:rsidTr="00DE269F">
        <w:trPr>
          <w:trHeight w:val="234"/>
        </w:trPr>
        <w:tc>
          <w:tcPr>
            <w:tcW w:w="0" w:type="auto"/>
            <w:tcBorders>
              <w:top w:val="single" w:sz="4" w:space="0" w:color="000000"/>
              <w:left w:val="single" w:sz="4" w:space="0" w:color="000000"/>
              <w:bottom w:val="single" w:sz="4" w:space="0" w:color="000000"/>
              <w:right w:val="single" w:sz="4" w:space="0" w:color="000000"/>
            </w:tcBorders>
            <w:vAlign w:val="center"/>
          </w:tcPr>
          <w:p w14:paraId="734C8458" w14:textId="77777777" w:rsidR="00124C91" w:rsidRPr="001B54C3" w:rsidRDefault="00124C91" w:rsidP="00DE269F">
            <w:pPr>
              <w:pStyle w:val="TableEntry"/>
            </w:pPr>
            <w:r w:rsidRPr="001B54C3">
              <w:t xml:space="preserve">1.3.6.1.4.1.19376.1.5.3.1.1.12.3.2 </w:t>
            </w:r>
          </w:p>
        </w:tc>
        <w:tc>
          <w:tcPr>
            <w:tcW w:w="0" w:type="auto"/>
            <w:tcBorders>
              <w:top w:val="single" w:sz="4" w:space="0" w:color="000000"/>
              <w:left w:val="single" w:sz="4" w:space="0" w:color="000000"/>
              <w:bottom w:val="single" w:sz="4" w:space="0" w:color="000000"/>
              <w:right w:val="single" w:sz="4" w:space="0" w:color="000000"/>
            </w:tcBorders>
            <w:vAlign w:val="center"/>
          </w:tcPr>
          <w:p w14:paraId="597E1017" w14:textId="77777777" w:rsidR="00124C91" w:rsidRPr="001B54C3" w:rsidRDefault="00124C91" w:rsidP="00DE269F">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543C2064" w14:textId="77777777" w:rsidR="00124C91" w:rsidRPr="001B54C3" w:rsidRDefault="00B64CE6" w:rsidP="00DE269F">
            <w:pPr>
              <w:pStyle w:val="TableEntry"/>
            </w:pPr>
            <w:hyperlink w:anchor="_1.3.6.1.4.1.19376.1.5.3.1.1.12.3.2.htm" w:tooltip="1.3.6.1.4.1.19376.1.5.3.1.1.12.3.2" w:history="1">
              <w:r w:rsidR="00124C91" w:rsidRPr="001B54C3">
                <w:rPr>
                  <w:rStyle w:val="Hyperlink"/>
                </w:rPr>
                <w:t>Braden Score Observation</w:t>
              </w:r>
            </w:hyperlink>
            <w:r w:rsidR="00124C91" w:rsidRPr="001B54C3">
              <w:t xml:space="preserve"> </w:t>
            </w:r>
          </w:p>
        </w:tc>
      </w:tr>
    </w:tbl>
    <w:p w14:paraId="7C8CC401" w14:textId="77777777" w:rsidR="00124C91" w:rsidRPr="001B54C3" w:rsidRDefault="00124C91" w:rsidP="005E3D90">
      <w:pPr>
        <w:pStyle w:val="BodyText"/>
        <w:rPr>
          <w:lang w:eastAsia="x-none"/>
        </w:rPr>
      </w:pPr>
    </w:p>
    <w:p w14:paraId="3F4863EF" w14:textId="77777777" w:rsidR="00866BDC" w:rsidRPr="001B54C3" w:rsidRDefault="00866BDC">
      <w:pPr>
        <w:pStyle w:val="XMLFragment"/>
        <w:rPr>
          <w:noProof w:val="0"/>
        </w:rPr>
      </w:pPr>
      <w:r w:rsidRPr="001B54C3">
        <w:rPr>
          <w:noProof w:val="0"/>
        </w:rPr>
        <w:t>&lt;component&gt;</w:t>
      </w:r>
    </w:p>
    <w:p w14:paraId="572E8E2E" w14:textId="77777777" w:rsidR="00866BDC" w:rsidRPr="001B54C3" w:rsidRDefault="00866BDC">
      <w:pPr>
        <w:pStyle w:val="XMLFragment"/>
        <w:rPr>
          <w:noProof w:val="0"/>
        </w:rPr>
      </w:pPr>
      <w:r w:rsidRPr="001B54C3">
        <w:rPr>
          <w:noProof w:val="0"/>
        </w:rPr>
        <w:t xml:space="preserve">  &lt;section&gt;</w:t>
      </w:r>
    </w:p>
    <w:p w14:paraId="30116A0E" w14:textId="77777777" w:rsidR="00866BDC" w:rsidRPr="001B54C3" w:rsidRDefault="00866BDC">
      <w:pPr>
        <w:pStyle w:val="XMLFragment"/>
        <w:rPr>
          <w:noProof w:val="0"/>
        </w:rPr>
      </w:pPr>
      <w:r w:rsidRPr="001B54C3">
        <w:rPr>
          <w:noProof w:val="0"/>
        </w:rPr>
        <w:t xml:space="preserve">    &lt;templateId root='1.3.6.1.4.1.19376.1.5.3.1.1.12.2.3'/&gt;</w:t>
      </w:r>
    </w:p>
    <w:p w14:paraId="271E71C8" w14:textId="77777777" w:rsidR="00866BDC" w:rsidRPr="001B54C3" w:rsidRDefault="00866BDC">
      <w:pPr>
        <w:pStyle w:val="XMLFragment"/>
        <w:rPr>
          <w:noProof w:val="0"/>
        </w:rPr>
      </w:pPr>
      <w:r w:rsidRPr="001B54C3">
        <w:rPr>
          <w:noProof w:val="0"/>
        </w:rPr>
        <w:t xml:space="preserve">    &lt;id root=' ' extension=' '/&gt;</w:t>
      </w:r>
    </w:p>
    <w:p w14:paraId="55FFBF33" w14:textId="77777777" w:rsidR="00866BDC" w:rsidRPr="001B54C3" w:rsidRDefault="00866BDC">
      <w:pPr>
        <w:pStyle w:val="XMLFragment"/>
        <w:rPr>
          <w:noProof w:val="0"/>
        </w:rPr>
      </w:pPr>
      <w:r w:rsidRPr="001B54C3">
        <w:rPr>
          <w:noProof w:val="0"/>
        </w:rPr>
        <w:t xml:space="preserve">    &lt;code code='38228-3' displayName='BRADEN SCALE SKIN ASSESSMENT PANEL'</w:t>
      </w:r>
    </w:p>
    <w:p w14:paraId="4F56F48C" w14:textId="77777777" w:rsidR="00866BDC" w:rsidRPr="001B54C3" w:rsidRDefault="00866BDC">
      <w:pPr>
        <w:pStyle w:val="XMLFragment"/>
        <w:rPr>
          <w:noProof w:val="0"/>
        </w:rPr>
      </w:pPr>
      <w:r w:rsidRPr="001B54C3">
        <w:rPr>
          <w:noProof w:val="0"/>
        </w:rPr>
        <w:t xml:space="preserve">      codeSystem='2.16.840.1.113883.6.1' codeSystemName='LOINC'/&gt;</w:t>
      </w:r>
    </w:p>
    <w:p w14:paraId="55F083B6" w14:textId="77777777" w:rsidR="00866BDC" w:rsidRPr="001B54C3" w:rsidRDefault="00866BDC">
      <w:pPr>
        <w:pStyle w:val="XMLFragment"/>
        <w:rPr>
          <w:noProof w:val="0"/>
        </w:rPr>
      </w:pPr>
      <w:r w:rsidRPr="001B54C3">
        <w:rPr>
          <w:noProof w:val="0"/>
        </w:rPr>
        <w:t xml:space="preserve">    &lt;text&gt;</w:t>
      </w:r>
    </w:p>
    <w:p w14:paraId="06F9C9B1"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37BB4658" w14:textId="77777777" w:rsidR="00866BDC" w:rsidRPr="001B54C3" w:rsidRDefault="00866BDC">
      <w:pPr>
        <w:pStyle w:val="XMLFragment"/>
        <w:rPr>
          <w:noProof w:val="0"/>
        </w:rPr>
      </w:pPr>
      <w:r w:rsidRPr="001B54C3">
        <w:rPr>
          <w:noProof w:val="0"/>
        </w:rPr>
        <w:t xml:space="preserve">    &lt;/text&gt;  </w:t>
      </w:r>
    </w:p>
    <w:p w14:paraId="26867CE8" w14:textId="77777777" w:rsidR="00866BDC" w:rsidRPr="001B54C3" w:rsidRDefault="00866BDC">
      <w:pPr>
        <w:pStyle w:val="XMLFragment"/>
        <w:rPr>
          <w:noProof w:val="0"/>
        </w:rPr>
      </w:pPr>
      <w:r w:rsidRPr="001B54C3">
        <w:rPr>
          <w:noProof w:val="0"/>
        </w:rPr>
        <w:t xml:space="preserve">    &lt;entry&gt;</w:t>
      </w:r>
    </w:p>
    <w:p w14:paraId="10728915" w14:textId="77777777" w:rsidR="00866BDC" w:rsidRPr="001B54C3" w:rsidRDefault="00866BDC">
      <w:pPr>
        <w:pStyle w:val="XMLFragment"/>
        <w:rPr>
          <w:noProof w:val="0"/>
        </w:rPr>
      </w:pPr>
      <w:r w:rsidRPr="001B54C3">
        <w:rPr>
          <w:noProof w:val="0"/>
        </w:rPr>
        <w:t xml:space="preserve">        :</w:t>
      </w:r>
    </w:p>
    <w:p w14:paraId="150191F8" w14:textId="77777777" w:rsidR="00866BDC" w:rsidRPr="001B54C3" w:rsidRDefault="00866BDC">
      <w:pPr>
        <w:pStyle w:val="XMLFragment"/>
        <w:rPr>
          <w:noProof w:val="0"/>
        </w:rPr>
      </w:pPr>
      <w:r w:rsidRPr="001B54C3">
        <w:rPr>
          <w:noProof w:val="0"/>
        </w:rPr>
        <w:t xml:space="preserve">      &lt;!-- Required Braden Score Observation element --&gt;</w:t>
      </w:r>
    </w:p>
    <w:p w14:paraId="7849986E" w14:textId="77777777" w:rsidR="00866BDC" w:rsidRPr="000A6AA8" w:rsidRDefault="00866BDC">
      <w:pPr>
        <w:pStyle w:val="XMLFragment"/>
        <w:rPr>
          <w:noProof w:val="0"/>
          <w:lang w:val="nl-NL"/>
          <w:rPrChange w:id="201" w:author="Michael Clifton" w:date="2018-10-11T09:56:00Z">
            <w:rPr>
              <w:noProof w:val="0"/>
            </w:rPr>
          </w:rPrChange>
        </w:rPr>
      </w:pPr>
      <w:r w:rsidRPr="001B54C3">
        <w:rPr>
          <w:noProof w:val="0"/>
        </w:rPr>
        <w:t xml:space="preserve">        </w:t>
      </w:r>
      <w:r w:rsidRPr="000A6AA8">
        <w:rPr>
          <w:noProof w:val="0"/>
          <w:lang w:val="nl-NL"/>
          <w:rPrChange w:id="202" w:author="Michael Clifton" w:date="2018-10-11T09:56:00Z">
            <w:rPr>
              <w:noProof w:val="0"/>
            </w:rPr>
          </w:rPrChange>
        </w:rPr>
        <w:t>&lt;templateId root='</w:t>
      </w:r>
      <w:r w:rsidR="00B0035D">
        <w:rPr>
          <w:rStyle w:val="Hyperlink"/>
          <w:noProof w:val="0"/>
        </w:rPr>
        <w:fldChar w:fldCharType="begin"/>
      </w:r>
      <w:r w:rsidR="00B0035D" w:rsidRPr="000A6AA8">
        <w:rPr>
          <w:rStyle w:val="Hyperlink"/>
          <w:noProof w:val="0"/>
          <w:lang w:val="nl-NL"/>
          <w:rPrChange w:id="203" w:author="Michael Clifton" w:date="2018-10-11T09:56:00Z">
            <w:rPr>
              <w:rStyle w:val="Hyperlink"/>
              <w:noProof w:val="0"/>
            </w:rPr>
          </w:rPrChange>
        </w:rPr>
        <w:instrText xml:space="preserve"> HYPERLINK \l "_1.3.6.1.4.1.19376.1.5.3.1.1.12.3.2.htm" \o "1.3.6.1.4.1.19376.1.5.3.1.1.12.3.2" </w:instrText>
      </w:r>
      <w:r w:rsidR="00B0035D">
        <w:rPr>
          <w:rStyle w:val="Hyperlink"/>
          <w:noProof w:val="0"/>
        </w:rPr>
        <w:fldChar w:fldCharType="separate"/>
      </w:r>
      <w:r w:rsidRPr="000A6AA8">
        <w:rPr>
          <w:rStyle w:val="Hyperlink"/>
          <w:noProof w:val="0"/>
          <w:lang w:val="nl-NL"/>
          <w:rPrChange w:id="204" w:author="Michael Clifton" w:date="2018-10-11T09:56:00Z">
            <w:rPr>
              <w:rStyle w:val="Hyperlink"/>
              <w:noProof w:val="0"/>
            </w:rPr>
          </w:rPrChange>
        </w:rPr>
        <w:t>1.3.6.1.4.1.19376.1.5.3.1.1.12.3.2</w:t>
      </w:r>
      <w:r w:rsidR="00B0035D">
        <w:rPr>
          <w:rStyle w:val="Hyperlink"/>
          <w:noProof w:val="0"/>
        </w:rPr>
        <w:fldChar w:fldCharType="end"/>
      </w:r>
      <w:r w:rsidRPr="000A6AA8">
        <w:rPr>
          <w:noProof w:val="0"/>
          <w:lang w:val="nl-NL"/>
          <w:rPrChange w:id="205" w:author="Michael Clifton" w:date="2018-10-11T09:56:00Z">
            <w:rPr>
              <w:noProof w:val="0"/>
            </w:rPr>
          </w:rPrChange>
        </w:rPr>
        <w:t>'/&gt;</w:t>
      </w:r>
    </w:p>
    <w:p w14:paraId="3A699CC9" w14:textId="77777777" w:rsidR="00866BDC" w:rsidRPr="000A6AA8" w:rsidRDefault="00866BDC">
      <w:pPr>
        <w:pStyle w:val="XMLFragment"/>
        <w:rPr>
          <w:noProof w:val="0"/>
          <w:lang w:val="nl-NL"/>
          <w:rPrChange w:id="206" w:author="Michael Clifton" w:date="2018-10-11T09:56:00Z">
            <w:rPr>
              <w:noProof w:val="0"/>
            </w:rPr>
          </w:rPrChange>
        </w:rPr>
      </w:pPr>
      <w:r w:rsidRPr="000A6AA8">
        <w:rPr>
          <w:noProof w:val="0"/>
          <w:lang w:val="nl-NL"/>
          <w:rPrChange w:id="207" w:author="Michael Clifton" w:date="2018-10-11T09:56:00Z">
            <w:rPr>
              <w:noProof w:val="0"/>
            </w:rPr>
          </w:rPrChange>
        </w:rPr>
        <w:t xml:space="preserve">        :</w:t>
      </w:r>
    </w:p>
    <w:p w14:paraId="00B0A95C" w14:textId="77777777" w:rsidR="00866BDC" w:rsidRPr="000A6AA8" w:rsidRDefault="00866BDC">
      <w:pPr>
        <w:pStyle w:val="XMLFragment"/>
        <w:rPr>
          <w:noProof w:val="0"/>
          <w:lang w:val="nl-NL"/>
          <w:rPrChange w:id="208" w:author="Michael Clifton" w:date="2018-10-11T09:56:00Z">
            <w:rPr>
              <w:noProof w:val="0"/>
            </w:rPr>
          </w:rPrChange>
        </w:rPr>
      </w:pPr>
      <w:r w:rsidRPr="000A6AA8">
        <w:rPr>
          <w:noProof w:val="0"/>
          <w:lang w:val="nl-NL"/>
          <w:rPrChange w:id="209" w:author="Michael Clifton" w:date="2018-10-11T09:56:00Z">
            <w:rPr>
              <w:noProof w:val="0"/>
            </w:rPr>
          </w:rPrChange>
        </w:rPr>
        <w:t xml:space="preserve">    &lt;/entry&gt;</w:t>
      </w:r>
    </w:p>
    <w:p w14:paraId="145DD5D6" w14:textId="77777777" w:rsidR="00866BDC" w:rsidRPr="000A6AA8" w:rsidRDefault="00866BDC">
      <w:pPr>
        <w:pStyle w:val="XMLFragment"/>
        <w:rPr>
          <w:noProof w:val="0"/>
          <w:lang w:val="nl-NL"/>
          <w:rPrChange w:id="210" w:author="Michael Clifton" w:date="2018-10-11T09:56:00Z">
            <w:rPr>
              <w:noProof w:val="0"/>
            </w:rPr>
          </w:rPrChange>
        </w:rPr>
      </w:pPr>
      <w:r w:rsidRPr="000A6AA8">
        <w:rPr>
          <w:noProof w:val="0"/>
          <w:lang w:val="nl-NL"/>
          <w:rPrChange w:id="211" w:author="Michael Clifton" w:date="2018-10-11T09:56:00Z">
            <w:rPr>
              <w:noProof w:val="0"/>
            </w:rPr>
          </w:rPrChange>
        </w:rPr>
        <w:t xml:space="preserve">     </w:t>
      </w:r>
    </w:p>
    <w:p w14:paraId="6EE13B0C" w14:textId="77777777" w:rsidR="00866BDC" w:rsidRPr="001B54C3" w:rsidRDefault="00866BDC">
      <w:pPr>
        <w:pStyle w:val="XMLFragment"/>
        <w:rPr>
          <w:noProof w:val="0"/>
        </w:rPr>
      </w:pPr>
      <w:r w:rsidRPr="000A6AA8">
        <w:rPr>
          <w:noProof w:val="0"/>
          <w:lang w:val="nl-NL"/>
          <w:rPrChange w:id="212" w:author="Michael Clifton" w:date="2018-10-11T09:56:00Z">
            <w:rPr>
              <w:noProof w:val="0"/>
            </w:rPr>
          </w:rPrChange>
        </w:rPr>
        <w:t xml:space="preserve">  </w:t>
      </w:r>
      <w:r w:rsidRPr="001B54C3">
        <w:rPr>
          <w:noProof w:val="0"/>
        </w:rPr>
        <w:t>&lt;/section&gt;</w:t>
      </w:r>
    </w:p>
    <w:p w14:paraId="51A32B90" w14:textId="77777777" w:rsidR="00866BDC" w:rsidRPr="001B54C3" w:rsidRDefault="00866BDC">
      <w:pPr>
        <w:pStyle w:val="XMLFragment"/>
        <w:rPr>
          <w:noProof w:val="0"/>
        </w:rPr>
      </w:pPr>
      <w:r w:rsidRPr="001B54C3">
        <w:rPr>
          <w:noProof w:val="0"/>
        </w:rPr>
        <w:t>&lt;/component&gt;</w:t>
      </w:r>
    </w:p>
    <w:p w14:paraId="7BCB20A1" w14:textId="77777777" w:rsidR="00866BDC" w:rsidRPr="001B54C3" w:rsidRDefault="00866BDC" w:rsidP="002D1595">
      <w:pPr>
        <w:pStyle w:val="FigureTitle"/>
      </w:pPr>
      <w:r w:rsidRPr="001B54C3">
        <w:t>Figure 6.3</w:t>
      </w:r>
      <w:r w:rsidR="005C6C74" w:rsidRPr="001B54C3">
        <w:t>.3.2.24</w:t>
      </w:r>
      <w:r w:rsidR="005B6ADC" w:rsidRPr="001B54C3">
        <w:t>-1:</w:t>
      </w:r>
      <w:r w:rsidRPr="001B54C3">
        <w:t xml:space="preserve"> Specification for Braden Score Section</w:t>
      </w:r>
    </w:p>
    <w:p w14:paraId="3AAFC137" w14:textId="77777777" w:rsidR="00866BDC" w:rsidRPr="001B54C3" w:rsidRDefault="00866BDC">
      <w:pPr>
        <w:pStyle w:val="BodyText"/>
      </w:pPr>
    </w:p>
    <w:p w14:paraId="03943739" w14:textId="77777777" w:rsidR="00866BDC" w:rsidRPr="001B54C3" w:rsidRDefault="00866BDC" w:rsidP="003F4554">
      <w:pPr>
        <w:pStyle w:val="EditorInstructions"/>
      </w:pPr>
      <w:r w:rsidRPr="001B54C3">
        <w:lastRenderedPageBreak/>
        <w:t>Add Section 6.3.3.2.25</w:t>
      </w:r>
    </w:p>
    <w:p w14:paraId="681729D2" w14:textId="77777777" w:rsidR="00866BDC" w:rsidRPr="001B54C3" w:rsidRDefault="00866BDC" w:rsidP="002D1595">
      <w:pPr>
        <w:pStyle w:val="Heading5"/>
        <w:rPr>
          <w:noProof w:val="0"/>
          <w:lang w:val="en-US"/>
        </w:rPr>
      </w:pPr>
      <w:bookmarkStart w:id="213" w:name="_Toc466555239"/>
      <w:r w:rsidRPr="001B54C3">
        <w:rPr>
          <w:noProof w:val="0"/>
          <w:lang w:val="en-US"/>
        </w:rPr>
        <w:t>6.3.3.2.25 Geriatric Depression Scale Section 1.3.6.1.4.1.19376.1.5.3.1.1.12.2.4</w:t>
      </w:r>
      <w:bookmarkEnd w:id="213"/>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34EED7F4"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5BAC4C42" w14:textId="77777777" w:rsidR="00866BDC" w:rsidRPr="001B54C3" w:rsidRDefault="00866BDC">
            <w:pPr>
              <w:pStyle w:val="TableEntryHeader"/>
            </w:pPr>
            <w:r w:rsidRPr="001B54C3">
              <w:t xml:space="preserve">Template ID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7BF65A30" w14:textId="77777777" w:rsidR="00866BDC" w:rsidRPr="001B54C3" w:rsidRDefault="00866BDC">
            <w:pPr>
              <w:pStyle w:val="TableEntry"/>
            </w:pPr>
            <w:r w:rsidRPr="001B54C3">
              <w:t xml:space="preserve">1.3.6.1.4.1.19376.1.5.3.1.1.12.2.4 </w:t>
            </w:r>
          </w:p>
        </w:tc>
      </w:tr>
      <w:tr w:rsidR="00866BDC" w:rsidRPr="001B54C3" w14:paraId="3CA15810"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9DF7080" w14:textId="77777777" w:rsidR="00866BDC" w:rsidRPr="001B54C3" w:rsidRDefault="00866BDC">
            <w:pPr>
              <w:pStyle w:val="TableEntryHeader"/>
            </w:pPr>
            <w:r w:rsidRPr="001B54C3">
              <w:t xml:space="preserve">General Description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1BEBB592" w14:textId="77777777" w:rsidR="00866BDC" w:rsidRPr="001B54C3" w:rsidRDefault="00866BDC">
            <w:pPr>
              <w:pStyle w:val="TableEntry"/>
            </w:pPr>
            <w:r w:rsidRPr="001B54C3">
              <w:t xml:space="preserve">This section reports the Geriatric Depression Scale score and its related assessments in machine and human readable form. </w:t>
            </w:r>
          </w:p>
        </w:tc>
      </w:tr>
      <w:tr w:rsidR="00866BDC" w:rsidRPr="001B54C3" w14:paraId="3D4FD603" w14:textId="77777777">
        <w:tc>
          <w:tcPr>
            <w:tcW w:w="1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14BC363B" w14:textId="77777777" w:rsidR="00866BDC" w:rsidRPr="001B54C3" w:rsidRDefault="00866BDC">
            <w:pPr>
              <w:pStyle w:val="TableEntryHeader"/>
            </w:pPr>
            <w:r w:rsidRPr="001B54C3">
              <w:t xml:space="preserve">LOINC Code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137935CD" w14:textId="77777777" w:rsidR="00866BDC" w:rsidRPr="001B54C3" w:rsidRDefault="00866BDC">
            <w:pPr>
              <w:pStyle w:val="TableEntryHeader"/>
            </w:pPr>
            <w:r w:rsidRPr="001B54C3">
              <w:t xml:space="preserve">Opt </w:t>
            </w:r>
          </w:p>
        </w:tc>
        <w:tc>
          <w:tcPr>
            <w:tcW w:w="3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2C11AE13" w14:textId="77777777" w:rsidR="00866BDC" w:rsidRPr="001B54C3" w:rsidRDefault="00866BDC">
            <w:pPr>
              <w:pStyle w:val="TableEntryHeader"/>
            </w:pPr>
            <w:r w:rsidRPr="001B54C3">
              <w:t xml:space="preserve">Description </w:t>
            </w:r>
          </w:p>
        </w:tc>
      </w:tr>
      <w:tr w:rsidR="00866BDC" w:rsidRPr="001B54C3" w14:paraId="22E37191"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3AD1F307" w14:textId="77777777" w:rsidR="00866BDC" w:rsidRPr="001B54C3" w:rsidRDefault="00866BDC">
            <w:pPr>
              <w:pStyle w:val="TableEntry"/>
            </w:pPr>
            <w:r w:rsidRPr="001B54C3">
              <w:t xml:space="preserve">48542-5 </w:t>
            </w:r>
          </w:p>
        </w:tc>
        <w:tc>
          <w:tcPr>
            <w:tcW w:w="0" w:type="auto"/>
            <w:tcBorders>
              <w:top w:val="single" w:sz="4" w:space="0" w:color="000000"/>
              <w:left w:val="single" w:sz="4" w:space="0" w:color="000000"/>
              <w:bottom w:val="single" w:sz="4" w:space="0" w:color="000000"/>
              <w:right w:val="single" w:sz="4" w:space="0" w:color="000000"/>
            </w:tcBorders>
            <w:vAlign w:val="center"/>
          </w:tcPr>
          <w:p w14:paraId="23652764" w14:textId="77777777" w:rsidR="00866BDC" w:rsidRPr="001B54C3" w:rsidRDefault="00866BDC">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7AA4E49E" w14:textId="77777777" w:rsidR="00866BDC" w:rsidRPr="001B54C3" w:rsidRDefault="00866BDC">
            <w:pPr>
              <w:pStyle w:val="TableEntry"/>
            </w:pPr>
            <w:r w:rsidRPr="001B54C3">
              <w:t xml:space="preserve">Geriatric Depression Scale (GDS) Panel </w:t>
            </w:r>
          </w:p>
        </w:tc>
      </w:tr>
      <w:tr w:rsidR="00866BDC" w:rsidRPr="001B54C3" w14:paraId="0E4E5AAA" w14:textId="77777777">
        <w:tc>
          <w:tcPr>
            <w:tcW w:w="1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0A889E5F" w14:textId="77777777" w:rsidR="00866BDC" w:rsidRPr="001B54C3" w:rsidRDefault="00866BDC">
            <w:pPr>
              <w:pStyle w:val="TableEntryHeader"/>
            </w:pPr>
            <w:r w:rsidRPr="001B54C3">
              <w:t xml:space="preserve">Entries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36305C0F" w14:textId="77777777" w:rsidR="00866BDC" w:rsidRPr="001B54C3" w:rsidRDefault="00866BDC">
            <w:pPr>
              <w:pStyle w:val="TableEntryHeader"/>
            </w:pPr>
            <w:r w:rsidRPr="001B54C3">
              <w:t xml:space="preserve">Opt </w:t>
            </w:r>
          </w:p>
        </w:tc>
        <w:tc>
          <w:tcPr>
            <w:tcW w:w="3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848721A" w14:textId="77777777" w:rsidR="00866BDC" w:rsidRPr="001B54C3" w:rsidRDefault="00866BDC">
            <w:pPr>
              <w:pStyle w:val="TableEntryHeader"/>
            </w:pPr>
            <w:r w:rsidRPr="001B54C3">
              <w:t xml:space="preserve">Description </w:t>
            </w:r>
          </w:p>
        </w:tc>
      </w:tr>
      <w:tr w:rsidR="00866BDC" w:rsidRPr="001B54C3" w14:paraId="7D092A9B"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6EF8F21D" w14:textId="77777777" w:rsidR="00866BDC" w:rsidRPr="001B54C3" w:rsidRDefault="00866BDC">
            <w:pPr>
              <w:pStyle w:val="TableEntry"/>
            </w:pPr>
            <w:r w:rsidRPr="001B54C3">
              <w:t xml:space="preserve">1.3.6.1.4.1.19376.1.5.3.1.1.12.3.4 </w:t>
            </w:r>
          </w:p>
        </w:tc>
        <w:tc>
          <w:tcPr>
            <w:tcW w:w="0" w:type="auto"/>
            <w:tcBorders>
              <w:top w:val="single" w:sz="4" w:space="0" w:color="000000"/>
              <w:left w:val="single" w:sz="4" w:space="0" w:color="000000"/>
              <w:bottom w:val="single" w:sz="4" w:space="0" w:color="000000"/>
              <w:right w:val="single" w:sz="4" w:space="0" w:color="000000"/>
            </w:tcBorders>
            <w:vAlign w:val="center"/>
          </w:tcPr>
          <w:p w14:paraId="5F6D31E1" w14:textId="77777777" w:rsidR="00866BDC" w:rsidRPr="001B54C3" w:rsidRDefault="00866BDC">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7B1F5B94" w14:textId="77777777" w:rsidR="00866BDC" w:rsidRPr="001B54C3" w:rsidRDefault="00B64CE6">
            <w:pPr>
              <w:pStyle w:val="TableEntry"/>
            </w:pPr>
            <w:hyperlink w:anchor="_1.3.6.1.4.1.19376.1.5.3.1.1.12.3.4.htm" w:tooltip="1.3.6.1.4.1.19376.1.5.3.1.1.12.3.4" w:history="1">
              <w:r w:rsidR="00866BDC" w:rsidRPr="001B54C3">
                <w:rPr>
                  <w:rStyle w:val="Hyperlink"/>
                </w:rPr>
                <w:t>Geriatric Depression Score Observation</w:t>
              </w:r>
            </w:hyperlink>
            <w:r w:rsidR="00866BDC" w:rsidRPr="001B54C3">
              <w:t xml:space="preserve"> </w:t>
            </w:r>
          </w:p>
        </w:tc>
      </w:tr>
    </w:tbl>
    <w:p w14:paraId="63B48799" w14:textId="77777777" w:rsidR="00866BDC" w:rsidRPr="001B54C3" w:rsidRDefault="00866BDC" w:rsidP="00697485">
      <w:pPr>
        <w:pStyle w:val="BodyText"/>
      </w:pPr>
    </w:p>
    <w:p w14:paraId="1FC2EC33" w14:textId="77777777" w:rsidR="00866BDC" w:rsidRPr="001B54C3" w:rsidRDefault="00866BDC">
      <w:pPr>
        <w:pStyle w:val="XMLFragment"/>
        <w:rPr>
          <w:noProof w:val="0"/>
        </w:rPr>
      </w:pPr>
      <w:r w:rsidRPr="001B54C3">
        <w:rPr>
          <w:noProof w:val="0"/>
        </w:rPr>
        <w:t>&lt;component&gt;</w:t>
      </w:r>
    </w:p>
    <w:p w14:paraId="13EC1E6C" w14:textId="77777777" w:rsidR="00866BDC" w:rsidRPr="001B54C3" w:rsidRDefault="00866BDC">
      <w:pPr>
        <w:pStyle w:val="XMLFragment"/>
        <w:rPr>
          <w:noProof w:val="0"/>
        </w:rPr>
      </w:pPr>
      <w:r w:rsidRPr="001B54C3">
        <w:rPr>
          <w:noProof w:val="0"/>
        </w:rPr>
        <w:t xml:space="preserve">  &lt;section&gt;</w:t>
      </w:r>
    </w:p>
    <w:p w14:paraId="6457CA0F" w14:textId="77777777" w:rsidR="00866BDC" w:rsidRPr="001B54C3" w:rsidRDefault="00866BDC">
      <w:pPr>
        <w:pStyle w:val="XMLFragment"/>
        <w:rPr>
          <w:noProof w:val="0"/>
        </w:rPr>
      </w:pPr>
      <w:r w:rsidRPr="001B54C3">
        <w:rPr>
          <w:noProof w:val="0"/>
        </w:rPr>
        <w:t xml:space="preserve">    &lt;templateId root='1.3.6.1.4.1.19376.1.5.3.1.1.12.2.4'/&gt;</w:t>
      </w:r>
    </w:p>
    <w:p w14:paraId="16EF7D77" w14:textId="77777777" w:rsidR="00866BDC" w:rsidRPr="001B54C3" w:rsidRDefault="00866BDC">
      <w:pPr>
        <w:pStyle w:val="XMLFragment"/>
        <w:rPr>
          <w:noProof w:val="0"/>
        </w:rPr>
      </w:pPr>
      <w:r w:rsidRPr="001B54C3">
        <w:rPr>
          <w:noProof w:val="0"/>
        </w:rPr>
        <w:t xml:space="preserve">    &lt;id root=' ' extension=' '/&gt;</w:t>
      </w:r>
    </w:p>
    <w:p w14:paraId="7CACF3CD" w14:textId="77777777" w:rsidR="00866BDC" w:rsidRPr="001B54C3" w:rsidRDefault="00866BDC">
      <w:pPr>
        <w:pStyle w:val="XMLFragment"/>
        <w:rPr>
          <w:noProof w:val="0"/>
        </w:rPr>
      </w:pPr>
      <w:r w:rsidRPr="001B54C3">
        <w:rPr>
          <w:noProof w:val="0"/>
        </w:rPr>
        <w:t xml:space="preserve">    &lt;code code='48542-5' displayName='Geriatric Depression Scale (GDS) Panel'</w:t>
      </w:r>
    </w:p>
    <w:p w14:paraId="1211FACF" w14:textId="77777777" w:rsidR="00866BDC" w:rsidRPr="001B54C3" w:rsidRDefault="00866BDC">
      <w:pPr>
        <w:pStyle w:val="XMLFragment"/>
        <w:rPr>
          <w:noProof w:val="0"/>
        </w:rPr>
      </w:pPr>
      <w:r w:rsidRPr="001B54C3">
        <w:rPr>
          <w:noProof w:val="0"/>
        </w:rPr>
        <w:t xml:space="preserve">      codeSystem='2.16.840.1.113883.6.1' codeSystemName='LOINC'/&gt;</w:t>
      </w:r>
    </w:p>
    <w:p w14:paraId="56CF8A13" w14:textId="77777777" w:rsidR="00866BDC" w:rsidRPr="001B54C3" w:rsidRDefault="00866BDC">
      <w:pPr>
        <w:pStyle w:val="XMLFragment"/>
        <w:rPr>
          <w:noProof w:val="0"/>
        </w:rPr>
      </w:pPr>
      <w:r w:rsidRPr="001B54C3">
        <w:rPr>
          <w:noProof w:val="0"/>
        </w:rPr>
        <w:t xml:space="preserve">    &lt;text&gt;</w:t>
      </w:r>
    </w:p>
    <w:p w14:paraId="72F0E18D"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1E09D895" w14:textId="77777777" w:rsidR="00866BDC" w:rsidRPr="001B54C3" w:rsidRDefault="00866BDC">
      <w:pPr>
        <w:pStyle w:val="XMLFragment"/>
        <w:rPr>
          <w:noProof w:val="0"/>
        </w:rPr>
      </w:pPr>
      <w:r w:rsidRPr="001B54C3">
        <w:rPr>
          <w:noProof w:val="0"/>
        </w:rPr>
        <w:t xml:space="preserve">    &lt;/text&gt;  </w:t>
      </w:r>
    </w:p>
    <w:p w14:paraId="7AC6976E" w14:textId="77777777" w:rsidR="00866BDC" w:rsidRPr="001B54C3" w:rsidRDefault="00866BDC">
      <w:pPr>
        <w:pStyle w:val="XMLFragment"/>
        <w:rPr>
          <w:noProof w:val="0"/>
        </w:rPr>
      </w:pPr>
      <w:r w:rsidRPr="001B54C3">
        <w:rPr>
          <w:noProof w:val="0"/>
        </w:rPr>
        <w:t xml:space="preserve">    &lt;entry&gt;</w:t>
      </w:r>
    </w:p>
    <w:p w14:paraId="2FAC45DB" w14:textId="77777777" w:rsidR="00866BDC" w:rsidRPr="001B54C3" w:rsidRDefault="00866BDC">
      <w:pPr>
        <w:pStyle w:val="XMLFragment"/>
        <w:rPr>
          <w:noProof w:val="0"/>
        </w:rPr>
      </w:pPr>
      <w:r w:rsidRPr="001B54C3">
        <w:rPr>
          <w:noProof w:val="0"/>
        </w:rPr>
        <w:t xml:space="preserve">        :</w:t>
      </w:r>
    </w:p>
    <w:p w14:paraId="7F00B5CD" w14:textId="77777777" w:rsidR="00866BDC" w:rsidRPr="001B54C3" w:rsidRDefault="00866BDC">
      <w:pPr>
        <w:pStyle w:val="XMLFragment"/>
        <w:rPr>
          <w:noProof w:val="0"/>
        </w:rPr>
      </w:pPr>
      <w:r w:rsidRPr="001B54C3">
        <w:rPr>
          <w:noProof w:val="0"/>
        </w:rPr>
        <w:t xml:space="preserve">      &lt;!-- Required Geriatric Depression Score Observation element --&gt;</w:t>
      </w:r>
    </w:p>
    <w:p w14:paraId="594B721B" w14:textId="77777777" w:rsidR="00866BDC" w:rsidRPr="000A6AA8" w:rsidRDefault="00866BDC">
      <w:pPr>
        <w:pStyle w:val="XMLFragment"/>
        <w:rPr>
          <w:noProof w:val="0"/>
          <w:lang w:val="nl-NL"/>
          <w:rPrChange w:id="214" w:author="Michael Clifton" w:date="2018-10-11T09:56:00Z">
            <w:rPr>
              <w:noProof w:val="0"/>
            </w:rPr>
          </w:rPrChange>
        </w:rPr>
      </w:pPr>
      <w:r w:rsidRPr="001B54C3">
        <w:rPr>
          <w:noProof w:val="0"/>
        </w:rPr>
        <w:t xml:space="preserve">        </w:t>
      </w:r>
      <w:r w:rsidRPr="000A6AA8">
        <w:rPr>
          <w:noProof w:val="0"/>
          <w:lang w:val="nl-NL"/>
          <w:rPrChange w:id="215" w:author="Michael Clifton" w:date="2018-10-11T09:56:00Z">
            <w:rPr>
              <w:noProof w:val="0"/>
            </w:rPr>
          </w:rPrChange>
        </w:rPr>
        <w:t>&lt;templateId root='</w:t>
      </w:r>
      <w:r w:rsidR="00B0035D">
        <w:rPr>
          <w:rStyle w:val="Hyperlink"/>
          <w:noProof w:val="0"/>
        </w:rPr>
        <w:fldChar w:fldCharType="begin"/>
      </w:r>
      <w:r w:rsidR="00B0035D" w:rsidRPr="000A6AA8">
        <w:rPr>
          <w:rStyle w:val="Hyperlink"/>
          <w:noProof w:val="0"/>
          <w:lang w:val="nl-NL"/>
          <w:rPrChange w:id="216" w:author="Michael Clifton" w:date="2018-10-11T09:56:00Z">
            <w:rPr>
              <w:rStyle w:val="Hyperlink"/>
              <w:noProof w:val="0"/>
            </w:rPr>
          </w:rPrChange>
        </w:rPr>
        <w:instrText xml:space="preserve"> HYPERLINK \l "_1.3.6.1.4.1.19376.1.5.3.1.1.12.3.4.htm" \o "1.3.6.1.4.1.19376.1.5.3.1.1.12.3.4" </w:instrText>
      </w:r>
      <w:r w:rsidR="00B0035D">
        <w:rPr>
          <w:rStyle w:val="Hyperlink"/>
          <w:noProof w:val="0"/>
        </w:rPr>
        <w:fldChar w:fldCharType="separate"/>
      </w:r>
      <w:r w:rsidRPr="000A6AA8">
        <w:rPr>
          <w:rStyle w:val="Hyperlink"/>
          <w:noProof w:val="0"/>
          <w:lang w:val="nl-NL"/>
          <w:rPrChange w:id="217" w:author="Michael Clifton" w:date="2018-10-11T09:56:00Z">
            <w:rPr>
              <w:rStyle w:val="Hyperlink"/>
              <w:noProof w:val="0"/>
            </w:rPr>
          </w:rPrChange>
        </w:rPr>
        <w:t>1.3.6.1.4.1.19376.1.5.3.1.1.12.3.4</w:t>
      </w:r>
      <w:r w:rsidR="00B0035D">
        <w:rPr>
          <w:rStyle w:val="Hyperlink"/>
          <w:noProof w:val="0"/>
        </w:rPr>
        <w:fldChar w:fldCharType="end"/>
      </w:r>
      <w:r w:rsidRPr="000A6AA8">
        <w:rPr>
          <w:noProof w:val="0"/>
          <w:lang w:val="nl-NL"/>
          <w:rPrChange w:id="218" w:author="Michael Clifton" w:date="2018-10-11T09:56:00Z">
            <w:rPr>
              <w:noProof w:val="0"/>
            </w:rPr>
          </w:rPrChange>
        </w:rPr>
        <w:t>'/&gt;</w:t>
      </w:r>
    </w:p>
    <w:p w14:paraId="3E6560BB" w14:textId="77777777" w:rsidR="00866BDC" w:rsidRPr="000A6AA8" w:rsidRDefault="00866BDC">
      <w:pPr>
        <w:pStyle w:val="XMLFragment"/>
        <w:rPr>
          <w:noProof w:val="0"/>
          <w:lang w:val="nl-NL"/>
          <w:rPrChange w:id="219" w:author="Michael Clifton" w:date="2018-10-11T09:56:00Z">
            <w:rPr>
              <w:noProof w:val="0"/>
            </w:rPr>
          </w:rPrChange>
        </w:rPr>
      </w:pPr>
      <w:r w:rsidRPr="000A6AA8">
        <w:rPr>
          <w:noProof w:val="0"/>
          <w:lang w:val="nl-NL"/>
          <w:rPrChange w:id="220" w:author="Michael Clifton" w:date="2018-10-11T09:56:00Z">
            <w:rPr>
              <w:noProof w:val="0"/>
            </w:rPr>
          </w:rPrChange>
        </w:rPr>
        <w:t xml:space="preserve">        :</w:t>
      </w:r>
    </w:p>
    <w:p w14:paraId="523CC77D" w14:textId="77777777" w:rsidR="00866BDC" w:rsidRPr="000A6AA8" w:rsidRDefault="00866BDC">
      <w:pPr>
        <w:pStyle w:val="XMLFragment"/>
        <w:rPr>
          <w:noProof w:val="0"/>
          <w:lang w:val="nl-NL"/>
          <w:rPrChange w:id="221" w:author="Michael Clifton" w:date="2018-10-11T09:56:00Z">
            <w:rPr>
              <w:noProof w:val="0"/>
            </w:rPr>
          </w:rPrChange>
        </w:rPr>
      </w:pPr>
      <w:r w:rsidRPr="000A6AA8">
        <w:rPr>
          <w:noProof w:val="0"/>
          <w:lang w:val="nl-NL"/>
          <w:rPrChange w:id="222" w:author="Michael Clifton" w:date="2018-10-11T09:56:00Z">
            <w:rPr>
              <w:noProof w:val="0"/>
            </w:rPr>
          </w:rPrChange>
        </w:rPr>
        <w:t xml:space="preserve">    &lt;/entry&gt;</w:t>
      </w:r>
    </w:p>
    <w:p w14:paraId="00BDF349" w14:textId="77777777" w:rsidR="00866BDC" w:rsidRPr="000A6AA8" w:rsidRDefault="00866BDC">
      <w:pPr>
        <w:pStyle w:val="XMLFragment"/>
        <w:rPr>
          <w:noProof w:val="0"/>
          <w:lang w:val="nl-NL"/>
          <w:rPrChange w:id="223" w:author="Michael Clifton" w:date="2018-10-11T09:56:00Z">
            <w:rPr>
              <w:noProof w:val="0"/>
            </w:rPr>
          </w:rPrChange>
        </w:rPr>
      </w:pPr>
      <w:r w:rsidRPr="000A6AA8">
        <w:rPr>
          <w:noProof w:val="0"/>
          <w:lang w:val="nl-NL"/>
          <w:rPrChange w:id="224" w:author="Michael Clifton" w:date="2018-10-11T09:56:00Z">
            <w:rPr>
              <w:noProof w:val="0"/>
            </w:rPr>
          </w:rPrChange>
        </w:rPr>
        <w:t xml:space="preserve">     </w:t>
      </w:r>
    </w:p>
    <w:p w14:paraId="122AE814" w14:textId="77777777" w:rsidR="00866BDC" w:rsidRPr="001B54C3" w:rsidRDefault="00866BDC">
      <w:pPr>
        <w:pStyle w:val="XMLFragment"/>
        <w:rPr>
          <w:noProof w:val="0"/>
        </w:rPr>
      </w:pPr>
      <w:r w:rsidRPr="000A6AA8">
        <w:rPr>
          <w:noProof w:val="0"/>
          <w:lang w:val="nl-NL"/>
          <w:rPrChange w:id="225" w:author="Michael Clifton" w:date="2018-10-11T09:56:00Z">
            <w:rPr>
              <w:noProof w:val="0"/>
            </w:rPr>
          </w:rPrChange>
        </w:rPr>
        <w:t xml:space="preserve">  </w:t>
      </w:r>
      <w:r w:rsidRPr="001B54C3">
        <w:rPr>
          <w:noProof w:val="0"/>
        </w:rPr>
        <w:t>&lt;/section&gt;</w:t>
      </w:r>
    </w:p>
    <w:p w14:paraId="1315EF5B" w14:textId="77777777" w:rsidR="00866BDC" w:rsidRPr="001B54C3" w:rsidRDefault="00866BDC">
      <w:pPr>
        <w:pStyle w:val="XMLFragment"/>
        <w:rPr>
          <w:noProof w:val="0"/>
        </w:rPr>
      </w:pPr>
      <w:r w:rsidRPr="001B54C3">
        <w:rPr>
          <w:noProof w:val="0"/>
        </w:rPr>
        <w:t>&lt;/component&gt;</w:t>
      </w:r>
    </w:p>
    <w:p w14:paraId="4B8C3BDB" w14:textId="77777777" w:rsidR="00866BDC" w:rsidRPr="001B54C3" w:rsidRDefault="00866BDC">
      <w:pPr>
        <w:pStyle w:val="FigureTitle"/>
      </w:pPr>
      <w:r w:rsidRPr="001B54C3">
        <w:t>Figure 6.3</w:t>
      </w:r>
      <w:r w:rsidR="005C6C74" w:rsidRPr="001B54C3">
        <w:t>.3.2.25</w:t>
      </w:r>
      <w:r w:rsidR="005B6ADC" w:rsidRPr="001B54C3">
        <w:t>-1:</w:t>
      </w:r>
      <w:r w:rsidRPr="001B54C3">
        <w:t xml:space="preserve"> Specification for Geriatric Depression Scale Section</w:t>
      </w:r>
    </w:p>
    <w:p w14:paraId="5DE10ED2" w14:textId="77777777" w:rsidR="00866BDC" w:rsidRPr="001B54C3" w:rsidRDefault="00866BDC">
      <w:pPr>
        <w:pStyle w:val="BodyText"/>
      </w:pPr>
    </w:p>
    <w:p w14:paraId="1E0270BF" w14:textId="77777777" w:rsidR="00866BDC" w:rsidRPr="001B54C3" w:rsidRDefault="00866BDC" w:rsidP="003F4554">
      <w:pPr>
        <w:pStyle w:val="EditorInstructions"/>
      </w:pPr>
      <w:r w:rsidRPr="001B54C3">
        <w:t>Add Section 6.3.3.2.26</w:t>
      </w:r>
    </w:p>
    <w:p w14:paraId="5EAC1CC9" w14:textId="77777777" w:rsidR="00866BDC" w:rsidRPr="001B54C3" w:rsidRDefault="00866BDC" w:rsidP="002D1595">
      <w:pPr>
        <w:pStyle w:val="Heading5"/>
        <w:rPr>
          <w:noProof w:val="0"/>
          <w:lang w:val="en-US"/>
        </w:rPr>
      </w:pPr>
      <w:bookmarkStart w:id="226" w:name="_Toc466555240"/>
      <w:r w:rsidRPr="001B54C3">
        <w:rPr>
          <w:noProof w:val="0"/>
          <w:lang w:val="en-US"/>
        </w:rPr>
        <w:t>6.3.3.2.26 Physical Function Section 1.3.6.1.4.1.19376.1.5.3.1.1.12.2.5</w:t>
      </w:r>
      <w:bookmarkEnd w:id="226"/>
    </w:p>
    <w:p w14:paraId="0BD93D37" w14:textId="77777777" w:rsidR="00124C91" w:rsidRPr="001B54C3" w:rsidRDefault="00124C91" w:rsidP="005E3D90">
      <w:pPr>
        <w:pStyle w:val="BodyText"/>
        <w:rPr>
          <w:lang w:eastAsia="x-none"/>
        </w:rPr>
      </w:pPr>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124C91" w:rsidRPr="001B54C3" w14:paraId="176CA5CD" w14:textId="77777777" w:rsidTr="00DE269F">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280E1391" w14:textId="77777777" w:rsidR="00124C91" w:rsidRPr="001B54C3" w:rsidRDefault="00124C91" w:rsidP="00DE269F">
            <w:pPr>
              <w:pStyle w:val="TableEntryHeader"/>
            </w:pPr>
            <w:r w:rsidRPr="001B54C3">
              <w:t xml:space="preserve">Template ID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3F115813" w14:textId="77777777" w:rsidR="00124C91" w:rsidRPr="001B54C3" w:rsidRDefault="00124C91" w:rsidP="00DE269F">
            <w:pPr>
              <w:pStyle w:val="TableEntry"/>
            </w:pPr>
            <w:r w:rsidRPr="001B54C3">
              <w:t xml:space="preserve">1.3.6.1.4.1.19376.1.5.3.1.1.12.2.5 </w:t>
            </w:r>
          </w:p>
        </w:tc>
      </w:tr>
      <w:tr w:rsidR="00124C91" w:rsidRPr="001B54C3" w14:paraId="799E53ED" w14:textId="77777777" w:rsidTr="00DE269F">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3E21553B" w14:textId="77777777" w:rsidR="00124C91" w:rsidRPr="001B54C3" w:rsidRDefault="00124C91" w:rsidP="00DE269F">
            <w:pPr>
              <w:pStyle w:val="TableEntryHeader"/>
            </w:pPr>
            <w:r w:rsidRPr="001B54C3">
              <w:t xml:space="preserve">General Description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1FCF9546" w14:textId="77777777" w:rsidR="00124C91" w:rsidRPr="001B54C3" w:rsidRDefault="00124C91" w:rsidP="00DE269F">
            <w:pPr>
              <w:pStyle w:val="TableEntry"/>
            </w:pPr>
            <w:r w:rsidRPr="001B54C3">
              <w:t xml:space="preserve">This section reports scores from section G of the Minimum Data Set. </w:t>
            </w:r>
          </w:p>
        </w:tc>
      </w:tr>
      <w:tr w:rsidR="00124C91" w:rsidRPr="001B54C3" w14:paraId="2FC6A5F5" w14:textId="77777777" w:rsidTr="00DE269F">
        <w:tc>
          <w:tcPr>
            <w:tcW w:w="1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A069F76" w14:textId="77777777" w:rsidR="00124C91" w:rsidRPr="001B54C3" w:rsidRDefault="00124C91" w:rsidP="00DE269F">
            <w:pPr>
              <w:pStyle w:val="TableEntryHeader"/>
            </w:pPr>
            <w:r w:rsidRPr="001B54C3">
              <w:t xml:space="preserve">LOINC Code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B204F26" w14:textId="77777777" w:rsidR="00124C91" w:rsidRPr="001B54C3" w:rsidRDefault="00124C91" w:rsidP="00DE269F">
            <w:pPr>
              <w:pStyle w:val="TableEntryHeader"/>
            </w:pPr>
            <w:r w:rsidRPr="001B54C3">
              <w:t xml:space="preserve">Opt </w:t>
            </w:r>
          </w:p>
        </w:tc>
        <w:tc>
          <w:tcPr>
            <w:tcW w:w="3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21896A7B" w14:textId="77777777" w:rsidR="00124C91" w:rsidRPr="001B54C3" w:rsidRDefault="00124C91" w:rsidP="00DE269F">
            <w:pPr>
              <w:pStyle w:val="TableEntryHeader"/>
            </w:pPr>
            <w:r w:rsidRPr="001B54C3">
              <w:t xml:space="preserve">Description </w:t>
            </w:r>
          </w:p>
        </w:tc>
      </w:tr>
      <w:tr w:rsidR="00124C91" w:rsidRPr="001B54C3" w14:paraId="1E43E3E6" w14:textId="77777777" w:rsidTr="00DE269F">
        <w:tc>
          <w:tcPr>
            <w:tcW w:w="0" w:type="auto"/>
            <w:tcBorders>
              <w:top w:val="single" w:sz="4" w:space="0" w:color="000000"/>
              <w:left w:val="single" w:sz="4" w:space="0" w:color="000000"/>
              <w:bottom w:val="single" w:sz="4" w:space="0" w:color="000000"/>
              <w:right w:val="single" w:sz="4" w:space="0" w:color="000000"/>
            </w:tcBorders>
            <w:vAlign w:val="center"/>
          </w:tcPr>
          <w:p w14:paraId="72D98776" w14:textId="77777777" w:rsidR="00124C91" w:rsidRPr="001B54C3" w:rsidRDefault="00124C91" w:rsidP="00DE269F">
            <w:pPr>
              <w:pStyle w:val="TableEntry"/>
            </w:pPr>
            <w:r w:rsidRPr="001B54C3">
              <w:t xml:space="preserve">46006-3 </w:t>
            </w:r>
          </w:p>
        </w:tc>
        <w:tc>
          <w:tcPr>
            <w:tcW w:w="0" w:type="auto"/>
            <w:tcBorders>
              <w:top w:val="single" w:sz="4" w:space="0" w:color="000000"/>
              <w:left w:val="single" w:sz="4" w:space="0" w:color="000000"/>
              <w:bottom w:val="single" w:sz="4" w:space="0" w:color="000000"/>
              <w:right w:val="single" w:sz="4" w:space="0" w:color="000000"/>
            </w:tcBorders>
            <w:vAlign w:val="center"/>
          </w:tcPr>
          <w:p w14:paraId="1E2EA372" w14:textId="77777777" w:rsidR="00124C91" w:rsidRPr="001B54C3" w:rsidRDefault="00124C91" w:rsidP="00DE269F">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7E40FD57" w14:textId="77777777" w:rsidR="00124C91" w:rsidRPr="001B54C3" w:rsidRDefault="00124C91" w:rsidP="00DE269F">
            <w:pPr>
              <w:pStyle w:val="TableEntry"/>
            </w:pPr>
            <w:r w:rsidRPr="001B54C3">
              <w:t xml:space="preserve">Physical functioning and structural problems </w:t>
            </w:r>
          </w:p>
        </w:tc>
      </w:tr>
      <w:tr w:rsidR="00124C91" w:rsidRPr="001B54C3" w14:paraId="2ED76844" w14:textId="77777777" w:rsidTr="00DE269F">
        <w:tc>
          <w:tcPr>
            <w:tcW w:w="1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2D8ABA9C" w14:textId="77777777" w:rsidR="00124C91" w:rsidRPr="001B54C3" w:rsidRDefault="00124C91" w:rsidP="00DE269F">
            <w:pPr>
              <w:pStyle w:val="TableEntryHeader"/>
            </w:pPr>
            <w:r w:rsidRPr="001B54C3">
              <w:t xml:space="preserve">Entries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3E25B429" w14:textId="77777777" w:rsidR="00124C91" w:rsidRPr="001B54C3" w:rsidRDefault="00124C91" w:rsidP="00DE269F">
            <w:pPr>
              <w:pStyle w:val="TableEntryHeader"/>
            </w:pPr>
            <w:r w:rsidRPr="001B54C3">
              <w:t xml:space="preserve">Opt </w:t>
            </w:r>
          </w:p>
        </w:tc>
        <w:tc>
          <w:tcPr>
            <w:tcW w:w="3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77D594B" w14:textId="77777777" w:rsidR="00124C91" w:rsidRPr="001B54C3" w:rsidRDefault="00124C91" w:rsidP="00DE269F">
            <w:pPr>
              <w:pStyle w:val="TableEntryHeader"/>
            </w:pPr>
            <w:r w:rsidRPr="001B54C3">
              <w:t xml:space="preserve">Description </w:t>
            </w:r>
          </w:p>
        </w:tc>
      </w:tr>
      <w:tr w:rsidR="00124C91" w:rsidRPr="001B54C3" w14:paraId="56657ED7" w14:textId="77777777" w:rsidTr="00DE269F">
        <w:tc>
          <w:tcPr>
            <w:tcW w:w="0" w:type="auto"/>
            <w:tcBorders>
              <w:top w:val="single" w:sz="4" w:space="0" w:color="000000"/>
              <w:left w:val="single" w:sz="4" w:space="0" w:color="000000"/>
              <w:bottom w:val="single" w:sz="4" w:space="0" w:color="000000"/>
              <w:right w:val="single" w:sz="4" w:space="0" w:color="000000"/>
            </w:tcBorders>
            <w:vAlign w:val="center"/>
          </w:tcPr>
          <w:p w14:paraId="18C7C043" w14:textId="77777777" w:rsidR="00124C91" w:rsidRPr="001B54C3" w:rsidRDefault="00124C91" w:rsidP="00DE269F">
            <w:pPr>
              <w:pStyle w:val="TableEntry"/>
            </w:pPr>
            <w:r w:rsidRPr="001B54C3">
              <w:t xml:space="preserve">1.3.6.1.4.1.19376.1.5.3.1.1.12.3.7 </w:t>
            </w:r>
          </w:p>
        </w:tc>
        <w:tc>
          <w:tcPr>
            <w:tcW w:w="0" w:type="auto"/>
            <w:tcBorders>
              <w:top w:val="single" w:sz="4" w:space="0" w:color="000000"/>
              <w:left w:val="single" w:sz="4" w:space="0" w:color="000000"/>
              <w:bottom w:val="single" w:sz="4" w:space="0" w:color="000000"/>
              <w:right w:val="single" w:sz="4" w:space="0" w:color="000000"/>
            </w:tcBorders>
            <w:vAlign w:val="center"/>
          </w:tcPr>
          <w:p w14:paraId="42278FB9" w14:textId="77777777" w:rsidR="00124C91" w:rsidRPr="001B54C3" w:rsidRDefault="00124C91" w:rsidP="00DE269F">
            <w:pPr>
              <w:pStyle w:val="TableEntry"/>
            </w:pPr>
            <w:r w:rsidRPr="001B54C3">
              <w:t xml:space="preserve">O </w:t>
            </w:r>
          </w:p>
        </w:tc>
        <w:tc>
          <w:tcPr>
            <w:tcW w:w="0" w:type="auto"/>
            <w:tcBorders>
              <w:top w:val="single" w:sz="4" w:space="0" w:color="000000"/>
              <w:left w:val="single" w:sz="4" w:space="0" w:color="000000"/>
              <w:bottom w:val="single" w:sz="4" w:space="0" w:color="000000"/>
              <w:right w:val="single" w:sz="4" w:space="0" w:color="000000"/>
            </w:tcBorders>
            <w:vAlign w:val="center"/>
          </w:tcPr>
          <w:p w14:paraId="02C18DB1" w14:textId="77777777" w:rsidR="00124C91" w:rsidRPr="001B54C3" w:rsidRDefault="00B64CE6" w:rsidP="00DE269F">
            <w:pPr>
              <w:pStyle w:val="TableEntry"/>
            </w:pPr>
            <w:hyperlink w:anchor="_1.3.6.1.4.1.19376.1.5.3.1.1.12.3.7.htm" w:tooltip="1.3.6.1.4.1.19376.1.5.3.1.1.12.3.7" w:history="1">
              <w:r w:rsidR="00124C91" w:rsidRPr="001B54C3">
                <w:rPr>
                  <w:rStyle w:val="Hyperlink"/>
                </w:rPr>
                <w:t>Survey Panel</w:t>
              </w:r>
            </w:hyperlink>
            <w:r w:rsidR="00124C91" w:rsidRPr="001B54C3">
              <w:br/>
              <w:t xml:space="preserve">At least one Survey Panel or Survey Observation shall be present. </w:t>
            </w:r>
          </w:p>
        </w:tc>
      </w:tr>
      <w:tr w:rsidR="00124C91" w:rsidRPr="001B54C3" w14:paraId="484D8301" w14:textId="77777777" w:rsidTr="00DE269F">
        <w:tc>
          <w:tcPr>
            <w:tcW w:w="0" w:type="auto"/>
            <w:tcBorders>
              <w:top w:val="single" w:sz="4" w:space="0" w:color="000000"/>
              <w:left w:val="single" w:sz="4" w:space="0" w:color="000000"/>
              <w:bottom w:val="single" w:sz="4" w:space="0" w:color="000000"/>
              <w:right w:val="single" w:sz="4" w:space="0" w:color="000000"/>
            </w:tcBorders>
            <w:vAlign w:val="center"/>
          </w:tcPr>
          <w:p w14:paraId="0EBFD926" w14:textId="77777777" w:rsidR="00124C91" w:rsidRPr="001B54C3" w:rsidRDefault="00124C91" w:rsidP="00DE269F">
            <w:pPr>
              <w:pStyle w:val="TableEntry"/>
            </w:pPr>
            <w:r w:rsidRPr="001B54C3">
              <w:t xml:space="preserve">1.3.6.1.4.1.19376.1.5.3.1.1.12.3.6 </w:t>
            </w:r>
          </w:p>
        </w:tc>
        <w:tc>
          <w:tcPr>
            <w:tcW w:w="0" w:type="auto"/>
            <w:tcBorders>
              <w:top w:val="single" w:sz="4" w:space="0" w:color="000000"/>
              <w:left w:val="single" w:sz="4" w:space="0" w:color="000000"/>
              <w:bottom w:val="single" w:sz="4" w:space="0" w:color="000000"/>
              <w:right w:val="single" w:sz="4" w:space="0" w:color="000000"/>
            </w:tcBorders>
            <w:vAlign w:val="center"/>
          </w:tcPr>
          <w:p w14:paraId="70FA4584" w14:textId="77777777" w:rsidR="00124C91" w:rsidRPr="001B54C3" w:rsidRDefault="00124C91" w:rsidP="00DE269F">
            <w:pPr>
              <w:pStyle w:val="TableEntry"/>
            </w:pPr>
            <w:r w:rsidRPr="001B54C3">
              <w:t xml:space="preserve">O </w:t>
            </w:r>
          </w:p>
        </w:tc>
        <w:tc>
          <w:tcPr>
            <w:tcW w:w="0" w:type="auto"/>
            <w:tcBorders>
              <w:top w:val="single" w:sz="4" w:space="0" w:color="000000"/>
              <w:left w:val="single" w:sz="4" w:space="0" w:color="000000"/>
              <w:bottom w:val="single" w:sz="4" w:space="0" w:color="000000"/>
              <w:right w:val="single" w:sz="4" w:space="0" w:color="000000"/>
            </w:tcBorders>
            <w:vAlign w:val="center"/>
          </w:tcPr>
          <w:p w14:paraId="4C49DA6E" w14:textId="77777777" w:rsidR="00124C91" w:rsidRPr="001B54C3" w:rsidRDefault="00B64CE6" w:rsidP="00DE269F">
            <w:pPr>
              <w:pStyle w:val="TableEntry"/>
            </w:pPr>
            <w:hyperlink w:anchor="_1.3.6.1.4.1.19376.1.5.3.1.1.12.3.6.htm" w:tooltip="1.3.6.1.4.1.19376.1.5.3.1.1.12.3.6" w:history="1">
              <w:r w:rsidR="00124C91" w:rsidRPr="001B54C3">
                <w:rPr>
                  <w:rStyle w:val="Hyperlink"/>
                </w:rPr>
                <w:t>Survey Observation</w:t>
              </w:r>
            </w:hyperlink>
            <w:r w:rsidR="00124C91" w:rsidRPr="001B54C3">
              <w:br/>
              <w:t xml:space="preserve">At least one Survey Panel or Survey Observation shall be present. </w:t>
            </w:r>
          </w:p>
        </w:tc>
      </w:tr>
    </w:tbl>
    <w:p w14:paraId="60A79D6B" w14:textId="77777777" w:rsidR="00124C91" w:rsidRPr="001B54C3" w:rsidRDefault="00124C91" w:rsidP="005E3D90">
      <w:pPr>
        <w:pStyle w:val="BodyText"/>
        <w:rPr>
          <w:lang w:eastAsia="x-none"/>
        </w:rPr>
      </w:pPr>
    </w:p>
    <w:p w14:paraId="194F0CD5" w14:textId="77777777" w:rsidR="00866BDC" w:rsidRPr="001B54C3" w:rsidRDefault="00866BDC">
      <w:pPr>
        <w:pStyle w:val="XMLFragment"/>
        <w:rPr>
          <w:noProof w:val="0"/>
        </w:rPr>
      </w:pPr>
      <w:r w:rsidRPr="001B54C3">
        <w:rPr>
          <w:noProof w:val="0"/>
        </w:rPr>
        <w:lastRenderedPageBreak/>
        <w:t>&lt;component&gt;</w:t>
      </w:r>
    </w:p>
    <w:p w14:paraId="08ABFDA1" w14:textId="77777777" w:rsidR="00866BDC" w:rsidRPr="001B54C3" w:rsidRDefault="00866BDC">
      <w:pPr>
        <w:pStyle w:val="XMLFragment"/>
        <w:rPr>
          <w:noProof w:val="0"/>
        </w:rPr>
      </w:pPr>
      <w:r w:rsidRPr="001B54C3">
        <w:rPr>
          <w:noProof w:val="0"/>
        </w:rPr>
        <w:t xml:space="preserve">  &lt;section&gt;</w:t>
      </w:r>
    </w:p>
    <w:p w14:paraId="492DD072" w14:textId="77777777" w:rsidR="00866BDC" w:rsidRPr="001B54C3" w:rsidRDefault="00866BDC">
      <w:pPr>
        <w:pStyle w:val="XMLFragment"/>
        <w:rPr>
          <w:noProof w:val="0"/>
        </w:rPr>
      </w:pPr>
      <w:r w:rsidRPr="001B54C3">
        <w:rPr>
          <w:noProof w:val="0"/>
        </w:rPr>
        <w:t xml:space="preserve">    &lt;templateId root='1.3.6.1.4.1.19376.1.5.3.1.1.12.2.5'/&gt;</w:t>
      </w:r>
    </w:p>
    <w:p w14:paraId="7DA27FC6" w14:textId="77777777" w:rsidR="00866BDC" w:rsidRPr="001B54C3" w:rsidRDefault="00866BDC">
      <w:pPr>
        <w:pStyle w:val="XMLFragment"/>
        <w:rPr>
          <w:noProof w:val="0"/>
        </w:rPr>
      </w:pPr>
      <w:r w:rsidRPr="001B54C3">
        <w:rPr>
          <w:noProof w:val="0"/>
        </w:rPr>
        <w:t xml:space="preserve">    &lt;id root=' ' extension=' '/&gt;</w:t>
      </w:r>
    </w:p>
    <w:p w14:paraId="5E0CD161" w14:textId="77777777" w:rsidR="00866BDC" w:rsidRPr="001B54C3" w:rsidRDefault="00866BDC">
      <w:pPr>
        <w:pStyle w:val="XMLFragment"/>
        <w:rPr>
          <w:noProof w:val="0"/>
        </w:rPr>
      </w:pPr>
      <w:r w:rsidRPr="001B54C3">
        <w:rPr>
          <w:noProof w:val="0"/>
        </w:rPr>
        <w:t xml:space="preserve">    &lt;code code='46006-3' displayName='Physical functioning and structural problems'</w:t>
      </w:r>
    </w:p>
    <w:p w14:paraId="2CC95938" w14:textId="77777777" w:rsidR="00866BDC" w:rsidRPr="001B54C3" w:rsidRDefault="00866BDC">
      <w:pPr>
        <w:pStyle w:val="XMLFragment"/>
        <w:rPr>
          <w:noProof w:val="0"/>
        </w:rPr>
      </w:pPr>
      <w:r w:rsidRPr="001B54C3">
        <w:rPr>
          <w:noProof w:val="0"/>
        </w:rPr>
        <w:t xml:space="preserve">      codeSystem='2.16.840.1.113883.6.1' codeSystemName='LOINC'/&gt;</w:t>
      </w:r>
    </w:p>
    <w:p w14:paraId="43709129" w14:textId="77777777" w:rsidR="00866BDC" w:rsidRPr="001B54C3" w:rsidRDefault="00866BDC">
      <w:pPr>
        <w:pStyle w:val="XMLFragment"/>
        <w:rPr>
          <w:noProof w:val="0"/>
        </w:rPr>
      </w:pPr>
      <w:r w:rsidRPr="001B54C3">
        <w:rPr>
          <w:noProof w:val="0"/>
        </w:rPr>
        <w:t xml:space="preserve">    &lt;text&gt;</w:t>
      </w:r>
    </w:p>
    <w:p w14:paraId="507DA73D"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7F85A4BA" w14:textId="77777777" w:rsidR="00866BDC" w:rsidRPr="001B54C3" w:rsidRDefault="00866BDC">
      <w:pPr>
        <w:pStyle w:val="XMLFragment"/>
        <w:rPr>
          <w:noProof w:val="0"/>
        </w:rPr>
      </w:pPr>
      <w:r w:rsidRPr="001B54C3">
        <w:rPr>
          <w:noProof w:val="0"/>
        </w:rPr>
        <w:t xml:space="preserve">    &lt;/text&gt;  </w:t>
      </w:r>
    </w:p>
    <w:p w14:paraId="450D5E0B" w14:textId="77777777" w:rsidR="00866BDC" w:rsidRPr="001B54C3" w:rsidRDefault="00866BDC">
      <w:pPr>
        <w:pStyle w:val="XMLFragment"/>
        <w:rPr>
          <w:noProof w:val="0"/>
        </w:rPr>
      </w:pPr>
      <w:r w:rsidRPr="001B54C3">
        <w:rPr>
          <w:noProof w:val="0"/>
        </w:rPr>
        <w:t xml:space="preserve">    &lt;entry&gt;</w:t>
      </w:r>
    </w:p>
    <w:p w14:paraId="2CDDAA2F" w14:textId="77777777" w:rsidR="00866BDC" w:rsidRPr="001B54C3" w:rsidRDefault="00866BDC">
      <w:pPr>
        <w:pStyle w:val="XMLFragment"/>
        <w:rPr>
          <w:noProof w:val="0"/>
        </w:rPr>
      </w:pPr>
      <w:r w:rsidRPr="001B54C3">
        <w:rPr>
          <w:noProof w:val="0"/>
        </w:rPr>
        <w:t xml:space="preserve">        :</w:t>
      </w:r>
    </w:p>
    <w:p w14:paraId="4ED68CEA" w14:textId="77777777" w:rsidR="00866BDC" w:rsidRPr="001B54C3" w:rsidRDefault="00866BDC">
      <w:pPr>
        <w:pStyle w:val="XMLFragment"/>
        <w:rPr>
          <w:noProof w:val="0"/>
        </w:rPr>
      </w:pPr>
      <w:r w:rsidRPr="001B54C3">
        <w:rPr>
          <w:noProof w:val="0"/>
        </w:rPr>
        <w:t xml:space="preserve">      &lt;!-- Optional Survey Panel element --&gt;</w:t>
      </w:r>
    </w:p>
    <w:p w14:paraId="17E8BD8F" w14:textId="77777777" w:rsidR="00866BDC" w:rsidRPr="000A6AA8" w:rsidRDefault="00866BDC">
      <w:pPr>
        <w:pStyle w:val="XMLFragment"/>
        <w:rPr>
          <w:noProof w:val="0"/>
          <w:lang w:val="nl-NL"/>
          <w:rPrChange w:id="227" w:author="Michael Clifton" w:date="2018-10-11T09:56:00Z">
            <w:rPr>
              <w:noProof w:val="0"/>
            </w:rPr>
          </w:rPrChange>
        </w:rPr>
      </w:pPr>
      <w:r w:rsidRPr="001B54C3">
        <w:rPr>
          <w:noProof w:val="0"/>
        </w:rPr>
        <w:t xml:space="preserve">        </w:t>
      </w:r>
      <w:r w:rsidRPr="000A6AA8">
        <w:rPr>
          <w:noProof w:val="0"/>
          <w:lang w:val="nl-NL"/>
          <w:rPrChange w:id="228" w:author="Michael Clifton" w:date="2018-10-11T09:56:00Z">
            <w:rPr>
              <w:noProof w:val="0"/>
            </w:rPr>
          </w:rPrChange>
        </w:rPr>
        <w:t>&lt;templateId root='</w:t>
      </w:r>
      <w:r w:rsidR="00B0035D">
        <w:rPr>
          <w:rStyle w:val="Hyperlink"/>
          <w:noProof w:val="0"/>
        </w:rPr>
        <w:fldChar w:fldCharType="begin"/>
      </w:r>
      <w:r w:rsidR="00B0035D" w:rsidRPr="000A6AA8">
        <w:rPr>
          <w:rStyle w:val="Hyperlink"/>
          <w:noProof w:val="0"/>
          <w:lang w:val="nl-NL"/>
          <w:rPrChange w:id="229" w:author="Michael Clifton" w:date="2018-10-11T09:56:00Z">
            <w:rPr>
              <w:rStyle w:val="Hyperlink"/>
              <w:noProof w:val="0"/>
            </w:rPr>
          </w:rPrChange>
        </w:rPr>
        <w:instrText xml:space="preserve"> HYPERLINK \l "_1.3.6.1.4.1.19376.1.5.3.1.1.12.3.7.htm" \o "1.3.6.1.4.1.19376.1.5.3.1.1.12.3.7" </w:instrText>
      </w:r>
      <w:r w:rsidR="00B0035D">
        <w:rPr>
          <w:rStyle w:val="Hyperlink"/>
          <w:noProof w:val="0"/>
        </w:rPr>
        <w:fldChar w:fldCharType="separate"/>
      </w:r>
      <w:r w:rsidRPr="000A6AA8">
        <w:rPr>
          <w:rStyle w:val="Hyperlink"/>
          <w:noProof w:val="0"/>
          <w:lang w:val="nl-NL"/>
          <w:rPrChange w:id="230" w:author="Michael Clifton" w:date="2018-10-11T09:56:00Z">
            <w:rPr>
              <w:rStyle w:val="Hyperlink"/>
              <w:noProof w:val="0"/>
            </w:rPr>
          </w:rPrChange>
        </w:rPr>
        <w:t>1.3.6.1.4.1.19376.1.5.3.1.1.12.3.7</w:t>
      </w:r>
      <w:r w:rsidR="00B0035D">
        <w:rPr>
          <w:rStyle w:val="Hyperlink"/>
          <w:noProof w:val="0"/>
        </w:rPr>
        <w:fldChar w:fldCharType="end"/>
      </w:r>
      <w:r w:rsidRPr="000A6AA8">
        <w:rPr>
          <w:noProof w:val="0"/>
          <w:lang w:val="nl-NL"/>
          <w:rPrChange w:id="231" w:author="Michael Clifton" w:date="2018-10-11T09:56:00Z">
            <w:rPr>
              <w:noProof w:val="0"/>
            </w:rPr>
          </w:rPrChange>
        </w:rPr>
        <w:t>'/&gt;</w:t>
      </w:r>
    </w:p>
    <w:p w14:paraId="56BCD48A" w14:textId="77777777" w:rsidR="00866BDC" w:rsidRPr="000A6AA8" w:rsidRDefault="00866BDC">
      <w:pPr>
        <w:pStyle w:val="XMLFragment"/>
        <w:rPr>
          <w:noProof w:val="0"/>
          <w:lang w:val="nl-NL"/>
          <w:rPrChange w:id="232" w:author="Michael Clifton" w:date="2018-10-11T09:56:00Z">
            <w:rPr>
              <w:noProof w:val="0"/>
            </w:rPr>
          </w:rPrChange>
        </w:rPr>
      </w:pPr>
      <w:r w:rsidRPr="000A6AA8">
        <w:rPr>
          <w:noProof w:val="0"/>
          <w:lang w:val="nl-NL"/>
          <w:rPrChange w:id="233" w:author="Michael Clifton" w:date="2018-10-11T09:56:00Z">
            <w:rPr>
              <w:noProof w:val="0"/>
            </w:rPr>
          </w:rPrChange>
        </w:rPr>
        <w:t xml:space="preserve">        :</w:t>
      </w:r>
    </w:p>
    <w:p w14:paraId="253297D0" w14:textId="77777777" w:rsidR="00866BDC" w:rsidRPr="000A6AA8" w:rsidRDefault="00866BDC">
      <w:pPr>
        <w:pStyle w:val="XMLFragment"/>
        <w:rPr>
          <w:noProof w:val="0"/>
          <w:lang w:val="nl-NL"/>
          <w:rPrChange w:id="234" w:author="Michael Clifton" w:date="2018-10-11T09:56:00Z">
            <w:rPr>
              <w:noProof w:val="0"/>
            </w:rPr>
          </w:rPrChange>
        </w:rPr>
      </w:pPr>
      <w:r w:rsidRPr="000A6AA8">
        <w:rPr>
          <w:noProof w:val="0"/>
          <w:lang w:val="nl-NL"/>
          <w:rPrChange w:id="235" w:author="Michael Clifton" w:date="2018-10-11T09:56:00Z">
            <w:rPr>
              <w:noProof w:val="0"/>
            </w:rPr>
          </w:rPrChange>
        </w:rPr>
        <w:t xml:space="preserve">    &lt;/entry&gt;</w:t>
      </w:r>
    </w:p>
    <w:p w14:paraId="20F6CCB3" w14:textId="77777777" w:rsidR="00866BDC" w:rsidRPr="001B54C3" w:rsidRDefault="00866BDC">
      <w:pPr>
        <w:pStyle w:val="XMLFragment"/>
        <w:rPr>
          <w:noProof w:val="0"/>
        </w:rPr>
      </w:pPr>
      <w:r w:rsidRPr="000A6AA8">
        <w:rPr>
          <w:noProof w:val="0"/>
          <w:lang w:val="nl-NL"/>
          <w:rPrChange w:id="236" w:author="Michael Clifton" w:date="2018-10-11T09:56:00Z">
            <w:rPr>
              <w:noProof w:val="0"/>
            </w:rPr>
          </w:rPrChange>
        </w:rPr>
        <w:t xml:space="preserve">    </w:t>
      </w:r>
      <w:r w:rsidRPr="001B54C3">
        <w:rPr>
          <w:noProof w:val="0"/>
        </w:rPr>
        <w:t>&lt;entry&gt;</w:t>
      </w:r>
    </w:p>
    <w:p w14:paraId="3717A31A" w14:textId="77777777" w:rsidR="00866BDC" w:rsidRPr="001B54C3" w:rsidRDefault="00866BDC">
      <w:pPr>
        <w:pStyle w:val="XMLFragment"/>
        <w:rPr>
          <w:noProof w:val="0"/>
        </w:rPr>
      </w:pPr>
      <w:r w:rsidRPr="001B54C3">
        <w:rPr>
          <w:noProof w:val="0"/>
        </w:rPr>
        <w:t xml:space="preserve">        :</w:t>
      </w:r>
    </w:p>
    <w:p w14:paraId="20D8FF81" w14:textId="77777777" w:rsidR="00866BDC" w:rsidRPr="001B54C3" w:rsidRDefault="00866BDC">
      <w:pPr>
        <w:pStyle w:val="XMLFragment"/>
        <w:rPr>
          <w:noProof w:val="0"/>
        </w:rPr>
      </w:pPr>
      <w:r w:rsidRPr="001B54C3">
        <w:rPr>
          <w:noProof w:val="0"/>
        </w:rPr>
        <w:t xml:space="preserve">      &lt;!-- Optional Survey Observation element --&gt;</w:t>
      </w:r>
    </w:p>
    <w:p w14:paraId="3FCEB049" w14:textId="77777777" w:rsidR="00866BDC" w:rsidRPr="000A6AA8" w:rsidRDefault="00866BDC">
      <w:pPr>
        <w:pStyle w:val="XMLFragment"/>
        <w:rPr>
          <w:noProof w:val="0"/>
          <w:lang w:val="nl-NL"/>
          <w:rPrChange w:id="237" w:author="Michael Clifton" w:date="2018-10-11T09:56:00Z">
            <w:rPr>
              <w:noProof w:val="0"/>
            </w:rPr>
          </w:rPrChange>
        </w:rPr>
      </w:pPr>
      <w:r w:rsidRPr="001B54C3">
        <w:rPr>
          <w:noProof w:val="0"/>
        </w:rPr>
        <w:t xml:space="preserve">        </w:t>
      </w:r>
      <w:r w:rsidRPr="000A6AA8">
        <w:rPr>
          <w:noProof w:val="0"/>
          <w:lang w:val="nl-NL"/>
          <w:rPrChange w:id="238" w:author="Michael Clifton" w:date="2018-10-11T09:56:00Z">
            <w:rPr>
              <w:noProof w:val="0"/>
            </w:rPr>
          </w:rPrChange>
        </w:rPr>
        <w:t>&lt;templateId root='</w:t>
      </w:r>
      <w:r w:rsidR="00B0035D">
        <w:rPr>
          <w:rStyle w:val="Hyperlink"/>
          <w:noProof w:val="0"/>
        </w:rPr>
        <w:fldChar w:fldCharType="begin"/>
      </w:r>
      <w:r w:rsidR="00B0035D" w:rsidRPr="000A6AA8">
        <w:rPr>
          <w:rStyle w:val="Hyperlink"/>
          <w:noProof w:val="0"/>
          <w:lang w:val="nl-NL"/>
          <w:rPrChange w:id="239" w:author="Michael Clifton" w:date="2018-10-11T09:56:00Z">
            <w:rPr>
              <w:rStyle w:val="Hyperlink"/>
              <w:noProof w:val="0"/>
            </w:rPr>
          </w:rPrChange>
        </w:rPr>
        <w:instrText xml:space="preserve"> HYPERLINK \l "_1.3.6.1.4.1.19376.1.5.3.1.1.12.3.6.htm" \o "1.3.6.1.4.1.19376.1.5.3.1.1.12.3.6" </w:instrText>
      </w:r>
      <w:r w:rsidR="00B0035D">
        <w:rPr>
          <w:rStyle w:val="Hyperlink"/>
          <w:noProof w:val="0"/>
        </w:rPr>
        <w:fldChar w:fldCharType="separate"/>
      </w:r>
      <w:r w:rsidRPr="000A6AA8">
        <w:rPr>
          <w:rStyle w:val="Hyperlink"/>
          <w:noProof w:val="0"/>
          <w:lang w:val="nl-NL"/>
          <w:rPrChange w:id="240" w:author="Michael Clifton" w:date="2018-10-11T09:56:00Z">
            <w:rPr>
              <w:rStyle w:val="Hyperlink"/>
              <w:noProof w:val="0"/>
            </w:rPr>
          </w:rPrChange>
        </w:rPr>
        <w:t>1.3.6.1.4.1.19376.1.5.3.1.1.12.3.6</w:t>
      </w:r>
      <w:r w:rsidR="00B0035D">
        <w:rPr>
          <w:rStyle w:val="Hyperlink"/>
          <w:noProof w:val="0"/>
        </w:rPr>
        <w:fldChar w:fldCharType="end"/>
      </w:r>
      <w:r w:rsidRPr="000A6AA8">
        <w:rPr>
          <w:noProof w:val="0"/>
          <w:lang w:val="nl-NL"/>
          <w:rPrChange w:id="241" w:author="Michael Clifton" w:date="2018-10-11T09:56:00Z">
            <w:rPr>
              <w:noProof w:val="0"/>
            </w:rPr>
          </w:rPrChange>
        </w:rPr>
        <w:t>'/&gt;</w:t>
      </w:r>
    </w:p>
    <w:p w14:paraId="774DB1BD" w14:textId="77777777" w:rsidR="00866BDC" w:rsidRPr="000A6AA8" w:rsidRDefault="00866BDC">
      <w:pPr>
        <w:pStyle w:val="XMLFragment"/>
        <w:rPr>
          <w:noProof w:val="0"/>
          <w:lang w:val="nl-NL"/>
          <w:rPrChange w:id="242" w:author="Michael Clifton" w:date="2018-10-11T09:56:00Z">
            <w:rPr>
              <w:noProof w:val="0"/>
            </w:rPr>
          </w:rPrChange>
        </w:rPr>
      </w:pPr>
      <w:r w:rsidRPr="000A6AA8">
        <w:rPr>
          <w:noProof w:val="0"/>
          <w:lang w:val="nl-NL"/>
          <w:rPrChange w:id="243" w:author="Michael Clifton" w:date="2018-10-11T09:56:00Z">
            <w:rPr>
              <w:noProof w:val="0"/>
            </w:rPr>
          </w:rPrChange>
        </w:rPr>
        <w:t xml:space="preserve">        :</w:t>
      </w:r>
    </w:p>
    <w:p w14:paraId="7AA89BF7" w14:textId="77777777" w:rsidR="00866BDC" w:rsidRPr="000A6AA8" w:rsidRDefault="00866BDC">
      <w:pPr>
        <w:pStyle w:val="XMLFragment"/>
        <w:rPr>
          <w:noProof w:val="0"/>
          <w:lang w:val="nl-NL"/>
          <w:rPrChange w:id="244" w:author="Michael Clifton" w:date="2018-10-11T09:56:00Z">
            <w:rPr>
              <w:noProof w:val="0"/>
            </w:rPr>
          </w:rPrChange>
        </w:rPr>
      </w:pPr>
      <w:r w:rsidRPr="000A6AA8">
        <w:rPr>
          <w:noProof w:val="0"/>
          <w:lang w:val="nl-NL"/>
          <w:rPrChange w:id="245" w:author="Michael Clifton" w:date="2018-10-11T09:56:00Z">
            <w:rPr>
              <w:noProof w:val="0"/>
            </w:rPr>
          </w:rPrChange>
        </w:rPr>
        <w:t xml:space="preserve">    &lt;/entry&gt;</w:t>
      </w:r>
    </w:p>
    <w:p w14:paraId="317439C2" w14:textId="77777777" w:rsidR="00866BDC" w:rsidRPr="000A6AA8" w:rsidRDefault="00866BDC">
      <w:pPr>
        <w:pStyle w:val="XMLFragment"/>
        <w:rPr>
          <w:noProof w:val="0"/>
          <w:lang w:val="nl-NL"/>
          <w:rPrChange w:id="246" w:author="Michael Clifton" w:date="2018-10-11T09:56:00Z">
            <w:rPr>
              <w:noProof w:val="0"/>
            </w:rPr>
          </w:rPrChange>
        </w:rPr>
      </w:pPr>
      <w:r w:rsidRPr="000A6AA8">
        <w:rPr>
          <w:noProof w:val="0"/>
          <w:lang w:val="nl-NL"/>
          <w:rPrChange w:id="247" w:author="Michael Clifton" w:date="2018-10-11T09:56:00Z">
            <w:rPr>
              <w:noProof w:val="0"/>
            </w:rPr>
          </w:rPrChange>
        </w:rPr>
        <w:t xml:space="preserve">     </w:t>
      </w:r>
    </w:p>
    <w:p w14:paraId="52D89806" w14:textId="77777777" w:rsidR="00866BDC" w:rsidRPr="001B54C3" w:rsidRDefault="00866BDC">
      <w:pPr>
        <w:pStyle w:val="XMLFragment"/>
        <w:rPr>
          <w:noProof w:val="0"/>
        </w:rPr>
      </w:pPr>
      <w:r w:rsidRPr="000A6AA8">
        <w:rPr>
          <w:noProof w:val="0"/>
          <w:lang w:val="nl-NL"/>
          <w:rPrChange w:id="248" w:author="Michael Clifton" w:date="2018-10-11T09:56:00Z">
            <w:rPr>
              <w:noProof w:val="0"/>
            </w:rPr>
          </w:rPrChange>
        </w:rPr>
        <w:t xml:space="preserve">  </w:t>
      </w:r>
      <w:r w:rsidRPr="001B54C3">
        <w:rPr>
          <w:noProof w:val="0"/>
        </w:rPr>
        <w:t>&lt;/section&gt;</w:t>
      </w:r>
    </w:p>
    <w:p w14:paraId="5A4D0222" w14:textId="77777777" w:rsidR="00866BDC" w:rsidRPr="001B54C3" w:rsidRDefault="00866BDC">
      <w:pPr>
        <w:pStyle w:val="XMLFragment"/>
        <w:rPr>
          <w:noProof w:val="0"/>
        </w:rPr>
      </w:pPr>
      <w:r w:rsidRPr="001B54C3">
        <w:rPr>
          <w:noProof w:val="0"/>
        </w:rPr>
        <w:t>&lt;/component&gt;</w:t>
      </w:r>
    </w:p>
    <w:p w14:paraId="5757B807" w14:textId="77777777" w:rsidR="00866BDC" w:rsidRPr="001B54C3" w:rsidRDefault="00866BDC">
      <w:pPr>
        <w:pStyle w:val="FigureTitle"/>
      </w:pPr>
      <w:r w:rsidRPr="001B54C3">
        <w:t>Figure 6.3</w:t>
      </w:r>
      <w:r w:rsidR="005C6C74" w:rsidRPr="001B54C3">
        <w:t>.3.2.26</w:t>
      </w:r>
      <w:r w:rsidR="005B6ADC" w:rsidRPr="001B54C3">
        <w:t>-1:</w:t>
      </w:r>
      <w:r w:rsidRPr="001B54C3">
        <w:t xml:space="preserve"> Specification for Physical Function Section</w:t>
      </w:r>
    </w:p>
    <w:p w14:paraId="5B3BD10A" w14:textId="77777777" w:rsidR="003D64AE" w:rsidRPr="001B54C3" w:rsidRDefault="003D64AE" w:rsidP="00143B5C">
      <w:pPr>
        <w:pStyle w:val="BodyText"/>
      </w:pPr>
    </w:p>
    <w:p w14:paraId="20CF4713" w14:textId="77777777" w:rsidR="00866BDC" w:rsidRPr="001B54C3" w:rsidRDefault="00866BDC">
      <w:pPr>
        <w:pStyle w:val="Heading6"/>
        <w:rPr>
          <w:noProof w:val="0"/>
          <w:lang w:val="en-US"/>
        </w:rPr>
      </w:pPr>
      <w:bookmarkStart w:id="249" w:name="_Toc466555241"/>
      <w:bookmarkStart w:id="250" w:name="Constraints"/>
      <w:r w:rsidRPr="001B54C3">
        <w:rPr>
          <w:noProof w:val="0"/>
          <w:lang w:val="en-US"/>
        </w:rPr>
        <w:t>6.3.3.2.26.1 Constraints</w:t>
      </w:r>
      <w:bookmarkEnd w:id="249"/>
      <w:r w:rsidRPr="001B54C3">
        <w:rPr>
          <w:noProof w:val="0"/>
          <w:lang w:val="en-US"/>
        </w:rPr>
        <w:t xml:space="preserve"> </w:t>
      </w:r>
    </w:p>
    <w:bookmarkEnd w:id="250"/>
    <w:p w14:paraId="4AE66098" w14:textId="77777777" w:rsidR="00866BDC" w:rsidRPr="001B54C3" w:rsidRDefault="00074AE1">
      <w:pPr>
        <w:pStyle w:val="BodyText"/>
      </w:pPr>
      <w:r w:rsidRPr="001B54C3">
        <w:fldChar w:fldCharType="begin"/>
      </w:r>
      <w:r w:rsidR="00866BDC" w:rsidRPr="001B54C3">
        <w:instrText xml:space="preserve"> HYPERLINK "" \l "_1.3.6.1.4.1.19376.1.5.3.1.1.12.3.7.htm" \o "1.3.6.1.4.1.19376.1.5.3.1.1.12.3.7" </w:instrText>
      </w:r>
      <w:r w:rsidRPr="001B54C3">
        <w:fldChar w:fldCharType="separate"/>
      </w:r>
      <w:r w:rsidR="00866BDC" w:rsidRPr="001B54C3">
        <w:rPr>
          <w:rStyle w:val="Hyperlink"/>
        </w:rPr>
        <w:t>Survey Panel</w:t>
      </w:r>
      <w:r w:rsidRPr="001B54C3">
        <w:fldChar w:fldCharType="end"/>
      </w:r>
      <w:r w:rsidR="00B11EE7" w:rsidRPr="001B54C3">
        <w:t xml:space="preserve"> found in this section SHOULD</w:t>
      </w:r>
      <w:r w:rsidR="00866BDC" w:rsidRPr="001B54C3">
        <w:t xml:space="preserve"> be identified using the panel codes fou</w:t>
      </w:r>
      <w:r w:rsidR="00B11EE7" w:rsidRPr="001B54C3">
        <w:t>nd in the table below, and SHOULD</w:t>
      </w:r>
      <w:r w:rsidR="00866BDC" w:rsidRPr="001B54C3">
        <w:t xml:space="preserve"> contain one or more survey observations from that panel. </w:t>
      </w:r>
    </w:p>
    <w:p w14:paraId="03148602" w14:textId="77777777" w:rsidR="00866BDC" w:rsidRPr="001B54C3" w:rsidRDefault="00B64CE6">
      <w:pPr>
        <w:pStyle w:val="BodyText"/>
      </w:pPr>
      <w:hyperlink w:anchor="_1.3.6.1.4.1.19376.1.5.3.1.1.12.3.6.htm" w:tooltip="1.3.6.1.4.1.19376.1.5.3.1.1.12.3.6" w:history="1">
        <w:r w:rsidR="00866BDC" w:rsidRPr="001B54C3">
          <w:rPr>
            <w:rStyle w:val="Hyperlink"/>
          </w:rPr>
          <w:t>Survey Observation</w:t>
        </w:r>
      </w:hyperlink>
      <w:r w:rsidR="00B11EE7" w:rsidRPr="001B54C3">
        <w:t xml:space="preserve"> found in this section SHOULD</w:t>
      </w:r>
      <w:r w:rsidR="00866BDC" w:rsidRPr="001B54C3">
        <w:t xml:space="preserve"> use the LOINC codes from </w:t>
      </w:r>
      <w:r w:rsidR="00EA205C" w:rsidRPr="001B54C3">
        <w:t>Table</w:t>
      </w:r>
      <w:r w:rsidR="00866BDC" w:rsidRPr="001B54C3">
        <w:t xml:space="preserve"> </w:t>
      </w:r>
      <w:r w:rsidR="009300CD" w:rsidRPr="001B54C3">
        <w:t xml:space="preserve">6.3.3.2.26.1 </w:t>
      </w:r>
      <w:r w:rsidR="00866BDC" w:rsidRPr="001B54C3">
        <w:t xml:space="preserve">to express the answer to one or more questions from the Minimum Data Set Section G. The Survey Observations shall not contain a &lt;methodCode&gt; or &lt;targetSiteCode&gt; element, as these are not appropriate to the MDS Survey instrument. </w:t>
      </w:r>
    </w:p>
    <w:p w14:paraId="4565A596" w14:textId="77777777" w:rsidR="003C4B67" w:rsidRPr="001B54C3" w:rsidRDefault="003C4B67">
      <w:pPr>
        <w:pStyle w:val="BodyText"/>
      </w:pPr>
    </w:p>
    <w:p w14:paraId="678E416F" w14:textId="77777777" w:rsidR="00866BDC" w:rsidRPr="001B54C3" w:rsidRDefault="009300CD" w:rsidP="001B28EA">
      <w:pPr>
        <w:pStyle w:val="TableTitle"/>
      </w:pPr>
      <w:r w:rsidRPr="001B54C3">
        <w:t>Table 6.3.3.2.26.1</w:t>
      </w:r>
      <w:r w:rsidR="005B6ADC" w:rsidRPr="001B54C3">
        <w:t>-1:</w:t>
      </w:r>
      <w:r w:rsidRPr="001B54C3">
        <w:t xml:space="preserve"> Panel Codes</w:t>
      </w:r>
    </w:p>
    <w:tbl>
      <w:tblPr>
        <w:tblW w:w="47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1527"/>
        <w:gridCol w:w="2963"/>
        <w:gridCol w:w="870"/>
        <w:gridCol w:w="2502"/>
      </w:tblGrid>
      <w:tr w:rsidR="00357C7F" w:rsidRPr="001B54C3" w14:paraId="74A111CA" w14:textId="77777777" w:rsidTr="00A65CF6">
        <w:trPr>
          <w:tblHeader/>
          <w:jc w:val="center"/>
        </w:trPr>
        <w:tc>
          <w:tcPr>
            <w:tcW w:w="561" w:type="pct"/>
            <w:shd w:val="clear" w:color="auto" w:fill="D9D9D9"/>
          </w:tcPr>
          <w:p w14:paraId="57713D47" w14:textId="77777777" w:rsidR="00866BDC" w:rsidRPr="001B54C3" w:rsidRDefault="00866BDC">
            <w:pPr>
              <w:pStyle w:val="TableEntryHeader"/>
            </w:pPr>
            <w:r w:rsidRPr="001B54C3">
              <w:t xml:space="preserve">Panel Code </w:t>
            </w:r>
          </w:p>
        </w:tc>
        <w:tc>
          <w:tcPr>
            <w:tcW w:w="843" w:type="pct"/>
            <w:shd w:val="clear" w:color="auto" w:fill="D9D9D9"/>
          </w:tcPr>
          <w:p w14:paraId="2E48B399" w14:textId="77777777" w:rsidR="00866BDC" w:rsidRPr="001B54C3" w:rsidRDefault="00866BDC">
            <w:pPr>
              <w:pStyle w:val="TableEntryHeader"/>
            </w:pPr>
            <w:r w:rsidRPr="001B54C3">
              <w:t>Observation Code</w:t>
            </w:r>
          </w:p>
        </w:tc>
        <w:tc>
          <w:tcPr>
            <w:tcW w:w="1680" w:type="pct"/>
            <w:shd w:val="clear" w:color="auto" w:fill="D9D9D9"/>
          </w:tcPr>
          <w:p w14:paraId="361EB027" w14:textId="77777777" w:rsidR="00866BDC" w:rsidRPr="001B54C3" w:rsidRDefault="00866BDC">
            <w:pPr>
              <w:pStyle w:val="TableEntryHeader"/>
            </w:pPr>
            <w:r w:rsidRPr="001B54C3">
              <w:t>Description</w:t>
            </w:r>
          </w:p>
        </w:tc>
        <w:tc>
          <w:tcPr>
            <w:tcW w:w="497" w:type="pct"/>
            <w:shd w:val="clear" w:color="auto" w:fill="D9D9D9"/>
          </w:tcPr>
          <w:p w14:paraId="52588B27" w14:textId="77777777" w:rsidR="00866BDC" w:rsidRPr="001B54C3" w:rsidRDefault="00866BDC">
            <w:pPr>
              <w:pStyle w:val="TableEntryHeader"/>
            </w:pPr>
            <w:r w:rsidRPr="001B54C3">
              <w:t>Data Type</w:t>
            </w:r>
          </w:p>
        </w:tc>
        <w:tc>
          <w:tcPr>
            <w:tcW w:w="1419" w:type="pct"/>
            <w:shd w:val="clear" w:color="auto" w:fill="D9D9D9"/>
          </w:tcPr>
          <w:p w14:paraId="29DF3FD8" w14:textId="77777777" w:rsidR="00866BDC" w:rsidRPr="001B54C3" w:rsidRDefault="00866BDC">
            <w:pPr>
              <w:pStyle w:val="TableEntryHeader"/>
            </w:pPr>
            <w:r w:rsidRPr="001B54C3">
              <w:t xml:space="preserve">Value Set </w:t>
            </w:r>
          </w:p>
        </w:tc>
      </w:tr>
      <w:tr w:rsidR="00357C7F" w:rsidRPr="001B54C3" w14:paraId="111F66B7" w14:textId="77777777" w:rsidTr="00A65CF6">
        <w:trPr>
          <w:jc w:val="center"/>
        </w:trPr>
        <w:tc>
          <w:tcPr>
            <w:tcW w:w="561" w:type="pct"/>
            <w:shd w:val="clear" w:color="auto" w:fill="auto"/>
          </w:tcPr>
          <w:p w14:paraId="623467CB" w14:textId="77777777" w:rsidR="00866BDC" w:rsidRPr="001B54C3" w:rsidRDefault="00866BDC">
            <w:pPr>
              <w:pStyle w:val="TableEntry"/>
            </w:pPr>
            <w:r w:rsidRPr="001B54C3">
              <w:t>46007-1</w:t>
            </w:r>
          </w:p>
        </w:tc>
        <w:tc>
          <w:tcPr>
            <w:tcW w:w="843" w:type="pct"/>
            <w:shd w:val="clear" w:color="auto" w:fill="auto"/>
          </w:tcPr>
          <w:p w14:paraId="0F7EC8DD" w14:textId="77777777" w:rsidR="00866BDC" w:rsidRPr="001B54C3" w:rsidRDefault="00866BDC">
            <w:pPr>
              <w:pStyle w:val="TableEntry"/>
            </w:pPr>
            <w:r w:rsidRPr="001B54C3">
              <w:t>Panel</w:t>
            </w:r>
          </w:p>
        </w:tc>
        <w:tc>
          <w:tcPr>
            <w:tcW w:w="1680" w:type="pct"/>
            <w:shd w:val="clear" w:color="auto" w:fill="auto"/>
          </w:tcPr>
          <w:p w14:paraId="0DEC9244" w14:textId="77777777" w:rsidR="00866BDC" w:rsidRPr="001B54C3" w:rsidRDefault="00866BDC">
            <w:pPr>
              <w:pStyle w:val="TableEntry"/>
            </w:pPr>
            <w:r w:rsidRPr="001B54C3">
              <w:t xml:space="preserve">ADL </w:t>
            </w:r>
            <w:r w:rsidR="005527E0" w:rsidRPr="001B54C3">
              <w:t>self-performance</w:t>
            </w:r>
            <w:r w:rsidRPr="001B54C3">
              <w:t xml:space="preserve"> or support</w:t>
            </w:r>
          </w:p>
        </w:tc>
        <w:tc>
          <w:tcPr>
            <w:tcW w:w="497" w:type="pct"/>
            <w:shd w:val="clear" w:color="auto" w:fill="auto"/>
          </w:tcPr>
          <w:p w14:paraId="47B3F539" w14:textId="77777777" w:rsidR="00866BDC" w:rsidRPr="001B54C3" w:rsidRDefault="00866BDC">
            <w:pPr>
              <w:pStyle w:val="TableEntry"/>
            </w:pPr>
          </w:p>
        </w:tc>
        <w:tc>
          <w:tcPr>
            <w:tcW w:w="1419" w:type="pct"/>
            <w:shd w:val="clear" w:color="auto" w:fill="auto"/>
          </w:tcPr>
          <w:p w14:paraId="5DD3603A" w14:textId="77777777" w:rsidR="00866BDC" w:rsidRPr="001B54C3" w:rsidRDefault="00866BDC">
            <w:pPr>
              <w:pStyle w:val="TableEntry"/>
            </w:pPr>
          </w:p>
        </w:tc>
      </w:tr>
      <w:tr w:rsidR="00357C7F" w:rsidRPr="001B54C3" w14:paraId="2C9110A1" w14:textId="77777777" w:rsidTr="00A65CF6">
        <w:trPr>
          <w:jc w:val="center"/>
        </w:trPr>
        <w:tc>
          <w:tcPr>
            <w:tcW w:w="561" w:type="pct"/>
            <w:shd w:val="clear" w:color="auto" w:fill="auto"/>
          </w:tcPr>
          <w:p w14:paraId="7CB4458E" w14:textId="77777777" w:rsidR="00866BDC" w:rsidRPr="001B54C3" w:rsidRDefault="00866BDC">
            <w:pPr>
              <w:pStyle w:val="TableEntry"/>
            </w:pPr>
          </w:p>
        </w:tc>
        <w:tc>
          <w:tcPr>
            <w:tcW w:w="843" w:type="pct"/>
            <w:shd w:val="clear" w:color="auto" w:fill="auto"/>
          </w:tcPr>
          <w:p w14:paraId="2ADD58F1" w14:textId="77777777" w:rsidR="00866BDC" w:rsidRPr="001B54C3" w:rsidRDefault="00866BDC">
            <w:pPr>
              <w:pStyle w:val="TableEntry"/>
            </w:pPr>
            <w:r w:rsidRPr="001B54C3">
              <w:t>45588-1</w:t>
            </w:r>
          </w:p>
        </w:tc>
        <w:tc>
          <w:tcPr>
            <w:tcW w:w="1680" w:type="pct"/>
            <w:shd w:val="clear" w:color="auto" w:fill="auto"/>
          </w:tcPr>
          <w:p w14:paraId="08A9CEE0" w14:textId="77777777" w:rsidR="00866BDC" w:rsidRPr="001B54C3" w:rsidRDefault="00866BDC">
            <w:pPr>
              <w:pStyle w:val="TableEntry"/>
            </w:pPr>
            <w:r w:rsidRPr="001B54C3">
              <w:t>Bed mobility - self-performance</w:t>
            </w:r>
          </w:p>
        </w:tc>
        <w:tc>
          <w:tcPr>
            <w:tcW w:w="497" w:type="pct"/>
            <w:shd w:val="clear" w:color="auto" w:fill="auto"/>
          </w:tcPr>
          <w:p w14:paraId="75721920" w14:textId="77777777" w:rsidR="00866BDC" w:rsidRPr="001B54C3" w:rsidRDefault="00866BDC">
            <w:pPr>
              <w:pStyle w:val="TableEntry"/>
            </w:pPr>
            <w:r w:rsidRPr="001B54C3">
              <w:t>CO</w:t>
            </w:r>
          </w:p>
        </w:tc>
        <w:tc>
          <w:tcPr>
            <w:tcW w:w="1419" w:type="pct"/>
            <w:shd w:val="clear" w:color="auto" w:fill="auto"/>
          </w:tcPr>
          <w:p w14:paraId="353AD1D8" w14:textId="77777777" w:rsidR="00866BDC" w:rsidRPr="001B54C3" w:rsidRDefault="00866BDC">
            <w:pPr>
              <w:pStyle w:val="TableEntry"/>
            </w:pPr>
            <w:r w:rsidRPr="001B54C3">
              <w:t xml:space="preserve">2.16.840.1.113883.6.257.755 </w:t>
            </w:r>
          </w:p>
        </w:tc>
      </w:tr>
      <w:tr w:rsidR="00357C7F" w:rsidRPr="001B54C3" w14:paraId="17FE9247" w14:textId="77777777" w:rsidTr="00A65CF6">
        <w:trPr>
          <w:jc w:val="center"/>
        </w:trPr>
        <w:tc>
          <w:tcPr>
            <w:tcW w:w="561" w:type="pct"/>
            <w:shd w:val="clear" w:color="auto" w:fill="auto"/>
          </w:tcPr>
          <w:p w14:paraId="5437BD10" w14:textId="77777777" w:rsidR="00866BDC" w:rsidRPr="001B54C3" w:rsidRDefault="00866BDC">
            <w:pPr>
              <w:pStyle w:val="TableEntry"/>
            </w:pPr>
          </w:p>
        </w:tc>
        <w:tc>
          <w:tcPr>
            <w:tcW w:w="843" w:type="pct"/>
            <w:shd w:val="clear" w:color="auto" w:fill="auto"/>
          </w:tcPr>
          <w:p w14:paraId="795D0113" w14:textId="77777777" w:rsidR="00866BDC" w:rsidRPr="001B54C3" w:rsidRDefault="00866BDC">
            <w:pPr>
              <w:pStyle w:val="TableEntry"/>
            </w:pPr>
            <w:r w:rsidRPr="001B54C3">
              <w:t>45589-9</w:t>
            </w:r>
          </w:p>
        </w:tc>
        <w:tc>
          <w:tcPr>
            <w:tcW w:w="1680" w:type="pct"/>
            <w:shd w:val="clear" w:color="auto" w:fill="auto"/>
          </w:tcPr>
          <w:p w14:paraId="7FFF362D" w14:textId="77777777" w:rsidR="00866BDC" w:rsidRPr="001B54C3" w:rsidRDefault="00866BDC">
            <w:pPr>
              <w:pStyle w:val="TableEntry"/>
            </w:pPr>
            <w:r w:rsidRPr="001B54C3">
              <w:t>Bed mobility - support provided</w:t>
            </w:r>
          </w:p>
        </w:tc>
        <w:tc>
          <w:tcPr>
            <w:tcW w:w="497" w:type="pct"/>
            <w:shd w:val="clear" w:color="auto" w:fill="auto"/>
          </w:tcPr>
          <w:p w14:paraId="7CCE5B59" w14:textId="77777777" w:rsidR="00866BDC" w:rsidRPr="001B54C3" w:rsidRDefault="00866BDC">
            <w:pPr>
              <w:pStyle w:val="TableEntry"/>
            </w:pPr>
            <w:r w:rsidRPr="001B54C3">
              <w:t>CO</w:t>
            </w:r>
          </w:p>
        </w:tc>
        <w:tc>
          <w:tcPr>
            <w:tcW w:w="1419" w:type="pct"/>
            <w:shd w:val="clear" w:color="auto" w:fill="auto"/>
          </w:tcPr>
          <w:p w14:paraId="1393610B" w14:textId="77777777" w:rsidR="00866BDC" w:rsidRPr="001B54C3" w:rsidRDefault="00866BDC">
            <w:pPr>
              <w:pStyle w:val="TableEntry"/>
            </w:pPr>
            <w:r w:rsidRPr="001B54C3">
              <w:t xml:space="preserve">2.16.840.1.113883.6.257.768 </w:t>
            </w:r>
          </w:p>
        </w:tc>
      </w:tr>
      <w:tr w:rsidR="00357C7F" w:rsidRPr="001B54C3" w14:paraId="0A45016A" w14:textId="77777777" w:rsidTr="00A65CF6">
        <w:trPr>
          <w:jc w:val="center"/>
        </w:trPr>
        <w:tc>
          <w:tcPr>
            <w:tcW w:w="561" w:type="pct"/>
            <w:shd w:val="clear" w:color="auto" w:fill="auto"/>
          </w:tcPr>
          <w:p w14:paraId="1C3E78E0" w14:textId="77777777" w:rsidR="00866BDC" w:rsidRPr="001B54C3" w:rsidRDefault="00866BDC">
            <w:pPr>
              <w:pStyle w:val="TableEntry"/>
            </w:pPr>
          </w:p>
        </w:tc>
        <w:tc>
          <w:tcPr>
            <w:tcW w:w="843" w:type="pct"/>
            <w:shd w:val="clear" w:color="auto" w:fill="auto"/>
          </w:tcPr>
          <w:p w14:paraId="23AFDD01" w14:textId="77777777" w:rsidR="00866BDC" w:rsidRPr="001B54C3" w:rsidRDefault="00866BDC">
            <w:pPr>
              <w:pStyle w:val="TableEntry"/>
            </w:pPr>
            <w:r w:rsidRPr="001B54C3">
              <w:t>45590-7</w:t>
            </w:r>
          </w:p>
        </w:tc>
        <w:tc>
          <w:tcPr>
            <w:tcW w:w="1680" w:type="pct"/>
            <w:shd w:val="clear" w:color="auto" w:fill="auto"/>
          </w:tcPr>
          <w:p w14:paraId="2CBE289C" w14:textId="77777777" w:rsidR="00866BDC" w:rsidRPr="001B54C3" w:rsidRDefault="00866BDC">
            <w:pPr>
              <w:pStyle w:val="TableEntry"/>
            </w:pPr>
            <w:r w:rsidRPr="001B54C3">
              <w:t>Transfer - self-performance</w:t>
            </w:r>
          </w:p>
        </w:tc>
        <w:tc>
          <w:tcPr>
            <w:tcW w:w="497" w:type="pct"/>
            <w:shd w:val="clear" w:color="auto" w:fill="auto"/>
          </w:tcPr>
          <w:p w14:paraId="1628B9D2" w14:textId="77777777" w:rsidR="00866BDC" w:rsidRPr="001B54C3" w:rsidRDefault="00866BDC">
            <w:pPr>
              <w:pStyle w:val="TableEntry"/>
            </w:pPr>
            <w:r w:rsidRPr="001B54C3">
              <w:t>CO</w:t>
            </w:r>
          </w:p>
        </w:tc>
        <w:tc>
          <w:tcPr>
            <w:tcW w:w="1419" w:type="pct"/>
            <w:shd w:val="clear" w:color="auto" w:fill="auto"/>
          </w:tcPr>
          <w:p w14:paraId="336D7C44" w14:textId="77777777" w:rsidR="00866BDC" w:rsidRPr="001B54C3" w:rsidRDefault="00866BDC">
            <w:pPr>
              <w:pStyle w:val="TableEntry"/>
            </w:pPr>
            <w:r w:rsidRPr="001B54C3">
              <w:t xml:space="preserve">2.16.840.1.113883.6.257.755 </w:t>
            </w:r>
          </w:p>
        </w:tc>
      </w:tr>
      <w:tr w:rsidR="00357C7F" w:rsidRPr="001B54C3" w14:paraId="10CE33EB" w14:textId="77777777" w:rsidTr="00A65CF6">
        <w:trPr>
          <w:jc w:val="center"/>
        </w:trPr>
        <w:tc>
          <w:tcPr>
            <w:tcW w:w="561" w:type="pct"/>
            <w:shd w:val="clear" w:color="auto" w:fill="auto"/>
          </w:tcPr>
          <w:p w14:paraId="145408A4" w14:textId="77777777" w:rsidR="00866BDC" w:rsidRPr="001B54C3" w:rsidRDefault="00866BDC">
            <w:pPr>
              <w:pStyle w:val="TableEntry"/>
            </w:pPr>
          </w:p>
        </w:tc>
        <w:tc>
          <w:tcPr>
            <w:tcW w:w="843" w:type="pct"/>
            <w:shd w:val="clear" w:color="auto" w:fill="auto"/>
          </w:tcPr>
          <w:p w14:paraId="76DC39D7" w14:textId="77777777" w:rsidR="00866BDC" w:rsidRPr="001B54C3" w:rsidRDefault="00866BDC">
            <w:pPr>
              <w:pStyle w:val="TableEntry"/>
            </w:pPr>
            <w:r w:rsidRPr="001B54C3">
              <w:t>45591-5</w:t>
            </w:r>
          </w:p>
        </w:tc>
        <w:tc>
          <w:tcPr>
            <w:tcW w:w="1680" w:type="pct"/>
            <w:shd w:val="clear" w:color="auto" w:fill="auto"/>
          </w:tcPr>
          <w:p w14:paraId="79A3EB22" w14:textId="77777777" w:rsidR="00866BDC" w:rsidRPr="001B54C3" w:rsidRDefault="00866BDC">
            <w:pPr>
              <w:pStyle w:val="TableEntry"/>
            </w:pPr>
            <w:r w:rsidRPr="001B54C3">
              <w:t>Transfer - support provided</w:t>
            </w:r>
          </w:p>
        </w:tc>
        <w:tc>
          <w:tcPr>
            <w:tcW w:w="497" w:type="pct"/>
            <w:shd w:val="clear" w:color="auto" w:fill="auto"/>
          </w:tcPr>
          <w:p w14:paraId="20806546" w14:textId="77777777" w:rsidR="00866BDC" w:rsidRPr="001B54C3" w:rsidRDefault="00866BDC">
            <w:pPr>
              <w:pStyle w:val="TableEntry"/>
            </w:pPr>
            <w:r w:rsidRPr="001B54C3">
              <w:t>CO</w:t>
            </w:r>
          </w:p>
        </w:tc>
        <w:tc>
          <w:tcPr>
            <w:tcW w:w="1419" w:type="pct"/>
            <w:shd w:val="clear" w:color="auto" w:fill="auto"/>
          </w:tcPr>
          <w:p w14:paraId="78B9F3E3" w14:textId="77777777" w:rsidR="00866BDC" w:rsidRPr="001B54C3" w:rsidRDefault="00866BDC">
            <w:pPr>
              <w:pStyle w:val="TableEntry"/>
            </w:pPr>
            <w:r w:rsidRPr="001B54C3">
              <w:t xml:space="preserve">2.16.840.1.113883.6.257.768 </w:t>
            </w:r>
          </w:p>
        </w:tc>
      </w:tr>
      <w:tr w:rsidR="00357C7F" w:rsidRPr="001B54C3" w14:paraId="2964F0DF" w14:textId="77777777" w:rsidTr="00A65CF6">
        <w:trPr>
          <w:jc w:val="center"/>
        </w:trPr>
        <w:tc>
          <w:tcPr>
            <w:tcW w:w="561" w:type="pct"/>
            <w:shd w:val="clear" w:color="auto" w:fill="auto"/>
          </w:tcPr>
          <w:p w14:paraId="51AA79F0" w14:textId="77777777" w:rsidR="00866BDC" w:rsidRPr="001B54C3" w:rsidRDefault="00866BDC">
            <w:pPr>
              <w:pStyle w:val="TableEntry"/>
            </w:pPr>
          </w:p>
        </w:tc>
        <w:tc>
          <w:tcPr>
            <w:tcW w:w="843" w:type="pct"/>
            <w:shd w:val="clear" w:color="auto" w:fill="auto"/>
          </w:tcPr>
          <w:p w14:paraId="1414D58A" w14:textId="77777777" w:rsidR="00866BDC" w:rsidRPr="001B54C3" w:rsidRDefault="00866BDC">
            <w:pPr>
              <w:pStyle w:val="TableEntry"/>
            </w:pPr>
            <w:r w:rsidRPr="001B54C3">
              <w:t>45592-3</w:t>
            </w:r>
          </w:p>
        </w:tc>
        <w:tc>
          <w:tcPr>
            <w:tcW w:w="1680" w:type="pct"/>
            <w:shd w:val="clear" w:color="auto" w:fill="auto"/>
          </w:tcPr>
          <w:p w14:paraId="7E50D171" w14:textId="77777777" w:rsidR="00866BDC" w:rsidRPr="001B54C3" w:rsidRDefault="00866BDC">
            <w:pPr>
              <w:pStyle w:val="TableEntry"/>
            </w:pPr>
            <w:r w:rsidRPr="001B54C3">
              <w:t>Walk in room - self-performance</w:t>
            </w:r>
          </w:p>
        </w:tc>
        <w:tc>
          <w:tcPr>
            <w:tcW w:w="497" w:type="pct"/>
            <w:shd w:val="clear" w:color="auto" w:fill="auto"/>
          </w:tcPr>
          <w:p w14:paraId="7D7FD2BC" w14:textId="77777777" w:rsidR="00866BDC" w:rsidRPr="001B54C3" w:rsidRDefault="00866BDC">
            <w:pPr>
              <w:pStyle w:val="TableEntry"/>
            </w:pPr>
            <w:r w:rsidRPr="001B54C3">
              <w:t>CO</w:t>
            </w:r>
          </w:p>
        </w:tc>
        <w:tc>
          <w:tcPr>
            <w:tcW w:w="1419" w:type="pct"/>
            <w:shd w:val="clear" w:color="auto" w:fill="auto"/>
          </w:tcPr>
          <w:p w14:paraId="2BC46BB6" w14:textId="77777777" w:rsidR="00866BDC" w:rsidRPr="001B54C3" w:rsidRDefault="00866BDC">
            <w:pPr>
              <w:pStyle w:val="TableEntry"/>
            </w:pPr>
            <w:r w:rsidRPr="001B54C3">
              <w:t xml:space="preserve">2.16.840.1.113883.6.257.755 </w:t>
            </w:r>
          </w:p>
        </w:tc>
      </w:tr>
      <w:tr w:rsidR="00357C7F" w:rsidRPr="001B54C3" w14:paraId="13E2E123" w14:textId="77777777" w:rsidTr="00A65CF6">
        <w:trPr>
          <w:jc w:val="center"/>
        </w:trPr>
        <w:tc>
          <w:tcPr>
            <w:tcW w:w="561" w:type="pct"/>
            <w:shd w:val="clear" w:color="auto" w:fill="auto"/>
          </w:tcPr>
          <w:p w14:paraId="207966FE" w14:textId="77777777" w:rsidR="00866BDC" w:rsidRPr="001B54C3" w:rsidRDefault="00866BDC">
            <w:pPr>
              <w:pStyle w:val="TableEntry"/>
            </w:pPr>
          </w:p>
        </w:tc>
        <w:tc>
          <w:tcPr>
            <w:tcW w:w="843" w:type="pct"/>
            <w:shd w:val="clear" w:color="auto" w:fill="auto"/>
          </w:tcPr>
          <w:p w14:paraId="6C70D8CA" w14:textId="77777777" w:rsidR="00866BDC" w:rsidRPr="001B54C3" w:rsidRDefault="00866BDC">
            <w:pPr>
              <w:pStyle w:val="TableEntry"/>
            </w:pPr>
            <w:r w:rsidRPr="001B54C3">
              <w:t>45593-1</w:t>
            </w:r>
          </w:p>
        </w:tc>
        <w:tc>
          <w:tcPr>
            <w:tcW w:w="1680" w:type="pct"/>
            <w:shd w:val="clear" w:color="auto" w:fill="auto"/>
          </w:tcPr>
          <w:p w14:paraId="4039B844" w14:textId="77777777" w:rsidR="00866BDC" w:rsidRPr="001B54C3" w:rsidRDefault="00866BDC">
            <w:pPr>
              <w:pStyle w:val="TableEntry"/>
            </w:pPr>
            <w:r w:rsidRPr="001B54C3">
              <w:t>Walk in room - support provided</w:t>
            </w:r>
          </w:p>
        </w:tc>
        <w:tc>
          <w:tcPr>
            <w:tcW w:w="497" w:type="pct"/>
            <w:shd w:val="clear" w:color="auto" w:fill="auto"/>
          </w:tcPr>
          <w:p w14:paraId="015EDE5A" w14:textId="77777777" w:rsidR="00866BDC" w:rsidRPr="001B54C3" w:rsidRDefault="00866BDC">
            <w:pPr>
              <w:pStyle w:val="TableEntry"/>
            </w:pPr>
            <w:r w:rsidRPr="001B54C3">
              <w:t>CO</w:t>
            </w:r>
          </w:p>
        </w:tc>
        <w:tc>
          <w:tcPr>
            <w:tcW w:w="1419" w:type="pct"/>
            <w:shd w:val="clear" w:color="auto" w:fill="auto"/>
          </w:tcPr>
          <w:p w14:paraId="2F84C769" w14:textId="77777777" w:rsidR="00866BDC" w:rsidRPr="001B54C3" w:rsidRDefault="00866BDC">
            <w:pPr>
              <w:pStyle w:val="TableEntry"/>
            </w:pPr>
            <w:r w:rsidRPr="001B54C3">
              <w:t xml:space="preserve">2.16.840.1.113883.6.257.768 </w:t>
            </w:r>
          </w:p>
        </w:tc>
      </w:tr>
      <w:tr w:rsidR="00357C7F" w:rsidRPr="001B54C3" w14:paraId="449DEBCD" w14:textId="77777777" w:rsidTr="00A65CF6">
        <w:trPr>
          <w:jc w:val="center"/>
        </w:trPr>
        <w:tc>
          <w:tcPr>
            <w:tcW w:w="561" w:type="pct"/>
            <w:shd w:val="clear" w:color="auto" w:fill="auto"/>
          </w:tcPr>
          <w:p w14:paraId="01E3C077" w14:textId="77777777" w:rsidR="00866BDC" w:rsidRPr="001B54C3" w:rsidRDefault="00866BDC">
            <w:pPr>
              <w:pStyle w:val="TableEntry"/>
            </w:pPr>
          </w:p>
        </w:tc>
        <w:tc>
          <w:tcPr>
            <w:tcW w:w="843" w:type="pct"/>
            <w:shd w:val="clear" w:color="auto" w:fill="auto"/>
          </w:tcPr>
          <w:p w14:paraId="195B4EAA" w14:textId="77777777" w:rsidR="00866BDC" w:rsidRPr="001B54C3" w:rsidRDefault="00866BDC">
            <w:pPr>
              <w:pStyle w:val="TableEntry"/>
            </w:pPr>
            <w:r w:rsidRPr="001B54C3">
              <w:t>45594-9</w:t>
            </w:r>
          </w:p>
        </w:tc>
        <w:tc>
          <w:tcPr>
            <w:tcW w:w="1680" w:type="pct"/>
            <w:shd w:val="clear" w:color="auto" w:fill="auto"/>
          </w:tcPr>
          <w:p w14:paraId="5EE59F25" w14:textId="77777777" w:rsidR="00866BDC" w:rsidRPr="001B54C3" w:rsidRDefault="00866BDC">
            <w:pPr>
              <w:pStyle w:val="TableEntry"/>
            </w:pPr>
            <w:r w:rsidRPr="001B54C3">
              <w:t>Walk in corridor - self-performance</w:t>
            </w:r>
          </w:p>
        </w:tc>
        <w:tc>
          <w:tcPr>
            <w:tcW w:w="497" w:type="pct"/>
            <w:shd w:val="clear" w:color="auto" w:fill="auto"/>
          </w:tcPr>
          <w:p w14:paraId="2A173D4D" w14:textId="77777777" w:rsidR="00866BDC" w:rsidRPr="001B54C3" w:rsidRDefault="00866BDC">
            <w:pPr>
              <w:pStyle w:val="TableEntry"/>
            </w:pPr>
            <w:r w:rsidRPr="001B54C3">
              <w:t>CO</w:t>
            </w:r>
          </w:p>
        </w:tc>
        <w:tc>
          <w:tcPr>
            <w:tcW w:w="1419" w:type="pct"/>
            <w:shd w:val="clear" w:color="auto" w:fill="auto"/>
          </w:tcPr>
          <w:p w14:paraId="58976F83" w14:textId="77777777" w:rsidR="00866BDC" w:rsidRPr="001B54C3" w:rsidRDefault="00866BDC">
            <w:pPr>
              <w:pStyle w:val="TableEntry"/>
            </w:pPr>
            <w:r w:rsidRPr="001B54C3">
              <w:t xml:space="preserve">2.16.840.1.113883.6.257.755 </w:t>
            </w:r>
          </w:p>
        </w:tc>
      </w:tr>
      <w:tr w:rsidR="00357C7F" w:rsidRPr="001B54C3" w14:paraId="792E1DBC" w14:textId="77777777" w:rsidTr="00A65CF6">
        <w:trPr>
          <w:jc w:val="center"/>
        </w:trPr>
        <w:tc>
          <w:tcPr>
            <w:tcW w:w="561" w:type="pct"/>
            <w:shd w:val="clear" w:color="auto" w:fill="auto"/>
          </w:tcPr>
          <w:p w14:paraId="796BF0EF" w14:textId="77777777" w:rsidR="00866BDC" w:rsidRPr="001B54C3" w:rsidRDefault="00866BDC">
            <w:pPr>
              <w:pStyle w:val="TableEntry"/>
            </w:pPr>
          </w:p>
        </w:tc>
        <w:tc>
          <w:tcPr>
            <w:tcW w:w="843" w:type="pct"/>
            <w:shd w:val="clear" w:color="auto" w:fill="auto"/>
          </w:tcPr>
          <w:p w14:paraId="3D06FC62" w14:textId="77777777" w:rsidR="00866BDC" w:rsidRPr="001B54C3" w:rsidRDefault="00866BDC">
            <w:pPr>
              <w:pStyle w:val="TableEntry"/>
            </w:pPr>
            <w:r w:rsidRPr="001B54C3">
              <w:t>45595-6</w:t>
            </w:r>
          </w:p>
        </w:tc>
        <w:tc>
          <w:tcPr>
            <w:tcW w:w="1680" w:type="pct"/>
            <w:shd w:val="clear" w:color="auto" w:fill="auto"/>
          </w:tcPr>
          <w:p w14:paraId="500D034F" w14:textId="77777777" w:rsidR="00866BDC" w:rsidRPr="001B54C3" w:rsidRDefault="00866BDC">
            <w:pPr>
              <w:pStyle w:val="TableEntry"/>
            </w:pPr>
            <w:r w:rsidRPr="001B54C3">
              <w:t>Walk in corridor - support provided</w:t>
            </w:r>
          </w:p>
        </w:tc>
        <w:tc>
          <w:tcPr>
            <w:tcW w:w="497" w:type="pct"/>
            <w:shd w:val="clear" w:color="auto" w:fill="auto"/>
          </w:tcPr>
          <w:p w14:paraId="1E44C106" w14:textId="77777777" w:rsidR="00866BDC" w:rsidRPr="001B54C3" w:rsidRDefault="00866BDC">
            <w:pPr>
              <w:pStyle w:val="TableEntry"/>
            </w:pPr>
            <w:r w:rsidRPr="001B54C3">
              <w:t>CO</w:t>
            </w:r>
          </w:p>
        </w:tc>
        <w:tc>
          <w:tcPr>
            <w:tcW w:w="1419" w:type="pct"/>
            <w:shd w:val="clear" w:color="auto" w:fill="auto"/>
          </w:tcPr>
          <w:p w14:paraId="4EADB60E" w14:textId="77777777" w:rsidR="00866BDC" w:rsidRPr="001B54C3" w:rsidRDefault="00866BDC">
            <w:pPr>
              <w:pStyle w:val="TableEntry"/>
            </w:pPr>
            <w:r w:rsidRPr="001B54C3">
              <w:t xml:space="preserve">2.16.840.1.113883.6.257.768 </w:t>
            </w:r>
          </w:p>
        </w:tc>
      </w:tr>
      <w:tr w:rsidR="00357C7F" w:rsidRPr="001B54C3" w14:paraId="56FDC15F" w14:textId="77777777" w:rsidTr="00A65CF6">
        <w:trPr>
          <w:jc w:val="center"/>
        </w:trPr>
        <w:tc>
          <w:tcPr>
            <w:tcW w:w="561" w:type="pct"/>
            <w:shd w:val="clear" w:color="auto" w:fill="auto"/>
          </w:tcPr>
          <w:p w14:paraId="7937AFA7" w14:textId="77777777" w:rsidR="00866BDC" w:rsidRPr="001B54C3" w:rsidRDefault="00866BDC">
            <w:pPr>
              <w:pStyle w:val="TableEntry"/>
            </w:pPr>
          </w:p>
        </w:tc>
        <w:tc>
          <w:tcPr>
            <w:tcW w:w="843" w:type="pct"/>
            <w:shd w:val="clear" w:color="auto" w:fill="auto"/>
          </w:tcPr>
          <w:p w14:paraId="685A8B55" w14:textId="77777777" w:rsidR="00866BDC" w:rsidRPr="001B54C3" w:rsidRDefault="00866BDC">
            <w:pPr>
              <w:pStyle w:val="TableEntry"/>
            </w:pPr>
            <w:r w:rsidRPr="001B54C3">
              <w:t>45596-4</w:t>
            </w:r>
          </w:p>
        </w:tc>
        <w:tc>
          <w:tcPr>
            <w:tcW w:w="1680" w:type="pct"/>
            <w:shd w:val="clear" w:color="auto" w:fill="auto"/>
          </w:tcPr>
          <w:p w14:paraId="74A02AD8" w14:textId="77777777" w:rsidR="00866BDC" w:rsidRPr="001B54C3" w:rsidRDefault="00866BDC">
            <w:pPr>
              <w:pStyle w:val="TableEntry"/>
            </w:pPr>
            <w:r w:rsidRPr="001B54C3">
              <w:t>Locomotion on unit - self-performance</w:t>
            </w:r>
          </w:p>
        </w:tc>
        <w:tc>
          <w:tcPr>
            <w:tcW w:w="497" w:type="pct"/>
            <w:shd w:val="clear" w:color="auto" w:fill="auto"/>
          </w:tcPr>
          <w:p w14:paraId="3F98A10C" w14:textId="77777777" w:rsidR="00866BDC" w:rsidRPr="001B54C3" w:rsidRDefault="00866BDC">
            <w:pPr>
              <w:pStyle w:val="TableEntry"/>
            </w:pPr>
            <w:r w:rsidRPr="001B54C3">
              <w:t>CO</w:t>
            </w:r>
          </w:p>
        </w:tc>
        <w:tc>
          <w:tcPr>
            <w:tcW w:w="1419" w:type="pct"/>
            <w:shd w:val="clear" w:color="auto" w:fill="auto"/>
          </w:tcPr>
          <w:p w14:paraId="5D671782" w14:textId="77777777" w:rsidR="00866BDC" w:rsidRPr="001B54C3" w:rsidRDefault="00866BDC">
            <w:pPr>
              <w:pStyle w:val="TableEntry"/>
            </w:pPr>
            <w:r w:rsidRPr="001B54C3">
              <w:t xml:space="preserve">2.16.840.1.113883.6.257.755 </w:t>
            </w:r>
          </w:p>
        </w:tc>
      </w:tr>
      <w:tr w:rsidR="00357C7F" w:rsidRPr="001B54C3" w14:paraId="5E356D95" w14:textId="77777777" w:rsidTr="00A65CF6">
        <w:trPr>
          <w:jc w:val="center"/>
        </w:trPr>
        <w:tc>
          <w:tcPr>
            <w:tcW w:w="561" w:type="pct"/>
            <w:shd w:val="clear" w:color="auto" w:fill="auto"/>
          </w:tcPr>
          <w:p w14:paraId="5FF04FF9" w14:textId="77777777" w:rsidR="00866BDC" w:rsidRPr="001B54C3" w:rsidRDefault="00866BDC">
            <w:pPr>
              <w:pStyle w:val="TableEntry"/>
            </w:pPr>
          </w:p>
        </w:tc>
        <w:tc>
          <w:tcPr>
            <w:tcW w:w="843" w:type="pct"/>
            <w:shd w:val="clear" w:color="auto" w:fill="auto"/>
          </w:tcPr>
          <w:p w14:paraId="2138E3F8" w14:textId="77777777" w:rsidR="00866BDC" w:rsidRPr="001B54C3" w:rsidRDefault="00866BDC">
            <w:pPr>
              <w:pStyle w:val="TableEntry"/>
            </w:pPr>
            <w:r w:rsidRPr="001B54C3">
              <w:t>45597-2</w:t>
            </w:r>
          </w:p>
        </w:tc>
        <w:tc>
          <w:tcPr>
            <w:tcW w:w="1680" w:type="pct"/>
            <w:shd w:val="clear" w:color="auto" w:fill="auto"/>
          </w:tcPr>
          <w:p w14:paraId="1E8E52C6" w14:textId="77777777" w:rsidR="00866BDC" w:rsidRPr="001B54C3" w:rsidRDefault="00866BDC">
            <w:pPr>
              <w:pStyle w:val="TableEntry"/>
            </w:pPr>
            <w:r w:rsidRPr="001B54C3">
              <w:t>Locomotion on unit - support provided</w:t>
            </w:r>
          </w:p>
        </w:tc>
        <w:tc>
          <w:tcPr>
            <w:tcW w:w="497" w:type="pct"/>
            <w:shd w:val="clear" w:color="auto" w:fill="auto"/>
          </w:tcPr>
          <w:p w14:paraId="550A39D0" w14:textId="77777777" w:rsidR="00866BDC" w:rsidRPr="001B54C3" w:rsidRDefault="00866BDC">
            <w:pPr>
              <w:pStyle w:val="TableEntry"/>
            </w:pPr>
            <w:r w:rsidRPr="001B54C3">
              <w:t>CO</w:t>
            </w:r>
          </w:p>
        </w:tc>
        <w:tc>
          <w:tcPr>
            <w:tcW w:w="1419" w:type="pct"/>
            <w:shd w:val="clear" w:color="auto" w:fill="auto"/>
          </w:tcPr>
          <w:p w14:paraId="0458D022" w14:textId="77777777" w:rsidR="00866BDC" w:rsidRPr="001B54C3" w:rsidRDefault="00866BDC">
            <w:pPr>
              <w:pStyle w:val="TableEntry"/>
            </w:pPr>
            <w:r w:rsidRPr="001B54C3">
              <w:t xml:space="preserve">2.16.840.1.113883.6.257.768 </w:t>
            </w:r>
          </w:p>
        </w:tc>
      </w:tr>
      <w:tr w:rsidR="00357C7F" w:rsidRPr="001B54C3" w14:paraId="3F458E72" w14:textId="77777777" w:rsidTr="00A65CF6">
        <w:trPr>
          <w:jc w:val="center"/>
        </w:trPr>
        <w:tc>
          <w:tcPr>
            <w:tcW w:w="561" w:type="pct"/>
            <w:shd w:val="clear" w:color="auto" w:fill="auto"/>
          </w:tcPr>
          <w:p w14:paraId="42B9E70A" w14:textId="77777777" w:rsidR="00866BDC" w:rsidRPr="001B54C3" w:rsidRDefault="00866BDC">
            <w:pPr>
              <w:pStyle w:val="TableEntry"/>
            </w:pPr>
          </w:p>
        </w:tc>
        <w:tc>
          <w:tcPr>
            <w:tcW w:w="843" w:type="pct"/>
            <w:shd w:val="clear" w:color="auto" w:fill="auto"/>
          </w:tcPr>
          <w:p w14:paraId="70E13269" w14:textId="77777777" w:rsidR="00866BDC" w:rsidRPr="001B54C3" w:rsidRDefault="00866BDC">
            <w:pPr>
              <w:pStyle w:val="TableEntry"/>
            </w:pPr>
            <w:r w:rsidRPr="001B54C3">
              <w:t>45598-0</w:t>
            </w:r>
          </w:p>
        </w:tc>
        <w:tc>
          <w:tcPr>
            <w:tcW w:w="1680" w:type="pct"/>
            <w:shd w:val="clear" w:color="auto" w:fill="auto"/>
          </w:tcPr>
          <w:p w14:paraId="0A57E6CD" w14:textId="77777777" w:rsidR="00866BDC" w:rsidRPr="001B54C3" w:rsidRDefault="00866BDC">
            <w:pPr>
              <w:pStyle w:val="TableEntry"/>
            </w:pPr>
            <w:r w:rsidRPr="001B54C3">
              <w:t>Locomotion off unit - self-performance</w:t>
            </w:r>
          </w:p>
        </w:tc>
        <w:tc>
          <w:tcPr>
            <w:tcW w:w="497" w:type="pct"/>
            <w:shd w:val="clear" w:color="auto" w:fill="auto"/>
          </w:tcPr>
          <w:p w14:paraId="693DF54D" w14:textId="77777777" w:rsidR="00866BDC" w:rsidRPr="001B54C3" w:rsidRDefault="00866BDC">
            <w:pPr>
              <w:pStyle w:val="TableEntry"/>
            </w:pPr>
            <w:r w:rsidRPr="001B54C3">
              <w:t>CO</w:t>
            </w:r>
          </w:p>
        </w:tc>
        <w:tc>
          <w:tcPr>
            <w:tcW w:w="1419" w:type="pct"/>
            <w:shd w:val="clear" w:color="auto" w:fill="auto"/>
          </w:tcPr>
          <w:p w14:paraId="08F878F9" w14:textId="77777777" w:rsidR="00866BDC" w:rsidRPr="001B54C3" w:rsidRDefault="00866BDC">
            <w:pPr>
              <w:pStyle w:val="TableEntry"/>
            </w:pPr>
            <w:r w:rsidRPr="001B54C3">
              <w:t xml:space="preserve">2.16.840.1.113883.6.257.755 </w:t>
            </w:r>
          </w:p>
        </w:tc>
      </w:tr>
      <w:tr w:rsidR="00357C7F" w:rsidRPr="001B54C3" w14:paraId="54E556EF" w14:textId="77777777" w:rsidTr="00A65CF6">
        <w:trPr>
          <w:jc w:val="center"/>
        </w:trPr>
        <w:tc>
          <w:tcPr>
            <w:tcW w:w="561" w:type="pct"/>
            <w:shd w:val="clear" w:color="auto" w:fill="auto"/>
          </w:tcPr>
          <w:p w14:paraId="6A7688C6" w14:textId="77777777" w:rsidR="00866BDC" w:rsidRPr="001B54C3" w:rsidRDefault="00866BDC">
            <w:pPr>
              <w:pStyle w:val="TableEntry"/>
            </w:pPr>
          </w:p>
        </w:tc>
        <w:tc>
          <w:tcPr>
            <w:tcW w:w="843" w:type="pct"/>
            <w:shd w:val="clear" w:color="auto" w:fill="auto"/>
          </w:tcPr>
          <w:p w14:paraId="6069FA35" w14:textId="77777777" w:rsidR="00866BDC" w:rsidRPr="001B54C3" w:rsidRDefault="00866BDC">
            <w:pPr>
              <w:pStyle w:val="TableEntry"/>
            </w:pPr>
            <w:r w:rsidRPr="001B54C3">
              <w:t>45599-8</w:t>
            </w:r>
          </w:p>
        </w:tc>
        <w:tc>
          <w:tcPr>
            <w:tcW w:w="1680" w:type="pct"/>
            <w:shd w:val="clear" w:color="auto" w:fill="auto"/>
          </w:tcPr>
          <w:p w14:paraId="5CB09AC5" w14:textId="77777777" w:rsidR="00866BDC" w:rsidRPr="001B54C3" w:rsidRDefault="00866BDC">
            <w:pPr>
              <w:pStyle w:val="TableEntry"/>
            </w:pPr>
            <w:r w:rsidRPr="001B54C3">
              <w:t>Locomotion off unit - support provided</w:t>
            </w:r>
          </w:p>
        </w:tc>
        <w:tc>
          <w:tcPr>
            <w:tcW w:w="497" w:type="pct"/>
            <w:shd w:val="clear" w:color="auto" w:fill="auto"/>
          </w:tcPr>
          <w:p w14:paraId="7E2E5765" w14:textId="77777777" w:rsidR="00866BDC" w:rsidRPr="001B54C3" w:rsidRDefault="00866BDC">
            <w:pPr>
              <w:pStyle w:val="TableEntry"/>
            </w:pPr>
            <w:r w:rsidRPr="001B54C3">
              <w:t>CO</w:t>
            </w:r>
          </w:p>
        </w:tc>
        <w:tc>
          <w:tcPr>
            <w:tcW w:w="1419" w:type="pct"/>
            <w:shd w:val="clear" w:color="auto" w:fill="auto"/>
          </w:tcPr>
          <w:p w14:paraId="52DBCA1B" w14:textId="77777777" w:rsidR="00866BDC" w:rsidRPr="001B54C3" w:rsidRDefault="00866BDC">
            <w:pPr>
              <w:pStyle w:val="TableEntry"/>
            </w:pPr>
            <w:r w:rsidRPr="001B54C3">
              <w:t xml:space="preserve">2.16.840.1.113883.6.257.768 </w:t>
            </w:r>
          </w:p>
        </w:tc>
      </w:tr>
      <w:tr w:rsidR="00357C7F" w:rsidRPr="001B54C3" w14:paraId="5981572B" w14:textId="77777777" w:rsidTr="00A65CF6">
        <w:trPr>
          <w:jc w:val="center"/>
        </w:trPr>
        <w:tc>
          <w:tcPr>
            <w:tcW w:w="561" w:type="pct"/>
            <w:shd w:val="clear" w:color="auto" w:fill="auto"/>
          </w:tcPr>
          <w:p w14:paraId="7D44E297" w14:textId="77777777" w:rsidR="00866BDC" w:rsidRPr="001B54C3" w:rsidRDefault="00866BDC">
            <w:pPr>
              <w:pStyle w:val="TableEntry"/>
            </w:pPr>
          </w:p>
        </w:tc>
        <w:tc>
          <w:tcPr>
            <w:tcW w:w="843" w:type="pct"/>
            <w:shd w:val="clear" w:color="auto" w:fill="auto"/>
          </w:tcPr>
          <w:p w14:paraId="56B5BDE7" w14:textId="77777777" w:rsidR="00866BDC" w:rsidRPr="001B54C3" w:rsidRDefault="00866BDC">
            <w:pPr>
              <w:pStyle w:val="TableEntry"/>
            </w:pPr>
            <w:r w:rsidRPr="001B54C3">
              <w:t>45600-4</w:t>
            </w:r>
          </w:p>
        </w:tc>
        <w:tc>
          <w:tcPr>
            <w:tcW w:w="1680" w:type="pct"/>
            <w:shd w:val="clear" w:color="auto" w:fill="auto"/>
          </w:tcPr>
          <w:p w14:paraId="15433B49" w14:textId="77777777" w:rsidR="00866BDC" w:rsidRPr="001B54C3" w:rsidRDefault="00866BDC">
            <w:pPr>
              <w:pStyle w:val="TableEntry"/>
            </w:pPr>
            <w:r w:rsidRPr="001B54C3">
              <w:t>Dressing - self-performance</w:t>
            </w:r>
          </w:p>
        </w:tc>
        <w:tc>
          <w:tcPr>
            <w:tcW w:w="497" w:type="pct"/>
            <w:shd w:val="clear" w:color="auto" w:fill="auto"/>
          </w:tcPr>
          <w:p w14:paraId="4F46165E" w14:textId="77777777" w:rsidR="00866BDC" w:rsidRPr="001B54C3" w:rsidRDefault="00866BDC">
            <w:pPr>
              <w:pStyle w:val="TableEntry"/>
            </w:pPr>
            <w:r w:rsidRPr="001B54C3">
              <w:t>CO</w:t>
            </w:r>
          </w:p>
        </w:tc>
        <w:tc>
          <w:tcPr>
            <w:tcW w:w="1419" w:type="pct"/>
            <w:shd w:val="clear" w:color="auto" w:fill="auto"/>
          </w:tcPr>
          <w:p w14:paraId="4ED4EC7D" w14:textId="77777777" w:rsidR="00866BDC" w:rsidRPr="001B54C3" w:rsidRDefault="00866BDC">
            <w:pPr>
              <w:pStyle w:val="TableEntry"/>
            </w:pPr>
            <w:r w:rsidRPr="001B54C3">
              <w:t xml:space="preserve">2.16.840.1.113883.6.257.755 </w:t>
            </w:r>
          </w:p>
        </w:tc>
      </w:tr>
      <w:tr w:rsidR="00357C7F" w:rsidRPr="001B54C3" w14:paraId="1B65AD97" w14:textId="77777777" w:rsidTr="00A65CF6">
        <w:trPr>
          <w:jc w:val="center"/>
        </w:trPr>
        <w:tc>
          <w:tcPr>
            <w:tcW w:w="561" w:type="pct"/>
            <w:shd w:val="clear" w:color="auto" w:fill="auto"/>
          </w:tcPr>
          <w:p w14:paraId="51F9EBB4" w14:textId="77777777" w:rsidR="00866BDC" w:rsidRPr="001B54C3" w:rsidRDefault="00866BDC">
            <w:pPr>
              <w:pStyle w:val="TableEntry"/>
            </w:pPr>
          </w:p>
        </w:tc>
        <w:tc>
          <w:tcPr>
            <w:tcW w:w="843" w:type="pct"/>
            <w:shd w:val="clear" w:color="auto" w:fill="auto"/>
          </w:tcPr>
          <w:p w14:paraId="7BD4457C" w14:textId="77777777" w:rsidR="00866BDC" w:rsidRPr="001B54C3" w:rsidRDefault="00866BDC">
            <w:pPr>
              <w:pStyle w:val="TableEntry"/>
            </w:pPr>
            <w:r w:rsidRPr="001B54C3">
              <w:t>45601-2</w:t>
            </w:r>
          </w:p>
        </w:tc>
        <w:tc>
          <w:tcPr>
            <w:tcW w:w="1680" w:type="pct"/>
            <w:shd w:val="clear" w:color="auto" w:fill="auto"/>
          </w:tcPr>
          <w:p w14:paraId="197A91DF" w14:textId="77777777" w:rsidR="00866BDC" w:rsidRPr="001B54C3" w:rsidRDefault="00866BDC">
            <w:pPr>
              <w:pStyle w:val="TableEntry"/>
            </w:pPr>
            <w:r w:rsidRPr="001B54C3">
              <w:t>Dressing - support provided</w:t>
            </w:r>
          </w:p>
        </w:tc>
        <w:tc>
          <w:tcPr>
            <w:tcW w:w="497" w:type="pct"/>
            <w:shd w:val="clear" w:color="auto" w:fill="auto"/>
          </w:tcPr>
          <w:p w14:paraId="0E3ADA2D" w14:textId="77777777" w:rsidR="00866BDC" w:rsidRPr="001B54C3" w:rsidRDefault="00866BDC">
            <w:pPr>
              <w:pStyle w:val="TableEntry"/>
            </w:pPr>
            <w:r w:rsidRPr="001B54C3">
              <w:t>CO</w:t>
            </w:r>
          </w:p>
        </w:tc>
        <w:tc>
          <w:tcPr>
            <w:tcW w:w="1419" w:type="pct"/>
            <w:shd w:val="clear" w:color="auto" w:fill="auto"/>
          </w:tcPr>
          <w:p w14:paraId="02D0B2BD" w14:textId="77777777" w:rsidR="00866BDC" w:rsidRPr="001B54C3" w:rsidRDefault="00866BDC">
            <w:pPr>
              <w:pStyle w:val="TableEntry"/>
            </w:pPr>
            <w:r w:rsidRPr="001B54C3">
              <w:t xml:space="preserve">2.16.840.1.113883.6.257.768 </w:t>
            </w:r>
          </w:p>
        </w:tc>
      </w:tr>
      <w:tr w:rsidR="00357C7F" w:rsidRPr="001B54C3" w14:paraId="782D6CB1" w14:textId="77777777" w:rsidTr="00A65CF6">
        <w:trPr>
          <w:jc w:val="center"/>
        </w:trPr>
        <w:tc>
          <w:tcPr>
            <w:tcW w:w="561" w:type="pct"/>
            <w:shd w:val="clear" w:color="auto" w:fill="auto"/>
          </w:tcPr>
          <w:p w14:paraId="26C144CA" w14:textId="77777777" w:rsidR="00866BDC" w:rsidRPr="001B54C3" w:rsidRDefault="00866BDC">
            <w:pPr>
              <w:pStyle w:val="TableEntry"/>
            </w:pPr>
          </w:p>
        </w:tc>
        <w:tc>
          <w:tcPr>
            <w:tcW w:w="843" w:type="pct"/>
            <w:shd w:val="clear" w:color="auto" w:fill="auto"/>
          </w:tcPr>
          <w:p w14:paraId="5F78B613" w14:textId="77777777" w:rsidR="00866BDC" w:rsidRPr="001B54C3" w:rsidRDefault="00866BDC">
            <w:pPr>
              <w:pStyle w:val="TableEntry"/>
            </w:pPr>
            <w:r w:rsidRPr="001B54C3">
              <w:t>45602-0</w:t>
            </w:r>
          </w:p>
        </w:tc>
        <w:tc>
          <w:tcPr>
            <w:tcW w:w="1680" w:type="pct"/>
            <w:shd w:val="clear" w:color="auto" w:fill="auto"/>
          </w:tcPr>
          <w:p w14:paraId="34EDD5B0" w14:textId="77777777" w:rsidR="00866BDC" w:rsidRPr="001B54C3" w:rsidRDefault="00866BDC">
            <w:pPr>
              <w:pStyle w:val="TableEntry"/>
            </w:pPr>
            <w:r w:rsidRPr="001B54C3">
              <w:t>Eating - self-performance</w:t>
            </w:r>
          </w:p>
        </w:tc>
        <w:tc>
          <w:tcPr>
            <w:tcW w:w="497" w:type="pct"/>
            <w:shd w:val="clear" w:color="auto" w:fill="auto"/>
          </w:tcPr>
          <w:p w14:paraId="232B9229" w14:textId="77777777" w:rsidR="00866BDC" w:rsidRPr="001B54C3" w:rsidRDefault="00866BDC">
            <w:pPr>
              <w:pStyle w:val="TableEntry"/>
            </w:pPr>
            <w:r w:rsidRPr="001B54C3">
              <w:t>CO</w:t>
            </w:r>
          </w:p>
        </w:tc>
        <w:tc>
          <w:tcPr>
            <w:tcW w:w="1419" w:type="pct"/>
            <w:shd w:val="clear" w:color="auto" w:fill="auto"/>
          </w:tcPr>
          <w:p w14:paraId="599304D6" w14:textId="77777777" w:rsidR="00866BDC" w:rsidRPr="001B54C3" w:rsidRDefault="00866BDC">
            <w:pPr>
              <w:pStyle w:val="TableEntry"/>
            </w:pPr>
            <w:r w:rsidRPr="001B54C3">
              <w:t xml:space="preserve">2.16.840.1.113883.6.257.755 </w:t>
            </w:r>
          </w:p>
        </w:tc>
      </w:tr>
      <w:tr w:rsidR="00357C7F" w:rsidRPr="001B54C3" w14:paraId="12949CA2" w14:textId="77777777" w:rsidTr="00A65CF6">
        <w:trPr>
          <w:jc w:val="center"/>
        </w:trPr>
        <w:tc>
          <w:tcPr>
            <w:tcW w:w="561" w:type="pct"/>
            <w:shd w:val="clear" w:color="auto" w:fill="auto"/>
          </w:tcPr>
          <w:p w14:paraId="01AFB22C" w14:textId="77777777" w:rsidR="00866BDC" w:rsidRPr="001B54C3" w:rsidRDefault="00866BDC">
            <w:pPr>
              <w:pStyle w:val="TableEntry"/>
            </w:pPr>
          </w:p>
        </w:tc>
        <w:tc>
          <w:tcPr>
            <w:tcW w:w="843" w:type="pct"/>
            <w:shd w:val="clear" w:color="auto" w:fill="auto"/>
          </w:tcPr>
          <w:p w14:paraId="4C52FCCD" w14:textId="77777777" w:rsidR="00866BDC" w:rsidRPr="001B54C3" w:rsidRDefault="00866BDC">
            <w:pPr>
              <w:pStyle w:val="TableEntry"/>
            </w:pPr>
            <w:r w:rsidRPr="001B54C3">
              <w:t>45603-8</w:t>
            </w:r>
          </w:p>
        </w:tc>
        <w:tc>
          <w:tcPr>
            <w:tcW w:w="1680" w:type="pct"/>
            <w:shd w:val="clear" w:color="auto" w:fill="auto"/>
          </w:tcPr>
          <w:p w14:paraId="26B934DF" w14:textId="77777777" w:rsidR="00866BDC" w:rsidRPr="001B54C3" w:rsidRDefault="00866BDC">
            <w:pPr>
              <w:pStyle w:val="TableEntry"/>
            </w:pPr>
            <w:r w:rsidRPr="001B54C3">
              <w:t>Eating - support provided</w:t>
            </w:r>
          </w:p>
        </w:tc>
        <w:tc>
          <w:tcPr>
            <w:tcW w:w="497" w:type="pct"/>
            <w:shd w:val="clear" w:color="auto" w:fill="auto"/>
          </w:tcPr>
          <w:p w14:paraId="2A2E04D0" w14:textId="77777777" w:rsidR="00866BDC" w:rsidRPr="001B54C3" w:rsidRDefault="00866BDC">
            <w:pPr>
              <w:pStyle w:val="TableEntry"/>
            </w:pPr>
            <w:r w:rsidRPr="001B54C3">
              <w:t>CO</w:t>
            </w:r>
          </w:p>
        </w:tc>
        <w:tc>
          <w:tcPr>
            <w:tcW w:w="1419" w:type="pct"/>
            <w:shd w:val="clear" w:color="auto" w:fill="auto"/>
          </w:tcPr>
          <w:p w14:paraId="427B6313" w14:textId="77777777" w:rsidR="00866BDC" w:rsidRPr="001B54C3" w:rsidRDefault="00866BDC">
            <w:pPr>
              <w:pStyle w:val="TableEntry"/>
            </w:pPr>
            <w:r w:rsidRPr="001B54C3">
              <w:t xml:space="preserve">2.16.840.1.113883.6.257.768 </w:t>
            </w:r>
          </w:p>
        </w:tc>
      </w:tr>
      <w:tr w:rsidR="00357C7F" w:rsidRPr="001B54C3" w14:paraId="3AC8A0D9" w14:textId="77777777" w:rsidTr="00A65CF6">
        <w:trPr>
          <w:jc w:val="center"/>
        </w:trPr>
        <w:tc>
          <w:tcPr>
            <w:tcW w:w="561" w:type="pct"/>
            <w:shd w:val="clear" w:color="auto" w:fill="auto"/>
          </w:tcPr>
          <w:p w14:paraId="6A49A653" w14:textId="77777777" w:rsidR="00866BDC" w:rsidRPr="001B54C3" w:rsidRDefault="00866BDC">
            <w:pPr>
              <w:pStyle w:val="TableEntry"/>
            </w:pPr>
          </w:p>
        </w:tc>
        <w:tc>
          <w:tcPr>
            <w:tcW w:w="843" w:type="pct"/>
            <w:shd w:val="clear" w:color="auto" w:fill="auto"/>
          </w:tcPr>
          <w:p w14:paraId="267EB630" w14:textId="77777777" w:rsidR="00866BDC" w:rsidRPr="001B54C3" w:rsidRDefault="00866BDC">
            <w:pPr>
              <w:pStyle w:val="TableEntry"/>
            </w:pPr>
            <w:r w:rsidRPr="001B54C3">
              <w:t>45604-6</w:t>
            </w:r>
          </w:p>
        </w:tc>
        <w:tc>
          <w:tcPr>
            <w:tcW w:w="1680" w:type="pct"/>
            <w:shd w:val="clear" w:color="auto" w:fill="auto"/>
          </w:tcPr>
          <w:p w14:paraId="662028D3" w14:textId="77777777" w:rsidR="00866BDC" w:rsidRPr="001B54C3" w:rsidRDefault="00866BDC">
            <w:pPr>
              <w:pStyle w:val="TableEntry"/>
            </w:pPr>
            <w:r w:rsidRPr="001B54C3">
              <w:t>Toilet use - self-performance</w:t>
            </w:r>
          </w:p>
        </w:tc>
        <w:tc>
          <w:tcPr>
            <w:tcW w:w="497" w:type="pct"/>
            <w:shd w:val="clear" w:color="auto" w:fill="auto"/>
          </w:tcPr>
          <w:p w14:paraId="7ACB1B3D" w14:textId="77777777" w:rsidR="00866BDC" w:rsidRPr="001B54C3" w:rsidRDefault="00866BDC">
            <w:pPr>
              <w:pStyle w:val="TableEntry"/>
            </w:pPr>
            <w:r w:rsidRPr="001B54C3">
              <w:t>CO</w:t>
            </w:r>
          </w:p>
        </w:tc>
        <w:tc>
          <w:tcPr>
            <w:tcW w:w="1419" w:type="pct"/>
            <w:shd w:val="clear" w:color="auto" w:fill="auto"/>
          </w:tcPr>
          <w:p w14:paraId="5CE0E546" w14:textId="77777777" w:rsidR="00866BDC" w:rsidRPr="001B54C3" w:rsidRDefault="00866BDC">
            <w:pPr>
              <w:pStyle w:val="TableEntry"/>
            </w:pPr>
            <w:r w:rsidRPr="001B54C3">
              <w:t xml:space="preserve">2.16.840.1.113883.6.257.755 </w:t>
            </w:r>
          </w:p>
        </w:tc>
      </w:tr>
      <w:tr w:rsidR="00357C7F" w:rsidRPr="001B54C3" w14:paraId="52927997" w14:textId="77777777" w:rsidTr="00A65CF6">
        <w:trPr>
          <w:jc w:val="center"/>
        </w:trPr>
        <w:tc>
          <w:tcPr>
            <w:tcW w:w="561" w:type="pct"/>
            <w:shd w:val="clear" w:color="auto" w:fill="auto"/>
          </w:tcPr>
          <w:p w14:paraId="3DCF6652" w14:textId="77777777" w:rsidR="00866BDC" w:rsidRPr="001B54C3" w:rsidRDefault="00866BDC">
            <w:pPr>
              <w:pStyle w:val="TableEntry"/>
            </w:pPr>
          </w:p>
        </w:tc>
        <w:tc>
          <w:tcPr>
            <w:tcW w:w="843" w:type="pct"/>
            <w:shd w:val="clear" w:color="auto" w:fill="auto"/>
          </w:tcPr>
          <w:p w14:paraId="58952830" w14:textId="77777777" w:rsidR="00866BDC" w:rsidRPr="001B54C3" w:rsidRDefault="00866BDC">
            <w:pPr>
              <w:pStyle w:val="TableEntry"/>
            </w:pPr>
            <w:r w:rsidRPr="001B54C3">
              <w:t>45605-3</w:t>
            </w:r>
          </w:p>
        </w:tc>
        <w:tc>
          <w:tcPr>
            <w:tcW w:w="1680" w:type="pct"/>
            <w:shd w:val="clear" w:color="auto" w:fill="auto"/>
          </w:tcPr>
          <w:p w14:paraId="6D338F74" w14:textId="77777777" w:rsidR="00866BDC" w:rsidRPr="001B54C3" w:rsidRDefault="00866BDC">
            <w:pPr>
              <w:pStyle w:val="TableEntry"/>
            </w:pPr>
            <w:r w:rsidRPr="001B54C3">
              <w:t>Toilet use - support provided</w:t>
            </w:r>
          </w:p>
        </w:tc>
        <w:tc>
          <w:tcPr>
            <w:tcW w:w="497" w:type="pct"/>
            <w:shd w:val="clear" w:color="auto" w:fill="auto"/>
          </w:tcPr>
          <w:p w14:paraId="6E13430F" w14:textId="77777777" w:rsidR="00866BDC" w:rsidRPr="001B54C3" w:rsidRDefault="00866BDC">
            <w:pPr>
              <w:pStyle w:val="TableEntry"/>
            </w:pPr>
            <w:r w:rsidRPr="001B54C3">
              <w:t>CO</w:t>
            </w:r>
          </w:p>
        </w:tc>
        <w:tc>
          <w:tcPr>
            <w:tcW w:w="1419" w:type="pct"/>
            <w:shd w:val="clear" w:color="auto" w:fill="auto"/>
          </w:tcPr>
          <w:p w14:paraId="74008245" w14:textId="77777777" w:rsidR="00866BDC" w:rsidRPr="001B54C3" w:rsidRDefault="00866BDC">
            <w:pPr>
              <w:pStyle w:val="TableEntry"/>
            </w:pPr>
            <w:r w:rsidRPr="001B54C3">
              <w:t xml:space="preserve">2.16.840.1.113883.6.257.768 </w:t>
            </w:r>
          </w:p>
        </w:tc>
      </w:tr>
      <w:tr w:rsidR="00357C7F" w:rsidRPr="001B54C3" w14:paraId="1013C3FA" w14:textId="77777777" w:rsidTr="00A65CF6">
        <w:trPr>
          <w:jc w:val="center"/>
        </w:trPr>
        <w:tc>
          <w:tcPr>
            <w:tcW w:w="561" w:type="pct"/>
            <w:shd w:val="clear" w:color="auto" w:fill="auto"/>
          </w:tcPr>
          <w:p w14:paraId="584F7EAE" w14:textId="77777777" w:rsidR="00866BDC" w:rsidRPr="001B54C3" w:rsidRDefault="00866BDC">
            <w:pPr>
              <w:pStyle w:val="TableEntry"/>
            </w:pPr>
          </w:p>
        </w:tc>
        <w:tc>
          <w:tcPr>
            <w:tcW w:w="843" w:type="pct"/>
            <w:shd w:val="clear" w:color="auto" w:fill="auto"/>
          </w:tcPr>
          <w:p w14:paraId="7CBBB778" w14:textId="77777777" w:rsidR="00866BDC" w:rsidRPr="001B54C3" w:rsidRDefault="00866BDC">
            <w:pPr>
              <w:pStyle w:val="TableEntry"/>
            </w:pPr>
            <w:r w:rsidRPr="001B54C3">
              <w:t>45606-1</w:t>
            </w:r>
          </w:p>
        </w:tc>
        <w:tc>
          <w:tcPr>
            <w:tcW w:w="1680" w:type="pct"/>
            <w:shd w:val="clear" w:color="auto" w:fill="auto"/>
          </w:tcPr>
          <w:p w14:paraId="487A63C4" w14:textId="77777777" w:rsidR="00866BDC" w:rsidRPr="001B54C3" w:rsidRDefault="00866BDC">
            <w:pPr>
              <w:pStyle w:val="TableEntry"/>
            </w:pPr>
            <w:r w:rsidRPr="001B54C3">
              <w:t>Personal hygiene - self-performance</w:t>
            </w:r>
          </w:p>
        </w:tc>
        <w:tc>
          <w:tcPr>
            <w:tcW w:w="497" w:type="pct"/>
            <w:shd w:val="clear" w:color="auto" w:fill="auto"/>
          </w:tcPr>
          <w:p w14:paraId="1A5222B5" w14:textId="77777777" w:rsidR="00866BDC" w:rsidRPr="001B54C3" w:rsidRDefault="00866BDC">
            <w:pPr>
              <w:pStyle w:val="TableEntry"/>
            </w:pPr>
            <w:r w:rsidRPr="001B54C3">
              <w:t>CO</w:t>
            </w:r>
          </w:p>
        </w:tc>
        <w:tc>
          <w:tcPr>
            <w:tcW w:w="1419" w:type="pct"/>
            <w:shd w:val="clear" w:color="auto" w:fill="auto"/>
          </w:tcPr>
          <w:p w14:paraId="5C0A3EB0" w14:textId="77777777" w:rsidR="00866BDC" w:rsidRPr="001B54C3" w:rsidRDefault="00866BDC">
            <w:pPr>
              <w:pStyle w:val="TableEntry"/>
            </w:pPr>
            <w:r w:rsidRPr="001B54C3">
              <w:t xml:space="preserve">2.16.840.1.113883.6.257.755 </w:t>
            </w:r>
          </w:p>
        </w:tc>
      </w:tr>
      <w:tr w:rsidR="00357C7F" w:rsidRPr="001B54C3" w14:paraId="6C7F7B54" w14:textId="77777777" w:rsidTr="00A65CF6">
        <w:trPr>
          <w:jc w:val="center"/>
        </w:trPr>
        <w:tc>
          <w:tcPr>
            <w:tcW w:w="561" w:type="pct"/>
            <w:shd w:val="clear" w:color="auto" w:fill="auto"/>
          </w:tcPr>
          <w:p w14:paraId="6151FFB9" w14:textId="77777777" w:rsidR="00866BDC" w:rsidRPr="001B54C3" w:rsidRDefault="00866BDC">
            <w:pPr>
              <w:pStyle w:val="TableEntry"/>
            </w:pPr>
          </w:p>
        </w:tc>
        <w:tc>
          <w:tcPr>
            <w:tcW w:w="843" w:type="pct"/>
            <w:shd w:val="clear" w:color="auto" w:fill="auto"/>
          </w:tcPr>
          <w:p w14:paraId="21CC3500" w14:textId="77777777" w:rsidR="00866BDC" w:rsidRPr="001B54C3" w:rsidRDefault="00866BDC">
            <w:pPr>
              <w:pStyle w:val="TableEntry"/>
            </w:pPr>
            <w:r w:rsidRPr="001B54C3">
              <w:t>45607-9</w:t>
            </w:r>
          </w:p>
        </w:tc>
        <w:tc>
          <w:tcPr>
            <w:tcW w:w="1680" w:type="pct"/>
            <w:shd w:val="clear" w:color="auto" w:fill="auto"/>
          </w:tcPr>
          <w:p w14:paraId="3219FDD8" w14:textId="77777777" w:rsidR="00866BDC" w:rsidRPr="001B54C3" w:rsidRDefault="00866BDC">
            <w:pPr>
              <w:pStyle w:val="TableEntry"/>
            </w:pPr>
            <w:r w:rsidRPr="001B54C3">
              <w:t>Personal hygiene - support provided</w:t>
            </w:r>
          </w:p>
        </w:tc>
        <w:tc>
          <w:tcPr>
            <w:tcW w:w="497" w:type="pct"/>
            <w:shd w:val="clear" w:color="auto" w:fill="auto"/>
          </w:tcPr>
          <w:p w14:paraId="2A2C0DD4" w14:textId="77777777" w:rsidR="00866BDC" w:rsidRPr="001B54C3" w:rsidRDefault="00866BDC">
            <w:pPr>
              <w:pStyle w:val="TableEntry"/>
            </w:pPr>
            <w:r w:rsidRPr="001B54C3">
              <w:t>CO</w:t>
            </w:r>
          </w:p>
        </w:tc>
        <w:tc>
          <w:tcPr>
            <w:tcW w:w="1419" w:type="pct"/>
            <w:shd w:val="clear" w:color="auto" w:fill="auto"/>
          </w:tcPr>
          <w:p w14:paraId="771B46FE" w14:textId="77777777" w:rsidR="00866BDC" w:rsidRPr="001B54C3" w:rsidRDefault="00866BDC">
            <w:pPr>
              <w:pStyle w:val="TableEntry"/>
            </w:pPr>
            <w:r w:rsidRPr="001B54C3">
              <w:t xml:space="preserve">2.16.840.1.113883.6.257.768 </w:t>
            </w:r>
          </w:p>
        </w:tc>
      </w:tr>
      <w:tr w:rsidR="00357C7F" w:rsidRPr="001B54C3" w14:paraId="69576626" w14:textId="77777777" w:rsidTr="00A65CF6">
        <w:trPr>
          <w:jc w:val="center"/>
        </w:trPr>
        <w:tc>
          <w:tcPr>
            <w:tcW w:w="561" w:type="pct"/>
            <w:shd w:val="clear" w:color="auto" w:fill="auto"/>
          </w:tcPr>
          <w:p w14:paraId="71AB257F" w14:textId="77777777" w:rsidR="00866BDC" w:rsidRPr="001B54C3" w:rsidRDefault="00866BDC">
            <w:pPr>
              <w:pStyle w:val="TableEntry"/>
            </w:pPr>
            <w:r w:rsidRPr="001B54C3">
              <w:t>46008-9</w:t>
            </w:r>
          </w:p>
        </w:tc>
        <w:tc>
          <w:tcPr>
            <w:tcW w:w="843" w:type="pct"/>
            <w:shd w:val="clear" w:color="auto" w:fill="auto"/>
          </w:tcPr>
          <w:p w14:paraId="4DCA6D33" w14:textId="77777777" w:rsidR="00866BDC" w:rsidRPr="001B54C3" w:rsidRDefault="00866BDC">
            <w:pPr>
              <w:pStyle w:val="TableEntry"/>
            </w:pPr>
            <w:r w:rsidRPr="001B54C3">
              <w:t>Panel</w:t>
            </w:r>
          </w:p>
        </w:tc>
        <w:tc>
          <w:tcPr>
            <w:tcW w:w="1680" w:type="pct"/>
            <w:shd w:val="clear" w:color="auto" w:fill="auto"/>
          </w:tcPr>
          <w:p w14:paraId="69CC254D" w14:textId="77777777" w:rsidR="00866BDC" w:rsidRPr="001B54C3" w:rsidRDefault="00866BDC">
            <w:pPr>
              <w:pStyle w:val="TableEntry"/>
            </w:pPr>
            <w:r w:rsidRPr="001B54C3">
              <w:t>Bathing</w:t>
            </w:r>
          </w:p>
        </w:tc>
        <w:tc>
          <w:tcPr>
            <w:tcW w:w="497" w:type="pct"/>
            <w:shd w:val="clear" w:color="auto" w:fill="auto"/>
          </w:tcPr>
          <w:p w14:paraId="57BFEAC4" w14:textId="77777777" w:rsidR="00866BDC" w:rsidRPr="001B54C3" w:rsidRDefault="00866BDC">
            <w:pPr>
              <w:pStyle w:val="TableEntry"/>
            </w:pPr>
          </w:p>
        </w:tc>
        <w:tc>
          <w:tcPr>
            <w:tcW w:w="1419" w:type="pct"/>
            <w:shd w:val="clear" w:color="auto" w:fill="auto"/>
          </w:tcPr>
          <w:p w14:paraId="789E3B57" w14:textId="77777777" w:rsidR="00866BDC" w:rsidRPr="001B54C3" w:rsidRDefault="00866BDC">
            <w:pPr>
              <w:pStyle w:val="TableEntry"/>
            </w:pPr>
          </w:p>
        </w:tc>
      </w:tr>
      <w:tr w:rsidR="00357C7F" w:rsidRPr="001B54C3" w14:paraId="18AEA3D1" w14:textId="77777777" w:rsidTr="00A65CF6">
        <w:trPr>
          <w:jc w:val="center"/>
        </w:trPr>
        <w:tc>
          <w:tcPr>
            <w:tcW w:w="561" w:type="pct"/>
            <w:shd w:val="clear" w:color="auto" w:fill="auto"/>
          </w:tcPr>
          <w:p w14:paraId="58F6AF39" w14:textId="77777777" w:rsidR="00866BDC" w:rsidRPr="001B54C3" w:rsidRDefault="00866BDC">
            <w:pPr>
              <w:pStyle w:val="TableEntry"/>
            </w:pPr>
          </w:p>
        </w:tc>
        <w:tc>
          <w:tcPr>
            <w:tcW w:w="843" w:type="pct"/>
            <w:shd w:val="clear" w:color="auto" w:fill="auto"/>
          </w:tcPr>
          <w:p w14:paraId="0AACFB5F" w14:textId="77777777" w:rsidR="00866BDC" w:rsidRPr="001B54C3" w:rsidRDefault="00866BDC">
            <w:pPr>
              <w:pStyle w:val="TableEntry"/>
            </w:pPr>
            <w:r w:rsidRPr="001B54C3">
              <w:t>45608-7</w:t>
            </w:r>
          </w:p>
        </w:tc>
        <w:tc>
          <w:tcPr>
            <w:tcW w:w="1680" w:type="pct"/>
            <w:shd w:val="clear" w:color="auto" w:fill="auto"/>
          </w:tcPr>
          <w:p w14:paraId="293420F0" w14:textId="77777777" w:rsidR="00866BDC" w:rsidRPr="001B54C3" w:rsidRDefault="00866BDC">
            <w:pPr>
              <w:pStyle w:val="TableEntry"/>
            </w:pPr>
            <w:r w:rsidRPr="001B54C3">
              <w:t>Bathing - self-performance</w:t>
            </w:r>
          </w:p>
        </w:tc>
        <w:tc>
          <w:tcPr>
            <w:tcW w:w="497" w:type="pct"/>
            <w:shd w:val="clear" w:color="auto" w:fill="auto"/>
          </w:tcPr>
          <w:p w14:paraId="4FE05E38" w14:textId="77777777" w:rsidR="00866BDC" w:rsidRPr="001B54C3" w:rsidRDefault="00866BDC">
            <w:pPr>
              <w:pStyle w:val="TableEntry"/>
            </w:pPr>
            <w:r w:rsidRPr="001B54C3">
              <w:t>CO</w:t>
            </w:r>
          </w:p>
        </w:tc>
        <w:tc>
          <w:tcPr>
            <w:tcW w:w="1419" w:type="pct"/>
            <w:shd w:val="clear" w:color="auto" w:fill="auto"/>
          </w:tcPr>
          <w:p w14:paraId="6D8B6BAC" w14:textId="77777777" w:rsidR="00866BDC" w:rsidRPr="001B54C3" w:rsidRDefault="00866BDC">
            <w:pPr>
              <w:pStyle w:val="TableEntry"/>
            </w:pPr>
            <w:r w:rsidRPr="001B54C3">
              <w:t xml:space="preserve">2.16.840.1.113883.6.257.860 </w:t>
            </w:r>
          </w:p>
        </w:tc>
      </w:tr>
      <w:tr w:rsidR="00357C7F" w:rsidRPr="001B54C3" w14:paraId="509502D4" w14:textId="77777777" w:rsidTr="00A65CF6">
        <w:trPr>
          <w:jc w:val="center"/>
        </w:trPr>
        <w:tc>
          <w:tcPr>
            <w:tcW w:w="561" w:type="pct"/>
            <w:shd w:val="clear" w:color="auto" w:fill="auto"/>
          </w:tcPr>
          <w:p w14:paraId="7ECF45FD" w14:textId="77777777" w:rsidR="00866BDC" w:rsidRPr="001B54C3" w:rsidRDefault="00866BDC">
            <w:pPr>
              <w:pStyle w:val="TableEntry"/>
            </w:pPr>
          </w:p>
        </w:tc>
        <w:tc>
          <w:tcPr>
            <w:tcW w:w="843" w:type="pct"/>
            <w:shd w:val="clear" w:color="auto" w:fill="auto"/>
          </w:tcPr>
          <w:p w14:paraId="70BCFC89" w14:textId="77777777" w:rsidR="00866BDC" w:rsidRPr="001B54C3" w:rsidRDefault="00866BDC">
            <w:pPr>
              <w:pStyle w:val="TableEntry"/>
            </w:pPr>
            <w:r w:rsidRPr="001B54C3">
              <w:t>45609-5</w:t>
            </w:r>
          </w:p>
        </w:tc>
        <w:tc>
          <w:tcPr>
            <w:tcW w:w="1680" w:type="pct"/>
            <w:shd w:val="clear" w:color="auto" w:fill="auto"/>
          </w:tcPr>
          <w:p w14:paraId="1D30F6E7" w14:textId="77777777" w:rsidR="00866BDC" w:rsidRPr="001B54C3" w:rsidRDefault="00866BDC">
            <w:pPr>
              <w:pStyle w:val="TableEntry"/>
            </w:pPr>
            <w:r w:rsidRPr="001B54C3">
              <w:t>Bathing - support provided</w:t>
            </w:r>
          </w:p>
        </w:tc>
        <w:tc>
          <w:tcPr>
            <w:tcW w:w="497" w:type="pct"/>
            <w:shd w:val="clear" w:color="auto" w:fill="auto"/>
          </w:tcPr>
          <w:p w14:paraId="7A7CBB61" w14:textId="77777777" w:rsidR="00866BDC" w:rsidRPr="001B54C3" w:rsidRDefault="00866BDC">
            <w:pPr>
              <w:pStyle w:val="TableEntry"/>
            </w:pPr>
            <w:r w:rsidRPr="001B54C3">
              <w:t>CO</w:t>
            </w:r>
          </w:p>
        </w:tc>
        <w:tc>
          <w:tcPr>
            <w:tcW w:w="1419" w:type="pct"/>
            <w:shd w:val="clear" w:color="auto" w:fill="auto"/>
          </w:tcPr>
          <w:p w14:paraId="1E2D72AC" w14:textId="77777777" w:rsidR="00866BDC" w:rsidRPr="001B54C3" w:rsidRDefault="00866BDC">
            <w:pPr>
              <w:pStyle w:val="TableEntry"/>
            </w:pPr>
            <w:r w:rsidRPr="001B54C3">
              <w:t xml:space="preserve">2.16.840.1.113883.6.257.768 </w:t>
            </w:r>
          </w:p>
        </w:tc>
      </w:tr>
      <w:tr w:rsidR="00357C7F" w:rsidRPr="001B54C3" w14:paraId="1314BB1C" w14:textId="77777777" w:rsidTr="00A65CF6">
        <w:trPr>
          <w:jc w:val="center"/>
        </w:trPr>
        <w:tc>
          <w:tcPr>
            <w:tcW w:w="561" w:type="pct"/>
            <w:shd w:val="clear" w:color="auto" w:fill="auto"/>
          </w:tcPr>
          <w:p w14:paraId="7F9A70C1" w14:textId="77777777" w:rsidR="00866BDC" w:rsidRPr="001B54C3" w:rsidRDefault="00866BDC">
            <w:pPr>
              <w:pStyle w:val="TableEntry"/>
            </w:pPr>
            <w:r w:rsidRPr="001B54C3">
              <w:t>46009-7</w:t>
            </w:r>
          </w:p>
        </w:tc>
        <w:tc>
          <w:tcPr>
            <w:tcW w:w="843" w:type="pct"/>
            <w:shd w:val="clear" w:color="auto" w:fill="auto"/>
          </w:tcPr>
          <w:p w14:paraId="62E491F9" w14:textId="77777777" w:rsidR="00866BDC" w:rsidRPr="001B54C3" w:rsidRDefault="00866BDC">
            <w:pPr>
              <w:pStyle w:val="TableEntry"/>
            </w:pPr>
            <w:r w:rsidRPr="001B54C3">
              <w:t>Panel</w:t>
            </w:r>
          </w:p>
        </w:tc>
        <w:tc>
          <w:tcPr>
            <w:tcW w:w="1680" w:type="pct"/>
            <w:shd w:val="clear" w:color="auto" w:fill="auto"/>
          </w:tcPr>
          <w:p w14:paraId="75C0F304" w14:textId="77777777" w:rsidR="00866BDC" w:rsidRPr="001B54C3" w:rsidRDefault="00866BDC">
            <w:pPr>
              <w:pStyle w:val="TableEntry"/>
            </w:pPr>
            <w:r w:rsidRPr="001B54C3">
              <w:t>Test for balance</w:t>
            </w:r>
          </w:p>
        </w:tc>
        <w:tc>
          <w:tcPr>
            <w:tcW w:w="497" w:type="pct"/>
            <w:shd w:val="clear" w:color="auto" w:fill="auto"/>
          </w:tcPr>
          <w:p w14:paraId="0637E06F" w14:textId="77777777" w:rsidR="00866BDC" w:rsidRPr="001B54C3" w:rsidRDefault="00866BDC">
            <w:pPr>
              <w:pStyle w:val="TableEntry"/>
            </w:pPr>
          </w:p>
        </w:tc>
        <w:tc>
          <w:tcPr>
            <w:tcW w:w="1419" w:type="pct"/>
            <w:shd w:val="clear" w:color="auto" w:fill="auto"/>
          </w:tcPr>
          <w:p w14:paraId="28A9BF18" w14:textId="77777777" w:rsidR="00866BDC" w:rsidRPr="001B54C3" w:rsidRDefault="00866BDC">
            <w:pPr>
              <w:pStyle w:val="TableEntry"/>
            </w:pPr>
          </w:p>
        </w:tc>
      </w:tr>
      <w:tr w:rsidR="00357C7F" w:rsidRPr="001B54C3" w14:paraId="260E1CB0" w14:textId="77777777" w:rsidTr="00A65CF6">
        <w:trPr>
          <w:jc w:val="center"/>
        </w:trPr>
        <w:tc>
          <w:tcPr>
            <w:tcW w:w="561" w:type="pct"/>
            <w:shd w:val="clear" w:color="auto" w:fill="auto"/>
          </w:tcPr>
          <w:p w14:paraId="1D5AEE47" w14:textId="77777777" w:rsidR="00866BDC" w:rsidRPr="001B54C3" w:rsidRDefault="00866BDC">
            <w:pPr>
              <w:pStyle w:val="TableEntry"/>
            </w:pPr>
          </w:p>
        </w:tc>
        <w:tc>
          <w:tcPr>
            <w:tcW w:w="843" w:type="pct"/>
            <w:shd w:val="clear" w:color="auto" w:fill="auto"/>
          </w:tcPr>
          <w:p w14:paraId="4473C9BF" w14:textId="77777777" w:rsidR="00866BDC" w:rsidRPr="001B54C3" w:rsidRDefault="00866BDC">
            <w:pPr>
              <w:pStyle w:val="TableEntry"/>
            </w:pPr>
            <w:r w:rsidRPr="001B54C3">
              <w:t>45610-3</w:t>
            </w:r>
          </w:p>
        </w:tc>
        <w:tc>
          <w:tcPr>
            <w:tcW w:w="1680" w:type="pct"/>
            <w:shd w:val="clear" w:color="auto" w:fill="auto"/>
          </w:tcPr>
          <w:p w14:paraId="290F87D1" w14:textId="77777777" w:rsidR="00866BDC" w:rsidRPr="001B54C3" w:rsidRDefault="00866BDC">
            <w:pPr>
              <w:pStyle w:val="TableEntry"/>
            </w:pPr>
            <w:r w:rsidRPr="001B54C3">
              <w:t>Balance while standing</w:t>
            </w:r>
          </w:p>
        </w:tc>
        <w:tc>
          <w:tcPr>
            <w:tcW w:w="497" w:type="pct"/>
            <w:shd w:val="clear" w:color="auto" w:fill="auto"/>
          </w:tcPr>
          <w:p w14:paraId="53DA3830" w14:textId="77777777" w:rsidR="00866BDC" w:rsidRPr="001B54C3" w:rsidRDefault="00866BDC">
            <w:pPr>
              <w:pStyle w:val="TableEntry"/>
            </w:pPr>
            <w:r w:rsidRPr="001B54C3">
              <w:t>CO</w:t>
            </w:r>
          </w:p>
        </w:tc>
        <w:tc>
          <w:tcPr>
            <w:tcW w:w="1419" w:type="pct"/>
            <w:shd w:val="clear" w:color="auto" w:fill="auto"/>
          </w:tcPr>
          <w:p w14:paraId="75AA6C6A" w14:textId="77777777" w:rsidR="00866BDC" w:rsidRPr="001B54C3" w:rsidRDefault="00866BDC">
            <w:pPr>
              <w:pStyle w:val="TableEntry"/>
            </w:pPr>
            <w:r w:rsidRPr="001B54C3">
              <w:t xml:space="preserve">2.16.840.1.113883.6.257.876 </w:t>
            </w:r>
          </w:p>
        </w:tc>
      </w:tr>
      <w:tr w:rsidR="00357C7F" w:rsidRPr="001B54C3" w14:paraId="4BCC0DBD" w14:textId="77777777" w:rsidTr="00A65CF6">
        <w:trPr>
          <w:jc w:val="center"/>
        </w:trPr>
        <w:tc>
          <w:tcPr>
            <w:tcW w:w="561" w:type="pct"/>
            <w:shd w:val="clear" w:color="auto" w:fill="auto"/>
          </w:tcPr>
          <w:p w14:paraId="066F6149" w14:textId="77777777" w:rsidR="00866BDC" w:rsidRPr="001B54C3" w:rsidRDefault="00866BDC">
            <w:pPr>
              <w:pStyle w:val="TableEntry"/>
            </w:pPr>
          </w:p>
        </w:tc>
        <w:tc>
          <w:tcPr>
            <w:tcW w:w="843" w:type="pct"/>
            <w:shd w:val="clear" w:color="auto" w:fill="auto"/>
          </w:tcPr>
          <w:p w14:paraId="79F3DCB9" w14:textId="77777777" w:rsidR="00866BDC" w:rsidRPr="001B54C3" w:rsidRDefault="00866BDC">
            <w:pPr>
              <w:pStyle w:val="TableEntry"/>
            </w:pPr>
            <w:r w:rsidRPr="001B54C3">
              <w:t>45523-8</w:t>
            </w:r>
          </w:p>
        </w:tc>
        <w:tc>
          <w:tcPr>
            <w:tcW w:w="1680" w:type="pct"/>
            <w:shd w:val="clear" w:color="auto" w:fill="auto"/>
          </w:tcPr>
          <w:p w14:paraId="1B678FAF" w14:textId="77777777" w:rsidR="00866BDC" w:rsidRPr="001B54C3" w:rsidRDefault="00866BDC">
            <w:pPr>
              <w:pStyle w:val="TableEntry"/>
            </w:pPr>
            <w:r w:rsidRPr="001B54C3">
              <w:t>Balance while sitting</w:t>
            </w:r>
          </w:p>
        </w:tc>
        <w:tc>
          <w:tcPr>
            <w:tcW w:w="497" w:type="pct"/>
            <w:shd w:val="clear" w:color="auto" w:fill="auto"/>
          </w:tcPr>
          <w:p w14:paraId="6EFFE465" w14:textId="77777777" w:rsidR="00866BDC" w:rsidRPr="001B54C3" w:rsidRDefault="00866BDC">
            <w:pPr>
              <w:pStyle w:val="TableEntry"/>
            </w:pPr>
            <w:r w:rsidRPr="001B54C3">
              <w:t>CO</w:t>
            </w:r>
          </w:p>
        </w:tc>
        <w:tc>
          <w:tcPr>
            <w:tcW w:w="1419" w:type="pct"/>
            <w:shd w:val="clear" w:color="auto" w:fill="auto"/>
          </w:tcPr>
          <w:p w14:paraId="69E9DCE4" w14:textId="77777777" w:rsidR="00866BDC" w:rsidRPr="001B54C3" w:rsidRDefault="00866BDC">
            <w:pPr>
              <w:pStyle w:val="TableEntry"/>
            </w:pPr>
            <w:r w:rsidRPr="001B54C3">
              <w:t xml:space="preserve">2.16.840.1.113883.6.257.876 </w:t>
            </w:r>
          </w:p>
        </w:tc>
      </w:tr>
      <w:tr w:rsidR="00357C7F" w:rsidRPr="001B54C3" w14:paraId="10256EF9" w14:textId="77777777" w:rsidTr="00A65CF6">
        <w:trPr>
          <w:jc w:val="center"/>
        </w:trPr>
        <w:tc>
          <w:tcPr>
            <w:tcW w:w="561" w:type="pct"/>
            <w:shd w:val="clear" w:color="auto" w:fill="auto"/>
          </w:tcPr>
          <w:p w14:paraId="6E37EF9D" w14:textId="77777777" w:rsidR="00866BDC" w:rsidRPr="001B54C3" w:rsidRDefault="00866BDC">
            <w:pPr>
              <w:pStyle w:val="TableEntry"/>
            </w:pPr>
            <w:r w:rsidRPr="001B54C3">
              <w:t>46010-5</w:t>
            </w:r>
          </w:p>
        </w:tc>
        <w:tc>
          <w:tcPr>
            <w:tcW w:w="843" w:type="pct"/>
            <w:shd w:val="clear" w:color="auto" w:fill="auto"/>
          </w:tcPr>
          <w:p w14:paraId="72F03FB6" w14:textId="77777777" w:rsidR="00866BDC" w:rsidRPr="001B54C3" w:rsidRDefault="00866BDC">
            <w:pPr>
              <w:pStyle w:val="TableEntry"/>
            </w:pPr>
            <w:r w:rsidRPr="001B54C3">
              <w:t>Panel</w:t>
            </w:r>
          </w:p>
        </w:tc>
        <w:tc>
          <w:tcPr>
            <w:tcW w:w="1680" w:type="pct"/>
            <w:shd w:val="clear" w:color="auto" w:fill="auto"/>
          </w:tcPr>
          <w:p w14:paraId="05C915B1" w14:textId="77777777" w:rsidR="00866BDC" w:rsidRPr="001B54C3" w:rsidRDefault="00866BDC">
            <w:pPr>
              <w:pStyle w:val="TableEntry"/>
            </w:pPr>
            <w:r w:rsidRPr="001B54C3">
              <w:t>Functional limitation in range of motion</w:t>
            </w:r>
          </w:p>
        </w:tc>
        <w:tc>
          <w:tcPr>
            <w:tcW w:w="497" w:type="pct"/>
            <w:shd w:val="clear" w:color="auto" w:fill="auto"/>
          </w:tcPr>
          <w:p w14:paraId="0E51E26C" w14:textId="77777777" w:rsidR="00866BDC" w:rsidRPr="001B54C3" w:rsidRDefault="00866BDC">
            <w:pPr>
              <w:pStyle w:val="TableEntry"/>
            </w:pPr>
          </w:p>
        </w:tc>
        <w:tc>
          <w:tcPr>
            <w:tcW w:w="1419" w:type="pct"/>
            <w:shd w:val="clear" w:color="auto" w:fill="auto"/>
          </w:tcPr>
          <w:p w14:paraId="766808C5" w14:textId="77777777" w:rsidR="00866BDC" w:rsidRPr="001B54C3" w:rsidRDefault="00866BDC">
            <w:pPr>
              <w:pStyle w:val="TableEntry"/>
            </w:pPr>
          </w:p>
        </w:tc>
      </w:tr>
      <w:tr w:rsidR="00357C7F" w:rsidRPr="001B54C3" w14:paraId="25B615DD" w14:textId="77777777" w:rsidTr="00A65CF6">
        <w:trPr>
          <w:jc w:val="center"/>
        </w:trPr>
        <w:tc>
          <w:tcPr>
            <w:tcW w:w="561" w:type="pct"/>
            <w:shd w:val="clear" w:color="auto" w:fill="auto"/>
          </w:tcPr>
          <w:p w14:paraId="071EEE3F" w14:textId="77777777" w:rsidR="00866BDC" w:rsidRPr="001B54C3" w:rsidRDefault="00866BDC">
            <w:pPr>
              <w:pStyle w:val="TableEntry"/>
            </w:pPr>
          </w:p>
        </w:tc>
        <w:tc>
          <w:tcPr>
            <w:tcW w:w="843" w:type="pct"/>
            <w:shd w:val="clear" w:color="auto" w:fill="auto"/>
          </w:tcPr>
          <w:p w14:paraId="48A6ABAC" w14:textId="77777777" w:rsidR="00866BDC" w:rsidRPr="001B54C3" w:rsidRDefault="00866BDC">
            <w:pPr>
              <w:pStyle w:val="TableEntry"/>
            </w:pPr>
            <w:r w:rsidRPr="001B54C3">
              <w:t>45524-6</w:t>
            </w:r>
          </w:p>
        </w:tc>
        <w:tc>
          <w:tcPr>
            <w:tcW w:w="1680" w:type="pct"/>
            <w:shd w:val="clear" w:color="auto" w:fill="auto"/>
          </w:tcPr>
          <w:p w14:paraId="3D14B595" w14:textId="77777777" w:rsidR="00866BDC" w:rsidRPr="001B54C3" w:rsidRDefault="00866BDC">
            <w:pPr>
              <w:pStyle w:val="TableEntry"/>
            </w:pPr>
            <w:r w:rsidRPr="001B54C3">
              <w:t>Range of motion^Neck</w:t>
            </w:r>
          </w:p>
        </w:tc>
        <w:tc>
          <w:tcPr>
            <w:tcW w:w="497" w:type="pct"/>
            <w:shd w:val="clear" w:color="auto" w:fill="auto"/>
          </w:tcPr>
          <w:p w14:paraId="5E86F5A3" w14:textId="77777777" w:rsidR="00866BDC" w:rsidRPr="001B54C3" w:rsidRDefault="00866BDC">
            <w:pPr>
              <w:pStyle w:val="TableEntry"/>
            </w:pPr>
            <w:r w:rsidRPr="001B54C3">
              <w:t>CO</w:t>
            </w:r>
          </w:p>
        </w:tc>
        <w:tc>
          <w:tcPr>
            <w:tcW w:w="1419" w:type="pct"/>
            <w:shd w:val="clear" w:color="auto" w:fill="auto"/>
          </w:tcPr>
          <w:p w14:paraId="7A8A4641" w14:textId="77777777" w:rsidR="00866BDC" w:rsidRPr="001B54C3" w:rsidRDefault="00866BDC">
            <w:pPr>
              <w:pStyle w:val="TableEntry"/>
            </w:pPr>
            <w:r w:rsidRPr="001B54C3">
              <w:t xml:space="preserve">2.16.840.1.113883.6.257.889 </w:t>
            </w:r>
          </w:p>
        </w:tc>
      </w:tr>
      <w:tr w:rsidR="00357C7F" w:rsidRPr="001B54C3" w14:paraId="4E1F221A" w14:textId="77777777" w:rsidTr="00A65CF6">
        <w:trPr>
          <w:jc w:val="center"/>
        </w:trPr>
        <w:tc>
          <w:tcPr>
            <w:tcW w:w="561" w:type="pct"/>
            <w:shd w:val="clear" w:color="auto" w:fill="auto"/>
          </w:tcPr>
          <w:p w14:paraId="557188A4" w14:textId="77777777" w:rsidR="00866BDC" w:rsidRPr="001B54C3" w:rsidRDefault="00866BDC">
            <w:pPr>
              <w:pStyle w:val="TableEntry"/>
            </w:pPr>
          </w:p>
        </w:tc>
        <w:tc>
          <w:tcPr>
            <w:tcW w:w="843" w:type="pct"/>
            <w:shd w:val="clear" w:color="auto" w:fill="auto"/>
          </w:tcPr>
          <w:p w14:paraId="7F93CEBF" w14:textId="77777777" w:rsidR="00866BDC" w:rsidRPr="001B54C3" w:rsidRDefault="00866BDC">
            <w:pPr>
              <w:pStyle w:val="TableEntry"/>
            </w:pPr>
            <w:r w:rsidRPr="001B54C3">
              <w:t>45525-3</w:t>
            </w:r>
          </w:p>
        </w:tc>
        <w:tc>
          <w:tcPr>
            <w:tcW w:w="1680" w:type="pct"/>
            <w:shd w:val="clear" w:color="auto" w:fill="auto"/>
          </w:tcPr>
          <w:p w14:paraId="646F670D" w14:textId="77777777" w:rsidR="00866BDC" w:rsidRPr="001B54C3" w:rsidRDefault="00866BDC">
            <w:pPr>
              <w:pStyle w:val="TableEntry"/>
            </w:pPr>
            <w:r w:rsidRPr="001B54C3">
              <w:t>Voluntary movement^Neck</w:t>
            </w:r>
          </w:p>
        </w:tc>
        <w:tc>
          <w:tcPr>
            <w:tcW w:w="497" w:type="pct"/>
            <w:shd w:val="clear" w:color="auto" w:fill="auto"/>
          </w:tcPr>
          <w:p w14:paraId="20D14CB2" w14:textId="77777777" w:rsidR="00866BDC" w:rsidRPr="001B54C3" w:rsidRDefault="00866BDC">
            <w:pPr>
              <w:pStyle w:val="TableEntry"/>
            </w:pPr>
            <w:r w:rsidRPr="001B54C3">
              <w:t>CO</w:t>
            </w:r>
          </w:p>
        </w:tc>
        <w:tc>
          <w:tcPr>
            <w:tcW w:w="1419" w:type="pct"/>
            <w:shd w:val="clear" w:color="auto" w:fill="auto"/>
          </w:tcPr>
          <w:p w14:paraId="1877FC84" w14:textId="77777777" w:rsidR="00866BDC" w:rsidRPr="001B54C3" w:rsidRDefault="00866BDC">
            <w:pPr>
              <w:pStyle w:val="TableEntry"/>
            </w:pPr>
            <w:r w:rsidRPr="001B54C3">
              <w:t xml:space="preserve">2.16.840.1.113883.6.257.898 </w:t>
            </w:r>
          </w:p>
        </w:tc>
      </w:tr>
      <w:tr w:rsidR="00357C7F" w:rsidRPr="001B54C3" w14:paraId="2FE838D9" w14:textId="77777777" w:rsidTr="00A65CF6">
        <w:trPr>
          <w:jc w:val="center"/>
        </w:trPr>
        <w:tc>
          <w:tcPr>
            <w:tcW w:w="561" w:type="pct"/>
            <w:shd w:val="clear" w:color="auto" w:fill="auto"/>
          </w:tcPr>
          <w:p w14:paraId="1B6C2A98" w14:textId="77777777" w:rsidR="00866BDC" w:rsidRPr="001B54C3" w:rsidRDefault="00866BDC">
            <w:pPr>
              <w:pStyle w:val="TableEntry"/>
            </w:pPr>
          </w:p>
        </w:tc>
        <w:tc>
          <w:tcPr>
            <w:tcW w:w="843" w:type="pct"/>
            <w:shd w:val="clear" w:color="auto" w:fill="auto"/>
          </w:tcPr>
          <w:p w14:paraId="1FAAD952" w14:textId="77777777" w:rsidR="00866BDC" w:rsidRPr="001B54C3" w:rsidRDefault="00866BDC">
            <w:pPr>
              <w:pStyle w:val="TableEntry"/>
            </w:pPr>
            <w:r w:rsidRPr="001B54C3">
              <w:t>45526-1</w:t>
            </w:r>
          </w:p>
        </w:tc>
        <w:tc>
          <w:tcPr>
            <w:tcW w:w="1680" w:type="pct"/>
            <w:shd w:val="clear" w:color="auto" w:fill="auto"/>
          </w:tcPr>
          <w:p w14:paraId="785FD8EE" w14:textId="77777777" w:rsidR="00866BDC" w:rsidRPr="001B54C3" w:rsidRDefault="00866BDC">
            <w:pPr>
              <w:pStyle w:val="TableEntry"/>
            </w:pPr>
            <w:r w:rsidRPr="001B54C3">
              <w:t>Range of motion^Upper Extremity</w:t>
            </w:r>
          </w:p>
        </w:tc>
        <w:tc>
          <w:tcPr>
            <w:tcW w:w="497" w:type="pct"/>
            <w:shd w:val="clear" w:color="auto" w:fill="auto"/>
          </w:tcPr>
          <w:p w14:paraId="101220DE" w14:textId="77777777" w:rsidR="00866BDC" w:rsidRPr="001B54C3" w:rsidRDefault="00866BDC">
            <w:pPr>
              <w:pStyle w:val="TableEntry"/>
            </w:pPr>
            <w:r w:rsidRPr="001B54C3">
              <w:t>CO</w:t>
            </w:r>
          </w:p>
        </w:tc>
        <w:tc>
          <w:tcPr>
            <w:tcW w:w="1419" w:type="pct"/>
            <w:shd w:val="clear" w:color="auto" w:fill="auto"/>
          </w:tcPr>
          <w:p w14:paraId="2283A89C" w14:textId="77777777" w:rsidR="00866BDC" w:rsidRPr="001B54C3" w:rsidRDefault="00866BDC">
            <w:pPr>
              <w:pStyle w:val="TableEntry"/>
            </w:pPr>
            <w:r w:rsidRPr="001B54C3">
              <w:t xml:space="preserve">2.16.840.1.113883.6.257.889 </w:t>
            </w:r>
          </w:p>
        </w:tc>
      </w:tr>
      <w:tr w:rsidR="00357C7F" w:rsidRPr="001B54C3" w14:paraId="7C26231C" w14:textId="77777777" w:rsidTr="00A65CF6">
        <w:trPr>
          <w:jc w:val="center"/>
        </w:trPr>
        <w:tc>
          <w:tcPr>
            <w:tcW w:w="561" w:type="pct"/>
            <w:shd w:val="clear" w:color="auto" w:fill="auto"/>
          </w:tcPr>
          <w:p w14:paraId="7AD99DF1" w14:textId="77777777" w:rsidR="00866BDC" w:rsidRPr="001B54C3" w:rsidRDefault="00866BDC">
            <w:pPr>
              <w:pStyle w:val="TableEntry"/>
            </w:pPr>
          </w:p>
        </w:tc>
        <w:tc>
          <w:tcPr>
            <w:tcW w:w="843" w:type="pct"/>
            <w:shd w:val="clear" w:color="auto" w:fill="auto"/>
          </w:tcPr>
          <w:p w14:paraId="098D20D6" w14:textId="77777777" w:rsidR="00866BDC" w:rsidRPr="001B54C3" w:rsidRDefault="00866BDC">
            <w:pPr>
              <w:pStyle w:val="TableEntry"/>
            </w:pPr>
            <w:r w:rsidRPr="001B54C3">
              <w:t>45527-9</w:t>
            </w:r>
          </w:p>
        </w:tc>
        <w:tc>
          <w:tcPr>
            <w:tcW w:w="1680" w:type="pct"/>
            <w:shd w:val="clear" w:color="auto" w:fill="auto"/>
          </w:tcPr>
          <w:p w14:paraId="06317601" w14:textId="77777777" w:rsidR="00866BDC" w:rsidRPr="001B54C3" w:rsidRDefault="00866BDC">
            <w:pPr>
              <w:pStyle w:val="TableEntry"/>
            </w:pPr>
            <w:r w:rsidRPr="001B54C3">
              <w:t>Voluntary movement^Upper Extremity</w:t>
            </w:r>
          </w:p>
        </w:tc>
        <w:tc>
          <w:tcPr>
            <w:tcW w:w="497" w:type="pct"/>
            <w:shd w:val="clear" w:color="auto" w:fill="auto"/>
          </w:tcPr>
          <w:p w14:paraId="3288CA0C" w14:textId="77777777" w:rsidR="00866BDC" w:rsidRPr="001B54C3" w:rsidRDefault="00866BDC">
            <w:pPr>
              <w:pStyle w:val="TableEntry"/>
            </w:pPr>
            <w:r w:rsidRPr="001B54C3">
              <w:t>CO</w:t>
            </w:r>
          </w:p>
        </w:tc>
        <w:tc>
          <w:tcPr>
            <w:tcW w:w="1419" w:type="pct"/>
            <w:shd w:val="clear" w:color="auto" w:fill="auto"/>
          </w:tcPr>
          <w:p w14:paraId="44BC055A" w14:textId="77777777" w:rsidR="00866BDC" w:rsidRPr="001B54C3" w:rsidRDefault="00866BDC">
            <w:pPr>
              <w:pStyle w:val="TableEntry"/>
            </w:pPr>
            <w:r w:rsidRPr="001B54C3">
              <w:t xml:space="preserve">2.16.840.1.113883.6.257.898 </w:t>
            </w:r>
          </w:p>
        </w:tc>
      </w:tr>
      <w:tr w:rsidR="00357C7F" w:rsidRPr="001B54C3" w14:paraId="2AB1C2E2" w14:textId="77777777" w:rsidTr="00A65CF6">
        <w:trPr>
          <w:jc w:val="center"/>
        </w:trPr>
        <w:tc>
          <w:tcPr>
            <w:tcW w:w="561" w:type="pct"/>
            <w:shd w:val="clear" w:color="auto" w:fill="auto"/>
          </w:tcPr>
          <w:p w14:paraId="5E1DEC12" w14:textId="77777777" w:rsidR="00866BDC" w:rsidRPr="001B54C3" w:rsidRDefault="00866BDC">
            <w:pPr>
              <w:pStyle w:val="TableEntry"/>
            </w:pPr>
          </w:p>
        </w:tc>
        <w:tc>
          <w:tcPr>
            <w:tcW w:w="843" w:type="pct"/>
            <w:shd w:val="clear" w:color="auto" w:fill="auto"/>
          </w:tcPr>
          <w:p w14:paraId="3CF654F7" w14:textId="77777777" w:rsidR="00866BDC" w:rsidRPr="001B54C3" w:rsidRDefault="00866BDC">
            <w:pPr>
              <w:pStyle w:val="TableEntry"/>
            </w:pPr>
            <w:r w:rsidRPr="001B54C3">
              <w:t>45528-7</w:t>
            </w:r>
          </w:p>
        </w:tc>
        <w:tc>
          <w:tcPr>
            <w:tcW w:w="1680" w:type="pct"/>
            <w:shd w:val="clear" w:color="auto" w:fill="auto"/>
          </w:tcPr>
          <w:p w14:paraId="51266D2F" w14:textId="77777777" w:rsidR="00866BDC" w:rsidRPr="001B54C3" w:rsidRDefault="00866BDC">
            <w:pPr>
              <w:pStyle w:val="TableEntry"/>
            </w:pPr>
            <w:r w:rsidRPr="001B54C3">
              <w:t>Range of motion^Hand</w:t>
            </w:r>
          </w:p>
        </w:tc>
        <w:tc>
          <w:tcPr>
            <w:tcW w:w="497" w:type="pct"/>
            <w:shd w:val="clear" w:color="auto" w:fill="auto"/>
          </w:tcPr>
          <w:p w14:paraId="4A377BAA" w14:textId="77777777" w:rsidR="00866BDC" w:rsidRPr="001B54C3" w:rsidRDefault="00866BDC">
            <w:pPr>
              <w:pStyle w:val="TableEntry"/>
            </w:pPr>
            <w:r w:rsidRPr="001B54C3">
              <w:t>CO</w:t>
            </w:r>
          </w:p>
        </w:tc>
        <w:tc>
          <w:tcPr>
            <w:tcW w:w="1419" w:type="pct"/>
            <w:shd w:val="clear" w:color="auto" w:fill="auto"/>
          </w:tcPr>
          <w:p w14:paraId="4D900F8F" w14:textId="77777777" w:rsidR="00866BDC" w:rsidRPr="001B54C3" w:rsidRDefault="00866BDC">
            <w:pPr>
              <w:pStyle w:val="TableEntry"/>
            </w:pPr>
            <w:r w:rsidRPr="001B54C3">
              <w:t xml:space="preserve">2.16.840.1.113883.6.257.889 </w:t>
            </w:r>
          </w:p>
        </w:tc>
      </w:tr>
      <w:tr w:rsidR="00357C7F" w:rsidRPr="001B54C3" w14:paraId="16BAC001" w14:textId="77777777" w:rsidTr="00A65CF6">
        <w:trPr>
          <w:jc w:val="center"/>
        </w:trPr>
        <w:tc>
          <w:tcPr>
            <w:tcW w:w="561" w:type="pct"/>
            <w:shd w:val="clear" w:color="auto" w:fill="auto"/>
          </w:tcPr>
          <w:p w14:paraId="008E1B17" w14:textId="77777777" w:rsidR="00866BDC" w:rsidRPr="001B54C3" w:rsidRDefault="00866BDC">
            <w:pPr>
              <w:pStyle w:val="TableEntry"/>
            </w:pPr>
          </w:p>
        </w:tc>
        <w:tc>
          <w:tcPr>
            <w:tcW w:w="843" w:type="pct"/>
            <w:shd w:val="clear" w:color="auto" w:fill="auto"/>
          </w:tcPr>
          <w:p w14:paraId="66B203AA" w14:textId="77777777" w:rsidR="00866BDC" w:rsidRPr="001B54C3" w:rsidRDefault="00866BDC">
            <w:pPr>
              <w:pStyle w:val="TableEntry"/>
            </w:pPr>
            <w:r w:rsidRPr="001B54C3">
              <w:t>45529-5</w:t>
            </w:r>
          </w:p>
        </w:tc>
        <w:tc>
          <w:tcPr>
            <w:tcW w:w="1680" w:type="pct"/>
            <w:shd w:val="clear" w:color="auto" w:fill="auto"/>
          </w:tcPr>
          <w:p w14:paraId="56438772" w14:textId="77777777" w:rsidR="00866BDC" w:rsidRPr="001B54C3" w:rsidRDefault="00866BDC">
            <w:pPr>
              <w:pStyle w:val="TableEntry"/>
            </w:pPr>
            <w:r w:rsidRPr="001B54C3">
              <w:t>Voluntary movement^Hand</w:t>
            </w:r>
          </w:p>
        </w:tc>
        <w:tc>
          <w:tcPr>
            <w:tcW w:w="497" w:type="pct"/>
            <w:shd w:val="clear" w:color="auto" w:fill="auto"/>
          </w:tcPr>
          <w:p w14:paraId="77AFFAED" w14:textId="77777777" w:rsidR="00866BDC" w:rsidRPr="001B54C3" w:rsidRDefault="00866BDC">
            <w:pPr>
              <w:pStyle w:val="TableEntry"/>
            </w:pPr>
            <w:r w:rsidRPr="001B54C3">
              <w:t>CO</w:t>
            </w:r>
          </w:p>
        </w:tc>
        <w:tc>
          <w:tcPr>
            <w:tcW w:w="1419" w:type="pct"/>
            <w:shd w:val="clear" w:color="auto" w:fill="auto"/>
          </w:tcPr>
          <w:p w14:paraId="353A401F" w14:textId="77777777" w:rsidR="00866BDC" w:rsidRPr="001B54C3" w:rsidRDefault="00866BDC">
            <w:pPr>
              <w:pStyle w:val="TableEntry"/>
            </w:pPr>
            <w:r w:rsidRPr="001B54C3">
              <w:t xml:space="preserve">2.16.840.1.113883.6.257.898 </w:t>
            </w:r>
          </w:p>
        </w:tc>
      </w:tr>
      <w:tr w:rsidR="00357C7F" w:rsidRPr="001B54C3" w14:paraId="64CFD3A3" w14:textId="77777777" w:rsidTr="00A65CF6">
        <w:trPr>
          <w:jc w:val="center"/>
        </w:trPr>
        <w:tc>
          <w:tcPr>
            <w:tcW w:w="561" w:type="pct"/>
            <w:shd w:val="clear" w:color="auto" w:fill="auto"/>
          </w:tcPr>
          <w:p w14:paraId="15649891" w14:textId="77777777" w:rsidR="00866BDC" w:rsidRPr="001B54C3" w:rsidRDefault="00866BDC">
            <w:pPr>
              <w:pStyle w:val="TableEntry"/>
            </w:pPr>
          </w:p>
        </w:tc>
        <w:tc>
          <w:tcPr>
            <w:tcW w:w="843" w:type="pct"/>
            <w:shd w:val="clear" w:color="auto" w:fill="auto"/>
          </w:tcPr>
          <w:p w14:paraId="4F3DC0FA" w14:textId="77777777" w:rsidR="00866BDC" w:rsidRPr="001B54C3" w:rsidRDefault="00866BDC">
            <w:pPr>
              <w:pStyle w:val="TableEntry"/>
            </w:pPr>
            <w:r w:rsidRPr="001B54C3">
              <w:t>45530-3</w:t>
            </w:r>
          </w:p>
        </w:tc>
        <w:tc>
          <w:tcPr>
            <w:tcW w:w="1680" w:type="pct"/>
            <w:shd w:val="clear" w:color="auto" w:fill="auto"/>
          </w:tcPr>
          <w:p w14:paraId="0F21098B" w14:textId="77777777" w:rsidR="00866BDC" w:rsidRPr="001B54C3" w:rsidRDefault="00866BDC">
            <w:pPr>
              <w:pStyle w:val="TableEntry"/>
            </w:pPr>
            <w:r w:rsidRPr="001B54C3">
              <w:t>Range of motion^Lower Extremity</w:t>
            </w:r>
          </w:p>
        </w:tc>
        <w:tc>
          <w:tcPr>
            <w:tcW w:w="497" w:type="pct"/>
            <w:shd w:val="clear" w:color="auto" w:fill="auto"/>
          </w:tcPr>
          <w:p w14:paraId="0177E15B" w14:textId="77777777" w:rsidR="00866BDC" w:rsidRPr="001B54C3" w:rsidRDefault="00866BDC">
            <w:pPr>
              <w:pStyle w:val="TableEntry"/>
            </w:pPr>
            <w:r w:rsidRPr="001B54C3">
              <w:t>CO</w:t>
            </w:r>
          </w:p>
        </w:tc>
        <w:tc>
          <w:tcPr>
            <w:tcW w:w="1419" w:type="pct"/>
            <w:shd w:val="clear" w:color="auto" w:fill="auto"/>
          </w:tcPr>
          <w:p w14:paraId="6F0D1AF3" w14:textId="77777777" w:rsidR="00866BDC" w:rsidRPr="001B54C3" w:rsidRDefault="00866BDC">
            <w:pPr>
              <w:pStyle w:val="TableEntry"/>
            </w:pPr>
            <w:r w:rsidRPr="001B54C3">
              <w:t xml:space="preserve">2.16.840.1.113883.6.257.889 </w:t>
            </w:r>
          </w:p>
        </w:tc>
      </w:tr>
      <w:tr w:rsidR="00357C7F" w:rsidRPr="001B54C3" w14:paraId="11847088" w14:textId="77777777" w:rsidTr="00A65CF6">
        <w:trPr>
          <w:jc w:val="center"/>
        </w:trPr>
        <w:tc>
          <w:tcPr>
            <w:tcW w:w="561" w:type="pct"/>
            <w:shd w:val="clear" w:color="auto" w:fill="auto"/>
          </w:tcPr>
          <w:p w14:paraId="13F7073C" w14:textId="77777777" w:rsidR="00866BDC" w:rsidRPr="001B54C3" w:rsidRDefault="00866BDC">
            <w:pPr>
              <w:pStyle w:val="TableEntry"/>
            </w:pPr>
          </w:p>
        </w:tc>
        <w:tc>
          <w:tcPr>
            <w:tcW w:w="843" w:type="pct"/>
            <w:shd w:val="clear" w:color="auto" w:fill="auto"/>
          </w:tcPr>
          <w:p w14:paraId="06DD354F" w14:textId="77777777" w:rsidR="00866BDC" w:rsidRPr="001B54C3" w:rsidRDefault="00866BDC">
            <w:pPr>
              <w:pStyle w:val="TableEntry"/>
            </w:pPr>
            <w:r w:rsidRPr="001B54C3">
              <w:t>45531-1</w:t>
            </w:r>
          </w:p>
        </w:tc>
        <w:tc>
          <w:tcPr>
            <w:tcW w:w="1680" w:type="pct"/>
            <w:shd w:val="clear" w:color="auto" w:fill="auto"/>
          </w:tcPr>
          <w:p w14:paraId="6F52C720" w14:textId="77777777" w:rsidR="00866BDC" w:rsidRPr="001B54C3" w:rsidRDefault="00866BDC">
            <w:pPr>
              <w:pStyle w:val="TableEntry"/>
            </w:pPr>
            <w:r w:rsidRPr="001B54C3">
              <w:t>Voluntary movement^Lower Extremity</w:t>
            </w:r>
          </w:p>
        </w:tc>
        <w:tc>
          <w:tcPr>
            <w:tcW w:w="497" w:type="pct"/>
            <w:shd w:val="clear" w:color="auto" w:fill="auto"/>
          </w:tcPr>
          <w:p w14:paraId="55AE1601" w14:textId="77777777" w:rsidR="00866BDC" w:rsidRPr="001B54C3" w:rsidRDefault="00866BDC">
            <w:pPr>
              <w:pStyle w:val="TableEntry"/>
            </w:pPr>
            <w:r w:rsidRPr="001B54C3">
              <w:t>CO</w:t>
            </w:r>
          </w:p>
        </w:tc>
        <w:tc>
          <w:tcPr>
            <w:tcW w:w="1419" w:type="pct"/>
            <w:shd w:val="clear" w:color="auto" w:fill="auto"/>
          </w:tcPr>
          <w:p w14:paraId="128EF61D" w14:textId="77777777" w:rsidR="00866BDC" w:rsidRPr="001B54C3" w:rsidRDefault="00866BDC">
            <w:pPr>
              <w:pStyle w:val="TableEntry"/>
            </w:pPr>
            <w:r w:rsidRPr="001B54C3">
              <w:t xml:space="preserve">2.16.840.1.113883.6.257.898 </w:t>
            </w:r>
          </w:p>
        </w:tc>
      </w:tr>
      <w:tr w:rsidR="00357C7F" w:rsidRPr="001B54C3" w14:paraId="31C68A05" w14:textId="77777777" w:rsidTr="00A65CF6">
        <w:trPr>
          <w:jc w:val="center"/>
        </w:trPr>
        <w:tc>
          <w:tcPr>
            <w:tcW w:w="561" w:type="pct"/>
            <w:shd w:val="clear" w:color="auto" w:fill="auto"/>
          </w:tcPr>
          <w:p w14:paraId="20DDDB83" w14:textId="77777777" w:rsidR="00866BDC" w:rsidRPr="001B54C3" w:rsidRDefault="00866BDC">
            <w:pPr>
              <w:pStyle w:val="TableEntry"/>
            </w:pPr>
          </w:p>
        </w:tc>
        <w:tc>
          <w:tcPr>
            <w:tcW w:w="843" w:type="pct"/>
            <w:shd w:val="clear" w:color="auto" w:fill="auto"/>
          </w:tcPr>
          <w:p w14:paraId="7A3AFCB7" w14:textId="77777777" w:rsidR="00866BDC" w:rsidRPr="001B54C3" w:rsidRDefault="00866BDC">
            <w:pPr>
              <w:pStyle w:val="TableEntry"/>
            </w:pPr>
            <w:r w:rsidRPr="001B54C3">
              <w:t>45532-9</w:t>
            </w:r>
          </w:p>
        </w:tc>
        <w:tc>
          <w:tcPr>
            <w:tcW w:w="1680" w:type="pct"/>
            <w:shd w:val="clear" w:color="auto" w:fill="auto"/>
          </w:tcPr>
          <w:p w14:paraId="43FDE74D" w14:textId="77777777" w:rsidR="00866BDC" w:rsidRPr="001B54C3" w:rsidRDefault="00866BDC">
            <w:pPr>
              <w:pStyle w:val="TableEntry"/>
            </w:pPr>
            <w:r w:rsidRPr="001B54C3">
              <w:t>Range of motion^Foot</w:t>
            </w:r>
          </w:p>
        </w:tc>
        <w:tc>
          <w:tcPr>
            <w:tcW w:w="497" w:type="pct"/>
            <w:shd w:val="clear" w:color="auto" w:fill="auto"/>
          </w:tcPr>
          <w:p w14:paraId="7E9F4152" w14:textId="77777777" w:rsidR="00866BDC" w:rsidRPr="001B54C3" w:rsidRDefault="00866BDC">
            <w:pPr>
              <w:pStyle w:val="TableEntry"/>
            </w:pPr>
            <w:r w:rsidRPr="001B54C3">
              <w:t>CO</w:t>
            </w:r>
          </w:p>
        </w:tc>
        <w:tc>
          <w:tcPr>
            <w:tcW w:w="1419" w:type="pct"/>
            <w:shd w:val="clear" w:color="auto" w:fill="auto"/>
          </w:tcPr>
          <w:p w14:paraId="3E99EA83" w14:textId="77777777" w:rsidR="00866BDC" w:rsidRPr="001B54C3" w:rsidRDefault="00866BDC">
            <w:pPr>
              <w:pStyle w:val="TableEntry"/>
            </w:pPr>
            <w:r w:rsidRPr="001B54C3">
              <w:t xml:space="preserve">2.16.840.1.113883.6.257.889 </w:t>
            </w:r>
          </w:p>
        </w:tc>
      </w:tr>
      <w:tr w:rsidR="00357C7F" w:rsidRPr="001B54C3" w14:paraId="65E2C1EF" w14:textId="77777777" w:rsidTr="00A65CF6">
        <w:trPr>
          <w:jc w:val="center"/>
        </w:trPr>
        <w:tc>
          <w:tcPr>
            <w:tcW w:w="561" w:type="pct"/>
            <w:shd w:val="clear" w:color="auto" w:fill="auto"/>
          </w:tcPr>
          <w:p w14:paraId="28A9A0E8" w14:textId="77777777" w:rsidR="00866BDC" w:rsidRPr="001B54C3" w:rsidRDefault="00866BDC">
            <w:pPr>
              <w:pStyle w:val="TableEntry"/>
            </w:pPr>
          </w:p>
        </w:tc>
        <w:tc>
          <w:tcPr>
            <w:tcW w:w="843" w:type="pct"/>
            <w:shd w:val="clear" w:color="auto" w:fill="auto"/>
          </w:tcPr>
          <w:p w14:paraId="0E8EBBE0" w14:textId="77777777" w:rsidR="00866BDC" w:rsidRPr="001B54C3" w:rsidRDefault="00866BDC">
            <w:pPr>
              <w:pStyle w:val="TableEntry"/>
            </w:pPr>
            <w:r w:rsidRPr="001B54C3">
              <w:t>45533-7</w:t>
            </w:r>
          </w:p>
        </w:tc>
        <w:tc>
          <w:tcPr>
            <w:tcW w:w="1680" w:type="pct"/>
            <w:shd w:val="clear" w:color="auto" w:fill="auto"/>
          </w:tcPr>
          <w:p w14:paraId="14CA40D1" w14:textId="77777777" w:rsidR="00866BDC" w:rsidRPr="001B54C3" w:rsidRDefault="00866BDC">
            <w:pPr>
              <w:pStyle w:val="TableEntry"/>
            </w:pPr>
            <w:r w:rsidRPr="001B54C3">
              <w:t>Voluntary movement^Foot</w:t>
            </w:r>
          </w:p>
        </w:tc>
        <w:tc>
          <w:tcPr>
            <w:tcW w:w="497" w:type="pct"/>
            <w:shd w:val="clear" w:color="auto" w:fill="auto"/>
          </w:tcPr>
          <w:p w14:paraId="2E254D7F" w14:textId="77777777" w:rsidR="00866BDC" w:rsidRPr="001B54C3" w:rsidRDefault="00866BDC">
            <w:pPr>
              <w:pStyle w:val="TableEntry"/>
            </w:pPr>
            <w:r w:rsidRPr="001B54C3">
              <w:t>CO</w:t>
            </w:r>
          </w:p>
        </w:tc>
        <w:tc>
          <w:tcPr>
            <w:tcW w:w="1419" w:type="pct"/>
            <w:shd w:val="clear" w:color="auto" w:fill="auto"/>
          </w:tcPr>
          <w:p w14:paraId="681AC41F" w14:textId="77777777" w:rsidR="00866BDC" w:rsidRPr="001B54C3" w:rsidRDefault="00866BDC">
            <w:pPr>
              <w:pStyle w:val="TableEntry"/>
            </w:pPr>
            <w:r w:rsidRPr="001B54C3">
              <w:t xml:space="preserve">2.16.840.1.113883.6.257.898 </w:t>
            </w:r>
          </w:p>
        </w:tc>
      </w:tr>
      <w:tr w:rsidR="00357C7F" w:rsidRPr="001B54C3" w14:paraId="470A445E" w14:textId="77777777" w:rsidTr="00A65CF6">
        <w:trPr>
          <w:jc w:val="center"/>
        </w:trPr>
        <w:tc>
          <w:tcPr>
            <w:tcW w:w="561" w:type="pct"/>
            <w:shd w:val="clear" w:color="auto" w:fill="auto"/>
          </w:tcPr>
          <w:p w14:paraId="4736E483" w14:textId="77777777" w:rsidR="00866BDC" w:rsidRPr="001B54C3" w:rsidRDefault="00866BDC">
            <w:pPr>
              <w:pStyle w:val="TableEntry"/>
            </w:pPr>
          </w:p>
        </w:tc>
        <w:tc>
          <w:tcPr>
            <w:tcW w:w="843" w:type="pct"/>
            <w:shd w:val="clear" w:color="auto" w:fill="auto"/>
          </w:tcPr>
          <w:p w14:paraId="1FE944A4" w14:textId="77777777" w:rsidR="00866BDC" w:rsidRPr="001B54C3" w:rsidRDefault="00866BDC">
            <w:pPr>
              <w:pStyle w:val="TableEntry"/>
            </w:pPr>
            <w:r w:rsidRPr="001B54C3">
              <w:t>45534-5</w:t>
            </w:r>
          </w:p>
        </w:tc>
        <w:tc>
          <w:tcPr>
            <w:tcW w:w="1680" w:type="pct"/>
            <w:shd w:val="clear" w:color="auto" w:fill="auto"/>
          </w:tcPr>
          <w:p w14:paraId="52FB1341" w14:textId="77777777" w:rsidR="00866BDC" w:rsidRPr="001B54C3" w:rsidRDefault="00866BDC">
            <w:pPr>
              <w:pStyle w:val="TableEntry"/>
            </w:pPr>
            <w:r w:rsidRPr="001B54C3">
              <w:t>Other - range of motion</w:t>
            </w:r>
          </w:p>
        </w:tc>
        <w:tc>
          <w:tcPr>
            <w:tcW w:w="497" w:type="pct"/>
            <w:shd w:val="clear" w:color="auto" w:fill="auto"/>
          </w:tcPr>
          <w:p w14:paraId="051E8FFD" w14:textId="77777777" w:rsidR="00866BDC" w:rsidRPr="001B54C3" w:rsidRDefault="00866BDC">
            <w:pPr>
              <w:pStyle w:val="TableEntry"/>
            </w:pPr>
            <w:r w:rsidRPr="001B54C3">
              <w:t>CO</w:t>
            </w:r>
          </w:p>
        </w:tc>
        <w:tc>
          <w:tcPr>
            <w:tcW w:w="1419" w:type="pct"/>
            <w:shd w:val="clear" w:color="auto" w:fill="auto"/>
          </w:tcPr>
          <w:p w14:paraId="00869B8E" w14:textId="77777777" w:rsidR="00866BDC" w:rsidRPr="001B54C3" w:rsidRDefault="00866BDC">
            <w:pPr>
              <w:pStyle w:val="TableEntry"/>
            </w:pPr>
            <w:r w:rsidRPr="001B54C3">
              <w:t xml:space="preserve">2.16.840.1.113883.6.257.889 </w:t>
            </w:r>
          </w:p>
        </w:tc>
      </w:tr>
      <w:tr w:rsidR="00357C7F" w:rsidRPr="001B54C3" w14:paraId="24E19002" w14:textId="77777777" w:rsidTr="00A65CF6">
        <w:trPr>
          <w:jc w:val="center"/>
        </w:trPr>
        <w:tc>
          <w:tcPr>
            <w:tcW w:w="561" w:type="pct"/>
            <w:shd w:val="clear" w:color="auto" w:fill="auto"/>
          </w:tcPr>
          <w:p w14:paraId="6FEDA350" w14:textId="77777777" w:rsidR="00866BDC" w:rsidRPr="001B54C3" w:rsidRDefault="00866BDC">
            <w:pPr>
              <w:pStyle w:val="TableEntry"/>
            </w:pPr>
          </w:p>
        </w:tc>
        <w:tc>
          <w:tcPr>
            <w:tcW w:w="843" w:type="pct"/>
            <w:shd w:val="clear" w:color="auto" w:fill="auto"/>
          </w:tcPr>
          <w:p w14:paraId="0A9F1F37" w14:textId="77777777" w:rsidR="00866BDC" w:rsidRPr="001B54C3" w:rsidRDefault="00866BDC">
            <w:pPr>
              <w:pStyle w:val="TableEntry"/>
            </w:pPr>
            <w:r w:rsidRPr="001B54C3">
              <w:t>45535-2</w:t>
            </w:r>
          </w:p>
        </w:tc>
        <w:tc>
          <w:tcPr>
            <w:tcW w:w="1680" w:type="pct"/>
            <w:shd w:val="clear" w:color="auto" w:fill="auto"/>
          </w:tcPr>
          <w:p w14:paraId="157D2ADE" w14:textId="77777777" w:rsidR="00866BDC" w:rsidRPr="001B54C3" w:rsidRDefault="00866BDC">
            <w:pPr>
              <w:pStyle w:val="TableEntry"/>
            </w:pPr>
            <w:r w:rsidRPr="001B54C3">
              <w:t>Other - voluntary movement</w:t>
            </w:r>
          </w:p>
        </w:tc>
        <w:tc>
          <w:tcPr>
            <w:tcW w:w="497" w:type="pct"/>
            <w:shd w:val="clear" w:color="auto" w:fill="auto"/>
          </w:tcPr>
          <w:p w14:paraId="7DE24EBA" w14:textId="77777777" w:rsidR="00866BDC" w:rsidRPr="001B54C3" w:rsidRDefault="00866BDC">
            <w:pPr>
              <w:pStyle w:val="TableEntry"/>
            </w:pPr>
            <w:r w:rsidRPr="001B54C3">
              <w:t>CO</w:t>
            </w:r>
          </w:p>
        </w:tc>
        <w:tc>
          <w:tcPr>
            <w:tcW w:w="1419" w:type="pct"/>
            <w:shd w:val="clear" w:color="auto" w:fill="auto"/>
          </w:tcPr>
          <w:p w14:paraId="6DF32BBB" w14:textId="77777777" w:rsidR="00866BDC" w:rsidRPr="001B54C3" w:rsidRDefault="00866BDC">
            <w:pPr>
              <w:pStyle w:val="TableEntry"/>
            </w:pPr>
            <w:r w:rsidRPr="001B54C3">
              <w:t xml:space="preserve">2.16.840.1.113883.6.257.898 </w:t>
            </w:r>
          </w:p>
        </w:tc>
      </w:tr>
      <w:tr w:rsidR="00357C7F" w:rsidRPr="001B54C3" w14:paraId="7EC23002" w14:textId="77777777" w:rsidTr="00A65CF6">
        <w:trPr>
          <w:jc w:val="center"/>
        </w:trPr>
        <w:tc>
          <w:tcPr>
            <w:tcW w:w="561" w:type="pct"/>
            <w:shd w:val="clear" w:color="auto" w:fill="auto"/>
          </w:tcPr>
          <w:p w14:paraId="7C5E65EE" w14:textId="77777777" w:rsidR="00866BDC" w:rsidRPr="001B54C3" w:rsidRDefault="00866BDC">
            <w:pPr>
              <w:pStyle w:val="TableEntry"/>
            </w:pPr>
            <w:r w:rsidRPr="001B54C3">
              <w:t>46011-3</w:t>
            </w:r>
          </w:p>
        </w:tc>
        <w:tc>
          <w:tcPr>
            <w:tcW w:w="843" w:type="pct"/>
            <w:shd w:val="clear" w:color="auto" w:fill="auto"/>
          </w:tcPr>
          <w:p w14:paraId="4C79470F" w14:textId="77777777" w:rsidR="00866BDC" w:rsidRPr="001B54C3" w:rsidRDefault="00866BDC">
            <w:pPr>
              <w:pStyle w:val="TableEntry"/>
            </w:pPr>
            <w:r w:rsidRPr="001B54C3">
              <w:t>Panel</w:t>
            </w:r>
          </w:p>
        </w:tc>
        <w:tc>
          <w:tcPr>
            <w:tcW w:w="1680" w:type="pct"/>
            <w:shd w:val="clear" w:color="auto" w:fill="auto"/>
          </w:tcPr>
          <w:p w14:paraId="63A7DDFE" w14:textId="77777777" w:rsidR="00866BDC" w:rsidRPr="001B54C3" w:rsidRDefault="00866BDC">
            <w:pPr>
              <w:pStyle w:val="TableEntry"/>
            </w:pPr>
            <w:r w:rsidRPr="001B54C3">
              <w:t>Modes of locomotion</w:t>
            </w:r>
          </w:p>
        </w:tc>
        <w:tc>
          <w:tcPr>
            <w:tcW w:w="497" w:type="pct"/>
            <w:shd w:val="clear" w:color="auto" w:fill="auto"/>
          </w:tcPr>
          <w:p w14:paraId="39FC476B" w14:textId="77777777" w:rsidR="00866BDC" w:rsidRPr="001B54C3" w:rsidRDefault="00866BDC">
            <w:pPr>
              <w:pStyle w:val="TableEntry"/>
            </w:pPr>
          </w:p>
        </w:tc>
        <w:tc>
          <w:tcPr>
            <w:tcW w:w="1419" w:type="pct"/>
            <w:shd w:val="clear" w:color="auto" w:fill="auto"/>
          </w:tcPr>
          <w:p w14:paraId="1E4CAE29" w14:textId="77777777" w:rsidR="00866BDC" w:rsidRPr="001B54C3" w:rsidRDefault="00866BDC">
            <w:pPr>
              <w:pStyle w:val="TableEntry"/>
            </w:pPr>
          </w:p>
        </w:tc>
      </w:tr>
      <w:tr w:rsidR="00357C7F" w:rsidRPr="001B54C3" w14:paraId="4D20DAD5" w14:textId="77777777" w:rsidTr="00A65CF6">
        <w:trPr>
          <w:jc w:val="center"/>
        </w:trPr>
        <w:tc>
          <w:tcPr>
            <w:tcW w:w="561" w:type="pct"/>
            <w:shd w:val="clear" w:color="auto" w:fill="auto"/>
          </w:tcPr>
          <w:p w14:paraId="7AB8CA1D" w14:textId="77777777" w:rsidR="00866BDC" w:rsidRPr="001B54C3" w:rsidRDefault="00866BDC">
            <w:pPr>
              <w:pStyle w:val="TableEntry"/>
            </w:pPr>
          </w:p>
        </w:tc>
        <w:tc>
          <w:tcPr>
            <w:tcW w:w="843" w:type="pct"/>
            <w:shd w:val="clear" w:color="auto" w:fill="auto"/>
          </w:tcPr>
          <w:p w14:paraId="1E2EB173" w14:textId="77777777" w:rsidR="00866BDC" w:rsidRPr="001B54C3" w:rsidRDefault="00866BDC">
            <w:pPr>
              <w:pStyle w:val="TableEntry"/>
            </w:pPr>
            <w:r w:rsidRPr="001B54C3">
              <w:t>45536-0</w:t>
            </w:r>
          </w:p>
        </w:tc>
        <w:tc>
          <w:tcPr>
            <w:tcW w:w="1680" w:type="pct"/>
            <w:shd w:val="clear" w:color="auto" w:fill="auto"/>
          </w:tcPr>
          <w:p w14:paraId="005A4673" w14:textId="77777777" w:rsidR="00866BDC" w:rsidRPr="001B54C3" w:rsidRDefault="00866BDC">
            <w:pPr>
              <w:pStyle w:val="TableEntry"/>
            </w:pPr>
            <w:r w:rsidRPr="001B54C3">
              <w:t>Uses cane, walker or crutch</w:t>
            </w:r>
          </w:p>
        </w:tc>
        <w:tc>
          <w:tcPr>
            <w:tcW w:w="497" w:type="pct"/>
            <w:shd w:val="clear" w:color="auto" w:fill="auto"/>
          </w:tcPr>
          <w:p w14:paraId="224D49B3" w14:textId="77777777" w:rsidR="00866BDC" w:rsidRPr="001B54C3" w:rsidRDefault="00866BDC">
            <w:pPr>
              <w:pStyle w:val="TableEntry"/>
            </w:pPr>
            <w:r w:rsidRPr="001B54C3">
              <w:t>CO</w:t>
            </w:r>
          </w:p>
        </w:tc>
        <w:tc>
          <w:tcPr>
            <w:tcW w:w="1419" w:type="pct"/>
            <w:shd w:val="clear" w:color="auto" w:fill="auto"/>
          </w:tcPr>
          <w:p w14:paraId="0A111A0B" w14:textId="77777777" w:rsidR="00866BDC" w:rsidRPr="001B54C3" w:rsidRDefault="00866BDC">
            <w:pPr>
              <w:pStyle w:val="TableEntry"/>
            </w:pPr>
            <w:r w:rsidRPr="001B54C3">
              <w:t xml:space="preserve">2.16.840.1.113883.6.257.117 </w:t>
            </w:r>
          </w:p>
        </w:tc>
      </w:tr>
      <w:tr w:rsidR="00357C7F" w:rsidRPr="001B54C3" w14:paraId="2A0E04E1" w14:textId="77777777" w:rsidTr="00A65CF6">
        <w:trPr>
          <w:jc w:val="center"/>
        </w:trPr>
        <w:tc>
          <w:tcPr>
            <w:tcW w:w="561" w:type="pct"/>
            <w:shd w:val="clear" w:color="auto" w:fill="auto"/>
          </w:tcPr>
          <w:p w14:paraId="0077F81F" w14:textId="77777777" w:rsidR="00866BDC" w:rsidRPr="001B54C3" w:rsidRDefault="00866BDC">
            <w:pPr>
              <w:pStyle w:val="TableEntry"/>
            </w:pPr>
          </w:p>
        </w:tc>
        <w:tc>
          <w:tcPr>
            <w:tcW w:w="843" w:type="pct"/>
            <w:shd w:val="clear" w:color="auto" w:fill="auto"/>
          </w:tcPr>
          <w:p w14:paraId="15766F77" w14:textId="77777777" w:rsidR="00866BDC" w:rsidRPr="001B54C3" w:rsidRDefault="00866BDC">
            <w:pPr>
              <w:pStyle w:val="TableEntry"/>
            </w:pPr>
            <w:r w:rsidRPr="001B54C3">
              <w:t>45537-8</w:t>
            </w:r>
          </w:p>
        </w:tc>
        <w:tc>
          <w:tcPr>
            <w:tcW w:w="1680" w:type="pct"/>
            <w:shd w:val="clear" w:color="auto" w:fill="auto"/>
          </w:tcPr>
          <w:p w14:paraId="7B9EF687" w14:textId="77777777" w:rsidR="00866BDC" w:rsidRPr="001B54C3" w:rsidRDefault="00866BDC">
            <w:pPr>
              <w:pStyle w:val="TableEntry"/>
            </w:pPr>
            <w:r w:rsidRPr="001B54C3">
              <w:t>Wheeled self</w:t>
            </w:r>
          </w:p>
        </w:tc>
        <w:tc>
          <w:tcPr>
            <w:tcW w:w="497" w:type="pct"/>
            <w:shd w:val="clear" w:color="auto" w:fill="auto"/>
          </w:tcPr>
          <w:p w14:paraId="1C649DA2" w14:textId="77777777" w:rsidR="00866BDC" w:rsidRPr="001B54C3" w:rsidRDefault="00866BDC">
            <w:pPr>
              <w:pStyle w:val="TableEntry"/>
            </w:pPr>
            <w:r w:rsidRPr="001B54C3">
              <w:t>CO</w:t>
            </w:r>
          </w:p>
        </w:tc>
        <w:tc>
          <w:tcPr>
            <w:tcW w:w="1419" w:type="pct"/>
            <w:shd w:val="clear" w:color="auto" w:fill="auto"/>
          </w:tcPr>
          <w:p w14:paraId="5B000007" w14:textId="77777777" w:rsidR="00866BDC" w:rsidRPr="001B54C3" w:rsidRDefault="00866BDC">
            <w:pPr>
              <w:pStyle w:val="TableEntry"/>
            </w:pPr>
            <w:r w:rsidRPr="001B54C3">
              <w:t xml:space="preserve">2.16.840.1.113883.6.257.117 </w:t>
            </w:r>
          </w:p>
        </w:tc>
      </w:tr>
      <w:tr w:rsidR="00357C7F" w:rsidRPr="001B54C3" w14:paraId="0945A6AF" w14:textId="77777777" w:rsidTr="00A65CF6">
        <w:trPr>
          <w:jc w:val="center"/>
        </w:trPr>
        <w:tc>
          <w:tcPr>
            <w:tcW w:w="561" w:type="pct"/>
            <w:shd w:val="clear" w:color="auto" w:fill="auto"/>
          </w:tcPr>
          <w:p w14:paraId="76DDFAA2" w14:textId="77777777" w:rsidR="00866BDC" w:rsidRPr="001B54C3" w:rsidRDefault="00866BDC">
            <w:pPr>
              <w:pStyle w:val="TableEntry"/>
            </w:pPr>
          </w:p>
        </w:tc>
        <w:tc>
          <w:tcPr>
            <w:tcW w:w="843" w:type="pct"/>
            <w:shd w:val="clear" w:color="auto" w:fill="auto"/>
          </w:tcPr>
          <w:p w14:paraId="3CE52352" w14:textId="77777777" w:rsidR="00866BDC" w:rsidRPr="001B54C3" w:rsidRDefault="00866BDC">
            <w:pPr>
              <w:pStyle w:val="TableEntry"/>
            </w:pPr>
            <w:r w:rsidRPr="001B54C3">
              <w:t>45538-6</w:t>
            </w:r>
          </w:p>
        </w:tc>
        <w:tc>
          <w:tcPr>
            <w:tcW w:w="1680" w:type="pct"/>
            <w:shd w:val="clear" w:color="auto" w:fill="auto"/>
          </w:tcPr>
          <w:p w14:paraId="3D88CE0A" w14:textId="77777777" w:rsidR="00866BDC" w:rsidRPr="001B54C3" w:rsidRDefault="00866BDC">
            <w:pPr>
              <w:pStyle w:val="TableEntry"/>
            </w:pPr>
            <w:r w:rsidRPr="001B54C3">
              <w:t>Other person wheeled</w:t>
            </w:r>
          </w:p>
        </w:tc>
        <w:tc>
          <w:tcPr>
            <w:tcW w:w="497" w:type="pct"/>
            <w:shd w:val="clear" w:color="auto" w:fill="auto"/>
          </w:tcPr>
          <w:p w14:paraId="445539E3" w14:textId="77777777" w:rsidR="00866BDC" w:rsidRPr="001B54C3" w:rsidRDefault="00866BDC">
            <w:pPr>
              <w:pStyle w:val="TableEntry"/>
            </w:pPr>
            <w:r w:rsidRPr="001B54C3">
              <w:t>CO</w:t>
            </w:r>
          </w:p>
        </w:tc>
        <w:tc>
          <w:tcPr>
            <w:tcW w:w="1419" w:type="pct"/>
            <w:shd w:val="clear" w:color="auto" w:fill="auto"/>
          </w:tcPr>
          <w:p w14:paraId="149A94A8" w14:textId="77777777" w:rsidR="00866BDC" w:rsidRPr="001B54C3" w:rsidRDefault="00866BDC">
            <w:pPr>
              <w:pStyle w:val="TableEntry"/>
            </w:pPr>
            <w:r w:rsidRPr="001B54C3">
              <w:t xml:space="preserve">2.16.840.1.113883.6.257.117 </w:t>
            </w:r>
          </w:p>
        </w:tc>
      </w:tr>
      <w:tr w:rsidR="00357C7F" w:rsidRPr="001B54C3" w14:paraId="2A2D7D7F" w14:textId="77777777" w:rsidTr="00A65CF6">
        <w:trPr>
          <w:jc w:val="center"/>
        </w:trPr>
        <w:tc>
          <w:tcPr>
            <w:tcW w:w="561" w:type="pct"/>
            <w:shd w:val="clear" w:color="auto" w:fill="auto"/>
          </w:tcPr>
          <w:p w14:paraId="50183D26" w14:textId="77777777" w:rsidR="00866BDC" w:rsidRPr="001B54C3" w:rsidRDefault="00866BDC">
            <w:pPr>
              <w:pStyle w:val="TableEntry"/>
            </w:pPr>
          </w:p>
        </w:tc>
        <w:tc>
          <w:tcPr>
            <w:tcW w:w="843" w:type="pct"/>
            <w:shd w:val="clear" w:color="auto" w:fill="auto"/>
          </w:tcPr>
          <w:p w14:paraId="4CEEAFC6" w14:textId="77777777" w:rsidR="00866BDC" w:rsidRPr="001B54C3" w:rsidRDefault="00866BDC">
            <w:pPr>
              <w:pStyle w:val="TableEntry"/>
            </w:pPr>
            <w:r w:rsidRPr="001B54C3">
              <w:t>45539-4</w:t>
            </w:r>
          </w:p>
        </w:tc>
        <w:tc>
          <w:tcPr>
            <w:tcW w:w="1680" w:type="pct"/>
            <w:shd w:val="clear" w:color="auto" w:fill="auto"/>
          </w:tcPr>
          <w:p w14:paraId="7BDA1804" w14:textId="77777777" w:rsidR="00866BDC" w:rsidRPr="001B54C3" w:rsidRDefault="00866BDC">
            <w:pPr>
              <w:pStyle w:val="TableEntry"/>
            </w:pPr>
            <w:r w:rsidRPr="001B54C3">
              <w:t>Uses wheelchair for primary locomotion</w:t>
            </w:r>
          </w:p>
        </w:tc>
        <w:tc>
          <w:tcPr>
            <w:tcW w:w="497" w:type="pct"/>
            <w:shd w:val="clear" w:color="auto" w:fill="auto"/>
          </w:tcPr>
          <w:p w14:paraId="78D85087" w14:textId="77777777" w:rsidR="00866BDC" w:rsidRPr="001B54C3" w:rsidRDefault="00866BDC">
            <w:pPr>
              <w:pStyle w:val="TableEntry"/>
            </w:pPr>
            <w:r w:rsidRPr="001B54C3">
              <w:t>CO</w:t>
            </w:r>
          </w:p>
        </w:tc>
        <w:tc>
          <w:tcPr>
            <w:tcW w:w="1419" w:type="pct"/>
            <w:shd w:val="clear" w:color="auto" w:fill="auto"/>
          </w:tcPr>
          <w:p w14:paraId="1D964DA5" w14:textId="77777777" w:rsidR="00866BDC" w:rsidRPr="001B54C3" w:rsidRDefault="00866BDC">
            <w:pPr>
              <w:pStyle w:val="TableEntry"/>
            </w:pPr>
            <w:r w:rsidRPr="001B54C3">
              <w:t xml:space="preserve">2.16.840.1.113883.6.257.117 </w:t>
            </w:r>
          </w:p>
        </w:tc>
      </w:tr>
      <w:tr w:rsidR="00357C7F" w:rsidRPr="001B54C3" w14:paraId="3C072845" w14:textId="77777777" w:rsidTr="00A65CF6">
        <w:trPr>
          <w:jc w:val="center"/>
        </w:trPr>
        <w:tc>
          <w:tcPr>
            <w:tcW w:w="561" w:type="pct"/>
            <w:shd w:val="clear" w:color="auto" w:fill="auto"/>
          </w:tcPr>
          <w:p w14:paraId="2E3440B6" w14:textId="77777777" w:rsidR="00866BDC" w:rsidRPr="001B54C3" w:rsidRDefault="00866BDC">
            <w:pPr>
              <w:pStyle w:val="TableEntry"/>
            </w:pPr>
          </w:p>
        </w:tc>
        <w:tc>
          <w:tcPr>
            <w:tcW w:w="843" w:type="pct"/>
            <w:shd w:val="clear" w:color="auto" w:fill="auto"/>
          </w:tcPr>
          <w:p w14:paraId="25A35C36" w14:textId="77777777" w:rsidR="00866BDC" w:rsidRPr="001B54C3" w:rsidRDefault="00866BDC">
            <w:pPr>
              <w:pStyle w:val="TableEntry"/>
            </w:pPr>
            <w:r w:rsidRPr="001B54C3">
              <w:t>45540-2</w:t>
            </w:r>
          </w:p>
        </w:tc>
        <w:tc>
          <w:tcPr>
            <w:tcW w:w="1680" w:type="pct"/>
            <w:shd w:val="clear" w:color="auto" w:fill="auto"/>
          </w:tcPr>
          <w:p w14:paraId="07155225" w14:textId="77777777" w:rsidR="00866BDC" w:rsidRPr="001B54C3" w:rsidRDefault="00866BDC">
            <w:pPr>
              <w:pStyle w:val="TableEntry"/>
            </w:pPr>
            <w:r w:rsidRPr="001B54C3">
              <w:t>No modes of locomotion</w:t>
            </w:r>
          </w:p>
        </w:tc>
        <w:tc>
          <w:tcPr>
            <w:tcW w:w="497" w:type="pct"/>
            <w:shd w:val="clear" w:color="auto" w:fill="auto"/>
          </w:tcPr>
          <w:p w14:paraId="57FD16B4" w14:textId="77777777" w:rsidR="00866BDC" w:rsidRPr="001B54C3" w:rsidRDefault="00866BDC">
            <w:pPr>
              <w:pStyle w:val="TableEntry"/>
            </w:pPr>
            <w:r w:rsidRPr="001B54C3">
              <w:t>CO</w:t>
            </w:r>
          </w:p>
        </w:tc>
        <w:tc>
          <w:tcPr>
            <w:tcW w:w="1419" w:type="pct"/>
            <w:shd w:val="clear" w:color="auto" w:fill="auto"/>
          </w:tcPr>
          <w:p w14:paraId="235CD940" w14:textId="77777777" w:rsidR="00866BDC" w:rsidRPr="001B54C3" w:rsidRDefault="00866BDC">
            <w:pPr>
              <w:pStyle w:val="TableEntry"/>
            </w:pPr>
            <w:r w:rsidRPr="001B54C3">
              <w:t xml:space="preserve">2.16.840.1.113883.6.257.117 </w:t>
            </w:r>
          </w:p>
        </w:tc>
      </w:tr>
      <w:tr w:rsidR="00357C7F" w:rsidRPr="001B54C3" w14:paraId="58782338" w14:textId="77777777" w:rsidTr="00A65CF6">
        <w:trPr>
          <w:jc w:val="center"/>
        </w:trPr>
        <w:tc>
          <w:tcPr>
            <w:tcW w:w="561" w:type="pct"/>
            <w:shd w:val="clear" w:color="auto" w:fill="auto"/>
          </w:tcPr>
          <w:p w14:paraId="79A0A57F" w14:textId="77777777" w:rsidR="00866BDC" w:rsidRPr="001B54C3" w:rsidRDefault="00866BDC">
            <w:pPr>
              <w:pStyle w:val="TableEntry"/>
            </w:pPr>
            <w:r w:rsidRPr="001B54C3">
              <w:t>46012-1</w:t>
            </w:r>
          </w:p>
        </w:tc>
        <w:tc>
          <w:tcPr>
            <w:tcW w:w="843" w:type="pct"/>
            <w:shd w:val="clear" w:color="auto" w:fill="auto"/>
          </w:tcPr>
          <w:p w14:paraId="22F9EF73" w14:textId="77777777" w:rsidR="00866BDC" w:rsidRPr="001B54C3" w:rsidRDefault="00866BDC">
            <w:pPr>
              <w:pStyle w:val="TableEntry"/>
            </w:pPr>
            <w:r w:rsidRPr="001B54C3">
              <w:t>Panel</w:t>
            </w:r>
          </w:p>
        </w:tc>
        <w:tc>
          <w:tcPr>
            <w:tcW w:w="1680" w:type="pct"/>
            <w:shd w:val="clear" w:color="auto" w:fill="auto"/>
          </w:tcPr>
          <w:p w14:paraId="6963E16C" w14:textId="77777777" w:rsidR="00866BDC" w:rsidRPr="001B54C3" w:rsidRDefault="00866BDC">
            <w:pPr>
              <w:pStyle w:val="TableEntry"/>
            </w:pPr>
            <w:r w:rsidRPr="001B54C3">
              <w:t>Modes of transfer</w:t>
            </w:r>
          </w:p>
        </w:tc>
        <w:tc>
          <w:tcPr>
            <w:tcW w:w="497" w:type="pct"/>
            <w:shd w:val="clear" w:color="auto" w:fill="auto"/>
          </w:tcPr>
          <w:p w14:paraId="37CBD37D" w14:textId="77777777" w:rsidR="00866BDC" w:rsidRPr="001B54C3" w:rsidRDefault="00866BDC">
            <w:pPr>
              <w:pStyle w:val="TableEntry"/>
            </w:pPr>
          </w:p>
        </w:tc>
        <w:tc>
          <w:tcPr>
            <w:tcW w:w="1419" w:type="pct"/>
            <w:shd w:val="clear" w:color="auto" w:fill="auto"/>
          </w:tcPr>
          <w:p w14:paraId="217D216D" w14:textId="77777777" w:rsidR="00866BDC" w:rsidRPr="001B54C3" w:rsidRDefault="00866BDC">
            <w:pPr>
              <w:pStyle w:val="TableEntry"/>
            </w:pPr>
          </w:p>
        </w:tc>
      </w:tr>
      <w:tr w:rsidR="00357C7F" w:rsidRPr="001B54C3" w14:paraId="26E20C30" w14:textId="77777777" w:rsidTr="00A65CF6">
        <w:trPr>
          <w:jc w:val="center"/>
        </w:trPr>
        <w:tc>
          <w:tcPr>
            <w:tcW w:w="561" w:type="pct"/>
            <w:shd w:val="clear" w:color="auto" w:fill="auto"/>
          </w:tcPr>
          <w:p w14:paraId="13EC0645" w14:textId="77777777" w:rsidR="00866BDC" w:rsidRPr="001B54C3" w:rsidRDefault="00866BDC">
            <w:pPr>
              <w:pStyle w:val="TableEntry"/>
            </w:pPr>
          </w:p>
        </w:tc>
        <w:tc>
          <w:tcPr>
            <w:tcW w:w="843" w:type="pct"/>
            <w:shd w:val="clear" w:color="auto" w:fill="auto"/>
          </w:tcPr>
          <w:p w14:paraId="60B94042" w14:textId="77777777" w:rsidR="00866BDC" w:rsidRPr="001B54C3" w:rsidRDefault="00866BDC">
            <w:pPr>
              <w:pStyle w:val="TableEntry"/>
            </w:pPr>
            <w:r w:rsidRPr="001B54C3">
              <w:t>45541-0</w:t>
            </w:r>
          </w:p>
        </w:tc>
        <w:tc>
          <w:tcPr>
            <w:tcW w:w="1680" w:type="pct"/>
            <w:shd w:val="clear" w:color="auto" w:fill="auto"/>
          </w:tcPr>
          <w:p w14:paraId="3DE310D9" w14:textId="77777777" w:rsidR="00866BDC" w:rsidRPr="001B54C3" w:rsidRDefault="00866BDC">
            <w:pPr>
              <w:pStyle w:val="TableEntry"/>
            </w:pPr>
            <w:r w:rsidRPr="001B54C3">
              <w:t>Bedfast all or most of the time</w:t>
            </w:r>
          </w:p>
        </w:tc>
        <w:tc>
          <w:tcPr>
            <w:tcW w:w="497" w:type="pct"/>
            <w:shd w:val="clear" w:color="auto" w:fill="auto"/>
          </w:tcPr>
          <w:p w14:paraId="4B0A2BC0" w14:textId="77777777" w:rsidR="00866BDC" w:rsidRPr="001B54C3" w:rsidRDefault="00866BDC">
            <w:pPr>
              <w:pStyle w:val="TableEntry"/>
            </w:pPr>
            <w:r w:rsidRPr="001B54C3">
              <w:t>CO</w:t>
            </w:r>
          </w:p>
        </w:tc>
        <w:tc>
          <w:tcPr>
            <w:tcW w:w="1419" w:type="pct"/>
            <w:shd w:val="clear" w:color="auto" w:fill="auto"/>
          </w:tcPr>
          <w:p w14:paraId="603D3333" w14:textId="77777777" w:rsidR="00866BDC" w:rsidRPr="001B54C3" w:rsidRDefault="00866BDC">
            <w:pPr>
              <w:pStyle w:val="TableEntry"/>
            </w:pPr>
            <w:r w:rsidRPr="001B54C3">
              <w:t xml:space="preserve">2.16.840.1.113883.6.257.117 </w:t>
            </w:r>
          </w:p>
        </w:tc>
      </w:tr>
      <w:tr w:rsidR="00357C7F" w:rsidRPr="001B54C3" w14:paraId="0E783C7C" w14:textId="77777777" w:rsidTr="00A65CF6">
        <w:trPr>
          <w:jc w:val="center"/>
        </w:trPr>
        <w:tc>
          <w:tcPr>
            <w:tcW w:w="561" w:type="pct"/>
            <w:shd w:val="clear" w:color="auto" w:fill="auto"/>
          </w:tcPr>
          <w:p w14:paraId="48FA4D0D" w14:textId="77777777" w:rsidR="00866BDC" w:rsidRPr="001B54C3" w:rsidRDefault="00866BDC">
            <w:pPr>
              <w:pStyle w:val="TableEntry"/>
            </w:pPr>
          </w:p>
        </w:tc>
        <w:tc>
          <w:tcPr>
            <w:tcW w:w="843" w:type="pct"/>
            <w:shd w:val="clear" w:color="auto" w:fill="auto"/>
          </w:tcPr>
          <w:p w14:paraId="456ACDBB" w14:textId="77777777" w:rsidR="00866BDC" w:rsidRPr="001B54C3" w:rsidRDefault="00866BDC">
            <w:pPr>
              <w:pStyle w:val="TableEntry"/>
            </w:pPr>
            <w:r w:rsidRPr="001B54C3">
              <w:t>45542-8</w:t>
            </w:r>
          </w:p>
        </w:tc>
        <w:tc>
          <w:tcPr>
            <w:tcW w:w="1680" w:type="pct"/>
            <w:shd w:val="clear" w:color="auto" w:fill="auto"/>
          </w:tcPr>
          <w:p w14:paraId="2D6348E4" w14:textId="77777777" w:rsidR="00866BDC" w:rsidRPr="001B54C3" w:rsidRDefault="00866BDC">
            <w:pPr>
              <w:pStyle w:val="TableEntry"/>
            </w:pPr>
            <w:r w:rsidRPr="001B54C3">
              <w:t>Bed rails for bed mobility or transfer</w:t>
            </w:r>
          </w:p>
        </w:tc>
        <w:tc>
          <w:tcPr>
            <w:tcW w:w="497" w:type="pct"/>
            <w:shd w:val="clear" w:color="auto" w:fill="auto"/>
          </w:tcPr>
          <w:p w14:paraId="54F01105" w14:textId="77777777" w:rsidR="00866BDC" w:rsidRPr="001B54C3" w:rsidRDefault="00866BDC">
            <w:pPr>
              <w:pStyle w:val="TableEntry"/>
            </w:pPr>
            <w:r w:rsidRPr="001B54C3">
              <w:t>CO</w:t>
            </w:r>
          </w:p>
        </w:tc>
        <w:tc>
          <w:tcPr>
            <w:tcW w:w="1419" w:type="pct"/>
            <w:shd w:val="clear" w:color="auto" w:fill="auto"/>
          </w:tcPr>
          <w:p w14:paraId="18C9BD84" w14:textId="77777777" w:rsidR="00866BDC" w:rsidRPr="001B54C3" w:rsidRDefault="00866BDC">
            <w:pPr>
              <w:pStyle w:val="TableEntry"/>
            </w:pPr>
            <w:r w:rsidRPr="001B54C3">
              <w:t xml:space="preserve">2.16.840.1.113883.6.257.117 </w:t>
            </w:r>
          </w:p>
        </w:tc>
      </w:tr>
      <w:tr w:rsidR="00357C7F" w:rsidRPr="001B54C3" w14:paraId="0B995276" w14:textId="77777777" w:rsidTr="00A65CF6">
        <w:trPr>
          <w:jc w:val="center"/>
        </w:trPr>
        <w:tc>
          <w:tcPr>
            <w:tcW w:w="561" w:type="pct"/>
            <w:shd w:val="clear" w:color="auto" w:fill="auto"/>
          </w:tcPr>
          <w:p w14:paraId="35B5181F" w14:textId="77777777" w:rsidR="00866BDC" w:rsidRPr="001B54C3" w:rsidRDefault="00866BDC">
            <w:pPr>
              <w:pStyle w:val="TableEntry"/>
            </w:pPr>
          </w:p>
        </w:tc>
        <w:tc>
          <w:tcPr>
            <w:tcW w:w="843" w:type="pct"/>
            <w:shd w:val="clear" w:color="auto" w:fill="auto"/>
          </w:tcPr>
          <w:p w14:paraId="7F6B2424" w14:textId="77777777" w:rsidR="00866BDC" w:rsidRPr="001B54C3" w:rsidRDefault="00866BDC">
            <w:pPr>
              <w:pStyle w:val="TableEntry"/>
            </w:pPr>
            <w:r w:rsidRPr="001B54C3">
              <w:t>45543-6</w:t>
            </w:r>
          </w:p>
        </w:tc>
        <w:tc>
          <w:tcPr>
            <w:tcW w:w="1680" w:type="pct"/>
            <w:shd w:val="clear" w:color="auto" w:fill="auto"/>
          </w:tcPr>
          <w:p w14:paraId="4C5672D6" w14:textId="77777777" w:rsidR="00866BDC" w:rsidRPr="001B54C3" w:rsidRDefault="00866BDC">
            <w:pPr>
              <w:pStyle w:val="TableEntry"/>
            </w:pPr>
            <w:r w:rsidRPr="001B54C3">
              <w:t>Lifted manually</w:t>
            </w:r>
          </w:p>
        </w:tc>
        <w:tc>
          <w:tcPr>
            <w:tcW w:w="497" w:type="pct"/>
            <w:shd w:val="clear" w:color="auto" w:fill="auto"/>
          </w:tcPr>
          <w:p w14:paraId="2B805C07" w14:textId="77777777" w:rsidR="00866BDC" w:rsidRPr="001B54C3" w:rsidRDefault="00866BDC">
            <w:pPr>
              <w:pStyle w:val="TableEntry"/>
            </w:pPr>
            <w:r w:rsidRPr="001B54C3">
              <w:t>CO</w:t>
            </w:r>
          </w:p>
        </w:tc>
        <w:tc>
          <w:tcPr>
            <w:tcW w:w="1419" w:type="pct"/>
            <w:shd w:val="clear" w:color="auto" w:fill="auto"/>
          </w:tcPr>
          <w:p w14:paraId="76573BAD" w14:textId="77777777" w:rsidR="00866BDC" w:rsidRPr="001B54C3" w:rsidRDefault="00866BDC">
            <w:pPr>
              <w:pStyle w:val="TableEntry"/>
            </w:pPr>
            <w:r w:rsidRPr="001B54C3">
              <w:t xml:space="preserve">2.16.840.1.113883.6.257.117 </w:t>
            </w:r>
          </w:p>
        </w:tc>
      </w:tr>
      <w:tr w:rsidR="00357C7F" w:rsidRPr="001B54C3" w14:paraId="43A52E8B" w14:textId="77777777" w:rsidTr="00A65CF6">
        <w:trPr>
          <w:jc w:val="center"/>
        </w:trPr>
        <w:tc>
          <w:tcPr>
            <w:tcW w:w="561" w:type="pct"/>
            <w:shd w:val="clear" w:color="auto" w:fill="auto"/>
          </w:tcPr>
          <w:p w14:paraId="13FD4107" w14:textId="77777777" w:rsidR="00866BDC" w:rsidRPr="001B54C3" w:rsidRDefault="00866BDC">
            <w:pPr>
              <w:pStyle w:val="TableEntry"/>
            </w:pPr>
          </w:p>
        </w:tc>
        <w:tc>
          <w:tcPr>
            <w:tcW w:w="843" w:type="pct"/>
            <w:shd w:val="clear" w:color="auto" w:fill="auto"/>
          </w:tcPr>
          <w:p w14:paraId="75B459F2" w14:textId="77777777" w:rsidR="00866BDC" w:rsidRPr="001B54C3" w:rsidRDefault="00866BDC">
            <w:pPr>
              <w:pStyle w:val="TableEntry"/>
            </w:pPr>
            <w:r w:rsidRPr="001B54C3">
              <w:t>45544-4</w:t>
            </w:r>
          </w:p>
        </w:tc>
        <w:tc>
          <w:tcPr>
            <w:tcW w:w="1680" w:type="pct"/>
            <w:shd w:val="clear" w:color="auto" w:fill="auto"/>
          </w:tcPr>
          <w:p w14:paraId="22EB7FCB" w14:textId="77777777" w:rsidR="00866BDC" w:rsidRPr="001B54C3" w:rsidRDefault="00866BDC">
            <w:pPr>
              <w:pStyle w:val="TableEntry"/>
            </w:pPr>
            <w:r w:rsidRPr="001B54C3">
              <w:t>Lifted mechanically</w:t>
            </w:r>
          </w:p>
        </w:tc>
        <w:tc>
          <w:tcPr>
            <w:tcW w:w="497" w:type="pct"/>
            <w:shd w:val="clear" w:color="auto" w:fill="auto"/>
          </w:tcPr>
          <w:p w14:paraId="3F92515C" w14:textId="77777777" w:rsidR="00866BDC" w:rsidRPr="001B54C3" w:rsidRDefault="00866BDC">
            <w:pPr>
              <w:pStyle w:val="TableEntry"/>
            </w:pPr>
            <w:r w:rsidRPr="001B54C3">
              <w:t>CO</w:t>
            </w:r>
          </w:p>
        </w:tc>
        <w:tc>
          <w:tcPr>
            <w:tcW w:w="1419" w:type="pct"/>
            <w:shd w:val="clear" w:color="auto" w:fill="auto"/>
          </w:tcPr>
          <w:p w14:paraId="6B47FC41" w14:textId="77777777" w:rsidR="00866BDC" w:rsidRPr="001B54C3" w:rsidRDefault="00866BDC">
            <w:pPr>
              <w:pStyle w:val="TableEntry"/>
            </w:pPr>
            <w:r w:rsidRPr="001B54C3">
              <w:t xml:space="preserve">2.16.840.1.113883.6.257.117 </w:t>
            </w:r>
          </w:p>
        </w:tc>
      </w:tr>
      <w:tr w:rsidR="00357C7F" w:rsidRPr="001B54C3" w14:paraId="3F6B1857" w14:textId="77777777" w:rsidTr="00A65CF6">
        <w:trPr>
          <w:jc w:val="center"/>
        </w:trPr>
        <w:tc>
          <w:tcPr>
            <w:tcW w:w="561" w:type="pct"/>
            <w:shd w:val="clear" w:color="auto" w:fill="auto"/>
          </w:tcPr>
          <w:p w14:paraId="32F757C0" w14:textId="77777777" w:rsidR="00866BDC" w:rsidRPr="001B54C3" w:rsidRDefault="00866BDC">
            <w:pPr>
              <w:pStyle w:val="TableEntry"/>
            </w:pPr>
          </w:p>
        </w:tc>
        <w:tc>
          <w:tcPr>
            <w:tcW w:w="843" w:type="pct"/>
            <w:shd w:val="clear" w:color="auto" w:fill="auto"/>
          </w:tcPr>
          <w:p w14:paraId="55EE1EA4" w14:textId="77777777" w:rsidR="00866BDC" w:rsidRPr="001B54C3" w:rsidRDefault="00866BDC">
            <w:pPr>
              <w:pStyle w:val="TableEntry"/>
            </w:pPr>
            <w:r w:rsidRPr="001B54C3">
              <w:t>45545-1</w:t>
            </w:r>
          </w:p>
        </w:tc>
        <w:tc>
          <w:tcPr>
            <w:tcW w:w="1680" w:type="pct"/>
            <w:shd w:val="clear" w:color="auto" w:fill="auto"/>
          </w:tcPr>
          <w:p w14:paraId="2B1A54C4" w14:textId="77777777" w:rsidR="00866BDC" w:rsidRPr="001B54C3" w:rsidRDefault="00866BDC">
            <w:pPr>
              <w:pStyle w:val="TableEntry"/>
            </w:pPr>
            <w:r w:rsidRPr="001B54C3">
              <w:t>Transfer aid</w:t>
            </w:r>
          </w:p>
        </w:tc>
        <w:tc>
          <w:tcPr>
            <w:tcW w:w="497" w:type="pct"/>
            <w:shd w:val="clear" w:color="auto" w:fill="auto"/>
          </w:tcPr>
          <w:p w14:paraId="2C32BF37" w14:textId="77777777" w:rsidR="00866BDC" w:rsidRPr="001B54C3" w:rsidRDefault="00866BDC">
            <w:pPr>
              <w:pStyle w:val="TableEntry"/>
            </w:pPr>
            <w:r w:rsidRPr="001B54C3">
              <w:t>CO</w:t>
            </w:r>
          </w:p>
        </w:tc>
        <w:tc>
          <w:tcPr>
            <w:tcW w:w="1419" w:type="pct"/>
            <w:shd w:val="clear" w:color="auto" w:fill="auto"/>
          </w:tcPr>
          <w:p w14:paraId="31DE7CEB" w14:textId="77777777" w:rsidR="00866BDC" w:rsidRPr="001B54C3" w:rsidRDefault="00866BDC">
            <w:pPr>
              <w:pStyle w:val="TableEntry"/>
            </w:pPr>
            <w:r w:rsidRPr="001B54C3">
              <w:t xml:space="preserve">2.16.840.1.113883.6.257.117 </w:t>
            </w:r>
          </w:p>
        </w:tc>
      </w:tr>
      <w:tr w:rsidR="00357C7F" w:rsidRPr="001B54C3" w14:paraId="59CDF87A" w14:textId="77777777" w:rsidTr="00A65CF6">
        <w:trPr>
          <w:jc w:val="center"/>
        </w:trPr>
        <w:tc>
          <w:tcPr>
            <w:tcW w:w="561" w:type="pct"/>
            <w:shd w:val="clear" w:color="auto" w:fill="auto"/>
          </w:tcPr>
          <w:p w14:paraId="0A919AB3" w14:textId="77777777" w:rsidR="00866BDC" w:rsidRPr="001B54C3" w:rsidRDefault="00866BDC">
            <w:pPr>
              <w:pStyle w:val="TableEntry"/>
            </w:pPr>
          </w:p>
        </w:tc>
        <w:tc>
          <w:tcPr>
            <w:tcW w:w="843" w:type="pct"/>
            <w:shd w:val="clear" w:color="auto" w:fill="auto"/>
          </w:tcPr>
          <w:p w14:paraId="0EE87762" w14:textId="77777777" w:rsidR="00866BDC" w:rsidRPr="001B54C3" w:rsidRDefault="00866BDC">
            <w:pPr>
              <w:pStyle w:val="TableEntry"/>
            </w:pPr>
            <w:r w:rsidRPr="001B54C3">
              <w:t>45546-9</w:t>
            </w:r>
          </w:p>
        </w:tc>
        <w:tc>
          <w:tcPr>
            <w:tcW w:w="1680" w:type="pct"/>
            <w:shd w:val="clear" w:color="auto" w:fill="auto"/>
          </w:tcPr>
          <w:p w14:paraId="0738A07B" w14:textId="77777777" w:rsidR="00866BDC" w:rsidRPr="001B54C3" w:rsidRDefault="00866BDC">
            <w:pPr>
              <w:pStyle w:val="TableEntry"/>
            </w:pPr>
            <w:r w:rsidRPr="001B54C3">
              <w:t>No mode of transfer</w:t>
            </w:r>
          </w:p>
        </w:tc>
        <w:tc>
          <w:tcPr>
            <w:tcW w:w="497" w:type="pct"/>
            <w:shd w:val="clear" w:color="auto" w:fill="auto"/>
          </w:tcPr>
          <w:p w14:paraId="227132CD" w14:textId="77777777" w:rsidR="00866BDC" w:rsidRPr="001B54C3" w:rsidRDefault="00866BDC">
            <w:pPr>
              <w:pStyle w:val="TableEntry"/>
            </w:pPr>
            <w:r w:rsidRPr="001B54C3">
              <w:t>CO</w:t>
            </w:r>
          </w:p>
        </w:tc>
        <w:tc>
          <w:tcPr>
            <w:tcW w:w="1419" w:type="pct"/>
            <w:shd w:val="clear" w:color="auto" w:fill="auto"/>
          </w:tcPr>
          <w:p w14:paraId="6BB6AB13" w14:textId="77777777" w:rsidR="00866BDC" w:rsidRPr="001B54C3" w:rsidRDefault="00866BDC">
            <w:pPr>
              <w:pStyle w:val="TableEntry"/>
            </w:pPr>
            <w:r w:rsidRPr="001B54C3">
              <w:t xml:space="preserve">2.16.840.1.113883.6.257.117 </w:t>
            </w:r>
          </w:p>
        </w:tc>
      </w:tr>
      <w:tr w:rsidR="00357C7F" w:rsidRPr="001B54C3" w14:paraId="1BF4F3A8" w14:textId="77777777" w:rsidTr="00A65CF6">
        <w:trPr>
          <w:jc w:val="center"/>
        </w:trPr>
        <w:tc>
          <w:tcPr>
            <w:tcW w:w="561" w:type="pct"/>
            <w:shd w:val="clear" w:color="auto" w:fill="auto"/>
          </w:tcPr>
          <w:p w14:paraId="4DC254D5" w14:textId="77777777" w:rsidR="00866BDC" w:rsidRPr="001B54C3" w:rsidRDefault="00866BDC">
            <w:pPr>
              <w:pStyle w:val="TableEntry"/>
            </w:pPr>
            <w:r w:rsidRPr="001B54C3">
              <w:t>No Panel</w:t>
            </w:r>
          </w:p>
        </w:tc>
        <w:tc>
          <w:tcPr>
            <w:tcW w:w="843" w:type="pct"/>
            <w:shd w:val="clear" w:color="auto" w:fill="auto"/>
          </w:tcPr>
          <w:p w14:paraId="333D5A87" w14:textId="77777777" w:rsidR="00866BDC" w:rsidRPr="001B54C3" w:rsidRDefault="00866BDC">
            <w:pPr>
              <w:pStyle w:val="TableEntry"/>
            </w:pPr>
            <w:r w:rsidRPr="001B54C3">
              <w:t>45611-1</w:t>
            </w:r>
          </w:p>
        </w:tc>
        <w:tc>
          <w:tcPr>
            <w:tcW w:w="1680" w:type="pct"/>
            <w:shd w:val="clear" w:color="auto" w:fill="auto"/>
          </w:tcPr>
          <w:p w14:paraId="53C6BD24" w14:textId="77777777" w:rsidR="00866BDC" w:rsidRPr="001B54C3" w:rsidRDefault="00866BDC">
            <w:pPr>
              <w:pStyle w:val="TableEntry"/>
            </w:pPr>
            <w:r w:rsidRPr="001B54C3">
              <w:t>Task segmentation</w:t>
            </w:r>
          </w:p>
        </w:tc>
        <w:tc>
          <w:tcPr>
            <w:tcW w:w="497" w:type="pct"/>
            <w:shd w:val="clear" w:color="auto" w:fill="auto"/>
          </w:tcPr>
          <w:p w14:paraId="0A52EE97" w14:textId="77777777" w:rsidR="00866BDC" w:rsidRPr="001B54C3" w:rsidRDefault="00866BDC">
            <w:pPr>
              <w:pStyle w:val="TableEntry"/>
            </w:pPr>
            <w:r w:rsidRPr="001B54C3">
              <w:t>CO</w:t>
            </w:r>
          </w:p>
        </w:tc>
        <w:tc>
          <w:tcPr>
            <w:tcW w:w="1419" w:type="pct"/>
            <w:shd w:val="clear" w:color="auto" w:fill="auto"/>
          </w:tcPr>
          <w:p w14:paraId="2A97C889" w14:textId="77777777" w:rsidR="00866BDC" w:rsidRPr="001B54C3" w:rsidRDefault="00866BDC">
            <w:pPr>
              <w:pStyle w:val="TableEntry"/>
            </w:pPr>
            <w:r w:rsidRPr="001B54C3">
              <w:t xml:space="preserve">2.16.840.1.113883.6.257.117 </w:t>
            </w:r>
          </w:p>
        </w:tc>
      </w:tr>
      <w:tr w:rsidR="00357C7F" w:rsidRPr="001B54C3" w14:paraId="6DDBCB39" w14:textId="77777777" w:rsidTr="00A65CF6">
        <w:trPr>
          <w:jc w:val="center"/>
        </w:trPr>
        <w:tc>
          <w:tcPr>
            <w:tcW w:w="561" w:type="pct"/>
            <w:shd w:val="clear" w:color="auto" w:fill="auto"/>
          </w:tcPr>
          <w:p w14:paraId="1F343D3D" w14:textId="77777777" w:rsidR="00866BDC" w:rsidRPr="001B54C3" w:rsidRDefault="00866BDC">
            <w:pPr>
              <w:pStyle w:val="TableEntry"/>
            </w:pPr>
            <w:r w:rsidRPr="001B54C3">
              <w:t>46013-9</w:t>
            </w:r>
          </w:p>
        </w:tc>
        <w:tc>
          <w:tcPr>
            <w:tcW w:w="843" w:type="pct"/>
            <w:shd w:val="clear" w:color="auto" w:fill="auto"/>
          </w:tcPr>
          <w:p w14:paraId="321E1265" w14:textId="77777777" w:rsidR="00866BDC" w:rsidRPr="001B54C3" w:rsidRDefault="00866BDC">
            <w:pPr>
              <w:pStyle w:val="TableEntry"/>
            </w:pPr>
            <w:r w:rsidRPr="001B54C3">
              <w:t>Panel</w:t>
            </w:r>
          </w:p>
        </w:tc>
        <w:tc>
          <w:tcPr>
            <w:tcW w:w="1680" w:type="pct"/>
            <w:shd w:val="clear" w:color="auto" w:fill="auto"/>
          </w:tcPr>
          <w:p w14:paraId="46B4803D" w14:textId="77777777" w:rsidR="00866BDC" w:rsidRPr="001B54C3" w:rsidRDefault="00866BDC">
            <w:pPr>
              <w:pStyle w:val="TableEntry"/>
            </w:pPr>
            <w:r w:rsidRPr="001B54C3">
              <w:t>ADL functional rehabilitation potential</w:t>
            </w:r>
          </w:p>
        </w:tc>
        <w:tc>
          <w:tcPr>
            <w:tcW w:w="497" w:type="pct"/>
            <w:shd w:val="clear" w:color="auto" w:fill="auto"/>
          </w:tcPr>
          <w:p w14:paraId="15A86BF2" w14:textId="77777777" w:rsidR="00866BDC" w:rsidRPr="001B54C3" w:rsidRDefault="00866BDC">
            <w:pPr>
              <w:pStyle w:val="TableEntry"/>
            </w:pPr>
          </w:p>
        </w:tc>
        <w:tc>
          <w:tcPr>
            <w:tcW w:w="1419" w:type="pct"/>
            <w:shd w:val="clear" w:color="auto" w:fill="auto"/>
          </w:tcPr>
          <w:p w14:paraId="7941D6D6" w14:textId="77777777" w:rsidR="00866BDC" w:rsidRPr="001B54C3" w:rsidRDefault="00866BDC">
            <w:pPr>
              <w:pStyle w:val="TableEntry"/>
            </w:pPr>
          </w:p>
        </w:tc>
      </w:tr>
      <w:tr w:rsidR="00357C7F" w:rsidRPr="001B54C3" w14:paraId="1C7E8485" w14:textId="77777777" w:rsidTr="00A65CF6">
        <w:trPr>
          <w:jc w:val="center"/>
        </w:trPr>
        <w:tc>
          <w:tcPr>
            <w:tcW w:w="561" w:type="pct"/>
            <w:shd w:val="clear" w:color="auto" w:fill="auto"/>
          </w:tcPr>
          <w:p w14:paraId="241030BC" w14:textId="77777777" w:rsidR="00866BDC" w:rsidRPr="001B54C3" w:rsidRDefault="00866BDC">
            <w:pPr>
              <w:pStyle w:val="TableEntry"/>
            </w:pPr>
          </w:p>
        </w:tc>
        <w:tc>
          <w:tcPr>
            <w:tcW w:w="843" w:type="pct"/>
            <w:shd w:val="clear" w:color="auto" w:fill="auto"/>
          </w:tcPr>
          <w:p w14:paraId="1C2A6CD9" w14:textId="77777777" w:rsidR="00866BDC" w:rsidRPr="001B54C3" w:rsidRDefault="00866BDC">
            <w:pPr>
              <w:pStyle w:val="TableEntry"/>
            </w:pPr>
            <w:r w:rsidRPr="001B54C3">
              <w:t>45612-9</w:t>
            </w:r>
          </w:p>
        </w:tc>
        <w:tc>
          <w:tcPr>
            <w:tcW w:w="1680" w:type="pct"/>
            <w:shd w:val="clear" w:color="auto" w:fill="auto"/>
          </w:tcPr>
          <w:p w14:paraId="229E7E6D" w14:textId="77777777" w:rsidR="00866BDC" w:rsidRPr="001B54C3" w:rsidRDefault="00866BDC">
            <w:pPr>
              <w:pStyle w:val="TableEntry"/>
            </w:pPr>
            <w:r w:rsidRPr="001B54C3">
              <w:t>Resident sees increased independence capability</w:t>
            </w:r>
          </w:p>
        </w:tc>
        <w:tc>
          <w:tcPr>
            <w:tcW w:w="497" w:type="pct"/>
            <w:shd w:val="clear" w:color="auto" w:fill="auto"/>
          </w:tcPr>
          <w:p w14:paraId="3564DAEA" w14:textId="77777777" w:rsidR="00866BDC" w:rsidRPr="001B54C3" w:rsidRDefault="00866BDC">
            <w:pPr>
              <w:pStyle w:val="TableEntry"/>
            </w:pPr>
            <w:r w:rsidRPr="001B54C3">
              <w:t>CO</w:t>
            </w:r>
          </w:p>
        </w:tc>
        <w:tc>
          <w:tcPr>
            <w:tcW w:w="1419" w:type="pct"/>
            <w:shd w:val="clear" w:color="auto" w:fill="auto"/>
          </w:tcPr>
          <w:p w14:paraId="792F0923" w14:textId="77777777" w:rsidR="00866BDC" w:rsidRPr="001B54C3" w:rsidRDefault="00866BDC">
            <w:pPr>
              <w:pStyle w:val="TableEntry"/>
            </w:pPr>
            <w:r w:rsidRPr="001B54C3">
              <w:t xml:space="preserve">2.16.840.1.113883.6.257.117 </w:t>
            </w:r>
          </w:p>
        </w:tc>
      </w:tr>
      <w:tr w:rsidR="00357C7F" w:rsidRPr="001B54C3" w14:paraId="2D803557" w14:textId="77777777" w:rsidTr="00A65CF6">
        <w:trPr>
          <w:jc w:val="center"/>
        </w:trPr>
        <w:tc>
          <w:tcPr>
            <w:tcW w:w="561" w:type="pct"/>
            <w:shd w:val="clear" w:color="auto" w:fill="auto"/>
          </w:tcPr>
          <w:p w14:paraId="3CAE9F15" w14:textId="77777777" w:rsidR="00866BDC" w:rsidRPr="001B54C3" w:rsidRDefault="00866BDC">
            <w:pPr>
              <w:pStyle w:val="TableEntry"/>
            </w:pPr>
          </w:p>
        </w:tc>
        <w:tc>
          <w:tcPr>
            <w:tcW w:w="843" w:type="pct"/>
            <w:shd w:val="clear" w:color="auto" w:fill="auto"/>
          </w:tcPr>
          <w:p w14:paraId="1219CE62" w14:textId="77777777" w:rsidR="00866BDC" w:rsidRPr="001B54C3" w:rsidRDefault="00866BDC">
            <w:pPr>
              <w:pStyle w:val="TableEntry"/>
            </w:pPr>
            <w:r w:rsidRPr="001B54C3">
              <w:t>45613-7</w:t>
            </w:r>
          </w:p>
        </w:tc>
        <w:tc>
          <w:tcPr>
            <w:tcW w:w="1680" w:type="pct"/>
            <w:shd w:val="clear" w:color="auto" w:fill="auto"/>
          </w:tcPr>
          <w:p w14:paraId="030F52B5" w14:textId="77777777" w:rsidR="00866BDC" w:rsidRPr="001B54C3" w:rsidRDefault="00866BDC">
            <w:pPr>
              <w:pStyle w:val="TableEntry"/>
            </w:pPr>
            <w:r w:rsidRPr="001B54C3">
              <w:t>Staff sees increased independence capability</w:t>
            </w:r>
          </w:p>
        </w:tc>
        <w:tc>
          <w:tcPr>
            <w:tcW w:w="497" w:type="pct"/>
            <w:shd w:val="clear" w:color="auto" w:fill="auto"/>
          </w:tcPr>
          <w:p w14:paraId="7DE499B4" w14:textId="77777777" w:rsidR="00866BDC" w:rsidRPr="001B54C3" w:rsidRDefault="00866BDC">
            <w:pPr>
              <w:pStyle w:val="TableEntry"/>
            </w:pPr>
            <w:r w:rsidRPr="001B54C3">
              <w:t>CO</w:t>
            </w:r>
          </w:p>
        </w:tc>
        <w:tc>
          <w:tcPr>
            <w:tcW w:w="1419" w:type="pct"/>
            <w:shd w:val="clear" w:color="auto" w:fill="auto"/>
          </w:tcPr>
          <w:p w14:paraId="45E99830" w14:textId="77777777" w:rsidR="00866BDC" w:rsidRPr="001B54C3" w:rsidRDefault="00866BDC">
            <w:pPr>
              <w:pStyle w:val="TableEntry"/>
            </w:pPr>
            <w:r w:rsidRPr="001B54C3">
              <w:t xml:space="preserve">2.16.840.1.113883.6.257.117 </w:t>
            </w:r>
          </w:p>
        </w:tc>
      </w:tr>
      <w:tr w:rsidR="00357C7F" w:rsidRPr="001B54C3" w14:paraId="6ED2AD73" w14:textId="77777777" w:rsidTr="00A65CF6">
        <w:trPr>
          <w:jc w:val="center"/>
        </w:trPr>
        <w:tc>
          <w:tcPr>
            <w:tcW w:w="561" w:type="pct"/>
            <w:shd w:val="clear" w:color="auto" w:fill="auto"/>
          </w:tcPr>
          <w:p w14:paraId="2A8B2485" w14:textId="77777777" w:rsidR="00866BDC" w:rsidRPr="001B54C3" w:rsidRDefault="00866BDC">
            <w:pPr>
              <w:pStyle w:val="TableEntry"/>
            </w:pPr>
          </w:p>
        </w:tc>
        <w:tc>
          <w:tcPr>
            <w:tcW w:w="843" w:type="pct"/>
            <w:shd w:val="clear" w:color="auto" w:fill="auto"/>
          </w:tcPr>
          <w:p w14:paraId="3704DAF5" w14:textId="77777777" w:rsidR="00866BDC" w:rsidRPr="001B54C3" w:rsidRDefault="00866BDC">
            <w:pPr>
              <w:pStyle w:val="TableEntry"/>
            </w:pPr>
            <w:r w:rsidRPr="001B54C3">
              <w:t>45614-5</w:t>
            </w:r>
          </w:p>
        </w:tc>
        <w:tc>
          <w:tcPr>
            <w:tcW w:w="1680" w:type="pct"/>
            <w:shd w:val="clear" w:color="auto" w:fill="auto"/>
          </w:tcPr>
          <w:p w14:paraId="5050BE46" w14:textId="77777777" w:rsidR="00866BDC" w:rsidRPr="001B54C3" w:rsidRDefault="00866BDC">
            <w:pPr>
              <w:pStyle w:val="TableEntry"/>
            </w:pPr>
            <w:r w:rsidRPr="001B54C3">
              <w:t>Resident slow performing tasks or activity</w:t>
            </w:r>
          </w:p>
        </w:tc>
        <w:tc>
          <w:tcPr>
            <w:tcW w:w="497" w:type="pct"/>
            <w:shd w:val="clear" w:color="auto" w:fill="auto"/>
          </w:tcPr>
          <w:p w14:paraId="44A05208" w14:textId="77777777" w:rsidR="00866BDC" w:rsidRPr="001B54C3" w:rsidRDefault="00866BDC">
            <w:pPr>
              <w:pStyle w:val="TableEntry"/>
            </w:pPr>
            <w:r w:rsidRPr="001B54C3">
              <w:t>CO</w:t>
            </w:r>
          </w:p>
        </w:tc>
        <w:tc>
          <w:tcPr>
            <w:tcW w:w="1419" w:type="pct"/>
            <w:shd w:val="clear" w:color="auto" w:fill="auto"/>
          </w:tcPr>
          <w:p w14:paraId="5577C523" w14:textId="77777777" w:rsidR="00866BDC" w:rsidRPr="001B54C3" w:rsidRDefault="00866BDC">
            <w:pPr>
              <w:pStyle w:val="TableEntry"/>
            </w:pPr>
            <w:r w:rsidRPr="001B54C3">
              <w:t xml:space="preserve">2.16.840.1.113883.6.257.117 </w:t>
            </w:r>
          </w:p>
        </w:tc>
      </w:tr>
      <w:tr w:rsidR="00357C7F" w:rsidRPr="001B54C3" w14:paraId="7467ADE1" w14:textId="77777777" w:rsidTr="00A65CF6">
        <w:trPr>
          <w:jc w:val="center"/>
        </w:trPr>
        <w:tc>
          <w:tcPr>
            <w:tcW w:w="561" w:type="pct"/>
            <w:shd w:val="clear" w:color="auto" w:fill="auto"/>
          </w:tcPr>
          <w:p w14:paraId="2354F789" w14:textId="77777777" w:rsidR="00866BDC" w:rsidRPr="001B54C3" w:rsidRDefault="00866BDC">
            <w:pPr>
              <w:pStyle w:val="TableEntry"/>
            </w:pPr>
          </w:p>
        </w:tc>
        <w:tc>
          <w:tcPr>
            <w:tcW w:w="843" w:type="pct"/>
            <w:shd w:val="clear" w:color="auto" w:fill="auto"/>
          </w:tcPr>
          <w:p w14:paraId="0DA905D5" w14:textId="77777777" w:rsidR="00866BDC" w:rsidRPr="001B54C3" w:rsidRDefault="00866BDC">
            <w:pPr>
              <w:pStyle w:val="TableEntry"/>
            </w:pPr>
            <w:r w:rsidRPr="001B54C3">
              <w:t>45615-2</w:t>
            </w:r>
          </w:p>
        </w:tc>
        <w:tc>
          <w:tcPr>
            <w:tcW w:w="1680" w:type="pct"/>
            <w:shd w:val="clear" w:color="auto" w:fill="auto"/>
          </w:tcPr>
          <w:p w14:paraId="285185A9" w14:textId="77777777" w:rsidR="00866BDC" w:rsidRPr="001B54C3" w:rsidRDefault="00866BDC">
            <w:pPr>
              <w:pStyle w:val="TableEntry"/>
            </w:pPr>
            <w:r w:rsidRPr="001B54C3">
              <w:t>Difference in morning to evening activities of daily living</w:t>
            </w:r>
          </w:p>
        </w:tc>
        <w:tc>
          <w:tcPr>
            <w:tcW w:w="497" w:type="pct"/>
            <w:shd w:val="clear" w:color="auto" w:fill="auto"/>
          </w:tcPr>
          <w:p w14:paraId="5A817098" w14:textId="77777777" w:rsidR="00866BDC" w:rsidRPr="001B54C3" w:rsidRDefault="00866BDC">
            <w:pPr>
              <w:pStyle w:val="TableEntry"/>
            </w:pPr>
            <w:r w:rsidRPr="001B54C3">
              <w:t>CO</w:t>
            </w:r>
          </w:p>
        </w:tc>
        <w:tc>
          <w:tcPr>
            <w:tcW w:w="1419" w:type="pct"/>
            <w:shd w:val="clear" w:color="auto" w:fill="auto"/>
          </w:tcPr>
          <w:p w14:paraId="32C96D02" w14:textId="77777777" w:rsidR="00866BDC" w:rsidRPr="001B54C3" w:rsidRDefault="00866BDC">
            <w:pPr>
              <w:pStyle w:val="TableEntry"/>
            </w:pPr>
            <w:r w:rsidRPr="001B54C3">
              <w:t xml:space="preserve">2.16.840.1.113883.6.257.117 </w:t>
            </w:r>
          </w:p>
        </w:tc>
      </w:tr>
      <w:tr w:rsidR="00357C7F" w:rsidRPr="001B54C3" w14:paraId="5A9CEB9F" w14:textId="77777777" w:rsidTr="00A65CF6">
        <w:trPr>
          <w:jc w:val="center"/>
        </w:trPr>
        <w:tc>
          <w:tcPr>
            <w:tcW w:w="561" w:type="pct"/>
            <w:shd w:val="clear" w:color="auto" w:fill="auto"/>
          </w:tcPr>
          <w:p w14:paraId="48868DDE" w14:textId="77777777" w:rsidR="00866BDC" w:rsidRPr="001B54C3" w:rsidRDefault="00866BDC">
            <w:pPr>
              <w:pStyle w:val="TableEntry"/>
            </w:pPr>
          </w:p>
        </w:tc>
        <w:tc>
          <w:tcPr>
            <w:tcW w:w="843" w:type="pct"/>
            <w:shd w:val="clear" w:color="auto" w:fill="auto"/>
          </w:tcPr>
          <w:p w14:paraId="6CFD64AC" w14:textId="77777777" w:rsidR="00866BDC" w:rsidRPr="001B54C3" w:rsidRDefault="00866BDC">
            <w:pPr>
              <w:pStyle w:val="TableEntry"/>
            </w:pPr>
            <w:r w:rsidRPr="001B54C3">
              <w:t>45616-0</w:t>
            </w:r>
          </w:p>
        </w:tc>
        <w:tc>
          <w:tcPr>
            <w:tcW w:w="1680" w:type="pct"/>
            <w:shd w:val="clear" w:color="auto" w:fill="auto"/>
          </w:tcPr>
          <w:p w14:paraId="500C1152" w14:textId="77777777" w:rsidR="00866BDC" w:rsidRPr="001B54C3" w:rsidRDefault="00866BDC">
            <w:pPr>
              <w:pStyle w:val="TableEntry"/>
            </w:pPr>
            <w:r w:rsidRPr="001B54C3">
              <w:t>Activities of daily living rehabilitation potential - none of above</w:t>
            </w:r>
          </w:p>
        </w:tc>
        <w:tc>
          <w:tcPr>
            <w:tcW w:w="497" w:type="pct"/>
            <w:shd w:val="clear" w:color="auto" w:fill="auto"/>
          </w:tcPr>
          <w:p w14:paraId="7A0153EC" w14:textId="77777777" w:rsidR="00866BDC" w:rsidRPr="001B54C3" w:rsidRDefault="00866BDC">
            <w:pPr>
              <w:pStyle w:val="TableEntry"/>
            </w:pPr>
            <w:r w:rsidRPr="001B54C3">
              <w:t>CO</w:t>
            </w:r>
          </w:p>
        </w:tc>
        <w:tc>
          <w:tcPr>
            <w:tcW w:w="1419" w:type="pct"/>
            <w:shd w:val="clear" w:color="auto" w:fill="auto"/>
          </w:tcPr>
          <w:p w14:paraId="1FFD7C79" w14:textId="77777777" w:rsidR="00866BDC" w:rsidRPr="001B54C3" w:rsidRDefault="00866BDC">
            <w:pPr>
              <w:pStyle w:val="TableEntry"/>
            </w:pPr>
            <w:r w:rsidRPr="001B54C3">
              <w:t xml:space="preserve">2.16.840.1.113883.6.257.117 </w:t>
            </w:r>
          </w:p>
        </w:tc>
      </w:tr>
      <w:tr w:rsidR="00357C7F" w:rsidRPr="001B54C3" w14:paraId="720330F6" w14:textId="77777777" w:rsidTr="00A65CF6">
        <w:trPr>
          <w:jc w:val="center"/>
        </w:trPr>
        <w:tc>
          <w:tcPr>
            <w:tcW w:w="561" w:type="pct"/>
            <w:shd w:val="clear" w:color="auto" w:fill="auto"/>
          </w:tcPr>
          <w:p w14:paraId="51081F68" w14:textId="77777777" w:rsidR="00866BDC" w:rsidRPr="001B54C3" w:rsidRDefault="00866BDC">
            <w:pPr>
              <w:pStyle w:val="TableEntry"/>
            </w:pPr>
          </w:p>
        </w:tc>
        <w:tc>
          <w:tcPr>
            <w:tcW w:w="843" w:type="pct"/>
            <w:shd w:val="clear" w:color="auto" w:fill="auto"/>
          </w:tcPr>
          <w:p w14:paraId="3FA9C128" w14:textId="77777777" w:rsidR="00866BDC" w:rsidRPr="001B54C3" w:rsidRDefault="00866BDC">
            <w:pPr>
              <w:pStyle w:val="TableEntry"/>
            </w:pPr>
            <w:r w:rsidRPr="001B54C3">
              <w:t>45617-8</w:t>
            </w:r>
          </w:p>
        </w:tc>
        <w:tc>
          <w:tcPr>
            <w:tcW w:w="1680" w:type="pct"/>
            <w:shd w:val="clear" w:color="auto" w:fill="auto"/>
          </w:tcPr>
          <w:p w14:paraId="6E63F658" w14:textId="77777777" w:rsidR="00866BDC" w:rsidRPr="001B54C3" w:rsidRDefault="00866BDC">
            <w:pPr>
              <w:pStyle w:val="TableEntry"/>
            </w:pPr>
            <w:r w:rsidRPr="001B54C3">
              <w:t>Change in activities of daily living function</w:t>
            </w:r>
          </w:p>
        </w:tc>
        <w:tc>
          <w:tcPr>
            <w:tcW w:w="497" w:type="pct"/>
            <w:shd w:val="clear" w:color="auto" w:fill="auto"/>
          </w:tcPr>
          <w:p w14:paraId="0BEE6D81" w14:textId="77777777" w:rsidR="00866BDC" w:rsidRPr="001B54C3" w:rsidRDefault="00866BDC">
            <w:pPr>
              <w:pStyle w:val="TableEntry"/>
            </w:pPr>
            <w:r w:rsidRPr="001B54C3">
              <w:t>CO</w:t>
            </w:r>
          </w:p>
        </w:tc>
        <w:tc>
          <w:tcPr>
            <w:tcW w:w="1419" w:type="pct"/>
            <w:shd w:val="clear" w:color="auto" w:fill="auto"/>
          </w:tcPr>
          <w:p w14:paraId="54EBB81E" w14:textId="77777777" w:rsidR="00866BDC" w:rsidRPr="001B54C3" w:rsidRDefault="00866BDC">
            <w:pPr>
              <w:pStyle w:val="TableEntry"/>
            </w:pPr>
            <w:r w:rsidRPr="001B54C3">
              <w:t xml:space="preserve">2.16.840.1.113883.6.257.464 </w:t>
            </w:r>
          </w:p>
        </w:tc>
      </w:tr>
    </w:tbl>
    <w:p w14:paraId="7F7A33F1" w14:textId="77777777" w:rsidR="003F4554" w:rsidRPr="001B54C3" w:rsidRDefault="003F4554">
      <w:pPr>
        <w:pStyle w:val="BodyText"/>
      </w:pPr>
    </w:p>
    <w:p w14:paraId="0E279805" w14:textId="77777777" w:rsidR="00866BDC" w:rsidRPr="001B54C3" w:rsidRDefault="00866BDC">
      <w:pPr>
        <w:pStyle w:val="BodyText"/>
      </w:pPr>
      <w:r w:rsidRPr="001B54C3">
        <w:t xml:space="preserve">The coded </w:t>
      </w:r>
      <w:r w:rsidR="00C5586E" w:rsidRPr="001B54C3">
        <w:t>original</w:t>
      </w:r>
      <w:r w:rsidRPr="001B54C3">
        <w:t xml:space="preserve"> values used in the observations above are described in more detail in the table below. </w:t>
      </w:r>
    </w:p>
    <w:p w14:paraId="1FFFA7D9" w14:textId="77777777" w:rsidR="00CF4C1A" w:rsidRPr="001B54C3" w:rsidRDefault="00CF4C1A">
      <w:pPr>
        <w:pStyle w:val="BodyText"/>
      </w:pPr>
    </w:p>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5"/>
        <w:gridCol w:w="1226"/>
      </w:tblGrid>
      <w:tr w:rsidR="00866BDC" w:rsidRPr="001B54C3" w14:paraId="4F18C2BD" w14:textId="77777777" w:rsidTr="005E3D90">
        <w:trPr>
          <w:tblHeader/>
        </w:trPr>
        <w:tc>
          <w:tcPr>
            <w:tcW w:w="0" w:type="auto"/>
            <w:shd w:val="clear" w:color="auto" w:fill="D9D9D9"/>
          </w:tcPr>
          <w:p w14:paraId="2DD6F3DE" w14:textId="77777777" w:rsidR="00866BDC" w:rsidRPr="001B54C3" w:rsidRDefault="00866BDC" w:rsidP="009D0B30">
            <w:pPr>
              <w:pStyle w:val="TableEntryHeader"/>
            </w:pPr>
            <w:r w:rsidRPr="001B54C3">
              <w:t xml:space="preserve">Explanation </w:t>
            </w:r>
          </w:p>
        </w:tc>
        <w:tc>
          <w:tcPr>
            <w:tcW w:w="0" w:type="auto"/>
            <w:shd w:val="clear" w:color="auto" w:fill="D9D9D9"/>
          </w:tcPr>
          <w:p w14:paraId="2A5662CB" w14:textId="77777777" w:rsidR="00866BDC" w:rsidRPr="001B54C3" w:rsidRDefault="00866BDC" w:rsidP="009D0B30">
            <w:pPr>
              <w:pStyle w:val="TableEntryHeader"/>
            </w:pPr>
            <w:r w:rsidRPr="001B54C3">
              <w:t xml:space="preserve">Coded Value </w:t>
            </w:r>
          </w:p>
        </w:tc>
      </w:tr>
      <w:tr w:rsidR="00866BDC" w:rsidRPr="001B54C3" w14:paraId="347297BE" w14:textId="77777777" w:rsidTr="00A65CF6">
        <w:tc>
          <w:tcPr>
            <w:tcW w:w="0" w:type="auto"/>
            <w:gridSpan w:val="2"/>
            <w:shd w:val="clear" w:color="auto" w:fill="auto"/>
          </w:tcPr>
          <w:p w14:paraId="03F3A0F5" w14:textId="77777777" w:rsidR="00866BDC" w:rsidRPr="001B54C3" w:rsidRDefault="00866BDC">
            <w:pPr>
              <w:pStyle w:val="TableEntry"/>
            </w:pPr>
            <w:r w:rsidRPr="001B54C3">
              <w:t>2.16.840.1.113883.6.257.755</w:t>
            </w:r>
          </w:p>
        </w:tc>
      </w:tr>
      <w:tr w:rsidR="00866BDC" w:rsidRPr="001B54C3" w14:paraId="07BE7BE5" w14:textId="77777777" w:rsidTr="00A65CF6">
        <w:tc>
          <w:tcPr>
            <w:tcW w:w="0" w:type="auto"/>
            <w:shd w:val="clear" w:color="auto" w:fill="auto"/>
          </w:tcPr>
          <w:p w14:paraId="2B342B77" w14:textId="77777777" w:rsidR="00866BDC" w:rsidRPr="001B54C3" w:rsidRDefault="00866BDC">
            <w:pPr>
              <w:pStyle w:val="TableEntry"/>
            </w:pPr>
            <w:r w:rsidRPr="001B54C3">
              <w:t>INDEPENDENT-No help or oversight -OR- Help/oversight provided only 1 or 2 times during last 7 days</w:t>
            </w:r>
          </w:p>
        </w:tc>
        <w:tc>
          <w:tcPr>
            <w:tcW w:w="0" w:type="auto"/>
            <w:shd w:val="clear" w:color="auto" w:fill="auto"/>
          </w:tcPr>
          <w:p w14:paraId="0B744D19" w14:textId="77777777" w:rsidR="00866BDC" w:rsidRPr="001B54C3" w:rsidRDefault="00866BDC">
            <w:pPr>
              <w:pStyle w:val="TableEntry"/>
            </w:pPr>
            <w:r w:rsidRPr="001B54C3">
              <w:t xml:space="preserve">0 </w:t>
            </w:r>
          </w:p>
        </w:tc>
      </w:tr>
      <w:tr w:rsidR="00866BDC" w:rsidRPr="001B54C3" w14:paraId="6AC65998" w14:textId="77777777" w:rsidTr="00A65CF6">
        <w:tc>
          <w:tcPr>
            <w:tcW w:w="0" w:type="auto"/>
            <w:shd w:val="clear" w:color="auto" w:fill="auto"/>
          </w:tcPr>
          <w:p w14:paraId="31A3C26E" w14:textId="77777777" w:rsidR="00866BDC" w:rsidRPr="001B54C3" w:rsidRDefault="00866BDC">
            <w:pPr>
              <w:pStyle w:val="TableEntry"/>
            </w:pPr>
            <w:r w:rsidRPr="001B54C3">
              <w:t>SUPERVISION-Oversight, encouragement or cueing provided 3 or more times during last7 days -OR- Supervision (3 or more times) plus physical assistance provided only 1 or 2 times during last 7 days</w:t>
            </w:r>
          </w:p>
        </w:tc>
        <w:tc>
          <w:tcPr>
            <w:tcW w:w="0" w:type="auto"/>
            <w:shd w:val="clear" w:color="auto" w:fill="auto"/>
          </w:tcPr>
          <w:p w14:paraId="7266BF50" w14:textId="77777777" w:rsidR="00866BDC" w:rsidRPr="001B54C3" w:rsidRDefault="00866BDC">
            <w:pPr>
              <w:pStyle w:val="TableEntry"/>
            </w:pPr>
            <w:r w:rsidRPr="001B54C3">
              <w:t xml:space="preserve">1 </w:t>
            </w:r>
          </w:p>
        </w:tc>
      </w:tr>
      <w:tr w:rsidR="00866BDC" w:rsidRPr="001B54C3" w14:paraId="26560E89" w14:textId="77777777" w:rsidTr="00A65CF6">
        <w:tc>
          <w:tcPr>
            <w:tcW w:w="0" w:type="auto"/>
            <w:shd w:val="clear" w:color="auto" w:fill="auto"/>
          </w:tcPr>
          <w:p w14:paraId="56680E09" w14:textId="77777777" w:rsidR="00866BDC" w:rsidRPr="001B54C3" w:rsidRDefault="00866BDC" w:rsidP="004C51EE">
            <w:pPr>
              <w:pStyle w:val="TableEntry"/>
            </w:pPr>
            <w:r w:rsidRPr="001B54C3">
              <w:t>LIMITED ASSISTANCE-Resident highly involved in activity; received physical help in guided maneuvering of limbs or other nonweight</w:t>
            </w:r>
            <w:r w:rsidR="004C51EE" w:rsidRPr="001B54C3">
              <w:t>-</w:t>
            </w:r>
            <w:r w:rsidRPr="001B54C3">
              <w:t>bearing assistance 3 or more times - OR-More help provided only 1 or 2 times during last 7 days</w:t>
            </w:r>
          </w:p>
        </w:tc>
        <w:tc>
          <w:tcPr>
            <w:tcW w:w="0" w:type="auto"/>
            <w:shd w:val="clear" w:color="auto" w:fill="auto"/>
          </w:tcPr>
          <w:p w14:paraId="70EF45CF" w14:textId="77777777" w:rsidR="00866BDC" w:rsidRPr="001B54C3" w:rsidRDefault="00866BDC">
            <w:pPr>
              <w:pStyle w:val="TableEntry"/>
            </w:pPr>
            <w:r w:rsidRPr="001B54C3">
              <w:t xml:space="preserve">2 </w:t>
            </w:r>
          </w:p>
        </w:tc>
      </w:tr>
      <w:tr w:rsidR="00866BDC" w:rsidRPr="001B54C3" w14:paraId="2481121B" w14:textId="77777777" w:rsidTr="00A65CF6">
        <w:tc>
          <w:tcPr>
            <w:tcW w:w="0" w:type="auto"/>
            <w:shd w:val="clear" w:color="auto" w:fill="auto"/>
          </w:tcPr>
          <w:p w14:paraId="4E786CD1" w14:textId="77777777" w:rsidR="00866BDC" w:rsidRPr="001B54C3" w:rsidRDefault="00866BDC">
            <w:pPr>
              <w:pStyle w:val="TableEntry"/>
            </w:pPr>
            <w:r w:rsidRPr="001B54C3">
              <w:lastRenderedPageBreak/>
              <w:t>EXTENSIVE ASSISTANCE-While resident performed part of activity, over last 7-day period, help of following type(s) provided 3 or more times: - Weight-bearing support - Full staff performance during part (but not all) of last 7 days</w:t>
            </w:r>
          </w:p>
        </w:tc>
        <w:tc>
          <w:tcPr>
            <w:tcW w:w="0" w:type="auto"/>
            <w:shd w:val="clear" w:color="auto" w:fill="auto"/>
          </w:tcPr>
          <w:p w14:paraId="7CF37FF7" w14:textId="77777777" w:rsidR="00866BDC" w:rsidRPr="001B54C3" w:rsidRDefault="00866BDC">
            <w:pPr>
              <w:pStyle w:val="TableEntry"/>
            </w:pPr>
            <w:r w:rsidRPr="001B54C3">
              <w:t xml:space="preserve">3 </w:t>
            </w:r>
          </w:p>
        </w:tc>
      </w:tr>
      <w:tr w:rsidR="00866BDC" w:rsidRPr="001B54C3" w14:paraId="178207CB" w14:textId="77777777" w:rsidTr="00A65CF6">
        <w:tc>
          <w:tcPr>
            <w:tcW w:w="0" w:type="auto"/>
            <w:shd w:val="clear" w:color="auto" w:fill="auto"/>
          </w:tcPr>
          <w:p w14:paraId="06A05487" w14:textId="77777777" w:rsidR="00866BDC" w:rsidRPr="001B54C3" w:rsidRDefault="00866BDC">
            <w:pPr>
              <w:pStyle w:val="TableEntry"/>
            </w:pPr>
            <w:r w:rsidRPr="001B54C3">
              <w:t>TOTAL DEPENDENCE-Full staff performance of activity during entire 7 days</w:t>
            </w:r>
          </w:p>
        </w:tc>
        <w:tc>
          <w:tcPr>
            <w:tcW w:w="0" w:type="auto"/>
            <w:shd w:val="clear" w:color="auto" w:fill="auto"/>
          </w:tcPr>
          <w:p w14:paraId="4FD773CB" w14:textId="77777777" w:rsidR="00866BDC" w:rsidRPr="001B54C3" w:rsidRDefault="00866BDC">
            <w:pPr>
              <w:pStyle w:val="TableEntry"/>
            </w:pPr>
            <w:r w:rsidRPr="001B54C3">
              <w:t xml:space="preserve">4 </w:t>
            </w:r>
          </w:p>
        </w:tc>
      </w:tr>
      <w:tr w:rsidR="00866BDC" w:rsidRPr="001B54C3" w14:paraId="7A1A9DA0" w14:textId="77777777" w:rsidTr="00A65CF6">
        <w:tc>
          <w:tcPr>
            <w:tcW w:w="0" w:type="auto"/>
            <w:shd w:val="clear" w:color="auto" w:fill="auto"/>
          </w:tcPr>
          <w:p w14:paraId="7271B070" w14:textId="77777777" w:rsidR="00866BDC" w:rsidRPr="001B54C3" w:rsidRDefault="00866BDC">
            <w:pPr>
              <w:pStyle w:val="TableEntry"/>
            </w:pPr>
            <w:r w:rsidRPr="001B54C3">
              <w:t>ACTIVITY DID NOT OCCUR during entire 7 days</w:t>
            </w:r>
          </w:p>
        </w:tc>
        <w:tc>
          <w:tcPr>
            <w:tcW w:w="0" w:type="auto"/>
            <w:shd w:val="clear" w:color="auto" w:fill="auto"/>
          </w:tcPr>
          <w:p w14:paraId="0E8AB3A6" w14:textId="77777777" w:rsidR="00866BDC" w:rsidRPr="001B54C3" w:rsidRDefault="00866BDC">
            <w:pPr>
              <w:pStyle w:val="TableEntry"/>
            </w:pPr>
            <w:r w:rsidRPr="001B54C3">
              <w:t xml:space="preserve">8 </w:t>
            </w:r>
          </w:p>
        </w:tc>
      </w:tr>
      <w:tr w:rsidR="00866BDC" w:rsidRPr="001B54C3" w14:paraId="1AA973C1" w14:textId="77777777" w:rsidTr="00A65CF6">
        <w:tc>
          <w:tcPr>
            <w:tcW w:w="0" w:type="auto"/>
            <w:gridSpan w:val="2"/>
            <w:shd w:val="clear" w:color="auto" w:fill="auto"/>
          </w:tcPr>
          <w:p w14:paraId="6A1DF769" w14:textId="77777777" w:rsidR="00866BDC" w:rsidRPr="001B54C3" w:rsidRDefault="00866BDC">
            <w:pPr>
              <w:pStyle w:val="TableEntry"/>
            </w:pPr>
            <w:r w:rsidRPr="001B54C3">
              <w:t>2.16.840.1.113883.6.257.768</w:t>
            </w:r>
          </w:p>
        </w:tc>
      </w:tr>
      <w:tr w:rsidR="00866BDC" w:rsidRPr="001B54C3" w14:paraId="2CC60EAF" w14:textId="77777777" w:rsidTr="00A65CF6">
        <w:tc>
          <w:tcPr>
            <w:tcW w:w="0" w:type="auto"/>
            <w:shd w:val="clear" w:color="auto" w:fill="auto"/>
          </w:tcPr>
          <w:p w14:paraId="71CA6935" w14:textId="77777777" w:rsidR="00866BDC" w:rsidRPr="001B54C3" w:rsidRDefault="00866BDC">
            <w:pPr>
              <w:pStyle w:val="TableEntry"/>
            </w:pPr>
            <w:r w:rsidRPr="001B54C3">
              <w:t>No setup or physical help from staff</w:t>
            </w:r>
          </w:p>
        </w:tc>
        <w:tc>
          <w:tcPr>
            <w:tcW w:w="0" w:type="auto"/>
            <w:shd w:val="clear" w:color="auto" w:fill="auto"/>
          </w:tcPr>
          <w:p w14:paraId="7D331BFF" w14:textId="77777777" w:rsidR="00866BDC" w:rsidRPr="001B54C3" w:rsidRDefault="00866BDC">
            <w:pPr>
              <w:pStyle w:val="TableEntry"/>
            </w:pPr>
            <w:r w:rsidRPr="001B54C3">
              <w:t xml:space="preserve">0 </w:t>
            </w:r>
          </w:p>
        </w:tc>
      </w:tr>
      <w:tr w:rsidR="00866BDC" w:rsidRPr="001B54C3" w14:paraId="4243B29E" w14:textId="77777777" w:rsidTr="00A65CF6">
        <w:tc>
          <w:tcPr>
            <w:tcW w:w="0" w:type="auto"/>
            <w:shd w:val="clear" w:color="auto" w:fill="auto"/>
          </w:tcPr>
          <w:p w14:paraId="452E0B97" w14:textId="77777777" w:rsidR="00866BDC" w:rsidRPr="001B54C3" w:rsidRDefault="00866BDC">
            <w:pPr>
              <w:pStyle w:val="TableEntry"/>
            </w:pPr>
            <w:r w:rsidRPr="001B54C3">
              <w:t>Setup help only</w:t>
            </w:r>
          </w:p>
        </w:tc>
        <w:tc>
          <w:tcPr>
            <w:tcW w:w="0" w:type="auto"/>
            <w:shd w:val="clear" w:color="auto" w:fill="auto"/>
          </w:tcPr>
          <w:p w14:paraId="127F8CA8" w14:textId="77777777" w:rsidR="00866BDC" w:rsidRPr="001B54C3" w:rsidRDefault="00866BDC">
            <w:pPr>
              <w:pStyle w:val="TableEntry"/>
            </w:pPr>
            <w:r w:rsidRPr="001B54C3">
              <w:t xml:space="preserve">1 </w:t>
            </w:r>
          </w:p>
        </w:tc>
      </w:tr>
      <w:tr w:rsidR="00866BDC" w:rsidRPr="001B54C3" w14:paraId="50921F60" w14:textId="77777777" w:rsidTr="00A65CF6">
        <w:tc>
          <w:tcPr>
            <w:tcW w:w="0" w:type="auto"/>
            <w:shd w:val="clear" w:color="auto" w:fill="auto"/>
          </w:tcPr>
          <w:p w14:paraId="3A2829F8" w14:textId="77777777" w:rsidR="00866BDC" w:rsidRPr="001B54C3" w:rsidRDefault="00866BDC">
            <w:pPr>
              <w:pStyle w:val="TableEntry"/>
            </w:pPr>
            <w:r w:rsidRPr="001B54C3">
              <w:t>One person physical assist</w:t>
            </w:r>
          </w:p>
        </w:tc>
        <w:tc>
          <w:tcPr>
            <w:tcW w:w="0" w:type="auto"/>
            <w:shd w:val="clear" w:color="auto" w:fill="auto"/>
          </w:tcPr>
          <w:p w14:paraId="31DEEF61" w14:textId="77777777" w:rsidR="00866BDC" w:rsidRPr="001B54C3" w:rsidRDefault="00866BDC">
            <w:pPr>
              <w:pStyle w:val="TableEntry"/>
            </w:pPr>
            <w:r w:rsidRPr="001B54C3">
              <w:t xml:space="preserve">2 </w:t>
            </w:r>
          </w:p>
        </w:tc>
      </w:tr>
      <w:tr w:rsidR="00866BDC" w:rsidRPr="001B54C3" w14:paraId="3E70FC8E" w14:textId="77777777" w:rsidTr="00A65CF6">
        <w:tc>
          <w:tcPr>
            <w:tcW w:w="0" w:type="auto"/>
            <w:shd w:val="clear" w:color="auto" w:fill="auto"/>
          </w:tcPr>
          <w:p w14:paraId="10CA7620" w14:textId="77777777" w:rsidR="00866BDC" w:rsidRPr="001B54C3" w:rsidRDefault="00866BDC">
            <w:pPr>
              <w:pStyle w:val="TableEntry"/>
            </w:pPr>
            <w:r w:rsidRPr="001B54C3">
              <w:t>ADL activity itself did not occur during entire 7 days</w:t>
            </w:r>
          </w:p>
        </w:tc>
        <w:tc>
          <w:tcPr>
            <w:tcW w:w="0" w:type="auto"/>
            <w:shd w:val="clear" w:color="auto" w:fill="auto"/>
          </w:tcPr>
          <w:p w14:paraId="422271B5" w14:textId="77777777" w:rsidR="00866BDC" w:rsidRPr="001B54C3" w:rsidRDefault="00866BDC">
            <w:pPr>
              <w:pStyle w:val="TableEntry"/>
            </w:pPr>
            <w:r w:rsidRPr="001B54C3">
              <w:t xml:space="preserve">8 </w:t>
            </w:r>
          </w:p>
        </w:tc>
      </w:tr>
      <w:tr w:rsidR="00866BDC" w:rsidRPr="001B54C3" w14:paraId="78FD84DE" w14:textId="77777777" w:rsidTr="00A65CF6">
        <w:tc>
          <w:tcPr>
            <w:tcW w:w="0" w:type="auto"/>
            <w:gridSpan w:val="2"/>
            <w:shd w:val="clear" w:color="auto" w:fill="auto"/>
          </w:tcPr>
          <w:p w14:paraId="0F959839" w14:textId="77777777" w:rsidR="00866BDC" w:rsidRPr="001B54C3" w:rsidRDefault="00866BDC">
            <w:pPr>
              <w:pStyle w:val="TableEntry"/>
            </w:pPr>
            <w:r w:rsidRPr="001B54C3">
              <w:t xml:space="preserve">2.16.840.1.113883.6.257.860 </w:t>
            </w:r>
          </w:p>
        </w:tc>
      </w:tr>
      <w:tr w:rsidR="00866BDC" w:rsidRPr="001B54C3" w14:paraId="5AA56A00" w14:textId="77777777" w:rsidTr="00A65CF6">
        <w:tc>
          <w:tcPr>
            <w:tcW w:w="0" w:type="auto"/>
            <w:shd w:val="clear" w:color="auto" w:fill="auto"/>
          </w:tcPr>
          <w:p w14:paraId="30DF2166" w14:textId="77777777" w:rsidR="00866BDC" w:rsidRPr="001B54C3" w:rsidRDefault="00866BDC">
            <w:pPr>
              <w:pStyle w:val="TableEntry"/>
            </w:pPr>
            <w:r w:rsidRPr="001B54C3">
              <w:t>Independent-No help provided</w:t>
            </w:r>
          </w:p>
        </w:tc>
        <w:tc>
          <w:tcPr>
            <w:tcW w:w="0" w:type="auto"/>
            <w:shd w:val="clear" w:color="auto" w:fill="auto"/>
          </w:tcPr>
          <w:p w14:paraId="7B111D7E" w14:textId="77777777" w:rsidR="00866BDC" w:rsidRPr="001B54C3" w:rsidRDefault="00866BDC">
            <w:pPr>
              <w:pStyle w:val="TableEntry"/>
            </w:pPr>
            <w:r w:rsidRPr="001B54C3">
              <w:t xml:space="preserve">0 </w:t>
            </w:r>
          </w:p>
        </w:tc>
      </w:tr>
      <w:tr w:rsidR="00866BDC" w:rsidRPr="001B54C3" w14:paraId="6CB663A0" w14:textId="77777777" w:rsidTr="00A65CF6">
        <w:tc>
          <w:tcPr>
            <w:tcW w:w="0" w:type="auto"/>
            <w:shd w:val="clear" w:color="auto" w:fill="auto"/>
          </w:tcPr>
          <w:p w14:paraId="16E06C53" w14:textId="77777777" w:rsidR="00866BDC" w:rsidRPr="001B54C3" w:rsidRDefault="00866BDC">
            <w:pPr>
              <w:pStyle w:val="TableEntry"/>
            </w:pPr>
            <w:r w:rsidRPr="001B54C3">
              <w:t>Supervision-Oversight help only</w:t>
            </w:r>
          </w:p>
        </w:tc>
        <w:tc>
          <w:tcPr>
            <w:tcW w:w="0" w:type="auto"/>
            <w:shd w:val="clear" w:color="auto" w:fill="auto"/>
          </w:tcPr>
          <w:p w14:paraId="3AA87C54" w14:textId="77777777" w:rsidR="00866BDC" w:rsidRPr="001B54C3" w:rsidRDefault="00866BDC">
            <w:pPr>
              <w:pStyle w:val="TableEntry"/>
            </w:pPr>
            <w:r w:rsidRPr="001B54C3">
              <w:t xml:space="preserve">1 </w:t>
            </w:r>
          </w:p>
        </w:tc>
      </w:tr>
      <w:tr w:rsidR="00866BDC" w:rsidRPr="001B54C3" w14:paraId="09865E78" w14:textId="77777777" w:rsidTr="00A65CF6">
        <w:tc>
          <w:tcPr>
            <w:tcW w:w="0" w:type="auto"/>
            <w:shd w:val="clear" w:color="auto" w:fill="auto"/>
          </w:tcPr>
          <w:p w14:paraId="2C18EB69" w14:textId="77777777" w:rsidR="00866BDC" w:rsidRPr="001B54C3" w:rsidRDefault="00866BDC">
            <w:pPr>
              <w:pStyle w:val="TableEntry"/>
            </w:pPr>
            <w:r w:rsidRPr="001B54C3">
              <w:t>Physical help limited to transfer only</w:t>
            </w:r>
          </w:p>
        </w:tc>
        <w:tc>
          <w:tcPr>
            <w:tcW w:w="0" w:type="auto"/>
            <w:shd w:val="clear" w:color="auto" w:fill="auto"/>
          </w:tcPr>
          <w:p w14:paraId="530BDF67" w14:textId="77777777" w:rsidR="00866BDC" w:rsidRPr="001B54C3" w:rsidRDefault="00866BDC">
            <w:pPr>
              <w:pStyle w:val="TableEntry"/>
            </w:pPr>
            <w:r w:rsidRPr="001B54C3">
              <w:t xml:space="preserve">2 </w:t>
            </w:r>
          </w:p>
        </w:tc>
      </w:tr>
      <w:tr w:rsidR="00866BDC" w:rsidRPr="001B54C3" w14:paraId="05366A2B" w14:textId="77777777" w:rsidTr="00A65CF6">
        <w:tc>
          <w:tcPr>
            <w:tcW w:w="0" w:type="auto"/>
            <w:shd w:val="clear" w:color="auto" w:fill="auto"/>
          </w:tcPr>
          <w:p w14:paraId="02E2D23A" w14:textId="77777777" w:rsidR="00866BDC" w:rsidRPr="001B54C3" w:rsidRDefault="00866BDC">
            <w:pPr>
              <w:pStyle w:val="TableEntry"/>
            </w:pPr>
            <w:r w:rsidRPr="001B54C3">
              <w:t>Physical help in part of bathing activity</w:t>
            </w:r>
          </w:p>
        </w:tc>
        <w:tc>
          <w:tcPr>
            <w:tcW w:w="0" w:type="auto"/>
            <w:shd w:val="clear" w:color="auto" w:fill="auto"/>
          </w:tcPr>
          <w:p w14:paraId="52A7AA20" w14:textId="77777777" w:rsidR="00866BDC" w:rsidRPr="001B54C3" w:rsidRDefault="00866BDC">
            <w:pPr>
              <w:pStyle w:val="TableEntry"/>
            </w:pPr>
            <w:r w:rsidRPr="001B54C3">
              <w:t xml:space="preserve">3 </w:t>
            </w:r>
          </w:p>
        </w:tc>
      </w:tr>
      <w:tr w:rsidR="00866BDC" w:rsidRPr="001B54C3" w14:paraId="01537CA9" w14:textId="77777777" w:rsidTr="00A65CF6">
        <w:tc>
          <w:tcPr>
            <w:tcW w:w="0" w:type="auto"/>
            <w:shd w:val="clear" w:color="auto" w:fill="auto"/>
          </w:tcPr>
          <w:p w14:paraId="1393A441" w14:textId="77777777" w:rsidR="00866BDC" w:rsidRPr="001B54C3" w:rsidRDefault="00866BDC">
            <w:pPr>
              <w:pStyle w:val="TableEntry"/>
            </w:pPr>
            <w:r w:rsidRPr="001B54C3">
              <w:t>Total dependence</w:t>
            </w:r>
          </w:p>
        </w:tc>
        <w:tc>
          <w:tcPr>
            <w:tcW w:w="0" w:type="auto"/>
            <w:shd w:val="clear" w:color="auto" w:fill="auto"/>
          </w:tcPr>
          <w:p w14:paraId="221100AC" w14:textId="77777777" w:rsidR="00866BDC" w:rsidRPr="001B54C3" w:rsidRDefault="00866BDC">
            <w:pPr>
              <w:pStyle w:val="TableEntry"/>
            </w:pPr>
            <w:r w:rsidRPr="001B54C3">
              <w:t xml:space="preserve">4 </w:t>
            </w:r>
          </w:p>
        </w:tc>
      </w:tr>
      <w:tr w:rsidR="00866BDC" w:rsidRPr="001B54C3" w14:paraId="18942052" w14:textId="77777777" w:rsidTr="00A65CF6">
        <w:tc>
          <w:tcPr>
            <w:tcW w:w="0" w:type="auto"/>
            <w:shd w:val="clear" w:color="auto" w:fill="auto"/>
          </w:tcPr>
          <w:p w14:paraId="7AE21F61" w14:textId="77777777" w:rsidR="00866BDC" w:rsidRPr="001B54C3" w:rsidRDefault="00866BDC">
            <w:pPr>
              <w:pStyle w:val="TableEntry"/>
            </w:pPr>
            <w:r w:rsidRPr="001B54C3">
              <w:t>Activity itself did not occur during entire 7 days</w:t>
            </w:r>
          </w:p>
        </w:tc>
        <w:tc>
          <w:tcPr>
            <w:tcW w:w="0" w:type="auto"/>
            <w:shd w:val="clear" w:color="auto" w:fill="auto"/>
          </w:tcPr>
          <w:p w14:paraId="4FDAD116" w14:textId="77777777" w:rsidR="00866BDC" w:rsidRPr="001B54C3" w:rsidRDefault="00866BDC">
            <w:pPr>
              <w:pStyle w:val="TableEntry"/>
            </w:pPr>
            <w:r w:rsidRPr="001B54C3">
              <w:t xml:space="preserve">8 </w:t>
            </w:r>
          </w:p>
        </w:tc>
      </w:tr>
      <w:tr w:rsidR="00866BDC" w:rsidRPr="001B54C3" w14:paraId="336C0B6F" w14:textId="77777777" w:rsidTr="00A65CF6">
        <w:tc>
          <w:tcPr>
            <w:tcW w:w="0" w:type="auto"/>
            <w:gridSpan w:val="2"/>
            <w:shd w:val="clear" w:color="auto" w:fill="auto"/>
          </w:tcPr>
          <w:p w14:paraId="05A8AFC7" w14:textId="77777777" w:rsidR="00866BDC" w:rsidRPr="001B54C3" w:rsidRDefault="00866BDC">
            <w:pPr>
              <w:pStyle w:val="TableEntry"/>
            </w:pPr>
            <w:r w:rsidRPr="001B54C3">
              <w:t>2.16.840.1.113883.6.257.876</w:t>
            </w:r>
          </w:p>
        </w:tc>
      </w:tr>
      <w:tr w:rsidR="00866BDC" w:rsidRPr="001B54C3" w14:paraId="25F2DB5B" w14:textId="77777777" w:rsidTr="00A65CF6">
        <w:tc>
          <w:tcPr>
            <w:tcW w:w="0" w:type="auto"/>
            <w:shd w:val="clear" w:color="auto" w:fill="auto"/>
          </w:tcPr>
          <w:p w14:paraId="52FF6642" w14:textId="77777777" w:rsidR="00866BDC" w:rsidRPr="001B54C3" w:rsidRDefault="00866BDC">
            <w:pPr>
              <w:pStyle w:val="TableEntry"/>
            </w:pPr>
            <w:r w:rsidRPr="001B54C3">
              <w:t>Maintained position as required in test</w:t>
            </w:r>
          </w:p>
        </w:tc>
        <w:tc>
          <w:tcPr>
            <w:tcW w:w="0" w:type="auto"/>
            <w:shd w:val="clear" w:color="auto" w:fill="auto"/>
          </w:tcPr>
          <w:p w14:paraId="2B02D003" w14:textId="77777777" w:rsidR="00866BDC" w:rsidRPr="001B54C3" w:rsidRDefault="00866BDC">
            <w:pPr>
              <w:pStyle w:val="TableEntry"/>
            </w:pPr>
            <w:r w:rsidRPr="001B54C3">
              <w:t xml:space="preserve">0 </w:t>
            </w:r>
          </w:p>
        </w:tc>
      </w:tr>
      <w:tr w:rsidR="00866BDC" w:rsidRPr="001B54C3" w14:paraId="4B6CE7FD" w14:textId="77777777" w:rsidTr="00A65CF6">
        <w:tc>
          <w:tcPr>
            <w:tcW w:w="0" w:type="auto"/>
            <w:shd w:val="clear" w:color="auto" w:fill="auto"/>
          </w:tcPr>
          <w:p w14:paraId="70D60AD9" w14:textId="77777777" w:rsidR="00866BDC" w:rsidRPr="001B54C3" w:rsidRDefault="00866BDC">
            <w:pPr>
              <w:pStyle w:val="TableEntry"/>
            </w:pPr>
            <w:r w:rsidRPr="001B54C3">
              <w:t>Unsteady, but able to rebalance self without physical support</w:t>
            </w:r>
          </w:p>
        </w:tc>
        <w:tc>
          <w:tcPr>
            <w:tcW w:w="0" w:type="auto"/>
            <w:shd w:val="clear" w:color="auto" w:fill="auto"/>
          </w:tcPr>
          <w:p w14:paraId="5E6B0A09" w14:textId="77777777" w:rsidR="00866BDC" w:rsidRPr="001B54C3" w:rsidRDefault="00866BDC">
            <w:pPr>
              <w:pStyle w:val="TableEntry"/>
            </w:pPr>
            <w:r w:rsidRPr="001B54C3">
              <w:t xml:space="preserve">1 </w:t>
            </w:r>
          </w:p>
        </w:tc>
      </w:tr>
      <w:tr w:rsidR="00866BDC" w:rsidRPr="001B54C3" w14:paraId="0AFE383F" w14:textId="77777777" w:rsidTr="00A65CF6">
        <w:tc>
          <w:tcPr>
            <w:tcW w:w="0" w:type="auto"/>
            <w:shd w:val="clear" w:color="auto" w:fill="auto"/>
          </w:tcPr>
          <w:p w14:paraId="2C0CC441" w14:textId="77777777" w:rsidR="00866BDC" w:rsidRPr="001B54C3" w:rsidRDefault="00866BDC">
            <w:pPr>
              <w:pStyle w:val="TableEntry"/>
            </w:pPr>
            <w:r w:rsidRPr="001B54C3">
              <w:t>Partial physical support during test; or stands (sits) but does not follow directions for test</w:t>
            </w:r>
          </w:p>
        </w:tc>
        <w:tc>
          <w:tcPr>
            <w:tcW w:w="0" w:type="auto"/>
            <w:shd w:val="clear" w:color="auto" w:fill="auto"/>
          </w:tcPr>
          <w:p w14:paraId="00D1C84F" w14:textId="77777777" w:rsidR="00866BDC" w:rsidRPr="001B54C3" w:rsidRDefault="00866BDC">
            <w:pPr>
              <w:pStyle w:val="TableEntry"/>
            </w:pPr>
            <w:r w:rsidRPr="001B54C3">
              <w:t xml:space="preserve">2 </w:t>
            </w:r>
          </w:p>
        </w:tc>
      </w:tr>
      <w:tr w:rsidR="00866BDC" w:rsidRPr="001B54C3" w14:paraId="284CFB04" w14:textId="77777777" w:rsidTr="00A65CF6">
        <w:tc>
          <w:tcPr>
            <w:tcW w:w="0" w:type="auto"/>
            <w:shd w:val="clear" w:color="auto" w:fill="auto"/>
          </w:tcPr>
          <w:p w14:paraId="55C08F8B" w14:textId="77777777" w:rsidR="00866BDC" w:rsidRPr="001B54C3" w:rsidRDefault="00866BDC">
            <w:pPr>
              <w:pStyle w:val="TableEntry"/>
            </w:pPr>
            <w:r w:rsidRPr="001B54C3">
              <w:t>Not able to attempt test without physical help</w:t>
            </w:r>
          </w:p>
        </w:tc>
        <w:tc>
          <w:tcPr>
            <w:tcW w:w="0" w:type="auto"/>
            <w:shd w:val="clear" w:color="auto" w:fill="auto"/>
          </w:tcPr>
          <w:p w14:paraId="574FB7DA" w14:textId="77777777" w:rsidR="00866BDC" w:rsidRPr="001B54C3" w:rsidRDefault="00866BDC">
            <w:pPr>
              <w:pStyle w:val="TableEntry"/>
            </w:pPr>
            <w:r w:rsidRPr="001B54C3">
              <w:t xml:space="preserve">3 </w:t>
            </w:r>
          </w:p>
        </w:tc>
      </w:tr>
      <w:tr w:rsidR="00866BDC" w:rsidRPr="001B54C3" w14:paraId="2A998244" w14:textId="77777777" w:rsidTr="00A65CF6">
        <w:tc>
          <w:tcPr>
            <w:tcW w:w="0" w:type="auto"/>
            <w:gridSpan w:val="2"/>
            <w:shd w:val="clear" w:color="auto" w:fill="auto"/>
          </w:tcPr>
          <w:p w14:paraId="2C46939C" w14:textId="77777777" w:rsidR="00866BDC" w:rsidRPr="001B54C3" w:rsidRDefault="00866BDC">
            <w:pPr>
              <w:pStyle w:val="TableEntry"/>
            </w:pPr>
            <w:r w:rsidRPr="001B54C3">
              <w:t>2.16.840.1.113883.6.257.889</w:t>
            </w:r>
          </w:p>
        </w:tc>
      </w:tr>
      <w:tr w:rsidR="00866BDC" w:rsidRPr="001B54C3" w14:paraId="1506169C" w14:textId="77777777" w:rsidTr="00A65CF6">
        <w:tc>
          <w:tcPr>
            <w:tcW w:w="0" w:type="auto"/>
            <w:shd w:val="clear" w:color="auto" w:fill="auto"/>
          </w:tcPr>
          <w:p w14:paraId="5E274630" w14:textId="77777777" w:rsidR="00866BDC" w:rsidRPr="001B54C3" w:rsidRDefault="00866BDC">
            <w:pPr>
              <w:pStyle w:val="TableEntry"/>
            </w:pPr>
            <w:r w:rsidRPr="001B54C3">
              <w:t>No limitation</w:t>
            </w:r>
          </w:p>
        </w:tc>
        <w:tc>
          <w:tcPr>
            <w:tcW w:w="0" w:type="auto"/>
            <w:shd w:val="clear" w:color="auto" w:fill="auto"/>
          </w:tcPr>
          <w:p w14:paraId="23BC9753" w14:textId="77777777" w:rsidR="00866BDC" w:rsidRPr="001B54C3" w:rsidRDefault="00866BDC">
            <w:pPr>
              <w:pStyle w:val="TableEntry"/>
            </w:pPr>
            <w:r w:rsidRPr="001B54C3">
              <w:t xml:space="preserve">0 </w:t>
            </w:r>
          </w:p>
        </w:tc>
      </w:tr>
      <w:tr w:rsidR="00866BDC" w:rsidRPr="001B54C3" w14:paraId="78503DA0" w14:textId="77777777" w:rsidTr="00A65CF6">
        <w:tc>
          <w:tcPr>
            <w:tcW w:w="0" w:type="auto"/>
            <w:shd w:val="clear" w:color="auto" w:fill="auto"/>
          </w:tcPr>
          <w:p w14:paraId="259E0EC7" w14:textId="77777777" w:rsidR="00866BDC" w:rsidRPr="001B54C3" w:rsidRDefault="00866BDC">
            <w:pPr>
              <w:pStyle w:val="TableEntry"/>
            </w:pPr>
            <w:r w:rsidRPr="001B54C3">
              <w:t>Limitation on one side</w:t>
            </w:r>
          </w:p>
        </w:tc>
        <w:tc>
          <w:tcPr>
            <w:tcW w:w="0" w:type="auto"/>
            <w:shd w:val="clear" w:color="auto" w:fill="auto"/>
          </w:tcPr>
          <w:p w14:paraId="3BA9B34C" w14:textId="77777777" w:rsidR="00866BDC" w:rsidRPr="001B54C3" w:rsidRDefault="00866BDC">
            <w:pPr>
              <w:pStyle w:val="TableEntry"/>
            </w:pPr>
            <w:r w:rsidRPr="001B54C3">
              <w:t xml:space="preserve">1 </w:t>
            </w:r>
          </w:p>
        </w:tc>
      </w:tr>
      <w:tr w:rsidR="00866BDC" w:rsidRPr="001B54C3" w14:paraId="07E3C745" w14:textId="77777777" w:rsidTr="00A65CF6">
        <w:tc>
          <w:tcPr>
            <w:tcW w:w="0" w:type="auto"/>
            <w:shd w:val="clear" w:color="auto" w:fill="auto"/>
          </w:tcPr>
          <w:p w14:paraId="39592D38" w14:textId="77777777" w:rsidR="00866BDC" w:rsidRPr="001B54C3" w:rsidRDefault="00866BDC">
            <w:pPr>
              <w:pStyle w:val="TableEntry"/>
            </w:pPr>
            <w:r w:rsidRPr="001B54C3">
              <w:t>Limitation on both sides</w:t>
            </w:r>
          </w:p>
        </w:tc>
        <w:tc>
          <w:tcPr>
            <w:tcW w:w="0" w:type="auto"/>
            <w:shd w:val="clear" w:color="auto" w:fill="auto"/>
          </w:tcPr>
          <w:p w14:paraId="2D288E31" w14:textId="77777777" w:rsidR="00866BDC" w:rsidRPr="001B54C3" w:rsidRDefault="00866BDC">
            <w:pPr>
              <w:pStyle w:val="TableEntry"/>
            </w:pPr>
            <w:r w:rsidRPr="001B54C3">
              <w:t xml:space="preserve">2 </w:t>
            </w:r>
          </w:p>
        </w:tc>
      </w:tr>
      <w:tr w:rsidR="00866BDC" w:rsidRPr="001B54C3" w14:paraId="320C4F30" w14:textId="77777777" w:rsidTr="00A65CF6">
        <w:tc>
          <w:tcPr>
            <w:tcW w:w="0" w:type="auto"/>
            <w:gridSpan w:val="2"/>
            <w:shd w:val="clear" w:color="auto" w:fill="auto"/>
          </w:tcPr>
          <w:p w14:paraId="486050E5" w14:textId="77777777" w:rsidR="00866BDC" w:rsidRPr="001B54C3" w:rsidRDefault="00866BDC">
            <w:pPr>
              <w:pStyle w:val="TableEntry"/>
            </w:pPr>
            <w:r w:rsidRPr="001B54C3">
              <w:t>2.16.840.1.113883.6.257.898</w:t>
            </w:r>
          </w:p>
        </w:tc>
      </w:tr>
      <w:tr w:rsidR="00866BDC" w:rsidRPr="001B54C3" w14:paraId="5D50E94D" w14:textId="77777777" w:rsidTr="00A65CF6">
        <w:tc>
          <w:tcPr>
            <w:tcW w:w="0" w:type="auto"/>
            <w:shd w:val="clear" w:color="auto" w:fill="auto"/>
          </w:tcPr>
          <w:p w14:paraId="1D46B0CB" w14:textId="77777777" w:rsidR="00866BDC" w:rsidRPr="001B54C3" w:rsidRDefault="00866BDC">
            <w:pPr>
              <w:pStyle w:val="TableEntry"/>
            </w:pPr>
            <w:r w:rsidRPr="001B54C3">
              <w:t>No loss</w:t>
            </w:r>
          </w:p>
        </w:tc>
        <w:tc>
          <w:tcPr>
            <w:tcW w:w="0" w:type="auto"/>
            <w:shd w:val="clear" w:color="auto" w:fill="auto"/>
          </w:tcPr>
          <w:p w14:paraId="3BF912BE" w14:textId="77777777" w:rsidR="00866BDC" w:rsidRPr="001B54C3" w:rsidRDefault="00866BDC">
            <w:pPr>
              <w:pStyle w:val="TableEntry"/>
            </w:pPr>
            <w:r w:rsidRPr="001B54C3">
              <w:t xml:space="preserve">0 </w:t>
            </w:r>
          </w:p>
        </w:tc>
      </w:tr>
      <w:tr w:rsidR="00866BDC" w:rsidRPr="001B54C3" w14:paraId="5EF13593" w14:textId="77777777" w:rsidTr="00A65CF6">
        <w:tc>
          <w:tcPr>
            <w:tcW w:w="0" w:type="auto"/>
            <w:shd w:val="clear" w:color="auto" w:fill="auto"/>
          </w:tcPr>
          <w:p w14:paraId="0413067E" w14:textId="77777777" w:rsidR="00866BDC" w:rsidRPr="001B54C3" w:rsidRDefault="00866BDC">
            <w:pPr>
              <w:pStyle w:val="TableEntry"/>
            </w:pPr>
            <w:r w:rsidRPr="001B54C3">
              <w:t>Partial loss</w:t>
            </w:r>
          </w:p>
        </w:tc>
        <w:tc>
          <w:tcPr>
            <w:tcW w:w="0" w:type="auto"/>
            <w:shd w:val="clear" w:color="auto" w:fill="auto"/>
          </w:tcPr>
          <w:p w14:paraId="68ECC93E" w14:textId="77777777" w:rsidR="00866BDC" w:rsidRPr="001B54C3" w:rsidRDefault="00866BDC">
            <w:pPr>
              <w:pStyle w:val="TableEntry"/>
            </w:pPr>
            <w:r w:rsidRPr="001B54C3">
              <w:t xml:space="preserve">1 </w:t>
            </w:r>
          </w:p>
        </w:tc>
      </w:tr>
      <w:tr w:rsidR="00866BDC" w:rsidRPr="001B54C3" w14:paraId="2671C378" w14:textId="77777777" w:rsidTr="00A65CF6">
        <w:tc>
          <w:tcPr>
            <w:tcW w:w="0" w:type="auto"/>
            <w:shd w:val="clear" w:color="auto" w:fill="auto"/>
          </w:tcPr>
          <w:p w14:paraId="66A13160" w14:textId="77777777" w:rsidR="00866BDC" w:rsidRPr="001B54C3" w:rsidRDefault="00866BDC">
            <w:pPr>
              <w:pStyle w:val="TableEntry"/>
            </w:pPr>
            <w:r w:rsidRPr="001B54C3">
              <w:t>Full loss</w:t>
            </w:r>
          </w:p>
        </w:tc>
        <w:tc>
          <w:tcPr>
            <w:tcW w:w="0" w:type="auto"/>
            <w:shd w:val="clear" w:color="auto" w:fill="auto"/>
          </w:tcPr>
          <w:p w14:paraId="50F01C12" w14:textId="77777777" w:rsidR="00866BDC" w:rsidRPr="001B54C3" w:rsidRDefault="00866BDC">
            <w:pPr>
              <w:pStyle w:val="TableEntry"/>
            </w:pPr>
            <w:r w:rsidRPr="001B54C3">
              <w:t xml:space="preserve">2 </w:t>
            </w:r>
          </w:p>
        </w:tc>
      </w:tr>
      <w:tr w:rsidR="00866BDC" w:rsidRPr="001B54C3" w14:paraId="305225DA" w14:textId="77777777" w:rsidTr="00A65CF6">
        <w:tc>
          <w:tcPr>
            <w:tcW w:w="0" w:type="auto"/>
            <w:gridSpan w:val="2"/>
            <w:shd w:val="clear" w:color="auto" w:fill="auto"/>
          </w:tcPr>
          <w:p w14:paraId="75649FC4" w14:textId="77777777" w:rsidR="00866BDC" w:rsidRPr="001B54C3" w:rsidRDefault="00866BDC">
            <w:pPr>
              <w:pStyle w:val="TableEntry"/>
            </w:pPr>
            <w:r w:rsidRPr="001B54C3">
              <w:t>2.16.840.1.113883.6.257.117</w:t>
            </w:r>
          </w:p>
        </w:tc>
      </w:tr>
      <w:tr w:rsidR="00866BDC" w:rsidRPr="001B54C3" w14:paraId="345DFADA" w14:textId="77777777" w:rsidTr="00A65CF6">
        <w:tc>
          <w:tcPr>
            <w:tcW w:w="0" w:type="auto"/>
            <w:shd w:val="clear" w:color="auto" w:fill="auto"/>
          </w:tcPr>
          <w:p w14:paraId="5A82FB94" w14:textId="77777777" w:rsidR="00866BDC" w:rsidRPr="001B54C3" w:rsidRDefault="00866BDC">
            <w:pPr>
              <w:pStyle w:val="TableEntry"/>
            </w:pPr>
            <w:r w:rsidRPr="001B54C3">
              <w:t>No</w:t>
            </w:r>
          </w:p>
        </w:tc>
        <w:tc>
          <w:tcPr>
            <w:tcW w:w="0" w:type="auto"/>
            <w:shd w:val="clear" w:color="auto" w:fill="auto"/>
          </w:tcPr>
          <w:p w14:paraId="6DFA3F5E" w14:textId="77777777" w:rsidR="00866BDC" w:rsidRPr="001B54C3" w:rsidRDefault="00866BDC">
            <w:pPr>
              <w:pStyle w:val="TableEntry"/>
            </w:pPr>
            <w:r w:rsidRPr="001B54C3">
              <w:t xml:space="preserve">0 </w:t>
            </w:r>
          </w:p>
        </w:tc>
      </w:tr>
      <w:tr w:rsidR="00866BDC" w:rsidRPr="001B54C3" w14:paraId="343C184E" w14:textId="77777777" w:rsidTr="00A65CF6">
        <w:tc>
          <w:tcPr>
            <w:tcW w:w="0" w:type="auto"/>
            <w:shd w:val="clear" w:color="auto" w:fill="auto"/>
          </w:tcPr>
          <w:p w14:paraId="146D40DC" w14:textId="77777777" w:rsidR="00866BDC" w:rsidRPr="001B54C3" w:rsidRDefault="00866BDC">
            <w:pPr>
              <w:pStyle w:val="TableEntry"/>
            </w:pPr>
            <w:r w:rsidRPr="001B54C3">
              <w:t>Yes</w:t>
            </w:r>
          </w:p>
        </w:tc>
        <w:tc>
          <w:tcPr>
            <w:tcW w:w="0" w:type="auto"/>
            <w:shd w:val="clear" w:color="auto" w:fill="auto"/>
          </w:tcPr>
          <w:p w14:paraId="3E5DEC39" w14:textId="77777777" w:rsidR="00866BDC" w:rsidRPr="001B54C3" w:rsidRDefault="00866BDC">
            <w:pPr>
              <w:pStyle w:val="TableEntry"/>
            </w:pPr>
            <w:r w:rsidRPr="001B54C3">
              <w:t xml:space="preserve">1 </w:t>
            </w:r>
          </w:p>
        </w:tc>
      </w:tr>
      <w:tr w:rsidR="00866BDC" w:rsidRPr="001B54C3" w14:paraId="4D60C808" w14:textId="77777777" w:rsidTr="00A65CF6">
        <w:tc>
          <w:tcPr>
            <w:tcW w:w="0" w:type="auto"/>
            <w:shd w:val="clear" w:color="auto" w:fill="auto"/>
          </w:tcPr>
          <w:p w14:paraId="007D3AC3" w14:textId="77777777" w:rsidR="00866BDC" w:rsidRPr="001B54C3" w:rsidRDefault="00866BDC">
            <w:pPr>
              <w:pStyle w:val="TableEntry"/>
            </w:pPr>
            <w:r w:rsidRPr="001B54C3">
              <w:t>UTD</w:t>
            </w:r>
          </w:p>
        </w:tc>
        <w:tc>
          <w:tcPr>
            <w:tcW w:w="0" w:type="auto"/>
            <w:shd w:val="clear" w:color="auto" w:fill="auto"/>
          </w:tcPr>
          <w:p w14:paraId="5F43F6D2" w14:textId="77777777" w:rsidR="00866BDC" w:rsidRPr="001B54C3" w:rsidRDefault="00866BDC">
            <w:pPr>
              <w:pStyle w:val="TableEntry"/>
            </w:pPr>
            <w:r w:rsidRPr="001B54C3">
              <w:t xml:space="preserve">- </w:t>
            </w:r>
          </w:p>
        </w:tc>
      </w:tr>
      <w:tr w:rsidR="00866BDC" w:rsidRPr="001B54C3" w14:paraId="71DBF31E" w14:textId="77777777" w:rsidTr="00A65CF6">
        <w:tc>
          <w:tcPr>
            <w:tcW w:w="0" w:type="auto"/>
            <w:gridSpan w:val="2"/>
            <w:shd w:val="clear" w:color="auto" w:fill="auto"/>
          </w:tcPr>
          <w:p w14:paraId="14E6B5DF" w14:textId="77777777" w:rsidR="00866BDC" w:rsidRPr="001B54C3" w:rsidRDefault="00866BDC">
            <w:pPr>
              <w:pStyle w:val="TableEntry"/>
            </w:pPr>
            <w:r w:rsidRPr="001B54C3">
              <w:t xml:space="preserve">2.16.840.1.113883.6.257.464 </w:t>
            </w:r>
          </w:p>
        </w:tc>
      </w:tr>
      <w:tr w:rsidR="00866BDC" w:rsidRPr="001B54C3" w14:paraId="4633562B" w14:textId="77777777" w:rsidTr="00A65CF6">
        <w:tc>
          <w:tcPr>
            <w:tcW w:w="0" w:type="auto"/>
            <w:shd w:val="clear" w:color="auto" w:fill="auto"/>
          </w:tcPr>
          <w:p w14:paraId="1E0AAE33" w14:textId="77777777" w:rsidR="00866BDC" w:rsidRPr="001B54C3" w:rsidRDefault="00866BDC">
            <w:pPr>
              <w:pStyle w:val="TableEntry"/>
            </w:pPr>
            <w:r w:rsidRPr="001B54C3">
              <w:t>No change</w:t>
            </w:r>
          </w:p>
        </w:tc>
        <w:tc>
          <w:tcPr>
            <w:tcW w:w="0" w:type="auto"/>
            <w:shd w:val="clear" w:color="auto" w:fill="auto"/>
          </w:tcPr>
          <w:p w14:paraId="1AC9AE60" w14:textId="77777777" w:rsidR="00866BDC" w:rsidRPr="001B54C3" w:rsidRDefault="00866BDC">
            <w:pPr>
              <w:pStyle w:val="TableEntry"/>
            </w:pPr>
            <w:r w:rsidRPr="001B54C3">
              <w:t xml:space="preserve">0 </w:t>
            </w:r>
          </w:p>
        </w:tc>
      </w:tr>
      <w:tr w:rsidR="00866BDC" w:rsidRPr="001B54C3" w14:paraId="1F0F13EC" w14:textId="77777777" w:rsidTr="00A65CF6">
        <w:tc>
          <w:tcPr>
            <w:tcW w:w="0" w:type="auto"/>
            <w:shd w:val="clear" w:color="auto" w:fill="auto"/>
          </w:tcPr>
          <w:p w14:paraId="3A7D796D" w14:textId="77777777" w:rsidR="00866BDC" w:rsidRPr="001B54C3" w:rsidRDefault="00866BDC">
            <w:pPr>
              <w:pStyle w:val="TableEntry"/>
            </w:pPr>
            <w:r w:rsidRPr="001B54C3">
              <w:t>Improved</w:t>
            </w:r>
          </w:p>
        </w:tc>
        <w:tc>
          <w:tcPr>
            <w:tcW w:w="0" w:type="auto"/>
            <w:shd w:val="clear" w:color="auto" w:fill="auto"/>
          </w:tcPr>
          <w:p w14:paraId="7AA82136" w14:textId="77777777" w:rsidR="00866BDC" w:rsidRPr="001B54C3" w:rsidRDefault="00866BDC">
            <w:pPr>
              <w:pStyle w:val="TableEntry"/>
            </w:pPr>
            <w:r w:rsidRPr="001B54C3">
              <w:t xml:space="preserve">1 </w:t>
            </w:r>
          </w:p>
        </w:tc>
      </w:tr>
      <w:tr w:rsidR="00866BDC" w:rsidRPr="001B54C3" w14:paraId="01855B2A" w14:textId="77777777" w:rsidTr="00A65CF6">
        <w:tc>
          <w:tcPr>
            <w:tcW w:w="0" w:type="auto"/>
            <w:shd w:val="clear" w:color="auto" w:fill="auto"/>
          </w:tcPr>
          <w:p w14:paraId="207C0F97" w14:textId="77777777" w:rsidR="00866BDC" w:rsidRPr="001B54C3" w:rsidRDefault="00866BDC">
            <w:pPr>
              <w:pStyle w:val="TableEntry"/>
            </w:pPr>
            <w:r w:rsidRPr="001B54C3">
              <w:t>Deteriorated</w:t>
            </w:r>
          </w:p>
        </w:tc>
        <w:tc>
          <w:tcPr>
            <w:tcW w:w="0" w:type="auto"/>
            <w:shd w:val="clear" w:color="auto" w:fill="auto"/>
          </w:tcPr>
          <w:p w14:paraId="526ED8F0" w14:textId="77777777" w:rsidR="00866BDC" w:rsidRPr="001B54C3" w:rsidRDefault="00866BDC">
            <w:pPr>
              <w:pStyle w:val="TableEntry"/>
            </w:pPr>
            <w:r w:rsidRPr="001B54C3">
              <w:t xml:space="preserve">2 </w:t>
            </w:r>
          </w:p>
        </w:tc>
      </w:tr>
    </w:tbl>
    <w:p w14:paraId="740703EA" w14:textId="77777777" w:rsidR="00866BDC" w:rsidRPr="001B54C3" w:rsidRDefault="00866BDC">
      <w:pPr>
        <w:pStyle w:val="BodyText"/>
      </w:pPr>
    </w:p>
    <w:p w14:paraId="4C2E27E9" w14:textId="77777777" w:rsidR="00866BDC" w:rsidRPr="001B54C3" w:rsidRDefault="00866BDC">
      <w:pPr>
        <w:pStyle w:val="EditorInstructions"/>
      </w:pPr>
      <w:r w:rsidRPr="001B54C3">
        <w:lastRenderedPageBreak/>
        <w:t>Add Section 6.3.3.2.27</w:t>
      </w:r>
    </w:p>
    <w:p w14:paraId="21BDFD6C" w14:textId="77777777" w:rsidR="00866BDC" w:rsidRPr="001B54C3" w:rsidRDefault="00866BDC" w:rsidP="002D1595">
      <w:pPr>
        <w:pStyle w:val="Heading5"/>
        <w:rPr>
          <w:noProof w:val="0"/>
          <w:lang w:val="en-US"/>
        </w:rPr>
      </w:pPr>
      <w:bookmarkStart w:id="251" w:name="_Toc466555242"/>
      <w:r w:rsidRPr="001B54C3">
        <w:rPr>
          <w:noProof w:val="0"/>
          <w:lang w:val="en-US"/>
        </w:rPr>
        <w:t>6.3.3.2.27 Preprocedure Review of Systems Section 1.3.6.1.4.1.19376.1.5.3.1.1.9.13</w:t>
      </w:r>
      <w:bookmarkEnd w:id="251"/>
    </w:p>
    <w:tbl>
      <w:tblPr>
        <w:tblW w:w="5129" w:type="pct"/>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968"/>
        <w:gridCol w:w="934"/>
        <w:gridCol w:w="5689"/>
      </w:tblGrid>
      <w:tr w:rsidR="00866BDC" w:rsidRPr="001B54C3" w14:paraId="7AA20EBC" w14:textId="77777777" w:rsidTr="001B28EA">
        <w:tc>
          <w:tcPr>
            <w:tcW w:w="1547" w:type="pct"/>
            <w:shd w:val="clear" w:color="auto" w:fill="D9D9D9"/>
            <w:vAlign w:val="center"/>
          </w:tcPr>
          <w:p w14:paraId="10AFE1AB" w14:textId="77777777" w:rsidR="00866BDC" w:rsidRPr="001B54C3" w:rsidRDefault="00866BDC">
            <w:pPr>
              <w:pStyle w:val="TableEntryHeader"/>
            </w:pPr>
            <w:r w:rsidRPr="001B54C3">
              <w:t xml:space="preserve">Template ID </w:t>
            </w:r>
          </w:p>
        </w:tc>
        <w:tc>
          <w:tcPr>
            <w:tcW w:w="3453" w:type="pct"/>
            <w:gridSpan w:val="2"/>
            <w:vAlign w:val="center"/>
          </w:tcPr>
          <w:p w14:paraId="467110E5" w14:textId="77777777" w:rsidR="00866BDC" w:rsidRPr="001B54C3" w:rsidRDefault="00866BDC">
            <w:pPr>
              <w:pStyle w:val="TableEntry"/>
            </w:pPr>
            <w:r w:rsidRPr="001B54C3">
              <w:t>1.3.6.1.4.1.19376.1.5.3.1.1.9.13</w:t>
            </w:r>
          </w:p>
        </w:tc>
      </w:tr>
      <w:tr w:rsidR="00866BDC" w:rsidRPr="001B54C3" w14:paraId="7276A7F4" w14:textId="77777777" w:rsidTr="001B28EA">
        <w:tc>
          <w:tcPr>
            <w:tcW w:w="1547" w:type="pct"/>
            <w:shd w:val="clear" w:color="auto" w:fill="D9D9D9"/>
            <w:vAlign w:val="center"/>
          </w:tcPr>
          <w:p w14:paraId="361C3191" w14:textId="77777777" w:rsidR="00866BDC" w:rsidRPr="001B54C3" w:rsidRDefault="00866BDC">
            <w:pPr>
              <w:pStyle w:val="TableEntryHeader"/>
            </w:pPr>
            <w:r w:rsidRPr="001B54C3">
              <w:t xml:space="preserve">Parent Template </w:t>
            </w:r>
          </w:p>
        </w:tc>
        <w:tc>
          <w:tcPr>
            <w:tcW w:w="3453" w:type="pct"/>
            <w:gridSpan w:val="2"/>
            <w:vAlign w:val="center"/>
          </w:tcPr>
          <w:p w14:paraId="72A65779" w14:textId="77777777" w:rsidR="00866BDC" w:rsidRPr="001B54C3" w:rsidRDefault="00866BDC">
            <w:pPr>
              <w:pStyle w:val="TableEntry"/>
            </w:pPr>
            <w:r w:rsidRPr="001B54C3">
              <w:t>Review of Systems (1.3.6.1.4.1.19376.1.5.3.1.3.18)</w:t>
            </w:r>
          </w:p>
        </w:tc>
      </w:tr>
      <w:tr w:rsidR="00866BDC" w:rsidRPr="001B54C3" w14:paraId="05B82BE5" w14:textId="77777777" w:rsidTr="001B28EA">
        <w:tc>
          <w:tcPr>
            <w:tcW w:w="1547" w:type="pct"/>
            <w:shd w:val="clear" w:color="auto" w:fill="D9D9D9"/>
            <w:vAlign w:val="center"/>
          </w:tcPr>
          <w:p w14:paraId="4D16242A" w14:textId="77777777" w:rsidR="00866BDC" w:rsidRPr="001B54C3" w:rsidRDefault="00866BDC">
            <w:pPr>
              <w:pStyle w:val="TableEntryHeader"/>
            </w:pPr>
            <w:r w:rsidRPr="001B54C3">
              <w:t xml:space="preserve">General Description </w:t>
            </w:r>
          </w:p>
        </w:tc>
        <w:tc>
          <w:tcPr>
            <w:tcW w:w="3453" w:type="pct"/>
            <w:gridSpan w:val="2"/>
            <w:vAlign w:val="center"/>
          </w:tcPr>
          <w:p w14:paraId="65764815" w14:textId="77777777" w:rsidR="00866BDC" w:rsidRPr="001B54C3" w:rsidRDefault="00866BDC" w:rsidP="007A10EF">
            <w:pPr>
              <w:pStyle w:val="TableEntry"/>
            </w:pPr>
            <w:r w:rsidRPr="001B54C3">
              <w:t>The pre-procedure review of systems section shall contain only required and optional subsections dealing with the responses the patient gave to a set of routine questions on body systems in general and specific risks of anesthesia not covered in general review of systems.</w:t>
            </w:r>
          </w:p>
        </w:tc>
      </w:tr>
      <w:tr w:rsidR="00866BDC" w:rsidRPr="001B54C3" w14:paraId="559F7283" w14:textId="77777777" w:rsidTr="00FC7491">
        <w:tc>
          <w:tcPr>
            <w:tcW w:w="1547" w:type="pct"/>
            <w:shd w:val="clear" w:color="auto" w:fill="E6E6E6"/>
            <w:vAlign w:val="center"/>
          </w:tcPr>
          <w:p w14:paraId="057890A4" w14:textId="77777777" w:rsidR="00866BDC" w:rsidRPr="001B54C3" w:rsidRDefault="00866BDC">
            <w:pPr>
              <w:pStyle w:val="TableEntryHeader"/>
            </w:pPr>
            <w:r w:rsidRPr="001B54C3">
              <w:t xml:space="preserve">LOINC Code </w:t>
            </w:r>
          </w:p>
        </w:tc>
        <w:tc>
          <w:tcPr>
            <w:tcW w:w="487" w:type="pct"/>
            <w:shd w:val="clear" w:color="auto" w:fill="E6E6E6"/>
            <w:vAlign w:val="center"/>
          </w:tcPr>
          <w:p w14:paraId="7D5189A3" w14:textId="77777777" w:rsidR="00866BDC" w:rsidRPr="001B54C3" w:rsidRDefault="00866BDC">
            <w:pPr>
              <w:pStyle w:val="TableEntryHeader"/>
            </w:pPr>
            <w:r w:rsidRPr="001B54C3">
              <w:t xml:space="preserve">Opt </w:t>
            </w:r>
          </w:p>
        </w:tc>
        <w:tc>
          <w:tcPr>
            <w:tcW w:w="2966" w:type="pct"/>
            <w:shd w:val="clear" w:color="auto" w:fill="E6E6E6"/>
            <w:vAlign w:val="center"/>
          </w:tcPr>
          <w:p w14:paraId="3C1A3CE8" w14:textId="77777777" w:rsidR="00866BDC" w:rsidRPr="001B54C3" w:rsidRDefault="00866BDC">
            <w:pPr>
              <w:pStyle w:val="TableEntryHeader"/>
            </w:pPr>
            <w:r w:rsidRPr="001B54C3">
              <w:t xml:space="preserve">Description </w:t>
            </w:r>
          </w:p>
        </w:tc>
      </w:tr>
      <w:tr w:rsidR="00866BDC" w:rsidRPr="001B54C3" w14:paraId="4CEAA455" w14:textId="77777777" w:rsidTr="00FC7491">
        <w:tc>
          <w:tcPr>
            <w:tcW w:w="1547" w:type="pct"/>
            <w:vAlign w:val="center"/>
          </w:tcPr>
          <w:p w14:paraId="60F8EA73" w14:textId="77777777" w:rsidR="00866BDC" w:rsidRPr="001B54C3" w:rsidRDefault="00866BDC" w:rsidP="007A10EF">
            <w:pPr>
              <w:pStyle w:val="TableEntry"/>
            </w:pPr>
            <w:r w:rsidRPr="001B54C3">
              <w:t>10187-3</w:t>
            </w:r>
          </w:p>
        </w:tc>
        <w:tc>
          <w:tcPr>
            <w:tcW w:w="487" w:type="pct"/>
            <w:vAlign w:val="center"/>
          </w:tcPr>
          <w:p w14:paraId="484715F8" w14:textId="77777777" w:rsidR="00866BDC" w:rsidRPr="001B54C3" w:rsidRDefault="00866BDC">
            <w:pPr>
              <w:pStyle w:val="TableEntry"/>
            </w:pPr>
            <w:r w:rsidRPr="001B54C3">
              <w:t xml:space="preserve">R </w:t>
            </w:r>
          </w:p>
        </w:tc>
        <w:tc>
          <w:tcPr>
            <w:tcW w:w="2966" w:type="pct"/>
            <w:vAlign w:val="center"/>
          </w:tcPr>
          <w:p w14:paraId="6A229CEA" w14:textId="77777777" w:rsidR="00866BDC" w:rsidRPr="001B54C3" w:rsidRDefault="00866BDC">
            <w:pPr>
              <w:pStyle w:val="TableEntry"/>
            </w:pPr>
            <w:r w:rsidRPr="001B54C3">
              <w:t>REVIEW OF SYSTEMS</w:t>
            </w:r>
          </w:p>
        </w:tc>
      </w:tr>
      <w:tr w:rsidR="00866BDC" w:rsidRPr="001B54C3" w14:paraId="17423348" w14:textId="77777777" w:rsidTr="00FC7491">
        <w:tblPrEx>
          <w:tblCellMar>
            <w:top w:w="0" w:type="dxa"/>
            <w:left w:w="108" w:type="dxa"/>
            <w:bottom w:w="0" w:type="dxa"/>
            <w:right w:w="108" w:type="dxa"/>
          </w:tblCellMar>
          <w:tblLook w:val="00A0" w:firstRow="1" w:lastRow="0" w:firstColumn="1" w:lastColumn="0" w:noHBand="0" w:noVBand="0"/>
        </w:tblPrEx>
        <w:tc>
          <w:tcPr>
            <w:tcW w:w="1547" w:type="pct"/>
            <w:shd w:val="solid" w:color="D9D9D9" w:fill="auto"/>
            <w:vAlign w:val="center"/>
          </w:tcPr>
          <w:p w14:paraId="60AF3D39" w14:textId="77777777" w:rsidR="00866BDC" w:rsidRPr="001B54C3" w:rsidRDefault="009208E5">
            <w:pPr>
              <w:pStyle w:val="TableEntryHeader"/>
              <w:rPr>
                <w:rFonts w:ascii="Arial Unicode MS" w:eastAsia="Arial Unicode MS" w:hAnsi="Arial Unicode MS" w:cs="Arial Unicode MS"/>
                <w:sz w:val="24"/>
                <w:szCs w:val="24"/>
              </w:rPr>
            </w:pPr>
            <w:r w:rsidRPr="001B54C3">
              <w:t>Subsections</w:t>
            </w:r>
          </w:p>
        </w:tc>
        <w:tc>
          <w:tcPr>
            <w:tcW w:w="487" w:type="pct"/>
            <w:shd w:val="solid" w:color="D9D9D9" w:fill="auto"/>
            <w:vAlign w:val="center"/>
          </w:tcPr>
          <w:p w14:paraId="3DCCA693"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2966" w:type="pct"/>
            <w:shd w:val="solid" w:color="D9D9D9" w:fill="auto"/>
            <w:vAlign w:val="center"/>
          </w:tcPr>
          <w:p w14:paraId="6F1F1A55"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19E99EB6" w14:textId="77777777" w:rsidTr="00FC7491">
        <w:tc>
          <w:tcPr>
            <w:tcW w:w="1547" w:type="pct"/>
            <w:vAlign w:val="center"/>
          </w:tcPr>
          <w:p w14:paraId="61B60322" w14:textId="77777777" w:rsidR="00866BDC" w:rsidRPr="001B54C3" w:rsidRDefault="00866BDC">
            <w:pPr>
              <w:pStyle w:val="TableEntry"/>
            </w:pPr>
            <w:r w:rsidRPr="001B54C3">
              <w:t>1.3.6.1.4.1.19376.1.5.3.1.1.9.46</w:t>
            </w:r>
          </w:p>
        </w:tc>
        <w:tc>
          <w:tcPr>
            <w:tcW w:w="487" w:type="pct"/>
            <w:vAlign w:val="center"/>
          </w:tcPr>
          <w:p w14:paraId="1EA30F1D" w14:textId="77777777" w:rsidR="00866BDC" w:rsidRPr="001B54C3" w:rsidRDefault="00866BDC">
            <w:pPr>
              <w:pStyle w:val="TableEntry"/>
            </w:pPr>
            <w:r w:rsidRPr="001B54C3">
              <w:t xml:space="preserve">R </w:t>
            </w:r>
          </w:p>
        </w:tc>
        <w:tc>
          <w:tcPr>
            <w:tcW w:w="2966" w:type="pct"/>
            <w:vAlign w:val="center"/>
          </w:tcPr>
          <w:p w14:paraId="70878441" w14:textId="77777777" w:rsidR="00866BDC" w:rsidRPr="001B54C3" w:rsidRDefault="009208E5">
            <w:pPr>
              <w:pStyle w:val="TableEntry"/>
            </w:pPr>
            <w:r w:rsidRPr="001B54C3">
              <w:t>Implanted Medical Device Review</w:t>
            </w:r>
          </w:p>
        </w:tc>
      </w:tr>
      <w:tr w:rsidR="00866BDC" w:rsidRPr="001B54C3" w14:paraId="6F130A3B" w14:textId="77777777" w:rsidTr="00FC7491">
        <w:tc>
          <w:tcPr>
            <w:tcW w:w="1547" w:type="pct"/>
            <w:vAlign w:val="center"/>
          </w:tcPr>
          <w:p w14:paraId="327A7194" w14:textId="77777777" w:rsidR="00866BDC" w:rsidRPr="001B54C3" w:rsidRDefault="00866BDC">
            <w:pPr>
              <w:pStyle w:val="TableEntry"/>
            </w:pPr>
            <w:r w:rsidRPr="001B54C3">
              <w:t>1.3.6.1.4.1.19376.1.5.3.1.1.9.47</w:t>
            </w:r>
          </w:p>
        </w:tc>
        <w:tc>
          <w:tcPr>
            <w:tcW w:w="487" w:type="pct"/>
            <w:vAlign w:val="center"/>
          </w:tcPr>
          <w:p w14:paraId="1E63FCDB" w14:textId="77777777" w:rsidR="00866BDC" w:rsidRPr="001B54C3" w:rsidRDefault="00866BDC">
            <w:pPr>
              <w:pStyle w:val="TableEntry"/>
            </w:pPr>
            <w:r w:rsidRPr="001B54C3">
              <w:t>R2</w:t>
            </w:r>
          </w:p>
        </w:tc>
        <w:tc>
          <w:tcPr>
            <w:tcW w:w="2966" w:type="pct"/>
            <w:vAlign w:val="center"/>
          </w:tcPr>
          <w:p w14:paraId="7CE818F9" w14:textId="77777777" w:rsidR="00866BDC" w:rsidRPr="001B54C3" w:rsidRDefault="00866BDC" w:rsidP="009208E5">
            <w:pPr>
              <w:pStyle w:val="TableEntry"/>
            </w:pPr>
            <w:r w:rsidRPr="001B54C3">
              <w:t xml:space="preserve">Pregnancy Status </w:t>
            </w:r>
            <w:r w:rsidR="009208E5" w:rsidRPr="001B54C3">
              <w:t>Review</w:t>
            </w:r>
          </w:p>
        </w:tc>
      </w:tr>
      <w:tr w:rsidR="00866BDC" w:rsidRPr="001B54C3" w14:paraId="32727450" w14:textId="77777777" w:rsidTr="00FC7491">
        <w:tc>
          <w:tcPr>
            <w:tcW w:w="1547" w:type="pct"/>
            <w:vAlign w:val="center"/>
          </w:tcPr>
          <w:p w14:paraId="487C6A5A" w14:textId="77777777" w:rsidR="00866BDC" w:rsidRPr="001B54C3" w:rsidRDefault="00866BDC" w:rsidP="005663C9">
            <w:pPr>
              <w:pStyle w:val="TableEntry"/>
            </w:pPr>
            <w:r w:rsidRPr="001B54C3">
              <w:t>1.3.6.1.4.1.19376.1.5.3.1.1.9.</w:t>
            </w:r>
            <w:r w:rsidR="005663C9" w:rsidRPr="001B54C3">
              <w:t>14</w:t>
            </w:r>
          </w:p>
        </w:tc>
        <w:tc>
          <w:tcPr>
            <w:tcW w:w="487" w:type="pct"/>
            <w:vAlign w:val="center"/>
          </w:tcPr>
          <w:p w14:paraId="6808CE58" w14:textId="77777777" w:rsidR="00866BDC" w:rsidRPr="001B54C3" w:rsidRDefault="00866BDC">
            <w:pPr>
              <w:pStyle w:val="TableEntry"/>
            </w:pPr>
            <w:r w:rsidRPr="001B54C3">
              <w:t>R</w:t>
            </w:r>
          </w:p>
        </w:tc>
        <w:tc>
          <w:tcPr>
            <w:tcW w:w="2966" w:type="pct"/>
            <w:vAlign w:val="center"/>
          </w:tcPr>
          <w:p w14:paraId="34E0E308" w14:textId="77777777" w:rsidR="00866BDC" w:rsidRPr="001B54C3" w:rsidRDefault="00866BDC">
            <w:pPr>
              <w:pStyle w:val="TableEntry"/>
            </w:pPr>
            <w:r w:rsidRPr="001B54C3">
              <w:t>Anesthesia Risk Review of Systems</w:t>
            </w:r>
          </w:p>
        </w:tc>
      </w:tr>
    </w:tbl>
    <w:p w14:paraId="6BE4E2B3" w14:textId="77777777" w:rsidR="00866BDC" w:rsidRPr="001B54C3" w:rsidRDefault="00866BDC">
      <w:pPr>
        <w:spacing w:before="0"/>
      </w:pPr>
    </w:p>
    <w:p w14:paraId="46D9CB5D" w14:textId="77777777" w:rsidR="00866BDC" w:rsidRPr="000A6AA8" w:rsidRDefault="00866BDC">
      <w:pPr>
        <w:pStyle w:val="XMLFragment"/>
        <w:pBdr>
          <w:left w:val="single" w:sz="4" w:space="7" w:color="auto"/>
          <w:right w:val="single" w:sz="4" w:space="3" w:color="auto"/>
        </w:pBdr>
        <w:rPr>
          <w:noProof w:val="0"/>
          <w:lang w:val="nl-NL"/>
          <w:rPrChange w:id="252" w:author="Michael Clifton" w:date="2018-10-11T09:56:00Z">
            <w:rPr>
              <w:noProof w:val="0"/>
            </w:rPr>
          </w:rPrChange>
        </w:rPr>
      </w:pPr>
      <w:r w:rsidRPr="000A6AA8">
        <w:rPr>
          <w:bCs/>
          <w:noProof w:val="0"/>
          <w:lang w:val="nl-NL"/>
          <w:rPrChange w:id="253" w:author="Michael Clifton" w:date="2018-10-11T09:56:00Z">
            <w:rPr>
              <w:bCs/>
              <w:noProof w:val="0"/>
            </w:rPr>
          </w:rPrChange>
        </w:rPr>
        <w:t>&lt;component&gt;</w:t>
      </w:r>
    </w:p>
    <w:p w14:paraId="2C5B7CA3" w14:textId="77777777" w:rsidR="00866BDC" w:rsidRPr="000A6AA8" w:rsidRDefault="00866BDC">
      <w:pPr>
        <w:pStyle w:val="XMLFragment"/>
        <w:pBdr>
          <w:left w:val="single" w:sz="4" w:space="7" w:color="auto"/>
          <w:right w:val="single" w:sz="4" w:space="3" w:color="auto"/>
        </w:pBdr>
        <w:rPr>
          <w:noProof w:val="0"/>
          <w:lang w:val="nl-NL"/>
          <w:rPrChange w:id="254" w:author="Michael Clifton" w:date="2018-10-11T09:56:00Z">
            <w:rPr>
              <w:noProof w:val="0"/>
            </w:rPr>
          </w:rPrChange>
        </w:rPr>
      </w:pPr>
      <w:r w:rsidRPr="000A6AA8">
        <w:rPr>
          <w:noProof w:val="0"/>
          <w:lang w:val="nl-NL"/>
          <w:rPrChange w:id="255" w:author="Michael Clifton" w:date="2018-10-11T09:56:00Z">
            <w:rPr>
              <w:noProof w:val="0"/>
            </w:rPr>
          </w:rPrChange>
        </w:rPr>
        <w:t xml:space="preserve">  &lt;section&gt;</w:t>
      </w:r>
    </w:p>
    <w:p w14:paraId="4CC9487D" w14:textId="77777777" w:rsidR="00866BDC" w:rsidRPr="000A6AA8" w:rsidRDefault="00866BDC">
      <w:pPr>
        <w:pStyle w:val="XMLFragment"/>
        <w:pBdr>
          <w:left w:val="single" w:sz="4" w:space="7" w:color="auto"/>
          <w:right w:val="single" w:sz="4" w:space="3" w:color="auto"/>
        </w:pBdr>
        <w:rPr>
          <w:noProof w:val="0"/>
          <w:lang w:val="nl-NL"/>
          <w:rPrChange w:id="256" w:author="Michael Clifton" w:date="2018-10-11T09:56:00Z">
            <w:rPr>
              <w:noProof w:val="0"/>
            </w:rPr>
          </w:rPrChange>
        </w:rPr>
      </w:pPr>
      <w:r w:rsidRPr="000A6AA8">
        <w:rPr>
          <w:noProof w:val="0"/>
          <w:lang w:val="nl-NL"/>
          <w:rPrChange w:id="257" w:author="Michael Clifton" w:date="2018-10-11T09:56:00Z">
            <w:rPr>
              <w:noProof w:val="0"/>
            </w:rPr>
          </w:rPrChange>
        </w:rPr>
        <w:t xml:space="preserve">    &lt;templateId root='1.3.6.1.4.1.19376.1.5.3.1.3.18'/&gt;</w:t>
      </w:r>
    </w:p>
    <w:p w14:paraId="60EEC3FE" w14:textId="77777777" w:rsidR="00866BDC" w:rsidRPr="000A6AA8" w:rsidRDefault="00866BDC">
      <w:pPr>
        <w:pStyle w:val="XMLFragment"/>
        <w:pBdr>
          <w:left w:val="single" w:sz="4" w:space="7" w:color="auto"/>
          <w:right w:val="single" w:sz="4" w:space="3" w:color="auto"/>
        </w:pBdr>
        <w:rPr>
          <w:noProof w:val="0"/>
          <w:lang w:val="nl-NL"/>
          <w:rPrChange w:id="258" w:author="Michael Clifton" w:date="2018-10-11T09:56:00Z">
            <w:rPr>
              <w:noProof w:val="0"/>
            </w:rPr>
          </w:rPrChange>
        </w:rPr>
      </w:pPr>
      <w:r w:rsidRPr="000A6AA8">
        <w:rPr>
          <w:noProof w:val="0"/>
          <w:lang w:val="nl-NL"/>
          <w:rPrChange w:id="259" w:author="Michael Clifton" w:date="2018-10-11T09:56:00Z">
            <w:rPr>
              <w:noProof w:val="0"/>
            </w:rPr>
          </w:rPrChange>
        </w:rPr>
        <w:t xml:space="preserve">    &lt;templateId root='1.3.6.1.4.1.19376.1.5.3.1.1.9.13'/&gt;</w:t>
      </w:r>
    </w:p>
    <w:p w14:paraId="42E1C648" w14:textId="77777777" w:rsidR="00866BDC" w:rsidRPr="001B54C3" w:rsidRDefault="00866BDC">
      <w:pPr>
        <w:pStyle w:val="XMLFragment"/>
        <w:pBdr>
          <w:left w:val="single" w:sz="4" w:space="7" w:color="auto"/>
          <w:right w:val="single" w:sz="4" w:space="3" w:color="auto"/>
        </w:pBdr>
        <w:rPr>
          <w:noProof w:val="0"/>
        </w:rPr>
      </w:pPr>
      <w:r w:rsidRPr="000A6AA8">
        <w:rPr>
          <w:noProof w:val="0"/>
          <w:lang w:val="nl-NL"/>
          <w:rPrChange w:id="260" w:author="Michael Clifton" w:date="2018-10-11T09:56:00Z">
            <w:rPr>
              <w:noProof w:val="0"/>
            </w:rPr>
          </w:rPrChange>
        </w:rPr>
        <w:t xml:space="preserve">    </w:t>
      </w:r>
      <w:r w:rsidRPr="001B54C3">
        <w:rPr>
          <w:noProof w:val="0"/>
        </w:rPr>
        <w:t>&lt;id root=' ' extension=' '/&gt;</w:t>
      </w:r>
    </w:p>
    <w:p w14:paraId="6A809E48"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&lt;code code='10187-3' displayName='REVIEW OF SYSTEMS'</w:t>
      </w:r>
    </w:p>
    <w:p w14:paraId="63452019"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codeSystem='2.16.840.1.113883.6.1' codeSystemName='LOINC'/&gt;</w:t>
      </w:r>
    </w:p>
    <w:p w14:paraId="6DED4728"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&lt;text&gt;</w:t>
      </w:r>
    </w:p>
    <w:p w14:paraId="42CFAED6"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Text as described above</w:t>
      </w:r>
    </w:p>
    <w:p w14:paraId="34731166"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&lt;/text&gt;  </w:t>
      </w:r>
    </w:p>
    <w:p w14:paraId="3D6F3EBC"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&lt;component&gt;</w:t>
      </w:r>
    </w:p>
    <w:p w14:paraId="6FC6937A"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&lt;section&gt;</w:t>
      </w:r>
    </w:p>
    <w:p w14:paraId="30149FB7"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&lt;templateId root='1.3.6.1.4.1.19376.1.5.3.1.1.9.46'/&gt;</w:t>
      </w:r>
    </w:p>
    <w:p w14:paraId="223FF4A4"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 Required </w:t>
      </w:r>
      <w:r w:rsidR="005663C9" w:rsidRPr="001B54C3">
        <w:rPr>
          <w:noProof w:val="0"/>
        </w:rPr>
        <w:t>Implanted Medical Device Review</w:t>
      </w:r>
      <w:r w:rsidRPr="001B54C3">
        <w:rPr>
          <w:noProof w:val="0"/>
        </w:rPr>
        <w:t xml:space="preserve"> Section content --&gt;</w:t>
      </w:r>
    </w:p>
    <w:p w14:paraId="0A990429"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&lt;/section&gt;</w:t>
      </w:r>
    </w:p>
    <w:p w14:paraId="2B413E6F"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&lt;/component&gt;</w:t>
      </w:r>
    </w:p>
    <w:p w14:paraId="0105023E"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&lt;component&gt;</w:t>
      </w:r>
    </w:p>
    <w:p w14:paraId="3833B6CD"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&lt;section&gt;</w:t>
      </w:r>
    </w:p>
    <w:p w14:paraId="32F8ABBE"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&lt;templateId root='1.3.6.1.4.1.19376.1.5.3.1.1.9.47'/&gt;</w:t>
      </w:r>
    </w:p>
    <w:p w14:paraId="08E17217"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 Required if known Pregnancy Status </w:t>
      </w:r>
      <w:r w:rsidR="005663C9" w:rsidRPr="001B54C3">
        <w:rPr>
          <w:noProof w:val="0"/>
        </w:rPr>
        <w:t xml:space="preserve">Review </w:t>
      </w:r>
      <w:r w:rsidRPr="001B54C3">
        <w:rPr>
          <w:noProof w:val="0"/>
        </w:rPr>
        <w:t>Section content --&gt;</w:t>
      </w:r>
    </w:p>
    <w:p w14:paraId="4BE29C92"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&lt;/section&gt;</w:t>
      </w:r>
    </w:p>
    <w:p w14:paraId="4F9D5A11"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&lt;/component&gt;</w:t>
      </w:r>
    </w:p>
    <w:p w14:paraId="62950D86"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&lt;component&gt;</w:t>
      </w:r>
    </w:p>
    <w:p w14:paraId="0B34B53C"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&lt;section&gt;</w:t>
      </w:r>
    </w:p>
    <w:p w14:paraId="00197353"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&lt;templateId root='1.3.6.1.4.1.19376.1.5.3.1.1.9.14'/&gt;</w:t>
      </w:r>
    </w:p>
    <w:p w14:paraId="6B69F74A"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 Required Anesthesia Risk Review of Systems Section content --&gt;</w:t>
      </w:r>
    </w:p>
    <w:p w14:paraId="5B40BE4E"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&lt;/section&gt;</w:t>
      </w:r>
    </w:p>
    <w:p w14:paraId="5DD19784"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&lt;/component&gt;</w:t>
      </w:r>
    </w:p>
    <w:p w14:paraId="4CAE9358" w14:textId="77777777" w:rsidR="00866BDC" w:rsidRPr="001B54C3" w:rsidRDefault="00866BDC">
      <w:pPr>
        <w:pStyle w:val="XMLFragment"/>
        <w:pBdr>
          <w:left w:val="single" w:sz="4" w:space="7" w:color="auto"/>
          <w:right w:val="single" w:sz="4" w:space="3" w:color="auto"/>
        </w:pBdr>
        <w:rPr>
          <w:noProof w:val="0"/>
        </w:rPr>
      </w:pPr>
    </w:p>
    <w:p w14:paraId="6057827D" w14:textId="77777777" w:rsidR="00866BDC" w:rsidRPr="001B54C3" w:rsidRDefault="00866BDC">
      <w:pPr>
        <w:pStyle w:val="XMLFragment"/>
        <w:pBdr>
          <w:left w:val="single" w:sz="4" w:space="7" w:color="auto"/>
          <w:right w:val="single" w:sz="4" w:space="3" w:color="auto"/>
        </w:pBdr>
        <w:rPr>
          <w:noProof w:val="0"/>
        </w:rPr>
      </w:pPr>
    </w:p>
    <w:p w14:paraId="1835E85A"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&lt;/section&gt;</w:t>
      </w:r>
    </w:p>
    <w:p w14:paraId="671F9098" w14:textId="77777777" w:rsidR="00866BDC" w:rsidRPr="001B54C3" w:rsidRDefault="00866BDC">
      <w:pPr>
        <w:pStyle w:val="XMLFragment"/>
        <w:pBdr>
          <w:left w:val="single" w:sz="4" w:space="7" w:color="auto"/>
          <w:right w:val="single" w:sz="4" w:space="3" w:color="auto"/>
        </w:pBdr>
        <w:rPr>
          <w:noProof w:val="0"/>
        </w:rPr>
      </w:pPr>
      <w:r w:rsidRPr="001B54C3">
        <w:rPr>
          <w:noProof w:val="0"/>
        </w:rPr>
        <w:t>&lt;/component&gt;</w:t>
      </w:r>
    </w:p>
    <w:p w14:paraId="40FB177F" w14:textId="77777777" w:rsidR="00866BDC" w:rsidRPr="001B54C3" w:rsidRDefault="00866BDC">
      <w:pPr>
        <w:pStyle w:val="FigureTitle"/>
      </w:pPr>
      <w:r w:rsidRPr="001B54C3">
        <w:t>Figure 6.3</w:t>
      </w:r>
      <w:r w:rsidR="005C6C74" w:rsidRPr="001B54C3">
        <w:t>.3.2.27</w:t>
      </w:r>
      <w:r w:rsidR="005B6ADC" w:rsidRPr="001B54C3">
        <w:t>-1:</w:t>
      </w:r>
      <w:r w:rsidRPr="001B54C3">
        <w:t xml:space="preserve"> Specification for Preprocedure Review of Systems Section</w:t>
      </w:r>
    </w:p>
    <w:p w14:paraId="7BC13BC6" w14:textId="77777777" w:rsidR="00CF4C1A" w:rsidRPr="001B54C3" w:rsidRDefault="00CF4C1A" w:rsidP="00B34C36">
      <w:pPr>
        <w:pStyle w:val="BodyText"/>
      </w:pPr>
    </w:p>
    <w:p w14:paraId="3F1F1690" w14:textId="77777777" w:rsidR="00866BDC" w:rsidRPr="001B54C3" w:rsidRDefault="00866BDC">
      <w:pPr>
        <w:pStyle w:val="EditorInstructions"/>
      </w:pPr>
      <w:r w:rsidRPr="001B54C3">
        <w:t>Add Section 6.3.3.2.28</w:t>
      </w:r>
    </w:p>
    <w:p w14:paraId="26B16110" w14:textId="77777777" w:rsidR="00866BDC" w:rsidRPr="001B54C3" w:rsidRDefault="00866BDC" w:rsidP="002D1595">
      <w:pPr>
        <w:pStyle w:val="Heading5"/>
        <w:rPr>
          <w:noProof w:val="0"/>
          <w:lang w:val="en-US"/>
        </w:rPr>
      </w:pPr>
      <w:bookmarkStart w:id="261" w:name="_Toc466555243"/>
      <w:r w:rsidRPr="001B54C3">
        <w:rPr>
          <w:noProof w:val="0"/>
          <w:lang w:val="en-US"/>
        </w:rPr>
        <w:lastRenderedPageBreak/>
        <w:t>6.3.3.2.28 Estimated Delivery Date Section 1.3.6.1.4.1.19376.1.5.3.1.1.11.2.2.1</w:t>
      </w:r>
      <w:bookmarkEnd w:id="26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4429726D" w14:textId="77777777" w:rsidTr="00FC7491">
        <w:tc>
          <w:tcPr>
            <w:tcW w:w="1500" w:type="pct"/>
            <w:shd w:val="clear" w:color="auto" w:fill="E6E6E6"/>
            <w:vAlign w:val="center"/>
          </w:tcPr>
          <w:p w14:paraId="7DE578FA" w14:textId="77777777" w:rsidR="00866BDC" w:rsidRPr="001B54C3" w:rsidRDefault="00866BDC">
            <w:pPr>
              <w:pStyle w:val="TableEntryHeader"/>
            </w:pPr>
            <w:r w:rsidRPr="001B54C3">
              <w:t xml:space="preserve">Template ID </w:t>
            </w:r>
          </w:p>
        </w:tc>
        <w:tc>
          <w:tcPr>
            <w:tcW w:w="3500" w:type="pct"/>
            <w:gridSpan w:val="2"/>
            <w:vAlign w:val="center"/>
          </w:tcPr>
          <w:p w14:paraId="675F0AAD" w14:textId="77777777" w:rsidR="00866BDC" w:rsidRPr="001B54C3" w:rsidRDefault="00866BDC">
            <w:pPr>
              <w:pStyle w:val="TableEntry"/>
            </w:pPr>
            <w:r w:rsidRPr="001B54C3">
              <w:t xml:space="preserve">1.3.6.1.4.1.19376.1.5.3.1.1.11.2.2.1 </w:t>
            </w:r>
          </w:p>
        </w:tc>
      </w:tr>
      <w:tr w:rsidR="00866BDC" w:rsidRPr="001B54C3" w14:paraId="3A968166" w14:textId="77777777" w:rsidTr="00FC7491">
        <w:tc>
          <w:tcPr>
            <w:tcW w:w="1500" w:type="pct"/>
            <w:shd w:val="clear" w:color="auto" w:fill="E6E6E6"/>
            <w:vAlign w:val="center"/>
          </w:tcPr>
          <w:p w14:paraId="0517A8CD" w14:textId="77777777" w:rsidR="00866BDC" w:rsidRPr="001B54C3" w:rsidRDefault="00866BDC">
            <w:pPr>
              <w:pStyle w:val="TableEntryHeader"/>
            </w:pPr>
            <w:r w:rsidRPr="001B54C3">
              <w:t xml:space="preserve">General Description </w:t>
            </w:r>
          </w:p>
        </w:tc>
        <w:tc>
          <w:tcPr>
            <w:tcW w:w="3500" w:type="pct"/>
            <w:gridSpan w:val="2"/>
            <w:vAlign w:val="center"/>
          </w:tcPr>
          <w:p w14:paraId="77B374D8" w14:textId="77777777" w:rsidR="00866BDC" w:rsidRPr="001B54C3" w:rsidRDefault="00866BDC" w:rsidP="00446CD9">
            <w:pPr>
              <w:pStyle w:val="TableEntry"/>
            </w:pPr>
            <w:r w:rsidRPr="001B54C3">
              <w:t xml:space="preserve">This section </w:t>
            </w:r>
            <w:r w:rsidR="00446CD9" w:rsidRPr="001B54C3">
              <w:t xml:space="preserve">contains </w:t>
            </w:r>
            <w:r w:rsidRPr="001B54C3">
              <w:t>the physician</w:t>
            </w:r>
            <w:r w:rsidR="00446CD9" w:rsidRPr="001B54C3">
              <w:t>’</w:t>
            </w:r>
            <w:r w:rsidRPr="001B54C3">
              <w:t xml:space="preserve">s best estimate of the patients due date. This is generally done both on an initial evaluation, and later confirmed at 18-20 weeks. The date is supported by evidence such as the </w:t>
            </w:r>
            <w:r w:rsidR="00C5586E" w:rsidRPr="001B54C3">
              <w:t>patient’s</w:t>
            </w:r>
            <w:r w:rsidRPr="001B54C3">
              <w:t xml:space="preserve"> history of last menstrual period, a physical examination, or ultrasound measurements. </w:t>
            </w:r>
          </w:p>
        </w:tc>
      </w:tr>
      <w:tr w:rsidR="00866BDC" w:rsidRPr="001B54C3" w14:paraId="65328453" w14:textId="77777777" w:rsidTr="00FC7491">
        <w:tc>
          <w:tcPr>
            <w:tcW w:w="1000" w:type="pct"/>
            <w:shd w:val="clear" w:color="auto" w:fill="E6E6E6"/>
            <w:vAlign w:val="center"/>
          </w:tcPr>
          <w:p w14:paraId="3AEEF481" w14:textId="77777777" w:rsidR="00866BDC" w:rsidRPr="001B54C3" w:rsidRDefault="00866BDC">
            <w:pPr>
              <w:pStyle w:val="TableEntryHeader"/>
            </w:pPr>
            <w:r w:rsidRPr="001B54C3">
              <w:t xml:space="preserve">LOINC Code </w:t>
            </w:r>
          </w:p>
        </w:tc>
        <w:tc>
          <w:tcPr>
            <w:tcW w:w="500" w:type="pct"/>
            <w:shd w:val="clear" w:color="auto" w:fill="E6E6E6"/>
            <w:vAlign w:val="center"/>
          </w:tcPr>
          <w:p w14:paraId="7C26D984" w14:textId="77777777" w:rsidR="00866BDC" w:rsidRPr="001B54C3" w:rsidRDefault="00866BDC">
            <w:pPr>
              <w:pStyle w:val="TableEntryHeader"/>
            </w:pPr>
            <w:r w:rsidRPr="001B54C3">
              <w:t xml:space="preserve">Opt </w:t>
            </w:r>
          </w:p>
        </w:tc>
        <w:tc>
          <w:tcPr>
            <w:tcW w:w="3500" w:type="pct"/>
            <w:shd w:val="clear" w:color="auto" w:fill="E6E6E6"/>
            <w:vAlign w:val="center"/>
          </w:tcPr>
          <w:p w14:paraId="7973A94A" w14:textId="77777777" w:rsidR="00866BDC" w:rsidRPr="001B54C3" w:rsidRDefault="00866BDC">
            <w:pPr>
              <w:pStyle w:val="TableEntryHeader"/>
            </w:pPr>
            <w:r w:rsidRPr="001B54C3">
              <w:t xml:space="preserve">Description </w:t>
            </w:r>
          </w:p>
        </w:tc>
      </w:tr>
      <w:tr w:rsidR="00866BDC" w:rsidRPr="001B54C3" w14:paraId="08A15188" w14:textId="77777777" w:rsidTr="00FC7491">
        <w:tc>
          <w:tcPr>
            <w:tcW w:w="0" w:type="auto"/>
            <w:vAlign w:val="center"/>
          </w:tcPr>
          <w:p w14:paraId="5E0B5B83" w14:textId="77777777" w:rsidR="00866BDC" w:rsidRPr="001B54C3" w:rsidRDefault="004D21E6">
            <w:pPr>
              <w:pStyle w:val="TableEntry"/>
            </w:pPr>
            <w:r w:rsidRPr="001B54C3">
              <w:rPr>
                <w:szCs w:val="18"/>
              </w:rPr>
              <w:t>57060-6</w:t>
            </w:r>
          </w:p>
        </w:tc>
        <w:tc>
          <w:tcPr>
            <w:tcW w:w="0" w:type="auto"/>
            <w:vAlign w:val="center"/>
          </w:tcPr>
          <w:p w14:paraId="74C297FD" w14:textId="77777777" w:rsidR="00866BDC" w:rsidRPr="001B54C3" w:rsidRDefault="00866BDC">
            <w:pPr>
              <w:pStyle w:val="TableEntry"/>
            </w:pPr>
            <w:r w:rsidRPr="001B54C3">
              <w:t xml:space="preserve">R </w:t>
            </w:r>
          </w:p>
        </w:tc>
        <w:tc>
          <w:tcPr>
            <w:tcW w:w="0" w:type="auto"/>
            <w:vAlign w:val="center"/>
          </w:tcPr>
          <w:p w14:paraId="684DB839" w14:textId="77777777" w:rsidR="00866BDC" w:rsidRPr="001B54C3" w:rsidRDefault="004D21E6">
            <w:pPr>
              <w:pStyle w:val="TableEntry"/>
            </w:pPr>
            <w:r w:rsidRPr="001B54C3">
              <w:rPr>
                <w:szCs w:val="18"/>
              </w:rPr>
              <w:t>Estimated date of delivery</w:t>
            </w:r>
          </w:p>
        </w:tc>
      </w:tr>
      <w:tr w:rsidR="00866BDC" w:rsidRPr="001B54C3" w14:paraId="42BEA050" w14:textId="77777777" w:rsidTr="00FC7491">
        <w:tc>
          <w:tcPr>
            <w:tcW w:w="1000" w:type="pct"/>
            <w:shd w:val="clear" w:color="auto" w:fill="E6E6E6"/>
            <w:vAlign w:val="center"/>
          </w:tcPr>
          <w:p w14:paraId="2FC17452" w14:textId="77777777" w:rsidR="00866BDC" w:rsidRPr="001B54C3" w:rsidRDefault="00866BDC">
            <w:pPr>
              <w:pStyle w:val="TableEntryHeader"/>
            </w:pPr>
            <w:r w:rsidRPr="001B54C3">
              <w:t xml:space="preserve">Entries </w:t>
            </w:r>
          </w:p>
        </w:tc>
        <w:tc>
          <w:tcPr>
            <w:tcW w:w="500" w:type="pct"/>
            <w:shd w:val="clear" w:color="auto" w:fill="E6E6E6"/>
            <w:vAlign w:val="center"/>
          </w:tcPr>
          <w:p w14:paraId="2B98442F" w14:textId="77777777" w:rsidR="00866BDC" w:rsidRPr="001B54C3" w:rsidRDefault="00866BDC">
            <w:pPr>
              <w:pStyle w:val="TableEntryHeader"/>
            </w:pPr>
            <w:r w:rsidRPr="001B54C3">
              <w:t xml:space="preserve">Opt </w:t>
            </w:r>
          </w:p>
        </w:tc>
        <w:tc>
          <w:tcPr>
            <w:tcW w:w="3500" w:type="pct"/>
            <w:shd w:val="clear" w:color="auto" w:fill="E6E6E6"/>
            <w:vAlign w:val="center"/>
          </w:tcPr>
          <w:p w14:paraId="0B7C831D" w14:textId="77777777" w:rsidR="00866BDC" w:rsidRPr="001B54C3" w:rsidRDefault="00866BDC">
            <w:pPr>
              <w:pStyle w:val="TableEntryHeader"/>
            </w:pPr>
            <w:r w:rsidRPr="001B54C3">
              <w:t xml:space="preserve">Description </w:t>
            </w:r>
          </w:p>
        </w:tc>
      </w:tr>
      <w:tr w:rsidR="00866BDC" w:rsidRPr="001B54C3" w14:paraId="0CCF4FDE" w14:textId="77777777" w:rsidTr="00FC7491">
        <w:tc>
          <w:tcPr>
            <w:tcW w:w="0" w:type="auto"/>
            <w:vAlign w:val="center"/>
          </w:tcPr>
          <w:p w14:paraId="2619006B" w14:textId="77777777" w:rsidR="00866BDC" w:rsidRPr="001B54C3" w:rsidRDefault="00866BDC">
            <w:pPr>
              <w:pStyle w:val="TableEntry"/>
            </w:pPr>
            <w:r w:rsidRPr="001B54C3">
              <w:t xml:space="preserve">1.3.6.1.4.1.19376.1.5.3.1.1.11.2.3.1 </w:t>
            </w:r>
          </w:p>
        </w:tc>
        <w:tc>
          <w:tcPr>
            <w:tcW w:w="0" w:type="auto"/>
            <w:vAlign w:val="center"/>
          </w:tcPr>
          <w:p w14:paraId="2831DD2B" w14:textId="77777777" w:rsidR="00866BDC" w:rsidRPr="001B54C3" w:rsidRDefault="00866BDC">
            <w:pPr>
              <w:pStyle w:val="TableEntry"/>
            </w:pPr>
            <w:r w:rsidRPr="001B54C3">
              <w:t xml:space="preserve">R </w:t>
            </w:r>
          </w:p>
        </w:tc>
        <w:tc>
          <w:tcPr>
            <w:tcW w:w="0" w:type="auto"/>
            <w:vAlign w:val="center"/>
          </w:tcPr>
          <w:p w14:paraId="1BFE7B5D" w14:textId="77777777" w:rsidR="00866BDC" w:rsidRPr="001B54C3" w:rsidRDefault="00B64CE6">
            <w:pPr>
              <w:pStyle w:val="TableEntry"/>
            </w:pPr>
            <w:hyperlink w:anchor="_1.3.6.1.4.1.19376.1.5.3.1.1.11.2.3.1.htm" w:tooltip="1.3.6.1.4.1.19376.1.5.3.1.1.11.2.3.1" w:history="1">
              <w:r w:rsidR="00866BDC" w:rsidRPr="001B54C3">
                <w:rPr>
                  <w:rStyle w:val="Hyperlink"/>
                </w:rPr>
                <w:t>Estimated Delivery Date Observation</w:t>
              </w:r>
            </w:hyperlink>
            <w:r w:rsidR="00866BDC" w:rsidRPr="001B54C3">
              <w:br/>
              <w:t xml:space="preserve">This is a simple observation to represent the estimated due date with a supporting observation or observations that state the method used and date implied by that method. If one observation is present, then it is to be interpreted as the initial EDD. If the initial observation dates indicate the EDD is within the 18 to 20 weeks completed gestation, that observation will also populate the 18-20 week update. If the initial observation indicates an EDD of more than 20 weeks EGA, then no value will be placed in the 18-20 week update field. </w:t>
            </w:r>
          </w:p>
        </w:tc>
      </w:tr>
    </w:tbl>
    <w:p w14:paraId="5A875DFA" w14:textId="77777777" w:rsidR="00866BDC" w:rsidRPr="001B54C3" w:rsidRDefault="00866BDC">
      <w:pPr>
        <w:spacing w:before="0"/>
      </w:pPr>
    </w:p>
    <w:p w14:paraId="162D286C" w14:textId="77777777" w:rsidR="00866BDC" w:rsidRPr="001B54C3" w:rsidRDefault="00866BDC">
      <w:pPr>
        <w:pStyle w:val="XMLFragment"/>
        <w:rPr>
          <w:noProof w:val="0"/>
        </w:rPr>
      </w:pPr>
      <w:r w:rsidRPr="001B54C3">
        <w:rPr>
          <w:bCs/>
          <w:noProof w:val="0"/>
        </w:rPr>
        <w:t>&lt;component&gt;</w:t>
      </w:r>
    </w:p>
    <w:p w14:paraId="5D748096" w14:textId="77777777" w:rsidR="00866BDC" w:rsidRPr="001B54C3" w:rsidRDefault="00866BDC">
      <w:pPr>
        <w:pStyle w:val="XMLFragment"/>
        <w:rPr>
          <w:noProof w:val="0"/>
        </w:rPr>
      </w:pPr>
      <w:r w:rsidRPr="001B54C3">
        <w:rPr>
          <w:noProof w:val="0"/>
        </w:rPr>
        <w:t xml:space="preserve">  &lt;section&gt;</w:t>
      </w:r>
    </w:p>
    <w:p w14:paraId="5975F406" w14:textId="77777777" w:rsidR="00866BDC" w:rsidRPr="001B54C3" w:rsidRDefault="00866BDC">
      <w:pPr>
        <w:pStyle w:val="XMLFragment"/>
        <w:rPr>
          <w:noProof w:val="0"/>
        </w:rPr>
      </w:pPr>
      <w:r w:rsidRPr="001B54C3">
        <w:rPr>
          <w:noProof w:val="0"/>
        </w:rPr>
        <w:t xml:space="preserve">    &lt;templateId root='1.3.6.1.4.1.19376.1.5.3.1.1.11.2.2.1'/&gt;</w:t>
      </w:r>
    </w:p>
    <w:p w14:paraId="1D1F7BD9" w14:textId="77777777" w:rsidR="00866BDC" w:rsidRPr="001B54C3" w:rsidRDefault="00866BDC">
      <w:pPr>
        <w:pStyle w:val="XMLFragment"/>
        <w:rPr>
          <w:noProof w:val="0"/>
        </w:rPr>
      </w:pPr>
      <w:r w:rsidRPr="001B54C3">
        <w:rPr>
          <w:noProof w:val="0"/>
        </w:rPr>
        <w:t xml:space="preserve">    &lt;id root=' ' extension=' '/&gt;</w:t>
      </w:r>
    </w:p>
    <w:p w14:paraId="5BDEFC5C" w14:textId="77777777" w:rsidR="00866BDC" w:rsidRPr="001B54C3" w:rsidRDefault="00866BDC">
      <w:pPr>
        <w:pStyle w:val="XMLFragment"/>
        <w:rPr>
          <w:noProof w:val="0"/>
        </w:rPr>
      </w:pPr>
      <w:r w:rsidRPr="001B54C3">
        <w:rPr>
          <w:noProof w:val="0"/>
        </w:rPr>
        <w:t xml:space="preserve">    &lt;code code='</w:t>
      </w:r>
      <w:r w:rsidR="006713FF" w:rsidRPr="001B54C3">
        <w:rPr>
          <w:noProof w:val="0"/>
        </w:rPr>
        <w:t>57060-6</w:t>
      </w:r>
      <w:r w:rsidRPr="001B54C3">
        <w:rPr>
          <w:noProof w:val="0"/>
        </w:rPr>
        <w:t>' displayName='</w:t>
      </w:r>
      <w:r w:rsidR="006713FF" w:rsidRPr="001B54C3">
        <w:rPr>
          <w:noProof w:val="0"/>
        </w:rPr>
        <w:t>Estimated date of delivery</w:t>
      </w:r>
      <w:r w:rsidRPr="001B54C3">
        <w:rPr>
          <w:noProof w:val="0"/>
        </w:rPr>
        <w:t>'</w:t>
      </w:r>
    </w:p>
    <w:p w14:paraId="14844F09" w14:textId="77777777" w:rsidR="00866BDC" w:rsidRPr="001B54C3" w:rsidRDefault="00866BDC">
      <w:pPr>
        <w:pStyle w:val="XMLFragment"/>
        <w:rPr>
          <w:noProof w:val="0"/>
        </w:rPr>
      </w:pPr>
      <w:r w:rsidRPr="001B54C3">
        <w:rPr>
          <w:noProof w:val="0"/>
        </w:rPr>
        <w:t xml:space="preserve">      codeSystem='2.16.840.1.113883.6.1' codeSystemName='LOINC'/&gt;</w:t>
      </w:r>
    </w:p>
    <w:p w14:paraId="32D8B82E" w14:textId="77777777" w:rsidR="00866BDC" w:rsidRPr="001B54C3" w:rsidRDefault="00866BDC">
      <w:pPr>
        <w:pStyle w:val="XMLFragment"/>
        <w:rPr>
          <w:noProof w:val="0"/>
        </w:rPr>
      </w:pPr>
      <w:r w:rsidRPr="001B54C3">
        <w:rPr>
          <w:noProof w:val="0"/>
        </w:rPr>
        <w:t xml:space="preserve">    &lt;text&gt;</w:t>
      </w:r>
    </w:p>
    <w:p w14:paraId="3F1E811F" w14:textId="77777777" w:rsidR="00866BDC" w:rsidRPr="001B54C3" w:rsidRDefault="00866BDC">
      <w:pPr>
        <w:pStyle w:val="XMLFragment"/>
        <w:rPr>
          <w:noProof w:val="0"/>
        </w:rPr>
      </w:pPr>
      <w:r w:rsidRPr="001B54C3">
        <w:rPr>
          <w:noProof w:val="0"/>
        </w:rPr>
        <w:t xml:space="preserve">      Text as described above</w:t>
      </w:r>
    </w:p>
    <w:p w14:paraId="104C55E3" w14:textId="77777777" w:rsidR="00866BDC" w:rsidRPr="001B54C3" w:rsidRDefault="00866BDC">
      <w:pPr>
        <w:pStyle w:val="XMLFragment"/>
        <w:rPr>
          <w:noProof w:val="0"/>
        </w:rPr>
      </w:pPr>
      <w:r w:rsidRPr="001B54C3">
        <w:rPr>
          <w:noProof w:val="0"/>
        </w:rPr>
        <w:t xml:space="preserve">    &lt;/text&gt;   </w:t>
      </w:r>
    </w:p>
    <w:p w14:paraId="5B878DDA" w14:textId="77777777" w:rsidR="00866BDC" w:rsidRPr="001B54C3" w:rsidRDefault="00866BDC">
      <w:pPr>
        <w:pStyle w:val="XMLFragment"/>
        <w:rPr>
          <w:noProof w:val="0"/>
        </w:rPr>
      </w:pPr>
      <w:r w:rsidRPr="001B54C3">
        <w:rPr>
          <w:noProof w:val="0"/>
        </w:rPr>
        <w:t xml:space="preserve">    &lt;entry&gt;</w:t>
      </w:r>
    </w:p>
    <w:p w14:paraId="7A59BA5C" w14:textId="77777777" w:rsidR="00866BDC" w:rsidRPr="001B54C3" w:rsidRDefault="00866BDC">
      <w:pPr>
        <w:pStyle w:val="XMLFragment"/>
        <w:rPr>
          <w:noProof w:val="0"/>
        </w:rPr>
      </w:pPr>
      <w:r w:rsidRPr="001B54C3">
        <w:rPr>
          <w:noProof w:val="0"/>
        </w:rPr>
        <w:t xml:space="preserve">         :</w:t>
      </w:r>
    </w:p>
    <w:p w14:paraId="5F4F5747" w14:textId="77777777" w:rsidR="00866BDC" w:rsidRPr="001B54C3" w:rsidRDefault="00866BDC">
      <w:pPr>
        <w:pStyle w:val="XMLFragment"/>
        <w:rPr>
          <w:noProof w:val="0"/>
        </w:rPr>
      </w:pPr>
      <w:r w:rsidRPr="001B54C3">
        <w:rPr>
          <w:noProof w:val="0"/>
        </w:rPr>
        <w:t xml:space="preserve">      &lt;!-- Required Estimated Due Date Observation element --&gt;</w:t>
      </w:r>
    </w:p>
    <w:p w14:paraId="01D42260" w14:textId="77777777" w:rsidR="00866BDC" w:rsidRPr="000A6AA8" w:rsidRDefault="00866BDC">
      <w:pPr>
        <w:pStyle w:val="XMLFragment"/>
        <w:rPr>
          <w:noProof w:val="0"/>
          <w:lang w:val="nl-NL"/>
          <w:rPrChange w:id="262" w:author="Michael Clifton" w:date="2018-10-11T09:56:00Z">
            <w:rPr>
              <w:noProof w:val="0"/>
            </w:rPr>
          </w:rPrChange>
        </w:rPr>
      </w:pPr>
      <w:r w:rsidRPr="001B54C3">
        <w:rPr>
          <w:noProof w:val="0"/>
        </w:rPr>
        <w:t xml:space="preserve">        </w:t>
      </w:r>
      <w:r w:rsidRPr="000A6AA8">
        <w:rPr>
          <w:noProof w:val="0"/>
          <w:lang w:val="nl-NL"/>
          <w:rPrChange w:id="263" w:author="Michael Clifton" w:date="2018-10-11T09:56:00Z">
            <w:rPr>
              <w:noProof w:val="0"/>
            </w:rPr>
          </w:rPrChange>
        </w:rPr>
        <w:t>&lt;templateId root='</w:t>
      </w:r>
      <w:r w:rsidR="00B0035D">
        <w:rPr>
          <w:rStyle w:val="Hyperlink"/>
          <w:bCs/>
          <w:noProof w:val="0"/>
        </w:rPr>
        <w:fldChar w:fldCharType="begin"/>
      </w:r>
      <w:r w:rsidR="00B0035D" w:rsidRPr="000A6AA8">
        <w:rPr>
          <w:rStyle w:val="Hyperlink"/>
          <w:bCs/>
          <w:noProof w:val="0"/>
          <w:lang w:val="nl-NL"/>
          <w:rPrChange w:id="264" w:author="Michael Clifton" w:date="2018-10-11T09:56:00Z">
            <w:rPr>
              <w:rStyle w:val="Hyperlink"/>
              <w:bCs/>
              <w:noProof w:val="0"/>
            </w:rPr>
          </w:rPrChange>
        </w:rPr>
        <w:instrText xml:space="preserve"> HYPERLINK \l "_1.3.6.1.4.1.19376.1.5.3.1.1.11.2.3.1.htm" \o "1.3.6.1.4.1.19376.1.5.3.1.1.11.2.3.1" </w:instrText>
      </w:r>
      <w:r w:rsidR="00B0035D">
        <w:rPr>
          <w:rStyle w:val="Hyperlink"/>
          <w:bCs/>
          <w:noProof w:val="0"/>
        </w:rPr>
        <w:fldChar w:fldCharType="separate"/>
      </w:r>
      <w:r w:rsidRPr="000A6AA8">
        <w:rPr>
          <w:rStyle w:val="Hyperlink"/>
          <w:bCs/>
          <w:noProof w:val="0"/>
          <w:lang w:val="nl-NL"/>
          <w:rPrChange w:id="265" w:author="Michael Clifton" w:date="2018-10-11T09:56:00Z">
            <w:rPr>
              <w:rStyle w:val="Hyperlink"/>
              <w:bCs/>
              <w:noProof w:val="0"/>
            </w:rPr>
          </w:rPrChange>
        </w:rPr>
        <w:t>1.3.6.1.4.1.19376.1.5.3.1.1.11.2.3.1</w:t>
      </w:r>
      <w:r w:rsidR="00B0035D">
        <w:rPr>
          <w:rStyle w:val="Hyperlink"/>
          <w:bCs/>
          <w:noProof w:val="0"/>
        </w:rPr>
        <w:fldChar w:fldCharType="end"/>
      </w:r>
      <w:r w:rsidRPr="000A6AA8">
        <w:rPr>
          <w:noProof w:val="0"/>
          <w:lang w:val="nl-NL"/>
          <w:rPrChange w:id="266" w:author="Michael Clifton" w:date="2018-10-11T09:56:00Z">
            <w:rPr>
              <w:noProof w:val="0"/>
            </w:rPr>
          </w:rPrChange>
        </w:rPr>
        <w:t>'/&gt;</w:t>
      </w:r>
    </w:p>
    <w:p w14:paraId="42377FB6" w14:textId="77777777" w:rsidR="00866BDC" w:rsidRPr="000A6AA8" w:rsidRDefault="00866BDC">
      <w:pPr>
        <w:pStyle w:val="XMLFragment"/>
        <w:rPr>
          <w:noProof w:val="0"/>
          <w:lang w:val="nl-NL"/>
          <w:rPrChange w:id="267" w:author="Michael Clifton" w:date="2018-10-11T09:56:00Z">
            <w:rPr>
              <w:noProof w:val="0"/>
            </w:rPr>
          </w:rPrChange>
        </w:rPr>
      </w:pPr>
      <w:r w:rsidRPr="000A6AA8">
        <w:rPr>
          <w:noProof w:val="0"/>
          <w:lang w:val="nl-NL"/>
          <w:rPrChange w:id="268" w:author="Michael Clifton" w:date="2018-10-11T09:56:00Z">
            <w:rPr>
              <w:noProof w:val="0"/>
            </w:rPr>
          </w:rPrChange>
        </w:rPr>
        <w:t xml:space="preserve">         :</w:t>
      </w:r>
    </w:p>
    <w:p w14:paraId="662B43DB" w14:textId="77777777" w:rsidR="00866BDC" w:rsidRPr="000A6AA8" w:rsidRDefault="00866BDC">
      <w:pPr>
        <w:pStyle w:val="XMLFragment"/>
        <w:rPr>
          <w:noProof w:val="0"/>
          <w:lang w:val="nl-NL"/>
          <w:rPrChange w:id="269" w:author="Michael Clifton" w:date="2018-10-11T09:56:00Z">
            <w:rPr>
              <w:noProof w:val="0"/>
            </w:rPr>
          </w:rPrChange>
        </w:rPr>
      </w:pPr>
      <w:r w:rsidRPr="000A6AA8">
        <w:rPr>
          <w:noProof w:val="0"/>
          <w:lang w:val="nl-NL"/>
          <w:rPrChange w:id="270" w:author="Michael Clifton" w:date="2018-10-11T09:56:00Z">
            <w:rPr>
              <w:noProof w:val="0"/>
            </w:rPr>
          </w:rPrChange>
        </w:rPr>
        <w:t xml:space="preserve">    &lt;/entry&gt;</w:t>
      </w:r>
    </w:p>
    <w:p w14:paraId="24D71821" w14:textId="77777777" w:rsidR="00866BDC" w:rsidRPr="001B54C3" w:rsidRDefault="00866BDC">
      <w:pPr>
        <w:pStyle w:val="XMLFragment"/>
        <w:rPr>
          <w:noProof w:val="0"/>
        </w:rPr>
      </w:pPr>
      <w:r w:rsidRPr="000A6AA8">
        <w:rPr>
          <w:noProof w:val="0"/>
          <w:lang w:val="nl-NL"/>
          <w:rPrChange w:id="271" w:author="Michael Clifton" w:date="2018-10-11T09:56:00Z">
            <w:rPr>
              <w:noProof w:val="0"/>
            </w:rPr>
          </w:rPrChange>
        </w:rPr>
        <w:t xml:space="preserve">  </w:t>
      </w:r>
      <w:r w:rsidRPr="001B54C3">
        <w:rPr>
          <w:noProof w:val="0"/>
        </w:rPr>
        <w:t>&lt;/section&gt;</w:t>
      </w:r>
    </w:p>
    <w:p w14:paraId="6AC56F38" w14:textId="77777777" w:rsidR="00866BDC" w:rsidRPr="001B54C3" w:rsidRDefault="00866BDC">
      <w:pPr>
        <w:pStyle w:val="XMLFragment"/>
        <w:rPr>
          <w:noProof w:val="0"/>
        </w:rPr>
      </w:pPr>
      <w:r w:rsidRPr="001B54C3">
        <w:rPr>
          <w:noProof w:val="0"/>
        </w:rPr>
        <w:t>&lt;/component&gt;</w:t>
      </w:r>
    </w:p>
    <w:p w14:paraId="3348B141" w14:textId="77777777" w:rsidR="00866BDC" w:rsidRPr="001B54C3" w:rsidRDefault="00866BDC">
      <w:pPr>
        <w:pStyle w:val="FigureTitle"/>
      </w:pPr>
      <w:r w:rsidRPr="001B54C3">
        <w:t>Figure 6.3</w:t>
      </w:r>
      <w:r w:rsidR="005C6C74" w:rsidRPr="001B54C3">
        <w:t>.3.2.28</w:t>
      </w:r>
      <w:r w:rsidR="005B6ADC" w:rsidRPr="001B54C3">
        <w:t>-1:</w:t>
      </w:r>
      <w:r w:rsidRPr="001B54C3">
        <w:t xml:space="preserve"> Specification for Estimated Delivery Dates Section</w:t>
      </w:r>
    </w:p>
    <w:p w14:paraId="06C4D279" w14:textId="77777777" w:rsidR="00866BDC" w:rsidRPr="001B54C3" w:rsidRDefault="00866BDC">
      <w:pPr>
        <w:pStyle w:val="BodyText"/>
      </w:pPr>
    </w:p>
    <w:p w14:paraId="47CB26DA" w14:textId="77777777" w:rsidR="00866BDC" w:rsidRPr="001B54C3" w:rsidRDefault="00866BDC">
      <w:pPr>
        <w:pStyle w:val="EditorInstructions"/>
      </w:pPr>
      <w:r w:rsidRPr="001B54C3">
        <w:t>Add Section 6.3.3.2.29</w:t>
      </w:r>
    </w:p>
    <w:p w14:paraId="579E4A31" w14:textId="77777777" w:rsidR="00866BDC" w:rsidRPr="001B54C3" w:rsidRDefault="00866BDC" w:rsidP="002D1595">
      <w:pPr>
        <w:pStyle w:val="Heading5"/>
        <w:rPr>
          <w:noProof w:val="0"/>
          <w:lang w:val="en-US"/>
        </w:rPr>
      </w:pPr>
      <w:bookmarkStart w:id="272" w:name="_Toc466555244"/>
      <w:r w:rsidRPr="001B54C3">
        <w:rPr>
          <w:noProof w:val="0"/>
          <w:lang w:val="en-US"/>
        </w:rPr>
        <w:t>6.3.3.2.29 History of Tobacco Use Section 1.3.6.1.4.1.19376.1.5.3.1.1.9.8</w:t>
      </w:r>
      <w:bookmarkEnd w:id="27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1461EAED" w14:textId="77777777" w:rsidTr="00FC7491">
        <w:tc>
          <w:tcPr>
            <w:tcW w:w="1500" w:type="pct"/>
            <w:shd w:val="clear" w:color="auto" w:fill="E6E6E6"/>
            <w:vAlign w:val="center"/>
          </w:tcPr>
          <w:p w14:paraId="6E912133" w14:textId="77777777" w:rsidR="00866BDC" w:rsidRPr="001B54C3" w:rsidRDefault="00866BDC">
            <w:pPr>
              <w:pStyle w:val="TableEntryHeader"/>
            </w:pPr>
            <w:r w:rsidRPr="001B54C3">
              <w:t xml:space="preserve">Template ID </w:t>
            </w:r>
          </w:p>
        </w:tc>
        <w:tc>
          <w:tcPr>
            <w:tcW w:w="3500" w:type="pct"/>
            <w:gridSpan w:val="2"/>
            <w:vAlign w:val="center"/>
          </w:tcPr>
          <w:p w14:paraId="50B394D7" w14:textId="77777777" w:rsidR="00866BDC" w:rsidRPr="001B54C3" w:rsidRDefault="00866BDC">
            <w:pPr>
              <w:pStyle w:val="TableEntry"/>
            </w:pPr>
            <w:r w:rsidRPr="001B54C3">
              <w:t>1.3.6.1.4.1.19376.1.5.3.1.1.9.8</w:t>
            </w:r>
          </w:p>
        </w:tc>
      </w:tr>
      <w:tr w:rsidR="00866BDC" w:rsidRPr="001B54C3" w14:paraId="75293219" w14:textId="77777777" w:rsidTr="00FC7491">
        <w:tc>
          <w:tcPr>
            <w:tcW w:w="1500" w:type="pct"/>
            <w:shd w:val="clear" w:color="auto" w:fill="E6E6E6"/>
            <w:vAlign w:val="center"/>
          </w:tcPr>
          <w:p w14:paraId="0B7E5261" w14:textId="77777777" w:rsidR="00866BDC" w:rsidRPr="001B54C3" w:rsidRDefault="00866BDC">
            <w:pPr>
              <w:pStyle w:val="TableEntryHeader"/>
            </w:pPr>
            <w:r w:rsidRPr="001B54C3">
              <w:t xml:space="preserve">General Description </w:t>
            </w:r>
          </w:p>
        </w:tc>
        <w:tc>
          <w:tcPr>
            <w:tcW w:w="3500" w:type="pct"/>
            <w:gridSpan w:val="2"/>
            <w:vAlign w:val="center"/>
          </w:tcPr>
          <w:p w14:paraId="082B0345" w14:textId="77777777" w:rsidR="00866BDC" w:rsidRPr="001B54C3" w:rsidRDefault="00866BDC">
            <w:pPr>
              <w:pStyle w:val="TableEntry"/>
            </w:pPr>
            <w:r w:rsidRPr="001B54C3">
              <w:t>The history of tobacco use section shall contain a description of the responses the patient gave to a set of routine questions on the history of tobacco use.</w:t>
            </w:r>
          </w:p>
        </w:tc>
      </w:tr>
      <w:tr w:rsidR="00866BDC" w:rsidRPr="001B54C3" w14:paraId="7967F49D" w14:textId="77777777" w:rsidTr="00FC7491">
        <w:tc>
          <w:tcPr>
            <w:tcW w:w="1500" w:type="pct"/>
            <w:shd w:val="clear" w:color="auto" w:fill="E6E6E6"/>
            <w:vAlign w:val="center"/>
          </w:tcPr>
          <w:p w14:paraId="4873E696" w14:textId="77777777" w:rsidR="00866BDC" w:rsidRPr="001B54C3" w:rsidRDefault="00866BDC">
            <w:pPr>
              <w:pStyle w:val="TableEntryHeader"/>
            </w:pPr>
            <w:r w:rsidRPr="001B54C3">
              <w:t xml:space="preserve">LOINC Code </w:t>
            </w:r>
          </w:p>
        </w:tc>
        <w:tc>
          <w:tcPr>
            <w:tcW w:w="500" w:type="pct"/>
            <w:shd w:val="clear" w:color="auto" w:fill="E6E6E6"/>
            <w:vAlign w:val="center"/>
          </w:tcPr>
          <w:p w14:paraId="2161EBED" w14:textId="77777777" w:rsidR="00866BDC" w:rsidRPr="001B54C3" w:rsidRDefault="00866BDC">
            <w:pPr>
              <w:pStyle w:val="TableEntryHeader"/>
            </w:pPr>
            <w:r w:rsidRPr="001B54C3">
              <w:t xml:space="preserve">Opt </w:t>
            </w:r>
          </w:p>
        </w:tc>
        <w:tc>
          <w:tcPr>
            <w:tcW w:w="3000" w:type="pct"/>
            <w:shd w:val="clear" w:color="auto" w:fill="E6E6E6"/>
            <w:vAlign w:val="center"/>
          </w:tcPr>
          <w:p w14:paraId="44A497FF" w14:textId="77777777" w:rsidR="00866BDC" w:rsidRPr="001B54C3" w:rsidRDefault="00866BDC">
            <w:pPr>
              <w:pStyle w:val="TableEntryHeader"/>
            </w:pPr>
            <w:r w:rsidRPr="001B54C3">
              <w:t xml:space="preserve">Description </w:t>
            </w:r>
          </w:p>
        </w:tc>
      </w:tr>
      <w:tr w:rsidR="00866BDC" w:rsidRPr="001B54C3" w14:paraId="52D04651" w14:textId="77777777" w:rsidTr="00FC7491">
        <w:tc>
          <w:tcPr>
            <w:tcW w:w="0" w:type="auto"/>
            <w:vAlign w:val="center"/>
          </w:tcPr>
          <w:p w14:paraId="24202937" w14:textId="77777777" w:rsidR="00866BDC" w:rsidRPr="001B54C3" w:rsidRDefault="00866BDC">
            <w:pPr>
              <w:pStyle w:val="TableEntry"/>
            </w:pPr>
            <w:r w:rsidRPr="001B54C3">
              <w:t>11366-2</w:t>
            </w:r>
          </w:p>
        </w:tc>
        <w:tc>
          <w:tcPr>
            <w:tcW w:w="0" w:type="auto"/>
            <w:vAlign w:val="center"/>
          </w:tcPr>
          <w:p w14:paraId="00D9F854" w14:textId="77777777" w:rsidR="00866BDC" w:rsidRPr="001B54C3" w:rsidRDefault="00866BDC">
            <w:pPr>
              <w:pStyle w:val="TableEntry"/>
            </w:pPr>
            <w:r w:rsidRPr="001B54C3">
              <w:t xml:space="preserve">R </w:t>
            </w:r>
          </w:p>
        </w:tc>
        <w:tc>
          <w:tcPr>
            <w:tcW w:w="0" w:type="auto"/>
            <w:vAlign w:val="center"/>
          </w:tcPr>
          <w:p w14:paraId="45185DB8" w14:textId="77777777" w:rsidR="00866BDC" w:rsidRPr="001B54C3" w:rsidRDefault="00866BDC">
            <w:pPr>
              <w:pStyle w:val="TableEntry"/>
            </w:pPr>
            <w:r w:rsidRPr="001B54C3">
              <w:t>HISTORY OF TOBACCO USE</w:t>
            </w:r>
          </w:p>
        </w:tc>
      </w:tr>
    </w:tbl>
    <w:p w14:paraId="1B267B01" w14:textId="77777777" w:rsidR="00866BDC" w:rsidRPr="001B54C3" w:rsidRDefault="00866BDC">
      <w:pPr>
        <w:spacing w:before="0"/>
      </w:pPr>
    </w:p>
    <w:p w14:paraId="2E498638" w14:textId="77777777" w:rsidR="00866BDC" w:rsidRPr="001B54C3" w:rsidRDefault="00866BDC">
      <w:pPr>
        <w:pStyle w:val="XMLFragment"/>
        <w:rPr>
          <w:noProof w:val="0"/>
        </w:rPr>
      </w:pPr>
      <w:r w:rsidRPr="001B54C3">
        <w:rPr>
          <w:bCs/>
          <w:noProof w:val="0"/>
        </w:rPr>
        <w:lastRenderedPageBreak/>
        <w:t>&lt;component&gt;</w:t>
      </w:r>
    </w:p>
    <w:p w14:paraId="55AED64D" w14:textId="77777777" w:rsidR="00866BDC" w:rsidRPr="001B54C3" w:rsidRDefault="00866BDC">
      <w:pPr>
        <w:pStyle w:val="XMLFragment"/>
        <w:rPr>
          <w:noProof w:val="0"/>
        </w:rPr>
      </w:pPr>
    </w:p>
    <w:p w14:paraId="2F603E83" w14:textId="77777777" w:rsidR="00866BDC" w:rsidRPr="001B54C3" w:rsidRDefault="00866BDC">
      <w:pPr>
        <w:pStyle w:val="XMLFragment"/>
        <w:rPr>
          <w:noProof w:val="0"/>
        </w:rPr>
      </w:pPr>
      <w:r w:rsidRPr="001B54C3">
        <w:rPr>
          <w:noProof w:val="0"/>
        </w:rPr>
        <w:t xml:space="preserve">  &lt;section&gt;</w:t>
      </w:r>
    </w:p>
    <w:p w14:paraId="1A4AE8B5" w14:textId="77777777" w:rsidR="00866BDC" w:rsidRPr="001B54C3" w:rsidRDefault="00866BDC">
      <w:pPr>
        <w:pStyle w:val="XMLFragment"/>
        <w:rPr>
          <w:noProof w:val="0"/>
        </w:rPr>
      </w:pPr>
      <w:r w:rsidRPr="001B54C3">
        <w:rPr>
          <w:noProof w:val="0"/>
        </w:rPr>
        <w:t xml:space="preserve">    &lt;templateId root='1.3.6.1.4.1.19376.1.5.3.1.1.9.8'/&gt;</w:t>
      </w:r>
    </w:p>
    <w:p w14:paraId="46CE154F" w14:textId="77777777" w:rsidR="00866BDC" w:rsidRPr="001B54C3" w:rsidRDefault="00866BDC">
      <w:pPr>
        <w:pStyle w:val="XMLFragment"/>
        <w:rPr>
          <w:noProof w:val="0"/>
        </w:rPr>
      </w:pPr>
      <w:r w:rsidRPr="001B54C3">
        <w:rPr>
          <w:noProof w:val="0"/>
        </w:rPr>
        <w:t xml:space="preserve">    &lt;id root=' ' extension=' '/&gt;</w:t>
      </w:r>
    </w:p>
    <w:p w14:paraId="6B146252" w14:textId="77777777" w:rsidR="00866BDC" w:rsidRPr="001B54C3" w:rsidRDefault="00866BDC">
      <w:pPr>
        <w:pStyle w:val="XMLFragment"/>
        <w:rPr>
          <w:noProof w:val="0"/>
        </w:rPr>
      </w:pPr>
      <w:r w:rsidRPr="001B54C3">
        <w:rPr>
          <w:noProof w:val="0"/>
        </w:rPr>
        <w:t xml:space="preserve">    &lt;code code='11366-2' displayName='HISTORY OF TOBACCO USE'</w:t>
      </w:r>
    </w:p>
    <w:p w14:paraId="080CCFD7" w14:textId="77777777" w:rsidR="00866BDC" w:rsidRPr="001B54C3" w:rsidRDefault="00866BDC">
      <w:pPr>
        <w:pStyle w:val="XMLFragment"/>
        <w:rPr>
          <w:noProof w:val="0"/>
        </w:rPr>
      </w:pPr>
      <w:r w:rsidRPr="001B54C3">
        <w:rPr>
          <w:noProof w:val="0"/>
        </w:rPr>
        <w:t xml:space="preserve">      codeSystem='2.16.840.1.113883.6.1' codeSystemName='LOINC'/&gt;</w:t>
      </w:r>
    </w:p>
    <w:p w14:paraId="6E8E1BE2" w14:textId="77777777" w:rsidR="00866BDC" w:rsidRPr="001B54C3" w:rsidRDefault="00866BDC">
      <w:pPr>
        <w:pStyle w:val="XMLFragment"/>
        <w:rPr>
          <w:noProof w:val="0"/>
        </w:rPr>
      </w:pPr>
      <w:r w:rsidRPr="001B54C3">
        <w:rPr>
          <w:noProof w:val="0"/>
        </w:rPr>
        <w:t xml:space="preserve">    &lt;text&gt;</w:t>
      </w:r>
    </w:p>
    <w:p w14:paraId="5CD09074" w14:textId="77777777" w:rsidR="00866BDC" w:rsidRPr="001B54C3" w:rsidRDefault="00866BDC">
      <w:pPr>
        <w:pStyle w:val="XMLFragment"/>
        <w:rPr>
          <w:noProof w:val="0"/>
        </w:rPr>
      </w:pPr>
      <w:r w:rsidRPr="001B54C3">
        <w:rPr>
          <w:noProof w:val="0"/>
        </w:rPr>
        <w:t xml:space="preserve">      Text as described above</w:t>
      </w:r>
    </w:p>
    <w:p w14:paraId="4842ACF3" w14:textId="77777777" w:rsidR="00866BDC" w:rsidRPr="001B54C3" w:rsidRDefault="00866BDC">
      <w:pPr>
        <w:pStyle w:val="XMLFragment"/>
        <w:rPr>
          <w:noProof w:val="0"/>
        </w:rPr>
      </w:pPr>
      <w:r w:rsidRPr="001B54C3">
        <w:rPr>
          <w:noProof w:val="0"/>
        </w:rPr>
        <w:t xml:space="preserve">    &lt;/text&gt;  </w:t>
      </w:r>
    </w:p>
    <w:p w14:paraId="40F1B4F4" w14:textId="77777777" w:rsidR="00866BDC" w:rsidRPr="001B54C3" w:rsidRDefault="00866BDC">
      <w:pPr>
        <w:pStyle w:val="XMLFragment"/>
        <w:rPr>
          <w:noProof w:val="0"/>
        </w:rPr>
      </w:pPr>
      <w:r w:rsidRPr="001B54C3">
        <w:rPr>
          <w:noProof w:val="0"/>
        </w:rPr>
        <w:t xml:space="preserve">       </w:t>
      </w:r>
    </w:p>
    <w:p w14:paraId="13B7C3D8" w14:textId="77777777" w:rsidR="00866BDC" w:rsidRPr="001B54C3" w:rsidRDefault="00866BDC">
      <w:pPr>
        <w:pStyle w:val="XMLFragment"/>
        <w:rPr>
          <w:noProof w:val="0"/>
        </w:rPr>
      </w:pPr>
      <w:r w:rsidRPr="001B54C3">
        <w:rPr>
          <w:noProof w:val="0"/>
        </w:rPr>
        <w:t xml:space="preserve">  &lt;/section&gt;</w:t>
      </w:r>
    </w:p>
    <w:p w14:paraId="0BE0E8B9" w14:textId="77777777" w:rsidR="00866BDC" w:rsidRPr="001B54C3" w:rsidRDefault="00866BDC">
      <w:pPr>
        <w:pStyle w:val="XMLFragment"/>
        <w:rPr>
          <w:noProof w:val="0"/>
        </w:rPr>
      </w:pPr>
    </w:p>
    <w:p w14:paraId="4E4CBDF9" w14:textId="77777777" w:rsidR="00866BDC" w:rsidRPr="001B54C3" w:rsidRDefault="00866BDC">
      <w:pPr>
        <w:pStyle w:val="XMLFragment"/>
        <w:rPr>
          <w:noProof w:val="0"/>
        </w:rPr>
      </w:pPr>
      <w:r w:rsidRPr="001B54C3">
        <w:rPr>
          <w:noProof w:val="0"/>
        </w:rPr>
        <w:t>&lt;/component&gt;</w:t>
      </w:r>
    </w:p>
    <w:p w14:paraId="7120DF35" w14:textId="77777777" w:rsidR="00866BDC" w:rsidRPr="001B54C3" w:rsidRDefault="00866BDC">
      <w:pPr>
        <w:pStyle w:val="FigureTitle"/>
      </w:pPr>
      <w:r w:rsidRPr="001B54C3">
        <w:t>Figure 6.3</w:t>
      </w:r>
      <w:r w:rsidR="00360EEA" w:rsidRPr="001B54C3">
        <w:t>.3.2.29</w:t>
      </w:r>
      <w:r w:rsidR="005B6ADC" w:rsidRPr="001B54C3">
        <w:t>-1:</w:t>
      </w:r>
      <w:r w:rsidRPr="001B54C3">
        <w:t xml:space="preserve"> Specification for History of Tobacco Use Section</w:t>
      </w:r>
    </w:p>
    <w:p w14:paraId="151FE7B9" w14:textId="77777777" w:rsidR="00866BDC" w:rsidRPr="001B54C3" w:rsidRDefault="00866BDC">
      <w:pPr>
        <w:pStyle w:val="BodyText"/>
      </w:pPr>
    </w:p>
    <w:p w14:paraId="0409543D" w14:textId="77777777" w:rsidR="00866BDC" w:rsidRPr="001B54C3" w:rsidRDefault="00866BDC">
      <w:pPr>
        <w:pStyle w:val="EditorInstructions"/>
      </w:pPr>
      <w:r w:rsidRPr="001B54C3">
        <w:t>Add Section 6.3.3.2.30</w:t>
      </w:r>
    </w:p>
    <w:p w14:paraId="74F16C31" w14:textId="77777777" w:rsidR="00866BDC" w:rsidRPr="001B54C3" w:rsidRDefault="00866BDC" w:rsidP="002D1595">
      <w:pPr>
        <w:pStyle w:val="Heading5"/>
        <w:rPr>
          <w:noProof w:val="0"/>
          <w:lang w:val="en-US"/>
        </w:rPr>
      </w:pPr>
      <w:bookmarkStart w:id="273" w:name="_Toc466555245"/>
      <w:r w:rsidRPr="001B54C3">
        <w:rPr>
          <w:noProof w:val="0"/>
          <w:lang w:val="en-US"/>
        </w:rPr>
        <w:t>6.3.3.2.30 Current Alcohol/Substance Abuse Section 1.3.6.1.4.1.19376.1.5.3.1.1.9.10</w:t>
      </w:r>
      <w:bookmarkEnd w:id="27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32B87A8B" w14:textId="77777777" w:rsidTr="00FC7491">
        <w:tc>
          <w:tcPr>
            <w:tcW w:w="1500" w:type="pct"/>
            <w:shd w:val="clear" w:color="auto" w:fill="E6E6E6"/>
            <w:vAlign w:val="center"/>
          </w:tcPr>
          <w:p w14:paraId="6CD0914E" w14:textId="77777777" w:rsidR="00866BDC" w:rsidRPr="001B54C3" w:rsidRDefault="00866BDC">
            <w:pPr>
              <w:pStyle w:val="TableEntryHeader"/>
            </w:pPr>
            <w:r w:rsidRPr="001B54C3">
              <w:t xml:space="preserve">Template ID </w:t>
            </w:r>
          </w:p>
        </w:tc>
        <w:tc>
          <w:tcPr>
            <w:tcW w:w="3500" w:type="pct"/>
            <w:gridSpan w:val="2"/>
            <w:vAlign w:val="center"/>
          </w:tcPr>
          <w:p w14:paraId="186340C5" w14:textId="77777777" w:rsidR="00866BDC" w:rsidRPr="001B54C3" w:rsidRDefault="00866BDC">
            <w:pPr>
              <w:pStyle w:val="TableEntry"/>
            </w:pPr>
            <w:r w:rsidRPr="001B54C3">
              <w:t>1.3.6.1.4.1.19376.1.5.3.1.1.9.10</w:t>
            </w:r>
          </w:p>
        </w:tc>
      </w:tr>
      <w:tr w:rsidR="00866BDC" w:rsidRPr="001B54C3" w14:paraId="7C5F74DE" w14:textId="77777777" w:rsidTr="00FC7491">
        <w:tc>
          <w:tcPr>
            <w:tcW w:w="1500" w:type="pct"/>
            <w:shd w:val="clear" w:color="auto" w:fill="E6E6E6"/>
            <w:vAlign w:val="center"/>
          </w:tcPr>
          <w:p w14:paraId="6A41EA14" w14:textId="77777777" w:rsidR="00866BDC" w:rsidRPr="001B54C3" w:rsidRDefault="00866BDC">
            <w:pPr>
              <w:pStyle w:val="TableEntryHeader"/>
            </w:pPr>
            <w:r w:rsidRPr="001B54C3">
              <w:t xml:space="preserve">General Description </w:t>
            </w:r>
          </w:p>
        </w:tc>
        <w:tc>
          <w:tcPr>
            <w:tcW w:w="3500" w:type="pct"/>
            <w:gridSpan w:val="2"/>
            <w:vAlign w:val="center"/>
          </w:tcPr>
          <w:p w14:paraId="7DBDFB52" w14:textId="77777777" w:rsidR="00866BDC" w:rsidRPr="001B54C3" w:rsidRDefault="00866BDC">
            <w:pPr>
              <w:pStyle w:val="TableEntry"/>
            </w:pPr>
            <w:r w:rsidRPr="001B54C3">
              <w:t>The history of alcohol/substance abuse section shall contain a description of the responses the patient gave to a set of routine questions on the current abuse of alcohol or other substances.</w:t>
            </w:r>
          </w:p>
        </w:tc>
      </w:tr>
      <w:tr w:rsidR="00866BDC" w:rsidRPr="001B54C3" w14:paraId="046F4C89" w14:textId="77777777" w:rsidTr="00FC7491">
        <w:tc>
          <w:tcPr>
            <w:tcW w:w="1500" w:type="pct"/>
            <w:shd w:val="clear" w:color="auto" w:fill="E6E6E6"/>
            <w:vAlign w:val="center"/>
          </w:tcPr>
          <w:p w14:paraId="7513610E" w14:textId="77777777" w:rsidR="00866BDC" w:rsidRPr="001B54C3" w:rsidRDefault="00866BDC">
            <w:pPr>
              <w:pStyle w:val="TableEntryHeader"/>
            </w:pPr>
            <w:r w:rsidRPr="001B54C3">
              <w:t xml:space="preserve">LOINC Code </w:t>
            </w:r>
          </w:p>
        </w:tc>
        <w:tc>
          <w:tcPr>
            <w:tcW w:w="500" w:type="pct"/>
            <w:shd w:val="clear" w:color="auto" w:fill="E6E6E6"/>
            <w:vAlign w:val="center"/>
          </w:tcPr>
          <w:p w14:paraId="037F5265" w14:textId="77777777" w:rsidR="00866BDC" w:rsidRPr="001B54C3" w:rsidRDefault="00866BDC">
            <w:pPr>
              <w:pStyle w:val="TableEntryHeader"/>
            </w:pPr>
            <w:r w:rsidRPr="001B54C3">
              <w:t xml:space="preserve">Opt </w:t>
            </w:r>
          </w:p>
        </w:tc>
        <w:tc>
          <w:tcPr>
            <w:tcW w:w="3000" w:type="pct"/>
            <w:shd w:val="clear" w:color="auto" w:fill="E6E6E6"/>
            <w:vAlign w:val="center"/>
          </w:tcPr>
          <w:p w14:paraId="4688AD5B" w14:textId="77777777" w:rsidR="00866BDC" w:rsidRPr="001B54C3" w:rsidRDefault="00866BDC">
            <w:pPr>
              <w:pStyle w:val="TableEntryHeader"/>
            </w:pPr>
            <w:r w:rsidRPr="001B54C3">
              <w:t xml:space="preserve">Description </w:t>
            </w:r>
          </w:p>
        </w:tc>
      </w:tr>
      <w:tr w:rsidR="00866BDC" w:rsidRPr="001B54C3" w14:paraId="0DFFD05A" w14:textId="77777777" w:rsidTr="00FC7491">
        <w:tc>
          <w:tcPr>
            <w:tcW w:w="0" w:type="auto"/>
            <w:vAlign w:val="center"/>
          </w:tcPr>
          <w:p w14:paraId="3CD7DA65" w14:textId="77777777" w:rsidR="00866BDC" w:rsidRPr="001B54C3" w:rsidRDefault="00866BDC">
            <w:pPr>
              <w:pStyle w:val="TableEntry"/>
            </w:pPr>
            <w:r w:rsidRPr="001B54C3">
              <w:t>18663-5</w:t>
            </w:r>
          </w:p>
        </w:tc>
        <w:tc>
          <w:tcPr>
            <w:tcW w:w="0" w:type="auto"/>
            <w:vAlign w:val="center"/>
          </w:tcPr>
          <w:p w14:paraId="3FE21821" w14:textId="77777777" w:rsidR="00866BDC" w:rsidRPr="001B54C3" w:rsidRDefault="00866BDC">
            <w:pPr>
              <w:pStyle w:val="TableEntry"/>
            </w:pPr>
            <w:r w:rsidRPr="001B54C3">
              <w:t xml:space="preserve">R </w:t>
            </w:r>
          </w:p>
        </w:tc>
        <w:tc>
          <w:tcPr>
            <w:tcW w:w="0" w:type="auto"/>
            <w:vAlign w:val="center"/>
          </w:tcPr>
          <w:p w14:paraId="5FC46FBF" w14:textId="77777777" w:rsidR="00866BDC" w:rsidRPr="001B54C3" w:rsidRDefault="00866BDC">
            <w:pPr>
              <w:pStyle w:val="TableEntry"/>
            </w:pPr>
            <w:r w:rsidRPr="001B54C3">
              <w:t>HISTORY OF PRESENT ALCOHOL AND/OR SUBSTANCE ABUSE</w:t>
            </w:r>
          </w:p>
        </w:tc>
      </w:tr>
    </w:tbl>
    <w:p w14:paraId="29E8B7A2" w14:textId="77777777" w:rsidR="00866BDC" w:rsidRPr="001B54C3" w:rsidRDefault="00866BDC">
      <w:pPr>
        <w:spacing w:before="0"/>
      </w:pPr>
    </w:p>
    <w:p w14:paraId="5FD97866" w14:textId="77777777" w:rsidR="00866BDC" w:rsidRPr="001B54C3" w:rsidRDefault="00866BDC">
      <w:pPr>
        <w:spacing w:before="0"/>
      </w:pPr>
    </w:p>
    <w:p w14:paraId="34ECC3E3" w14:textId="77777777" w:rsidR="00866BDC" w:rsidRPr="001B54C3" w:rsidRDefault="00866BDC">
      <w:pPr>
        <w:pStyle w:val="XMLFragment"/>
        <w:rPr>
          <w:noProof w:val="0"/>
        </w:rPr>
      </w:pPr>
      <w:r w:rsidRPr="001B54C3">
        <w:rPr>
          <w:bCs/>
          <w:noProof w:val="0"/>
        </w:rPr>
        <w:t>&lt;component&gt;</w:t>
      </w:r>
    </w:p>
    <w:p w14:paraId="7A23A557" w14:textId="77777777" w:rsidR="00866BDC" w:rsidRPr="001B54C3" w:rsidRDefault="00866BDC">
      <w:pPr>
        <w:pStyle w:val="XMLFragment"/>
        <w:rPr>
          <w:noProof w:val="0"/>
        </w:rPr>
      </w:pPr>
    </w:p>
    <w:p w14:paraId="448AFE8E" w14:textId="77777777" w:rsidR="00866BDC" w:rsidRPr="001B54C3" w:rsidRDefault="00866BDC">
      <w:pPr>
        <w:pStyle w:val="XMLFragment"/>
        <w:rPr>
          <w:noProof w:val="0"/>
        </w:rPr>
      </w:pPr>
      <w:r w:rsidRPr="001B54C3">
        <w:rPr>
          <w:noProof w:val="0"/>
        </w:rPr>
        <w:t xml:space="preserve">  &lt;section&gt;</w:t>
      </w:r>
    </w:p>
    <w:p w14:paraId="2354627B" w14:textId="77777777" w:rsidR="00866BDC" w:rsidRPr="001B54C3" w:rsidRDefault="00866BDC">
      <w:pPr>
        <w:pStyle w:val="XMLFragment"/>
        <w:rPr>
          <w:noProof w:val="0"/>
        </w:rPr>
      </w:pPr>
      <w:r w:rsidRPr="001B54C3">
        <w:rPr>
          <w:noProof w:val="0"/>
        </w:rPr>
        <w:t xml:space="preserve">    &lt;templateId root='1.3.6.1.4.1.19376.1.5.3.1.1.9.10'/&gt;</w:t>
      </w:r>
    </w:p>
    <w:p w14:paraId="7752DACD" w14:textId="77777777" w:rsidR="00866BDC" w:rsidRPr="001B54C3" w:rsidRDefault="00866BDC">
      <w:pPr>
        <w:pStyle w:val="XMLFragment"/>
        <w:rPr>
          <w:noProof w:val="0"/>
        </w:rPr>
      </w:pPr>
      <w:r w:rsidRPr="001B54C3">
        <w:rPr>
          <w:noProof w:val="0"/>
        </w:rPr>
        <w:t xml:space="preserve">    &lt;id root=' ' extension=' '/&gt;</w:t>
      </w:r>
    </w:p>
    <w:p w14:paraId="40A0EDAC" w14:textId="77777777" w:rsidR="00866BDC" w:rsidRPr="001B54C3" w:rsidRDefault="00866BDC">
      <w:pPr>
        <w:pStyle w:val="XMLFragment"/>
        <w:rPr>
          <w:noProof w:val="0"/>
        </w:rPr>
      </w:pPr>
      <w:r w:rsidRPr="001B54C3">
        <w:rPr>
          <w:noProof w:val="0"/>
        </w:rPr>
        <w:t xml:space="preserve">    &lt;code code='18663-5' displayName='HISTORY OF PRESENT ALCOHOL AND/OR SUBSTANCE ABUSE'</w:t>
      </w:r>
    </w:p>
    <w:p w14:paraId="78CABB6B" w14:textId="77777777" w:rsidR="00866BDC" w:rsidRPr="001B54C3" w:rsidRDefault="00866BDC">
      <w:pPr>
        <w:pStyle w:val="XMLFragment"/>
        <w:rPr>
          <w:noProof w:val="0"/>
        </w:rPr>
      </w:pPr>
      <w:r w:rsidRPr="001B54C3">
        <w:rPr>
          <w:noProof w:val="0"/>
        </w:rPr>
        <w:t xml:space="preserve">      codeSystem='2.16.840.1.113883.6.1' codeSystemName='LOINC'/&gt;</w:t>
      </w:r>
    </w:p>
    <w:p w14:paraId="1484F335" w14:textId="77777777" w:rsidR="00866BDC" w:rsidRPr="001B54C3" w:rsidRDefault="00866BDC">
      <w:pPr>
        <w:pStyle w:val="XMLFragment"/>
        <w:rPr>
          <w:noProof w:val="0"/>
        </w:rPr>
      </w:pPr>
      <w:r w:rsidRPr="001B54C3">
        <w:rPr>
          <w:noProof w:val="0"/>
        </w:rPr>
        <w:t xml:space="preserve">    &lt;text&gt;</w:t>
      </w:r>
    </w:p>
    <w:p w14:paraId="4B72EB21" w14:textId="77777777" w:rsidR="00866BDC" w:rsidRPr="001B54C3" w:rsidRDefault="00866BDC">
      <w:pPr>
        <w:pStyle w:val="XMLFragment"/>
        <w:rPr>
          <w:noProof w:val="0"/>
        </w:rPr>
      </w:pPr>
      <w:r w:rsidRPr="001B54C3">
        <w:rPr>
          <w:noProof w:val="0"/>
        </w:rPr>
        <w:t xml:space="preserve">      Text as described above</w:t>
      </w:r>
    </w:p>
    <w:p w14:paraId="12B337A5" w14:textId="77777777" w:rsidR="00866BDC" w:rsidRPr="001B54C3" w:rsidRDefault="00866BDC">
      <w:pPr>
        <w:pStyle w:val="XMLFragment"/>
        <w:rPr>
          <w:noProof w:val="0"/>
        </w:rPr>
      </w:pPr>
      <w:r w:rsidRPr="001B54C3">
        <w:rPr>
          <w:noProof w:val="0"/>
        </w:rPr>
        <w:t xml:space="preserve">    &lt;/text&gt;  </w:t>
      </w:r>
    </w:p>
    <w:p w14:paraId="006A6294" w14:textId="77777777" w:rsidR="00866BDC" w:rsidRPr="001B54C3" w:rsidRDefault="00866BDC">
      <w:pPr>
        <w:pStyle w:val="XMLFragment"/>
        <w:rPr>
          <w:noProof w:val="0"/>
        </w:rPr>
      </w:pPr>
      <w:r w:rsidRPr="001B54C3">
        <w:rPr>
          <w:noProof w:val="0"/>
        </w:rPr>
        <w:t xml:space="preserve">       </w:t>
      </w:r>
    </w:p>
    <w:p w14:paraId="0C546CA2" w14:textId="77777777" w:rsidR="00866BDC" w:rsidRPr="001B54C3" w:rsidRDefault="00866BDC">
      <w:pPr>
        <w:pStyle w:val="XMLFragment"/>
        <w:rPr>
          <w:noProof w:val="0"/>
        </w:rPr>
      </w:pPr>
      <w:r w:rsidRPr="001B54C3">
        <w:rPr>
          <w:noProof w:val="0"/>
        </w:rPr>
        <w:t xml:space="preserve">  &lt;/section&gt;</w:t>
      </w:r>
    </w:p>
    <w:p w14:paraId="1DD8446B" w14:textId="77777777" w:rsidR="00866BDC" w:rsidRPr="001B54C3" w:rsidRDefault="00866BDC">
      <w:pPr>
        <w:pStyle w:val="XMLFragment"/>
        <w:rPr>
          <w:noProof w:val="0"/>
        </w:rPr>
      </w:pPr>
    </w:p>
    <w:p w14:paraId="0CC57961" w14:textId="77777777" w:rsidR="00866BDC" w:rsidRPr="001B54C3" w:rsidRDefault="00866BDC">
      <w:pPr>
        <w:pStyle w:val="XMLFragment"/>
        <w:rPr>
          <w:noProof w:val="0"/>
        </w:rPr>
      </w:pPr>
      <w:r w:rsidRPr="001B54C3">
        <w:rPr>
          <w:noProof w:val="0"/>
        </w:rPr>
        <w:t>&lt;/component&gt;</w:t>
      </w:r>
    </w:p>
    <w:p w14:paraId="0ECE386C" w14:textId="77777777" w:rsidR="00866BDC" w:rsidRPr="001B54C3" w:rsidRDefault="00866BDC">
      <w:pPr>
        <w:pStyle w:val="FigureTitle"/>
      </w:pPr>
      <w:r w:rsidRPr="001B54C3">
        <w:t>Figure 6.3</w:t>
      </w:r>
      <w:r w:rsidR="00360EEA" w:rsidRPr="001B54C3">
        <w:t>.3.2.30</w:t>
      </w:r>
      <w:r w:rsidR="005B6ADC" w:rsidRPr="001B54C3">
        <w:t>-1:</w:t>
      </w:r>
      <w:r w:rsidRPr="001B54C3">
        <w:t xml:space="preserve"> Specification for Current Alcohol/Substance Abuse Section</w:t>
      </w:r>
    </w:p>
    <w:p w14:paraId="18574F95" w14:textId="77777777" w:rsidR="00866BDC" w:rsidRPr="001B54C3" w:rsidRDefault="00866BDC">
      <w:pPr>
        <w:pStyle w:val="BodyText"/>
      </w:pPr>
    </w:p>
    <w:p w14:paraId="6894B5C5" w14:textId="77777777" w:rsidR="00866BDC" w:rsidRPr="001B54C3" w:rsidRDefault="00866BDC">
      <w:pPr>
        <w:pStyle w:val="EditorInstructions"/>
      </w:pPr>
      <w:r w:rsidRPr="001B54C3">
        <w:t>Add Section 6.3.3.2.31</w:t>
      </w:r>
    </w:p>
    <w:p w14:paraId="2C0E3653" w14:textId="77777777" w:rsidR="00866BDC" w:rsidRPr="001B54C3" w:rsidRDefault="00866BDC" w:rsidP="002D1595">
      <w:pPr>
        <w:pStyle w:val="Heading5"/>
        <w:rPr>
          <w:noProof w:val="0"/>
          <w:lang w:val="en-US"/>
        </w:rPr>
      </w:pPr>
      <w:bookmarkStart w:id="274" w:name="_Toc466555246"/>
      <w:r w:rsidRPr="001B54C3">
        <w:rPr>
          <w:noProof w:val="0"/>
          <w:lang w:val="en-US"/>
        </w:rPr>
        <w:t>6.3.3.2.31 History</w:t>
      </w:r>
      <w:r w:rsidR="005218ED" w:rsidRPr="001B54C3">
        <w:rPr>
          <w:noProof w:val="0"/>
          <w:lang w:val="en-US"/>
        </w:rPr>
        <w:t xml:space="preserve"> of Blood Transfusion</w:t>
      </w:r>
      <w:r w:rsidRPr="001B54C3">
        <w:rPr>
          <w:noProof w:val="0"/>
          <w:lang w:val="en-US"/>
        </w:rPr>
        <w:t xml:space="preserve"> Section 1.3.6.1.4.1.19376.1.5.3.1.1.9.12</w:t>
      </w:r>
      <w:bookmarkEnd w:id="27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1F0B8BFF" w14:textId="77777777" w:rsidTr="00FC7491">
        <w:tc>
          <w:tcPr>
            <w:tcW w:w="1500" w:type="pct"/>
            <w:shd w:val="clear" w:color="auto" w:fill="E6E6E6"/>
            <w:vAlign w:val="center"/>
          </w:tcPr>
          <w:p w14:paraId="3846D197" w14:textId="77777777" w:rsidR="00866BDC" w:rsidRPr="001B54C3" w:rsidRDefault="00866BDC">
            <w:pPr>
              <w:pStyle w:val="TableEntryHeader"/>
            </w:pPr>
            <w:r w:rsidRPr="001B54C3">
              <w:t xml:space="preserve">Template ID </w:t>
            </w:r>
          </w:p>
        </w:tc>
        <w:tc>
          <w:tcPr>
            <w:tcW w:w="3500" w:type="pct"/>
            <w:gridSpan w:val="2"/>
            <w:vAlign w:val="center"/>
          </w:tcPr>
          <w:p w14:paraId="0FE3539E" w14:textId="77777777" w:rsidR="00866BDC" w:rsidRPr="001B54C3" w:rsidRDefault="00866BDC">
            <w:pPr>
              <w:pStyle w:val="TableEntry"/>
            </w:pPr>
            <w:r w:rsidRPr="001B54C3">
              <w:t>1.3.6.1.4.1.19376.1.5.3.1.1.9.12</w:t>
            </w:r>
          </w:p>
        </w:tc>
      </w:tr>
      <w:tr w:rsidR="00866BDC" w:rsidRPr="001B54C3" w14:paraId="26931E21" w14:textId="77777777" w:rsidTr="00FC7491">
        <w:tc>
          <w:tcPr>
            <w:tcW w:w="1500" w:type="pct"/>
            <w:shd w:val="clear" w:color="auto" w:fill="E6E6E6"/>
            <w:vAlign w:val="center"/>
          </w:tcPr>
          <w:p w14:paraId="190686F0" w14:textId="77777777" w:rsidR="00866BDC" w:rsidRPr="001B54C3" w:rsidRDefault="00866BDC">
            <w:pPr>
              <w:pStyle w:val="TableEntryHeader"/>
            </w:pPr>
            <w:r w:rsidRPr="001B54C3">
              <w:lastRenderedPageBreak/>
              <w:t xml:space="preserve">General Description </w:t>
            </w:r>
          </w:p>
        </w:tc>
        <w:tc>
          <w:tcPr>
            <w:tcW w:w="3500" w:type="pct"/>
            <w:gridSpan w:val="2"/>
            <w:vAlign w:val="center"/>
          </w:tcPr>
          <w:p w14:paraId="2A735BBD" w14:textId="77777777" w:rsidR="00866BDC" w:rsidRPr="001B54C3" w:rsidRDefault="00866BDC" w:rsidP="005218ED">
            <w:pPr>
              <w:pStyle w:val="TableEntry"/>
            </w:pPr>
            <w:r w:rsidRPr="001B54C3">
              <w:t xml:space="preserve">The </w:t>
            </w:r>
            <w:r w:rsidR="005218ED" w:rsidRPr="001B54C3">
              <w:t>History of Blood T</w:t>
            </w:r>
            <w:r w:rsidRPr="001B54C3">
              <w:t>ransfusion section shall contain a</w:t>
            </w:r>
            <w:r w:rsidR="005218ED" w:rsidRPr="001B54C3">
              <w:t xml:space="preserve"> narrative</w:t>
            </w:r>
            <w:r w:rsidRPr="001B54C3">
              <w:t xml:space="preserve"> description of the blood products the patient has received in the past, including any reactions to blood products. </w:t>
            </w:r>
          </w:p>
        </w:tc>
      </w:tr>
      <w:tr w:rsidR="00866BDC" w:rsidRPr="001B54C3" w14:paraId="6531796C" w14:textId="77777777" w:rsidTr="00FC7491">
        <w:tc>
          <w:tcPr>
            <w:tcW w:w="1500" w:type="pct"/>
            <w:shd w:val="clear" w:color="auto" w:fill="E6E6E6"/>
            <w:vAlign w:val="center"/>
          </w:tcPr>
          <w:p w14:paraId="74F7A1DD" w14:textId="77777777" w:rsidR="00866BDC" w:rsidRPr="001B54C3" w:rsidRDefault="00866BDC">
            <w:pPr>
              <w:pStyle w:val="TableEntryHeader"/>
            </w:pPr>
            <w:r w:rsidRPr="001B54C3">
              <w:t xml:space="preserve">LOINC Code </w:t>
            </w:r>
          </w:p>
        </w:tc>
        <w:tc>
          <w:tcPr>
            <w:tcW w:w="500" w:type="pct"/>
            <w:shd w:val="clear" w:color="auto" w:fill="E6E6E6"/>
            <w:vAlign w:val="center"/>
          </w:tcPr>
          <w:p w14:paraId="5B099F3C" w14:textId="77777777" w:rsidR="00866BDC" w:rsidRPr="001B54C3" w:rsidRDefault="00866BDC">
            <w:pPr>
              <w:pStyle w:val="TableEntryHeader"/>
            </w:pPr>
            <w:r w:rsidRPr="001B54C3">
              <w:t xml:space="preserve">Opt </w:t>
            </w:r>
          </w:p>
        </w:tc>
        <w:tc>
          <w:tcPr>
            <w:tcW w:w="3000" w:type="pct"/>
            <w:shd w:val="clear" w:color="auto" w:fill="E6E6E6"/>
            <w:vAlign w:val="center"/>
          </w:tcPr>
          <w:p w14:paraId="1B2E95B1" w14:textId="77777777" w:rsidR="00866BDC" w:rsidRPr="001B54C3" w:rsidRDefault="00866BDC">
            <w:pPr>
              <w:pStyle w:val="TableEntryHeader"/>
            </w:pPr>
            <w:r w:rsidRPr="001B54C3">
              <w:t xml:space="preserve">Description </w:t>
            </w:r>
          </w:p>
        </w:tc>
      </w:tr>
      <w:tr w:rsidR="00866BDC" w:rsidRPr="001B54C3" w14:paraId="147D9216" w14:textId="77777777" w:rsidTr="00FC7491">
        <w:tc>
          <w:tcPr>
            <w:tcW w:w="0" w:type="auto"/>
            <w:vAlign w:val="center"/>
          </w:tcPr>
          <w:p w14:paraId="360C0112" w14:textId="77777777" w:rsidR="00866BDC" w:rsidRPr="001B54C3" w:rsidRDefault="005218ED">
            <w:pPr>
              <w:pStyle w:val="TableEntry"/>
            </w:pPr>
            <w:r w:rsidRPr="001B54C3">
              <w:t>56836-0</w:t>
            </w:r>
          </w:p>
        </w:tc>
        <w:tc>
          <w:tcPr>
            <w:tcW w:w="0" w:type="auto"/>
            <w:vAlign w:val="center"/>
          </w:tcPr>
          <w:p w14:paraId="0591EB68" w14:textId="77777777" w:rsidR="00866BDC" w:rsidRPr="001B54C3" w:rsidRDefault="00866BDC">
            <w:pPr>
              <w:pStyle w:val="TableEntry"/>
            </w:pPr>
            <w:r w:rsidRPr="001B54C3">
              <w:t xml:space="preserve">R </w:t>
            </w:r>
          </w:p>
        </w:tc>
        <w:tc>
          <w:tcPr>
            <w:tcW w:w="0" w:type="auto"/>
            <w:vAlign w:val="center"/>
          </w:tcPr>
          <w:p w14:paraId="4A009C6B" w14:textId="77777777" w:rsidR="00866BDC" w:rsidRPr="001B54C3" w:rsidRDefault="005218ED" w:rsidP="005218ED">
            <w:pPr>
              <w:pStyle w:val="TableEntry"/>
            </w:pPr>
            <w:r w:rsidRPr="001B54C3">
              <w:t>History of blood transfusion</w:t>
            </w:r>
          </w:p>
        </w:tc>
      </w:tr>
    </w:tbl>
    <w:p w14:paraId="305A07F8" w14:textId="77777777" w:rsidR="00866BDC" w:rsidRPr="001B54C3" w:rsidRDefault="00866BDC">
      <w:pPr>
        <w:spacing w:before="0"/>
      </w:pPr>
    </w:p>
    <w:p w14:paraId="08F094DB" w14:textId="77777777" w:rsidR="00866BDC" w:rsidRPr="001B54C3" w:rsidRDefault="00866BDC">
      <w:pPr>
        <w:spacing w:before="0"/>
      </w:pPr>
    </w:p>
    <w:p w14:paraId="108B4E48" w14:textId="77777777" w:rsidR="00866BDC" w:rsidRPr="001B54C3" w:rsidRDefault="00866BDC">
      <w:pPr>
        <w:pStyle w:val="XMLFragment"/>
        <w:rPr>
          <w:noProof w:val="0"/>
        </w:rPr>
      </w:pPr>
      <w:r w:rsidRPr="001B54C3">
        <w:rPr>
          <w:bCs/>
          <w:noProof w:val="0"/>
        </w:rPr>
        <w:t>&lt;component&gt;</w:t>
      </w:r>
    </w:p>
    <w:p w14:paraId="4B46E6E3" w14:textId="77777777" w:rsidR="00866BDC" w:rsidRPr="001B54C3" w:rsidRDefault="00866BDC">
      <w:pPr>
        <w:pStyle w:val="XMLFragment"/>
        <w:rPr>
          <w:noProof w:val="0"/>
        </w:rPr>
      </w:pPr>
    </w:p>
    <w:p w14:paraId="7A147E49" w14:textId="77777777" w:rsidR="00866BDC" w:rsidRPr="001B54C3" w:rsidRDefault="00866BDC">
      <w:pPr>
        <w:pStyle w:val="XMLFragment"/>
        <w:rPr>
          <w:noProof w:val="0"/>
        </w:rPr>
      </w:pPr>
      <w:r w:rsidRPr="001B54C3">
        <w:rPr>
          <w:noProof w:val="0"/>
        </w:rPr>
        <w:t xml:space="preserve">  &lt;section&gt;</w:t>
      </w:r>
    </w:p>
    <w:p w14:paraId="7F3D9EF7" w14:textId="77777777" w:rsidR="00866BDC" w:rsidRPr="001B54C3" w:rsidRDefault="00866BDC">
      <w:pPr>
        <w:pStyle w:val="XMLFragment"/>
        <w:rPr>
          <w:noProof w:val="0"/>
        </w:rPr>
      </w:pPr>
      <w:r w:rsidRPr="001B54C3">
        <w:rPr>
          <w:noProof w:val="0"/>
        </w:rPr>
        <w:t xml:space="preserve">    &lt;templateId root='1.3.6.1.4.1.19376.1.5.3.1.1.9.12'/&gt;</w:t>
      </w:r>
    </w:p>
    <w:p w14:paraId="7A087206" w14:textId="77777777" w:rsidR="00866BDC" w:rsidRPr="001B54C3" w:rsidRDefault="00866BDC">
      <w:pPr>
        <w:pStyle w:val="XMLFragment"/>
        <w:rPr>
          <w:noProof w:val="0"/>
        </w:rPr>
      </w:pPr>
      <w:r w:rsidRPr="001B54C3">
        <w:rPr>
          <w:noProof w:val="0"/>
        </w:rPr>
        <w:t xml:space="preserve">    &lt;id root=' ' extension=' '/&gt;</w:t>
      </w:r>
    </w:p>
    <w:p w14:paraId="310B399B" w14:textId="77777777" w:rsidR="00866BDC" w:rsidRPr="001B54C3" w:rsidRDefault="00866BDC">
      <w:pPr>
        <w:pStyle w:val="XMLFragment"/>
        <w:rPr>
          <w:noProof w:val="0"/>
        </w:rPr>
      </w:pPr>
      <w:r w:rsidRPr="001B54C3">
        <w:rPr>
          <w:noProof w:val="0"/>
        </w:rPr>
        <w:t xml:space="preserve">    &lt;code code='</w:t>
      </w:r>
      <w:r w:rsidR="005B51BB" w:rsidRPr="001B54C3">
        <w:rPr>
          <w:noProof w:val="0"/>
        </w:rPr>
        <w:t>56836</w:t>
      </w:r>
      <w:r w:rsidR="004C0464" w:rsidRPr="001B54C3">
        <w:rPr>
          <w:noProof w:val="0"/>
        </w:rPr>
        <w:t>-0</w:t>
      </w:r>
      <w:r w:rsidRPr="001B54C3">
        <w:rPr>
          <w:noProof w:val="0"/>
        </w:rPr>
        <w:t>' displayName='</w:t>
      </w:r>
      <w:r w:rsidR="005B51BB" w:rsidRPr="001B54C3">
        <w:rPr>
          <w:noProof w:val="0"/>
        </w:rPr>
        <w:t>History of blood transfusion</w:t>
      </w:r>
      <w:r w:rsidRPr="001B54C3">
        <w:rPr>
          <w:noProof w:val="0"/>
        </w:rPr>
        <w:t>'</w:t>
      </w:r>
    </w:p>
    <w:p w14:paraId="16ADB8AB" w14:textId="77777777" w:rsidR="00866BDC" w:rsidRPr="001B54C3" w:rsidRDefault="00866BDC">
      <w:pPr>
        <w:pStyle w:val="XMLFragment"/>
        <w:rPr>
          <w:noProof w:val="0"/>
        </w:rPr>
      </w:pPr>
      <w:r w:rsidRPr="001B54C3">
        <w:rPr>
          <w:noProof w:val="0"/>
        </w:rPr>
        <w:t xml:space="preserve">      codeSystem='2.16.840.1.113883.6.1' codeSystemName='LOINC'/&gt;</w:t>
      </w:r>
    </w:p>
    <w:p w14:paraId="219224EE" w14:textId="77777777" w:rsidR="00866BDC" w:rsidRPr="001B54C3" w:rsidRDefault="00866BDC">
      <w:pPr>
        <w:pStyle w:val="XMLFragment"/>
        <w:rPr>
          <w:noProof w:val="0"/>
        </w:rPr>
      </w:pPr>
      <w:r w:rsidRPr="001B54C3">
        <w:rPr>
          <w:noProof w:val="0"/>
        </w:rPr>
        <w:t xml:space="preserve">    &lt;text&gt;</w:t>
      </w:r>
    </w:p>
    <w:p w14:paraId="7E9F89C3" w14:textId="77777777" w:rsidR="00866BDC" w:rsidRPr="001B54C3" w:rsidRDefault="00866BDC">
      <w:pPr>
        <w:pStyle w:val="XMLFragment"/>
        <w:rPr>
          <w:noProof w:val="0"/>
        </w:rPr>
      </w:pPr>
      <w:r w:rsidRPr="001B54C3">
        <w:rPr>
          <w:noProof w:val="0"/>
        </w:rPr>
        <w:t xml:space="preserve">      Text as described above</w:t>
      </w:r>
    </w:p>
    <w:p w14:paraId="4974ECBC" w14:textId="77777777" w:rsidR="00866BDC" w:rsidRPr="001B54C3" w:rsidRDefault="00866BDC">
      <w:pPr>
        <w:pStyle w:val="XMLFragment"/>
        <w:rPr>
          <w:noProof w:val="0"/>
        </w:rPr>
      </w:pPr>
      <w:r w:rsidRPr="001B54C3">
        <w:rPr>
          <w:noProof w:val="0"/>
        </w:rPr>
        <w:t xml:space="preserve">    &lt;/text&gt;  </w:t>
      </w:r>
    </w:p>
    <w:p w14:paraId="25AABB8B" w14:textId="77777777" w:rsidR="00866BDC" w:rsidRPr="001B54C3" w:rsidRDefault="00866BDC">
      <w:pPr>
        <w:pStyle w:val="XMLFragment"/>
        <w:rPr>
          <w:noProof w:val="0"/>
        </w:rPr>
      </w:pPr>
      <w:r w:rsidRPr="001B54C3">
        <w:rPr>
          <w:noProof w:val="0"/>
        </w:rPr>
        <w:t xml:space="preserve">       </w:t>
      </w:r>
    </w:p>
    <w:p w14:paraId="21E995C5" w14:textId="77777777" w:rsidR="00866BDC" w:rsidRPr="001B54C3" w:rsidRDefault="00866BDC">
      <w:pPr>
        <w:pStyle w:val="XMLFragment"/>
        <w:rPr>
          <w:noProof w:val="0"/>
        </w:rPr>
      </w:pPr>
      <w:r w:rsidRPr="001B54C3">
        <w:rPr>
          <w:noProof w:val="0"/>
        </w:rPr>
        <w:t xml:space="preserve">  &lt;/section&gt;</w:t>
      </w:r>
    </w:p>
    <w:p w14:paraId="19236AFB" w14:textId="77777777" w:rsidR="00866BDC" w:rsidRPr="001B54C3" w:rsidRDefault="00866BDC">
      <w:pPr>
        <w:pStyle w:val="XMLFragment"/>
        <w:rPr>
          <w:noProof w:val="0"/>
        </w:rPr>
      </w:pPr>
    </w:p>
    <w:p w14:paraId="7ECBCC70" w14:textId="77777777" w:rsidR="00866BDC" w:rsidRPr="001B54C3" w:rsidRDefault="00866BDC">
      <w:pPr>
        <w:pStyle w:val="XMLFragment"/>
        <w:rPr>
          <w:noProof w:val="0"/>
        </w:rPr>
      </w:pPr>
      <w:r w:rsidRPr="001B54C3">
        <w:rPr>
          <w:noProof w:val="0"/>
        </w:rPr>
        <w:t>&lt;/component&gt;</w:t>
      </w:r>
    </w:p>
    <w:p w14:paraId="6B6ED9CC" w14:textId="77777777" w:rsidR="00866BDC" w:rsidRPr="001B54C3" w:rsidRDefault="00866BDC">
      <w:pPr>
        <w:pStyle w:val="FigureTitle"/>
      </w:pPr>
      <w:r w:rsidRPr="001B54C3">
        <w:t>Figure 6.3</w:t>
      </w:r>
      <w:r w:rsidR="00360EEA" w:rsidRPr="001B54C3">
        <w:t>.3.2.31</w:t>
      </w:r>
      <w:r w:rsidR="005B6ADC" w:rsidRPr="001B54C3">
        <w:t>-1:</w:t>
      </w:r>
      <w:r w:rsidRPr="001B54C3">
        <w:t xml:space="preserve"> Specification for </w:t>
      </w:r>
      <w:r w:rsidR="005218ED" w:rsidRPr="001B54C3">
        <w:t xml:space="preserve">History of Blood Transfusion </w:t>
      </w:r>
      <w:r w:rsidRPr="001B54C3">
        <w:t>Section</w:t>
      </w:r>
    </w:p>
    <w:p w14:paraId="16A663B8" w14:textId="77777777" w:rsidR="00866BDC" w:rsidRPr="001B54C3" w:rsidRDefault="00866BDC">
      <w:pPr>
        <w:pStyle w:val="BodyText"/>
      </w:pPr>
    </w:p>
    <w:p w14:paraId="084C4005" w14:textId="77777777" w:rsidR="00866BDC" w:rsidRPr="001B54C3" w:rsidRDefault="00866BDC">
      <w:pPr>
        <w:pStyle w:val="EditorInstructions"/>
      </w:pPr>
      <w:r w:rsidRPr="001B54C3">
        <w:t>Add Section 6.3.3.2.32</w:t>
      </w:r>
    </w:p>
    <w:p w14:paraId="7040BFCD" w14:textId="77777777" w:rsidR="00866BDC" w:rsidRPr="001B54C3" w:rsidRDefault="00866BDC" w:rsidP="002D1595">
      <w:pPr>
        <w:pStyle w:val="Heading5"/>
        <w:rPr>
          <w:noProof w:val="0"/>
          <w:lang w:val="en-US"/>
        </w:rPr>
      </w:pPr>
      <w:bookmarkStart w:id="275" w:name="_Toc466555247"/>
      <w:r w:rsidRPr="001B54C3">
        <w:rPr>
          <w:noProof w:val="0"/>
          <w:lang w:val="en-US"/>
        </w:rPr>
        <w:t>6.3.3.2.32 Anesthesia Risk Review of Systems Section 1.3.6.1.4.1.19376.1.5.3.1.1.9.14</w:t>
      </w:r>
      <w:bookmarkEnd w:id="27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051F85E0" w14:textId="77777777" w:rsidTr="00FC7491">
        <w:tc>
          <w:tcPr>
            <w:tcW w:w="1500" w:type="pct"/>
            <w:shd w:val="clear" w:color="auto" w:fill="E6E6E6"/>
            <w:vAlign w:val="center"/>
          </w:tcPr>
          <w:p w14:paraId="7F0B2051" w14:textId="77777777" w:rsidR="00866BDC" w:rsidRPr="001B54C3" w:rsidRDefault="00866BDC">
            <w:pPr>
              <w:pStyle w:val="TableEntryHeader"/>
            </w:pPr>
            <w:r w:rsidRPr="001B54C3">
              <w:t xml:space="preserve">Template ID </w:t>
            </w:r>
          </w:p>
        </w:tc>
        <w:tc>
          <w:tcPr>
            <w:tcW w:w="3500" w:type="pct"/>
            <w:gridSpan w:val="2"/>
            <w:vAlign w:val="center"/>
          </w:tcPr>
          <w:p w14:paraId="68E3C593" w14:textId="77777777" w:rsidR="00866BDC" w:rsidRPr="001B54C3" w:rsidRDefault="00866BDC">
            <w:pPr>
              <w:pStyle w:val="TableEntry"/>
            </w:pPr>
            <w:r w:rsidRPr="001B54C3">
              <w:t>1.3.6.1.4.1.19376.1.5.3.1.1.9.14</w:t>
            </w:r>
          </w:p>
        </w:tc>
      </w:tr>
      <w:tr w:rsidR="00866BDC" w:rsidRPr="001B54C3" w14:paraId="723EFBEF" w14:textId="77777777" w:rsidTr="00FC7491">
        <w:tc>
          <w:tcPr>
            <w:tcW w:w="1500" w:type="pct"/>
            <w:shd w:val="clear" w:color="auto" w:fill="E6E6E6"/>
            <w:vAlign w:val="center"/>
          </w:tcPr>
          <w:p w14:paraId="255FA450" w14:textId="77777777" w:rsidR="00866BDC" w:rsidRPr="001B54C3" w:rsidRDefault="00866BDC">
            <w:pPr>
              <w:pStyle w:val="TableEntryHeader"/>
            </w:pPr>
            <w:r w:rsidRPr="001B54C3">
              <w:t>Parent Template</w:t>
            </w:r>
          </w:p>
        </w:tc>
        <w:tc>
          <w:tcPr>
            <w:tcW w:w="3500" w:type="pct"/>
            <w:gridSpan w:val="2"/>
            <w:vAlign w:val="center"/>
          </w:tcPr>
          <w:p w14:paraId="612F64E8" w14:textId="77777777" w:rsidR="00866BDC" w:rsidRPr="001B54C3" w:rsidRDefault="00866BDC" w:rsidP="00724C7F">
            <w:pPr>
              <w:pStyle w:val="TableEntry"/>
            </w:pPr>
            <w:r w:rsidRPr="001B54C3">
              <w:t xml:space="preserve">1.3.6.1.4.1.19376.1.5.3.1.3.18 </w:t>
            </w:r>
          </w:p>
        </w:tc>
      </w:tr>
      <w:tr w:rsidR="00866BDC" w:rsidRPr="001B54C3" w14:paraId="722D18B6" w14:textId="77777777" w:rsidTr="00FC7491">
        <w:tc>
          <w:tcPr>
            <w:tcW w:w="1500" w:type="pct"/>
            <w:shd w:val="clear" w:color="auto" w:fill="E6E6E6"/>
            <w:vAlign w:val="center"/>
          </w:tcPr>
          <w:p w14:paraId="7553EFFD" w14:textId="77777777" w:rsidR="00866BDC" w:rsidRPr="001B54C3" w:rsidRDefault="00866BDC">
            <w:pPr>
              <w:pStyle w:val="TableEntryHeader"/>
            </w:pPr>
            <w:r w:rsidRPr="001B54C3">
              <w:t xml:space="preserve">General Description </w:t>
            </w:r>
          </w:p>
        </w:tc>
        <w:tc>
          <w:tcPr>
            <w:tcW w:w="3500" w:type="pct"/>
            <w:gridSpan w:val="2"/>
            <w:vAlign w:val="center"/>
          </w:tcPr>
          <w:p w14:paraId="302AB9F7" w14:textId="77777777" w:rsidR="00866BDC" w:rsidRPr="001B54C3" w:rsidRDefault="00866BDC">
            <w:pPr>
              <w:pStyle w:val="TableEntry"/>
            </w:pPr>
            <w:r w:rsidRPr="001B54C3">
              <w:t xml:space="preserve">The </w:t>
            </w:r>
            <w:r w:rsidR="00C5586E" w:rsidRPr="001B54C3">
              <w:t>anesthesia</w:t>
            </w:r>
            <w:r w:rsidRPr="001B54C3">
              <w:t xml:space="preserve"> review of systems section shall contain a description of the responses the patient gave to a set of routine questions on specific risks of anesthesia not covered in general review of systems such as broken teeth, airway limitations, positioning limitations, recent infections, and history of personal </w:t>
            </w:r>
            <w:r w:rsidR="00C5586E" w:rsidRPr="001B54C3">
              <w:t>anesthesia</w:t>
            </w:r>
            <w:r w:rsidRPr="001B54C3">
              <w:t xml:space="preserve"> problems..</w:t>
            </w:r>
          </w:p>
        </w:tc>
      </w:tr>
      <w:tr w:rsidR="00866BDC" w:rsidRPr="001B54C3" w14:paraId="645E3226" w14:textId="77777777" w:rsidTr="00FC7491">
        <w:tc>
          <w:tcPr>
            <w:tcW w:w="1500" w:type="pct"/>
            <w:shd w:val="clear" w:color="auto" w:fill="E6E6E6"/>
            <w:vAlign w:val="center"/>
          </w:tcPr>
          <w:p w14:paraId="4719F21B" w14:textId="77777777" w:rsidR="00866BDC" w:rsidRPr="001B54C3" w:rsidRDefault="00866BDC">
            <w:pPr>
              <w:pStyle w:val="TableEntryHeader"/>
            </w:pPr>
            <w:r w:rsidRPr="001B54C3">
              <w:t xml:space="preserve">LOINC Code </w:t>
            </w:r>
          </w:p>
        </w:tc>
        <w:tc>
          <w:tcPr>
            <w:tcW w:w="500" w:type="pct"/>
            <w:shd w:val="clear" w:color="auto" w:fill="E6E6E6"/>
            <w:vAlign w:val="center"/>
          </w:tcPr>
          <w:p w14:paraId="4969D68A" w14:textId="77777777" w:rsidR="00866BDC" w:rsidRPr="001B54C3" w:rsidRDefault="00866BDC">
            <w:pPr>
              <w:pStyle w:val="TableEntryHeader"/>
            </w:pPr>
            <w:r w:rsidRPr="001B54C3">
              <w:t xml:space="preserve">Opt </w:t>
            </w:r>
          </w:p>
        </w:tc>
        <w:tc>
          <w:tcPr>
            <w:tcW w:w="3000" w:type="pct"/>
            <w:shd w:val="clear" w:color="auto" w:fill="E6E6E6"/>
            <w:vAlign w:val="center"/>
          </w:tcPr>
          <w:p w14:paraId="7C585913" w14:textId="77777777" w:rsidR="00866BDC" w:rsidRPr="001B54C3" w:rsidRDefault="00866BDC">
            <w:pPr>
              <w:pStyle w:val="TableEntryHeader"/>
            </w:pPr>
            <w:r w:rsidRPr="001B54C3">
              <w:t xml:space="preserve">Description </w:t>
            </w:r>
          </w:p>
        </w:tc>
      </w:tr>
      <w:tr w:rsidR="00866BDC" w:rsidRPr="001B54C3" w14:paraId="37DE8DDF" w14:textId="77777777" w:rsidTr="00FC7491">
        <w:tc>
          <w:tcPr>
            <w:tcW w:w="0" w:type="auto"/>
            <w:vAlign w:val="center"/>
          </w:tcPr>
          <w:p w14:paraId="0CB6CC93" w14:textId="77777777" w:rsidR="00866BDC" w:rsidRPr="001B54C3" w:rsidRDefault="005D4198">
            <w:pPr>
              <w:pStyle w:val="TableEntry"/>
            </w:pPr>
            <w:r w:rsidRPr="001B54C3">
              <w:t>57081-2</w:t>
            </w:r>
          </w:p>
        </w:tc>
        <w:tc>
          <w:tcPr>
            <w:tcW w:w="0" w:type="auto"/>
            <w:vAlign w:val="center"/>
          </w:tcPr>
          <w:p w14:paraId="5BD2E50A" w14:textId="77777777" w:rsidR="00866BDC" w:rsidRPr="001B54C3" w:rsidRDefault="00866BDC">
            <w:pPr>
              <w:pStyle w:val="TableEntry"/>
            </w:pPr>
            <w:r w:rsidRPr="001B54C3">
              <w:t xml:space="preserve">R </w:t>
            </w:r>
          </w:p>
        </w:tc>
        <w:tc>
          <w:tcPr>
            <w:tcW w:w="0" w:type="auto"/>
            <w:vAlign w:val="center"/>
          </w:tcPr>
          <w:p w14:paraId="44A98EF8" w14:textId="77777777" w:rsidR="00866BDC" w:rsidRPr="001B54C3" w:rsidRDefault="005D4198">
            <w:pPr>
              <w:pStyle w:val="TableEntry"/>
            </w:pPr>
            <w:r w:rsidRPr="001B54C3">
              <w:t>Anesthesia Risk Review of Systems</w:t>
            </w:r>
          </w:p>
        </w:tc>
      </w:tr>
    </w:tbl>
    <w:p w14:paraId="6FF56C51" w14:textId="77777777" w:rsidR="00866BDC" w:rsidRPr="001B54C3" w:rsidRDefault="00866BDC">
      <w:pPr>
        <w:spacing w:before="0"/>
      </w:pPr>
    </w:p>
    <w:p w14:paraId="35494421" w14:textId="77777777" w:rsidR="00866BDC" w:rsidRPr="001B54C3" w:rsidRDefault="00866BDC">
      <w:pPr>
        <w:spacing w:before="0"/>
      </w:pPr>
    </w:p>
    <w:p w14:paraId="56C7849F" w14:textId="77777777" w:rsidR="00866BDC" w:rsidRPr="000A6AA8" w:rsidRDefault="00866BDC">
      <w:pPr>
        <w:pStyle w:val="XMLFragment"/>
        <w:rPr>
          <w:noProof w:val="0"/>
          <w:lang w:val="nl-NL"/>
          <w:rPrChange w:id="276" w:author="Michael Clifton" w:date="2018-10-11T09:56:00Z">
            <w:rPr>
              <w:noProof w:val="0"/>
            </w:rPr>
          </w:rPrChange>
        </w:rPr>
      </w:pPr>
      <w:r w:rsidRPr="000A6AA8">
        <w:rPr>
          <w:bCs/>
          <w:noProof w:val="0"/>
          <w:lang w:val="nl-NL"/>
          <w:rPrChange w:id="277" w:author="Michael Clifton" w:date="2018-10-11T09:56:00Z">
            <w:rPr>
              <w:bCs/>
              <w:noProof w:val="0"/>
            </w:rPr>
          </w:rPrChange>
        </w:rPr>
        <w:lastRenderedPageBreak/>
        <w:t>&lt;component&gt;</w:t>
      </w:r>
    </w:p>
    <w:p w14:paraId="3F37B169" w14:textId="77777777" w:rsidR="00866BDC" w:rsidRPr="000A6AA8" w:rsidRDefault="00866BDC">
      <w:pPr>
        <w:pStyle w:val="XMLFragment"/>
        <w:rPr>
          <w:noProof w:val="0"/>
          <w:lang w:val="nl-NL"/>
          <w:rPrChange w:id="278" w:author="Michael Clifton" w:date="2018-10-11T09:56:00Z">
            <w:rPr>
              <w:noProof w:val="0"/>
            </w:rPr>
          </w:rPrChange>
        </w:rPr>
      </w:pPr>
    </w:p>
    <w:p w14:paraId="569DE754" w14:textId="77777777" w:rsidR="00866BDC" w:rsidRPr="000A6AA8" w:rsidRDefault="00866BDC">
      <w:pPr>
        <w:pStyle w:val="XMLFragment"/>
        <w:rPr>
          <w:noProof w:val="0"/>
          <w:lang w:val="nl-NL"/>
          <w:rPrChange w:id="279" w:author="Michael Clifton" w:date="2018-10-11T09:56:00Z">
            <w:rPr>
              <w:noProof w:val="0"/>
            </w:rPr>
          </w:rPrChange>
        </w:rPr>
      </w:pPr>
      <w:r w:rsidRPr="000A6AA8">
        <w:rPr>
          <w:noProof w:val="0"/>
          <w:lang w:val="nl-NL"/>
          <w:rPrChange w:id="280" w:author="Michael Clifton" w:date="2018-10-11T09:56:00Z">
            <w:rPr>
              <w:noProof w:val="0"/>
            </w:rPr>
          </w:rPrChange>
        </w:rPr>
        <w:t xml:space="preserve">  &lt;section&gt;    &lt;templateId root='1.3.6.1.4.1.19376.1.5.3.1.3.18'/&gt;</w:t>
      </w:r>
    </w:p>
    <w:p w14:paraId="02C067B9" w14:textId="77777777" w:rsidR="00866BDC" w:rsidRPr="000A6AA8" w:rsidRDefault="00866BDC">
      <w:pPr>
        <w:pStyle w:val="XMLFragment"/>
        <w:rPr>
          <w:noProof w:val="0"/>
          <w:lang w:val="nl-NL"/>
          <w:rPrChange w:id="281" w:author="Michael Clifton" w:date="2018-10-11T09:56:00Z">
            <w:rPr>
              <w:noProof w:val="0"/>
            </w:rPr>
          </w:rPrChange>
        </w:rPr>
      </w:pPr>
      <w:r w:rsidRPr="000A6AA8">
        <w:rPr>
          <w:noProof w:val="0"/>
          <w:lang w:val="nl-NL"/>
          <w:rPrChange w:id="282" w:author="Michael Clifton" w:date="2018-10-11T09:56:00Z">
            <w:rPr>
              <w:noProof w:val="0"/>
            </w:rPr>
          </w:rPrChange>
        </w:rPr>
        <w:t xml:space="preserve">    &lt;templateId root='1.3.6.1.4.1.19376.1.5.3.1.1.9.14'/&gt;</w:t>
      </w:r>
    </w:p>
    <w:p w14:paraId="2A57CE65" w14:textId="77777777" w:rsidR="00866BDC" w:rsidRPr="001B54C3" w:rsidRDefault="00866BDC">
      <w:pPr>
        <w:pStyle w:val="XMLFragment"/>
        <w:rPr>
          <w:noProof w:val="0"/>
        </w:rPr>
      </w:pPr>
      <w:r w:rsidRPr="000A6AA8">
        <w:rPr>
          <w:noProof w:val="0"/>
          <w:lang w:val="nl-NL"/>
          <w:rPrChange w:id="283" w:author="Michael Clifton" w:date="2018-10-11T09:56:00Z">
            <w:rPr>
              <w:noProof w:val="0"/>
            </w:rPr>
          </w:rPrChange>
        </w:rPr>
        <w:t xml:space="preserve">    </w:t>
      </w:r>
      <w:r w:rsidRPr="001B54C3">
        <w:rPr>
          <w:noProof w:val="0"/>
        </w:rPr>
        <w:t>&lt;id root=' ' extension=' '/&gt;</w:t>
      </w:r>
    </w:p>
    <w:p w14:paraId="0595B64A" w14:textId="77777777" w:rsidR="00866BDC" w:rsidRPr="001B54C3" w:rsidRDefault="00866BDC">
      <w:pPr>
        <w:pStyle w:val="XMLFragment"/>
        <w:rPr>
          <w:noProof w:val="0"/>
        </w:rPr>
      </w:pPr>
      <w:r w:rsidRPr="001B54C3">
        <w:rPr>
          <w:noProof w:val="0"/>
        </w:rPr>
        <w:t xml:space="preserve">    &lt;code code=</w:t>
      </w:r>
      <w:r w:rsidR="00555C9B" w:rsidRPr="001B54C3">
        <w:rPr>
          <w:noProof w:val="0"/>
        </w:rPr>
        <w:t xml:space="preserve">'57081-2' </w:t>
      </w:r>
      <w:r w:rsidRPr="001B54C3">
        <w:rPr>
          <w:noProof w:val="0"/>
        </w:rPr>
        <w:t>displayName=</w:t>
      </w:r>
      <w:r w:rsidR="00555C9B" w:rsidRPr="001B54C3">
        <w:rPr>
          <w:noProof w:val="0"/>
        </w:rPr>
        <w:t>'Anesthesia Risk Review of Systems'</w:t>
      </w:r>
    </w:p>
    <w:p w14:paraId="5B7EE4D6" w14:textId="77777777" w:rsidR="00866BDC" w:rsidRPr="001B54C3" w:rsidRDefault="00866BDC">
      <w:pPr>
        <w:pStyle w:val="XMLFragment"/>
        <w:rPr>
          <w:noProof w:val="0"/>
        </w:rPr>
      </w:pPr>
      <w:r w:rsidRPr="001B54C3">
        <w:rPr>
          <w:noProof w:val="0"/>
        </w:rPr>
        <w:t xml:space="preserve">      codeSystem='2.16.840.1.113883.6.1' codeSystemName='LOINC'/&gt;</w:t>
      </w:r>
    </w:p>
    <w:p w14:paraId="2E1DC92C" w14:textId="77777777" w:rsidR="00866BDC" w:rsidRPr="001B54C3" w:rsidRDefault="00866BDC">
      <w:pPr>
        <w:pStyle w:val="XMLFragment"/>
        <w:rPr>
          <w:noProof w:val="0"/>
        </w:rPr>
      </w:pPr>
      <w:r w:rsidRPr="001B54C3">
        <w:rPr>
          <w:noProof w:val="0"/>
        </w:rPr>
        <w:t xml:space="preserve">    &lt;text&gt;</w:t>
      </w:r>
    </w:p>
    <w:p w14:paraId="47BB783F" w14:textId="77777777" w:rsidR="00866BDC" w:rsidRPr="001B54C3" w:rsidRDefault="00866BDC">
      <w:pPr>
        <w:pStyle w:val="XMLFragment"/>
        <w:rPr>
          <w:noProof w:val="0"/>
        </w:rPr>
      </w:pPr>
      <w:r w:rsidRPr="001B54C3">
        <w:rPr>
          <w:noProof w:val="0"/>
        </w:rPr>
        <w:t xml:space="preserve">      Text as described above</w:t>
      </w:r>
    </w:p>
    <w:p w14:paraId="7E00EBDD" w14:textId="77777777" w:rsidR="00866BDC" w:rsidRPr="001B54C3" w:rsidRDefault="00866BDC">
      <w:pPr>
        <w:pStyle w:val="XMLFragment"/>
        <w:rPr>
          <w:noProof w:val="0"/>
        </w:rPr>
      </w:pPr>
      <w:r w:rsidRPr="001B54C3">
        <w:rPr>
          <w:noProof w:val="0"/>
        </w:rPr>
        <w:t xml:space="preserve">    &lt;/text&gt;</w:t>
      </w:r>
    </w:p>
    <w:p w14:paraId="04657B78" w14:textId="77777777" w:rsidR="00866BDC" w:rsidRPr="001B54C3" w:rsidRDefault="00866BDC">
      <w:pPr>
        <w:pStyle w:val="XMLFragment"/>
        <w:rPr>
          <w:noProof w:val="0"/>
        </w:rPr>
      </w:pPr>
      <w:r w:rsidRPr="001B54C3">
        <w:rPr>
          <w:noProof w:val="0"/>
        </w:rPr>
        <w:t xml:space="preserve">       </w:t>
      </w:r>
    </w:p>
    <w:p w14:paraId="443E5993" w14:textId="77777777" w:rsidR="00866BDC" w:rsidRPr="001B54C3" w:rsidRDefault="00866BDC">
      <w:pPr>
        <w:pStyle w:val="XMLFragment"/>
        <w:rPr>
          <w:noProof w:val="0"/>
        </w:rPr>
      </w:pPr>
      <w:r w:rsidRPr="001B54C3">
        <w:rPr>
          <w:noProof w:val="0"/>
        </w:rPr>
        <w:t xml:space="preserve">  &lt;/section&gt;</w:t>
      </w:r>
    </w:p>
    <w:p w14:paraId="26FF31F9" w14:textId="77777777" w:rsidR="00866BDC" w:rsidRPr="001B54C3" w:rsidRDefault="00866BDC">
      <w:pPr>
        <w:pStyle w:val="XMLFragment"/>
        <w:rPr>
          <w:noProof w:val="0"/>
        </w:rPr>
      </w:pPr>
    </w:p>
    <w:p w14:paraId="272CE192" w14:textId="77777777" w:rsidR="00866BDC" w:rsidRPr="001B54C3" w:rsidRDefault="00866BDC">
      <w:pPr>
        <w:pStyle w:val="XMLFragment"/>
        <w:rPr>
          <w:noProof w:val="0"/>
        </w:rPr>
      </w:pPr>
      <w:r w:rsidRPr="001B54C3">
        <w:rPr>
          <w:noProof w:val="0"/>
        </w:rPr>
        <w:t>&lt;/component&gt;</w:t>
      </w:r>
    </w:p>
    <w:p w14:paraId="7FD655C8" w14:textId="1E6E4169" w:rsidR="00866BDC" w:rsidRDefault="00866BDC">
      <w:pPr>
        <w:pStyle w:val="FigureTitle"/>
      </w:pPr>
      <w:r w:rsidRPr="001B54C3">
        <w:t>Figure 6.3</w:t>
      </w:r>
      <w:r w:rsidR="003D64AE" w:rsidRPr="001B54C3">
        <w:t>.3.2.32</w:t>
      </w:r>
      <w:r w:rsidR="005B6ADC" w:rsidRPr="001B54C3">
        <w:t>-1:</w:t>
      </w:r>
      <w:r w:rsidR="003D64AE" w:rsidRPr="001B54C3">
        <w:t xml:space="preserve"> </w:t>
      </w:r>
      <w:r w:rsidRPr="001B54C3">
        <w:t xml:space="preserve">Specification for </w:t>
      </w:r>
      <w:r w:rsidR="003D64AE" w:rsidRPr="001B54C3">
        <w:t xml:space="preserve">Anesthesia Risk Review of Systems </w:t>
      </w:r>
      <w:r w:rsidRPr="001B54C3">
        <w:t>Section</w:t>
      </w:r>
    </w:p>
    <w:p w14:paraId="06D0146B" w14:textId="77777777" w:rsidR="006E68E8" w:rsidRPr="001B54C3" w:rsidRDefault="006E68E8" w:rsidP="00143B5C">
      <w:pPr>
        <w:pStyle w:val="BodyText"/>
      </w:pPr>
    </w:p>
    <w:p w14:paraId="5CA5DF41" w14:textId="77777777" w:rsidR="00866BDC" w:rsidRPr="001B54C3" w:rsidRDefault="00866BDC">
      <w:pPr>
        <w:pStyle w:val="EditorInstructions"/>
      </w:pPr>
      <w:r w:rsidRPr="001B54C3">
        <w:t>Add Section 6.3.3.2.33</w:t>
      </w:r>
    </w:p>
    <w:p w14:paraId="0F7EF177" w14:textId="77777777" w:rsidR="006E68E8" w:rsidRDefault="006E68E8" w:rsidP="00143B5C">
      <w:pPr>
        <w:pStyle w:val="BodyText"/>
      </w:pPr>
    </w:p>
    <w:p w14:paraId="6272955B" w14:textId="3F3C831E" w:rsidR="00866BDC" w:rsidRPr="001B54C3" w:rsidRDefault="00866BDC" w:rsidP="002D1595">
      <w:pPr>
        <w:pStyle w:val="Heading5"/>
        <w:rPr>
          <w:noProof w:val="0"/>
          <w:lang w:val="en-US"/>
        </w:rPr>
      </w:pPr>
      <w:bookmarkStart w:id="284" w:name="_Toc466555248"/>
      <w:r w:rsidRPr="001B54C3">
        <w:rPr>
          <w:noProof w:val="0"/>
          <w:lang w:val="en-US"/>
        </w:rPr>
        <w:t>6.3.3.2.33 Implanted Medical Device Review Section 1.3.6.1.4.1.19376.1.5.3.1.1.9.46</w:t>
      </w:r>
      <w:bookmarkEnd w:id="2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286B9214" w14:textId="77777777" w:rsidTr="00143B5C">
        <w:tc>
          <w:tcPr>
            <w:tcW w:w="1500" w:type="pct"/>
            <w:shd w:val="clear" w:color="auto" w:fill="E6E6E6"/>
            <w:vAlign w:val="center"/>
          </w:tcPr>
          <w:p w14:paraId="60D8AE9B" w14:textId="77777777" w:rsidR="00866BDC" w:rsidRPr="001B54C3" w:rsidRDefault="00866BDC">
            <w:pPr>
              <w:pStyle w:val="TableEntryHeader"/>
            </w:pPr>
            <w:r w:rsidRPr="001B54C3">
              <w:t xml:space="preserve">Template ID </w:t>
            </w:r>
          </w:p>
        </w:tc>
        <w:tc>
          <w:tcPr>
            <w:tcW w:w="3500" w:type="pct"/>
            <w:gridSpan w:val="2"/>
            <w:vAlign w:val="center"/>
          </w:tcPr>
          <w:p w14:paraId="73AF5562" w14:textId="77777777" w:rsidR="00866BDC" w:rsidRPr="001B54C3" w:rsidRDefault="00866BDC">
            <w:pPr>
              <w:pStyle w:val="TableEntry"/>
            </w:pPr>
            <w:r w:rsidRPr="001B54C3">
              <w:t>1.3.6.1.4.1.19376.1.5.3.1.1.9.46</w:t>
            </w:r>
          </w:p>
        </w:tc>
      </w:tr>
      <w:tr w:rsidR="00866BDC" w:rsidRPr="001B54C3" w14:paraId="63435312" w14:textId="77777777" w:rsidTr="00143B5C">
        <w:tc>
          <w:tcPr>
            <w:tcW w:w="1500" w:type="pct"/>
            <w:shd w:val="clear" w:color="auto" w:fill="E6E6E6"/>
            <w:vAlign w:val="center"/>
          </w:tcPr>
          <w:p w14:paraId="41CFDE4F" w14:textId="77777777" w:rsidR="00866BDC" w:rsidRPr="001B54C3" w:rsidRDefault="00866BDC">
            <w:pPr>
              <w:pStyle w:val="TableEntryHeader"/>
            </w:pPr>
            <w:r w:rsidRPr="001B54C3">
              <w:t xml:space="preserve">General Description </w:t>
            </w:r>
          </w:p>
        </w:tc>
        <w:tc>
          <w:tcPr>
            <w:tcW w:w="3500" w:type="pct"/>
            <w:gridSpan w:val="2"/>
            <w:vAlign w:val="center"/>
          </w:tcPr>
          <w:p w14:paraId="5E905CC1" w14:textId="77777777" w:rsidR="00866BDC" w:rsidRPr="001B54C3" w:rsidRDefault="00866BDC">
            <w:pPr>
              <w:pStyle w:val="TableEntry"/>
            </w:pPr>
            <w:r w:rsidRPr="001B54C3">
              <w:t>The implanted medical device review section shall contain a description of the medical devices that are inserted into the patient, whether internal or partially external.</w:t>
            </w:r>
          </w:p>
        </w:tc>
      </w:tr>
      <w:tr w:rsidR="00866BDC" w:rsidRPr="001B54C3" w14:paraId="3D7D1BFF" w14:textId="77777777" w:rsidTr="00143B5C">
        <w:tc>
          <w:tcPr>
            <w:tcW w:w="1500" w:type="pct"/>
            <w:shd w:val="clear" w:color="auto" w:fill="E6E6E6"/>
            <w:vAlign w:val="center"/>
          </w:tcPr>
          <w:p w14:paraId="28D6B627" w14:textId="77777777" w:rsidR="00866BDC" w:rsidRPr="001B54C3" w:rsidRDefault="00866BDC">
            <w:pPr>
              <w:pStyle w:val="TableEntryHeader"/>
            </w:pPr>
            <w:r w:rsidRPr="001B54C3">
              <w:t xml:space="preserve">LOINC Code </w:t>
            </w:r>
          </w:p>
        </w:tc>
        <w:tc>
          <w:tcPr>
            <w:tcW w:w="500" w:type="pct"/>
            <w:shd w:val="clear" w:color="auto" w:fill="E6E6E6"/>
            <w:vAlign w:val="center"/>
          </w:tcPr>
          <w:p w14:paraId="5016BD20" w14:textId="77777777" w:rsidR="00866BDC" w:rsidRPr="001B54C3" w:rsidRDefault="00866BDC">
            <w:pPr>
              <w:pStyle w:val="TableEntryHeader"/>
            </w:pPr>
            <w:r w:rsidRPr="001B54C3">
              <w:t xml:space="preserve">Opt </w:t>
            </w:r>
          </w:p>
        </w:tc>
        <w:tc>
          <w:tcPr>
            <w:tcW w:w="3000" w:type="pct"/>
            <w:shd w:val="clear" w:color="auto" w:fill="E6E6E6"/>
            <w:vAlign w:val="center"/>
          </w:tcPr>
          <w:p w14:paraId="13624EFE" w14:textId="77777777" w:rsidR="00866BDC" w:rsidRPr="001B54C3" w:rsidRDefault="00866BDC">
            <w:pPr>
              <w:pStyle w:val="TableEntryHeader"/>
            </w:pPr>
            <w:r w:rsidRPr="001B54C3">
              <w:t xml:space="preserve">Description </w:t>
            </w:r>
          </w:p>
        </w:tc>
      </w:tr>
      <w:tr w:rsidR="00866BDC" w:rsidRPr="001B54C3" w14:paraId="07ABD185" w14:textId="77777777" w:rsidTr="00143B5C">
        <w:tc>
          <w:tcPr>
            <w:tcW w:w="0" w:type="auto"/>
            <w:vAlign w:val="center"/>
          </w:tcPr>
          <w:p w14:paraId="03A7E88C" w14:textId="77777777" w:rsidR="00866BDC" w:rsidRPr="001B54C3" w:rsidRDefault="00F62786" w:rsidP="00F62786">
            <w:pPr>
              <w:pStyle w:val="TableEntry"/>
            </w:pPr>
            <w:r w:rsidRPr="001B54C3">
              <w:t>57080-4</w:t>
            </w:r>
          </w:p>
        </w:tc>
        <w:tc>
          <w:tcPr>
            <w:tcW w:w="0" w:type="auto"/>
            <w:vAlign w:val="center"/>
          </w:tcPr>
          <w:p w14:paraId="5B90ED58" w14:textId="77777777" w:rsidR="00866BDC" w:rsidRPr="001B54C3" w:rsidRDefault="00866BDC" w:rsidP="00F62786">
            <w:pPr>
              <w:pStyle w:val="TableEntry"/>
            </w:pPr>
            <w:r w:rsidRPr="001B54C3">
              <w:t xml:space="preserve">R </w:t>
            </w:r>
          </w:p>
        </w:tc>
        <w:tc>
          <w:tcPr>
            <w:tcW w:w="0" w:type="auto"/>
            <w:vAlign w:val="center"/>
          </w:tcPr>
          <w:p w14:paraId="61EE226E" w14:textId="77777777" w:rsidR="00866BDC" w:rsidRPr="001B54C3" w:rsidRDefault="00F62786" w:rsidP="00F62786">
            <w:pPr>
              <w:pStyle w:val="TableEntry"/>
            </w:pPr>
            <w:r w:rsidRPr="001B54C3">
              <w:t>Implanted medical device</w:t>
            </w:r>
          </w:p>
        </w:tc>
      </w:tr>
    </w:tbl>
    <w:p w14:paraId="6591A2F2" w14:textId="77777777" w:rsidR="00866BDC" w:rsidRPr="001B54C3" w:rsidRDefault="00866BDC">
      <w:pPr>
        <w:spacing w:before="0"/>
      </w:pPr>
    </w:p>
    <w:p w14:paraId="1F2510A2" w14:textId="77777777" w:rsidR="00866BDC" w:rsidRPr="001B54C3" w:rsidRDefault="00866BDC">
      <w:pPr>
        <w:spacing w:before="0"/>
      </w:pPr>
    </w:p>
    <w:p w14:paraId="6BFBCDD9" w14:textId="77777777" w:rsidR="00866BDC" w:rsidRPr="001B54C3" w:rsidRDefault="00866BDC">
      <w:pPr>
        <w:pStyle w:val="XMLFragment"/>
        <w:rPr>
          <w:noProof w:val="0"/>
        </w:rPr>
      </w:pPr>
      <w:r w:rsidRPr="001B54C3">
        <w:rPr>
          <w:bCs/>
          <w:noProof w:val="0"/>
        </w:rPr>
        <w:t>&lt;component&gt;</w:t>
      </w:r>
    </w:p>
    <w:p w14:paraId="3614E41C" w14:textId="77777777" w:rsidR="00866BDC" w:rsidRPr="001B54C3" w:rsidRDefault="00866BDC">
      <w:pPr>
        <w:pStyle w:val="XMLFragment"/>
        <w:rPr>
          <w:noProof w:val="0"/>
        </w:rPr>
      </w:pPr>
    </w:p>
    <w:p w14:paraId="5A7FDDC3" w14:textId="77777777" w:rsidR="00866BDC" w:rsidRPr="001B54C3" w:rsidRDefault="00866BDC">
      <w:pPr>
        <w:pStyle w:val="XMLFragment"/>
        <w:rPr>
          <w:noProof w:val="0"/>
        </w:rPr>
      </w:pPr>
      <w:r w:rsidRPr="001B54C3">
        <w:rPr>
          <w:noProof w:val="0"/>
        </w:rPr>
        <w:t xml:space="preserve">  &lt;section&gt;</w:t>
      </w:r>
    </w:p>
    <w:p w14:paraId="766B68A3" w14:textId="77777777" w:rsidR="00866BDC" w:rsidRPr="001B54C3" w:rsidRDefault="00866BDC">
      <w:pPr>
        <w:pStyle w:val="XMLFragment"/>
        <w:rPr>
          <w:noProof w:val="0"/>
        </w:rPr>
      </w:pPr>
      <w:r w:rsidRPr="001B54C3">
        <w:rPr>
          <w:noProof w:val="0"/>
        </w:rPr>
        <w:t xml:space="preserve">    &lt;templateId root='1.3.6.1.4.1.19376.1.5.3.1.1.9.46'/&gt;</w:t>
      </w:r>
    </w:p>
    <w:p w14:paraId="119A3D83" w14:textId="77777777" w:rsidR="00866BDC" w:rsidRPr="001B54C3" w:rsidRDefault="00866BDC">
      <w:pPr>
        <w:pStyle w:val="XMLFragment"/>
        <w:rPr>
          <w:noProof w:val="0"/>
        </w:rPr>
      </w:pPr>
      <w:r w:rsidRPr="001B54C3">
        <w:rPr>
          <w:noProof w:val="0"/>
        </w:rPr>
        <w:t xml:space="preserve">    &lt;id root=' ' extension=' '/&gt;</w:t>
      </w:r>
    </w:p>
    <w:p w14:paraId="65368DA6" w14:textId="77777777" w:rsidR="00866BDC" w:rsidRPr="001B54C3" w:rsidRDefault="00866BDC">
      <w:pPr>
        <w:pStyle w:val="XMLFragment"/>
        <w:rPr>
          <w:noProof w:val="0"/>
        </w:rPr>
      </w:pPr>
      <w:r w:rsidRPr="001B54C3">
        <w:rPr>
          <w:noProof w:val="0"/>
        </w:rPr>
        <w:t xml:space="preserve">    &lt;code code='</w:t>
      </w:r>
      <w:r w:rsidR="00F62786" w:rsidRPr="001B54C3">
        <w:rPr>
          <w:noProof w:val="0"/>
        </w:rPr>
        <w:t>57080-4</w:t>
      </w:r>
      <w:r w:rsidRPr="001B54C3">
        <w:rPr>
          <w:noProof w:val="0"/>
        </w:rPr>
        <w:t>' displayName=</w:t>
      </w:r>
      <w:r w:rsidR="00F62786" w:rsidRPr="001B54C3">
        <w:rPr>
          <w:noProof w:val="0"/>
        </w:rPr>
        <w:t>'Implanted medical device'</w:t>
      </w:r>
    </w:p>
    <w:p w14:paraId="78E508F2" w14:textId="77777777" w:rsidR="00866BDC" w:rsidRPr="001B54C3" w:rsidRDefault="00866BDC">
      <w:pPr>
        <w:pStyle w:val="XMLFragment"/>
        <w:rPr>
          <w:noProof w:val="0"/>
        </w:rPr>
      </w:pPr>
      <w:r w:rsidRPr="001B54C3">
        <w:rPr>
          <w:noProof w:val="0"/>
        </w:rPr>
        <w:t xml:space="preserve">      codeSystem='2.16.840.1.113883.6.1' codeSystemName='LOINC'/&gt;</w:t>
      </w:r>
    </w:p>
    <w:p w14:paraId="05951E7C" w14:textId="77777777" w:rsidR="00866BDC" w:rsidRPr="001B54C3" w:rsidRDefault="00866BDC">
      <w:pPr>
        <w:pStyle w:val="XMLFragment"/>
        <w:rPr>
          <w:noProof w:val="0"/>
        </w:rPr>
      </w:pPr>
      <w:r w:rsidRPr="001B54C3">
        <w:rPr>
          <w:noProof w:val="0"/>
        </w:rPr>
        <w:t xml:space="preserve">    &lt;text&gt;</w:t>
      </w:r>
    </w:p>
    <w:p w14:paraId="44BF242F" w14:textId="77777777" w:rsidR="00866BDC" w:rsidRPr="001B54C3" w:rsidRDefault="00866BDC">
      <w:pPr>
        <w:pStyle w:val="XMLFragment"/>
        <w:rPr>
          <w:noProof w:val="0"/>
        </w:rPr>
      </w:pPr>
      <w:r w:rsidRPr="001B54C3">
        <w:rPr>
          <w:noProof w:val="0"/>
        </w:rPr>
        <w:t xml:space="preserve">      Text as described above</w:t>
      </w:r>
    </w:p>
    <w:p w14:paraId="73DBEE32" w14:textId="77777777" w:rsidR="00866BDC" w:rsidRPr="001B54C3" w:rsidRDefault="00866BDC">
      <w:pPr>
        <w:pStyle w:val="XMLFragment"/>
        <w:rPr>
          <w:noProof w:val="0"/>
        </w:rPr>
      </w:pPr>
      <w:r w:rsidRPr="001B54C3">
        <w:rPr>
          <w:noProof w:val="0"/>
        </w:rPr>
        <w:t xml:space="preserve">    &lt;/text&gt;  </w:t>
      </w:r>
    </w:p>
    <w:p w14:paraId="574DED2C" w14:textId="77777777" w:rsidR="00866BDC" w:rsidRPr="001B54C3" w:rsidRDefault="00866BDC">
      <w:pPr>
        <w:pStyle w:val="XMLFragment"/>
        <w:rPr>
          <w:noProof w:val="0"/>
        </w:rPr>
      </w:pPr>
      <w:r w:rsidRPr="001B54C3">
        <w:rPr>
          <w:noProof w:val="0"/>
        </w:rPr>
        <w:t xml:space="preserve">       </w:t>
      </w:r>
    </w:p>
    <w:p w14:paraId="6390984F" w14:textId="77777777" w:rsidR="00866BDC" w:rsidRPr="001B54C3" w:rsidRDefault="00866BDC">
      <w:pPr>
        <w:pStyle w:val="XMLFragment"/>
        <w:rPr>
          <w:noProof w:val="0"/>
        </w:rPr>
      </w:pPr>
      <w:r w:rsidRPr="001B54C3">
        <w:rPr>
          <w:noProof w:val="0"/>
        </w:rPr>
        <w:t xml:space="preserve">  &lt;/section&gt;</w:t>
      </w:r>
    </w:p>
    <w:p w14:paraId="3D2FFB0C" w14:textId="77777777" w:rsidR="00866BDC" w:rsidRPr="001B54C3" w:rsidRDefault="00866BDC">
      <w:pPr>
        <w:pStyle w:val="XMLFragment"/>
        <w:rPr>
          <w:noProof w:val="0"/>
        </w:rPr>
      </w:pPr>
    </w:p>
    <w:p w14:paraId="74BEC7DC" w14:textId="77777777" w:rsidR="00866BDC" w:rsidRPr="001B54C3" w:rsidRDefault="00866BDC">
      <w:pPr>
        <w:pStyle w:val="XMLFragment"/>
        <w:rPr>
          <w:noProof w:val="0"/>
        </w:rPr>
      </w:pPr>
      <w:r w:rsidRPr="001B54C3">
        <w:rPr>
          <w:noProof w:val="0"/>
        </w:rPr>
        <w:t>&lt;/component&gt;</w:t>
      </w:r>
    </w:p>
    <w:p w14:paraId="56062E38" w14:textId="77777777" w:rsidR="00866BDC" w:rsidRPr="001B54C3" w:rsidRDefault="00866BDC">
      <w:pPr>
        <w:pStyle w:val="FigureTitle"/>
      </w:pPr>
      <w:r w:rsidRPr="001B54C3">
        <w:t>Figure 6.3</w:t>
      </w:r>
      <w:r w:rsidR="00360EEA" w:rsidRPr="001B54C3">
        <w:t>.3.2.33</w:t>
      </w:r>
      <w:r w:rsidR="005B6ADC" w:rsidRPr="001B54C3">
        <w:t>-1:</w:t>
      </w:r>
      <w:r w:rsidRPr="001B54C3">
        <w:t xml:space="preserve"> Specification for Implanted Medical Device Review Section</w:t>
      </w:r>
    </w:p>
    <w:p w14:paraId="4627F861" w14:textId="77777777" w:rsidR="00866BDC" w:rsidRPr="001B54C3" w:rsidRDefault="00866BDC">
      <w:pPr>
        <w:pStyle w:val="BodyText"/>
      </w:pPr>
    </w:p>
    <w:p w14:paraId="06707982" w14:textId="77777777" w:rsidR="00866BDC" w:rsidRPr="001B54C3" w:rsidRDefault="00866BDC">
      <w:pPr>
        <w:pStyle w:val="EditorInstructions"/>
      </w:pPr>
      <w:r w:rsidRPr="001B54C3">
        <w:t>Add Section 6.3.3.2.34</w:t>
      </w:r>
    </w:p>
    <w:p w14:paraId="112BF457" w14:textId="77777777" w:rsidR="006E68E8" w:rsidRDefault="006E68E8" w:rsidP="00143B5C">
      <w:pPr>
        <w:pStyle w:val="BodyText"/>
      </w:pPr>
    </w:p>
    <w:p w14:paraId="23F222A8" w14:textId="0C14B337" w:rsidR="00866BDC" w:rsidRPr="001B54C3" w:rsidRDefault="00866BDC" w:rsidP="002D1595">
      <w:pPr>
        <w:pStyle w:val="Heading5"/>
        <w:rPr>
          <w:noProof w:val="0"/>
          <w:lang w:val="en-US"/>
        </w:rPr>
      </w:pPr>
      <w:bookmarkStart w:id="285" w:name="_Toc466555249"/>
      <w:r w:rsidRPr="001B54C3">
        <w:rPr>
          <w:noProof w:val="0"/>
          <w:lang w:val="en-US"/>
        </w:rPr>
        <w:t>6.3.3.2.34 Pregnancy Status Review Section 1.3.6.1.4.1.19376.1.5.3.1.1.9.47</w:t>
      </w:r>
      <w:bookmarkEnd w:id="28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000" w:firstRow="0" w:lastRow="0" w:firstColumn="0" w:lastColumn="0" w:noHBand="0" w:noVBand="0"/>
      </w:tblPr>
      <w:tblGrid>
        <w:gridCol w:w="3130"/>
        <w:gridCol w:w="772"/>
        <w:gridCol w:w="5448"/>
      </w:tblGrid>
      <w:tr w:rsidR="00280586" w:rsidRPr="001B54C3" w14:paraId="64FC2B46" w14:textId="77777777" w:rsidTr="00880DC2">
        <w:tc>
          <w:tcPr>
            <w:tcW w:w="1500" w:type="pct"/>
            <w:shd w:val="clear" w:color="auto" w:fill="E6E6E6"/>
            <w:vAlign w:val="center"/>
          </w:tcPr>
          <w:p w14:paraId="1B2843E0" w14:textId="77777777" w:rsidR="00280586" w:rsidRPr="001B54C3" w:rsidRDefault="00280586" w:rsidP="001C56E2">
            <w:pPr>
              <w:pStyle w:val="TableEntryHeader"/>
            </w:pPr>
            <w:r w:rsidRPr="001B54C3">
              <w:t xml:space="preserve">Template ID </w:t>
            </w:r>
          </w:p>
        </w:tc>
        <w:tc>
          <w:tcPr>
            <w:tcW w:w="3500" w:type="pct"/>
            <w:gridSpan w:val="2"/>
            <w:vAlign w:val="center"/>
          </w:tcPr>
          <w:p w14:paraId="72C0AEBB" w14:textId="77777777" w:rsidR="00280586" w:rsidRPr="001B54C3" w:rsidRDefault="00280586" w:rsidP="00880DC2">
            <w:pPr>
              <w:spacing w:before="40" w:after="40"/>
              <w:ind w:left="72" w:right="72"/>
              <w:rPr>
                <w:sz w:val="18"/>
              </w:rPr>
            </w:pPr>
            <w:r w:rsidRPr="001B54C3">
              <w:rPr>
                <w:sz w:val="18"/>
              </w:rPr>
              <w:t>1.3.6.1.4.1.19376.1.5.3.1.1.9.47</w:t>
            </w:r>
          </w:p>
        </w:tc>
      </w:tr>
      <w:tr w:rsidR="00280586" w:rsidRPr="001B54C3" w14:paraId="09691672" w14:textId="77777777" w:rsidTr="00880DC2">
        <w:tc>
          <w:tcPr>
            <w:tcW w:w="1500" w:type="pct"/>
            <w:shd w:val="clear" w:color="auto" w:fill="E6E6E6"/>
            <w:vAlign w:val="center"/>
          </w:tcPr>
          <w:p w14:paraId="391519A3" w14:textId="77777777" w:rsidR="00280586" w:rsidRPr="001B54C3" w:rsidRDefault="00280586" w:rsidP="001C56E2">
            <w:pPr>
              <w:pStyle w:val="TableEntryHeader"/>
            </w:pPr>
            <w:r w:rsidRPr="001B54C3">
              <w:lastRenderedPageBreak/>
              <w:t xml:space="preserve">General Description </w:t>
            </w:r>
          </w:p>
        </w:tc>
        <w:tc>
          <w:tcPr>
            <w:tcW w:w="3500" w:type="pct"/>
            <w:gridSpan w:val="2"/>
            <w:vAlign w:val="center"/>
          </w:tcPr>
          <w:p w14:paraId="798549B1" w14:textId="77777777" w:rsidR="00280586" w:rsidRPr="001B54C3" w:rsidRDefault="00280586" w:rsidP="00880DC2">
            <w:pPr>
              <w:spacing w:before="40" w:after="40"/>
              <w:ind w:left="72" w:right="72"/>
              <w:rPr>
                <w:sz w:val="18"/>
              </w:rPr>
            </w:pPr>
            <w:r w:rsidRPr="001B54C3">
              <w:rPr>
                <w:sz w:val="18"/>
              </w:rPr>
              <w:t>The pregnancy status review section shall contain a description of the responses the patient gave to a set of routine questions regarding potential pregnancy in females of child-bearing-age. It shall include a Pregnancy Status Organizer.</w:t>
            </w:r>
          </w:p>
        </w:tc>
      </w:tr>
      <w:tr w:rsidR="00280586" w:rsidRPr="001B54C3" w14:paraId="265EBE18" w14:textId="77777777" w:rsidTr="00880DC2">
        <w:tc>
          <w:tcPr>
            <w:tcW w:w="1500" w:type="pct"/>
            <w:shd w:val="clear" w:color="auto" w:fill="E6E6E6"/>
            <w:vAlign w:val="center"/>
          </w:tcPr>
          <w:p w14:paraId="1F8ED2BB" w14:textId="77777777" w:rsidR="00280586" w:rsidRPr="001B54C3" w:rsidRDefault="00280586" w:rsidP="001C56E2">
            <w:pPr>
              <w:pStyle w:val="TableEntryHeader"/>
            </w:pPr>
            <w:r w:rsidRPr="001B54C3">
              <w:t xml:space="preserve">LOINC Code </w:t>
            </w:r>
          </w:p>
        </w:tc>
        <w:tc>
          <w:tcPr>
            <w:tcW w:w="500" w:type="pct"/>
            <w:shd w:val="clear" w:color="auto" w:fill="E6E6E6"/>
            <w:vAlign w:val="center"/>
          </w:tcPr>
          <w:p w14:paraId="45371611" w14:textId="77777777" w:rsidR="00280586" w:rsidRPr="001B54C3" w:rsidRDefault="00280586" w:rsidP="001C56E2">
            <w:pPr>
              <w:pStyle w:val="TableEntryHeader"/>
            </w:pPr>
            <w:r w:rsidRPr="001B54C3">
              <w:t xml:space="preserve">Opt </w:t>
            </w:r>
          </w:p>
        </w:tc>
        <w:tc>
          <w:tcPr>
            <w:tcW w:w="3000" w:type="pct"/>
            <w:shd w:val="clear" w:color="auto" w:fill="E6E6E6"/>
            <w:vAlign w:val="center"/>
          </w:tcPr>
          <w:p w14:paraId="6D56649D" w14:textId="77777777" w:rsidR="00280586" w:rsidRPr="001B54C3" w:rsidRDefault="00280586" w:rsidP="001C56E2">
            <w:pPr>
              <w:pStyle w:val="TableEntryHeader"/>
            </w:pPr>
            <w:r w:rsidRPr="001B54C3">
              <w:t xml:space="preserve">Description </w:t>
            </w:r>
          </w:p>
        </w:tc>
      </w:tr>
      <w:tr w:rsidR="00280586" w:rsidRPr="001B54C3" w14:paraId="504C345D" w14:textId="77777777" w:rsidTr="00880DC2">
        <w:tc>
          <w:tcPr>
            <w:tcW w:w="0" w:type="auto"/>
            <w:vAlign w:val="center"/>
          </w:tcPr>
          <w:p w14:paraId="1BAF574B" w14:textId="77777777" w:rsidR="00280586" w:rsidRPr="001B54C3" w:rsidRDefault="00280586" w:rsidP="00880DC2">
            <w:pPr>
              <w:spacing w:before="40" w:after="40"/>
              <w:ind w:left="72" w:right="72"/>
              <w:rPr>
                <w:sz w:val="18"/>
              </w:rPr>
            </w:pPr>
            <w:r w:rsidRPr="001B54C3">
              <w:rPr>
                <w:sz w:val="18"/>
              </w:rPr>
              <w:t>11449-6</w:t>
            </w:r>
          </w:p>
        </w:tc>
        <w:tc>
          <w:tcPr>
            <w:tcW w:w="0" w:type="auto"/>
            <w:vAlign w:val="center"/>
          </w:tcPr>
          <w:p w14:paraId="30B4910B" w14:textId="77777777" w:rsidR="00280586" w:rsidRPr="001B54C3" w:rsidRDefault="00280586" w:rsidP="00880DC2">
            <w:pPr>
              <w:spacing w:before="40" w:after="40"/>
              <w:ind w:left="72" w:right="72"/>
              <w:rPr>
                <w:sz w:val="18"/>
              </w:rPr>
            </w:pPr>
            <w:r w:rsidRPr="001B54C3">
              <w:rPr>
                <w:sz w:val="18"/>
              </w:rPr>
              <w:t xml:space="preserve">R </w:t>
            </w:r>
          </w:p>
        </w:tc>
        <w:tc>
          <w:tcPr>
            <w:tcW w:w="0" w:type="auto"/>
            <w:vAlign w:val="center"/>
          </w:tcPr>
          <w:p w14:paraId="1A2D20B3" w14:textId="77777777" w:rsidR="00280586" w:rsidRPr="001B54C3" w:rsidRDefault="00280586" w:rsidP="00880DC2">
            <w:pPr>
              <w:spacing w:before="40" w:after="40"/>
              <w:ind w:left="72" w:right="72"/>
              <w:rPr>
                <w:sz w:val="18"/>
              </w:rPr>
            </w:pPr>
            <w:r w:rsidRPr="001B54C3">
              <w:rPr>
                <w:sz w:val="18"/>
              </w:rPr>
              <w:t>Pregnancy Status-Reported</w:t>
            </w:r>
          </w:p>
        </w:tc>
      </w:tr>
      <w:tr w:rsidR="00280586" w:rsidRPr="001B54C3" w14:paraId="44D94847" w14:textId="77777777" w:rsidTr="00880DC2">
        <w:tc>
          <w:tcPr>
            <w:tcW w:w="0" w:type="auto"/>
            <w:tcBorders>
              <w:top w:val="single" w:sz="4" w:space="0" w:color="000000"/>
              <w:left w:val="single" w:sz="4" w:space="0" w:color="000000"/>
              <w:bottom w:val="single" w:sz="4" w:space="0" w:color="000000"/>
            </w:tcBorders>
            <w:shd w:val="clear" w:color="auto" w:fill="D9D9D9"/>
            <w:vAlign w:val="center"/>
          </w:tcPr>
          <w:p w14:paraId="1681BC9D" w14:textId="77777777" w:rsidR="00280586" w:rsidRPr="001B54C3" w:rsidRDefault="00280586" w:rsidP="001C56E2">
            <w:pPr>
              <w:pStyle w:val="TableEntryHeader"/>
              <w:rPr>
                <w:sz w:val="18"/>
              </w:rPr>
            </w:pPr>
            <w:r w:rsidRPr="001B54C3">
              <w:t>Entries</w:t>
            </w:r>
          </w:p>
        </w:tc>
        <w:tc>
          <w:tcPr>
            <w:tcW w:w="0" w:type="auto"/>
            <w:tcBorders>
              <w:top w:val="single" w:sz="4" w:space="0" w:color="000000"/>
              <w:left w:val="single" w:sz="4" w:space="0" w:color="000000"/>
              <w:bottom w:val="single" w:sz="4" w:space="0" w:color="000000"/>
            </w:tcBorders>
            <w:shd w:val="clear" w:color="auto" w:fill="D9D9D9"/>
            <w:vAlign w:val="center"/>
          </w:tcPr>
          <w:p w14:paraId="0A2D8AEF" w14:textId="77777777" w:rsidR="00280586" w:rsidRPr="001B54C3" w:rsidRDefault="00280586" w:rsidP="001C56E2">
            <w:pPr>
              <w:pStyle w:val="TableEntryHeader"/>
              <w:rPr>
                <w:sz w:val="18"/>
              </w:rPr>
            </w:pPr>
            <w:r w:rsidRPr="001B54C3">
              <w:t xml:space="preserve">Opt </w:t>
            </w:r>
          </w:p>
        </w:tc>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1037B9A2" w14:textId="77777777" w:rsidR="00280586" w:rsidRPr="001B54C3" w:rsidRDefault="00280586" w:rsidP="001C56E2">
            <w:pPr>
              <w:pStyle w:val="TableEntryHeader"/>
              <w:rPr>
                <w:sz w:val="18"/>
              </w:rPr>
            </w:pPr>
            <w:r w:rsidRPr="001B54C3">
              <w:t xml:space="preserve">Description </w:t>
            </w:r>
          </w:p>
        </w:tc>
      </w:tr>
      <w:tr w:rsidR="00280586" w:rsidRPr="001B54C3" w14:paraId="4B66E427" w14:textId="77777777" w:rsidTr="00880DC2">
        <w:tc>
          <w:tcPr>
            <w:tcW w:w="0" w:type="auto"/>
            <w:tcBorders>
              <w:top w:val="single" w:sz="4" w:space="0" w:color="000000"/>
              <w:left w:val="single" w:sz="4" w:space="0" w:color="000000"/>
              <w:bottom w:val="single" w:sz="4" w:space="0" w:color="000000"/>
            </w:tcBorders>
            <w:shd w:val="clear" w:color="auto" w:fill="auto"/>
            <w:vAlign w:val="center"/>
          </w:tcPr>
          <w:p w14:paraId="5EB6B01F" w14:textId="78DF8AA1" w:rsidR="00280586" w:rsidRPr="001B54C3" w:rsidRDefault="00280586" w:rsidP="00880DC2">
            <w:pPr>
              <w:spacing w:before="40" w:after="40"/>
              <w:ind w:left="72" w:right="72"/>
              <w:rPr>
                <w:sz w:val="18"/>
              </w:rPr>
            </w:pPr>
            <w:commentRangeStart w:id="286"/>
            <w:del w:id="287" w:author="Michael Clifton" w:date="2018-10-11T11:36:00Z">
              <w:r w:rsidRPr="001B54C3" w:rsidDel="009E0B91">
                <w:rPr>
                  <w:sz w:val="18"/>
                </w:rPr>
                <w:delText>TBD</w:delText>
              </w:r>
            </w:del>
            <w:ins w:id="288" w:author="Michael Clifton" w:date="2018-10-11T11:36:00Z">
              <w:r w:rsidR="009E0B91" w:rsidRPr="009E0B91">
                <w:rPr>
                  <w:sz w:val="18"/>
                </w:rPr>
                <w:t>1.3.6.1.4.1.19376.1.5.3.1.4.22</w:t>
              </w:r>
              <w:commentRangeEnd w:id="286"/>
              <w:r w:rsidR="009E0B91">
                <w:rPr>
                  <w:rStyle w:val="CommentReference"/>
                </w:rPr>
                <w:commentReference w:id="286"/>
              </w:r>
            </w:ins>
          </w:p>
        </w:tc>
        <w:tc>
          <w:tcPr>
            <w:tcW w:w="0" w:type="auto"/>
            <w:tcBorders>
              <w:top w:val="single" w:sz="4" w:space="0" w:color="000000"/>
              <w:left w:val="single" w:sz="4" w:space="0" w:color="000000"/>
              <w:bottom w:val="single" w:sz="4" w:space="0" w:color="000000"/>
            </w:tcBorders>
            <w:shd w:val="clear" w:color="auto" w:fill="auto"/>
            <w:vAlign w:val="center"/>
          </w:tcPr>
          <w:p w14:paraId="218F776C" w14:textId="77777777" w:rsidR="00280586" w:rsidRPr="001B54C3" w:rsidRDefault="00280586" w:rsidP="00880DC2">
            <w:pPr>
              <w:spacing w:before="40" w:after="40"/>
              <w:ind w:left="72" w:right="72"/>
              <w:rPr>
                <w:sz w:val="18"/>
              </w:rPr>
            </w:pPr>
            <w:r w:rsidRPr="001B54C3">
              <w:rPr>
                <w:sz w:val="18"/>
              </w:rPr>
              <w:t>O</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17E51BC4" w14:textId="77777777" w:rsidR="00280586" w:rsidRPr="001B54C3" w:rsidRDefault="00280586" w:rsidP="00880DC2">
            <w:pPr>
              <w:spacing w:before="40" w:after="40"/>
              <w:ind w:left="72" w:right="72"/>
              <w:rPr>
                <w:sz w:val="18"/>
              </w:rPr>
            </w:pPr>
            <w:r w:rsidRPr="001B54C3">
              <w:rPr>
                <w:sz w:val="18"/>
              </w:rPr>
              <w:t xml:space="preserve">Pregnancy Status Review Organizer </w:t>
            </w:r>
          </w:p>
        </w:tc>
      </w:tr>
    </w:tbl>
    <w:p w14:paraId="454B7D9D" w14:textId="77777777" w:rsidR="00866BDC" w:rsidRPr="001B54C3" w:rsidRDefault="00866BDC" w:rsidP="00143B5C">
      <w:pPr>
        <w:pStyle w:val="BodyText"/>
      </w:pPr>
    </w:p>
    <w:p w14:paraId="7C1EDAE1" w14:textId="77777777" w:rsidR="00866BDC" w:rsidRPr="001B54C3" w:rsidRDefault="00866BDC">
      <w:pPr>
        <w:pStyle w:val="XMLFragment"/>
        <w:rPr>
          <w:noProof w:val="0"/>
        </w:rPr>
      </w:pPr>
      <w:r w:rsidRPr="001B54C3">
        <w:rPr>
          <w:bCs/>
          <w:noProof w:val="0"/>
        </w:rPr>
        <w:t>&lt;component&gt;</w:t>
      </w:r>
    </w:p>
    <w:p w14:paraId="46BFEAB1" w14:textId="77777777" w:rsidR="00866BDC" w:rsidRPr="001B54C3" w:rsidRDefault="00866BDC">
      <w:pPr>
        <w:pStyle w:val="XMLFragment"/>
        <w:rPr>
          <w:noProof w:val="0"/>
        </w:rPr>
      </w:pPr>
    </w:p>
    <w:p w14:paraId="4B9B5301" w14:textId="77777777" w:rsidR="00866BDC" w:rsidRPr="001B54C3" w:rsidRDefault="00866BDC">
      <w:pPr>
        <w:pStyle w:val="XMLFragment"/>
        <w:rPr>
          <w:noProof w:val="0"/>
        </w:rPr>
      </w:pPr>
      <w:r w:rsidRPr="001B54C3">
        <w:rPr>
          <w:noProof w:val="0"/>
        </w:rPr>
        <w:t xml:space="preserve">  &lt;section&gt;</w:t>
      </w:r>
    </w:p>
    <w:p w14:paraId="20CC2AE0" w14:textId="77777777" w:rsidR="00866BDC" w:rsidRPr="001B54C3" w:rsidRDefault="00866BDC">
      <w:pPr>
        <w:pStyle w:val="XMLFragment"/>
        <w:rPr>
          <w:noProof w:val="0"/>
        </w:rPr>
      </w:pPr>
      <w:r w:rsidRPr="001B54C3">
        <w:rPr>
          <w:noProof w:val="0"/>
        </w:rPr>
        <w:t xml:space="preserve">    &lt;templateId root='1.3.6.1.4.1.19376.1.5.3.1.1.9.47'/&gt;</w:t>
      </w:r>
    </w:p>
    <w:p w14:paraId="5395A13A" w14:textId="77777777" w:rsidR="00866BDC" w:rsidRPr="001B54C3" w:rsidRDefault="00866BDC">
      <w:pPr>
        <w:pStyle w:val="XMLFragment"/>
        <w:rPr>
          <w:noProof w:val="0"/>
        </w:rPr>
      </w:pPr>
      <w:r w:rsidRPr="001B54C3">
        <w:rPr>
          <w:noProof w:val="0"/>
        </w:rPr>
        <w:t xml:space="preserve">    &lt;id root=' ' extension=' '/&gt;</w:t>
      </w:r>
    </w:p>
    <w:p w14:paraId="2E56FD59" w14:textId="77777777" w:rsidR="00866BDC" w:rsidRPr="001B54C3" w:rsidRDefault="00866BDC">
      <w:pPr>
        <w:pStyle w:val="XMLFragment"/>
        <w:rPr>
          <w:noProof w:val="0"/>
        </w:rPr>
      </w:pPr>
      <w:r w:rsidRPr="001B54C3">
        <w:rPr>
          <w:noProof w:val="0"/>
        </w:rPr>
        <w:t xml:space="preserve">    &lt;code code=</w:t>
      </w:r>
      <w:r w:rsidR="00FD7748" w:rsidRPr="001B54C3">
        <w:rPr>
          <w:noProof w:val="0"/>
        </w:rPr>
        <w:t xml:space="preserve">'11449-6' </w:t>
      </w:r>
      <w:r w:rsidRPr="001B54C3">
        <w:rPr>
          <w:noProof w:val="0"/>
        </w:rPr>
        <w:t>displayName=</w:t>
      </w:r>
      <w:r w:rsidR="00FD7748" w:rsidRPr="001B54C3">
        <w:rPr>
          <w:noProof w:val="0"/>
        </w:rPr>
        <w:t>'Pregnancy Status-Reported'</w:t>
      </w:r>
    </w:p>
    <w:p w14:paraId="5A41F98D" w14:textId="77777777" w:rsidR="00866BDC" w:rsidRPr="001B54C3" w:rsidRDefault="00866BDC">
      <w:pPr>
        <w:pStyle w:val="XMLFragment"/>
        <w:rPr>
          <w:noProof w:val="0"/>
        </w:rPr>
      </w:pPr>
      <w:r w:rsidRPr="001B54C3">
        <w:rPr>
          <w:noProof w:val="0"/>
        </w:rPr>
        <w:t xml:space="preserve">      codeSystem='2.16.840.1.113883.6.1' codeSystemName='LOINC'/&gt;</w:t>
      </w:r>
    </w:p>
    <w:p w14:paraId="300F753C" w14:textId="77777777" w:rsidR="00866BDC" w:rsidRPr="001B54C3" w:rsidRDefault="00866BDC">
      <w:pPr>
        <w:pStyle w:val="XMLFragment"/>
        <w:rPr>
          <w:noProof w:val="0"/>
        </w:rPr>
      </w:pPr>
      <w:r w:rsidRPr="001B54C3">
        <w:rPr>
          <w:noProof w:val="0"/>
        </w:rPr>
        <w:t xml:space="preserve">    &lt;text&gt;</w:t>
      </w:r>
    </w:p>
    <w:p w14:paraId="5C113E8F" w14:textId="77777777" w:rsidR="00866BDC" w:rsidRPr="001B54C3" w:rsidRDefault="00866BDC">
      <w:pPr>
        <w:pStyle w:val="XMLFragment"/>
        <w:rPr>
          <w:noProof w:val="0"/>
        </w:rPr>
      </w:pPr>
      <w:r w:rsidRPr="001B54C3">
        <w:rPr>
          <w:noProof w:val="0"/>
        </w:rPr>
        <w:t xml:space="preserve">      Text as described above</w:t>
      </w:r>
    </w:p>
    <w:p w14:paraId="1C99E3E5" w14:textId="77777777" w:rsidR="00866BDC" w:rsidRPr="001B54C3" w:rsidRDefault="00866BDC">
      <w:pPr>
        <w:pStyle w:val="XMLFragment"/>
        <w:rPr>
          <w:noProof w:val="0"/>
        </w:rPr>
      </w:pPr>
      <w:r w:rsidRPr="001B54C3">
        <w:rPr>
          <w:noProof w:val="0"/>
        </w:rPr>
        <w:t xml:space="preserve">    &lt;/text&gt;  </w:t>
      </w:r>
    </w:p>
    <w:p w14:paraId="56C889E7" w14:textId="77777777" w:rsidR="00866BDC" w:rsidRPr="001B54C3" w:rsidRDefault="00866BDC">
      <w:pPr>
        <w:pStyle w:val="XMLFragment"/>
        <w:rPr>
          <w:noProof w:val="0"/>
        </w:rPr>
      </w:pPr>
      <w:r w:rsidRPr="001B54C3">
        <w:rPr>
          <w:noProof w:val="0"/>
        </w:rPr>
        <w:t xml:space="preserve">       </w:t>
      </w:r>
    </w:p>
    <w:p w14:paraId="665F4838" w14:textId="77777777" w:rsidR="00866BDC" w:rsidRPr="001B54C3" w:rsidRDefault="00866BDC">
      <w:pPr>
        <w:pStyle w:val="XMLFragment"/>
        <w:rPr>
          <w:noProof w:val="0"/>
        </w:rPr>
      </w:pPr>
      <w:r w:rsidRPr="001B54C3">
        <w:rPr>
          <w:noProof w:val="0"/>
        </w:rPr>
        <w:t xml:space="preserve">  &lt;/section&gt;</w:t>
      </w:r>
    </w:p>
    <w:p w14:paraId="70627C5C" w14:textId="77777777" w:rsidR="00866BDC" w:rsidRPr="001B54C3" w:rsidRDefault="00866BDC">
      <w:pPr>
        <w:pStyle w:val="XMLFragment"/>
        <w:rPr>
          <w:noProof w:val="0"/>
        </w:rPr>
      </w:pPr>
      <w:r w:rsidRPr="001B54C3">
        <w:rPr>
          <w:noProof w:val="0"/>
        </w:rPr>
        <w:t>&lt;/component&gt;</w:t>
      </w:r>
    </w:p>
    <w:p w14:paraId="0D49C478" w14:textId="5E253A56" w:rsidR="00866BDC" w:rsidRDefault="00866BDC">
      <w:pPr>
        <w:pStyle w:val="FigureTitle"/>
      </w:pPr>
      <w:r w:rsidRPr="001B54C3">
        <w:t>Figure 6.3</w:t>
      </w:r>
      <w:r w:rsidR="00360EEA" w:rsidRPr="001B54C3">
        <w:t>.3.2.34</w:t>
      </w:r>
      <w:r w:rsidR="005B6ADC" w:rsidRPr="001B54C3">
        <w:t>-1:</w:t>
      </w:r>
      <w:r w:rsidRPr="001B54C3">
        <w:t xml:space="preserve"> Specification for Pregnancy Status Review Section</w:t>
      </w:r>
    </w:p>
    <w:p w14:paraId="553BD47A" w14:textId="77777777" w:rsidR="006E68E8" w:rsidRPr="001B54C3" w:rsidRDefault="006E68E8" w:rsidP="00143B5C">
      <w:pPr>
        <w:pStyle w:val="BodyText"/>
      </w:pPr>
    </w:p>
    <w:p w14:paraId="6202EA90" w14:textId="77777777" w:rsidR="00866BDC" w:rsidRPr="001B54C3" w:rsidRDefault="00866BDC">
      <w:pPr>
        <w:pStyle w:val="EditorInstructions"/>
      </w:pPr>
      <w:r w:rsidRPr="001B54C3">
        <w:t>Add Section 6.3.3.2.35</w:t>
      </w:r>
    </w:p>
    <w:p w14:paraId="16E786FF" w14:textId="77777777" w:rsidR="006E68E8" w:rsidRDefault="006E68E8" w:rsidP="00143B5C">
      <w:pPr>
        <w:pStyle w:val="BodyText"/>
      </w:pPr>
    </w:p>
    <w:p w14:paraId="24ED6E48" w14:textId="635033FE" w:rsidR="00866BDC" w:rsidRPr="001B54C3" w:rsidRDefault="00866BDC" w:rsidP="002D1595">
      <w:pPr>
        <w:pStyle w:val="Heading5"/>
        <w:rPr>
          <w:noProof w:val="0"/>
          <w:lang w:val="en-US"/>
        </w:rPr>
      </w:pPr>
      <w:bookmarkStart w:id="289" w:name="_Toc466555250"/>
      <w:r w:rsidRPr="001B54C3">
        <w:rPr>
          <w:noProof w:val="0"/>
          <w:lang w:val="en-US"/>
        </w:rPr>
        <w:t>6.3.3.2.35 History of Infection Section 1.3.6.1.4.1.19376.1.5.3.1.1.16.2.1.1</w:t>
      </w:r>
      <w:bookmarkEnd w:id="28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00200F4C" w14:textId="77777777" w:rsidTr="00FC7491">
        <w:tc>
          <w:tcPr>
            <w:tcW w:w="1500" w:type="pct"/>
            <w:shd w:val="clear" w:color="auto" w:fill="E6E6E6"/>
            <w:vAlign w:val="center"/>
          </w:tcPr>
          <w:p w14:paraId="43AC7D13" w14:textId="77777777" w:rsidR="00866BDC" w:rsidRPr="001B54C3" w:rsidRDefault="00866BDC">
            <w:pPr>
              <w:pStyle w:val="TableEntryHeader"/>
            </w:pPr>
            <w:r w:rsidRPr="001B54C3">
              <w:t xml:space="preserve">Template ID </w:t>
            </w:r>
          </w:p>
        </w:tc>
        <w:tc>
          <w:tcPr>
            <w:tcW w:w="3500" w:type="pct"/>
            <w:gridSpan w:val="2"/>
            <w:vAlign w:val="center"/>
          </w:tcPr>
          <w:p w14:paraId="4B470F3A" w14:textId="77777777" w:rsidR="00866BDC" w:rsidRPr="001B54C3" w:rsidRDefault="00866BDC">
            <w:pPr>
              <w:pStyle w:val="TableEntry"/>
            </w:pPr>
            <w:r w:rsidRPr="001B54C3">
              <w:t>1.3.6.1.4.1.19376.1.5.3.1.1.16.2.1.1</w:t>
            </w:r>
          </w:p>
        </w:tc>
      </w:tr>
      <w:tr w:rsidR="00866BDC" w:rsidRPr="001B54C3" w14:paraId="055EF695" w14:textId="77777777" w:rsidTr="00FC7491">
        <w:tc>
          <w:tcPr>
            <w:tcW w:w="1500" w:type="pct"/>
            <w:shd w:val="clear" w:color="auto" w:fill="E6E6E6"/>
            <w:vAlign w:val="center"/>
          </w:tcPr>
          <w:p w14:paraId="68F78750" w14:textId="77777777" w:rsidR="00866BDC" w:rsidRPr="001B54C3" w:rsidRDefault="00866BDC">
            <w:pPr>
              <w:pStyle w:val="TableEntryHeader"/>
            </w:pPr>
            <w:r w:rsidRPr="001B54C3">
              <w:t xml:space="preserve">General Description </w:t>
            </w:r>
          </w:p>
        </w:tc>
        <w:tc>
          <w:tcPr>
            <w:tcW w:w="3500" w:type="pct"/>
            <w:gridSpan w:val="2"/>
            <w:vAlign w:val="center"/>
          </w:tcPr>
          <w:p w14:paraId="7B0EE473" w14:textId="77777777" w:rsidR="00866BDC" w:rsidRPr="001B54C3" w:rsidRDefault="00866BDC">
            <w:pPr>
              <w:pStyle w:val="TableEntry"/>
            </w:pPr>
            <w:r w:rsidRPr="001B54C3">
              <w:t>The History of Infection section shall contain a narrative description of any infections the patient may have contracted prior to the patient's current visit or admission.</w:t>
            </w:r>
          </w:p>
        </w:tc>
      </w:tr>
      <w:tr w:rsidR="00866BDC" w:rsidRPr="001B54C3" w14:paraId="00412588" w14:textId="77777777" w:rsidTr="00FC7491">
        <w:tc>
          <w:tcPr>
            <w:tcW w:w="1500" w:type="pct"/>
            <w:shd w:val="clear" w:color="auto" w:fill="E6E6E6"/>
            <w:vAlign w:val="center"/>
          </w:tcPr>
          <w:p w14:paraId="27266DB3" w14:textId="77777777" w:rsidR="00866BDC" w:rsidRPr="001B54C3" w:rsidRDefault="00866BDC">
            <w:pPr>
              <w:pStyle w:val="TableEntryHeader"/>
            </w:pPr>
            <w:r w:rsidRPr="001B54C3">
              <w:t xml:space="preserve">LOINC Code </w:t>
            </w:r>
          </w:p>
        </w:tc>
        <w:tc>
          <w:tcPr>
            <w:tcW w:w="500" w:type="pct"/>
            <w:shd w:val="clear" w:color="auto" w:fill="E6E6E6"/>
            <w:vAlign w:val="center"/>
          </w:tcPr>
          <w:p w14:paraId="084B2F04" w14:textId="77777777" w:rsidR="00866BDC" w:rsidRPr="001B54C3" w:rsidRDefault="00866BDC">
            <w:pPr>
              <w:pStyle w:val="TableEntryHeader"/>
            </w:pPr>
            <w:r w:rsidRPr="001B54C3">
              <w:t xml:space="preserve">Opt </w:t>
            </w:r>
          </w:p>
        </w:tc>
        <w:tc>
          <w:tcPr>
            <w:tcW w:w="3000" w:type="pct"/>
            <w:shd w:val="clear" w:color="auto" w:fill="E6E6E6"/>
            <w:vAlign w:val="center"/>
          </w:tcPr>
          <w:p w14:paraId="47576EC4" w14:textId="77777777" w:rsidR="00866BDC" w:rsidRPr="001B54C3" w:rsidRDefault="00866BDC">
            <w:pPr>
              <w:pStyle w:val="TableEntryHeader"/>
            </w:pPr>
            <w:r w:rsidRPr="001B54C3">
              <w:t xml:space="preserve">Description </w:t>
            </w:r>
          </w:p>
        </w:tc>
      </w:tr>
      <w:tr w:rsidR="00866BDC" w:rsidRPr="001B54C3" w14:paraId="36B632FC" w14:textId="77777777" w:rsidTr="00FC7491">
        <w:tc>
          <w:tcPr>
            <w:tcW w:w="0" w:type="auto"/>
            <w:vAlign w:val="center"/>
          </w:tcPr>
          <w:p w14:paraId="5E497B17" w14:textId="77777777" w:rsidR="00866BDC" w:rsidRPr="001B54C3" w:rsidRDefault="00C73843">
            <w:pPr>
              <w:pStyle w:val="TableEntry"/>
            </w:pPr>
            <w:r w:rsidRPr="001B54C3">
              <w:t>56838-6</w:t>
            </w:r>
          </w:p>
        </w:tc>
        <w:tc>
          <w:tcPr>
            <w:tcW w:w="0" w:type="auto"/>
            <w:vAlign w:val="center"/>
          </w:tcPr>
          <w:p w14:paraId="44041366" w14:textId="77777777" w:rsidR="00866BDC" w:rsidRPr="001B54C3" w:rsidRDefault="00866BDC">
            <w:pPr>
              <w:pStyle w:val="TableEntry"/>
            </w:pPr>
            <w:r w:rsidRPr="001B54C3">
              <w:t xml:space="preserve">R </w:t>
            </w:r>
          </w:p>
        </w:tc>
        <w:tc>
          <w:tcPr>
            <w:tcW w:w="0" w:type="auto"/>
            <w:vAlign w:val="center"/>
          </w:tcPr>
          <w:p w14:paraId="6B690373" w14:textId="77777777" w:rsidR="00866BDC" w:rsidRPr="001B54C3" w:rsidRDefault="00C73843">
            <w:pPr>
              <w:pStyle w:val="TableEntry"/>
            </w:pPr>
            <w:r w:rsidRPr="001B54C3">
              <w:t>History of infectious disease</w:t>
            </w:r>
          </w:p>
        </w:tc>
      </w:tr>
    </w:tbl>
    <w:p w14:paraId="06CED015" w14:textId="77777777" w:rsidR="00866BDC" w:rsidRPr="001B54C3" w:rsidRDefault="00866BDC">
      <w:pPr>
        <w:spacing w:before="0"/>
      </w:pPr>
    </w:p>
    <w:p w14:paraId="471163A3" w14:textId="77777777" w:rsidR="00866BDC" w:rsidRPr="001B54C3" w:rsidRDefault="00866BDC">
      <w:pPr>
        <w:spacing w:before="0"/>
      </w:pPr>
    </w:p>
    <w:p w14:paraId="01282BED" w14:textId="77777777" w:rsidR="00866BDC" w:rsidRPr="001B54C3" w:rsidRDefault="00866BDC">
      <w:pPr>
        <w:pStyle w:val="XMLFragment"/>
        <w:pBdr>
          <w:left w:val="single" w:sz="4" w:space="7" w:color="auto"/>
        </w:pBdr>
        <w:rPr>
          <w:noProof w:val="0"/>
        </w:rPr>
      </w:pPr>
      <w:r w:rsidRPr="001B54C3">
        <w:rPr>
          <w:bCs/>
          <w:noProof w:val="0"/>
        </w:rPr>
        <w:t>&lt;component&gt;</w:t>
      </w:r>
    </w:p>
    <w:p w14:paraId="7D29D00D"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481F8254" w14:textId="77777777" w:rsidR="00866BDC" w:rsidRPr="001B54C3" w:rsidRDefault="00866BDC">
      <w:pPr>
        <w:pStyle w:val="XMLFragment"/>
        <w:pBdr>
          <w:left w:val="single" w:sz="4" w:space="7" w:color="auto"/>
        </w:pBdr>
        <w:rPr>
          <w:noProof w:val="0"/>
        </w:rPr>
      </w:pPr>
      <w:r w:rsidRPr="001B54C3">
        <w:rPr>
          <w:noProof w:val="0"/>
        </w:rPr>
        <w:t xml:space="preserve">    &lt;templateId root='1.3.6.1.4.1.19376.1.5.3.1.1.16.2.1.1'/&gt;</w:t>
      </w:r>
    </w:p>
    <w:p w14:paraId="7BD79C6A" w14:textId="77777777" w:rsidR="00866BDC" w:rsidRPr="001B54C3" w:rsidRDefault="00866BDC">
      <w:pPr>
        <w:pStyle w:val="XMLFragment"/>
        <w:pBdr>
          <w:left w:val="single" w:sz="4" w:space="7" w:color="auto"/>
        </w:pBdr>
        <w:rPr>
          <w:noProof w:val="0"/>
        </w:rPr>
      </w:pPr>
      <w:r w:rsidRPr="001B54C3">
        <w:rPr>
          <w:noProof w:val="0"/>
        </w:rPr>
        <w:t xml:space="preserve">    &lt;id root=' ' extension=' '/&gt;</w:t>
      </w:r>
    </w:p>
    <w:p w14:paraId="19988ECA" w14:textId="77777777" w:rsidR="00866BDC" w:rsidRPr="001B54C3" w:rsidRDefault="00866BDC">
      <w:pPr>
        <w:pStyle w:val="XMLFragment"/>
        <w:pBdr>
          <w:left w:val="single" w:sz="4" w:space="7" w:color="auto"/>
        </w:pBdr>
        <w:rPr>
          <w:noProof w:val="0"/>
        </w:rPr>
      </w:pPr>
      <w:r w:rsidRPr="001B54C3">
        <w:rPr>
          <w:noProof w:val="0"/>
        </w:rPr>
        <w:t xml:space="preserve">    &lt;code code='</w:t>
      </w:r>
      <w:r w:rsidR="001544CE" w:rsidRPr="001B54C3">
        <w:rPr>
          <w:noProof w:val="0"/>
        </w:rPr>
        <w:t>56838-6</w:t>
      </w:r>
      <w:r w:rsidRPr="001B54C3">
        <w:rPr>
          <w:noProof w:val="0"/>
        </w:rPr>
        <w:t>' displayName='</w:t>
      </w:r>
      <w:r w:rsidR="001544CE" w:rsidRPr="001B54C3">
        <w:rPr>
          <w:noProof w:val="0"/>
        </w:rPr>
        <w:t>History of infectious disease</w:t>
      </w:r>
      <w:r w:rsidRPr="001B54C3">
        <w:rPr>
          <w:noProof w:val="0"/>
        </w:rPr>
        <w:t>'</w:t>
      </w:r>
    </w:p>
    <w:p w14:paraId="0CAA8DAA" w14:textId="77777777" w:rsidR="00866BDC" w:rsidRPr="001B54C3" w:rsidRDefault="00866BDC">
      <w:pPr>
        <w:pStyle w:val="XMLFragment"/>
        <w:pBdr>
          <w:left w:val="single" w:sz="4" w:space="7" w:color="auto"/>
        </w:pBdr>
        <w:rPr>
          <w:noProof w:val="0"/>
        </w:rPr>
      </w:pPr>
      <w:r w:rsidRPr="001B54C3">
        <w:rPr>
          <w:noProof w:val="0"/>
        </w:rPr>
        <w:t xml:space="preserve">      codeSystem='2.16.840.1.113883.6.1' codeSystemName='LOINC'/&gt;</w:t>
      </w:r>
    </w:p>
    <w:p w14:paraId="060961AB" w14:textId="77777777" w:rsidR="00866BDC" w:rsidRPr="001B54C3" w:rsidRDefault="00866BDC">
      <w:pPr>
        <w:pStyle w:val="XMLFragment"/>
        <w:pBdr>
          <w:left w:val="single" w:sz="4" w:space="7" w:color="auto"/>
        </w:pBdr>
        <w:rPr>
          <w:noProof w:val="0"/>
        </w:rPr>
      </w:pPr>
      <w:r w:rsidRPr="001B54C3">
        <w:rPr>
          <w:noProof w:val="0"/>
        </w:rPr>
        <w:t xml:space="preserve">    &lt;text&gt;</w:t>
      </w:r>
    </w:p>
    <w:p w14:paraId="30F4855C" w14:textId="77777777" w:rsidR="00866BDC" w:rsidRPr="001B54C3" w:rsidRDefault="00866BDC">
      <w:pPr>
        <w:pStyle w:val="XMLFragment"/>
        <w:pBdr>
          <w:left w:val="single" w:sz="4" w:space="7" w:color="auto"/>
        </w:pBdr>
        <w:rPr>
          <w:noProof w:val="0"/>
        </w:rPr>
      </w:pPr>
      <w:r w:rsidRPr="001B54C3">
        <w:rPr>
          <w:noProof w:val="0"/>
        </w:rPr>
        <w:t xml:space="preserve">      Text as described above</w:t>
      </w:r>
    </w:p>
    <w:p w14:paraId="2FACE2A7" w14:textId="77777777" w:rsidR="00866BDC" w:rsidRPr="001B54C3" w:rsidRDefault="00866BDC">
      <w:pPr>
        <w:pStyle w:val="XMLFragment"/>
        <w:pBdr>
          <w:left w:val="single" w:sz="4" w:space="7" w:color="auto"/>
        </w:pBdr>
        <w:rPr>
          <w:noProof w:val="0"/>
        </w:rPr>
      </w:pPr>
      <w:r w:rsidRPr="001B54C3">
        <w:rPr>
          <w:noProof w:val="0"/>
        </w:rPr>
        <w:t xml:space="preserve">    &lt;/text&gt;   </w:t>
      </w:r>
    </w:p>
    <w:p w14:paraId="167FFE68"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474F982C" w14:textId="77777777" w:rsidR="00866BDC" w:rsidRPr="001B54C3" w:rsidRDefault="00866BDC">
      <w:pPr>
        <w:pStyle w:val="XMLFragment"/>
        <w:pBdr>
          <w:left w:val="single" w:sz="4" w:space="7" w:color="auto"/>
        </w:pBdr>
        <w:rPr>
          <w:noProof w:val="0"/>
        </w:rPr>
      </w:pPr>
      <w:r w:rsidRPr="001B54C3">
        <w:rPr>
          <w:noProof w:val="0"/>
        </w:rPr>
        <w:t>&lt;/component&gt;</w:t>
      </w:r>
    </w:p>
    <w:p w14:paraId="538DB942" w14:textId="77777777" w:rsidR="00866BDC" w:rsidRPr="001B54C3" w:rsidRDefault="00866BDC">
      <w:pPr>
        <w:pStyle w:val="FigureTitle"/>
      </w:pPr>
      <w:r w:rsidRPr="001B54C3">
        <w:t>Figure 6.3</w:t>
      </w:r>
      <w:r w:rsidR="00360EEA" w:rsidRPr="001B54C3">
        <w:t>.3.2.35</w:t>
      </w:r>
      <w:r w:rsidR="005B6ADC" w:rsidRPr="001B54C3">
        <w:t>-1:</w:t>
      </w:r>
      <w:r w:rsidRPr="001B54C3">
        <w:t xml:space="preserve"> Specification for History of Infection Section</w:t>
      </w:r>
    </w:p>
    <w:p w14:paraId="7F08FAAE" w14:textId="77777777" w:rsidR="00866BDC" w:rsidRPr="001B54C3" w:rsidRDefault="00866BDC">
      <w:pPr>
        <w:pStyle w:val="BodyText"/>
      </w:pPr>
    </w:p>
    <w:p w14:paraId="1685E005" w14:textId="77777777" w:rsidR="00866BDC" w:rsidRPr="001B54C3" w:rsidRDefault="00866BDC">
      <w:pPr>
        <w:pStyle w:val="EditorInstructions"/>
      </w:pPr>
      <w:r w:rsidRPr="001B54C3">
        <w:lastRenderedPageBreak/>
        <w:t>Add Section 6.3.3.2.36</w:t>
      </w:r>
    </w:p>
    <w:p w14:paraId="28EFEE91" w14:textId="77777777" w:rsidR="00866BDC" w:rsidRPr="001B54C3" w:rsidRDefault="00866BDC" w:rsidP="002D1595">
      <w:pPr>
        <w:pStyle w:val="Heading5"/>
        <w:rPr>
          <w:noProof w:val="0"/>
          <w:lang w:val="en-US"/>
        </w:rPr>
      </w:pPr>
      <w:bookmarkStart w:id="290" w:name="_Toc466555251"/>
      <w:r w:rsidRPr="001B54C3">
        <w:rPr>
          <w:noProof w:val="0"/>
          <w:lang w:val="en-US"/>
        </w:rPr>
        <w:t>6.3.3.2.36 Coded Social History Section 1.3.6.1.4.1.19376.1.5.3.1.3.16.1</w:t>
      </w:r>
      <w:bookmarkEnd w:id="290"/>
    </w:p>
    <w:p w14:paraId="22D7DC5B" w14:textId="77777777" w:rsidR="006E68E8" w:rsidRPr="00143B5C" w:rsidRDefault="006E68E8" w:rsidP="00143B5C">
      <w:pPr>
        <w:pStyle w:val="BodyText"/>
      </w:pPr>
    </w:p>
    <w:p w14:paraId="17A006D9" w14:textId="2A4CEB8C" w:rsidR="00972DE8" w:rsidRPr="001B54C3" w:rsidRDefault="00972DE8" w:rsidP="001B54C3">
      <w:pPr>
        <w:pStyle w:val="BodyText"/>
        <w:jc w:val="center"/>
        <w:rPr>
          <w:rFonts w:cs="Arial"/>
          <w:sz w:val="22"/>
          <w:szCs w:val="22"/>
        </w:rPr>
      </w:pPr>
      <w:r w:rsidRPr="001B54C3">
        <w:rPr>
          <w:rFonts w:ascii="Arial" w:hAnsi="Arial" w:cs="Arial"/>
          <w:b/>
          <w:sz w:val="22"/>
          <w:szCs w:val="22"/>
          <w:lang w:eastAsia="x-none"/>
        </w:rPr>
        <w:t>Table 6.3.3.2.36-1</w:t>
      </w:r>
      <w:r w:rsidR="00B75052">
        <w:rPr>
          <w:rFonts w:ascii="Arial" w:hAnsi="Arial" w:cs="Arial"/>
          <w:b/>
          <w:sz w:val="22"/>
          <w:szCs w:val="22"/>
          <w:lang w:eastAsia="x-none"/>
        </w:rPr>
        <w:t>:</w:t>
      </w:r>
      <w:r w:rsidRPr="001B54C3">
        <w:rPr>
          <w:rFonts w:ascii="Arial" w:hAnsi="Arial" w:cs="Arial"/>
          <w:b/>
          <w:sz w:val="22"/>
          <w:szCs w:val="22"/>
          <w:lang w:eastAsia="x-none"/>
        </w:rPr>
        <w:t xml:space="preserve"> Coded Social History Section</w:t>
      </w:r>
    </w:p>
    <w:tbl>
      <w:tblPr>
        <w:tblW w:w="4841" w:type="pct"/>
        <w:tblInd w:w="-4" w:type="dxa"/>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91"/>
        <w:gridCol w:w="1133"/>
        <w:gridCol w:w="2021"/>
        <w:gridCol w:w="2356"/>
        <w:gridCol w:w="1401"/>
        <w:gridCol w:w="1251"/>
      </w:tblGrid>
      <w:tr w:rsidR="00BE028E" w:rsidRPr="001B54C3" w14:paraId="0DB5363F" w14:textId="77777777" w:rsidTr="00BE028E">
        <w:tc>
          <w:tcPr>
            <w:tcW w:w="1117"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13361F6" w14:textId="77777777" w:rsidR="00BE028E" w:rsidRPr="001B54C3" w:rsidRDefault="00BE028E" w:rsidP="001C56E2">
            <w:pPr>
              <w:pStyle w:val="TableEntryHeader"/>
            </w:pPr>
            <w:r w:rsidRPr="001B54C3">
              <w:t>Template Name</w:t>
            </w:r>
          </w:p>
        </w:tc>
        <w:tc>
          <w:tcPr>
            <w:tcW w:w="3883" w:type="pct"/>
            <w:gridSpan w:val="4"/>
            <w:tcBorders>
              <w:top w:val="single" w:sz="4" w:space="0" w:color="auto"/>
              <w:left w:val="single" w:sz="4" w:space="0" w:color="auto"/>
              <w:bottom w:val="single" w:sz="4" w:space="0" w:color="auto"/>
              <w:right w:val="single" w:sz="4" w:space="0" w:color="auto"/>
            </w:tcBorders>
            <w:vAlign w:val="center"/>
          </w:tcPr>
          <w:p w14:paraId="5B41FDDF" w14:textId="77777777" w:rsidR="00BE028E" w:rsidRPr="001B54C3" w:rsidRDefault="00BE028E" w:rsidP="00880DC2">
            <w:pPr>
              <w:spacing w:before="40" w:after="40"/>
              <w:ind w:left="72" w:right="72"/>
              <w:rPr>
                <w:sz w:val="18"/>
              </w:rPr>
            </w:pPr>
            <w:r w:rsidRPr="001B54C3">
              <w:rPr>
                <w:sz w:val="18"/>
              </w:rPr>
              <w:t>Coded Social History Section</w:t>
            </w:r>
          </w:p>
        </w:tc>
      </w:tr>
      <w:tr w:rsidR="00BE028E" w:rsidRPr="001B54C3" w14:paraId="1A9A87A5" w14:textId="77777777" w:rsidTr="00BE028E">
        <w:tc>
          <w:tcPr>
            <w:tcW w:w="1117"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BEEC761" w14:textId="77777777" w:rsidR="00BE028E" w:rsidRPr="001B54C3" w:rsidRDefault="00BE028E" w:rsidP="001C56E2">
            <w:pPr>
              <w:pStyle w:val="TableEntryHeader"/>
            </w:pPr>
            <w:r w:rsidRPr="001B54C3">
              <w:t xml:space="preserve">Template ID </w:t>
            </w:r>
          </w:p>
        </w:tc>
        <w:tc>
          <w:tcPr>
            <w:tcW w:w="3883" w:type="pct"/>
            <w:gridSpan w:val="4"/>
            <w:tcBorders>
              <w:top w:val="single" w:sz="4" w:space="0" w:color="auto"/>
              <w:left w:val="single" w:sz="4" w:space="0" w:color="auto"/>
              <w:bottom w:val="single" w:sz="4" w:space="0" w:color="auto"/>
              <w:right w:val="single" w:sz="4" w:space="0" w:color="auto"/>
            </w:tcBorders>
            <w:vAlign w:val="center"/>
          </w:tcPr>
          <w:p w14:paraId="1263D2CC" w14:textId="77777777" w:rsidR="00BE028E" w:rsidRPr="001B54C3" w:rsidRDefault="00BE028E" w:rsidP="00880DC2">
            <w:pPr>
              <w:spacing w:before="40" w:after="40"/>
              <w:ind w:left="72" w:right="72"/>
              <w:rPr>
                <w:sz w:val="18"/>
              </w:rPr>
            </w:pPr>
            <w:r w:rsidRPr="001B54C3">
              <w:rPr>
                <w:sz w:val="18"/>
              </w:rPr>
              <w:t>1.3.6.1.4.1.19376.1.5.3.1.3.16.1</w:t>
            </w:r>
          </w:p>
        </w:tc>
      </w:tr>
      <w:tr w:rsidR="00BE028E" w:rsidRPr="001B54C3" w14:paraId="176FB50C" w14:textId="77777777" w:rsidTr="00BE028E">
        <w:tc>
          <w:tcPr>
            <w:tcW w:w="1117"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528CE0" w14:textId="77777777" w:rsidR="00BE028E" w:rsidRPr="001B54C3" w:rsidRDefault="00BE028E" w:rsidP="001C56E2">
            <w:pPr>
              <w:pStyle w:val="TableEntryHeader"/>
            </w:pPr>
            <w:r w:rsidRPr="001B54C3">
              <w:t xml:space="preserve">Parent Template </w:t>
            </w:r>
          </w:p>
        </w:tc>
        <w:tc>
          <w:tcPr>
            <w:tcW w:w="3883" w:type="pct"/>
            <w:gridSpan w:val="4"/>
            <w:tcBorders>
              <w:top w:val="single" w:sz="4" w:space="0" w:color="auto"/>
              <w:left w:val="single" w:sz="4" w:space="0" w:color="auto"/>
              <w:bottom w:val="single" w:sz="4" w:space="0" w:color="auto"/>
              <w:right w:val="single" w:sz="4" w:space="0" w:color="auto"/>
            </w:tcBorders>
            <w:vAlign w:val="center"/>
          </w:tcPr>
          <w:p w14:paraId="3AF32F3D" w14:textId="77777777" w:rsidR="00BE028E" w:rsidRPr="001B54C3" w:rsidRDefault="00BE028E" w:rsidP="00880DC2">
            <w:pPr>
              <w:spacing w:before="40" w:after="40"/>
              <w:ind w:left="72" w:right="72"/>
              <w:rPr>
                <w:sz w:val="18"/>
              </w:rPr>
            </w:pPr>
            <w:r w:rsidRPr="001B54C3">
              <w:rPr>
                <w:sz w:val="18"/>
              </w:rPr>
              <w:t>IHE Social History Section 1.3.6.1.4.1.19376.1.5.3.1.3.16</w:t>
            </w:r>
          </w:p>
          <w:p w14:paraId="1E68040A" w14:textId="77777777" w:rsidR="00BE028E" w:rsidRPr="001B54C3" w:rsidRDefault="00BE028E" w:rsidP="00880DC2">
            <w:pPr>
              <w:spacing w:before="40" w:after="40"/>
              <w:ind w:left="72" w:right="72"/>
              <w:rPr>
                <w:sz w:val="18"/>
              </w:rPr>
            </w:pPr>
          </w:p>
        </w:tc>
      </w:tr>
      <w:tr w:rsidR="00BE028E" w:rsidRPr="001B54C3" w14:paraId="776FA4DC" w14:textId="77777777" w:rsidTr="00BE028E">
        <w:tc>
          <w:tcPr>
            <w:tcW w:w="1117"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38156CA" w14:textId="77777777" w:rsidR="00BE028E" w:rsidRPr="001B54C3" w:rsidRDefault="00BE028E" w:rsidP="001C56E2">
            <w:pPr>
              <w:pStyle w:val="TableEntryHeader"/>
            </w:pPr>
            <w:r w:rsidRPr="001B54C3">
              <w:t xml:space="preserve">General Description </w:t>
            </w:r>
          </w:p>
        </w:tc>
        <w:tc>
          <w:tcPr>
            <w:tcW w:w="3883" w:type="pct"/>
            <w:gridSpan w:val="4"/>
            <w:tcBorders>
              <w:top w:val="single" w:sz="4" w:space="0" w:color="auto"/>
              <w:left w:val="single" w:sz="4" w:space="0" w:color="auto"/>
              <w:bottom w:val="single" w:sz="4" w:space="0" w:color="auto"/>
              <w:right w:val="single" w:sz="4" w:space="0" w:color="auto"/>
            </w:tcBorders>
            <w:vAlign w:val="center"/>
          </w:tcPr>
          <w:p w14:paraId="03EB5D87" w14:textId="77777777" w:rsidR="00BE028E" w:rsidRPr="001B54C3" w:rsidRDefault="00BE028E" w:rsidP="001C56E2">
            <w:pPr>
              <w:pStyle w:val="TableEntry"/>
            </w:pPr>
            <w:r w:rsidRPr="001B54C3">
              <w:t>The social history section shall contain a narrative description of the person’s beliefs, home life, community life, work life, hobbies, and risky habits</w:t>
            </w:r>
            <w:r w:rsidR="00EA205C" w:rsidRPr="001B54C3">
              <w:t xml:space="preserve">. </w:t>
            </w:r>
            <w:r w:rsidRPr="001B54C3">
              <w:t>It shall include Social History Observations.</w:t>
            </w:r>
          </w:p>
        </w:tc>
      </w:tr>
      <w:tr w:rsidR="00BE028E" w:rsidRPr="001B54C3" w14:paraId="3C239695" w14:textId="77777777" w:rsidTr="00BE028E">
        <w:tc>
          <w:tcPr>
            <w:tcW w:w="1117"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1147B32" w14:textId="77777777" w:rsidR="00BE028E" w:rsidRPr="001B54C3" w:rsidRDefault="00BE028E" w:rsidP="001C56E2">
            <w:pPr>
              <w:pStyle w:val="TableEntryHeader"/>
            </w:pPr>
            <w:r w:rsidRPr="001B54C3">
              <w:t>Section Code</w:t>
            </w:r>
          </w:p>
        </w:tc>
        <w:tc>
          <w:tcPr>
            <w:tcW w:w="3883" w:type="pct"/>
            <w:gridSpan w:val="4"/>
            <w:tcBorders>
              <w:top w:val="single" w:sz="4" w:space="0" w:color="auto"/>
              <w:left w:val="single" w:sz="4" w:space="0" w:color="auto"/>
              <w:bottom w:val="single" w:sz="4" w:space="0" w:color="auto"/>
              <w:right w:val="single" w:sz="4" w:space="0" w:color="auto"/>
            </w:tcBorders>
            <w:vAlign w:val="center"/>
          </w:tcPr>
          <w:p w14:paraId="59C6D699" w14:textId="77777777" w:rsidR="00BE028E" w:rsidRPr="001B54C3" w:rsidRDefault="00BE028E" w:rsidP="001C56E2">
            <w:pPr>
              <w:pStyle w:val="TableEntry"/>
            </w:pPr>
            <w:r w:rsidRPr="001B54C3">
              <w:t>29762-2, LOINC, “Social History”</w:t>
            </w:r>
          </w:p>
        </w:tc>
      </w:tr>
      <w:tr w:rsidR="00BE028E" w:rsidRPr="001B54C3" w14:paraId="3E62F525" w14:textId="77777777" w:rsidTr="00BE028E">
        <w:tc>
          <w:tcPr>
            <w:tcW w:w="1117"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C54944B" w14:textId="77777777" w:rsidR="00BE028E" w:rsidRPr="001B54C3" w:rsidRDefault="00BE028E" w:rsidP="001C56E2">
            <w:pPr>
              <w:pStyle w:val="TableEntryHeader"/>
            </w:pPr>
            <w:r w:rsidRPr="001B54C3">
              <w:t>Author</w:t>
            </w:r>
          </w:p>
        </w:tc>
        <w:tc>
          <w:tcPr>
            <w:tcW w:w="3883" w:type="pct"/>
            <w:gridSpan w:val="4"/>
            <w:tcBorders>
              <w:top w:val="single" w:sz="4" w:space="0" w:color="auto"/>
              <w:left w:val="single" w:sz="4" w:space="0" w:color="auto"/>
              <w:bottom w:val="single" w:sz="4" w:space="0" w:color="auto"/>
              <w:right w:val="single" w:sz="4" w:space="0" w:color="auto"/>
            </w:tcBorders>
            <w:vAlign w:val="center"/>
          </w:tcPr>
          <w:p w14:paraId="13C9C3A3" w14:textId="77777777" w:rsidR="00BE028E" w:rsidRPr="001B54C3" w:rsidRDefault="00BE028E" w:rsidP="00880DC2">
            <w:pPr>
              <w:spacing w:before="40" w:after="40"/>
              <w:ind w:right="72"/>
              <w:rPr>
                <w:sz w:val="18"/>
              </w:rPr>
            </w:pPr>
            <w:r w:rsidRPr="001B54C3">
              <w:rPr>
                <w:sz w:val="18"/>
              </w:rPr>
              <w:t xml:space="preserve">If not the author from the encompassing context, include author. Role and entity must be specified if not inherited. </w:t>
            </w:r>
          </w:p>
        </w:tc>
      </w:tr>
      <w:tr w:rsidR="00BE028E" w:rsidRPr="001B54C3" w14:paraId="625EB33C" w14:textId="77777777" w:rsidTr="00BE028E">
        <w:tc>
          <w:tcPr>
            <w:tcW w:w="1117"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563575E" w14:textId="77777777" w:rsidR="00BE028E" w:rsidRPr="001B54C3" w:rsidRDefault="00BE028E" w:rsidP="001C56E2">
            <w:pPr>
              <w:pStyle w:val="TableEntryHeader"/>
            </w:pPr>
            <w:r w:rsidRPr="001B54C3">
              <w:t>Informant</w:t>
            </w:r>
          </w:p>
        </w:tc>
        <w:tc>
          <w:tcPr>
            <w:tcW w:w="3883" w:type="pct"/>
            <w:gridSpan w:val="4"/>
            <w:tcBorders>
              <w:top w:val="single" w:sz="4" w:space="0" w:color="auto"/>
              <w:left w:val="single" w:sz="4" w:space="0" w:color="auto"/>
              <w:bottom w:val="single" w:sz="4" w:space="0" w:color="auto"/>
              <w:right w:val="single" w:sz="4" w:space="0" w:color="auto"/>
            </w:tcBorders>
            <w:vAlign w:val="center"/>
          </w:tcPr>
          <w:p w14:paraId="7F1BA38F" w14:textId="77777777" w:rsidR="00BE028E" w:rsidRPr="001B54C3" w:rsidRDefault="00BE028E" w:rsidP="00880DC2">
            <w:pPr>
              <w:spacing w:before="40" w:after="40"/>
              <w:ind w:left="72" w:right="72"/>
              <w:rPr>
                <w:sz w:val="18"/>
              </w:rPr>
            </w:pPr>
            <w:r w:rsidRPr="001B54C3">
              <w:rPr>
                <w:sz w:val="18"/>
              </w:rPr>
              <w:t>If not the informant from the encompassing context, include informant. Role and entity must be specified if not inherited.</w:t>
            </w:r>
          </w:p>
        </w:tc>
      </w:tr>
      <w:tr w:rsidR="00BE028E" w:rsidRPr="001B54C3" w14:paraId="00833D60" w14:textId="77777777" w:rsidTr="00BE028E">
        <w:tc>
          <w:tcPr>
            <w:tcW w:w="1117"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0F0299" w14:textId="77777777" w:rsidR="00BE028E" w:rsidRPr="001B54C3" w:rsidRDefault="00BE028E" w:rsidP="001C56E2">
            <w:pPr>
              <w:pStyle w:val="TableEntryHeader"/>
            </w:pPr>
            <w:r w:rsidRPr="001B54C3">
              <w:t>Subject</w:t>
            </w:r>
          </w:p>
        </w:tc>
        <w:tc>
          <w:tcPr>
            <w:tcW w:w="3883" w:type="pct"/>
            <w:gridSpan w:val="4"/>
            <w:tcBorders>
              <w:top w:val="single" w:sz="4" w:space="0" w:color="auto"/>
              <w:left w:val="single" w:sz="4" w:space="0" w:color="auto"/>
              <w:bottom w:val="single" w:sz="4" w:space="0" w:color="auto"/>
              <w:right w:val="single" w:sz="4" w:space="0" w:color="auto"/>
            </w:tcBorders>
            <w:vAlign w:val="center"/>
          </w:tcPr>
          <w:p w14:paraId="68E3A6CF" w14:textId="77777777" w:rsidR="00BE028E" w:rsidRPr="001B54C3" w:rsidRDefault="00BE028E" w:rsidP="00880DC2">
            <w:pPr>
              <w:spacing w:before="40" w:after="40"/>
              <w:ind w:left="72" w:right="72"/>
              <w:rPr>
                <w:sz w:val="18"/>
              </w:rPr>
            </w:pPr>
            <w:r w:rsidRPr="001B54C3">
              <w:rPr>
                <w:sz w:val="18"/>
              </w:rPr>
              <w:t>If not the subject from the encompassing context, include subject. Role and entity must be specified if not inherited.</w:t>
            </w:r>
          </w:p>
        </w:tc>
      </w:tr>
      <w:tr w:rsidR="00BE028E" w:rsidRPr="001B54C3" w14:paraId="513E3466" w14:textId="77777777" w:rsidTr="00BE028E">
        <w:tc>
          <w:tcPr>
            <w:tcW w:w="492" w:type="pct"/>
            <w:tcBorders>
              <w:top w:val="single" w:sz="4" w:space="0" w:color="auto"/>
            </w:tcBorders>
            <w:shd w:val="clear" w:color="auto" w:fill="E6E6E6"/>
            <w:vAlign w:val="center"/>
          </w:tcPr>
          <w:p w14:paraId="45D64E1D" w14:textId="77777777" w:rsidR="00BE028E" w:rsidRPr="001B54C3" w:rsidRDefault="00BE028E" w:rsidP="001C56E2">
            <w:pPr>
              <w:pStyle w:val="TableEntryHeader"/>
            </w:pPr>
            <w:r w:rsidRPr="001B54C3">
              <w:t xml:space="preserve">Opt and Card </w:t>
            </w:r>
          </w:p>
        </w:tc>
        <w:tc>
          <w:tcPr>
            <w:tcW w:w="626" w:type="pct"/>
            <w:tcBorders>
              <w:top w:val="single" w:sz="4" w:space="0" w:color="auto"/>
            </w:tcBorders>
            <w:shd w:val="clear" w:color="auto" w:fill="E6E6E6"/>
            <w:vAlign w:val="center"/>
          </w:tcPr>
          <w:p w14:paraId="497F77E4" w14:textId="77777777" w:rsidR="00BE028E" w:rsidRPr="001B54C3" w:rsidRDefault="00BE028E" w:rsidP="001C56E2">
            <w:pPr>
              <w:pStyle w:val="TableEntryHeader"/>
            </w:pPr>
            <w:r w:rsidRPr="001B54C3">
              <w:t>Condition</w:t>
            </w:r>
          </w:p>
        </w:tc>
        <w:tc>
          <w:tcPr>
            <w:tcW w:w="1116" w:type="pct"/>
            <w:tcBorders>
              <w:top w:val="single" w:sz="4" w:space="0" w:color="auto"/>
            </w:tcBorders>
            <w:shd w:val="clear" w:color="auto" w:fill="E4E4E4"/>
          </w:tcPr>
          <w:p w14:paraId="3A274477" w14:textId="77777777" w:rsidR="00BE028E" w:rsidRPr="001B54C3" w:rsidRDefault="00BE028E" w:rsidP="001C56E2">
            <w:pPr>
              <w:pStyle w:val="TableEntryHeader"/>
            </w:pPr>
            <w:r w:rsidRPr="001B54C3">
              <w:t xml:space="preserve">Data Element or </w:t>
            </w:r>
            <w:r w:rsidRPr="001B54C3">
              <w:br/>
              <w:t>Section Name</w:t>
            </w:r>
          </w:p>
        </w:tc>
        <w:tc>
          <w:tcPr>
            <w:tcW w:w="1301" w:type="pct"/>
            <w:tcBorders>
              <w:top w:val="single" w:sz="4" w:space="0" w:color="auto"/>
            </w:tcBorders>
            <w:shd w:val="clear" w:color="auto" w:fill="E4E4E4"/>
            <w:vAlign w:val="center"/>
          </w:tcPr>
          <w:p w14:paraId="0F7A4C85" w14:textId="77777777" w:rsidR="00BE028E" w:rsidRPr="001B54C3" w:rsidRDefault="00BE028E" w:rsidP="001C56E2">
            <w:pPr>
              <w:pStyle w:val="TableEntryHeader"/>
            </w:pPr>
            <w:r w:rsidRPr="001B54C3">
              <w:t>Template ID</w:t>
            </w:r>
          </w:p>
        </w:tc>
        <w:tc>
          <w:tcPr>
            <w:tcW w:w="774" w:type="pct"/>
            <w:tcBorders>
              <w:top w:val="single" w:sz="4" w:space="0" w:color="auto"/>
            </w:tcBorders>
            <w:shd w:val="clear" w:color="auto" w:fill="E4E4E4"/>
            <w:vAlign w:val="center"/>
          </w:tcPr>
          <w:p w14:paraId="61D64223" w14:textId="77777777" w:rsidR="00BE028E" w:rsidRPr="001B54C3" w:rsidRDefault="00BE028E" w:rsidP="001C56E2">
            <w:pPr>
              <w:pStyle w:val="TableEntryHeader"/>
            </w:pPr>
            <w:r w:rsidRPr="001B54C3">
              <w:t>Specification Document</w:t>
            </w:r>
          </w:p>
        </w:tc>
        <w:tc>
          <w:tcPr>
            <w:tcW w:w="692" w:type="pct"/>
            <w:tcBorders>
              <w:top w:val="single" w:sz="4" w:space="0" w:color="auto"/>
            </w:tcBorders>
            <w:shd w:val="clear" w:color="auto" w:fill="E4E4E4"/>
            <w:vAlign w:val="center"/>
          </w:tcPr>
          <w:p w14:paraId="73B41EEA" w14:textId="77777777" w:rsidR="00BE028E" w:rsidRPr="001B54C3" w:rsidRDefault="00BE028E" w:rsidP="001C56E2">
            <w:pPr>
              <w:pStyle w:val="TableEntryHeader"/>
            </w:pPr>
            <w:r w:rsidRPr="001B54C3">
              <w:t>Vocabulary</w:t>
            </w:r>
          </w:p>
          <w:p w14:paraId="6012EDEB" w14:textId="77777777" w:rsidR="00BE028E" w:rsidRPr="001B54C3" w:rsidRDefault="00BE028E" w:rsidP="001C56E2">
            <w:pPr>
              <w:pStyle w:val="TableEntryHeader"/>
            </w:pPr>
            <w:r w:rsidRPr="001B54C3">
              <w:t>Constraint</w:t>
            </w:r>
          </w:p>
        </w:tc>
      </w:tr>
      <w:tr w:rsidR="00BE028E" w:rsidRPr="001B54C3" w14:paraId="267FD068" w14:textId="77777777" w:rsidTr="00BE028E">
        <w:tc>
          <w:tcPr>
            <w:tcW w:w="5000" w:type="pct"/>
            <w:gridSpan w:val="6"/>
          </w:tcPr>
          <w:p w14:paraId="5A6D19B3" w14:textId="77777777" w:rsidR="00BE028E" w:rsidRPr="001B54C3" w:rsidRDefault="00BE028E" w:rsidP="001C56E2">
            <w:pPr>
              <w:pStyle w:val="TableEntryHeader"/>
            </w:pPr>
            <w:r w:rsidRPr="001B54C3">
              <w:t>Subsections</w:t>
            </w:r>
          </w:p>
        </w:tc>
      </w:tr>
      <w:tr w:rsidR="00BE028E" w:rsidRPr="001B54C3" w14:paraId="54BE01D8" w14:textId="77777777" w:rsidTr="00BE028E">
        <w:tc>
          <w:tcPr>
            <w:tcW w:w="492" w:type="pct"/>
            <w:vAlign w:val="center"/>
          </w:tcPr>
          <w:p w14:paraId="106ADA3C" w14:textId="77777777" w:rsidR="00BE028E" w:rsidRPr="001B54C3" w:rsidRDefault="00BE028E" w:rsidP="00880DC2">
            <w:pPr>
              <w:spacing w:before="40" w:after="40"/>
              <w:ind w:left="72" w:right="72"/>
              <w:rPr>
                <w:sz w:val="18"/>
              </w:rPr>
            </w:pPr>
            <w:r w:rsidRPr="001B54C3">
              <w:rPr>
                <w:sz w:val="18"/>
              </w:rPr>
              <w:t>O [0..1]</w:t>
            </w:r>
          </w:p>
        </w:tc>
        <w:tc>
          <w:tcPr>
            <w:tcW w:w="626" w:type="pct"/>
            <w:vAlign w:val="center"/>
          </w:tcPr>
          <w:p w14:paraId="6E42E8F7" w14:textId="77777777" w:rsidR="00BE028E" w:rsidRPr="001B54C3" w:rsidRDefault="00BE028E" w:rsidP="00880DC2">
            <w:pPr>
              <w:spacing w:before="40" w:after="40"/>
              <w:ind w:left="72" w:right="72"/>
              <w:rPr>
                <w:sz w:val="18"/>
              </w:rPr>
            </w:pPr>
          </w:p>
        </w:tc>
        <w:tc>
          <w:tcPr>
            <w:tcW w:w="1116" w:type="pct"/>
            <w:vAlign w:val="center"/>
          </w:tcPr>
          <w:p w14:paraId="17F03C47" w14:textId="77777777" w:rsidR="00BE028E" w:rsidRPr="001B54C3" w:rsidRDefault="00BE028E" w:rsidP="00880DC2">
            <w:pPr>
              <w:spacing w:before="40" w:after="40"/>
              <w:ind w:left="72" w:right="72"/>
              <w:rPr>
                <w:sz w:val="18"/>
              </w:rPr>
            </w:pPr>
            <w:r w:rsidRPr="001B54C3">
              <w:rPr>
                <w:sz w:val="18"/>
              </w:rPr>
              <w:t>Occupation Data for Health Section</w:t>
            </w:r>
          </w:p>
        </w:tc>
        <w:tc>
          <w:tcPr>
            <w:tcW w:w="1301" w:type="pct"/>
            <w:vAlign w:val="center"/>
          </w:tcPr>
          <w:p w14:paraId="76451CAC" w14:textId="77777777" w:rsidR="00BE028E" w:rsidRPr="001B54C3" w:rsidRDefault="00BE028E" w:rsidP="00880DC2">
            <w:pPr>
              <w:spacing w:before="40" w:after="40"/>
              <w:ind w:left="72" w:right="72"/>
              <w:rPr>
                <w:sz w:val="18"/>
              </w:rPr>
            </w:pPr>
            <w:r w:rsidRPr="001B54C3">
              <w:rPr>
                <w:sz w:val="18"/>
              </w:rPr>
              <w:t>1.3.6.1.4.1.19376.1.5.3.1.3.37</w:t>
            </w:r>
          </w:p>
        </w:tc>
        <w:tc>
          <w:tcPr>
            <w:tcW w:w="774" w:type="pct"/>
            <w:vAlign w:val="center"/>
          </w:tcPr>
          <w:p w14:paraId="5469EB1E" w14:textId="77777777" w:rsidR="00BE028E" w:rsidRPr="001B54C3" w:rsidRDefault="00BE028E" w:rsidP="00880DC2">
            <w:pPr>
              <w:spacing w:before="40" w:after="40"/>
              <w:ind w:left="72" w:right="72"/>
              <w:rPr>
                <w:sz w:val="18"/>
              </w:rPr>
            </w:pPr>
          </w:p>
        </w:tc>
        <w:tc>
          <w:tcPr>
            <w:tcW w:w="692" w:type="pct"/>
            <w:vAlign w:val="center"/>
          </w:tcPr>
          <w:p w14:paraId="7E6DC8D1" w14:textId="77777777" w:rsidR="00BE028E" w:rsidRPr="001B54C3" w:rsidRDefault="00BE028E" w:rsidP="00880DC2">
            <w:pPr>
              <w:spacing w:before="40" w:after="40"/>
              <w:ind w:left="72" w:right="72"/>
              <w:rPr>
                <w:sz w:val="18"/>
              </w:rPr>
            </w:pPr>
          </w:p>
        </w:tc>
      </w:tr>
      <w:tr w:rsidR="00BE028E" w:rsidRPr="001B54C3" w14:paraId="42A1A844" w14:textId="77777777" w:rsidTr="00BE028E">
        <w:tc>
          <w:tcPr>
            <w:tcW w:w="5000" w:type="pct"/>
            <w:gridSpan w:val="6"/>
            <w:tcBorders>
              <w:top w:val="single" w:sz="4" w:space="0" w:color="auto"/>
              <w:left w:val="single" w:sz="4" w:space="0" w:color="auto"/>
              <w:bottom w:val="single" w:sz="4" w:space="0" w:color="auto"/>
              <w:right w:val="single" w:sz="4" w:space="0" w:color="auto"/>
            </w:tcBorders>
          </w:tcPr>
          <w:p w14:paraId="1859A87E" w14:textId="77777777" w:rsidR="00BE028E" w:rsidRPr="001B54C3" w:rsidRDefault="00BE028E" w:rsidP="001C56E2">
            <w:pPr>
              <w:pStyle w:val="TableEntryHeader"/>
            </w:pPr>
            <w:r w:rsidRPr="001B54C3">
              <w:t>Entries</w:t>
            </w:r>
          </w:p>
        </w:tc>
      </w:tr>
      <w:tr w:rsidR="00BE028E" w:rsidRPr="001B54C3" w14:paraId="2AB91F5B" w14:textId="77777777" w:rsidTr="00BE028E">
        <w:tc>
          <w:tcPr>
            <w:tcW w:w="492" w:type="pct"/>
            <w:tcBorders>
              <w:top w:val="single" w:sz="4" w:space="0" w:color="auto"/>
              <w:left w:val="single" w:sz="4" w:space="0" w:color="auto"/>
              <w:bottom w:val="single" w:sz="4" w:space="0" w:color="auto"/>
              <w:right w:val="single" w:sz="4" w:space="0" w:color="auto"/>
            </w:tcBorders>
            <w:vAlign w:val="center"/>
          </w:tcPr>
          <w:p w14:paraId="4EC0FEE9" w14:textId="77777777" w:rsidR="00BE028E" w:rsidRPr="001B54C3" w:rsidRDefault="00BE028E" w:rsidP="00880DC2">
            <w:pPr>
              <w:spacing w:before="40" w:after="40"/>
              <w:ind w:left="72" w:right="72"/>
              <w:rPr>
                <w:rFonts w:ascii="Tahoma" w:hAnsi="Tahoma" w:cs="Tahoma"/>
                <w:sz w:val="18"/>
                <w:szCs w:val="16"/>
              </w:rPr>
            </w:pPr>
            <w:r w:rsidRPr="001B54C3">
              <w:rPr>
                <w:sz w:val="18"/>
              </w:rPr>
              <w:t>R [1..* ]</w:t>
            </w:r>
          </w:p>
        </w:tc>
        <w:tc>
          <w:tcPr>
            <w:tcW w:w="626" w:type="pct"/>
            <w:tcBorders>
              <w:top w:val="single" w:sz="4" w:space="0" w:color="auto"/>
              <w:left w:val="single" w:sz="4" w:space="0" w:color="auto"/>
              <w:bottom w:val="single" w:sz="4" w:space="0" w:color="auto"/>
              <w:right w:val="single" w:sz="4" w:space="0" w:color="auto"/>
            </w:tcBorders>
            <w:vAlign w:val="center"/>
          </w:tcPr>
          <w:p w14:paraId="5D00120D" w14:textId="04C0EEDC" w:rsidR="00BE028E" w:rsidRPr="001B54C3" w:rsidRDefault="00D40A82" w:rsidP="00880DC2">
            <w:pPr>
              <w:spacing w:before="40" w:after="40"/>
              <w:ind w:left="72" w:right="72"/>
              <w:rPr>
                <w:sz w:val="18"/>
              </w:rPr>
            </w:pPr>
            <w:r w:rsidRPr="001B54C3">
              <w:t>PCC TF-2 6.3.4.24</w:t>
            </w:r>
          </w:p>
        </w:tc>
        <w:tc>
          <w:tcPr>
            <w:tcW w:w="1116" w:type="pct"/>
            <w:tcBorders>
              <w:top w:val="single" w:sz="4" w:space="0" w:color="auto"/>
              <w:left w:val="single" w:sz="4" w:space="0" w:color="auto"/>
              <w:bottom w:val="single" w:sz="4" w:space="0" w:color="auto"/>
              <w:right w:val="single" w:sz="4" w:space="0" w:color="auto"/>
            </w:tcBorders>
            <w:vAlign w:val="center"/>
          </w:tcPr>
          <w:p w14:paraId="66C15BA8" w14:textId="77777777" w:rsidR="00BE028E" w:rsidRPr="001B54C3" w:rsidRDefault="00BE028E" w:rsidP="00880DC2">
            <w:pPr>
              <w:spacing w:before="40" w:after="40"/>
              <w:ind w:left="72" w:right="72"/>
              <w:rPr>
                <w:sz w:val="18"/>
              </w:rPr>
            </w:pPr>
            <w:r w:rsidRPr="001B54C3">
              <w:rPr>
                <w:sz w:val="18"/>
              </w:rPr>
              <w:t>Social History Observation</w:t>
            </w:r>
          </w:p>
        </w:tc>
        <w:tc>
          <w:tcPr>
            <w:tcW w:w="1301" w:type="pct"/>
            <w:tcBorders>
              <w:top w:val="single" w:sz="4" w:space="0" w:color="auto"/>
              <w:left w:val="single" w:sz="4" w:space="0" w:color="auto"/>
              <w:bottom w:val="single" w:sz="4" w:space="0" w:color="auto"/>
              <w:right w:val="single" w:sz="4" w:space="0" w:color="auto"/>
            </w:tcBorders>
            <w:vAlign w:val="center"/>
          </w:tcPr>
          <w:p w14:paraId="22E61B31" w14:textId="77777777" w:rsidR="00BE028E" w:rsidRPr="001B54C3" w:rsidRDefault="00BE028E" w:rsidP="00880DC2">
            <w:pPr>
              <w:spacing w:before="40" w:after="40"/>
              <w:ind w:left="72" w:right="72"/>
              <w:rPr>
                <w:sz w:val="18"/>
              </w:rPr>
            </w:pPr>
            <w:r w:rsidRPr="001B54C3">
              <w:rPr>
                <w:sz w:val="18"/>
              </w:rPr>
              <w:t>1.3.6.1.4.1.19376.1.5.3.1.4.13.4</w:t>
            </w:r>
          </w:p>
        </w:tc>
        <w:tc>
          <w:tcPr>
            <w:tcW w:w="774" w:type="pct"/>
            <w:tcBorders>
              <w:top w:val="single" w:sz="4" w:space="0" w:color="auto"/>
              <w:left w:val="single" w:sz="4" w:space="0" w:color="auto"/>
              <w:bottom w:val="single" w:sz="4" w:space="0" w:color="auto"/>
              <w:right w:val="single" w:sz="4" w:space="0" w:color="auto"/>
            </w:tcBorders>
            <w:vAlign w:val="center"/>
          </w:tcPr>
          <w:p w14:paraId="70ADF480" w14:textId="77777777" w:rsidR="00BE028E" w:rsidRPr="001B54C3" w:rsidRDefault="00BE028E" w:rsidP="00880DC2">
            <w:pPr>
              <w:spacing w:before="40" w:after="40"/>
              <w:ind w:left="72" w:right="72"/>
              <w:rPr>
                <w:rFonts w:ascii="Tahoma" w:hAnsi="Tahoma" w:cs="Tahoma"/>
                <w:sz w:val="16"/>
                <w:szCs w:val="16"/>
              </w:rPr>
            </w:pPr>
          </w:p>
        </w:tc>
        <w:tc>
          <w:tcPr>
            <w:tcW w:w="692" w:type="pct"/>
            <w:tcBorders>
              <w:top w:val="single" w:sz="4" w:space="0" w:color="auto"/>
              <w:left w:val="single" w:sz="4" w:space="0" w:color="auto"/>
              <w:bottom w:val="single" w:sz="4" w:space="0" w:color="auto"/>
              <w:right w:val="single" w:sz="4" w:space="0" w:color="auto"/>
            </w:tcBorders>
            <w:vAlign w:val="center"/>
          </w:tcPr>
          <w:p w14:paraId="5C89BA33" w14:textId="77777777" w:rsidR="00BE028E" w:rsidRPr="001B54C3" w:rsidRDefault="00BE028E" w:rsidP="00880DC2">
            <w:pPr>
              <w:spacing w:before="40" w:after="40"/>
              <w:ind w:left="72" w:right="72"/>
              <w:rPr>
                <w:rFonts w:ascii="Tahoma" w:hAnsi="Tahoma" w:cs="Tahoma"/>
                <w:sz w:val="16"/>
                <w:szCs w:val="16"/>
              </w:rPr>
            </w:pPr>
          </w:p>
        </w:tc>
      </w:tr>
    </w:tbl>
    <w:p w14:paraId="355C86D0" w14:textId="77777777" w:rsidR="00866BDC" w:rsidRPr="001B54C3" w:rsidRDefault="00866BDC" w:rsidP="00143B5C">
      <w:pPr>
        <w:pStyle w:val="BodyText"/>
      </w:pPr>
    </w:p>
    <w:p w14:paraId="39ACA5FD" w14:textId="77777777" w:rsidR="00866BDC" w:rsidRPr="001B54C3" w:rsidRDefault="00866BDC">
      <w:pPr>
        <w:pStyle w:val="XMLFragment"/>
        <w:pBdr>
          <w:left w:val="single" w:sz="4" w:space="7" w:color="auto"/>
          <w:right w:val="single" w:sz="4" w:space="3" w:color="auto"/>
        </w:pBdr>
        <w:rPr>
          <w:noProof w:val="0"/>
        </w:rPr>
      </w:pPr>
      <w:r w:rsidRPr="001B54C3">
        <w:rPr>
          <w:bCs/>
          <w:noProof w:val="0"/>
        </w:rPr>
        <w:t>&lt;component&gt;</w:t>
      </w:r>
    </w:p>
    <w:p w14:paraId="2F68BF3E"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&lt;section&gt;</w:t>
      </w:r>
    </w:p>
    <w:p w14:paraId="607D6951"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&lt;templateId root='11.3.6.1.4.1.19376.1.5.3.1.3.16'/&gt;</w:t>
      </w:r>
    </w:p>
    <w:p w14:paraId="463E2051"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&lt;templateId root='11.3.6.1.4.1.19376.1.5.3.1.3.16.1'/&gt;</w:t>
      </w:r>
    </w:p>
    <w:p w14:paraId="586A9FBC"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&lt;id root=' ' extension=' '/&gt;</w:t>
      </w:r>
    </w:p>
    <w:p w14:paraId="0D7EE71C"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&lt;code code='29762-2’ displayName='SOCIAL HISTORY'</w:t>
      </w:r>
    </w:p>
    <w:p w14:paraId="5874E1A8"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codeSystem='2.16.840.1.113883.6.1' codeSystemName='LOINC'/&gt;</w:t>
      </w:r>
    </w:p>
    <w:p w14:paraId="1701C49F"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&lt;text&gt;</w:t>
      </w:r>
    </w:p>
    <w:p w14:paraId="39E0D264"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Text as described above</w:t>
      </w:r>
    </w:p>
    <w:p w14:paraId="00F41CE0"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&lt;/text&gt;</w:t>
      </w:r>
    </w:p>
    <w:p w14:paraId="300468FC"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&lt;/section&gt;</w:t>
      </w:r>
    </w:p>
    <w:p w14:paraId="343C5A73" w14:textId="77777777" w:rsidR="00866BDC" w:rsidRPr="001B54C3" w:rsidRDefault="00866BDC">
      <w:pPr>
        <w:pStyle w:val="XMLFragment"/>
        <w:pBdr>
          <w:left w:val="single" w:sz="4" w:space="7" w:color="auto"/>
          <w:right w:val="single" w:sz="4" w:space="3" w:color="auto"/>
        </w:pBdr>
        <w:rPr>
          <w:noProof w:val="0"/>
        </w:rPr>
      </w:pPr>
      <w:r w:rsidRPr="001B54C3">
        <w:rPr>
          <w:noProof w:val="0"/>
        </w:rPr>
        <w:t>&lt;/component&gt;</w:t>
      </w:r>
    </w:p>
    <w:p w14:paraId="0A66B706" w14:textId="77777777" w:rsidR="00866BDC" w:rsidRPr="001B54C3" w:rsidRDefault="00866BDC">
      <w:pPr>
        <w:pStyle w:val="FigureTitle"/>
      </w:pPr>
      <w:r w:rsidRPr="001B54C3">
        <w:t>Figure 6.3</w:t>
      </w:r>
      <w:r w:rsidR="00360EEA" w:rsidRPr="001B54C3">
        <w:t>.3.2.36</w:t>
      </w:r>
      <w:r w:rsidR="005B6ADC" w:rsidRPr="001B54C3">
        <w:t>-1:</w:t>
      </w:r>
      <w:r w:rsidRPr="001B54C3">
        <w:t xml:space="preserve"> Specification for Coded Social History Section</w:t>
      </w:r>
    </w:p>
    <w:p w14:paraId="218816B8" w14:textId="77777777" w:rsidR="00866BDC" w:rsidRPr="001B54C3" w:rsidRDefault="00866BDC" w:rsidP="003D64AE">
      <w:pPr>
        <w:pStyle w:val="BodyText"/>
      </w:pPr>
    </w:p>
    <w:p w14:paraId="7CDC4F25" w14:textId="77777777" w:rsidR="00866BDC" w:rsidRPr="001B54C3" w:rsidRDefault="00866BDC">
      <w:pPr>
        <w:pStyle w:val="EditorInstructions"/>
      </w:pPr>
      <w:r w:rsidRPr="001B54C3">
        <w:lastRenderedPageBreak/>
        <w:t>Add Section 6.3.3.2.37</w:t>
      </w:r>
    </w:p>
    <w:p w14:paraId="2AD52CC6" w14:textId="77777777" w:rsidR="00866BDC" w:rsidRPr="001B54C3" w:rsidRDefault="00866BDC" w:rsidP="00AE29C9">
      <w:pPr>
        <w:pStyle w:val="Heading5"/>
        <w:rPr>
          <w:noProof w:val="0"/>
          <w:lang w:val="en-US"/>
        </w:rPr>
      </w:pPr>
      <w:bookmarkStart w:id="291" w:name="_Toc466555252"/>
      <w:r w:rsidRPr="001B54C3">
        <w:rPr>
          <w:noProof w:val="0"/>
          <w:lang w:val="en-US"/>
        </w:rPr>
        <w:t>6.3.3.2.37 Coded History of Infection Section 1.3.6.1.4.1.19376.1.5.3.1.1.16.2.1.1.1</w:t>
      </w:r>
      <w:bookmarkEnd w:id="29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7618434C" w14:textId="77777777" w:rsidTr="001B28EA">
        <w:tc>
          <w:tcPr>
            <w:tcW w:w="1500" w:type="pct"/>
            <w:shd w:val="clear" w:color="auto" w:fill="D9D9D9"/>
            <w:vAlign w:val="center"/>
          </w:tcPr>
          <w:p w14:paraId="4F238092" w14:textId="77777777" w:rsidR="00866BDC" w:rsidRPr="001B54C3" w:rsidRDefault="00866BDC">
            <w:pPr>
              <w:pStyle w:val="TableEntryHeader"/>
            </w:pPr>
            <w:r w:rsidRPr="001B54C3">
              <w:t xml:space="preserve">Template ID </w:t>
            </w:r>
          </w:p>
        </w:tc>
        <w:tc>
          <w:tcPr>
            <w:tcW w:w="3500" w:type="pct"/>
            <w:gridSpan w:val="2"/>
            <w:vAlign w:val="center"/>
          </w:tcPr>
          <w:p w14:paraId="2008364F" w14:textId="77777777" w:rsidR="00866BDC" w:rsidRPr="001B54C3" w:rsidRDefault="00866BDC">
            <w:pPr>
              <w:pStyle w:val="TableEntry"/>
            </w:pPr>
            <w:r w:rsidRPr="001B54C3">
              <w:t>1.3.6.1.4.1.19376.1.5.3.1.1.16.2.1.1.1</w:t>
            </w:r>
          </w:p>
        </w:tc>
      </w:tr>
      <w:tr w:rsidR="00866BDC" w:rsidRPr="001B54C3" w14:paraId="670995E1" w14:textId="77777777" w:rsidTr="001B28EA">
        <w:tc>
          <w:tcPr>
            <w:tcW w:w="1500" w:type="pct"/>
            <w:shd w:val="clear" w:color="auto" w:fill="D9D9D9"/>
            <w:vAlign w:val="center"/>
          </w:tcPr>
          <w:p w14:paraId="1BDAA935" w14:textId="77777777" w:rsidR="00866BDC" w:rsidRPr="001B54C3" w:rsidRDefault="00866BDC">
            <w:pPr>
              <w:pStyle w:val="TableEntryHeader"/>
            </w:pPr>
            <w:r w:rsidRPr="001B54C3">
              <w:t xml:space="preserve">Parent Template </w:t>
            </w:r>
          </w:p>
        </w:tc>
        <w:tc>
          <w:tcPr>
            <w:tcW w:w="0" w:type="auto"/>
            <w:gridSpan w:val="2"/>
            <w:vAlign w:val="center"/>
          </w:tcPr>
          <w:p w14:paraId="2E9A0DA1" w14:textId="77777777" w:rsidR="00866BDC" w:rsidRPr="001B54C3" w:rsidRDefault="00866BDC">
            <w:pPr>
              <w:pStyle w:val="TableEntry"/>
            </w:pPr>
            <w:r w:rsidRPr="001B54C3">
              <w:t xml:space="preserve">History of Infection (1.3.6.1.4.1.19376.1.5.3.1.1.16.2.1.1) </w:t>
            </w:r>
          </w:p>
        </w:tc>
      </w:tr>
      <w:tr w:rsidR="00866BDC" w:rsidRPr="001B54C3" w14:paraId="1B8C3C8E" w14:textId="77777777" w:rsidTr="001B28EA">
        <w:tc>
          <w:tcPr>
            <w:tcW w:w="1500" w:type="pct"/>
            <w:shd w:val="clear" w:color="auto" w:fill="D9D9D9"/>
            <w:vAlign w:val="center"/>
          </w:tcPr>
          <w:p w14:paraId="75C7C202" w14:textId="77777777" w:rsidR="00866BDC" w:rsidRPr="001B54C3" w:rsidRDefault="00866BDC">
            <w:pPr>
              <w:pStyle w:val="TableEntryHeader"/>
            </w:pPr>
            <w:r w:rsidRPr="001B54C3">
              <w:t xml:space="preserve">General Description </w:t>
            </w:r>
          </w:p>
        </w:tc>
        <w:tc>
          <w:tcPr>
            <w:tcW w:w="3500" w:type="pct"/>
            <w:gridSpan w:val="2"/>
            <w:vAlign w:val="center"/>
          </w:tcPr>
          <w:p w14:paraId="0B6ACECD" w14:textId="77777777" w:rsidR="00866BDC" w:rsidRPr="001B54C3" w:rsidRDefault="00866BDC">
            <w:pPr>
              <w:pStyle w:val="TableEntry"/>
            </w:pPr>
            <w:r w:rsidRPr="001B54C3">
              <w:t>The History of Infection section shall contain a narrative description of any infections the patient may have contracted prior to the patient's current condition</w:t>
            </w:r>
            <w:r w:rsidR="003A6FC9" w:rsidRPr="001B54C3">
              <w:t xml:space="preserve">. </w:t>
            </w:r>
            <w:r w:rsidRPr="001B54C3">
              <w:t>It shall include entries for problems as described in the Entry Content Modules.</w:t>
            </w:r>
          </w:p>
        </w:tc>
      </w:tr>
      <w:tr w:rsidR="00866BDC" w:rsidRPr="001B54C3" w14:paraId="2F053877" w14:textId="77777777" w:rsidTr="00FC7491">
        <w:tc>
          <w:tcPr>
            <w:tcW w:w="1500" w:type="pct"/>
            <w:shd w:val="clear" w:color="auto" w:fill="E6E6E6"/>
            <w:vAlign w:val="center"/>
          </w:tcPr>
          <w:p w14:paraId="6DFBE242" w14:textId="77777777" w:rsidR="00866BDC" w:rsidRPr="001B54C3" w:rsidRDefault="00866BDC">
            <w:pPr>
              <w:pStyle w:val="TableEntryHeader"/>
            </w:pPr>
            <w:r w:rsidRPr="001B54C3">
              <w:t xml:space="preserve">LOINC Code </w:t>
            </w:r>
          </w:p>
        </w:tc>
        <w:tc>
          <w:tcPr>
            <w:tcW w:w="500" w:type="pct"/>
            <w:shd w:val="clear" w:color="auto" w:fill="E6E6E6"/>
            <w:vAlign w:val="center"/>
          </w:tcPr>
          <w:p w14:paraId="7323F389" w14:textId="77777777" w:rsidR="00866BDC" w:rsidRPr="001B54C3" w:rsidRDefault="00866BDC">
            <w:pPr>
              <w:pStyle w:val="TableEntryHeader"/>
            </w:pPr>
            <w:r w:rsidRPr="001B54C3">
              <w:t xml:space="preserve">Opt </w:t>
            </w:r>
          </w:p>
        </w:tc>
        <w:tc>
          <w:tcPr>
            <w:tcW w:w="3000" w:type="pct"/>
            <w:shd w:val="clear" w:color="auto" w:fill="E6E6E6"/>
            <w:vAlign w:val="center"/>
          </w:tcPr>
          <w:p w14:paraId="4542CED2" w14:textId="77777777" w:rsidR="00866BDC" w:rsidRPr="001B54C3" w:rsidRDefault="00866BDC">
            <w:pPr>
              <w:pStyle w:val="TableEntryHeader"/>
            </w:pPr>
            <w:r w:rsidRPr="001B54C3">
              <w:t xml:space="preserve">Description </w:t>
            </w:r>
          </w:p>
        </w:tc>
      </w:tr>
      <w:tr w:rsidR="00866BDC" w:rsidRPr="001B54C3" w14:paraId="68499EF3" w14:textId="77777777" w:rsidTr="00FC7491">
        <w:tc>
          <w:tcPr>
            <w:tcW w:w="0" w:type="auto"/>
            <w:vAlign w:val="center"/>
          </w:tcPr>
          <w:p w14:paraId="7653EF77" w14:textId="77777777" w:rsidR="00866BDC" w:rsidRPr="001B54C3" w:rsidRDefault="00E87789" w:rsidP="007A10EF">
            <w:pPr>
              <w:pStyle w:val="TableEntry"/>
            </w:pPr>
            <w:r w:rsidRPr="001B54C3">
              <w:t>56838-6</w:t>
            </w:r>
          </w:p>
        </w:tc>
        <w:tc>
          <w:tcPr>
            <w:tcW w:w="0" w:type="auto"/>
            <w:vAlign w:val="center"/>
          </w:tcPr>
          <w:p w14:paraId="0D1697F4" w14:textId="77777777" w:rsidR="00866BDC" w:rsidRPr="001B54C3" w:rsidRDefault="00866BDC" w:rsidP="007A10EF">
            <w:pPr>
              <w:pStyle w:val="TableEntry"/>
            </w:pPr>
            <w:r w:rsidRPr="001B54C3">
              <w:t xml:space="preserve">R </w:t>
            </w:r>
          </w:p>
        </w:tc>
        <w:tc>
          <w:tcPr>
            <w:tcW w:w="0" w:type="auto"/>
            <w:vAlign w:val="center"/>
          </w:tcPr>
          <w:p w14:paraId="36D01886" w14:textId="77777777" w:rsidR="00866BDC" w:rsidRPr="001B54C3" w:rsidRDefault="00E87789" w:rsidP="007A10EF">
            <w:pPr>
              <w:pStyle w:val="TableEntry"/>
            </w:pPr>
            <w:r w:rsidRPr="001B54C3">
              <w:t>History of infectious disease</w:t>
            </w:r>
          </w:p>
        </w:tc>
      </w:tr>
      <w:tr w:rsidR="00A120B3" w:rsidRPr="001B54C3" w14:paraId="541FCC16" w14:textId="77777777" w:rsidTr="005F3D70">
        <w:tc>
          <w:tcPr>
            <w:tcW w:w="0" w:type="auto"/>
            <w:shd w:val="clear" w:color="auto" w:fill="D9D9D9"/>
            <w:vAlign w:val="center"/>
          </w:tcPr>
          <w:p w14:paraId="6B63BB0C" w14:textId="77777777" w:rsidR="00A120B3" w:rsidRPr="001B54C3" w:rsidRDefault="00A120B3" w:rsidP="00235E1F">
            <w:pPr>
              <w:pStyle w:val="TableEntryHeader"/>
            </w:pPr>
            <w:r w:rsidRPr="001B54C3">
              <w:t xml:space="preserve">Entries </w:t>
            </w:r>
          </w:p>
        </w:tc>
        <w:tc>
          <w:tcPr>
            <w:tcW w:w="0" w:type="auto"/>
            <w:shd w:val="clear" w:color="auto" w:fill="D9D9D9"/>
            <w:vAlign w:val="center"/>
          </w:tcPr>
          <w:p w14:paraId="6C0BB557" w14:textId="77777777" w:rsidR="00A120B3" w:rsidRPr="001B54C3" w:rsidRDefault="00A120B3" w:rsidP="00235E1F">
            <w:pPr>
              <w:pStyle w:val="TableEntryHeader"/>
            </w:pPr>
            <w:r w:rsidRPr="001B54C3">
              <w:t xml:space="preserve">Opt </w:t>
            </w:r>
          </w:p>
        </w:tc>
        <w:tc>
          <w:tcPr>
            <w:tcW w:w="0" w:type="auto"/>
            <w:shd w:val="clear" w:color="auto" w:fill="D9D9D9"/>
            <w:vAlign w:val="center"/>
          </w:tcPr>
          <w:p w14:paraId="1838BFB9" w14:textId="77777777" w:rsidR="00A120B3" w:rsidRPr="001B54C3" w:rsidRDefault="00A120B3" w:rsidP="00235E1F">
            <w:pPr>
              <w:pStyle w:val="TableEntryHeader"/>
            </w:pPr>
            <w:r w:rsidRPr="001B54C3">
              <w:t xml:space="preserve">Description </w:t>
            </w:r>
          </w:p>
        </w:tc>
      </w:tr>
      <w:tr w:rsidR="00A120B3" w:rsidRPr="001B54C3" w14:paraId="1213E3DC" w14:textId="77777777" w:rsidTr="005F3D70">
        <w:tc>
          <w:tcPr>
            <w:tcW w:w="0" w:type="auto"/>
            <w:shd w:val="clear" w:color="auto" w:fill="FFFFFF"/>
            <w:vAlign w:val="center"/>
          </w:tcPr>
          <w:p w14:paraId="62E54474" w14:textId="77777777" w:rsidR="00A120B3" w:rsidRPr="001B54C3" w:rsidRDefault="00A120B3" w:rsidP="00235E1F">
            <w:pPr>
              <w:pStyle w:val="TableEntry"/>
            </w:pPr>
            <w:r w:rsidRPr="001B54C3">
              <w:t xml:space="preserve">1.3.6.1.4.1.19376.1.5.3.1.4.5.2 </w:t>
            </w:r>
          </w:p>
        </w:tc>
        <w:tc>
          <w:tcPr>
            <w:tcW w:w="0" w:type="auto"/>
            <w:shd w:val="clear" w:color="auto" w:fill="FFFFFF"/>
            <w:vAlign w:val="center"/>
          </w:tcPr>
          <w:p w14:paraId="107FF587" w14:textId="77777777" w:rsidR="00A120B3" w:rsidRPr="001B54C3" w:rsidRDefault="00A120B3" w:rsidP="005F3D70">
            <w:pPr>
              <w:pStyle w:val="TableEntry"/>
            </w:pPr>
            <w:r w:rsidRPr="001B54C3">
              <w:t xml:space="preserve">R </w:t>
            </w:r>
          </w:p>
        </w:tc>
        <w:tc>
          <w:tcPr>
            <w:tcW w:w="0" w:type="auto"/>
            <w:shd w:val="clear" w:color="auto" w:fill="FFFFFF"/>
            <w:vAlign w:val="center"/>
          </w:tcPr>
          <w:p w14:paraId="17FAF84A" w14:textId="77777777" w:rsidR="00A120B3" w:rsidRPr="001B54C3" w:rsidRDefault="00B64CE6" w:rsidP="005F3D70">
            <w:pPr>
              <w:pStyle w:val="TableEntry"/>
            </w:pPr>
            <w:hyperlink w:anchor="T1_3_6_1_4_1_19376_1_5_3_1_4_5_2" w:tooltip="1.3.6.1.4.1.19376.1.5.3.1.4.5.2" w:history="1">
              <w:r w:rsidR="00A120B3" w:rsidRPr="001B54C3">
                <w:rPr>
                  <w:rStyle w:val="Hyperlink"/>
                </w:rPr>
                <w:t>Problem Concern Entry</w:t>
              </w:r>
            </w:hyperlink>
            <w:r w:rsidR="00A120B3" w:rsidRPr="001B54C3">
              <w:t xml:space="preserve"> </w:t>
            </w:r>
          </w:p>
        </w:tc>
      </w:tr>
    </w:tbl>
    <w:p w14:paraId="20193282" w14:textId="77777777" w:rsidR="00866BDC" w:rsidRPr="001B54C3" w:rsidRDefault="00866BDC">
      <w:pPr>
        <w:spacing w:before="0"/>
      </w:pPr>
    </w:p>
    <w:p w14:paraId="01B378ED" w14:textId="77777777" w:rsidR="00866BDC" w:rsidRPr="001B54C3" w:rsidRDefault="00866BDC">
      <w:pPr>
        <w:spacing w:before="0"/>
      </w:pPr>
    </w:p>
    <w:p w14:paraId="5D32CB73" w14:textId="77777777" w:rsidR="00866BDC" w:rsidRPr="001B54C3" w:rsidRDefault="00866BDC">
      <w:pPr>
        <w:pStyle w:val="XMLFragment"/>
        <w:pBdr>
          <w:left w:val="single" w:sz="4" w:space="7" w:color="auto"/>
        </w:pBdr>
        <w:rPr>
          <w:noProof w:val="0"/>
        </w:rPr>
      </w:pPr>
      <w:r w:rsidRPr="001B54C3">
        <w:rPr>
          <w:bCs/>
          <w:noProof w:val="0"/>
        </w:rPr>
        <w:t>&lt;component&gt;</w:t>
      </w:r>
    </w:p>
    <w:p w14:paraId="00B3F332"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12856550" w14:textId="77777777" w:rsidR="00866BDC" w:rsidRPr="001B54C3" w:rsidRDefault="00866BDC">
      <w:pPr>
        <w:pStyle w:val="XMLFragment"/>
        <w:pBdr>
          <w:left w:val="single" w:sz="4" w:space="7" w:color="auto"/>
        </w:pBdr>
        <w:rPr>
          <w:noProof w:val="0"/>
        </w:rPr>
      </w:pPr>
      <w:r w:rsidRPr="001B54C3">
        <w:rPr>
          <w:noProof w:val="0"/>
        </w:rPr>
        <w:t xml:space="preserve">    &lt;templateId root='1.3.6.1.4.1.19376.1.5.3.1.1.16.2.1.1.1'/&gt;</w:t>
      </w:r>
    </w:p>
    <w:p w14:paraId="228C5E9F" w14:textId="77777777" w:rsidR="00866BDC" w:rsidRPr="001B54C3" w:rsidRDefault="00866BDC">
      <w:pPr>
        <w:pStyle w:val="XMLFragment"/>
        <w:pBdr>
          <w:left w:val="single" w:sz="4" w:space="7" w:color="auto"/>
        </w:pBdr>
        <w:rPr>
          <w:noProof w:val="0"/>
        </w:rPr>
      </w:pPr>
      <w:r w:rsidRPr="001B54C3">
        <w:rPr>
          <w:noProof w:val="0"/>
        </w:rPr>
        <w:t xml:space="preserve">    &lt;id root=' ' extension=' '/&gt;</w:t>
      </w:r>
    </w:p>
    <w:p w14:paraId="7E16AD59" w14:textId="77777777" w:rsidR="00866BDC" w:rsidRPr="001B54C3" w:rsidRDefault="00866BDC">
      <w:pPr>
        <w:pStyle w:val="XMLFragment"/>
        <w:pBdr>
          <w:left w:val="single" w:sz="4" w:space="7" w:color="auto"/>
        </w:pBdr>
        <w:rPr>
          <w:noProof w:val="0"/>
        </w:rPr>
      </w:pPr>
      <w:r w:rsidRPr="001B54C3">
        <w:rPr>
          <w:noProof w:val="0"/>
        </w:rPr>
        <w:t xml:space="preserve">    &lt;code code='</w:t>
      </w:r>
      <w:r w:rsidR="006F1527" w:rsidRPr="001B54C3">
        <w:rPr>
          <w:noProof w:val="0"/>
        </w:rPr>
        <w:t>56838-6</w:t>
      </w:r>
      <w:r w:rsidRPr="001B54C3">
        <w:rPr>
          <w:noProof w:val="0"/>
        </w:rPr>
        <w:t>' displayName='</w:t>
      </w:r>
      <w:r w:rsidR="006F1527" w:rsidRPr="001B54C3">
        <w:rPr>
          <w:noProof w:val="0"/>
        </w:rPr>
        <w:t>History of infectious disease</w:t>
      </w:r>
      <w:r w:rsidRPr="001B54C3">
        <w:rPr>
          <w:noProof w:val="0"/>
        </w:rPr>
        <w:t>'</w:t>
      </w:r>
    </w:p>
    <w:p w14:paraId="47051EA3" w14:textId="77777777" w:rsidR="00866BDC" w:rsidRPr="001B54C3" w:rsidRDefault="00866BDC">
      <w:pPr>
        <w:pStyle w:val="XMLFragment"/>
        <w:pBdr>
          <w:left w:val="single" w:sz="4" w:space="7" w:color="auto"/>
        </w:pBdr>
        <w:rPr>
          <w:noProof w:val="0"/>
        </w:rPr>
      </w:pPr>
      <w:r w:rsidRPr="001B54C3">
        <w:rPr>
          <w:noProof w:val="0"/>
        </w:rPr>
        <w:t xml:space="preserve">      codeSystem='2.16.840.1.113883.6.1' codeSystemName='LOINC'/&gt;</w:t>
      </w:r>
    </w:p>
    <w:p w14:paraId="2A7539A5" w14:textId="77777777" w:rsidR="00866BDC" w:rsidRPr="001B54C3" w:rsidRDefault="00866BDC">
      <w:pPr>
        <w:pStyle w:val="XMLFragment"/>
        <w:pBdr>
          <w:left w:val="single" w:sz="4" w:space="7" w:color="auto"/>
        </w:pBdr>
        <w:rPr>
          <w:noProof w:val="0"/>
        </w:rPr>
      </w:pPr>
      <w:r w:rsidRPr="001B54C3">
        <w:rPr>
          <w:noProof w:val="0"/>
        </w:rPr>
        <w:t xml:space="preserve">    &lt;text&gt;</w:t>
      </w:r>
    </w:p>
    <w:p w14:paraId="6E312E07" w14:textId="77777777" w:rsidR="00866BDC" w:rsidRPr="001B54C3" w:rsidRDefault="00866BDC">
      <w:pPr>
        <w:pStyle w:val="XMLFragment"/>
        <w:pBdr>
          <w:left w:val="single" w:sz="4" w:space="7" w:color="auto"/>
        </w:pBdr>
        <w:rPr>
          <w:noProof w:val="0"/>
        </w:rPr>
      </w:pPr>
      <w:r w:rsidRPr="001B54C3">
        <w:rPr>
          <w:noProof w:val="0"/>
        </w:rPr>
        <w:t xml:space="preserve">      Text as described above</w:t>
      </w:r>
    </w:p>
    <w:p w14:paraId="6FBFC07F" w14:textId="77777777" w:rsidR="00866BDC" w:rsidRPr="001B54C3" w:rsidRDefault="00866BDC">
      <w:pPr>
        <w:pStyle w:val="XMLFragment"/>
        <w:pBdr>
          <w:left w:val="single" w:sz="4" w:space="7" w:color="auto"/>
        </w:pBdr>
        <w:rPr>
          <w:noProof w:val="0"/>
        </w:rPr>
      </w:pPr>
      <w:r w:rsidRPr="001B54C3">
        <w:rPr>
          <w:noProof w:val="0"/>
        </w:rPr>
        <w:t xml:space="preserve">    &lt;/text&gt;   </w:t>
      </w:r>
    </w:p>
    <w:p w14:paraId="2A48AF04"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416EEF11" w14:textId="77777777" w:rsidR="00866BDC" w:rsidRPr="001B54C3" w:rsidRDefault="00866BDC">
      <w:pPr>
        <w:pStyle w:val="XMLFragment"/>
        <w:pBdr>
          <w:left w:val="single" w:sz="4" w:space="7" w:color="auto"/>
        </w:pBdr>
        <w:rPr>
          <w:noProof w:val="0"/>
        </w:rPr>
      </w:pPr>
      <w:r w:rsidRPr="001B54C3">
        <w:rPr>
          <w:noProof w:val="0"/>
        </w:rPr>
        <w:t>&lt;/component&gt;</w:t>
      </w:r>
    </w:p>
    <w:p w14:paraId="57D62502" w14:textId="77777777" w:rsidR="00866BDC" w:rsidRPr="001B54C3" w:rsidRDefault="00866BDC">
      <w:pPr>
        <w:pStyle w:val="FigureTitle"/>
      </w:pPr>
      <w:r w:rsidRPr="001B54C3">
        <w:t>Figure 6.3</w:t>
      </w:r>
      <w:r w:rsidR="00360EEA" w:rsidRPr="001B54C3">
        <w:t>.3.2.37-1</w:t>
      </w:r>
      <w:r w:rsidR="005B6ADC" w:rsidRPr="001B54C3">
        <w:t xml:space="preserve">: </w:t>
      </w:r>
      <w:r w:rsidRPr="001B54C3">
        <w:t>Specification for Coded History of Infection Section</w:t>
      </w:r>
    </w:p>
    <w:p w14:paraId="4D56A2A8" w14:textId="77777777" w:rsidR="00866BDC" w:rsidRPr="001B54C3" w:rsidRDefault="00866BDC" w:rsidP="00235E1F">
      <w:pPr>
        <w:pStyle w:val="BodyText"/>
      </w:pPr>
    </w:p>
    <w:p w14:paraId="0FAAD436" w14:textId="77777777" w:rsidR="00866BDC" w:rsidRPr="001B54C3" w:rsidRDefault="00866BDC">
      <w:pPr>
        <w:pStyle w:val="EditorInstructions"/>
      </w:pPr>
      <w:r w:rsidRPr="001B54C3">
        <w:t>Add Section 6.3.3.2.38</w:t>
      </w:r>
    </w:p>
    <w:p w14:paraId="279BD28B" w14:textId="77777777" w:rsidR="00866BDC" w:rsidRPr="001B54C3" w:rsidRDefault="00866BDC" w:rsidP="00AE29C9">
      <w:pPr>
        <w:pStyle w:val="Heading5"/>
        <w:rPr>
          <w:noProof w:val="0"/>
          <w:lang w:val="en-US"/>
        </w:rPr>
      </w:pPr>
      <w:bookmarkStart w:id="292" w:name="_Toc466555253"/>
      <w:r w:rsidRPr="001B54C3">
        <w:rPr>
          <w:noProof w:val="0"/>
          <w:lang w:val="en-US"/>
        </w:rPr>
        <w:t>6.3.3.2.38 Prenatal Events Section 1.3.6.1.4.1.19376.1.5.3.1.1.21.2.2</w:t>
      </w:r>
      <w:bookmarkEnd w:id="29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21"/>
        <w:gridCol w:w="705"/>
        <w:gridCol w:w="5124"/>
      </w:tblGrid>
      <w:tr w:rsidR="00866BDC" w:rsidRPr="001B54C3" w14:paraId="3E817066" w14:textId="77777777" w:rsidTr="00C671AD">
        <w:tc>
          <w:tcPr>
            <w:tcW w:w="3521" w:type="dxa"/>
            <w:shd w:val="solid" w:color="D9D9D9" w:fill="auto"/>
          </w:tcPr>
          <w:p w14:paraId="1FE8D772" w14:textId="77777777" w:rsidR="00866BDC" w:rsidRPr="001B54C3" w:rsidRDefault="00866BDC" w:rsidP="00235E1F">
            <w:pPr>
              <w:pStyle w:val="TableEntryHeader"/>
              <w:rPr>
                <w:rFonts w:cs="Arial"/>
              </w:rPr>
            </w:pPr>
            <w:r w:rsidRPr="001B54C3">
              <w:t>Template ID</w:t>
            </w:r>
          </w:p>
        </w:tc>
        <w:tc>
          <w:tcPr>
            <w:tcW w:w="5829" w:type="dxa"/>
            <w:gridSpan w:val="2"/>
          </w:tcPr>
          <w:p w14:paraId="429DE5B0" w14:textId="77777777" w:rsidR="00866BDC" w:rsidRPr="001B54C3" w:rsidRDefault="00866BDC" w:rsidP="00235E1F">
            <w:pPr>
              <w:pStyle w:val="TableEntry"/>
              <w:rPr>
                <w:rFonts w:ascii="Arial" w:hAnsi="Arial" w:cs="Arial"/>
                <w:b/>
              </w:rPr>
            </w:pPr>
            <w:r w:rsidRPr="001B54C3">
              <w:t>1.3.6.1.4.1.19376.1.5.3..1.1.21.2.2</w:t>
            </w:r>
          </w:p>
        </w:tc>
      </w:tr>
      <w:tr w:rsidR="00866BDC" w:rsidRPr="001B54C3" w14:paraId="778048B1" w14:textId="77777777" w:rsidTr="00C671AD">
        <w:tc>
          <w:tcPr>
            <w:tcW w:w="3521" w:type="dxa"/>
            <w:shd w:val="solid" w:color="D9D9D9" w:fill="auto"/>
          </w:tcPr>
          <w:p w14:paraId="06C1BC45" w14:textId="77777777" w:rsidR="00866BDC" w:rsidRPr="001B54C3" w:rsidRDefault="00866BDC" w:rsidP="00235E1F">
            <w:pPr>
              <w:pStyle w:val="TableEntryHeader"/>
              <w:rPr>
                <w:rFonts w:cs="Arial"/>
              </w:rPr>
            </w:pPr>
            <w:r w:rsidRPr="001B54C3">
              <w:t>General Description</w:t>
            </w:r>
          </w:p>
        </w:tc>
        <w:tc>
          <w:tcPr>
            <w:tcW w:w="5829" w:type="dxa"/>
            <w:gridSpan w:val="2"/>
          </w:tcPr>
          <w:p w14:paraId="516053EB" w14:textId="77777777" w:rsidR="00866BDC" w:rsidRPr="001B54C3" w:rsidRDefault="00866BDC" w:rsidP="00235E1F">
            <w:pPr>
              <w:pStyle w:val="TableEntry"/>
              <w:rPr>
                <w:rFonts w:ascii="Arial" w:hAnsi="Arial" w:cs="Arial"/>
                <w:b/>
              </w:rPr>
            </w:pPr>
            <w:r w:rsidRPr="001B54C3">
              <w:t xml:space="preserve">The Prenatal Events Section shall include narrative text describing </w:t>
            </w:r>
            <w:r w:rsidR="00C5586E" w:rsidRPr="001B54C3">
              <w:t>pertinent</w:t>
            </w:r>
            <w:r w:rsidRPr="001B54C3">
              <w:t xml:space="preserve"> prenatal information that has a direct impact on the process of labor and delivery</w:t>
            </w:r>
            <w:r w:rsidR="003A6FC9" w:rsidRPr="001B54C3">
              <w:t xml:space="preserve">. </w:t>
            </w:r>
            <w:r w:rsidRPr="001B54C3">
              <w:t>It shall also include subsections if known.</w:t>
            </w:r>
          </w:p>
        </w:tc>
      </w:tr>
      <w:tr w:rsidR="00866BDC" w:rsidRPr="001B54C3" w14:paraId="0725D5BF" w14:textId="77777777" w:rsidTr="00C671AD">
        <w:tc>
          <w:tcPr>
            <w:tcW w:w="3521" w:type="dxa"/>
            <w:shd w:val="solid" w:color="D9D9D9" w:fill="auto"/>
            <w:vAlign w:val="center"/>
          </w:tcPr>
          <w:p w14:paraId="0F71A4D7"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15CD8D5F"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124" w:type="dxa"/>
            <w:shd w:val="solid" w:color="D9D9D9" w:fill="auto"/>
            <w:vAlign w:val="center"/>
          </w:tcPr>
          <w:p w14:paraId="09B53102"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3FE0AA37" w14:textId="77777777" w:rsidTr="00C671AD">
        <w:tc>
          <w:tcPr>
            <w:tcW w:w="3521" w:type="dxa"/>
            <w:vAlign w:val="center"/>
          </w:tcPr>
          <w:p w14:paraId="5185C6D2" w14:textId="77777777" w:rsidR="00866BDC" w:rsidRPr="001B54C3" w:rsidRDefault="00685FEC" w:rsidP="007A10EF">
            <w:pPr>
              <w:pStyle w:val="TableEntry"/>
              <w:rPr>
                <w:rFonts w:eastAsia="Arial Unicode MS"/>
              </w:rPr>
            </w:pPr>
            <w:r w:rsidRPr="001B54C3">
              <w:t>57073-9</w:t>
            </w:r>
          </w:p>
        </w:tc>
        <w:tc>
          <w:tcPr>
            <w:tcW w:w="705" w:type="dxa"/>
            <w:vAlign w:val="center"/>
          </w:tcPr>
          <w:p w14:paraId="1429363E" w14:textId="77777777" w:rsidR="00866BDC" w:rsidRPr="001B54C3" w:rsidRDefault="00866BDC">
            <w:pPr>
              <w:pStyle w:val="TableEntry"/>
              <w:rPr>
                <w:rFonts w:ascii="Arial Unicode MS" w:eastAsia="Arial Unicode MS" w:hAnsi="Arial Unicode MS" w:cs="Arial Unicode MS"/>
                <w:sz w:val="24"/>
                <w:szCs w:val="24"/>
              </w:rPr>
            </w:pPr>
            <w:r w:rsidRPr="001B54C3">
              <w:t xml:space="preserve">R </w:t>
            </w:r>
          </w:p>
        </w:tc>
        <w:tc>
          <w:tcPr>
            <w:tcW w:w="5124" w:type="dxa"/>
            <w:vAlign w:val="center"/>
          </w:tcPr>
          <w:p w14:paraId="0C1294BC" w14:textId="77777777" w:rsidR="00866BDC" w:rsidRPr="001B54C3" w:rsidRDefault="000234C3">
            <w:pPr>
              <w:pStyle w:val="TableEntry"/>
              <w:rPr>
                <w:rFonts w:ascii="Arial Unicode MS" w:eastAsia="Arial Unicode MS" w:hAnsi="Arial Unicode MS" w:cs="Arial Unicode MS"/>
                <w:sz w:val="24"/>
                <w:szCs w:val="24"/>
              </w:rPr>
            </w:pPr>
            <w:r w:rsidRPr="001B54C3">
              <w:t>Prenatal events</w:t>
            </w:r>
          </w:p>
        </w:tc>
      </w:tr>
      <w:tr w:rsidR="00866BDC" w:rsidRPr="001B54C3" w14:paraId="4E67073B" w14:textId="77777777" w:rsidTr="00C671AD">
        <w:tc>
          <w:tcPr>
            <w:tcW w:w="3521" w:type="dxa"/>
            <w:shd w:val="solid" w:color="D9D9D9" w:fill="auto"/>
            <w:vAlign w:val="center"/>
          </w:tcPr>
          <w:p w14:paraId="28EEE97B"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Subsections </w:t>
            </w:r>
          </w:p>
        </w:tc>
        <w:tc>
          <w:tcPr>
            <w:tcW w:w="705" w:type="dxa"/>
            <w:shd w:val="solid" w:color="D9D9D9" w:fill="auto"/>
            <w:vAlign w:val="center"/>
          </w:tcPr>
          <w:p w14:paraId="707FE3EE"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124" w:type="dxa"/>
            <w:shd w:val="solid" w:color="D9D9D9" w:fill="auto"/>
            <w:vAlign w:val="center"/>
          </w:tcPr>
          <w:p w14:paraId="75580FE7"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C671AD" w:rsidRPr="001B54C3" w14:paraId="5751F5EC" w14:textId="77777777" w:rsidTr="00C671AD">
        <w:tc>
          <w:tcPr>
            <w:tcW w:w="3521" w:type="dxa"/>
            <w:vAlign w:val="center"/>
          </w:tcPr>
          <w:p w14:paraId="618D3514" w14:textId="012759D4" w:rsidR="00C671AD" w:rsidRPr="001B54C3" w:rsidDel="00C671AD" w:rsidRDefault="00C671AD" w:rsidP="00C671AD">
            <w:pPr>
              <w:pStyle w:val="TableEntry"/>
              <w:rPr>
                <w:del w:id="293" w:author="Michael Clifton" w:date="2018-10-11T11:37:00Z"/>
                <w:rFonts w:eastAsia="Arial Unicode MS"/>
                <w:b/>
                <w:szCs w:val="18"/>
              </w:rPr>
            </w:pPr>
            <w:commentRangeStart w:id="294"/>
            <w:del w:id="295" w:author="Michael Clifton" w:date="2018-10-11T11:37:00Z">
              <w:r w:rsidRPr="001B54C3" w:rsidDel="00C671AD">
                <w:rPr>
                  <w:rFonts w:eastAsia="Arial Unicode MS"/>
                  <w:b/>
                  <w:szCs w:val="18"/>
                </w:rPr>
                <w:delText>Coded Results</w:delText>
              </w:r>
            </w:del>
          </w:p>
          <w:p w14:paraId="013A2785" w14:textId="42B8F062" w:rsidR="00C671AD" w:rsidRPr="001B54C3" w:rsidRDefault="00C671AD" w:rsidP="00C671AD">
            <w:pPr>
              <w:pStyle w:val="TableEntry"/>
              <w:rPr>
                <w:rFonts w:eastAsia="Arial Unicode MS"/>
                <w:szCs w:val="18"/>
              </w:rPr>
            </w:pPr>
            <w:del w:id="296" w:author="Michael Clifton" w:date="2018-10-11T11:37:00Z">
              <w:r w:rsidRPr="001B54C3" w:rsidDel="00C671AD">
                <w:rPr>
                  <w:rFonts w:eastAsia="Arial Unicode MS"/>
                  <w:szCs w:val="18"/>
                </w:rPr>
                <w:delText>This section SHOULD contain laboratory results and procedures as pertaining to the pregnancy , e.g., amniocentesis, cordocentesis,  chorionic villus sampling.</w:delText>
              </w:r>
            </w:del>
            <w:ins w:id="297" w:author="Michael Clifton" w:date="2018-10-11T11:38:00Z">
              <w:r>
                <w:t xml:space="preserve"> </w:t>
              </w:r>
              <w:r w:rsidRPr="00C671AD">
                <w:rPr>
                  <w:rFonts w:eastAsia="Arial Unicode MS"/>
                  <w:szCs w:val="18"/>
                </w:rPr>
                <w:t>1.3.6.1.4.1.19376.1.5.3.1.3.28</w:t>
              </w:r>
            </w:ins>
          </w:p>
        </w:tc>
        <w:tc>
          <w:tcPr>
            <w:tcW w:w="705" w:type="dxa"/>
            <w:vAlign w:val="center"/>
          </w:tcPr>
          <w:p w14:paraId="2F0AD855" w14:textId="77777777" w:rsidR="00C671AD" w:rsidRPr="001B54C3" w:rsidRDefault="00C671AD" w:rsidP="00C671AD">
            <w:pPr>
              <w:pStyle w:val="TableEntry"/>
              <w:rPr>
                <w:rFonts w:eastAsia="Arial Unicode MS"/>
                <w:szCs w:val="18"/>
              </w:rPr>
            </w:pPr>
            <w:r w:rsidRPr="001B54C3">
              <w:rPr>
                <w:rFonts w:eastAsia="Arial Unicode MS"/>
                <w:szCs w:val="18"/>
              </w:rPr>
              <w:t>R2</w:t>
            </w:r>
          </w:p>
        </w:tc>
        <w:tc>
          <w:tcPr>
            <w:tcW w:w="5124" w:type="dxa"/>
            <w:vAlign w:val="center"/>
          </w:tcPr>
          <w:p w14:paraId="081D52A6" w14:textId="77777777" w:rsidR="00C671AD" w:rsidRPr="001B54C3" w:rsidRDefault="00C671AD" w:rsidP="00C671AD">
            <w:pPr>
              <w:pStyle w:val="TableEntry"/>
              <w:rPr>
                <w:ins w:id="298" w:author="Michael Clifton" w:date="2018-10-11T11:37:00Z"/>
                <w:rFonts w:eastAsia="Arial Unicode MS"/>
                <w:b/>
                <w:szCs w:val="18"/>
              </w:rPr>
            </w:pPr>
            <w:ins w:id="299" w:author="Michael Clifton" w:date="2018-10-11T11:37:00Z">
              <w:r w:rsidRPr="001B54C3">
                <w:rPr>
                  <w:rFonts w:eastAsia="Arial Unicode MS"/>
                  <w:b/>
                  <w:szCs w:val="18"/>
                </w:rPr>
                <w:t>Coded Results</w:t>
              </w:r>
            </w:ins>
          </w:p>
          <w:p w14:paraId="4E1A0581" w14:textId="67F84F51" w:rsidR="00C671AD" w:rsidRPr="001B54C3" w:rsidRDefault="00C671AD" w:rsidP="00C671AD">
            <w:pPr>
              <w:pStyle w:val="TableEntry"/>
              <w:rPr>
                <w:rFonts w:eastAsia="Arial Unicode MS"/>
                <w:szCs w:val="18"/>
              </w:rPr>
            </w:pPr>
            <w:ins w:id="300" w:author="Michael Clifton" w:date="2018-10-11T11:37:00Z">
              <w:r w:rsidRPr="001B54C3">
                <w:rPr>
                  <w:rFonts w:eastAsia="Arial Unicode MS"/>
                  <w:szCs w:val="18"/>
                </w:rPr>
                <w:t>This section SHOULD contain laboratory results and procedures as pertaining to the pregnancy , e.g., amniocentesis, cordocentesis,  chorionic villus sampling.</w:t>
              </w:r>
            </w:ins>
            <w:del w:id="301" w:author="Michael Clifton" w:date="2018-10-11T11:37:00Z">
              <w:r w:rsidRPr="001B54C3" w:rsidDel="00C671AD">
                <w:rPr>
                  <w:rFonts w:eastAsia="Arial Unicode MS"/>
                  <w:szCs w:val="18"/>
                </w:rPr>
                <w:delText>1.3.6.1.4.1.19376.1.5.3.1.3.28</w:delText>
              </w:r>
            </w:del>
            <w:commentRangeEnd w:id="294"/>
            <w:r>
              <w:rPr>
                <w:rStyle w:val="CommentReference"/>
              </w:rPr>
              <w:commentReference w:id="294"/>
            </w:r>
          </w:p>
        </w:tc>
      </w:tr>
      <w:tr w:rsidR="00C671AD" w:rsidRPr="001B54C3" w14:paraId="75DB98ED" w14:textId="77777777" w:rsidTr="00C671AD">
        <w:tc>
          <w:tcPr>
            <w:tcW w:w="3521" w:type="dxa"/>
            <w:vAlign w:val="center"/>
          </w:tcPr>
          <w:p w14:paraId="7E544EF9" w14:textId="2340E01A" w:rsidR="00C671AD" w:rsidRPr="001B54C3" w:rsidDel="00C671AD" w:rsidRDefault="00C671AD" w:rsidP="00C671AD">
            <w:pPr>
              <w:pStyle w:val="TableEntry"/>
              <w:rPr>
                <w:del w:id="302" w:author="Michael Clifton" w:date="2018-10-11T11:37:00Z"/>
                <w:rFonts w:eastAsia="Arial Unicode MS"/>
                <w:b/>
                <w:szCs w:val="18"/>
              </w:rPr>
            </w:pPr>
            <w:commentRangeStart w:id="303"/>
            <w:del w:id="304" w:author="Michael Clifton" w:date="2018-10-11T11:37:00Z">
              <w:r w:rsidRPr="001B54C3" w:rsidDel="00C671AD">
                <w:rPr>
                  <w:rFonts w:eastAsia="Arial Unicode MS"/>
                  <w:b/>
                  <w:szCs w:val="18"/>
                </w:rPr>
                <w:delText>Procedures and Interventions</w:delText>
              </w:r>
            </w:del>
          </w:p>
          <w:p w14:paraId="0366AA69" w14:textId="6D2C6D6F" w:rsidR="00C671AD" w:rsidRPr="001B54C3" w:rsidRDefault="00C671AD" w:rsidP="00C671AD">
            <w:pPr>
              <w:pStyle w:val="TableEntry"/>
              <w:rPr>
                <w:rFonts w:eastAsia="Arial Unicode MS"/>
                <w:szCs w:val="18"/>
              </w:rPr>
            </w:pPr>
            <w:del w:id="305" w:author="Michael Clifton" w:date="2018-10-11T11:37:00Z">
              <w:r w:rsidRPr="001B54C3" w:rsidDel="00C671AD">
                <w:rPr>
                  <w:rFonts w:eastAsia="Arial Unicode MS"/>
                  <w:szCs w:val="18"/>
                </w:rPr>
                <w:delText xml:space="preserve">This section SHOULD contain procedures that took place during the prenatal period </w:delText>
              </w:r>
              <w:r w:rsidRPr="001B54C3" w:rsidDel="00C671AD">
                <w:rPr>
                  <w:rFonts w:eastAsia="Arial Unicode MS"/>
                  <w:szCs w:val="18"/>
                </w:rPr>
                <w:lastRenderedPageBreak/>
                <w:delText>(i.e., prenatal care, prenatal complications, prenatal surgeries)</w:delText>
              </w:r>
            </w:del>
            <w:ins w:id="306" w:author="Michael Clifton" w:date="2018-10-11T11:38:00Z">
              <w:r>
                <w:t xml:space="preserve"> </w:t>
              </w:r>
              <w:r w:rsidRPr="00C671AD">
                <w:rPr>
                  <w:rFonts w:eastAsia="Arial Unicode MS"/>
                  <w:szCs w:val="18"/>
                </w:rPr>
                <w:t>1.3.6.1.4.1.19376.1.5.3.1.1.13.2.11</w:t>
              </w:r>
            </w:ins>
          </w:p>
        </w:tc>
        <w:tc>
          <w:tcPr>
            <w:tcW w:w="705" w:type="dxa"/>
            <w:vAlign w:val="center"/>
          </w:tcPr>
          <w:p w14:paraId="14A42CAE" w14:textId="77777777" w:rsidR="00C671AD" w:rsidRPr="001B54C3" w:rsidRDefault="00C671AD" w:rsidP="00C671AD">
            <w:pPr>
              <w:pStyle w:val="TableEntry"/>
              <w:rPr>
                <w:rFonts w:eastAsia="Arial Unicode MS"/>
                <w:szCs w:val="18"/>
              </w:rPr>
            </w:pPr>
            <w:r w:rsidRPr="001B54C3">
              <w:rPr>
                <w:rFonts w:eastAsia="Arial Unicode MS"/>
                <w:szCs w:val="18"/>
              </w:rPr>
              <w:lastRenderedPageBreak/>
              <w:t>R2</w:t>
            </w:r>
          </w:p>
        </w:tc>
        <w:tc>
          <w:tcPr>
            <w:tcW w:w="5124" w:type="dxa"/>
            <w:vAlign w:val="center"/>
          </w:tcPr>
          <w:p w14:paraId="0B5ECC6C" w14:textId="77777777" w:rsidR="00C671AD" w:rsidRPr="00C671AD" w:rsidRDefault="00C671AD" w:rsidP="00C671AD">
            <w:pPr>
              <w:pStyle w:val="TableEntry"/>
              <w:rPr>
                <w:ins w:id="307" w:author="Michael Clifton" w:date="2018-10-11T11:38:00Z"/>
                <w:rFonts w:eastAsia="Arial Unicode MS"/>
                <w:b/>
              </w:rPr>
            </w:pPr>
            <w:ins w:id="308" w:author="Michael Clifton" w:date="2018-10-11T11:38:00Z">
              <w:r w:rsidRPr="00C671AD">
                <w:rPr>
                  <w:rFonts w:eastAsia="Arial Unicode MS"/>
                  <w:b/>
                </w:rPr>
                <w:t>Procedures and Interventions</w:t>
              </w:r>
            </w:ins>
          </w:p>
          <w:p w14:paraId="7952BAF7" w14:textId="4ED50CCC" w:rsidR="00C671AD" w:rsidRPr="001B54C3" w:rsidRDefault="00C671AD" w:rsidP="00C671AD">
            <w:pPr>
              <w:pStyle w:val="TableEntry"/>
              <w:rPr>
                <w:rFonts w:eastAsia="Arial Unicode MS"/>
              </w:rPr>
            </w:pPr>
            <w:ins w:id="309" w:author="Michael Clifton" w:date="2018-10-11T11:38:00Z">
              <w:r w:rsidRPr="00C671AD">
                <w:rPr>
                  <w:rFonts w:eastAsia="Arial Unicode MS"/>
                </w:rPr>
                <w:lastRenderedPageBreak/>
                <w:t>This section SHOULD contain procedures that took place during the prenatal period (i.e., prenatal care, prenatal complications, prenatal surgeries)</w:t>
              </w:r>
            </w:ins>
            <w:del w:id="310" w:author="Michael Clifton" w:date="2018-10-11T11:38:00Z">
              <w:r w:rsidRPr="001B54C3" w:rsidDel="00C671AD">
                <w:rPr>
                  <w:rFonts w:eastAsia="Arial Unicode MS"/>
                </w:rPr>
                <w:delText>1.3.6.1.4.1.19376.1.5.3.1.1.13.2.11</w:delText>
              </w:r>
            </w:del>
            <w:commentRangeEnd w:id="303"/>
            <w:r>
              <w:rPr>
                <w:rStyle w:val="CommentReference"/>
              </w:rPr>
              <w:commentReference w:id="303"/>
            </w:r>
          </w:p>
        </w:tc>
      </w:tr>
      <w:tr w:rsidR="00C671AD" w:rsidRPr="001B54C3" w14:paraId="7B89DCE8" w14:textId="77777777" w:rsidTr="00C671AD">
        <w:tc>
          <w:tcPr>
            <w:tcW w:w="3521" w:type="dxa"/>
            <w:vAlign w:val="center"/>
          </w:tcPr>
          <w:p w14:paraId="0486BE67" w14:textId="3445B042" w:rsidR="00C671AD" w:rsidRPr="001B54C3" w:rsidDel="00C671AD" w:rsidRDefault="00C671AD" w:rsidP="00C671AD">
            <w:pPr>
              <w:pStyle w:val="TableEntry"/>
              <w:rPr>
                <w:del w:id="311" w:author="Michael Clifton" w:date="2018-10-11T11:38:00Z"/>
                <w:rFonts w:eastAsia="Arial Unicode MS"/>
                <w:b/>
                <w:szCs w:val="18"/>
              </w:rPr>
            </w:pPr>
            <w:commentRangeStart w:id="312"/>
            <w:del w:id="313" w:author="Michael Clifton" w:date="2018-10-11T11:38:00Z">
              <w:r w:rsidRPr="001B54C3" w:rsidDel="00C671AD">
                <w:rPr>
                  <w:rFonts w:eastAsia="Arial Unicode MS"/>
                  <w:b/>
                  <w:szCs w:val="18"/>
                </w:rPr>
                <w:lastRenderedPageBreak/>
                <w:delText>Event Outcomes</w:delText>
              </w:r>
            </w:del>
          </w:p>
          <w:p w14:paraId="40432419" w14:textId="32CF96BC" w:rsidR="00C671AD" w:rsidRPr="001B54C3" w:rsidRDefault="00C671AD" w:rsidP="00C671AD">
            <w:pPr>
              <w:pStyle w:val="TableEntry"/>
              <w:rPr>
                <w:rFonts w:eastAsia="Arial Unicode MS"/>
                <w:szCs w:val="18"/>
              </w:rPr>
            </w:pPr>
            <w:del w:id="314" w:author="Michael Clifton" w:date="2018-10-11T11:38:00Z">
              <w:r w:rsidRPr="001B54C3" w:rsidDel="00C671AD">
                <w:rPr>
                  <w:rFonts w:eastAsia="Arial Unicode MS"/>
                  <w:szCs w:val="18"/>
                </w:rPr>
                <w:delText>This section contains event outcomes related to prenatal  events e.g., miscarriage, infection.</w:delText>
              </w:r>
            </w:del>
            <w:ins w:id="315" w:author="Michael Clifton" w:date="2018-10-11T11:39:00Z">
              <w:r w:rsidRPr="00C671AD">
                <w:rPr>
                  <w:rFonts w:eastAsia="Arial Unicode MS"/>
                  <w:szCs w:val="18"/>
                </w:rPr>
                <w:t>1.3.6.1.4.1.19376.1.5.3.1.1.21.2.9</w:t>
              </w:r>
            </w:ins>
          </w:p>
        </w:tc>
        <w:tc>
          <w:tcPr>
            <w:tcW w:w="705" w:type="dxa"/>
            <w:vAlign w:val="center"/>
          </w:tcPr>
          <w:p w14:paraId="6ACCB323" w14:textId="77777777" w:rsidR="00C671AD" w:rsidRPr="001B54C3" w:rsidRDefault="00C671AD" w:rsidP="00C671AD">
            <w:pPr>
              <w:pStyle w:val="TableEntry"/>
              <w:rPr>
                <w:rFonts w:eastAsia="Arial Unicode MS"/>
                <w:szCs w:val="18"/>
              </w:rPr>
            </w:pPr>
            <w:r w:rsidRPr="001B54C3">
              <w:rPr>
                <w:rFonts w:eastAsia="Arial Unicode MS"/>
                <w:szCs w:val="18"/>
              </w:rPr>
              <w:t>R2</w:t>
            </w:r>
          </w:p>
        </w:tc>
        <w:tc>
          <w:tcPr>
            <w:tcW w:w="5124" w:type="dxa"/>
            <w:vAlign w:val="center"/>
          </w:tcPr>
          <w:p w14:paraId="71541559" w14:textId="77777777" w:rsidR="00C671AD" w:rsidRPr="00C671AD" w:rsidRDefault="00C671AD" w:rsidP="00C671AD">
            <w:pPr>
              <w:pStyle w:val="TableEntry"/>
              <w:rPr>
                <w:ins w:id="316" w:author="Michael Clifton" w:date="2018-10-11T11:38:00Z"/>
                <w:rFonts w:eastAsia="Arial Unicode MS"/>
                <w:b/>
              </w:rPr>
            </w:pPr>
            <w:ins w:id="317" w:author="Michael Clifton" w:date="2018-10-11T11:38:00Z">
              <w:r w:rsidRPr="00C671AD">
                <w:rPr>
                  <w:rFonts w:eastAsia="Arial Unicode MS"/>
                  <w:b/>
                </w:rPr>
                <w:t>Event Outcomes</w:t>
              </w:r>
            </w:ins>
          </w:p>
          <w:p w14:paraId="4A0140AC" w14:textId="41C3F7C2" w:rsidR="00C671AD" w:rsidRPr="001B54C3" w:rsidDel="00C671AD" w:rsidRDefault="00C671AD" w:rsidP="00C671AD">
            <w:pPr>
              <w:pStyle w:val="TableEntry"/>
              <w:rPr>
                <w:del w:id="318" w:author="Michael Clifton" w:date="2018-10-11T11:38:00Z"/>
                <w:rFonts w:eastAsia="Arial Unicode MS"/>
              </w:rPr>
            </w:pPr>
            <w:ins w:id="319" w:author="Michael Clifton" w:date="2018-10-11T11:38:00Z">
              <w:r w:rsidRPr="00C671AD">
                <w:rPr>
                  <w:rFonts w:eastAsia="Arial Unicode MS"/>
                </w:rPr>
                <w:t>This section contains event outcomes related to prenatal  events e.g., miscarriage, infection.</w:t>
              </w:r>
            </w:ins>
            <w:del w:id="320" w:author="Michael Clifton" w:date="2018-10-11T11:38:00Z">
              <w:r w:rsidRPr="001B54C3" w:rsidDel="00C671AD">
                <w:rPr>
                  <w:rFonts w:eastAsia="Arial Unicode MS"/>
                </w:rPr>
                <w:delText>1.3.6.1.4.1.19376.1.5.3.1.1.21.2.9</w:delText>
              </w:r>
            </w:del>
            <w:commentRangeEnd w:id="312"/>
            <w:r>
              <w:rPr>
                <w:rStyle w:val="CommentReference"/>
              </w:rPr>
              <w:commentReference w:id="312"/>
            </w:r>
          </w:p>
          <w:p w14:paraId="2D1AE32C" w14:textId="77777777" w:rsidR="00C671AD" w:rsidRPr="001B54C3" w:rsidRDefault="00C671AD" w:rsidP="00C671AD">
            <w:pPr>
              <w:pStyle w:val="TableEntry"/>
              <w:rPr>
                <w:rFonts w:eastAsia="Arial Unicode MS"/>
              </w:rPr>
            </w:pPr>
          </w:p>
        </w:tc>
      </w:tr>
    </w:tbl>
    <w:p w14:paraId="72ECACE2" w14:textId="77777777" w:rsidR="00866BDC" w:rsidRPr="001B54C3" w:rsidRDefault="00866BDC">
      <w:pPr>
        <w:pStyle w:val="BodyText"/>
      </w:pPr>
    </w:p>
    <w:p w14:paraId="7CB15CFF" w14:textId="77777777" w:rsidR="00866BDC" w:rsidRPr="001B54C3" w:rsidRDefault="00866BDC">
      <w:pPr>
        <w:pStyle w:val="XMLFragment"/>
        <w:pBdr>
          <w:left w:val="single" w:sz="4" w:space="7" w:color="auto"/>
        </w:pBdr>
        <w:rPr>
          <w:noProof w:val="0"/>
        </w:rPr>
      </w:pPr>
      <w:r w:rsidRPr="001B54C3">
        <w:rPr>
          <w:bCs/>
          <w:noProof w:val="0"/>
        </w:rPr>
        <w:t>&lt;component&gt;</w:t>
      </w:r>
    </w:p>
    <w:p w14:paraId="3B49AF6D"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14DBCE21" w14:textId="77777777" w:rsidR="00866BDC" w:rsidRPr="001B54C3" w:rsidRDefault="00866BDC">
      <w:pPr>
        <w:pStyle w:val="XMLFragment"/>
        <w:pBdr>
          <w:left w:val="single" w:sz="4" w:space="7" w:color="auto"/>
        </w:pBdr>
        <w:rPr>
          <w:noProof w:val="0"/>
        </w:rPr>
      </w:pPr>
      <w:r w:rsidRPr="001B54C3">
        <w:rPr>
          <w:noProof w:val="0"/>
        </w:rPr>
        <w:t xml:space="preserve">    &lt;templateId root</w:t>
      </w:r>
      <w:r w:rsidRPr="001B54C3">
        <w:rPr>
          <w:noProof w:val="0"/>
          <w:szCs w:val="16"/>
        </w:rPr>
        <w:t>='</w:t>
      </w:r>
      <w:r w:rsidRPr="001B54C3">
        <w:rPr>
          <w:b/>
          <w:noProof w:val="0"/>
          <w:szCs w:val="16"/>
        </w:rPr>
        <w:t>1.3.6.1.4.1.19376.1.5.3.1.1.21.2.2</w:t>
      </w:r>
      <w:r w:rsidRPr="001B54C3">
        <w:rPr>
          <w:noProof w:val="0"/>
        </w:rPr>
        <w:t>'/&gt;</w:t>
      </w:r>
    </w:p>
    <w:p w14:paraId="4F7F802F" w14:textId="77777777" w:rsidR="00866BDC" w:rsidRPr="001B54C3" w:rsidRDefault="00866BDC">
      <w:pPr>
        <w:pStyle w:val="XMLFragment"/>
        <w:pBdr>
          <w:left w:val="single" w:sz="4" w:space="7" w:color="auto"/>
        </w:pBdr>
        <w:rPr>
          <w:noProof w:val="0"/>
        </w:rPr>
      </w:pPr>
      <w:r w:rsidRPr="001B54C3">
        <w:rPr>
          <w:noProof w:val="0"/>
        </w:rPr>
        <w:t xml:space="preserve">    &lt;id root=' ' extension=' '/&gt;</w:t>
      </w:r>
    </w:p>
    <w:p w14:paraId="69656DC1" w14:textId="77777777" w:rsidR="00866BDC" w:rsidRPr="001B54C3" w:rsidRDefault="00866BDC">
      <w:pPr>
        <w:pStyle w:val="XMLFragment"/>
        <w:pBdr>
          <w:left w:val="single" w:sz="4" w:space="7" w:color="auto"/>
        </w:pBdr>
        <w:rPr>
          <w:noProof w:val="0"/>
        </w:rPr>
      </w:pPr>
      <w:r w:rsidRPr="001B54C3">
        <w:rPr>
          <w:noProof w:val="0"/>
        </w:rPr>
        <w:t xml:space="preserve">    &lt;code code='</w:t>
      </w:r>
      <w:r w:rsidR="000234C3" w:rsidRPr="001B54C3">
        <w:rPr>
          <w:noProof w:val="0"/>
        </w:rPr>
        <w:t>57073-9</w:t>
      </w:r>
      <w:r w:rsidRPr="001B54C3">
        <w:rPr>
          <w:noProof w:val="0"/>
        </w:rPr>
        <w:t>' displayName='</w:t>
      </w:r>
      <w:r w:rsidR="000234C3" w:rsidRPr="001B54C3">
        <w:rPr>
          <w:noProof w:val="0"/>
        </w:rPr>
        <w:t>Prenatal events</w:t>
      </w:r>
      <w:r w:rsidRPr="001B54C3">
        <w:rPr>
          <w:noProof w:val="0"/>
        </w:rPr>
        <w:t>’</w:t>
      </w:r>
    </w:p>
    <w:p w14:paraId="7330676B" w14:textId="77777777" w:rsidR="00866BDC" w:rsidRPr="001B54C3" w:rsidRDefault="00866BDC">
      <w:pPr>
        <w:pStyle w:val="XMLFragment"/>
        <w:pBdr>
          <w:left w:val="single" w:sz="4" w:space="7" w:color="auto"/>
        </w:pBdr>
        <w:rPr>
          <w:noProof w:val="0"/>
        </w:rPr>
      </w:pPr>
      <w:r w:rsidRPr="001B54C3">
        <w:rPr>
          <w:noProof w:val="0"/>
        </w:rPr>
        <w:t xml:space="preserve">      codeSystem='2.16.840.1.113883.6.1' codeSystemName='LOINC'/&gt;</w:t>
      </w:r>
    </w:p>
    <w:p w14:paraId="22FC59B3" w14:textId="77777777" w:rsidR="00866BDC" w:rsidRPr="001B54C3" w:rsidRDefault="00866BDC">
      <w:pPr>
        <w:pStyle w:val="XMLFragment"/>
        <w:pBdr>
          <w:left w:val="single" w:sz="4" w:space="7" w:color="auto"/>
        </w:pBdr>
        <w:rPr>
          <w:noProof w:val="0"/>
        </w:rPr>
      </w:pPr>
      <w:r w:rsidRPr="001B54C3">
        <w:rPr>
          <w:noProof w:val="0"/>
        </w:rPr>
        <w:t xml:space="preserve">    &lt;text&gt;</w:t>
      </w:r>
    </w:p>
    <w:p w14:paraId="4609FC2C" w14:textId="77777777" w:rsidR="00866BDC" w:rsidRPr="001B54C3" w:rsidRDefault="00866BDC">
      <w:pPr>
        <w:pStyle w:val="XMLFragment"/>
        <w:pBdr>
          <w:left w:val="single" w:sz="4" w:space="7" w:color="auto"/>
        </w:pBdr>
        <w:rPr>
          <w:noProof w:val="0"/>
        </w:rPr>
      </w:pPr>
      <w:r w:rsidRPr="001B54C3">
        <w:rPr>
          <w:noProof w:val="0"/>
        </w:rPr>
        <w:t xml:space="preserve">      Text as described above</w:t>
      </w:r>
    </w:p>
    <w:p w14:paraId="081BFD27" w14:textId="77777777" w:rsidR="00866BDC" w:rsidRPr="001B54C3" w:rsidRDefault="00866BDC">
      <w:pPr>
        <w:pStyle w:val="XMLFragment"/>
        <w:pBdr>
          <w:left w:val="single" w:sz="4" w:space="7" w:color="auto"/>
        </w:pBdr>
        <w:rPr>
          <w:noProof w:val="0"/>
        </w:rPr>
      </w:pPr>
      <w:r w:rsidRPr="001B54C3">
        <w:rPr>
          <w:noProof w:val="0"/>
        </w:rPr>
        <w:t xml:space="preserve">    &lt;/text&gt;</w:t>
      </w:r>
    </w:p>
    <w:p w14:paraId="34CB7A7D"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7D26E586"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584036E5"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Fonts w:eastAsia="Arial Unicode MS"/>
          <w:noProof w:val="0"/>
          <w:szCs w:val="18"/>
        </w:rPr>
        <w:t>1.3.6.1.4.1.19376.1.5.3.1.3.28</w:t>
      </w:r>
      <w:r w:rsidRPr="001B54C3">
        <w:rPr>
          <w:noProof w:val="0"/>
        </w:rPr>
        <w:t>'/&gt;</w:t>
      </w:r>
    </w:p>
    <w:p w14:paraId="3286DAB7"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if known Coded Results Section --&gt;</w:t>
      </w:r>
    </w:p>
    <w:p w14:paraId="7A816B0E"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51F4EA5A"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3BCF58AF"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1C8A112F"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77C20938"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Style w:val="Hyperlink"/>
          <w:rFonts w:eastAsia="Arial Unicode MS"/>
          <w:noProof w:val="0"/>
          <w:color w:val="auto"/>
          <w:szCs w:val="18"/>
          <w:u w:val="none"/>
        </w:rPr>
        <w:t>1.3.6.1.4.1.19376.1.5.3.1.1.13.2.11</w:t>
      </w:r>
      <w:r w:rsidRPr="001B54C3">
        <w:rPr>
          <w:noProof w:val="0"/>
        </w:rPr>
        <w:t>'/&gt;</w:t>
      </w:r>
    </w:p>
    <w:p w14:paraId="69E89EAE"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if known Procedures and Interventions Section --&gt;</w:t>
      </w:r>
    </w:p>
    <w:p w14:paraId="1C1C6470"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0845CD65"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78E551B6"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107CB1E6"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1AC184EC"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&lt;templateId root='1.3.6.1.4.1.19376.1.5.3.1.1.21.2.9'/&gt;</w:t>
      </w:r>
    </w:p>
    <w:p w14:paraId="0D150656"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if known Event Outcomes Section --&gt;</w:t>
      </w:r>
    </w:p>
    <w:p w14:paraId="7AA0D859"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0798B6A3"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08A338B3"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78C2E851" w14:textId="77777777" w:rsidR="00866BDC" w:rsidRPr="001B54C3" w:rsidRDefault="00866BDC">
      <w:pPr>
        <w:pStyle w:val="XMLFragment"/>
        <w:pBdr>
          <w:left w:val="single" w:sz="4" w:space="7" w:color="auto"/>
        </w:pBdr>
        <w:rPr>
          <w:noProof w:val="0"/>
        </w:rPr>
      </w:pPr>
      <w:r w:rsidRPr="001B54C3">
        <w:rPr>
          <w:noProof w:val="0"/>
        </w:rPr>
        <w:t>&lt;/component&gt;</w:t>
      </w:r>
    </w:p>
    <w:p w14:paraId="68575B97" w14:textId="77777777" w:rsidR="00866BDC" w:rsidRPr="001B54C3" w:rsidRDefault="00866BDC">
      <w:pPr>
        <w:pStyle w:val="FigureTitle"/>
      </w:pPr>
      <w:r w:rsidRPr="001B54C3">
        <w:t>Figure 6.3</w:t>
      </w:r>
      <w:r w:rsidR="00360EEA" w:rsidRPr="001B54C3">
        <w:t>.3.2.38</w:t>
      </w:r>
      <w:r w:rsidR="005B6ADC" w:rsidRPr="001B54C3">
        <w:t>-1:</w:t>
      </w:r>
      <w:r w:rsidRPr="001B54C3">
        <w:t xml:space="preserve"> Specification for Prenatal Events Section</w:t>
      </w:r>
    </w:p>
    <w:p w14:paraId="7A61ACE8" w14:textId="77777777" w:rsidR="00866BDC" w:rsidRPr="001B54C3" w:rsidRDefault="00866BDC">
      <w:pPr>
        <w:pStyle w:val="BodyText"/>
      </w:pPr>
    </w:p>
    <w:p w14:paraId="1033468E" w14:textId="77777777" w:rsidR="00866BDC" w:rsidRPr="001B54C3" w:rsidRDefault="00866BDC">
      <w:pPr>
        <w:pStyle w:val="EditorInstructions"/>
      </w:pPr>
      <w:r w:rsidRPr="001B54C3">
        <w:t>Add Section 6.3.3.2</w:t>
      </w:r>
      <w:r w:rsidR="00A120B3" w:rsidRPr="001B54C3">
        <w:t>.</w:t>
      </w:r>
      <w:r w:rsidRPr="001B54C3">
        <w:t>39</w:t>
      </w:r>
    </w:p>
    <w:p w14:paraId="1A267C3F" w14:textId="77777777" w:rsidR="00866BDC" w:rsidRPr="001B54C3" w:rsidRDefault="00866BDC" w:rsidP="00AE29C9">
      <w:pPr>
        <w:pStyle w:val="Heading5"/>
        <w:rPr>
          <w:noProof w:val="0"/>
          <w:lang w:val="en-US"/>
        </w:rPr>
      </w:pPr>
      <w:bookmarkStart w:id="321" w:name="_Toc466555254"/>
      <w:r w:rsidRPr="001B54C3">
        <w:rPr>
          <w:noProof w:val="0"/>
          <w:lang w:val="en-US"/>
        </w:rPr>
        <w:t xml:space="preserve">6.3.3.2.39 Labor and Delivery </w:t>
      </w:r>
      <w:r w:rsidR="00B47EF1" w:rsidRPr="001B54C3">
        <w:rPr>
          <w:noProof w:val="0"/>
          <w:lang w:val="en-US"/>
        </w:rPr>
        <w:t>Events</w:t>
      </w:r>
      <w:r w:rsidR="00B862A5" w:rsidRPr="001B54C3">
        <w:rPr>
          <w:noProof w:val="0"/>
          <w:lang w:val="en-US"/>
        </w:rPr>
        <w:t xml:space="preserve"> </w:t>
      </w:r>
      <w:r w:rsidRPr="001B54C3">
        <w:rPr>
          <w:noProof w:val="0"/>
          <w:lang w:val="en-US"/>
        </w:rPr>
        <w:t>Section 1.3.6.1.4.1.19376.1.5.3.1.1.21.2.3</w:t>
      </w:r>
      <w:bookmarkEnd w:id="3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57"/>
        <w:gridCol w:w="705"/>
        <w:gridCol w:w="5088"/>
      </w:tblGrid>
      <w:tr w:rsidR="00B2799D" w:rsidRPr="001B54C3" w14:paraId="7F81FCD1" w14:textId="77777777" w:rsidTr="00857236">
        <w:tc>
          <w:tcPr>
            <w:tcW w:w="3627" w:type="dxa"/>
            <w:shd w:val="solid" w:color="D9D9D9" w:fill="auto"/>
          </w:tcPr>
          <w:p w14:paraId="51793B60" w14:textId="77777777" w:rsidR="00B2799D" w:rsidRPr="001B54C3" w:rsidRDefault="00B2799D" w:rsidP="00235E1F">
            <w:pPr>
              <w:pStyle w:val="TableEntryHeader"/>
              <w:rPr>
                <w:rFonts w:cs="Arial"/>
              </w:rPr>
            </w:pPr>
            <w:r w:rsidRPr="001B54C3">
              <w:t>Template ID</w:t>
            </w:r>
          </w:p>
        </w:tc>
        <w:tc>
          <w:tcPr>
            <w:tcW w:w="5949" w:type="dxa"/>
            <w:gridSpan w:val="2"/>
          </w:tcPr>
          <w:p w14:paraId="32E7BE72" w14:textId="77777777" w:rsidR="00B2799D" w:rsidRPr="001B54C3" w:rsidRDefault="00B2799D" w:rsidP="00235E1F">
            <w:pPr>
              <w:pStyle w:val="TableEntry"/>
            </w:pPr>
            <w:r w:rsidRPr="001B54C3">
              <w:t>1.3.6.1.4.1.19376.1.5.3.1.1.21.2.3</w:t>
            </w:r>
          </w:p>
        </w:tc>
      </w:tr>
      <w:tr w:rsidR="00B2799D" w:rsidRPr="001B54C3" w14:paraId="59035238" w14:textId="77777777" w:rsidTr="00857236">
        <w:tc>
          <w:tcPr>
            <w:tcW w:w="3627" w:type="dxa"/>
            <w:shd w:val="solid" w:color="D9D9D9" w:fill="auto"/>
          </w:tcPr>
          <w:p w14:paraId="38CCE339" w14:textId="77777777" w:rsidR="00B2799D" w:rsidRPr="001B54C3" w:rsidRDefault="00B2799D" w:rsidP="00235E1F">
            <w:pPr>
              <w:pStyle w:val="TableEntryHeader"/>
              <w:rPr>
                <w:rFonts w:cs="Arial"/>
              </w:rPr>
            </w:pPr>
            <w:r w:rsidRPr="001B54C3">
              <w:t>Parent Template</w:t>
            </w:r>
          </w:p>
        </w:tc>
        <w:tc>
          <w:tcPr>
            <w:tcW w:w="5949" w:type="dxa"/>
            <w:gridSpan w:val="2"/>
          </w:tcPr>
          <w:p w14:paraId="2735E0F1" w14:textId="77777777" w:rsidR="00B2799D" w:rsidRPr="001B54C3" w:rsidRDefault="00B2799D" w:rsidP="00235E1F">
            <w:pPr>
              <w:pStyle w:val="TableEntry"/>
              <w:rPr>
                <w:rFonts w:ascii="Arial" w:hAnsi="Arial" w:cs="Arial"/>
                <w:b/>
              </w:rPr>
            </w:pPr>
          </w:p>
        </w:tc>
      </w:tr>
      <w:tr w:rsidR="00B2799D" w:rsidRPr="001B54C3" w14:paraId="035E7291" w14:textId="77777777" w:rsidTr="00857236">
        <w:tc>
          <w:tcPr>
            <w:tcW w:w="3627" w:type="dxa"/>
            <w:shd w:val="solid" w:color="D9D9D9" w:fill="auto"/>
          </w:tcPr>
          <w:p w14:paraId="6F7611EC" w14:textId="77777777" w:rsidR="00B2799D" w:rsidRPr="001B54C3" w:rsidRDefault="00B2799D" w:rsidP="00235E1F">
            <w:pPr>
              <w:pStyle w:val="TableEntryHeader"/>
              <w:rPr>
                <w:rFonts w:cs="Arial"/>
              </w:rPr>
            </w:pPr>
            <w:r w:rsidRPr="001B54C3">
              <w:t>General Description</w:t>
            </w:r>
          </w:p>
        </w:tc>
        <w:tc>
          <w:tcPr>
            <w:tcW w:w="5949" w:type="dxa"/>
            <w:gridSpan w:val="2"/>
          </w:tcPr>
          <w:p w14:paraId="1F9A73F0" w14:textId="77777777" w:rsidR="00B2799D" w:rsidRPr="001B54C3" w:rsidRDefault="00B2799D" w:rsidP="00235E1F">
            <w:pPr>
              <w:pStyle w:val="TableEntry"/>
              <w:rPr>
                <w:rFonts w:ascii="Arial" w:hAnsi="Arial" w:cs="Arial"/>
                <w:b/>
              </w:rPr>
            </w:pPr>
            <w:r w:rsidRPr="001B54C3">
              <w:t>The Labor and Delivery Events Section SHALL include a narrative text containing relevant information collected during the labor and delivery process.</w:t>
            </w:r>
          </w:p>
        </w:tc>
      </w:tr>
      <w:tr w:rsidR="00B2799D" w:rsidRPr="001B54C3" w14:paraId="29F498EB" w14:textId="77777777" w:rsidTr="00857236">
        <w:tc>
          <w:tcPr>
            <w:tcW w:w="3627" w:type="dxa"/>
            <w:shd w:val="solid" w:color="D9D9D9" w:fill="auto"/>
            <w:vAlign w:val="center"/>
          </w:tcPr>
          <w:p w14:paraId="595DD6E0" w14:textId="77777777" w:rsidR="00B2799D" w:rsidRPr="001B54C3" w:rsidRDefault="00B2799D" w:rsidP="00857236">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0009440B" w14:textId="77777777" w:rsidR="00B2799D" w:rsidRPr="001B54C3" w:rsidRDefault="00B2799D" w:rsidP="00857236">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7E84065A" w14:textId="77777777" w:rsidR="00B2799D" w:rsidRPr="001B54C3" w:rsidRDefault="00B2799D" w:rsidP="00857236">
            <w:pPr>
              <w:pStyle w:val="TableEntryHeader"/>
              <w:rPr>
                <w:rFonts w:ascii="Arial Unicode MS" w:eastAsia="Arial Unicode MS" w:hAnsi="Arial Unicode MS" w:cs="Arial Unicode MS"/>
                <w:sz w:val="24"/>
                <w:szCs w:val="24"/>
              </w:rPr>
            </w:pPr>
            <w:r w:rsidRPr="001B54C3">
              <w:t xml:space="preserve">Description </w:t>
            </w:r>
          </w:p>
        </w:tc>
      </w:tr>
      <w:tr w:rsidR="00B2799D" w:rsidRPr="001B54C3" w14:paraId="5659CB04" w14:textId="77777777" w:rsidTr="00857236">
        <w:tc>
          <w:tcPr>
            <w:tcW w:w="3627" w:type="dxa"/>
            <w:vAlign w:val="center"/>
          </w:tcPr>
          <w:p w14:paraId="279B37FA" w14:textId="77777777" w:rsidR="00B2799D" w:rsidRPr="001B54C3" w:rsidRDefault="00B2799D" w:rsidP="00857236">
            <w:pPr>
              <w:pStyle w:val="TableEntry"/>
              <w:rPr>
                <w:rFonts w:ascii="Arial Unicode MS" w:eastAsia="Arial Unicode MS" w:hAnsi="Arial Unicode MS" w:cs="Arial Unicode MS"/>
                <w:sz w:val="24"/>
                <w:szCs w:val="24"/>
              </w:rPr>
            </w:pPr>
            <w:r w:rsidRPr="001B54C3">
              <w:t>57074-7</w:t>
            </w:r>
          </w:p>
        </w:tc>
        <w:tc>
          <w:tcPr>
            <w:tcW w:w="705" w:type="dxa"/>
            <w:vAlign w:val="center"/>
          </w:tcPr>
          <w:p w14:paraId="08BF4C0A" w14:textId="77777777" w:rsidR="00B2799D" w:rsidRPr="001B54C3" w:rsidRDefault="00B2799D" w:rsidP="00857236">
            <w:pPr>
              <w:pStyle w:val="TableEntry"/>
              <w:rPr>
                <w:rFonts w:ascii="Arial Unicode MS" w:eastAsia="Arial Unicode MS" w:hAnsi="Arial Unicode MS" w:cs="Arial Unicode MS"/>
                <w:sz w:val="24"/>
                <w:szCs w:val="24"/>
              </w:rPr>
            </w:pPr>
            <w:r w:rsidRPr="001B54C3">
              <w:t xml:space="preserve">R </w:t>
            </w:r>
          </w:p>
        </w:tc>
        <w:tc>
          <w:tcPr>
            <w:tcW w:w="5244" w:type="dxa"/>
            <w:vAlign w:val="center"/>
          </w:tcPr>
          <w:p w14:paraId="2DD4C36C" w14:textId="77777777" w:rsidR="00B2799D" w:rsidRPr="001B54C3" w:rsidRDefault="00B2799D" w:rsidP="00857236">
            <w:pPr>
              <w:pStyle w:val="TableEntry"/>
              <w:rPr>
                <w:rFonts w:ascii="Arial Unicode MS" w:eastAsia="Arial Unicode MS" w:hAnsi="Arial Unicode MS" w:cs="Arial Unicode MS"/>
                <w:sz w:val="24"/>
                <w:szCs w:val="24"/>
              </w:rPr>
            </w:pPr>
            <w:r w:rsidRPr="001B54C3">
              <w:t>Labor and delivery process</w:t>
            </w:r>
          </w:p>
        </w:tc>
      </w:tr>
      <w:tr w:rsidR="00B2799D" w:rsidRPr="001B54C3" w14:paraId="562F7C98" w14:textId="77777777" w:rsidTr="00857236">
        <w:tc>
          <w:tcPr>
            <w:tcW w:w="3627" w:type="dxa"/>
            <w:shd w:val="solid" w:color="D9D9D9" w:fill="auto"/>
            <w:vAlign w:val="center"/>
          </w:tcPr>
          <w:p w14:paraId="4DCE4EEA" w14:textId="77777777" w:rsidR="00B2799D" w:rsidRPr="001B54C3" w:rsidRDefault="00B2799D" w:rsidP="00857236">
            <w:pPr>
              <w:pStyle w:val="TableEntryHeader"/>
              <w:rPr>
                <w:rFonts w:ascii="Arial Unicode MS" w:eastAsia="Arial Unicode MS" w:hAnsi="Arial Unicode MS" w:cs="Arial Unicode MS"/>
                <w:sz w:val="24"/>
                <w:szCs w:val="24"/>
              </w:rPr>
            </w:pPr>
            <w:r w:rsidRPr="001B54C3">
              <w:t xml:space="preserve">Subsections </w:t>
            </w:r>
          </w:p>
        </w:tc>
        <w:tc>
          <w:tcPr>
            <w:tcW w:w="705" w:type="dxa"/>
            <w:shd w:val="solid" w:color="D9D9D9" w:fill="auto"/>
            <w:vAlign w:val="center"/>
          </w:tcPr>
          <w:p w14:paraId="7EB64783" w14:textId="77777777" w:rsidR="00B2799D" w:rsidRPr="001B54C3" w:rsidRDefault="00B2799D" w:rsidP="00857236">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31E26AFF" w14:textId="77777777" w:rsidR="00B2799D" w:rsidRPr="001B54C3" w:rsidRDefault="00B2799D" w:rsidP="00857236">
            <w:pPr>
              <w:pStyle w:val="TableEntryHeader"/>
              <w:rPr>
                <w:rFonts w:ascii="Arial Unicode MS" w:eastAsia="Arial Unicode MS" w:hAnsi="Arial Unicode MS" w:cs="Arial Unicode MS"/>
                <w:sz w:val="24"/>
                <w:szCs w:val="24"/>
              </w:rPr>
            </w:pPr>
            <w:r w:rsidRPr="001B54C3">
              <w:t xml:space="preserve">Description </w:t>
            </w:r>
          </w:p>
        </w:tc>
      </w:tr>
      <w:tr w:rsidR="00B2799D" w:rsidRPr="001B54C3" w14:paraId="79865829" w14:textId="77777777" w:rsidTr="001C56E2">
        <w:trPr>
          <w:cantSplit/>
        </w:trPr>
        <w:tc>
          <w:tcPr>
            <w:tcW w:w="3627" w:type="dxa"/>
            <w:vAlign w:val="center"/>
          </w:tcPr>
          <w:p w14:paraId="76CBC9C1" w14:textId="2C012688" w:rsidR="00B2799D" w:rsidRPr="001B54C3" w:rsidDel="00620FA4" w:rsidRDefault="00B2799D" w:rsidP="00857236">
            <w:pPr>
              <w:pStyle w:val="TableEntry"/>
              <w:rPr>
                <w:del w:id="322" w:author="Michael Clifton" w:date="2018-10-11T10:21:00Z"/>
                <w:rFonts w:eastAsia="Arial Unicode MS"/>
                <w:szCs w:val="18"/>
              </w:rPr>
            </w:pPr>
            <w:commentRangeStart w:id="323"/>
            <w:del w:id="324" w:author="Michael Clifton" w:date="2018-10-11T10:21:00Z">
              <w:r w:rsidRPr="001B54C3" w:rsidDel="00620FA4">
                <w:rPr>
                  <w:rFonts w:eastAsia="Arial Unicode MS"/>
                  <w:b/>
                  <w:szCs w:val="18"/>
                </w:rPr>
                <w:lastRenderedPageBreak/>
                <w:delText>Procedures and Interventions</w:delText>
              </w:r>
            </w:del>
          </w:p>
          <w:p w14:paraId="0307D898" w14:textId="37260639" w:rsidR="00B2799D" w:rsidRPr="001B54C3" w:rsidRDefault="00B2799D" w:rsidP="0070703D">
            <w:pPr>
              <w:pStyle w:val="TableEntry"/>
              <w:rPr>
                <w:rFonts w:eastAsia="Arial Unicode MS"/>
                <w:szCs w:val="18"/>
              </w:rPr>
            </w:pPr>
            <w:del w:id="325" w:author="Michael Clifton" w:date="2018-10-11T10:21:00Z">
              <w:r w:rsidRPr="001B54C3" w:rsidDel="00620FA4">
                <w:rPr>
                  <w:rFonts w:eastAsia="Arial Unicode MS"/>
                  <w:szCs w:val="18"/>
                </w:rPr>
                <w:delText>The subsection SHALL contain procedures and interventions specific to labor and delivery events</w:delText>
              </w:r>
              <w:r w:rsidR="003A6FC9" w:rsidRPr="001B54C3" w:rsidDel="00620FA4">
                <w:rPr>
                  <w:rFonts w:eastAsia="Arial Unicode MS"/>
                  <w:szCs w:val="18"/>
                </w:rPr>
                <w:delText xml:space="preserve">. </w:delText>
              </w:r>
              <w:r w:rsidRPr="001B54C3" w:rsidDel="00620FA4">
                <w:rPr>
                  <w:rFonts w:eastAsia="Arial Unicode MS"/>
                  <w:szCs w:val="18"/>
                </w:rPr>
                <w:delText>These may include induction, the delivery type (</w:delText>
              </w:r>
              <w:r w:rsidR="003A6FC9" w:rsidRPr="001B54C3" w:rsidDel="00620FA4">
                <w:rPr>
                  <w:rFonts w:eastAsia="Arial Unicode MS"/>
                  <w:szCs w:val="18"/>
                </w:rPr>
                <w:delText>e.g.,</w:delText>
              </w:r>
              <w:r w:rsidRPr="001B54C3" w:rsidDel="00620FA4">
                <w:rPr>
                  <w:rFonts w:eastAsia="Arial Unicode MS"/>
                  <w:szCs w:val="18"/>
                </w:rPr>
                <w:delText xml:space="preserve"> vaginal, vaginal birth after cesarean section or cesarean section along with incision type), electronic fetal monitoring, etc.</w:delText>
              </w:r>
            </w:del>
            <w:ins w:id="326" w:author="Michael Clifton" w:date="2018-10-11T10:22:00Z">
              <w:r w:rsidR="00620FA4">
                <w:t xml:space="preserve"> </w:t>
              </w:r>
              <w:r w:rsidR="00620FA4" w:rsidRPr="00620FA4">
                <w:rPr>
                  <w:rFonts w:eastAsia="Arial Unicode MS"/>
                  <w:szCs w:val="18"/>
                </w:rPr>
                <w:t>1.3.6.1.4.1.19376.1.5.3.1.1.13.2.11</w:t>
              </w:r>
            </w:ins>
          </w:p>
        </w:tc>
        <w:tc>
          <w:tcPr>
            <w:tcW w:w="705" w:type="dxa"/>
            <w:vAlign w:val="center"/>
          </w:tcPr>
          <w:p w14:paraId="5F0CECD9" w14:textId="77777777" w:rsidR="00B2799D" w:rsidRPr="001B54C3" w:rsidRDefault="00B2799D" w:rsidP="00857236">
            <w:pPr>
              <w:pStyle w:val="TableEntry"/>
              <w:rPr>
                <w:rFonts w:eastAsia="Arial Unicode MS"/>
                <w:szCs w:val="18"/>
              </w:rPr>
            </w:pPr>
            <w:r w:rsidRPr="001B54C3">
              <w:rPr>
                <w:rFonts w:eastAsia="Arial Unicode MS"/>
                <w:szCs w:val="18"/>
              </w:rPr>
              <w:t>R2</w:t>
            </w:r>
          </w:p>
        </w:tc>
        <w:tc>
          <w:tcPr>
            <w:tcW w:w="5244" w:type="dxa"/>
            <w:vAlign w:val="center"/>
          </w:tcPr>
          <w:p w14:paraId="7F93B2E4" w14:textId="77777777" w:rsidR="00620FA4" w:rsidRPr="00620FA4" w:rsidRDefault="00620FA4" w:rsidP="00620FA4">
            <w:pPr>
              <w:pStyle w:val="TableEntry"/>
              <w:rPr>
                <w:ins w:id="327" w:author="Michael Clifton" w:date="2018-10-11T10:21:00Z"/>
                <w:rFonts w:eastAsia="Arial Unicode MS"/>
                <w:b/>
                <w:szCs w:val="18"/>
                <w:rPrChange w:id="328" w:author="Michael Clifton" w:date="2018-10-11T10:24:00Z">
                  <w:rPr>
                    <w:ins w:id="329" w:author="Michael Clifton" w:date="2018-10-11T10:21:00Z"/>
                    <w:rFonts w:eastAsia="Arial Unicode MS"/>
                    <w:szCs w:val="18"/>
                  </w:rPr>
                </w:rPrChange>
              </w:rPr>
            </w:pPr>
            <w:ins w:id="330" w:author="Michael Clifton" w:date="2018-10-11T10:21:00Z">
              <w:r w:rsidRPr="00620FA4">
                <w:rPr>
                  <w:rFonts w:eastAsia="Arial Unicode MS"/>
                  <w:b/>
                  <w:szCs w:val="18"/>
                  <w:rPrChange w:id="331" w:author="Michael Clifton" w:date="2018-10-11T10:24:00Z">
                    <w:rPr>
                      <w:rFonts w:eastAsia="Arial Unicode MS"/>
                      <w:szCs w:val="18"/>
                    </w:rPr>
                  </w:rPrChange>
                </w:rPr>
                <w:t>Procedures and Interventions</w:t>
              </w:r>
            </w:ins>
          </w:p>
          <w:p w14:paraId="0DE7326E" w14:textId="6042D973" w:rsidR="00B2799D" w:rsidRPr="001B54C3" w:rsidRDefault="00620FA4" w:rsidP="00620FA4">
            <w:pPr>
              <w:pStyle w:val="TableEntry"/>
              <w:rPr>
                <w:rFonts w:eastAsia="Arial Unicode MS"/>
                <w:szCs w:val="18"/>
              </w:rPr>
            </w:pPr>
            <w:ins w:id="332" w:author="Michael Clifton" w:date="2018-10-11T10:21:00Z">
              <w:r w:rsidRPr="00620FA4">
                <w:rPr>
                  <w:rFonts w:eastAsia="Arial Unicode MS"/>
                  <w:szCs w:val="18"/>
                </w:rPr>
                <w:t>The subsection SHALL contain procedures and interventions specific to labor and delivery events. These may include induction, the delivery type (e.g., vaginal, vaginal birth after cesarean section or cesarean section along with incision type), electronic fetal monitoring, etc.</w:t>
              </w:r>
            </w:ins>
            <w:del w:id="333" w:author="Michael Clifton" w:date="2018-10-11T10:21:00Z">
              <w:r w:rsidR="00B2799D" w:rsidRPr="001B54C3" w:rsidDel="00620FA4">
                <w:rPr>
                  <w:rFonts w:eastAsia="Arial Unicode MS"/>
                  <w:szCs w:val="18"/>
                </w:rPr>
                <w:delText>1.3.6.1.4.1.19376.1.5.3.1.1.13.2.11</w:delText>
              </w:r>
            </w:del>
            <w:commentRangeEnd w:id="323"/>
            <w:r w:rsidR="00836066">
              <w:rPr>
                <w:rStyle w:val="CommentReference"/>
              </w:rPr>
              <w:commentReference w:id="323"/>
            </w:r>
          </w:p>
        </w:tc>
      </w:tr>
      <w:tr w:rsidR="00B2799D" w:rsidRPr="001B54C3" w14:paraId="2A3144D9" w14:textId="77777777" w:rsidTr="001C56E2">
        <w:trPr>
          <w:cantSplit/>
        </w:trPr>
        <w:tc>
          <w:tcPr>
            <w:tcW w:w="3627" w:type="dxa"/>
            <w:vAlign w:val="center"/>
          </w:tcPr>
          <w:p w14:paraId="31F1118F" w14:textId="46F9BE3A" w:rsidR="00B2799D" w:rsidRPr="001B54C3" w:rsidDel="00620FA4" w:rsidRDefault="00B2799D" w:rsidP="00857236">
            <w:pPr>
              <w:pStyle w:val="TableEntry"/>
              <w:rPr>
                <w:del w:id="334" w:author="Michael Clifton" w:date="2018-10-11T10:22:00Z"/>
                <w:rFonts w:eastAsia="Arial Unicode MS"/>
                <w:b/>
                <w:szCs w:val="18"/>
              </w:rPr>
            </w:pPr>
            <w:commentRangeStart w:id="335"/>
            <w:del w:id="336" w:author="Michael Clifton" w:date="2018-10-11T10:22:00Z">
              <w:r w:rsidRPr="001B54C3" w:rsidDel="00620FA4">
                <w:rPr>
                  <w:rFonts w:eastAsia="Arial Unicode MS"/>
                  <w:b/>
                  <w:szCs w:val="18"/>
                </w:rPr>
                <w:delText>Coded Event Outcomes</w:delText>
              </w:r>
            </w:del>
          </w:p>
          <w:p w14:paraId="083B6DC0" w14:textId="021489BC" w:rsidR="00B2799D" w:rsidRPr="001B54C3" w:rsidDel="00620FA4" w:rsidRDefault="00B2799D" w:rsidP="00857236">
            <w:pPr>
              <w:pStyle w:val="TableEntry"/>
              <w:rPr>
                <w:del w:id="337" w:author="Michael Clifton" w:date="2018-10-11T10:22:00Z"/>
                <w:rFonts w:eastAsia="Arial Unicode MS"/>
                <w:szCs w:val="18"/>
              </w:rPr>
            </w:pPr>
            <w:del w:id="338" w:author="Michael Clifton" w:date="2018-10-11T10:22:00Z">
              <w:r w:rsidRPr="001B54C3" w:rsidDel="00620FA4">
                <w:rPr>
                  <w:rFonts w:eastAsia="Arial Unicode MS"/>
                  <w:szCs w:val="18"/>
                </w:rPr>
                <w:delText xml:space="preserve">This section SHOULD contain outcomes related to the labor and delivery process such as live birth or stillborn. </w:delText>
              </w:r>
            </w:del>
          </w:p>
          <w:p w14:paraId="6AEE0736" w14:textId="68F49EC7" w:rsidR="00B2799D" w:rsidRPr="001B54C3" w:rsidDel="00620FA4" w:rsidRDefault="00B2799D" w:rsidP="00857236">
            <w:pPr>
              <w:pStyle w:val="TableEntry"/>
              <w:rPr>
                <w:del w:id="339" w:author="Michael Clifton" w:date="2018-10-11T10:22:00Z"/>
                <w:rFonts w:eastAsia="Arial Unicode MS"/>
                <w:szCs w:val="18"/>
              </w:rPr>
            </w:pPr>
          </w:p>
          <w:p w14:paraId="48977FC1" w14:textId="73AB796F" w:rsidR="00B2799D" w:rsidRPr="001B54C3" w:rsidRDefault="00B2799D" w:rsidP="00857236">
            <w:pPr>
              <w:pStyle w:val="TableEntry"/>
              <w:rPr>
                <w:rFonts w:eastAsia="Arial Unicode MS"/>
                <w:szCs w:val="18"/>
              </w:rPr>
            </w:pPr>
            <w:del w:id="340" w:author="Michael Clifton" w:date="2018-10-11T10:22:00Z">
              <w:r w:rsidRPr="001B54C3" w:rsidDel="00620FA4">
                <w:rPr>
                  <w:rFonts w:eastAsia="Arial Unicode MS"/>
                  <w:szCs w:val="18"/>
                </w:rPr>
                <w:delText>The subsection shall include coded event outcomes such as live birth or stillborn and also including maternal death with date/time</w:delText>
              </w:r>
              <w:r w:rsidR="003A6FC9" w:rsidRPr="001B54C3" w:rsidDel="00620FA4">
                <w:rPr>
                  <w:rFonts w:eastAsia="Arial Unicode MS"/>
                  <w:szCs w:val="18"/>
                </w:rPr>
                <w:delText xml:space="preserve">. </w:delText>
              </w:r>
              <w:r w:rsidRPr="001B54C3" w:rsidDel="00620FA4">
                <w:rPr>
                  <w:rFonts w:eastAsia="Arial Unicode MS"/>
                  <w:szCs w:val="18"/>
                </w:rPr>
                <w:delText>Furthermore, Coded Event Outcomes section shall contain a simple Observation using LOINC Code 11636-8 that reports the number of births live or dead that occurred</w:delText>
              </w:r>
              <w:r w:rsidRPr="001B54C3" w:rsidDel="00620FA4">
                <w:delText xml:space="preserve"> during the delivery </w:delText>
              </w:r>
              <w:r w:rsidR="006E68E8" w:rsidRPr="001B54C3" w:rsidDel="00620FA4">
                <w:delText>event.</w:delText>
              </w:r>
            </w:del>
            <w:ins w:id="341" w:author="Michael Clifton" w:date="2018-10-11T10:23:00Z">
              <w:r w:rsidR="00620FA4">
                <w:t xml:space="preserve"> </w:t>
              </w:r>
              <w:r w:rsidR="00620FA4" w:rsidRPr="00620FA4">
                <w:t>1.3.6.1.4.1.19376.1.7.3.1.1.13.7</w:t>
              </w:r>
            </w:ins>
            <w:r w:rsidRPr="001B54C3">
              <w:t xml:space="preserve"> </w:t>
            </w:r>
          </w:p>
        </w:tc>
        <w:tc>
          <w:tcPr>
            <w:tcW w:w="705" w:type="dxa"/>
            <w:vAlign w:val="center"/>
          </w:tcPr>
          <w:p w14:paraId="770CE08F" w14:textId="77777777" w:rsidR="00B2799D" w:rsidRPr="001B54C3" w:rsidRDefault="00B2799D" w:rsidP="00857236">
            <w:pPr>
              <w:pStyle w:val="TableEntry"/>
              <w:rPr>
                <w:rFonts w:eastAsia="Arial Unicode MS"/>
                <w:szCs w:val="18"/>
              </w:rPr>
            </w:pPr>
            <w:r w:rsidRPr="001B54C3">
              <w:rPr>
                <w:rFonts w:eastAsia="Arial Unicode MS"/>
                <w:szCs w:val="18"/>
              </w:rPr>
              <w:t>R2</w:t>
            </w:r>
          </w:p>
        </w:tc>
        <w:tc>
          <w:tcPr>
            <w:tcW w:w="5244" w:type="dxa"/>
            <w:vAlign w:val="center"/>
          </w:tcPr>
          <w:p w14:paraId="26E52E64" w14:textId="77777777" w:rsidR="00620FA4" w:rsidRPr="00620FA4" w:rsidRDefault="00620FA4" w:rsidP="00620FA4">
            <w:pPr>
              <w:pStyle w:val="TableEntry"/>
              <w:rPr>
                <w:ins w:id="342" w:author="Michael Clifton" w:date="2018-10-11T10:23:00Z"/>
                <w:rFonts w:eastAsia="Arial Unicode MS"/>
                <w:b/>
                <w:szCs w:val="18"/>
                <w:rPrChange w:id="343" w:author="Michael Clifton" w:date="2018-10-11T10:24:00Z">
                  <w:rPr>
                    <w:ins w:id="344" w:author="Michael Clifton" w:date="2018-10-11T10:23:00Z"/>
                    <w:rFonts w:eastAsia="Arial Unicode MS"/>
                    <w:szCs w:val="18"/>
                  </w:rPr>
                </w:rPrChange>
              </w:rPr>
            </w:pPr>
            <w:ins w:id="345" w:author="Michael Clifton" w:date="2018-10-11T10:23:00Z">
              <w:r w:rsidRPr="00620FA4">
                <w:rPr>
                  <w:rFonts w:eastAsia="Arial Unicode MS"/>
                  <w:b/>
                  <w:szCs w:val="18"/>
                  <w:rPrChange w:id="346" w:author="Michael Clifton" w:date="2018-10-11T10:24:00Z">
                    <w:rPr>
                      <w:rFonts w:eastAsia="Arial Unicode MS"/>
                      <w:szCs w:val="18"/>
                    </w:rPr>
                  </w:rPrChange>
                </w:rPr>
                <w:t>Coded Event Outcomes</w:t>
              </w:r>
            </w:ins>
          </w:p>
          <w:p w14:paraId="41318AF8" w14:textId="77777777" w:rsidR="00620FA4" w:rsidRPr="00620FA4" w:rsidRDefault="00620FA4" w:rsidP="00620FA4">
            <w:pPr>
              <w:pStyle w:val="TableEntry"/>
              <w:rPr>
                <w:ins w:id="347" w:author="Michael Clifton" w:date="2018-10-11T10:23:00Z"/>
                <w:rFonts w:eastAsia="Arial Unicode MS"/>
                <w:szCs w:val="18"/>
              </w:rPr>
            </w:pPr>
            <w:ins w:id="348" w:author="Michael Clifton" w:date="2018-10-11T10:23:00Z">
              <w:r w:rsidRPr="00620FA4">
                <w:rPr>
                  <w:rFonts w:eastAsia="Arial Unicode MS"/>
                  <w:szCs w:val="18"/>
                </w:rPr>
                <w:t xml:space="preserve">This section SHOULD contain outcomes related to the labor and delivery process such as live birth or stillborn. </w:t>
              </w:r>
            </w:ins>
          </w:p>
          <w:p w14:paraId="24AD215D" w14:textId="77777777" w:rsidR="00620FA4" w:rsidRPr="00620FA4" w:rsidRDefault="00620FA4" w:rsidP="00620FA4">
            <w:pPr>
              <w:pStyle w:val="TableEntry"/>
              <w:rPr>
                <w:ins w:id="349" w:author="Michael Clifton" w:date="2018-10-11T10:23:00Z"/>
                <w:rFonts w:eastAsia="Arial Unicode MS"/>
                <w:szCs w:val="18"/>
              </w:rPr>
            </w:pPr>
          </w:p>
          <w:p w14:paraId="440FB8CC" w14:textId="20E5BB63" w:rsidR="00B2799D" w:rsidRPr="001B54C3" w:rsidRDefault="00620FA4" w:rsidP="00620FA4">
            <w:pPr>
              <w:pStyle w:val="TableEntry"/>
              <w:rPr>
                <w:rFonts w:eastAsia="Arial Unicode MS"/>
                <w:szCs w:val="18"/>
              </w:rPr>
            </w:pPr>
            <w:ins w:id="350" w:author="Michael Clifton" w:date="2018-10-11T10:23:00Z">
              <w:r w:rsidRPr="00620FA4">
                <w:rPr>
                  <w:rFonts w:eastAsia="Arial Unicode MS"/>
                  <w:szCs w:val="18"/>
                </w:rPr>
                <w:t xml:space="preserve">The subsection shall include coded event outcomes such as live birth or stillborn and also including maternal death with date/time. Furthermore, Coded Event Outcomes section shall contain a simple Observation using LOINC Code 11636-8 that reports the number of births live or dead that occurred during the delivery event. </w:t>
              </w:r>
            </w:ins>
            <w:del w:id="351" w:author="Michael Clifton" w:date="2018-10-11T10:22:00Z">
              <w:r w:rsidR="00B2799D" w:rsidRPr="001B54C3" w:rsidDel="00620FA4">
                <w:rPr>
                  <w:rFonts w:eastAsia="Arial Unicode MS"/>
                  <w:szCs w:val="18"/>
                </w:rPr>
                <w:delText>1.3.6.1.4.1.19376.1.7.3.1.1.13.7</w:delText>
              </w:r>
            </w:del>
            <w:commentRangeEnd w:id="335"/>
            <w:r>
              <w:rPr>
                <w:rStyle w:val="CommentReference"/>
              </w:rPr>
              <w:commentReference w:id="335"/>
            </w:r>
          </w:p>
        </w:tc>
      </w:tr>
    </w:tbl>
    <w:p w14:paraId="3F2B1166" w14:textId="77777777" w:rsidR="00866BDC" w:rsidRPr="001B54C3" w:rsidRDefault="00866BDC">
      <w:pPr>
        <w:pStyle w:val="BodyText"/>
      </w:pPr>
    </w:p>
    <w:p w14:paraId="7247445A" w14:textId="77777777" w:rsidR="00866BDC" w:rsidRPr="001B54C3" w:rsidRDefault="00866BDC">
      <w:pPr>
        <w:pStyle w:val="XMLFragment"/>
        <w:pBdr>
          <w:left w:val="single" w:sz="4" w:space="7" w:color="auto"/>
        </w:pBdr>
        <w:rPr>
          <w:noProof w:val="0"/>
        </w:rPr>
      </w:pPr>
      <w:r w:rsidRPr="001B54C3">
        <w:rPr>
          <w:bCs/>
          <w:noProof w:val="0"/>
        </w:rPr>
        <w:t>&lt;component&gt;</w:t>
      </w:r>
    </w:p>
    <w:p w14:paraId="331629C8"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744DA582" w14:textId="77777777" w:rsidR="00866BDC" w:rsidRPr="001B54C3" w:rsidRDefault="00866BDC">
      <w:pPr>
        <w:pStyle w:val="XMLFragment"/>
        <w:pBdr>
          <w:left w:val="single" w:sz="4" w:space="7" w:color="auto"/>
        </w:pBdr>
        <w:rPr>
          <w:noProof w:val="0"/>
        </w:rPr>
      </w:pPr>
      <w:r w:rsidRPr="001B54C3">
        <w:rPr>
          <w:noProof w:val="0"/>
        </w:rPr>
        <w:t xml:space="preserve">    &lt;templateId root='1.3.6.1.4.1.19376.1.5.3.1.1.21.2.3/&gt;</w:t>
      </w:r>
    </w:p>
    <w:p w14:paraId="61D373D8" w14:textId="77777777" w:rsidR="00866BDC" w:rsidRPr="001B54C3" w:rsidRDefault="00866BDC">
      <w:pPr>
        <w:pStyle w:val="XMLFragment"/>
        <w:pBdr>
          <w:left w:val="single" w:sz="4" w:space="7" w:color="auto"/>
        </w:pBdr>
        <w:rPr>
          <w:noProof w:val="0"/>
        </w:rPr>
      </w:pPr>
      <w:r w:rsidRPr="001B54C3">
        <w:rPr>
          <w:noProof w:val="0"/>
        </w:rPr>
        <w:t xml:space="preserve">    &lt;id root=' ' extension=' '/&gt;</w:t>
      </w:r>
    </w:p>
    <w:p w14:paraId="08101CFC" w14:textId="77777777" w:rsidR="00866BDC" w:rsidRPr="001B54C3" w:rsidRDefault="00866BDC">
      <w:pPr>
        <w:pStyle w:val="XMLFragment"/>
        <w:pBdr>
          <w:left w:val="single" w:sz="4" w:space="7" w:color="auto"/>
        </w:pBdr>
        <w:rPr>
          <w:noProof w:val="0"/>
        </w:rPr>
      </w:pPr>
      <w:r w:rsidRPr="001B54C3">
        <w:rPr>
          <w:noProof w:val="0"/>
        </w:rPr>
        <w:t xml:space="preserve">    &lt;code code='</w:t>
      </w:r>
      <w:r w:rsidR="00B862A5" w:rsidRPr="001B54C3">
        <w:rPr>
          <w:noProof w:val="0"/>
        </w:rPr>
        <w:t>57074-7</w:t>
      </w:r>
      <w:r w:rsidRPr="001B54C3">
        <w:rPr>
          <w:noProof w:val="0"/>
        </w:rPr>
        <w:t>' displayName='</w:t>
      </w:r>
      <w:r w:rsidR="00B862A5" w:rsidRPr="001B54C3">
        <w:rPr>
          <w:noProof w:val="0"/>
        </w:rPr>
        <w:t>Labor and delivery process</w:t>
      </w:r>
      <w:r w:rsidRPr="001B54C3">
        <w:rPr>
          <w:noProof w:val="0"/>
        </w:rPr>
        <w:t>'</w:t>
      </w:r>
    </w:p>
    <w:p w14:paraId="6D349828" w14:textId="77777777" w:rsidR="00866BDC" w:rsidRPr="001B54C3" w:rsidRDefault="00866BDC">
      <w:pPr>
        <w:pStyle w:val="XMLFragment"/>
        <w:pBdr>
          <w:left w:val="single" w:sz="4" w:space="7" w:color="auto"/>
        </w:pBdr>
        <w:rPr>
          <w:noProof w:val="0"/>
        </w:rPr>
      </w:pPr>
      <w:r w:rsidRPr="001B54C3">
        <w:rPr>
          <w:noProof w:val="0"/>
        </w:rPr>
        <w:t xml:space="preserve">      codeSystem='2.16.840.1.113883.6.1' codeSystemName='LOINC'/&gt;</w:t>
      </w:r>
    </w:p>
    <w:p w14:paraId="15BE219B" w14:textId="77777777" w:rsidR="00866BDC" w:rsidRPr="001B54C3" w:rsidRDefault="00866BDC">
      <w:pPr>
        <w:pStyle w:val="XMLFragment"/>
        <w:pBdr>
          <w:left w:val="single" w:sz="4" w:space="7" w:color="auto"/>
        </w:pBdr>
        <w:rPr>
          <w:noProof w:val="0"/>
        </w:rPr>
      </w:pPr>
      <w:r w:rsidRPr="001B54C3">
        <w:rPr>
          <w:noProof w:val="0"/>
        </w:rPr>
        <w:t xml:space="preserve">    &lt;text&gt;</w:t>
      </w:r>
    </w:p>
    <w:p w14:paraId="3A1C0084" w14:textId="77777777" w:rsidR="00866BDC" w:rsidRPr="001B54C3" w:rsidRDefault="00866BDC">
      <w:pPr>
        <w:pStyle w:val="XMLFragment"/>
        <w:pBdr>
          <w:left w:val="single" w:sz="4" w:space="7" w:color="auto"/>
        </w:pBdr>
        <w:rPr>
          <w:noProof w:val="0"/>
        </w:rPr>
      </w:pPr>
      <w:r w:rsidRPr="001B54C3">
        <w:rPr>
          <w:noProof w:val="0"/>
        </w:rPr>
        <w:t xml:space="preserve">      Text as described above</w:t>
      </w:r>
    </w:p>
    <w:p w14:paraId="5F4C8D2F" w14:textId="77777777" w:rsidR="00866BDC" w:rsidRPr="001B54C3" w:rsidRDefault="00866BDC">
      <w:pPr>
        <w:pStyle w:val="XMLFragment"/>
        <w:pBdr>
          <w:left w:val="single" w:sz="4" w:space="7" w:color="auto"/>
        </w:pBdr>
        <w:rPr>
          <w:noProof w:val="0"/>
        </w:rPr>
      </w:pPr>
      <w:r w:rsidRPr="001B54C3">
        <w:rPr>
          <w:noProof w:val="0"/>
        </w:rPr>
        <w:t xml:space="preserve">    &lt;/text&gt;</w:t>
      </w:r>
    </w:p>
    <w:p w14:paraId="16D13DFC"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7443B453"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6469D4CD"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Style w:val="Hyperlink"/>
          <w:rFonts w:eastAsia="Arial Unicode MS"/>
          <w:noProof w:val="0"/>
          <w:color w:val="auto"/>
          <w:szCs w:val="18"/>
          <w:u w:val="none"/>
        </w:rPr>
        <w:t>1.3.6.1.4.1.19376.1.5.3.1.1.13.2.11</w:t>
      </w:r>
      <w:r w:rsidRPr="001B54C3">
        <w:rPr>
          <w:noProof w:val="0"/>
        </w:rPr>
        <w:t>'/&gt;</w:t>
      </w:r>
    </w:p>
    <w:p w14:paraId="4B15B807"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if known Procedures and Interventions Section --&gt;</w:t>
      </w:r>
    </w:p>
    <w:p w14:paraId="1B41D28A"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4736C47C"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1B1CA669"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3528CA0F"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78DC78F6"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00A82AF6" w:rsidRPr="001B54C3">
        <w:rPr>
          <w:rFonts w:eastAsia="Arial Unicode MS"/>
          <w:noProof w:val="0"/>
          <w:szCs w:val="18"/>
        </w:rPr>
        <w:t>1.3.6.1.4.1.19376.1.7.3.1.1.13.7</w:t>
      </w:r>
      <w:r w:rsidRPr="001B54C3">
        <w:rPr>
          <w:noProof w:val="0"/>
        </w:rPr>
        <w:t>'/&gt;</w:t>
      </w:r>
    </w:p>
    <w:p w14:paraId="3D197B90"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if known </w:t>
      </w:r>
      <w:r w:rsidR="00A82AF6" w:rsidRPr="001B54C3">
        <w:rPr>
          <w:noProof w:val="0"/>
        </w:rPr>
        <w:t xml:space="preserve">Coded </w:t>
      </w:r>
      <w:r w:rsidRPr="001B54C3">
        <w:rPr>
          <w:noProof w:val="0"/>
        </w:rPr>
        <w:t>Event Outcomes Section --&gt;</w:t>
      </w:r>
    </w:p>
    <w:p w14:paraId="15A62971"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22909DA2"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20FC1191"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013AA69F" w14:textId="77777777" w:rsidR="00866BDC" w:rsidRPr="001B54C3" w:rsidRDefault="00866BDC">
      <w:pPr>
        <w:pStyle w:val="XMLFragment"/>
        <w:pBdr>
          <w:left w:val="single" w:sz="4" w:space="7" w:color="auto"/>
        </w:pBdr>
        <w:rPr>
          <w:noProof w:val="0"/>
        </w:rPr>
      </w:pPr>
      <w:r w:rsidRPr="001B54C3">
        <w:rPr>
          <w:noProof w:val="0"/>
        </w:rPr>
        <w:t>&lt;/component&gt;</w:t>
      </w:r>
    </w:p>
    <w:p w14:paraId="4216C50E" w14:textId="77777777" w:rsidR="00866BDC" w:rsidRPr="001B54C3" w:rsidRDefault="00866BDC">
      <w:pPr>
        <w:pStyle w:val="FigureTitle"/>
      </w:pPr>
      <w:r w:rsidRPr="001B54C3">
        <w:t>Figure 6.3</w:t>
      </w:r>
      <w:r w:rsidR="00360EEA" w:rsidRPr="001B54C3">
        <w:t>.3.2.39</w:t>
      </w:r>
      <w:r w:rsidR="005B6ADC" w:rsidRPr="001B54C3">
        <w:t>-1:</w:t>
      </w:r>
      <w:r w:rsidRPr="001B54C3">
        <w:t xml:space="preserve"> Specification for Labor and Delivery </w:t>
      </w:r>
      <w:r w:rsidR="00B862A5" w:rsidRPr="001B54C3">
        <w:t xml:space="preserve">Process </w:t>
      </w:r>
      <w:r w:rsidRPr="001B54C3">
        <w:t>Section</w:t>
      </w:r>
    </w:p>
    <w:p w14:paraId="7E9272C4" w14:textId="77777777" w:rsidR="00866BDC" w:rsidRPr="001B54C3" w:rsidRDefault="00866BDC">
      <w:pPr>
        <w:pStyle w:val="BodyText"/>
      </w:pPr>
    </w:p>
    <w:p w14:paraId="5349B5D9" w14:textId="77777777" w:rsidR="00866BDC" w:rsidRPr="001B54C3" w:rsidRDefault="00866BDC">
      <w:pPr>
        <w:pStyle w:val="EditorInstructions"/>
      </w:pPr>
      <w:r w:rsidRPr="001B54C3">
        <w:t>Add Section 6.3.3.2.40</w:t>
      </w:r>
    </w:p>
    <w:p w14:paraId="4DD22E5B" w14:textId="77777777" w:rsidR="00866BDC" w:rsidRPr="001B54C3" w:rsidRDefault="00866BDC" w:rsidP="00AE29C9">
      <w:pPr>
        <w:pStyle w:val="Heading5"/>
        <w:rPr>
          <w:noProof w:val="0"/>
          <w:lang w:val="en-US"/>
        </w:rPr>
      </w:pPr>
      <w:bookmarkStart w:id="352" w:name="_Toc466555255"/>
      <w:r w:rsidRPr="001B54C3">
        <w:rPr>
          <w:noProof w:val="0"/>
          <w:lang w:val="en-US"/>
        </w:rPr>
        <w:t>6.3.3.2.40 Newborn Delivery Information Section 1.3.6.1.4.1.19376.1.5.3.1.1.21.2.4</w:t>
      </w:r>
      <w:bookmarkEnd w:id="35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83"/>
        <w:gridCol w:w="705"/>
        <w:gridCol w:w="5062"/>
      </w:tblGrid>
      <w:tr w:rsidR="00866BDC" w:rsidRPr="001B54C3" w14:paraId="3537A1B4" w14:textId="77777777">
        <w:tc>
          <w:tcPr>
            <w:tcW w:w="3627" w:type="dxa"/>
            <w:shd w:val="solid" w:color="D9D9D9" w:fill="auto"/>
            <w:vAlign w:val="center"/>
          </w:tcPr>
          <w:p w14:paraId="134941D0"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Template ID </w:t>
            </w:r>
          </w:p>
        </w:tc>
        <w:tc>
          <w:tcPr>
            <w:tcW w:w="5949" w:type="dxa"/>
            <w:gridSpan w:val="2"/>
            <w:vAlign w:val="center"/>
          </w:tcPr>
          <w:p w14:paraId="7C6E797D" w14:textId="77777777" w:rsidR="00866BDC" w:rsidRPr="001B54C3" w:rsidRDefault="00866BDC">
            <w:pPr>
              <w:pStyle w:val="TableEntry"/>
              <w:rPr>
                <w:rFonts w:ascii="Arial Unicode MS" w:eastAsia="Arial Unicode MS" w:hAnsi="Arial Unicode MS" w:cs="Arial Unicode MS"/>
                <w:sz w:val="24"/>
                <w:szCs w:val="24"/>
              </w:rPr>
            </w:pPr>
            <w:r w:rsidRPr="001B54C3">
              <w:t>1.3.6.1.4.1.19376.1.5.3.1.1.21.2.4</w:t>
            </w:r>
          </w:p>
        </w:tc>
      </w:tr>
      <w:tr w:rsidR="00866BDC" w:rsidRPr="001B54C3" w14:paraId="3F52FE51" w14:textId="77777777">
        <w:tc>
          <w:tcPr>
            <w:tcW w:w="3627" w:type="dxa"/>
            <w:shd w:val="solid" w:color="D9D9D9" w:fill="auto"/>
            <w:vAlign w:val="center"/>
          </w:tcPr>
          <w:p w14:paraId="32434272" w14:textId="77777777" w:rsidR="00866BDC" w:rsidRPr="001B54C3" w:rsidRDefault="00866BDC">
            <w:pPr>
              <w:pStyle w:val="TableEntryHeader"/>
              <w:rPr>
                <w:rFonts w:ascii="Arial Unicode MS" w:eastAsia="Arial Unicode MS" w:hAnsi="Arial Unicode MS" w:cs="Arial Unicode MS"/>
                <w:sz w:val="24"/>
                <w:szCs w:val="24"/>
              </w:rPr>
            </w:pPr>
            <w:r w:rsidRPr="001B54C3">
              <w:lastRenderedPageBreak/>
              <w:t xml:space="preserve">General Description </w:t>
            </w:r>
          </w:p>
        </w:tc>
        <w:tc>
          <w:tcPr>
            <w:tcW w:w="5949" w:type="dxa"/>
            <w:gridSpan w:val="2"/>
            <w:vAlign w:val="center"/>
          </w:tcPr>
          <w:p w14:paraId="5958D0E6" w14:textId="77777777" w:rsidR="00866BDC" w:rsidRPr="001B54C3" w:rsidRDefault="00866BDC">
            <w:pPr>
              <w:pStyle w:val="TableEntry"/>
              <w:rPr>
                <w:rFonts w:ascii="Arial Unicode MS" w:eastAsia="Arial Unicode MS" w:hAnsi="Arial Unicode MS" w:cs="Arial Unicode MS"/>
                <w:sz w:val="24"/>
                <w:szCs w:val="24"/>
              </w:rPr>
            </w:pPr>
            <w:r w:rsidRPr="001B54C3">
              <w:t>The Newborn Delivery Information Section SHALL include a narrative text containing information collected at the birth and up to the transfer of the infant from the birthing room to a post-natal unit.</w:t>
            </w:r>
          </w:p>
        </w:tc>
      </w:tr>
      <w:tr w:rsidR="00866BDC" w:rsidRPr="001B54C3" w14:paraId="01559176" w14:textId="77777777">
        <w:tc>
          <w:tcPr>
            <w:tcW w:w="3627" w:type="dxa"/>
            <w:shd w:val="solid" w:color="D9D9D9" w:fill="auto"/>
            <w:vAlign w:val="center"/>
          </w:tcPr>
          <w:p w14:paraId="6DF33F71"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27D5BFF9"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4E3278EA"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4CA54A06" w14:textId="77777777">
        <w:tc>
          <w:tcPr>
            <w:tcW w:w="3627" w:type="dxa"/>
            <w:vAlign w:val="center"/>
          </w:tcPr>
          <w:p w14:paraId="4ABA1749" w14:textId="77777777" w:rsidR="00866BDC" w:rsidRPr="001B54C3" w:rsidRDefault="00866BDC" w:rsidP="000D6093">
            <w:pPr>
              <w:pStyle w:val="TableEntry"/>
              <w:rPr>
                <w:rFonts w:eastAsia="Arial Unicode MS"/>
                <w:szCs w:val="18"/>
              </w:rPr>
            </w:pPr>
            <w:r w:rsidRPr="001B54C3">
              <w:rPr>
                <w:rFonts w:eastAsia="Arial Unicode MS"/>
                <w:szCs w:val="18"/>
              </w:rPr>
              <w:t xml:space="preserve"> </w:t>
            </w:r>
            <w:r w:rsidR="000D6093" w:rsidRPr="001B54C3">
              <w:rPr>
                <w:rFonts w:eastAsia="Arial Unicode MS"/>
                <w:szCs w:val="18"/>
              </w:rPr>
              <w:t>57075-4</w:t>
            </w:r>
          </w:p>
        </w:tc>
        <w:tc>
          <w:tcPr>
            <w:tcW w:w="705" w:type="dxa"/>
            <w:vAlign w:val="center"/>
          </w:tcPr>
          <w:p w14:paraId="601C26EE" w14:textId="77777777" w:rsidR="00866BDC" w:rsidRPr="001B54C3" w:rsidRDefault="00866BDC" w:rsidP="000D6093">
            <w:pPr>
              <w:pStyle w:val="TableEntry"/>
              <w:rPr>
                <w:rFonts w:eastAsia="Arial Unicode MS"/>
                <w:szCs w:val="18"/>
              </w:rPr>
            </w:pPr>
            <w:r w:rsidRPr="001B54C3">
              <w:rPr>
                <w:rFonts w:eastAsia="Arial Unicode MS"/>
                <w:szCs w:val="18"/>
              </w:rPr>
              <w:t xml:space="preserve">R </w:t>
            </w:r>
          </w:p>
        </w:tc>
        <w:tc>
          <w:tcPr>
            <w:tcW w:w="5244" w:type="dxa"/>
            <w:vAlign w:val="center"/>
          </w:tcPr>
          <w:p w14:paraId="330E74D8" w14:textId="77777777" w:rsidR="00866BDC" w:rsidRPr="001B54C3" w:rsidRDefault="000D6093" w:rsidP="000D6093">
            <w:pPr>
              <w:pStyle w:val="TableEntry"/>
              <w:rPr>
                <w:rFonts w:eastAsia="Arial Unicode MS"/>
                <w:szCs w:val="18"/>
              </w:rPr>
            </w:pPr>
            <w:r w:rsidRPr="001B54C3">
              <w:rPr>
                <w:rFonts w:eastAsia="Arial Unicode MS"/>
                <w:szCs w:val="18"/>
              </w:rPr>
              <w:t>Newborn delivery information from newborn</w:t>
            </w:r>
          </w:p>
        </w:tc>
      </w:tr>
      <w:tr w:rsidR="00866BDC" w:rsidRPr="001B54C3" w14:paraId="038E0E09" w14:textId="77777777">
        <w:tc>
          <w:tcPr>
            <w:tcW w:w="3627" w:type="dxa"/>
            <w:shd w:val="solid" w:color="D9D9D9" w:fill="auto"/>
            <w:vAlign w:val="center"/>
          </w:tcPr>
          <w:p w14:paraId="7C15B3EC"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Subsections </w:t>
            </w:r>
          </w:p>
        </w:tc>
        <w:tc>
          <w:tcPr>
            <w:tcW w:w="705" w:type="dxa"/>
            <w:shd w:val="solid" w:color="D9D9D9" w:fill="auto"/>
            <w:vAlign w:val="center"/>
          </w:tcPr>
          <w:p w14:paraId="67A46C94"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29E64FBF"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2B60FEAD" w14:textId="77777777" w:rsidTr="001C56E2">
        <w:trPr>
          <w:cantSplit/>
        </w:trPr>
        <w:tc>
          <w:tcPr>
            <w:tcW w:w="3627" w:type="dxa"/>
            <w:vAlign w:val="center"/>
          </w:tcPr>
          <w:p w14:paraId="7BBD12DB" w14:textId="12E18843" w:rsidR="00866BDC" w:rsidRPr="001B54C3" w:rsidDel="00693D16" w:rsidRDefault="006D11B2">
            <w:pPr>
              <w:pStyle w:val="TableEntry"/>
              <w:rPr>
                <w:del w:id="353" w:author="Michael Clifton" w:date="2018-10-11T10:31:00Z"/>
                <w:rFonts w:eastAsia="Arial Unicode MS"/>
                <w:b/>
                <w:szCs w:val="18"/>
              </w:rPr>
            </w:pPr>
            <w:commentRangeStart w:id="354"/>
            <w:del w:id="355" w:author="Michael Clifton" w:date="2018-10-11T10:31:00Z">
              <w:r w:rsidRPr="001B54C3" w:rsidDel="00693D16">
                <w:rPr>
                  <w:rFonts w:eastAsia="Arial Unicode MS"/>
                  <w:b/>
                  <w:szCs w:val="18"/>
                </w:rPr>
                <w:delText xml:space="preserve">Coded </w:delText>
              </w:r>
              <w:r w:rsidR="001E2775" w:rsidRPr="001B54C3" w:rsidDel="00693D16">
                <w:rPr>
                  <w:rFonts w:eastAsia="Arial Unicode MS"/>
                  <w:b/>
                  <w:szCs w:val="18"/>
                </w:rPr>
                <w:delText xml:space="preserve">Detailed </w:delText>
              </w:r>
              <w:r w:rsidR="00866BDC" w:rsidRPr="001B54C3" w:rsidDel="00693D16">
                <w:rPr>
                  <w:rFonts w:eastAsia="Arial Unicode MS"/>
                  <w:b/>
                  <w:szCs w:val="18"/>
                </w:rPr>
                <w:delText>Physical Exam</w:delText>
              </w:r>
              <w:r w:rsidR="001E2775" w:rsidRPr="001B54C3" w:rsidDel="00693D16">
                <w:rPr>
                  <w:rFonts w:eastAsia="Arial Unicode MS"/>
                  <w:b/>
                  <w:szCs w:val="18"/>
                </w:rPr>
                <w:delText>ination</w:delText>
              </w:r>
              <w:r w:rsidR="00866BDC" w:rsidRPr="001B54C3" w:rsidDel="00693D16">
                <w:rPr>
                  <w:rFonts w:eastAsia="Arial Unicode MS"/>
                  <w:b/>
                  <w:szCs w:val="18"/>
                </w:rPr>
                <w:delText xml:space="preserve"> Section</w:delText>
              </w:r>
            </w:del>
          </w:p>
          <w:p w14:paraId="1F89667A" w14:textId="71353B18" w:rsidR="00B2799D" w:rsidRPr="001B54C3" w:rsidDel="00693D16" w:rsidRDefault="00B2799D" w:rsidP="00235E1F">
            <w:pPr>
              <w:pStyle w:val="TableEntry"/>
              <w:rPr>
                <w:del w:id="356" w:author="Michael Clifton" w:date="2018-10-11T10:31:00Z"/>
                <w:rFonts w:eastAsia="Arial Unicode MS"/>
                <w:lang w:eastAsia="en-CA"/>
              </w:rPr>
            </w:pPr>
          </w:p>
          <w:p w14:paraId="752D272A" w14:textId="4EA48073" w:rsidR="00B2799D" w:rsidRPr="001B54C3" w:rsidDel="00693D16" w:rsidRDefault="00B2799D" w:rsidP="00235E1F">
            <w:pPr>
              <w:pStyle w:val="TableEntry"/>
              <w:rPr>
                <w:del w:id="357" w:author="Michael Clifton" w:date="2018-10-11T10:31:00Z"/>
                <w:rFonts w:eastAsia="Arial Unicode MS"/>
                <w:lang w:eastAsia="en-CA"/>
              </w:rPr>
            </w:pPr>
            <w:del w:id="358" w:author="Michael Clifton" w:date="2018-10-11T10:31:00Z">
              <w:r w:rsidRPr="001B54C3" w:rsidDel="00693D16">
                <w:rPr>
                  <w:rFonts w:eastAsia="Arial Unicode MS"/>
                  <w:lang w:eastAsia="en-CA"/>
                </w:rPr>
                <w:delText xml:space="preserve">This section SHALL include information about the newborn genitalia; </w:delText>
              </w:r>
              <w:r w:rsidR="006E68E8" w:rsidRPr="001B54C3" w:rsidDel="00693D16">
                <w:rPr>
                  <w:rFonts w:eastAsia="Arial Unicode MS"/>
                  <w:lang w:eastAsia="en-CA"/>
                </w:rPr>
                <w:delText>weight; length</w:delText>
              </w:r>
              <w:r w:rsidRPr="001B54C3" w:rsidDel="00693D16">
                <w:rPr>
                  <w:rFonts w:eastAsia="Arial Unicode MS"/>
                  <w:lang w:eastAsia="en-CA"/>
                </w:rPr>
                <w:delText>;  head circumference, size (AGA, SGA or LGA); Apgar score assessment ; vital signs, physical exam findings</w:delText>
              </w:r>
            </w:del>
            <w:ins w:id="359" w:author="Michael Clifton" w:date="2018-10-11T10:36:00Z">
              <w:r w:rsidR="00693D16">
                <w:t xml:space="preserve"> </w:t>
              </w:r>
              <w:r w:rsidR="00693D16" w:rsidRPr="00693D16">
                <w:rPr>
                  <w:rFonts w:eastAsia="Arial Unicode MS"/>
                  <w:lang w:eastAsia="en-CA"/>
                </w:rPr>
                <w:t>1.3.6.1.4.1.19376.1.5.3.1.1.9.15.1</w:t>
              </w:r>
            </w:ins>
          </w:p>
          <w:p w14:paraId="60447615" w14:textId="77777777" w:rsidR="00866BDC" w:rsidRPr="001B54C3" w:rsidRDefault="00866BDC" w:rsidP="00693D16">
            <w:pPr>
              <w:pStyle w:val="TableEntry"/>
              <w:rPr>
                <w:rFonts w:eastAsia="Arial Unicode MS"/>
                <w:szCs w:val="18"/>
              </w:rPr>
            </w:pPr>
          </w:p>
        </w:tc>
        <w:tc>
          <w:tcPr>
            <w:tcW w:w="705" w:type="dxa"/>
            <w:vAlign w:val="center"/>
          </w:tcPr>
          <w:p w14:paraId="3D72FF56" w14:textId="77777777" w:rsidR="00866BDC" w:rsidRPr="001B54C3" w:rsidRDefault="00866BDC">
            <w:pPr>
              <w:pStyle w:val="TableEntry"/>
              <w:rPr>
                <w:rFonts w:eastAsia="Arial Unicode MS"/>
                <w:szCs w:val="18"/>
              </w:rPr>
            </w:pPr>
            <w:r w:rsidRPr="001B54C3">
              <w:rPr>
                <w:rFonts w:eastAsia="Arial Unicode MS"/>
                <w:szCs w:val="18"/>
              </w:rPr>
              <w:t>R</w:t>
            </w:r>
          </w:p>
        </w:tc>
        <w:tc>
          <w:tcPr>
            <w:tcW w:w="5244" w:type="dxa"/>
            <w:vAlign w:val="center"/>
          </w:tcPr>
          <w:p w14:paraId="31C3F1DB" w14:textId="69AF746D" w:rsidR="00693D16" w:rsidRPr="00693D16" w:rsidRDefault="006D11B2" w:rsidP="00693D16">
            <w:pPr>
              <w:rPr>
                <w:ins w:id="360" w:author="Michael Clifton" w:date="2018-10-11T10:31:00Z"/>
                <w:rFonts w:eastAsia="Arial Unicode MS"/>
                <w:b/>
                <w:sz w:val="18"/>
                <w:szCs w:val="18"/>
              </w:rPr>
            </w:pPr>
            <w:del w:id="361" w:author="Michael Clifton" w:date="2018-10-11T10:31:00Z">
              <w:r w:rsidRPr="001B54C3" w:rsidDel="00693D16">
                <w:delText>1.3.6.1.4.1.19376.1.5.3.1.1.9.15.1</w:delText>
              </w:r>
            </w:del>
            <w:ins w:id="362" w:author="Michael Clifton" w:date="2018-10-11T10:31:00Z">
              <w:r w:rsidR="00693D16" w:rsidRPr="00693D16">
                <w:rPr>
                  <w:rFonts w:eastAsia="Arial Unicode MS"/>
                  <w:b/>
                  <w:sz w:val="18"/>
                  <w:szCs w:val="18"/>
                </w:rPr>
                <w:t xml:space="preserve"> Coded Detailed Physical Examination Section</w:t>
              </w:r>
            </w:ins>
          </w:p>
          <w:p w14:paraId="452234A7" w14:textId="77777777" w:rsidR="00693D16" w:rsidRPr="00693D16" w:rsidRDefault="00693D16" w:rsidP="00693D16">
            <w:pPr>
              <w:spacing w:before="40" w:after="40"/>
              <w:ind w:left="72" w:right="72"/>
              <w:rPr>
                <w:ins w:id="363" w:author="Michael Clifton" w:date="2018-10-11T10:31:00Z"/>
                <w:rFonts w:eastAsia="Arial Unicode MS"/>
                <w:sz w:val="18"/>
                <w:lang w:eastAsia="en-CA"/>
              </w:rPr>
            </w:pPr>
          </w:p>
          <w:p w14:paraId="4C4AB931" w14:textId="77777777" w:rsidR="00693D16" w:rsidRPr="00693D16" w:rsidRDefault="00693D16" w:rsidP="00693D16">
            <w:pPr>
              <w:spacing w:before="40" w:after="40"/>
              <w:ind w:left="72" w:right="72"/>
              <w:rPr>
                <w:ins w:id="364" w:author="Michael Clifton" w:date="2018-10-11T10:31:00Z"/>
                <w:rFonts w:eastAsia="Arial Unicode MS"/>
                <w:sz w:val="18"/>
                <w:lang w:eastAsia="en-CA"/>
              </w:rPr>
            </w:pPr>
            <w:ins w:id="365" w:author="Michael Clifton" w:date="2018-10-11T10:31:00Z">
              <w:r w:rsidRPr="00693D16">
                <w:rPr>
                  <w:rFonts w:eastAsia="Arial Unicode MS"/>
                  <w:sz w:val="18"/>
                  <w:lang w:eastAsia="en-CA"/>
                </w:rPr>
                <w:t>This section SHALL include information about the newborn genitalia; weight; length;  head circumference, size (AGA, SGA or LGA); Apgar score assessment ; vital signs, physical exam findings</w:t>
              </w:r>
            </w:ins>
            <w:commentRangeEnd w:id="354"/>
            <w:ins w:id="366" w:author="Michael Clifton" w:date="2018-10-11T10:44:00Z">
              <w:r w:rsidR="00820E9F">
                <w:rPr>
                  <w:rStyle w:val="CommentReference"/>
                </w:rPr>
                <w:commentReference w:id="354"/>
              </w:r>
            </w:ins>
          </w:p>
          <w:p w14:paraId="7FBA5BCF" w14:textId="394834BA" w:rsidR="00866BDC" w:rsidRPr="001B54C3" w:rsidRDefault="00866BDC">
            <w:pPr>
              <w:pStyle w:val="TableEntry"/>
              <w:rPr>
                <w:rFonts w:eastAsia="Arial Unicode MS"/>
                <w:szCs w:val="18"/>
              </w:rPr>
            </w:pPr>
          </w:p>
        </w:tc>
      </w:tr>
      <w:tr w:rsidR="00866BDC" w:rsidRPr="001B54C3" w14:paraId="590288DC" w14:textId="77777777" w:rsidTr="001C56E2">
        <w:trPr>
          <w:cantSplit/>
        </w:trPr>
        <w:tc>
          <w:tcPr>
            <w:tcW w:w="3627" w:type="dxa"/>
            <w:vAlign w:val="center"/>
          </w:tcPr>
          <w:p w14:paraId="4316EAAB" w14:textId="5833481A" w:rsidR="00866BDC" w:rsidRPr="001B54C3" w:rsidDel="00693D16" w:rsidRDefault="002F36B7">
            <w:pPr>
              <w:pStyle w:val="TableEntry"/>
              <w:rPr>
                <w:del w:id="367" w:author="Michael Clifton" w:date="2018-10-11T10:31:00Z"/>
                <w:rFonts w:eastAsia="Arial Unicode MS"/>
                <w:b/>
                <w:szCs w:val="18"/>
              </w:rPr>
            </w:pPr>
            <w:commentRangeStart w:id="368"/>
            <w:del w:id="369" w:author="Michael Clifton" w:date="2018-10-11T10:31:00Z">
              <w:r w:rsidRPr="001B54C3" w:rsidDel="00693D16">
                <w:rPr>
                  <w:rFonts w:eastAsia="Arial Unicode MS"/>
                  <w:b/>
                  <w:szCs w:val="18"/>
                </w:rPr>
                <w:delText xml:space="preserve">Active </w:delText>
              </w:r>
              <w:r w:rsidR="00866BDC" w:rsidRPr="001B54C3" w:rsidDel="00693D16">
                <w:rPr>
                  <w:rFonts w:eastAsia="Arial Unicode MS"/>
                  <w:b/>
                  <w:szCs w:val="18"/>
                </w:rPr>
                <w:delText>Problems</w:delText>
              </w:r>
            </w:del>
          </w:p>
          <w:p w14:paraId="61358852" w14:textId="51CFA482" w:rsidR="00866BDC" w:rsidRPr="001B54C3" w:rsidRDefault="00866BDC">
            <w:pPr>
              <w:pStyle w:val="TableEntry"/>
              <w:rPr>
                <w:rFonts w:eastAsia="Arial Unicode MS"/>
                <w:szCs w:val="18"/>
              </w:rPr>
            </w:pPr>
            <w:del w:id="370" w:author="Michael Clifton" w:date="2018-10-11T10:31:00Z">
              <w:r w:rsidRPr="001B54C3" w:rsidDel="00693D16">
                <w:rPr>
                  <w:rFonts w:eastAsia="Arial Unicode MS"/>
                  <w:szCs w:val="18"/>
                </w:rPr>
                <w:delText>This section SHALL describe problems that the newborn might have had during or immediately prior to delivery.</w:delText>
              </w:r>
            </w:del>
            <w:ins w:id="371" w:author="Michael Clifton" w:date="2018-10-11T10:36:00Z">
              <w:r w:rsidR="00693D16">
                <w:t xml:space="preserve"> </w:t>
              </w:r>
              <w:r w:rsidR="00693D16" w:rsidRPr="00693D16">
                <w:rPr>
                  <w:rFonts w:eastAsia="Arial Unicode MS"/>
                  <w:szCs w:val="18"/>
                </w:rPr>
                <w:t>1.3.6.1.4.1.19376.1.5.3.1.3.6</w:t>
              </w:r>
            </w:ins>
          </w:p>
        </w:tc>
        <w:tc>
          <w:tcPr>
            <w:tcW w:w="705" w:type="dxa"/>
            <w:vAlign w:val="center"/>
          </w:tcPr>
          <w:p w14:paraId="5DBBA8B3" w14:textId="77777777" w:rsidR="00866BDC" w:rsidRPr="001B54C3" w:rsidRDefault="00866BDC">
            <w:pPr>
              <w:pStyle w:val="TableEntry"/>
              <w:rPr>
                <w:rFonts w:eastAsia="Arial Unicode MS"/>
                <w:szCs w:val="18"/>
              </w:rPr>
            </w:pPr>
            <w:r w:rsidRPr="001B54C3">
              <w:rPr>
                <w:rFonts w:eastAsia="Arial Unicode MS"/>
                <w:szCs w:val="18"/>
              </w:rPr>
              <w:t>R2</w:t>
            </w:r>
          </w:p>
        </w:tc>
        <w:tc>
          <w:tcPr>
            <w:tcW w:w="5244" w:type="dxa"/>
            <w:vAlign w:val="center"/>
          </w:tcPr>
          <w:p w14:paraId="1317C53E" w14:textId="3BA1FB9F" w:rsidR="00693D16" w:rsidRPr="00693D16" w:rsidRDefault="00866BDC" w:rsidP="00693D16">
            <w:pPr>
              <w:rPr>
                <w:ins w:id="372" w:author="Michael Clifton" w:date="2018-10-11T10:31:00Z"/>
                <w:rFonts w:eastAsia="Arial Unicode MS"/>
                <w:b/>
                <w:sz w:val="18"/>
                <w:szCs w:val="18"/>
              </w:rPr>
            </w:pPr>
            <w:del w:id="373" w:author="Michael Clifton" w:date="2018-10-11T10:31:00Z">
              <w:r w:rsidRPr="001B54C3" w:rsidDel="00693D16">
                <w:rPr>
                  <w:rFonts w:eastAsia="Arial Unicode MS"/>
                </w:rPr>
                <w:delText>1.3.6.1.4.1.19376.1.5.3.1.3.6</w:delText>
              </w:r>
            </w:del>
            <w:ins w:id="374" w:author="Michael Clifton" w:date="2018-10-11T10:31:00Z">
              <w:r w:rsidR="00693D16" w:rsidRPr="00693D16">
                <w:rPr>
                  <w:rFonts w:eastAsia="Arial Unicode MS"/>
                  <w:b/>
                  <w:sz w:val="18"/>
                  <w:szCs w:val="18"/>
                </w:rPr>
                <w:t xml:space="preserve"> Active Problems</w:t>
              </w:r>
            </w:ins>
          </w:p>
          <w:p w14:paraId="0343BEFC" w14:textId="11F6943F" w:rsidR="00866BDC" w:rsidRPr="001B54C3" w:rsidRDefault="00693D16" w:rsidP="00693D16">
            <w:pPr>
              <w:pStyle w:val="TableEntry"/>
              <w:rPr>
                <w:rFonts w:eastAsia="Arial Unicode MS"/>
              </w:rPr>
            </w:pPr>
            <w:ins w:id="375" w:author="Michael Clifton" w:date="2018-10-11T10:31:00Z">
              <w:r w:rsidRPr="00693D16">
                <w:rPr>
                  <w:rFonts w:eastAsia="Arial Unicode MS"/>
                  <w:szCs w:val="18"/>
                  <w:rPrChange w:id="376" w:author="Michael Clifton" w:date="2018-10-11T10:33:00Z">
                    <w:rPr>
                      <w:rFonts w:eastAsia="Arial Unicode MS"/>
                      <w:sz w:val="24"/>
                      <w:szCs w:val="18"/>
                    </w:rPr>
                  </w:rPrChange>
                </w:rPr>
                <w:t>This section SHALL describe problems that the newborn might have had during or immediately prior to delivery.</w:t>
              </w:r>
            </w:ins>
            <w:commentRangeEnd w:id="368"/>
            <w:ins w:id="377" w:author="Michael Clifton" w:date="2018-10-11T10:44:00Z">
              <w:r w:rsidR="00820E9F">
                <w:rPr>
                  <w:rStyle w:val="CommentReference"/>
                </w:rPr>
                <w:commentReference w:id="368"/>
              </w:r>
            </w:ins>
          </w:p>
        </w:tc>
      </w:tr>
      <w:tr w:rsidR="00866BDC" w:rsidRPr="001B54C3" w14:paraId="3C2F9507" w14:textId="77777777" w:rsidTr="001C56E2">
        <w:trPr>
          <w:cantSplit/>
        </w:trPr>
        <w:tc>
          <w:tcPr>
            <w:tcW w:w="3627" w:type="dxa"/>
            <w:vAlign w:val="center"/>
          </w:tcPr>
          <w:p w14:paraId="51494C6B" w14:textId="15DB0BB5" w:rsidR="00866BDC" w:rsidRPr="001B54C3" w:rsidDel="00693D16" w:rsidRDefault="00866BDC">
            <w:pPr>
              <w:pStyle w:val="TableEntry"/>
              <w:rPr>
                <w:del w:id="378" w:author="Michael Clifton" w:date="2018-10-11T10:31:00Z"/>
                <w:rFonts w:eastAsia="Arial Unicode MS"/>
                <w:b/>
                <w:szCs w:val="18"/>
              </w:rPr>
            </w:pPr>
            <w:commentRangeStart w:id="379"/>
            <w:del w:id="380" w:author="Michael Clifton" w:date="2018-10-11T10:31:00Z">
              <w:r w:rsidRPr="001B54C3" w:rsidDel="00693D16">
                <w:rPr>
                  <w:rFonts w:eastAsia="Arial Unicode MS"/>
                  <w:b/>
                  <w:szCs w:val="18"/>
                </w:rPr>
                <w:delText>Procedures and Interventions</w:delText>
              </w:r>
            </w:del>
          </w:p>
          <w:p w14:paraId="04059651" w14:textId="0F043EC1" w:rsidR="00866BDC" w:rsidRPr="001B54C3" w:rsidRDefault="00866BDC">
            <w:pPr>
              <w:pStyle w:val="TableEntry"/>
              <w:rPr>
                <w:rFonts w:eastAsia="Arial Unicode MS"/>
                <w:szCs w:val="18"/>
              </w:rPr>
            </w:pPr>
            <w:del w:id="381" w:author="Michael Clifton" w:date="2018-10-11T10:31:00Z">
              <w:r w:rsidRPr="001B54C3" w:rsidDel="00693D16">
                <w:rPr>
                  <w:rFonts w:eastAsia="Arial Unicode MS"/>
                  <w:szCs w:val="18"/>
                </w:rPr>
                <w:delText>This section SHALL include the procedures and interventions received by the newborn such as suction or resuscitation.</w:delText>
              </w:r>
            </w:del>
            <w:ins w:id="382" w:author="Michael Clifton" w:date="2018-10-11T10:36:00Z">
              <w:r w:rsidR="00693D16">
                <w:t xml:space="preserve"> </w:t>
              </w:r>
              <w:r w:rsidR="00693D16" w:rsidRPr="00693D16">
                <w:rPr>
                  <w:rFonts w:eastAsia="Arial Unicode MS"/>
                  <w:szCs w:val="18"/>
                </w:rPr>
                <w:t>1.3.6.1.4.1.19376.1.5.3.1.1.13.2.11</w:t>
              </w:r>
            </w:ins>
          </w:p>
        </w:tc>
        <w:tc>
          <w:tcPr>
            <w:tcW w:w="705" w:type="dxa"/>
            <w:vAlign w:val="center"/>
          </w:tcPr>
          <w:p w14:paraId="6564550D" w14:textId="77777777" w:rsidR="00866BDC" w:rsidRPr="001B54C3" w:rsidRDefault="00866BDC">
            <w:pPr>
              <w:pStyle w:val="TableEntry"/>
              <w:rPr>
                <w:rFonts w:eastAsia="Arial Unicode MS"/>
                <w:szCs w:val="18"/>
              </w:rPr>
            </w:pPr>
            <w:r w:rsidRPr="001B54C3">
              <w:rPr>
                <w:rFonts w:eastAsia="Arial Unicode MS"/>
                <w:szCs w:val="18"/>
              </w:rPr>
              <w:t>R2</w:t>
            </w:r>
          </w:p>
        </w:tc>
        <w:tc>
          <w:tcPr>
            <w:tcW w:w="5244" w:type="dxa"/>
            <w:vAlign w:val="center"/>
          </w:tcPr>
          <w:p w14:paraId="7A7174E2" w14:textId="5F83B642" w:rsidR="00693D16" w:rsidRPr="00693D16" w:rsidRDefault="00866BDC" w:rsidP="00693D16">
            <w:pPr>
              <w:rPr>
                <w:ins w:id="383" w:author="Michael Clifton" w:date="2018-10-11T10:32:00Z"/>
                <w:rFonts w:eastAsia="Arial Unicode MS"/>
                <w:b/>
                <w:sz w:val="18"/>
                <w:szCs w:val="18"/>
              </w:rPr>
            </w:pPr>
            <w:del w:id="384" w:author="Michael Clifton" w:date="2018-10-11T10:31:00Z">
              <w:r w:rsidRPr="001B54C3" w:rsidDel="00693D16">
                <w:rPr>
                  <w:rFonts w:eastAsia="Arial Unicode MS"/>
                  <w:szCs w:val="18"/>
                </w:rPr>
                <w:delText>1.3.6.1.4.1.19376.1.5.3.1.1.13.2.11</w:delText>
              </w:r>
            </w:del>
            <w:ins w:id="385" w:author="Michael Clifton" w:date="2018-10-11T10:32:00Z">
              <w:r w:rsidR="00693D16" w:rsidRPr="00693D16">
                <w:rPr>
                  <w:rFonts w:eastAsia="Arial Unicode MS"/>
                  <w:b/>
                  <w:sz w:val="18"/>
                  <w:szCs w:val="18"/>
                </w:rPr>
                <w:t xml:space="preserve"> Procedures and Interventions</w:t>
              </w:r>
            </w:ins>
          </w:p>
          <w:p w14:paraId="551FB355" w14:textId="6D9DF317" w:rsidR="00866BDC" w:rsidRPr="001B54C3" w:rsidRDefault="00693D16" w:rsidP="00693D16">
            <w:pPr>
              <w:pStyle w:val="TableEntry"/>
              <w:rPr>
                <w:rFonts w:eastAsia="Arial Unicode MS"/>
                <w:szCs w:val="18"/>
              </w:rPr>
            </w:pPr>
            <w:ins w:id="386" w:author="Michael Clifton" w:date="2018-10-11T10:32:00Z">
              <w:r w:rsidRPr="00693D16">
                <w:rPr>
                  <w:rFonts w:eastAsia="Arial Unicode MS"/>
                  <w:szCs w:val="18"/>
                  <w:rPrChange w:id="387" w:author="Michael Clifton" w:date="2018-10-11T10:33:00Z">
                    <w:rPr>
                      <w:rFonts w:eastAsia="Arial Unicode MS"/>
                      <w:sz w:val="24"/>
                      <w:szCs w:val="18"/>
                    </w:rPr>
                  </w:rPrChange>
                </w:rPr>
                <w:t>This section SHALL include the procedures and interventions received by the newborn such as suction or resuscitation.</w:t>
              </w:r>
            </w:ins>
            <w:commentRangeEnd w:id="379"/>
            <w:ins w:id="388" w:author="Michael Clifton" w:date="2018-10-11T10:44:00Z">
              <w:r w:rsidR="00820E9F">
                <w:rPr>
                  <w:rStyle w:val="CommentReference"/>
                </w:rPr>
                <w:commentReference w:id="379"/>
              </w:r>
            </w:ins>
          </w:p>
        </w:tc>
      </w:tr>
      <w:tr w:rsidR="00866BDC" w:rsidRPr="001B54C3" w14:paraId="4C698A6B" w14:textId="77777777" w:rsidTr="001C56E2">
        <w:trPr>
          <w:cantSplit/>
        </w:trPr>
        <w:tc>
          <w:tcPr>
            <w:tcW w:w="3627" w:type="dxa"/>
            <w:vAlign w:val="center"/>
          </w:tcPr>
          <w:p w14:paraId="0874FC85" w14:textId="2B462101" w:rsidR="00866BDC" w:rsidRPr="001B54C3" w:rsidDel="00693D16" w:rsidRDefault="00866BDC">
            <w:pPr>
              <w:pStyle w:val="TableEntry"/>
              <w:rPr>
                <w:del w:id="389" w:author="Michael Clifton" w:date="2018-10-11T10:32:00Z"/>
                <w:rFonts w:eastAsia="Arial Unicode MS"/>
                <w:b/>
                <w:szCs w:val="18"/>
              </w:rPr>
            </w:pPr>
            <w:commentRangeStart w:id="390"/>
            <w:del w:id="391" w:author="Michael Clifton" w:date="2018-10-11T10:32:00Z">
              <w:r w:rsidRPr="001B54C3" w:rsidDel="00693D16">
                <w:rPr>
                  <w:rFonts w:eastAsia="Arial Unicode MS"/>
                  <w:b/>
                  <w:szCs w:val="18"/>
                </w:rPr>
                <w:delText>Medications Administered</w:delText>
              </w:r>
            </w:del>
          </w:p>
          <w:p w14:paraId="0B083F07" w14:textId="64E6DA87" w:rsidR="00B2799D" w:rsidRPr="001B54C3" w:rsidDel="00693D16" w:rsidRDefault="00B2799D" w:rsidP="00235E1F">
            <w:pPr>
              <w:pStyle w:val="TableEntry"/>
              <w:rPr>
                <w:del w:id="392" w:author="Michael Clifton" w:date="2018-10-11T10:32:00Z"/>
                <w:rFonts w:eastAsia="Arial Unicode MS"/>
                <w:lang w:eastAsia="en-CA"/>
              </w:rPr>
            </w:pPr>
            <w:del w:id="393" w:author="Michael Clifton" w:date="2018-10-11T10:32:00Z">
              <w:r w:rsidRPr="001B54C3" w:rsidDel="00693D16">
                <w:rPr>
                  <w:rFonts w:eastAsia="Arial Unicode MS"/>
                  <w:szCs w:val="18"/>
                  <w:lang w:eastAsia="en-CA"/>
                </w:rPr>
                <w:delText xml:space="preserve">This section </w:delText>
              </w:r>
              <w:r w:rsidRPr="001B54C3" w:rsidDel="00693D16">
                <w:rPr>
                  <w:rFonts w:eastAsia="Arial Unicode MS"/>
                  <w:lang w:eastAsia="en-CA"/>
                </w:rPr>
                <w:delText>SHALL include the medication that was administered to the newborn while in the birthing suite such as:  Vitamin K (</w:delText>
              </w:r>
              <w:r w:rsidRPr="001B54C3" w:rsidDel="00693D16">
                <w:rPr>
                  <w:lang w:eastAsia="en-CA"/>
                </w:rPr>
                <w:delText>Aquamephyton)</w:delText>
              </w:r>
              <w:r w:rsidRPr="001B54C3" w:rsidDel="00693D16">
                <w:rPr>
                  <w:rFonts w:eastAsia="Arial Unicode MS"/>
                  <w:lang w:eastAsia="en-CA"/>
                </w:rPr>
                <w:delText xml:space="preserve"> injection; erythromycin eye ointment;</w:delText>
              </w:r>
            </w:del>
          </w:p>
          <w:p w14:paraId="5666B8AC" w14:textId="3C988C98" w:rsidR="00B2799D" w:rsidRPr="001B54C3" w:rsidDel="00693D16" w:rsidRDefault="00B2799D" w:rsidP="00235E1F">
            <w:pPr>
              <w:pStyle w:val="TableEntry"/>
              <w:rPr>
                <w:del w:id="394" w:author="Michael Clifton" w:date="2018-10-11T10:32:00Z"/>
                <w:rFonts w:eastAsia="Arial Unicode MS"/>
                <w:lang w:eastAsia="en-CA"/>
              </w:rPr>
            </w:pPr>
            <w:del w:id="395" w:author="Michael Clifton" w:date="2018-10-11T10:32:00Z">
              <w:r w:rsidRPr="001B54C3" w:rsidDel="00693D16">
                <w:rPr>
                  <w:rFonts w:eastAsia="Arial Unicode MS"/>
                  <w:lang w:eastAsia="en-CA"/>
                </w:rPr>
                <w:delText>and resuscitation medications (if any) including date, time, and route of administration.</w:delText>
              </w:r>
            </w:del>
            <w:ins w:id="396" w:author="Michael Clifton" w:date="2018-10-11T10:37:00Z">
              <w:r w:rsidR="00693D16">
                <w:t xml:space="preserve"> </w:t>
              </w:r>
              <w:r w:rsidR="00693D16" w:rsidRPr="00693D16">
                <w:rPr>
                  <w:rFonts w:eastAsia="Arial Unicode MS"/>
                  <w:lang w:eastAsia="en-CA"/>
                </w:rPr>
                <w:t>1.3.6.1.4.1.19376.1.5.3.1.3.21</w:t>
              </w:r>
            </w:ins>
          </w:p>
          <w:p w14:paraId="3DC7831D" w14:textId="77777777" w:rsidR="00866BDC" w:rsidRPr="001B54C3" w:rsidRDefault="00866BDC" w:rsidP="00693D16">
            <w:pPr>
              <w:pStyle w:val="TableEntry"/>
              <w:rPr>
                <w:rFonts w:eastAsia="Arial Unicode MS"/>
                <w:szCs w:val="18"/>
              </w:rPr>
            </w:pPr>
          </w:p>
        </w:tc>
        <w:tc>
          <w:tcPr>
            <w:tcW w:w="705" w:type="dxa"/>
            <w:vAlign w:val="center"/>
          </w:tcPr>
          <w:p w14:paraId="29FDC734" w14:textId="77777777" w:rsidR="00866BDC" w:rsidRPr="001B54C3" w:rsidRDefault="00866BDC">
            <w:pPr>
              <w:pStyle w:val="TableEntry"/>
              <w:rPr>
                <w:rFonts w:eastAsia="Arial Unicode MS"/>
                <w:szCs w:val="18"/>
              </w:rPr>
            </w:pPr>
            <w:r w:rsidRPr="001B54C3">
              <w:rPr>
                <w:rFonts w:eastAsia="Arial Unicode MS"/>
                <w:szCs w:val="18"/>
              </w:rPr>
              <w:t>R2</w:t>
            </w:r>
          </w:p>
        </w:tc>
        <w:tc>
          <w:tcPr>
            <w:tcW w:w="5244" w:type="dxa"/>
            <w:vAlign w:val="center"/>
          </w:tcPr>
          <w:p w14:paraId="0565A185" w14:textId="2F2CF94F" w:rsidR="00693D16" w:rsidRPr="00693D16" w:rsidRDefault="00866BDC" w:rsidP="00693D16">
            <w:pPr>
              <w:rPr>
                <w:ins w:id="397" w:author="Michael Clifton" w:date="2018-10-11T10:32:00Z"/>
                <w:rFonts w:eastAsia="Arial Unicode MS"/>
                <w:b/>
                <w:sz w:val="18"/>
                <w:szCs w:val="18"/>
              </w:rPr>
            </w:pPr>
            <w:del w:id="398" w:author="Michael Clifton" w:date="2018-10-11T10:32:00Z">
              <w:r w:rsidRPr="001B54C3" w:rsidDel="00693D16">
                <w:rPr>
                  <w:rFonts w:eastAsia="Arial Unicode MS"/>
                  <w:szCs w:val="18"/>
                </w:rPr>
                <w:delText>1.3.6.1.4.1.19376.1.5.3.1.3.21</w:delText>
              </w:r>
            </w:del>
            <w:ins w:id="399" w:author="Michael Clifton" w:date="2018-10-11T10:32:00Z">
              <w:r w:rsidR="00693D16" w:rsidRPr="00693D16">
                <w:rPr>
                  <w:rFonts w:eastAsia="Arial Unicode MS"/>
                  <w:b/>
                  <w:sz w:val="18"/>
                  <w:szCs w:val="18"/>
                </w:rPr>
                <w:t xml:space="preserve"> Medications Administered</w:t>
              </w:r>
            </w:ins>
          </w:p>
          <w:p w14:paraId="26F2105F" w14:textId="77777777" w:rsidR="00693D16" w:rsidRPr="00693D16" w:rsidRDefault="00693D16" w:rsidP="00693D16">
            <w:pPr>
              <w:spacing w:before="40" w:after="40"/>
              <w:ind w:left="72" w:right="72"/>
              <w:rPr>
                <w:ins w:id="400" w:author="Michael Clifton" w:date="2018-10-11T10:32:00Z"/>
                <w:rFonts w:eastAsia="Arial Unicode MS"/>
                <w:sz w:val="18"/>
                <w:lang w:eastAsia="en-CA"/>
              </w:rPr>
            </w:pPr>
            <w:ins w:id="401" w:author="Michael Clifton" w:date="2018-10-11T10:32:00Z">
              <w:r w:rsidRPr="00693D16">
                <w:rPr>
                  <w:rFonts w:eastAsia="Arial Unicode MS"/>
                  <w:sz w:val="18"/>
                  <w:szCs w:val="18"/>
                  <w:lang w:eastAsia="en-CA"/>
                </w:rPr>
                <w:t xml:space="preserve">This section </w:t>
              </w:r>
              <w:r w:rsidRPr="00693D16">
                <w:rPr>
                  <w:rFonts w:eastAsia="Arial Unicode MS"/>
                  <w:sz w:val="18"/>
                  <w:lang w:eastAsia="en-CA"/>
                </w:rPr>
                <w:t>SHALL include the medication that was administered to the newborn while in the birthing suite such as:  Vitamin K (</w:t>
              </w:r>
              <w:r w:rsidRPr="00693D16">
                <w:rPr>
                  <w:sz w:val="18"/>
                  <w:lang w:eastAsia="en-CA"/>
                </w:rPr>
                <w:t>Aquamephyton)</w:t>
              </w:r>
              <w:r w:rsidRPr="00693D16">
                <w:rPr>
                  <w:rFonts w:eastAsia="Arial Unicode MS"/>
                  <w:sz w:val="18"/>
                  <w:lang w:eastAsia="en-CA"/>
                </w:rPr>
                <w:t xml:space="preserve"> injection; erythromycin eye ointment;</w:t>
              </w:r>
            </w:ins>
          </w:p>
          <w:p w14:paraId="2F6ACC51" w14:textId="77777777" w:rsidR="00693D16" w:rsidRPr="00693D16" w:rsidRDefault="00693D16" w:rsidP="00693D16">
            <w:pPr>
              <w:spacing w:before="40" w:after="40"/>
              <w:ind w:left="72" w:right="72"/>
              <w:rPr>
                <w:ins w:id="402" w:author="Michael Clifton" w:date="2018-10-11T10:32:00Z"/>
                <w:rFonts w:eastAsia="Arial Unicode MS"/>
                <w:sz w:val="18"/>
                <w:lang w:eastAsia="en-CA"/>
              </w:rPr>
            </w:pPr>
            <w:ins w:id="403" w:author="Michael Clifton" w:date="2018-10-11T10:32:00Z">
              <w:r w:rsidRPr="00693D16">
                <w:rPr>
                  <w:rFonts w:eastAsia="Arial Unicode MS"/>
                  <w:sz w:val="18"/>
                  <w:lang w:eastAsia="en-CA"/>
                </w:rPr>
                <w:t>and resuscitation medications (if any) including date, time, and route of administration.</w:t>
              </w:r>
            </w:ins>
            <w:commentRangeEnd w:id="390"/>
            <w:ins w:id="404" w:author="Michael Clifton" w:date="2018-10-11T10:44:00Z">
              <w:r w:rsidR="00820E9F">
                <w:rPr>
                  <w:rStyle w:val="CommentReference"/>
                </w:rPr>
                <w:commentReference w:id="390"/>
              </w:r>
            </w:ins>
          </w:p>
          <w:p w14:paraId="07CFDD4D" w14:textId="5172A310" w:rsidR="00866BDC" w:rsidRPr="001B54C3" w:rsidRDefault="00866BDC">
            <w:pPr>
              <w:pStyle w:val="TableEntry"/>
              <w:rPr>
                <w:rFonts w:eastAsia="Arial Unicode MS"/>
                <w:szCs w:val="18"/>
              </w:rPr>
            </w:pPr>
          </w:p>
        </w:tc>
      </w:tr>
      <w:tr w:rsidR="00866BDC" w:rsidRPr="001B54C3" w14:paraId="2C1FBB83" w14:textId="77777777" w:rsidTr="001C56E2">
        <w:trPr>
          <w:cantSplit/>
        </w:trPr>
        <w:tc>
          <w:tcPr>
            <w:tcW w:w="3627" w:type="dxa"/>
            <w:tcBorders>
              <w:top w:val="single" w:sz="4" w:space="0" w:color="000000"/>
              <w:left w:val="single" w:sz="4" w:space="0" w:color="000000"/>
              <w:bottom w:val="single" w:sz="4" w:space="0" w:color="000000"/>
              <w:right w:val="single" w:sz="4" w:space="0" w:color="000000"/>
            </w:tcBorders>
            <w:vAlign w:val="center"/>
          </w:tcPr>
          <w:p w14:paraId="07F01499" w14:textId="7C46188C" w:rsidR="00866BDC" w:rsidRPr="001B54C3" w:rsidDel="00693D16" w:rsidRDefault="00866BDC">
            <w:pPr>
              <w:pStyle w:val="TableEntry"/>
              <w:rPr>
                <w:del w:id="405" w:author="Michael Clifton" w:date="2018-10-11T10:32:00Z"/>
                <w:rFonts w:eastAsia="Arial Unicode MS"/>
                <w:b/>
                <w:szCs w:val="18"/>
              </w:rPr>
            </w:pPr>
            <w:commentRangeStart w:id="406"/>
            <w:del w:id="407" w:author="Michael Clifton" w:date="2018-10-11T10:32:00Z">
              <w:r w:rsidRPr="001B54C3" w:rsidDel="00693D16">
                <w:rPr>
                  <w:rFonts w:eastAsia="Arial Unicode MS"/>
                  <w:b/>
                  <w:szCs w:val="18"/>
                </w:rPr>
                <w:delText>Event Outcomes</w:delText>
              </w:r>
            </w:del>
          </w:p>
          <w:p w14:paraId="2052F060" w14:textId="092E3BEF" w:rsidR="00866BDC" w:rsidRPr="001B54C3" w:rsidRDefault="00B2799D" w:rsidP="00693D16">
            <w:pPr>
              <w:pStyle w:val="TableEntry"/>
              <w:rPr>
                <w:rFonts w:eastAsia="Arial Unicode MS"/>
                <w:szCs w:val="18"/>
              </w:rPr>
            </w:pPr>
            <w:del w:id="408" w:author="Michael Clifton" w:date="2018-10-11T10:32:00Z">
              <w:r w:rsidRPr="001B54C3" w:rsidDel="00693D16">
                <w:rPr>
                  <w:rFonts w:eastAsia="Arial Unicode MS"/>
                  <w:szCs w:val="18"/>
                </w:rPr>
                <w:delText xml:space="preserve">This section SHALL include </w:delText>
              </w:r>
              <w:r w:rsidRPr="001B54C3" w:rsidDel="00693D16">
                <w:rPr>
                  <w:rFonts w:eastAsia="Arial Unicode MS"/>
                </w:rPr>
                <w:delText>the outcomes of the procedures and interventions such as a resuscitation event</w:delText>
              </w:r>
              <w:r w:rsidR="003A6FC9" w:rsidRPr="001B54C3" w:rsidDel="00693D16">
                <w:rPr>
                  <w:rFonts w:eastAsia="Arial Unicode MS"/>
                </w:rPr>
                <w:delText>.</w:delText>
              </w:r>
            </w:del>
            <w:ins w:id="409" w:author="Michael Clifton" w:date="2018-10-11T10:37:00Z">
              <w:r w:rsidR="00693D16" w:rsidRPr="00693D16">
                <w:rPr>
                  <w:rFonts w:eastAsia="Arial Unicode MS"/>
                </w:rPr>
                <w:t>1.3.6.1.4.1.19376.1.5.3.1.1.21.2.9</w:t>
              </w:r>
            </w:ins>
            <w:del w:id="410" w:author="Michael Clifton" w:date="2018-10-11T10:37:00Z">
              <w:r w:rsidR="003A6FC9" w:rsidRPr="001B54C3" w:rsidDel="00693D16">
                <w:rPr>
                  <w:rFonts w:eastAsia="Arial Unicode MS"/>
                </w:rPr>
                <w:delText xml:space="preserve"> </w:delText>
              </w:r>
            </w:del>
          </w:p>
        </w:tc>
        <w:tc>
          <w:tcPr>
            <w:tcW w:w="705" w:type="dxa"/>
            <w:tcBorders>
              <w:top w:val="single" w:sz="4" w:space="0" w:color="000000"/>
              <w:left w:val="single" w:sz="4" w:space="0" w:color="000000"/>
              <w:bottom w:val="single" w:sz="4" w:space="0" w:color="000000"/>
              <w:right w:val="single" w:sz="4" w:space="0" w:color="000000"/>
            </w:tcBorders>
            <w:vAlign w:val="center"/>
          </w:tcPr>
          <w:p w14:paraId="28DC4E98" w14:textId="77777777" w:rsidR="00866BDC" w:rsidRPr="001B54C3" w:rsidRDefault="00866BDC">
            <w:pPr>
              <w:pStyle w:val="TableEntry"/>
              <w:rPr>
                <w:rFonts w:eastAsia="Arial Unicode MS"/>
                <w:szCs w:val="18"/>
              </w:rPr>
            </w:pPr>
            <w:r w:rsidRPr="001B54C3">
              <w:rPr>
                <w:rFonts w:eastAsia="Arial Unicode MS"/>
                <w:szCs w:val="18"/>
              </w:rPr>
              <w:t>R2</w:t>
            </w:r>
          </w:p>
        </w:tc>
        <w:tc>
          <w:tcPr>
            <w:tcW w:w="5244" w:type="dxa"/>
            <w:tcBorders>
              <w:top w:val="single" w:sz="4" w:space="0" w:color="000000"/>
              <w:left w:val="single" w:sz="4" w:space="0" w:color="000000"/>
              <w:bottom w:val="single" w:sz="4" w:space="0" w:color="000000"/>
              <w:right w:val="single" w:sz="4" w:space="0" w:color="000000"/>
            </w:tcBorders>
            <w:vAlign w:val="center"/>
          </w:tcPr>
          <w:p w14:paraId="5F956BEA" w14:textId="4E13A84A" w:rsidR="00693D16" w:rsidRPr="00693D16" w:rsidRDefault="00866BDC" w:rsidP="00693D16">
            <w:pPr>
              <w:pStyle w:val="TableEntry"/>
              <w:rPr>
                <w:ins w:id="411" w:author="Michael Clifton" w:date="2018-10-11T10:34:00Z"/>
                <w:rFonts w:eastAsia="Arial Unicode MS"/>
                <w:szCs w:val="18"/>
              </w:rPr>
            </w:pPr>
            <w:del w:id="412" w:author="Michael Clifton" w:date="2018-10-11T10:32:00Z">
              <w:r w:rsidRPr="001B54C3" w:rsidDel="00693D16">
                <w:rPr>
                  <w:rFonts w:eastAsia="Arial Unicode MS"/>
                  <w:szCs w:val="18"/>
                </w:rPr>
                <w:delText>1.3.6.1.4.1.19376.1.5.3.1.1.21.2.9</w:delText>
              </w:r>
            </w:del>
            <w:ins w:id="413" w:author="Michael Clifton" w:date="2018-10-11T10:34:00Z">
              <w:r w:rsidR="00693D16">
                <w:t xml:space="preserve"> </w:t>
              </w:r>
              <w:r w:rsidR="00693D16" w:rsidRPr="00693D16">
                <w:rPr>
                  <w:rFonts w:eastAsia="Arial Unicode MS"/>
                  <w:b/>
                  <w:szCs w:val="18"/>
                  <w:rPrChange w:id="414" w:author="Michael Clifton" w:date="2018-10-11T10:34:00Z">
                    <w:rPr>
                      <w:rFonts w:eastAsia="Arial Unicode MS"/>
                      <w:szCs w:val="18"/>
                    </w:rPr>
                  </w:rPrChange>
                </w:rPr>
                <w:t>Event Outcomes</w:t>
              </w:r>
            </w:ins>
          </w:p>
          <w:p w14:paraId="26BFEE25" w14:textId="0259E786" w:rsidR="00866BDC" w:rsidRPr="001B54C3" w:rsidRDefault="00693D16" w:rsidP="00693D16">
            <w:pPr>
              <w:pStyle w:val="TableEntry"/>
              <w:rPr>
                <w:rFonts w:eastAsia="Arial Unicode MS"/>
                <w:szCs w:val="18"/>
              </w:rPr>
            </w:pPr>
            <w:ins w:id="415" w:author="Michael Clifton" w:date="2018-10-11T10:34:00Z">
              <w:r w:rsidRPr="00693D16">
                <w:rPr>
                  <w:rFonts w:eastAsia="Arial Unicode MS"/>
                  <w:szCs w:val="18"/>
                </w:rPr>
                <w:t>This section SHALL include the outcomes of the procedures and interventions such as a resuscitation event.</w:t>
              </w:r>
            </w:ins>
            <w:commentRangeEnd w:id="406"/>
            <w:ins w:id="416" w:author="Michael Clifton" w:date="2018-10-11T10:44:00Z">
              <w:r w:rsidR="00820E9F">
                <w:rPr>
                  <w:rStyle w:val="CommentReference"/>
                </w:rPr>
                <w:commentReference w:id="406"/>
              </w:r>
            </w:ins>
          </w:p>
        </w:tc>
      </w:tr>
      <w:tr w:rsidR="00152455" w:rsidRPr="001B54C3" w14:paraId="4A2B9806" w14:textId="77777777" w:rsidTr="001C56E2">
        <w:trPr>
          <w:cantSplit/>
        </w:trPr>
        <w:tc>
          <w:tcPr>
            <w:tcW w:w="3627" w:type="dxa"/>
            <w:tcBorders>
              <w:top w:val="single" w:sz="4" w:space="0" w:color="000000"/>
              <w:left w:val="single" w:sz="4" w:space="0" w:color="000000"/>
              <w:bottom w:val="single" w:sz="4" w:space="0" w:color="000000"/>
              <w:right w:val="single" w:sz="4" w:space="0" w:color="000000"/>
            </w:tcBorders>
            <w:vAlign w:val="center"/>
          </w:tcPr>
          <w:p w14:paraId="586961A9" w14:textId="7B6C7E9C" w:rsidR="00152455" w:rsidRPr="001B54C3" w:rsidRDefault="00176238">
            <w:pPr>
              <w:pStyle w:val="TableEntry"/>
              <w:rPr>
                <w:rFonts w:eastAsia="Arial Unicode MS"/>
                <w:b/>
                <w:szCs w:val="18"/>
              </w:rPr>
            </w:pPr>
            <w:commentRangeStart w:id="417"/>
            <w:del w:id="418" w:author="Michael Clifton" w:date="2018-10-11T10:35:00Z">
              <w:r w:rsidRPr="001B54C3" w:rsidDel="00693D16">
                <w:rPr>
                  <w:rFonts w:eastAsia="Arial Unicode MS"/>
                  <w:b/>
                  <w:szCs w:val="18"/>
                </w:rPr>
                <w:delText>Coded Event Outcomes</w:delText>
              </w:r>
            </w:del>
            <w:ins w:id="419" w:author="Michael Clifton" w:date="2018-10-11T10:38:00Z">
              <w:r w:rsidR="00693D16">
                <w:t xml:space="preserve"> </w:t>
              </w:r>
              <w:r w:rsidR="00693D16" w:rsidRPr="00693D16">
                <w:rPr>
                  <w:rFonts w:eastAsia="Arial Unicode MS"/>
                  <w:szCs w:val="18"/>
                  <w:rPrChange w:id="420" w:author="Michael Clifton" w:date="2018-10-11T10:38:00Z">
                    <w:rPr>
                      <w:rFonts w:eastAsia="Arial Unicode MS"/>
                      <w:b/>
                      <w:szCs w:val="18"/>
                    </w:rPr>
                  </w:rPrChange>
                </w:rPr>
                <w:t>1.3.6.1.4.1.19376.1.7.3.1.1.13.7</w:t>
              </w:r>
            </w:ins>
          </w:p>
        </w:tc>
        <w:tc>
          <w:tcPr>
            <w:tcW w:w="705" w:type="dxa"/>
            <w:tcBorders>
              <w:top w:val="single" w:sz="4" w:space="0" w:color="000000"/>
              <w:left w:val="single" w:sz="4" w:space="0" w:color="000000"/>
              <w:bottom w:val="single" w:sz="4" w:space="0" w:color="000000"/>
              <w:right w:val="single" w:sz="4" w:space="0" w:color="000000"/>
            </w:tcBorders>
            <w:vAlign w:val="center"/>
          </w:tcPr>
          <w:p w14:paraId="5DD47EC3" w14:textId="77777777" w:rsidR="00152455" w:rsidRPr="001B54C3" w:rsidRDefault="00176238">
            <w:pPr>
              <w:pStyle w:val="TableEntry"/>
              <w:rPr>
                <w:rFonts w:eastAsia="Arial Unicode MS"/>
                <w:szCs w:val="18"/>
              </w:rPr>
            </w:pPr>
            <w:r w:rsidRPr="001B54C3">
              <w:rPr>
                <w:rFonts w:eastAsia="Arial Unicode MS"/>
                <w:szCs w:val="18"/>
              </w:rPr>
              <w:t>C</w:t>
            </w:r>
          </w:p>
        </w:tc>
        <w:tc>
          <w:tcPr>
            <w:tcW w:w="5244" w:type="dxa"/>
            <w:tcBorders>
              <w:top w:val="single" w:sz="4" w:space="0" w:color="000000"/>
              <w:left w:val="single" w:sz="4" w:space="0" w:color="000000"/>
              <w:bottom w:val="single" w:sz="4" w:space="0" w:color="000000"/>
              <w:right w:val="single" w:sz="4" w:space="0" w:color="000000"/>
            </w:tcBorders>
            <w:vAlign w:val="center"/>
          </w:tcPr>
          <w:p w14:paraId="3C0FEE09" w14:textId="6B09A7C9" w:rsidR="00152455" w:rsidRPr="001B54C3" w:rsidRDefault="00176238">
            <w:pPr>
              <w:pStyle w:val="TableEntry"/>
              <w:rPr>
                <w:rFonts w:eastAsia="Arial Unicode MS"/>
                <w:szCs w:val="18"/>
              </w:rPr>
            </w:pPr>
            <w:del w:id="421" w:author="Michael Clifton" w:date="2018-10-11T10:34:00Z">
              <w:r w:rsidRPr="001B54C3" w:rsidDel="00693D16">
                <w:rPr>
                  <w:rFonts w:eastAsia="Arial Unicode MS"/>
                  <w:szCs w:val="18"/>
                </w:rPr>
                <w:delText>1.3.6.1.4.1.19376.1.7.3.1.1.13.7</w:delText>
              </w:r>
            </w:del>
            <w:ins w:id="422" w:author="Michael Clifton" w:date="2018-10-11T10:34:00Z">
              <w:r w:rsidR="00693D16" w:rsidRPr="001B54C3">
                <w:rPr>
                  <w:rFonts w:eastAsia="Arial Unicode MS"/>
                  <w:b/>
                  <w:szCs w:val="18"/>
                </w:rPr>
                <w:t xml:space="preserve"> Coded Event Outcomes</w:t>
              </w:r>
            </w:ins>
            <w:commentRangeEnd w:id="417"/>
            <w:ins w:id="423" w:author="Michael Clifton" w:date="2018-10-11T10:44:00Z">
              <w:r w:rsidR="00820E9F">
                <w:rPr>
                  <w:rStyle w:val="CommentReference"/>
                </w:rPr>
                <w:commentReference w:id="417"/>
              </w:r>
            </w:ins>
          </w:p>
        </w:tc>
      </w:tr>
      <w:tr w:rsidR="00231A68" w:rsidRPr="001B54C3" w14:paraId="2943D26E" w14:textId="77777777" w:rsidTr="001C56E2">
        <w:trPr>
          <w:cantSplit/>
        </w:trPr>
        <w:tc>
          <w:tcPr>
            <w:tcW w:w="3627" w:type="dxa"/>
            <w:tcBorders>
              <w:top w:val="single" w:sz="4" w:space="0" w:color="000000"/>
              <w:left w:val="single" w:sz="4" w:space="0" w:color="000000"/>
              <w:bottom w:val="single" w:sz="4" w:space="0" w:color="000000"/>
              <w:right w:val="single" w:sz="4" w:space="0" w:color="000000"/>
            </w:tcBorders>
            <w:vAlign w:val="center"/>
          </w:tcPr>
          <w:p w14:paraId="05740655" w14:textId="5588A629" w:rsidR="00231A68" w:rsidRPr="001B54C3" w:rsidRDefault="00231A68" w:rsidP="007D0F6D">
            <w:pPr>
              <w:pStyle w:val="TableEntry"/>
              <w:rPr>
                <w:rFonts w:eastAsia="Arial Unicode MS"/>
                <w:b/>
                <w:szCs w:val="18"/>
              </w:rPr>
            </w:pPr>
            <w:commentRangeStart w:id="424"/>
            <w:del w:id="425" w:author="Michael Clifton" w:date="2018-10-11T10:35:00Z">
              <w:r w:rsidRPr="001B54C3" w:rsidDel="00693D16">
                <w:rPr>
                  <w:rFonts w:eastAsia="Arial Unicode MS"/>
                  <w:b/>
                  <w:szCs w:val="18"/>
                </w:rPr>
                <w:delText>Coded Results</w:delText>
              </w:r>
            </w:del>
            <w:ins w:id="426" w:author="Michael Clifton" w:date="2018-10-11T10:38:00Z">
              <w:r w:rsidR="00693D16">
                <w:t xml:space="preserve"> </w:t>
              </w:r>
              <w:r w:rsidR="00693D16" w:rsidRPr="00693D16">
                <w:rPr>
                  <w:rFonts w:eastAsia="Arial Unicode MS"/>
                  <w:szCs w:val="18"/>
                  <w:rPrChange w:id="427" w:author="Michael Clifton" w:date="2018-10-11T10:38:00Z">
                    <w:rPr>
                      <w:rFonts w:eastAsia="Arial Unicode MS"/>
                      <w:b/>
                      <w:szCs w:val="18"/>
                    </w:rPr>
                  </w:rPrChange>
                </w:rPr>
                <w:t>1.3.6.1.4.1.19376.1.5.3.1.3.28</w:t>
              </w:r>
            </w:ins>
          </w:p>
        </w:tc>
        <w:tc>
          <w:tcPr>
            <w:tcW w:w="705" w:type="dxa"/>
            <w:tcBorders>
              <w:top w:val="single" w:sz="4" w:space="0" w:color="000000"/>
              <w:left w:val="single" w:sz="4" w:space="0" w:color="000000"/>
              <w:bottom w:val="single" w:sz="4" w:space="0" w:color="000000"/>
              <w:right w:val="single" w:sz="4" w:space="0" w:color="000000"/>
            </w:tcBorders>
            <w:vAlign w:val="center"/>
          </w:tcPr>
          <w:p w14:paraId="4F23B0C9" w14:textId="77777777" w:rsidR="00231A68" w:rsidRPr="001B54C3" w:rsidRDefault="00231A68">
            <w:pPr>
              <w:pStyle w:val="TableEntry"/>
              <w:rPr>
                <w:rFonts w:eastAsia="Arial Unicode MS"/>
                <w:szCs w:val="18"/>
              </w:rPr>
            </w:pPr>
            <w:r w:rsidRPr="001B54C3">
              <w:rPr>
                <w:rFonts w:eastAsia="Arial Unicode MS"/>
                <w:szCs w:val="18"/>
              </w:rPr>
              <w:t>C</w:t>
            </w:r>
          </w:p>
        </w:tc>
        <w:tc>
          <w:tcPr>
            <w:tcW w:w="5244" w:type="dxa"/>
            <w:tcBorders>
              <w:top w:val="single" w:sz="4" w:space="0" w:color="000000"/>
              <w:left w:val="single" w:sz="4" w:space="0" w:color="000000"/>
              <w:bottom w:val="single" w:sz="4" w:space="0" w:color="000000"/>
              <w:right w:val="single" w:sz="4" w:space="0" w:color="000000"/>
            </w:tcBorders>
            <w:vAlign w:val="center"/>
          </w:tcPr>
          <w:p w14:paraId="2741FAEB" w14:textId="605B63D4" w:rsidR="00231A68" w:rsidRPr="001B54C3" w:rsidRDefault="00231A68">
            <w:pPr>
              <w:pStyle w:val="TableEntry"/>
              <w:rPr>
                <w:rFonts w:eastAsia="Arial Unicode MS"/>
                <w:szCs w:val="18"/>
              </w:rPr>
            </w:pPr>
            <w:del w:id="428" w:author="Michael Clifton" w:date="2018-10-11T10:35:00Z">
              <w:r w:rsidRPr="001B54C3" w:rsidDel="00693D16">
                <w:rPr>
                  <w:rFonts w:eastAsia="Arial Unicode MS"/>
                  <w:szCs w:val="18"/>
                </w:rPr>
                <w:delText>1.3.6.1.4.1.19376.1.5.3.1.3.28</w:delText>
              </w:r>
            </w:del>
            <w:ins w:id="429" w:author="Michael Clifton" w:date="2018-10-11T10:35:00Z">
              <w:r w:rsidR="00693D16" w:rsidRPr="001B54C3">
                <w:rPr>
                  <w:rFonts w:eastAsia="Arial Unicode MS"/>
                  <w:b/>
                  <w:szCs w:val="18"/>
                </w:rPr>
                <w:t xml:space="preserve"> Coded Results</w:t>
              </w:r>
            </w:ins>
            <w:commentRangeEnd w:id="424"/>
            <w:ins w:id="430" w:author="Michael Clifton" w:date="2018-10-11T10:43:00Z">
              <w:r w:rsidR="00820E9F">
                <w:rPr>
                  <w:rStyle w:val="CommentReference"/>
                </w:rPr>
                <w:commentReference w:id="424"/>
              </w:r>
            </w:ins>
          </w:p>
        </w:tc>
      </w:tr>
      <w:tr w:rsidR="00231A68" w:rsidRPr="001B54C3" w14:paraId="374A6AF4" w14:textId="77777777" w:rsidTr="001C56E2">
        <w:trPr>
          <w:cantSplit/>
        </w:trPr>
        <w:tc>
          <w:tcPr>
            <w:tcW w:w="3627" w:type="dxa"/>
            <w:tcBorders>
              <w:top w:val="single" w:sz="4" w:space="0" w:color="000000"/>
              <w:left w:val="single" w:sz="4" w:space="0" w:color="000000"/>
              <w:bottom w:val="single" w:sz="4" w:space="0" w:color="000000"/>
              <w:right w:val="single" w:sz="4" w:space="0" w:color="000000"/>
            </w:tcBorders>
            <w:vAlign w:val="center"/>
          </w:tcPr>
          <w:p w14:paraId="29EC7D42" w14:textId="31601623" w:rsidR="00231A68" w:rsidRPr="001B54C3" w:rsidDel="00693D16" w:rsidRDefault="00231A68" w:rsidP="007D0F6D">
            <w:pPr>
              <w:pStyle w:val="TableEntry"/>
              <w:rPr>
                <w:del w:id="431" w:author="Michael Clifton" w:date="2018-10-11T10:35:00Z"/>
                <w:rFonts w:eastAsia="Arial Unicode MS"/>
                <w:b/>
                <w:szCs w:val="18"/>
              </w:rPr>
            </w:pPr>
            <w:commentRangeStart w:id="432"/>
            <w:del w:id="433" w:author="Michael Clifton" w:date="2018-10-11T10:35:00Z">
              <w:r w:rsidRPr="001B54C3" w:rsidDel="00693D16">
                <w:rPr>
                  <w:rFonts w:eastAsia="Arial Unicode MS"/>
                  <w:b/>
                  <w:szCs w:val="18"/>
                </w:rPr>
                <w:lastRenderedPageBreak/>
                <w:delText>Intake and Output</w:delText>
              </w:r>
            </w:del>
          </w:p>
          <w:p w14:paraId="708E28C3" w14:textId="3987E09A" w:rsidR="00B2799D" w:rsidRPr="001B54C3" w:rsidRDefault="00B2799D" w:rsidP="007D0F6D">
            <w:pPr>
              <w:pStyle w:val="TableEntry"/>
              <w:rPr>
                <w:rFonts w:eastAsia="Arial Unicode MS"/>
                <w:b/>
                <w:szCs w:val="18"/>
              </w:rPr>
            </w:pPr>
            <w:del w:id="434" w:author="Michael Clifton" w:date="2018-10-11T10:35:00Z">
              <w:r w:rsidRPr="001B54C3" w:rsidDel="00693D16">
                <w:delText>This section SHALL include any intake and output while the newborn is in the delivery suite (excluding estimated blood loss) such as: first urine/void; stool; gastric output</w:delText>
              </w:r>
            </w:del>
            <w:ins w:id="435" w:author="Michael Clifton" w:date="2018-10-11T10:39:00Z">
              <w:r w:rsidR="00693D16">
                <w:t xml:space="preserve"> </w:t>
              </w:r>
              <w:r w:rsidR="00693D16" w:rsidRPr="00693D16">
                <w:t>1.3.6.1.4.1.19376.1.5.3.1.1.20.2.3</w:t>
              </w:r>
            </w:ins>
          </w:p>
        </w:tc>
        <w:tc>
          <w:tcPr>
            <w:tcW w:w="705" w:type="dxa"/>
            <w:tcBorders>
              <w:top w:val="single" w:sz="4" w:space="0" w:color="000000"/>
              <w:left w:val="single" w:sz="4" w:space="0" w:color="000000"/>
              <w:bottom w:val="single" w:sz="4" w:space="0" w:color="000000"/>
              <w:right w:val="single" w:sz="4" w:space="0" w:color="000000"/>
            </w:tcBorders>
            <w:vAlign w:val="center"/>
          </w:tcPr>
          <w:p w14:paraId="18BEAE3D" w14:textId="77777777" w:rsidR="00231A68" w:rsidRPr="001B54C3" w:rsidRDefault="00231A68">
            <w:pPr>
              <w:pStyle w:val="TableEntry"/>
              <w:rPr>
                <w:rFonts w:eastAsia="Arial Unicode MS"/>
                <w:szCs w:val="18"/>
              </w:rPr>
            </w:pPr>
            <w:r w:rsidRPr="001B54C3">
              <w:rPr>
                <w:rFonts w:eastAsia="Arial Unicode MS"/>
                <w:szCs w:val="18"/>
              </w:rPr>
              <w:t>C</w:t>
            </w:r>
          </w:p>
        </w:tc>
        <w:tc>
          <w:tcPr>
            <w:tcW w:w="5244" w:type="dxa"/>
            <w:tcBorders>
              <w:top w:val="single" w:sz="4" w:space="0" w:color="000000"/>
              <w:left w:val="single" w:sz="4" w:space="0" w:color="000000"/>
              <w:bottom w:val="single" w:sz="4" w:space="0" w:color="000000"/>
              <w:right w:val="single" w:sz="4" w:space="0" w:color="000000"/>
            </w:tcBorders>
            <w:vAlign w:val="center"/>
          </w:tcPr>
          <w:p w14:paraId="0C4D659A" w14:textId="70C198F6" w:rsidR="00693D16" w:rsidRPr="00693D16" w:rsidRDefault="00231A68" w:rsidP="00693D16">
            <w:pPr>
              <w:pStyle w:val="TableEntry"/>
              <w:rPr>
                <w:ins w:id="436" w:author="Michael Clifton" w:date="2018-10-11T10:35:00Z"/>
                <w:b/>
              </w:rPr>
            </w:pPr>
            <w:del w:id="437" w:author="Michael Clifton" w:date="2018-10-11T10:35:00Z">
              <w:r w:rsidRPr="001B54C3" w:rsidDel="00693D16">
                <w:delText>1.3.6.1.4.1.19376.1.5.3.1.1.20.2.3</w:delText>
              </w:r>
            </w:del>
            <w:ins w:id="438" w:author="Michael Clifton" w:date="2018-10-11T10:35:00Z">
              <w:r w:rsidR="00693D16" w:rsidRPr="00693D16">
                <w:rPr>
                  <w:rFonts w:eastAsia="Arial Unicode MS"/>
                  <w:b/>
                  <w:szCs w:val="18"/>
                </w:rPr>
                <w:t xml:space="preserve"> </w:t>
              </w:r>
              <w:r w:rsidR="00693D16" w:rsidRPr="00693D16">
                <w:rPr>
                  <w:b/>
                </w:rPr>
                <w:t>Intake and Output</w:t>
              </w:r>
            </w:ins>
          </w:p>
          <w:p w14:paraId="662F1520" w14:textId="103F8AEE" w:rsidR="00231A68" w:rsidRPr="001B54C3" w:rsidRDefault="00693D16" w:rsidP="00693D16">
            <w:pPr>
              <w:pStyle w:val="TableEntry"/>
              <w:rPr>
                <w:rFonts w:eastAsia="Arial Unicode MS"/>
                <w:szCs w:val="18"/>
              </w:rPr>
            </w:pPr>
            <w:ins w:id="439" w:author="Michael Clifton" w:date="2018-10-11T10:35:00Z">
              <w:r w:rsidRPr="00693D16">
                <w:t>This section SHALL include any intake and output while the newborn is in the delivery suite (excluding estimated blood loss) such as: first urine/void; stool; gastric output</w:t>
              </w:r>
            </w:ins>
            <w:commentRangeEnd w:id="432"/>
            <w:ins w:id="440" w:author="Michael Clifton" w:date="2018-10-11T10:43:00Z">
              <w:r w:rsidR="00820E9F">
                <w:rPr>
                  <w:rStyle w:val="CommentReference"/>
                </w:rPr>
                <w:commentReference w:id="432"/>
              </w:r>
            </w:ins>
          </w:p>
        </w:tc>
      </w:tr>
    </w:tbl>
    <w:p w14:paraId="3CF5F5EC" w14:textId="77777777" w:rsidR="00866BDC" w:rsidRPr="001B54C3" w:rsidRDefault="00866BDC">
      <w:pPr>
        <w:pStyle w:val="XMLFragment"/>
        <w:pBdr>
          <w:left w:val="single" w:sz="4" w:space="7" w:color="auto"/>
        </w:pBdr>
        <w:rPr>
          <w:noProof w:val="0"/>
        </w:rPr>
      </w:pPr>
      <w:r w:rsidRPr="001B54C3">
        <w:rPr>
          <w:bCs/>
          <w:noProof w:val="0"/>
        </w:rPr>
        <w:t>&lt;component&gt;</w:t>
      </w:r>
    </w:p>
    <w:p w14:paraId="42E82C0F"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5FEF26AC" w14:textId="77777777" w:rsidR="00866BDC" w:rsidRPr="001B54C3" w:rsidRDefault="00866BDC">
      <w:pPr>
        <w:pStyle w:val="XMLFragment"/>
        <w:pBdr>
          <w:left w:val="single" w:sz="4" w:space="7" w:color="auto"/>
        </w:pBdr>
        <w:rPr>
          <w:noProof w:val="0"/>
        </w:rPr>
      </w:pPr>
      <w:r w:rsidRPr="001B54C3">
        <w:rPr>
          <w:noProof w:val="0"/>
        </w:rPr>
        <w:t xml:space="preserve">    &lt;templateId root='1.3.6.1.4.1.19376.1.5.3.1.1.21.2.4'/&gt;</w:t>
      </w:r>
    </w:p>
    <w:p w14:paraId="74AB6B8C" w14:textId="77777777" w:rsidR="00866BDC" w:rsidRPr="001B54C3" w:rsidRDefault="00866BDC">
      <w:pPr>
        <w:pStyle w:val="XMLFragment"/>
        <w:pBdr>
          <w:left w:val="single" w:sz="4" w:space="7" w:color="auto"/>
        </w:pBdr>
        <w:rPr>
          <w:noProof w:val="0"/>
        </w:rPr>
      </w:pPr>
      <w:r w:rsidRPr="001B54C3">
        <w:rPr>
          <w:noProof w:val="0"/>
        </w:rPr>
        <w:t xml:space="preserve">    &lt;id root=' ' extension=' '/&gt;</w:t>
      </w:r>
    </w:p>
    <w:p w14:paraId="6F49DC9B" w14:textId="77777777" w:rsidR="00866BDC" w:rsidRPr="001B54C3" w:rsidRDefault="00866BDC">
      <w:pPr>
        <w:pStyle w:val="XMLFragment"/>
        <w:pBdr>
          <w:left w:val="single" w:sz="4" w:space="7" w:color="auto"/>
        </w:pBdr>
        <w:rPr>
          <w:noProof w:val="0"/>
        </w:rPr>
      </w:pPr>
      <w:r w:rsidRPr="001B54C3">
        <w:rPr>
          <w:noProof w:val="0"/>
        </w:rPr>
        <w:t xml:space="preserve">    &lt;code code='</w:t>
      </w:r>
      <w:r w:rsidR="00A7338A" w:rsidRPr="001B54C3">
        <w:rPr>
          <w:noProof w:val="0"/>
        </w:rPr>
        <w:t>57075-4</w:t>
      </w:r>
      <w:r w:rsidRPr="001B54C3">
        <w:rPr>
          <w:noProof w:val="0"/>
        </w:rPr>
        <w:t>' displayName='</w:t>
      </w:r>
      <w:r w:rsidR="00A7338A" w:rsidRPr="001B54C3">
        <w:rPr>
          <w:noProof w:val="0"/>
        </w:rPr>
        <w:t>Newborn delivery information from newborn</w:t>
      </w:r>
      <w:r w:rsidRPr="001B54C3">
        <w:rPr>
          <w:noProof w:val="0"/>
        </w:rPr>
        <w:t>'</w:t>
      </w:r>
    </w:p>
    <w:p w14:paraId="7FA12529" w14:textId="77777777" w:rsidR="00866BDC" w:rsidRPr="001B54C3" w:rsidRDefault="00866BDC">
      <w:pPr>
        <w:pStyle w:val="XMLFragment"/>
        <w:pBdr>
          <w:left w:val="single" w:sz="4" w:space="7" w:color="auto"/>
        </w:pBdr>
        <w:rPr>
          <w:noProof w:val="0"/>
        </w:rPr>
      </w:pPr>
      <w:r w:rsidRPr="001B54C3">
        <w:rPr>
          <w:noProof w:val="0"/>
        </w:rPr>
        <w:t xml:space="preserve">      codeSystem='2.16.840.1.113883.6.1' codeSystemName='LOINC'/&gt;</w:t>
      </w:r>
    </w:p>
    <w:p w14:paraId="641B83AA" w14:textId="77777777" w:rsidR="00866BDC" w:rsidRPr="001B54C3" w:rsidRDefault="00866BDC">
      <w:pPr>
        <w:pStyle w:val="XMLFragment"/>
        <w:pBdr>
          <w:left w:val="single" w:sz="4" w:space="7" w:color="auto"/>
        </w:pBdr>
        <w:rPr>
          <w:noProof w:val="0"/>
        </w:rPr>
      </w:pPr>
      <w:r w:rsidRPr="001B54C3">
        <w:rPr>
          <w:noProof w:val="0"/>
        </w:rPr>
        <w:t xml:space="preserve">    &lt;text&gt;</w:t>
      </w:r>
    </w:p>
    <w:p w14:paraId="0E96EEA5" w14:textId="77777777" w:rsidR="00866BDC" w:rsidRPr="001B54C3" w:rsidRDefault="00866BDC">
      <w:pPr>
        <w:pStyle w:val="XMLFragment"/>
        <w:pBdr>
          <w:left w:val="single" w:sz="4" w:space="7" w:color="auto"/>
        </w:pBdr>
        <w:rPr>
          <w:noProof w:val="0"/>
        </w:rPr>
      </w:pPr>
      <w:r w:rsidRPr="001B54C3">
        <w:rPr>
          <w:noProof w:val="0"/>
        </w:rPr>
        <w:t xml:space="preserve">      Text as described above</w:t>
      </w:r>
    </w:p>
    <w:p w14:paraId="4F4DFA45" w14:textId="77777777" w:rsidR="00866BDC" w:rsidRPr="001B54C3" w:rsidRDefault="00866BDC">
      <w:pPr>
        <w:pStyle w:val="XMLFragment"/>
        <w:pBdr>
          <w:left w:val="single" w:sz="4" w:space="7" w:color="auto"/>
        </w:pBdr>
        <w:rPr>
          <w:noProof w:val="0"/>
        </w:rPr>
      </w:pPr>
      <w:r w:rsidRPr="001B54C3">
        <w:rPr>
          <w:noProof w:val="0"/>
        </w:rPr>
        <w:t xml:space="preserve">    &lt;/text&gt;</w:t>
      </w:r>
    </w:p>
    <w:p w14:paraId="7D870A18"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409B438A"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1F7AD2B0"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00A82AF6" w:rsidRPr="001B54C3">
        <w:rPr>
          <w:noProof w:val="0"/>
        </w:rPr>
        <w:t>1.3.6.1.4.1.19376.1.5.3.1.1.9.15.1’</w:t>
      </w:r>
      <w:r w:rsidRPr="001B54C3">
        <w:rPr>
          <w:noProof w:val="0"/>
        </w:rPr>
        <w:t>/&gt;</w:t>
      </w:r>
    </w:p>
    <w:p w14:paraId="45F15D57"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w:t>
      </w:r>
      <w:r w:rsidR="00A82AF6" w:rsidRPr="001B54C3">
        <w:rPr>
          <w:noProof w:val="0"/>
        </w:rPr>
        <w:t xml:space="preserve">Coded </w:t>
      </w:r>
      <w:r w:rsidR="001E2775" w:rsidRPr="001B54C3">
        <w:rPr>
          <w:noProof w:val="0"/>
        </w:rPr>
        <w:t xml:space="preserve">Detailed </w:t>
      </w:r>
      <w:r w:rsidRPr="001B54C3">
        <w:rPr>
          <w:noProof w:val="0"/>
        </w:rPr>
        <w:t>Physical Exam</w:t>
      </w:r>
      <w:r w:rsidR="001E2775" w:rsidRPr="001B54C3">
        <w:rPr>
          <w:noProof w:val="0"/>
        </w:rPr>
        <w:t>ination</w:t>
      </w:r>
      <w:r w:rsidRPr="001B54C3">
        <w:rPr>
          <w:noProof w:val="0"/>
        </w:rPr>
        <w:t xml:space="preserve"> Section --&gt;</w:t>
      </w:r>
    </w:p>
    <w:p w14:paraId="57969D4F"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481DBD36"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37F08E78"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229660DF"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7E0F053A"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Style w:val="Hyperlink"/>
          <w:rFonts w:eastAsia="Arial Unicode MS"/>
          <w:noProof w:val="0"/>
          <w:color w:val="auto"/>
          <w:szCs w:val="18"/>
          <w:u w:val="none"/>
        </w:rPr>
        <w:t>1.3.6.1.4.1.19376.1.5.3.1.3.6</w:t>
      </w:r>
      <w:r w:rsidRPr="001B54C3">
        <w:rPr>
          <w:noProof w:val="0"/>
        </w:rPr>
        <w:t>'/&gt;</w:t>
      </w:r>
    </w:p>
    <w:p w14:paraId="21488772"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if known </w:t>
      </w:r>
      <w:r w:rsidR="002F36B7" w:rsidRPr="001B54C3">
        <w:rPr>
          <w:noProof w:val="0"/>
        </w:rPr>
        <w:t xml:space="preserve">Active </w:t>
      </w:r>
      <w:r w:rsidRPr="001B54C3">
        <w:rPr>
          <w:noProof w:val="0"/>
        </w:rPr>
        <w:t>Problems Section --&gt;</w:t>
      </w:r>
    </w:p>
    <w:p w14:paraId="7680E02D"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49250E4A"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2DA2151C"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3E10A00C"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1ED8D423"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Fonts w:eastAsia="Arial Unicode MS"/>
          <w:noProof w:val="0"/>
          <w:szCs w:val="18"/>
        </w:rPr>
        <w:t>1.3.6.1.4.1.19376.1.5.3.1.1.13.2.11</w:t>
      </w:r>
      <w:r w:rsidRPr="001B54C3">
        <w:rPr>
          <w:noProof w:val="0"/>
        </w:rPr>
        <w:t>'/&gt;</w:t>
      </w:r>
    </w:p>
    <w:p w14:paraId="7F4F0C24"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if known Procedures and Interventions Section --&gt;</w:t>
      </w:r>
    </w:p>
    <w:p w14:paraId="1691C195"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70BC3862"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7FCBFDD6"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4FD5ECDB"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5CEC7FF9"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Fonts w:eastAsia="Arial Unicode MS"/>
          <w:noProof w:val="0"/>
          <w:szCs w:val="18"/>
        </w:rPr>
        <w:t>1.3.6.1.4.1.19376.1.5.3.1.3.21</w:t>
      </w:r>
      <w:r w:rsidRPr="001B54C3">
        <w:rPr>
          <w:noProof w:val="0"/>
        </w:rPr>
        <w:t>'/&gt;</w:t>
      </w:r>
    </w:p>
    <w:p w14:paraId="77F65B4E"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if known Medications Administered Section --&gt;</w:t>
      </w:r>
    </w:p>
    <w:p w14:paraId="4119B619"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126BB32E"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48C593DF"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5EC6B9A3"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08CC8413"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root='1.3.6.1.4.1.19376.1.5.3.1.1.21.2.9'/&gt;</w:t>
      </w:r>
    </w:p>
    <w:p w14:paraId="28F388EC"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if known Event Outcomes Section --&gt;</w:t>
      </w:r>
    </w:p>
    <w:p w14:paraId="21D88C2B"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0B861D93"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33293C9C"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50070CF4" w14:textId="77777777" w:rsidR="00866BDC" w:rsidRPr="001B54C3" w:rsidRDefault="00866BDC">
      <w:pPr>
        <w:pStyle w:val="XMLFragment"/>
        <w:pBdr>
          <w:left w:val="single" w:sz="4" w:space="7" w:color="auto"/>
        </w:pBdr>
        <w:rPr>
          <w:noProof w:val="0"/>
        </w:rPr>
      </w:pPr>
      <w:r w:rsidRPr="001B54C3">
        <w:rPr>
          <w:noProof w:val="0"/>
        </w:rPr>
        <w:t>&lt;/component&gt;</w:t>
      </w:r>
    </w:p>
    <w:p w14:paraId="3988D624" w14:textId="77777777" w:rsidR="00866BDC" w:rsidRPr="001B54C3" w:rsidRDefault="00866BDC">
      <w:pPr>
        <w:pStyle w:val="FigureTitle"/>
      </w:pPr>
      <w:r w:rsidRPr="001B54C3">
        <w:t>Figure 6.3</w:t>
      </w:r>
      <w:r w:rsidR="00360EEA" w:rsidRPr="001B54C3">
        <w:t>.3.2.40</w:t>
      </w:r>
      <w:r w:rsidR="005B6ADC" w:rsidRPr="001B54C3">
        <w:t>-1:</w:t>
      </w:r>
      <w:r w:rsidRPr="001B54C3">
        <w:t xml:space="preserve"> Specification for Newborn Delivery Information Section</w:t>
      </w:r>
    </w:p>
    <w:p w14:paraId="518BF353" w14:textId="77777777" w:rsidR="00866BDC" w:rsidRPr="001B54C3" w:rsidRDefault="00866BDC" w:rsidP="00624CBF">
      <w:pPr>
        <w:pStyle w:val="EditorInstructions"/>
      </w:pPr>
      <w:r w:rsidRPr="001B54C3">
        <w:br w:type="page"/>
      </w:r>
      <w:r w:rsidRPr="001B54C3">
        <w:lastRenderedPageBreak/>
        <w:t>Add Section 6.3.3.2.41</w:t>
      </w:r>
    </w:p>
    <w:p w14:paraId="0102A59A" w14:textId="77777777" w:rsidR="00866BDC" w:rsidRPr="001B54C3" w:rsidRDefault="00866BDC" w:rsidP="00AE29C9">
      <w:pPr>
        <w:pStyle w:val="Heading5"/>
        <w:rPr>
          <w:noProof w:val="0"/>
          <w:lang w:val="en-US"/>
        </w:rPr>
      </w:pPr>
      <w:bookmarkStart w:id="441" w:name="_Toc466555256"/>
      <w:r w:rsidRPr="001B54C3">
        <w:rPr>
          <w:noProof w:val="0"/>
          <w:lang w:val="en-US"/>
        </w:rPr>
        <w:t xml:space="preserve">6.3.3.2.41 Postpartum </w:t>
      </w:r>
      <w:r w:rsidR="000A0BDB" w:rsidRPr="001B54C3">
        <w:rPr>
          <w:noProof w:val="0"/>
          <w:lang w:val="en-US"/>
        </w:rPr>
        <w:t>Hospitalization</w:t>
      </w:r>
      <w:r w:rsidR="00C5586E" w:rsidRPr="001B54C3">
        <w:rPr>
          <w:noProof w:val="0"/>
          <w:lang w:val="en-US"/>
        </w:rPr>
        <w:t xml:space="preserve"> </w:t>
      </w:r>
      <w:r w:rsidRPr="001B54C3">
        <w:rPr>
          <w:noProof w:val="0"/>
          <w:lang w:val="en-US"/>
        </w:rPr>
        <w:t>Treatment Section 1.3.6.1.4.1.19376.1.5.3.1.1.21.2.7</w:t>
      </w:r>
      <w:bookmarkEnd w:id="441"/>
    </w:p>
    <w:p w14:paraId="5D97AE61" w14:textId="77777777" w:rsidR="00866BDC" w:rsidRPr="001B54C3" w:rsidRDefault="00866BDC" w:rsidP="0073673D">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21"/>
        <w:gridCol w:w="705"/>
        <w:gridCol w:w="5124"/>
      </w:tblGrid>
      <w:tr w:rsidR="00866BDC" w:rsidRPr="001B54C3" w14:paraId="0B0206C1" w14:textId="77777777" w:rsidTr="00680D74">
        <w:tc>
          <w:tcPr>
            <w:tcW w:w="3521" w:type="dxa"/>
            <w:shd w:val="solid" w:color="D9D9D9" w:fill="auto"/>
            <w:vAlign w:val="center"/>
          </w:tcPr>
          <w:p w14:paraId="1F09AA3D"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Template ID </w:t>
            </w:r>
          </w:p>
        </w:tc>
        <w:tc>
          <w:tcPr>
            <w:tcW w:w="5829" w:type="dxa"/>
            <w:gridSpan w:val="2"/>
            <w:vAlign w:val="center"/>
          </w:tcPr>
          <w:p w14:paraId="50D4B3C9" w14:textId="77777777" w:rsidR="00866BDC" w:rsidRPr="001B54C3" w:rsidRDefault="00866BDC">
            <w:pPr>
              <w:pStyle w:val="TableEntry"/>
              <w:rPr>
                <w:rFonts w:ascii="Arial Unicode MS" w:eastAsia="Arial Unicode MS" w:hAnsi="Arial Unicode MS" w:cs="Arial Unicode MS"/>
                <w:sz w:val="24"/>
                <w:szCs w:val="24"/>
              </w:rPr>
            </w:pPr>
            <w:r w:rsidRPr="001B54C3">
              <w:t>1.3.6.1.4.1.19376.1.5.3.1.1.21.2.7</w:t>
            </w:r>
          </w:p>
        </w:tc>
      </w:tr>
      <w:tr w:rsidR="00866BDC" w:rsidRPr="001B54C3" w14:paraId="7EDBED8C" w14:textId="77777777" w:rsidTr="00680D74">
        <w:tc>
          <w:tcPr>
            <w:tcW w:w="3521" w:type="dxa"/>
            <w:shd w:val="solid" w:color="D9D9D9" w:fill="auto"/>
            <w:vAlign w:val="center"/>
          </w:tcPr>
          <w:p w14:paraId="67C9E0B2"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Parent Template </w:t>
            </w:r>
          </w:p>
        </w:tc>
        <w:tc>
          <w:tcPr>
            <w:tcW w:w="5829" w:type="dxa"/>
            <w:gridSpan w:val="2"/>
            <w:vAlign w:val="center"/>
          </w:tcPr>
          <w:p w14:paraId="46BDEA8D" w14:textId="77777777" w:rsidR="00866BDC" w:rsidRPr="001B54C3" w:rsidRDefault="00866BDC">
            <w:pPr>
              <w:pStyle w:val="TableEntry"/>
              <w:rPr>
                <w:rFonts w:eastAsia="Arial Unicode MS"/>
                <w:szCs w:val="18"/>
              </w:rPr>
            </w:pPr>
          </w:p>
        </w:tc>
      </w:tr>
      <w:tr w:rsidR="00866BDC" w:rsidRPr="001B54C3" w14:paraId="57ABB2CF" w14:textId="77777777" w:rsidTr="00680D74">
        <w:tc>
          <w:tcPr>
            <w:tcW w:w="3521" w:type="dxa"/>
            <w:shd w:val="solid" w:color="D9D9D9" w:fill="auto"/>
            <w:vAlign w:val="center"/>
          </w:tcPr>
          <w:p w14:paraId="56351B41"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General Description </w:t>
            </w:r>
          </w:p>
        </w:tc>
        <w:tc>
          <w:tcPr>
            <w:tcW w:w="5829" w:type="dxa"/>
            <w:gridSpan w:val="2"/>
            <w:vAlign w:val="center"/>
          </w:tcPr>
          <w:p w14:paraId="4E636F25" w14:textId="77777777" w:rsidR="00866BDC" w:rsidRPr="001B54C3" w:rsidRDefault="00866BDC" w:rsidP="009300CD">
            <w:pPr>
              <w:pStyle w:val="TableEntry"/>
            </w:pPr>
            <w:r w:rsidRPr="001B54C3">
              <w:t xml:space="preserve">The Postpartum Treatment Section shall include a narrative description of the treatment delivered to the mother </w:t>
            </w:r>
            <w:r w:rsidR="00C5586E" w:rsidRPr="001B54C3">
              <w:t>subsequent</w:t>
            </w:r>
            <w:r w:rsidRPr="001B54C3">
              <w:t xml:space="preserve"> to the delivery.</w:t>
            </w:r>
          </w:p>
        </w:tc>
      </w:tr>
      <w:tr w:rsidR="00866BDC" w:rsidRPr="001B54C3" w14:paraId="53CD4F8B" w14:textId="77777777" w:rsidTr="00680D74">
        <w:tc>
          <w:tcPr>
            <w:tcW w:w="3521" w:type="dxa"/>
            <w:shd w:val="solid" w:color="D9D9D9" w:fill="auto"/>
            <w:vAlign w:val="center"/>
          </w:tcPr>
          <w:p w14:paraId="70F79D44"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66593362"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124" w:type="dxa"/>
            <w:shd w:val="solid" w:color="D9D9D9" w:fill="auto"/>
            <w:vAlign w:val="center"/>
          </w:tcPr>
          <w:p w14:paraId="07153635"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4B10E277" w14:textId="77777777" w:rsidTr="00680D74">
        <w:tc>
          <w:tcPr>
            <w:tcW w:w="3521" w:type="dxa"/>
            <w:vAlign w:val="center"/>
          </w:tcPr>
          <w:p w14:paraId="06715B7F" w14:textId="77777777" w:rsidR="00866BDC" w:rsidRPr="001B54C3" w:rsidRDefault="00FD7748">
            <w:pPr>
              <w:pStyle w:val="TableEntry"/>
              <w:rPr>
                <w:rFonts w:ascii="Arial Unicode MS" w:eastAsia="Arial Unicode MS" w:hAnsi="Arial Unicode MS" w:cs="Arial Unicode MS"/>
                <w:sz w:val="24"/>
                <w:szCs w:val="24"/>
              </w:rPr>
            </w:pPr>
            <w:r w:rsidRPr="001B54C3">
              <w:t xml:space="preserve"> 57076-2</w:t>
            </w:r>
          </w:p>
        </w:tc>
        <w:tc>
          <w:tcPr>
            <w:tcW w:w="705" w:type="dxa"/>
            <w:vAlign w:val="center"/>
          </w:tcPr>
          <w:p w14:paraId="45CFBC00" w14:textId="77777777" w:rsidR="00866BDC" w:rsidRPr="001B54C3" w:rsidRDefault="00866BDC">
            <w:pPr>
              <w:pStyle w:val="TableEntry"/>
              <w:rPr>
                <w:rFonts w:ascii="Arial Unicode MS" w:eastAsia="Arial Unicode MS" w:hAnsi="Arial Unicode MS" w:cs="Arial Unicode MS"/>
                <w:sz w:val="24"/>
                <w:szCs w:val="24"/>
              </w:rPr>
            </w:pPr>
            <w:r w:rsidRPr="001B54C3">
              <w:t xml:space="preserve">R </w:t>
            </w:r>
          </w:p>
        </w:tc>
        <w:tc>
          <w:tcPr>
            <w:tcW w:w="5124" w:type="dxa"/>
            <w:vAlign w:val="center"/>
          </w:tcPr>
          <w:p w14:paraId="4D6C33ED" w14:textId="77777777" w:rsidR="00866BDC" w:rsidRPr="001B54C3" w:rsidRDefault="000A0BDB">
            <w:pPr>
              <w:pStyle w:val="TableEntry"/>
              <w:rPr>
                <w:rFonts w:ascii="Arial Unicode MS" w:eastAsia="Arial Unicode MS" w:hAnsi="Arial Unicode MS" w:cs="Arial Unicode MS"/>
                <w:sz w:val="24"/>
                <w:szCs w:val="24"/>
              </w:rPr>
            </w:pPr>
            <w:r w:rsidRPr="001B54C3">
              <w:t>Postpartum</w:t>
            </w:r>
            <w:r w:rsidR="00866BDC" w:rsidRPr="001B54C3">
              <w:t xml:space="preserve"> </w:t>
            </w:r>
            <w:r w:rsidRPr="001B54C3">
              <w:t>h</w:t>
            </w:r>
            <w:r w:rsidR="00FD7748" w:rsidRPr="001B54C3">
              <w:t xml:space="preserve">ospitalization </w:t>
            </w:r>
            <w:r w:rsidR="00866BDC" w:rsidRPr="001B54C3">
              <w:t>TREATMENT</w:t>
            </w:r>
          </w:p>
        </w:tc>
      </w:tr>
      <w:tr w:rsidR="00866BDC" w:rsidRPr="001B54C3" w14:paraId="70800375" w14:textId="77777777" w:rsidTr="00680D74">
        <w:tc>
          <w:tcPr>
            <w:tcW w:w="3521" w:type="dxa"/>
            <w:shd w:val="solid" w:color="D9D9D9" w:fill="auto"/>
            <w:vAlign w:val="center"/>
          </w:tcPr>
          <w:p w14:paraId="61CCC120"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Subsections </w:t>
            </w:r>
          </w:p>
        </w:tc>
        <w:tc>
          <w:tcPr>
            <w:tcW w:w="705" w:type="dxa"/>
            <w:shd w:val="solid" w:color="D9D9D9" w:fill="auto"/>
            <w:vAlign w:val="center"/>
          </w:tcPr>
          <w:p w14:paraId="0719D6EC"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124" w:type="dxa"/>
            <w:shd w:val="solid" w:color="D9D9D9" w:fill="auto"/>
            <w:vAlign w:val="center"/>
          </w:tcPr>
          <w:p w14:paraId="0556DD9A"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29D9FC45" w14:textId="77777777" w:rsidTr="00680D74">
        <w:tc>
          <w:tcPr>
            <w:tcW w:w="3521" w:type="dxa"/>
            <w:vAlign w:val="center"/>
          </w:tcPr>
          <w:p w14:paraId="7A118747" w14:textId="33D90DB5" w:rsidR="00866BDC" w:rsidRPr="001B54C3" w:rsidDel="00680D74" w:rsidRDefault="00866BDC">
            <w:pPr>
              <w:pStyle w:val="TableEntry"/>
              <w:rPr>
                <w:del w:id="442" w:author="Michael Clifton" w:date="2018-10-11T11:24:00Z"/>
                <w:rFonts w:eastAsia="Arial Unicode MS"/>
                <w:b/>
                <w:szCs w:val="18"/>
              </w:rPr>
            </w:pPr>
            <w:commentRangeStart w:id="443"/>
            <w:del w:id="444" w:author="Michael Clifton" w:date="2018-10-11T11:24:00Z">
              <w:r w:rsidRPr="001B54C3" w:rsidDel="00680D74">
                <w:rPr>
                  <w:rFonts w:eastAsia="Arial Unicode MS"/>
                  <w:b/>
                  <w:szCs w:val="18"/>
                </w:rPr>
                <w:delText>Immunizations</w:delText>
              </w:r>
            </w:del>
          </w:p>
          <w:p w14:paraId="0D7F9EAA" w14:textId="6957DD2A" w:rsidR="00866BDC" w:rsidRPr="001B54C3" w:rsidRDefault="00866BDC">
            <w:pPr>
              <w:pStyle w:val="TableEntry"/>
              <w:rPr>
                <w:rFonts w:eastAsia="Arial Unicode MS"/>
                <w:szCs w:val="18"/>
              </w:rPr>
            </w:pPr>
            <w:del w:id="445" w:author="Michael Clifton" w:date="2018-10-11T11:24:00Z">
              <w:r w:rsidRPr="001B54C3" w:rsidDel="00680D74">
                <w:delText>This section SHOULD contain the immunization given to the mother prior to the discharge from the birthing facility.</w:delText>
              </w:r>
            </w:del>
            <w:ins w:id="446" w:author="Michael Clifton" w:date="2018-10-11T11:27:00Z">
              <w:r w:rsidR="00680D74">
                <w:t xml:space="preserve"> </w:t>
              </w:r>
              <w:r w:rsidR="00680D74" w:rsidRPr="00680D74">
                <w:t>1.3.6.1.4.1.19376.1.5.3.1.4.12</w:t>
              </w:r>
            </w:ins>
          </w:p>
        </w:tc>
        <w:tc>
          <w:tcPr>
            <w:tcW w:w="705" w:type="dxa"/>
            <w:vAlign w:val="center"/>
          </w:tcPr>
          <w:p w14:paraId="73F69A93" w14:textId="77777777" w:rsidR="00866BDC" w:rsidRPr="001B54C3" w:rsidRDefault="00866BDC">
            <w:pPr>
              <w:pStyle w:val="TableEntry"/>
            </w:pPr>
            <w:r w:rsidRPr="001B54C3">
              <w:t>O</w:t>
            </w:r>
          </w:p>
        </w:tc>
        <w:tc>
          <w:tcPr>
            <w:tcW w:w="5124" w:type="dxa"/>
            <w:vAlign w:val="center"/>
          </w:tcPr>
          <w:p w14:paraId="30FAD5CA" w14:textId="6B952A07" w:rsidR="00680D74" w:rsidRPr="00680D74" w:rsidRDefault="00866BDC" w:rsidP="00680D74">
            <w:pPr>
              <w:pStyle w:val="TableEntry"/>
              <w:rPr>
                <w:ins w:id="447" w:author="Michael Clifton" w:date="2018-10-11T11:25:00Z"/>
                <w:b/>
              </w:rPr>
            </w:pPr>
            <w:del w:id="448" w:author="Michael Clifton" w:date="2018-10-11T11:25:00Z">
              <w:r w:rsidRPr="001B54C3" w:rsidDel="00680D74">
                <w:delText>1.3.6.1.4.1.19376.1.5.3.1.4.12</w:delText>
              </w:r>
            </w:del>
            <w:ins w:id="449" w:author="Michael Clifton" w:date="2018-10-11T11:25:00Z">
              <w:r w:rsidR="00680D74" w:rsidRPr="00680D74">
                <w:rPr>
                  <w:rFonts w:eastAsia="Arial Unicode MS"/>
                  <w:b/>
                  <w:szCs w:val="18"/>
                </w:rPr>
                <w:t xml:space="preserve"> </w:t>
              </w:r>
              <w:r w:rsidR="00680D74" w:rsidRPr="00680D74">
                <w:rPr>
                  <w:b/>
                </w:rPr>
                <w:t>Immunizations</w:t>
              </w:r>
            </w:ins>
          </w:p>
          <w:p w14:paraId="5694E9CB" w14:textId="21E865C6" w:rsidR="00866BDC" w:rsidRPr="001B54C3" w:rsidRDefault="00680D74" w:rsidP="00680D74">
            <w:pPr>
              <w:pStyle w:val="TableEntry"/>
            </w:pPr>
            <w:ins w:id="450" w:author="Michael Clifton" w:date="2018-10-11T11:25:00Z">
              <w:r w:rsidRPr="00680D74">
                <w:t>This section SHOULD contain the immunization given to the mother prior to the discharge from the birthing facility.</w:t>
              </w:r>
            </w:ins>
            <w:commentRangeEnd w:id="443"/>
            <w:ins w:id="451" w:author="Michael Clifton" w:date="2018-10-11T11:30:00Z">
              <w:r>
                <w:rPr>
                  <w:rStyle w:val="CommentReference"/>
                </w:rPr>
                <w:commentReference w:id="443"/>
              </w:r>
            </w:ins>
          </w:p>
        </w:tc>
      </w:tr>
      <w:tr w:rsidR="00680D74" w:rsidRPr="001B54C3" w14:paraId="6A99F7CA" w14:textId="77777777" w:rsidTr="00680D74">
        <w:tc>
          <w:tcPr>
            <w:tcW w:w="3521" w:type="dxa"/>
            <w:vAlign w:val="center"/>
          </w:tcPr>
          <w:p w14:paraId="2AAFAFA5" w14:textId="4774AFFF" w:rsidR="00680D74" w:rsidRPr="001B54C3" w:rsidDel="00680D74" w:rsidRDefault="00680D74" w:rsidP="00680D74">
            <w:pPr>
              <w:pStyle w:val="TableEntry"/>
              <w:rPr>
                <w:del w:id="452" w:author="Michael Clifton" w:date="2018-10-11T11:25:00Z"/>
                <w:rFonts w:eastAsia="Arial Unicode MS"/>
                <w:b/>
                <w:szCs w:val="18"/>
              </w:rPr>
            </w:pPr>
            <w:commentRangeStart w:id="453"/>
            <w:del w:id="454" w:author="Michael Clifton" w:date="2018-10-11T11:25:00Z">
              <w:r w:rsidRPr="001B54C3" w:rsidDel="00680D74">
                <w:rPr>
                  <w:rFonts w:eastAsia="Arial Unicode MS"/>
                  <w:b/>
                  <w:szCs w:val="18"/>
                </w:rPr>
                <w:delText>Medications Administered</w:delText>
              </w:r>
            </w:del>
          </w:p>
          <w:p w14:paraId="30F218D8" w14:textId="0032BE42" w:rsidR="00680D74" w:rsidRPr="001B54C3" w:rsidRDefault="00680D74" w:rsidP="00680D74">
            <w:pPr>
              <w:pStyle w:val="TableEntry"/>
              <w:rPr>
                <w:rFonts w:eastAsia="Arial Unicode MS"/>
                <w:szCs w:val="18"/>
              </w:rPr>
            </w:pPr>
            <w:del w:id="455" w:author="Michael Clifton" w:date="2018-10-11T11:25:00Z">
              <w:r w:rsidRPr="001B54C3" w:rsidDel="00680D74">
                <w:rPr>
                  <w:rFonts w:eastAsia="Arial Unicode MS"/>
                  <w:szCs w:val="18"/>
                </w:rPr>
                <w:delText>This SHOULD include commonly prescribed maternal medications including contraceptive medication.</w:delText>
              </w:r>
            </w:del>
            <w:ins w:id="456" w:author="Michael Clifton" w:date="2018-10-11T11:27:00Z">
              <w:r>
                <w:t xml:space="preserve"> </w:t>
              </w:r>
              <w:r w:rsidRPr="00680D74">
                <w:rPr>
                  <w:rFonts w:eastAsia="Arial Unicode MS"/>
                  <w:szCs w:val="18"/>
                </w:rPr>
                <w:t>1.3.6.1.4.1.19376.1.5.3.1.3.21</w:t>
              </w:r>
            </w:ins>
          </w:p>
        </w:tc>
        <w:tc>
          <w:tcPr>
            <w:tcW w:w="705" w:type="dxa"/>
            <w:vAlign w:val="center"/>
          </w:tcPr>
          <w:p w14:paraId="52AFF062" w14:textId="77777777" w:rsidR="00680D74" w:rsidRPr="001B54C3" w:rsidRDefault="00680D74" w:rsidP="00680D74">
            <w:pPr>
              <w:pStyle w:val="TableEntry"/>
              <w:rPr>
                <w:rFonts w:eastAsia="Arial Unicode MS"/>
                <w:szCs w:val="18"/>
              </w:rPr>
            </w:pPr>
            <w:r w:rsidRPr="001B54C3">
              <w:rPr>
                <w:rFonts w:eastAsia="Arial Unicode MS"/>
                <w:szCs w:val="18"/>
              </w:rPr>
              <w:t>R2</w:t>
            </w:r>
          </w:p>
        </w:tc>
        <w:tc>
          <w:tcPr>
            <w:tcW w:w="5124" w:type="dxa"/>
            <w:vAlign w:val="center"/>
          </w:tcPr>
          <w:p w14:paraId="1CF2BBF2" w14:textId="77777777" w:rsidR="00680D74" w:rsidRPr="001B54C3" w:rsidRDefault="00680D74" w:rsidP="00680D74">
            <w:pPr>
              <w:pStyle w:val="TableEntry"/>
              <w:rPr>
                <w:ins w:id="457" w:author="Michael Clifton" w:date="2018-10-11T11:25:00Z"/>
                <w:rFonts w:eastAsia="Arial Unicode MS"/>
                <w:b/>
                <w:szCs w:val="18"/>
              </w:rPr>
            </w:pPr>
            <w:ins w:id="458" w:author="Michael Clifton" w:date="2018-10-11T11:25:00Z">
              <w:r w:rsidRPr="001B54C3">
                <w:rPr>
                  <w:rFonts w:eastAsia="Arial Unicode MS"/>
                  <w:b/>
                  <w:szCs w:val="18"/>
                </w:rPr>
                <w:t>Medications Administered</w:t>
              </w:r>
            </w:ins>
          </w:p>
          <w:p w14:paraId="42A5B83E" w14:textId="2720E4BE" w:rsidR="00680D74" w:rsidRPr="001B54C3" w:rsidRDefault="00680D74" w:rsidP="00680D74">
            <w:pPr>
              <w:pStyle w:val="TableEntry"/>
              <w:rPr>
                <w:rFonts w:eastAsia="Arial Unicode MS"/>
              </w:rPr>
            </w:pPr>
            <w:ins w:id="459" w:author="Michael Clifton" w:date="2018-10-11T11:25:00Z">
              <w:r w:rsidRPr="001B54C3">
                <w:rPr>
                  <w:rFonts w:eastAsia="Arial Unicode MS"/>
                  <w:szCs w:val="18"/>
                </w:rPr>
                <w:t>This SHOULD include commonly prescribed maternal medications including contraceptive medication.</w:t>
              </w:r>
            </w:ins>
            <w:del w:id="460" w:author="Michael Clifton" w:date="2018-10-11T11:25:00Z">
              <w:r w:rsidRPr="001B54C3" w:rsidDel="00680D74">
                <w:delText>1.3.6.1.4.1.19376.1.5.3.1.3.21</w:delText>
              </w:r>
            </w:del>
            <w:commentRangeEnd w:id="453"/>
            <w:r>
              <w:rPr>
                <w:rStyle w:val="CommentReference"/>
              </w:rPr>
              <w:commentReference w:id="453"/>
            </w:r>
          </w:p>
        </w:tc>
      </w:tr>
      <w:tr w:rsidR="00680D74" w:rsidRPr="001B54C3" w14:paraId="0716F1D0" w14:textId="77777777" w:rsidTr="00680D74">
        <w:tc>
          <w:tcPr>
            <w:tcW w:w="3521" w:type="dxa"/>
            <w:vAlign w:val="center"/>
          </w:tcPr>
          <w:p w14:paraId="2FC3F559" w14:textId="0FB263A1" w:rsidR="00680D74" w:rsidRPr="001B54C3" w:rsidDel="00680D74" w:rsidRDefault="00680D74" w:rsidP="00680D74">
            <w:pPr>
              <w:pStyle w:val="TableEntry"/>
              <w:rPr>
                <w:del w:id="461" w:author="Michael Clifton" w:date="2018-10-11T11:26:00Z"/>
                <w:rFonts w:eastAsia="Arial Unicode MS"/>
                <w:b/>
                <w:szCs w:val="18"/>
              </w:rPr>
            </w:pPr>
            <w:commentRangeStart w:id="462"/>
            <w:del w:id="463" w:author="Michael Clifton" w:date="2018-10-11T11:26:00Z">
              <w:r w:rsidRPr="001B54C3" w:rsidDel="00680D74">
                <w:rPr>
                  <w:rFonts w:eastAsia="Arial Unicode MS"/>
                  <w:b/>
                  <w:szCs w:val="18"/>
                </w:rPr>
                <w:delText>Procedures and Interventions</w:delText>
              </w:r>
            </w:del>
          </w:p>
          <w:p w14:paraId="0BA81F91" w14:textId="158AE802" w:rsidR="00680D74" w:rsidRPr="001B54C3" w:rsidRDefault="00680D74" w:rsidP="00680D74">
            <w:pPr>
              <w:pStyle w:val="TableEntry"/>
              <w:rPr>
                <w:rFonts w:eastAsia="Arial Unicode MS"/>
                <w:b/>
                <w:szCs w:val="18"/>
              </w:rPr>
            </w:pPr>
            <w:del w:id="464" w:author="Michael Clifton" w:date="2018-10-11T11:26:00Z">
              <w:r w:rsidRPr="001B54C3" w:rsidDel="00680D74">
                <w:rPr>
                  <w:rFonts w:eastAsia="Arial Unicode MS"/>
                  <w:szCs w:val="18"/>
                </w:rPr>
                <w:delText>This section SHALL include the procedures and interventions received by the mother during the immediate post-partum period e.g., transfusion or curettage.</w:delText>
              </w:r>
            </w:del>
            <w:ins w:id="465" w:author="Michael Clifton" w:date="2018-10-11T11:27:00Z">
              <w:r>
                <w:t xml:space="preserve"> </w:t>
              </w:r>
              <w:r w:rsidRPr="00680D74">
                <w:rPr>
                  <w:rFonts w:eastAsia="Arial Unicode MS"/>
                  <w:szCs w:val="18"/>
                </w:rPr>
                <w:t>1.3.6.1.4.1.19376.1.5.3.1.1.13.2.11</w:t>
              </w:r>
            </w:ins>
          </w:p>
        </w:tc>
        <w:tc>
          <w:tcPr>
            <w:tcW w:w="705" w:type="dxa"/>
            <w:vAlign w:val="center"/>
          </w:tcPr>
          <w:p w14:paraId="4BCFB50C" w14:textId="77777777" w:rsidR="00680D74" w:rsidRPr="001B54C3" w:rsidRDefault="00680D74" w:rsidP="00680D74">
            <w:pPr>
              <w:pStyle w:val="TableEntry"/>
              <w:rPr>
                <w:rFonts w:eastAsia="Arial Unicode MS"/>
                <w:szCs w:val="18"/>
              </w:rPr>
            </w:pPr>
            <w:r w:rsidRPr="001B54C3">
              <w:rPr>
                <w:rFonts w:eastAsia="Arial Unicode MS"/>
                <w:szCs w:val="18"/>
              </w:rPr>
              <w:t>R</w:t>
            </w:r>
          </w:p>
        </w:tc>
        <w:tc>
          <w:tcPr>
            <w:tcW w:w="5124" w:type="dxa"/>
            <w:vAlign w:val="center"/>
          </w:tcPr>
          <w:p w14:paraId="1C6D63F5" w14:textId="77777777" w:rsidR="00680D74" w:rsidRPr="001B54C3" w:rsidRDefault="00680D74" w:rsidP="00680D74">
            <w:pPr>
              <w:pStyle w:val="TableEntry"/>
              <w:rPr>
                <w:ins w:id="466" w:author="Michael Clifton" w:date="2018-10-11T11:25:00Z"/>
                <w:rFonts w:eastAsia="Arial Unicode MS"/>
                <w:b/>
                <w:szCs w:val="18"/>
              </w:rPr>
            </w:pPr>
            <w:ins w:id="467" w:author="Michael Clifton" w:date="2018-10-11T11:25:00Z">
              <w:r w:rsidRPr="001B54C3">
                <w:rPr>
                  <w:rFonts w:eastAsia="Arial Unicode MS"/>
                  <w:b/>
                  <w:szCs w:val="18"/>
                </w:rPr>
                <w:t>Procedures and Interventions</w:t>
              </w:r>
            </w:ins>
          </w:p>
          <w:p w14:paraId="7A61701D" w14:textId="2BA0805A" w:rsidR="00680D74" w:rsidRPr="001B54C3" w:rsidRDefault="00680D74" w:rsidP="00680D74">
            <w:pPr>
              <w:pStyle w:val="TableEntry"/>
              <w:rPr>
                <w:rFonts w:eastAsia="Arial Unicode MS"/>
                <w:szCs w:val="18"/>
              </w:rPr>
            </w:pPr>
            <w:ins w:id="468" w:author="Michael Clifton" w:date="2018-10-11T11:25:00Z">
              <w:r w:rsidRPr="001B54C3">
                <w:rPr>
                  <w:rFonts w:eastAsia="Arial Unicode MS"/>
                  <w:szCs w:val="18"/>
                </w:rPr>
                <w:t>This section SHALL include the procedures and interventions received by the mother during the immediate post-partum period e.g., transfusion or curettage.</w:t>
              </w:r>
            </w:ins>
            <w:del w:id="469" w:author="Michael Clifton" w:date="2018-10-11T11:25:00Z">
              <w:r w:rsidRPr="001B54C3" w:rsidDel="00680D74">
                <w:rPr>
                  <w:rFonts w:eastAsia="Arial Unicode MS"/>
                  <w:szCs w:val="18"/>
                </w:rPr>
                <w:delText>1.3.6.1.4.1.19376.1.5.3.1.1.13.2.11</w:delText>
              </w:r>
            </w:del>
            <w:commentRangeEnd w:id="462"/>
            <w:r>
              <w:rPr>
                <w:rStyle w:val="CommentReference"/>
              </w:rPr>
              <w:commentReference w:id="462"/>
            </w:r>
          </w:p>
        </w:tc>
      </w:tr>
      <w:tr w:rsidR="00680D74" w:rsidRPr="001B54C3" w14:paraId="41F4B5FA" w14:textId="77777777" w:rsidTr="00680D74">
        <w:tc>
          <w:tcPr>
            <w:tcW w:w="3521" w:type="dxa"/>
            <w:vAlign w:val="center"/>
          </w:tcPr>
          <w:p w14:paraId="164773FC" w14:textId="5427CE0C" w:rsidR="00680D74" w:rsidRPr="001B54C3" w:rsidDel="00680D74" w:rsidRDefault="00680D74" w:rsidP="00680D74">
            <w:pPr>
              <w:pStyle w:val="TableEntry"/>
              <w:rPr>
                <w:del w:id="470" w:author="Michael Clifton" w:date="2018-10-11T11:25:00Z"/>
                <w:rFonts w:eastAsia="Arial Unicode MS"/>
                <w:b/>
                <w:szCs w:val="18"/>
              </w:rPr>
            </w:pPr>
            <w:commentRangeStart w:id="471"/>
            <w:del w:id="472" w:author="Michael Clifton" w:date="2018-10-11T11:25:00Z">
              <w:r w:rsidRPr="001B54C3" w:rsidDel="00680D74">
                <w:rPr>
                  <w:rFonts w:eastAsia="Arial Unicode MS"/>
                  <w:b/>
                  <w:szCs w:val="18"/>
                </w:rPr>
                <w:delText>Coded Results</w:delText>
              </w:r>
            </w:del>
          </w:p>
          <w:p w14:paraId="4E393F98" w14:textId="75373416" w:rsidR="00680D74" w:rsidRPr="00680D74" w:rsidRDefault="00680D74" w:rsidP="00680D74">
            <w:pPr>
              <w:pStyle w:val="TableEntry"/>
              <w:rPr>
                <w:rFonts w:eastAsia="Arial Unicode MS"/>
                <w:szCs w:val="18"/>
                <w:rPrChange w:id="473" w:author="Michael Clifton" w:date="2018-10-11T11:28:00Z">
                  <w:rPr>
                    <w:rFonts w:eastAsia="Arial Unicode MS"/>
                    <w:b/>
                    <w:szCs w:val="18"/>
                  </w:rPr>
                </w:rPrChange>
              </w:rPr>
            </w:pPr>
            <w:del w:id="474" w:author="Michael Clifton" w:date="2018-10-11T11:25:00Z">
              <w:r w:rsidRPr="001B54C3" w:rsidDel="00680D74">
                <w:rPr>
                  <w:rFonts w:eastAsia="Arial Unicode MS"/>
                  <w:szCs w:val="18"/>
                </w:rPr>
                <w:delText>This section SHOULD contain laboratory results and procedures as pertaining to the mother while discharged such as the hemoglobin or the hematocrit level.</w:delText>
              </w:r>
            </w:del>
            <w:ins w:id="475" w:author="Michael Clifton" w:date="2018-10-11T11:28:00Z">
              <w:r w:rsidRPr="00680D74">
                <w:rPr>
                  <w:strike/>
                  <w:szCs w:val="18"/>
                </w:rPr>
                <w:t xml:space="preserve"> </w:t>
              </w:r>
              <w:r w:rsidRPr="00680D74">
                <w:rPr>
                  <w:rFonts w:eastAsia="Arial Unicode MS"/>
                  <w:szCs w:val="18"/>
                </w:rPr>
                <w:t>1.3.6.1.4.1.19376.1.5.3.1.3.28</w:t>
              </w:r>
            </w:ins>
          </w:p>
        </w:tc>
        <w:tc>
          <w:tcPr>
            <w:tcW w:w="705" w:type="dxa"/>
            <w:vAlign w:val="center"/>
          </w:tcPr>
          <w:p w14:paraId="05499B24" w14:textId="77777777" w:rsidR="00680D74" w:rsidRPr="001B54C3" w:rsidRDefault="00680D74" w:rsidP="00680D74">
            <w:pPr>
              <w:pStyle w:val="TableEntry"/>
              <w:rPr>
                <w:rFonts w:eastAsia="Arial Unicode MS"/>
                <w:szCs w:val="18"/>
              </w:rPr>
            </w:pPr>
            <w:r w:rsidRPr="001B54C3">
              <w:rPr>
                <w:rFonts w:eastAsia="Arial Unicode MS"/>
                <w:szCs w:val="18"/>
              </w:rPr>
              <w:t>R2</w:t>
            </w:r>
          </w:p>
        </w:tc>
        <w:tc>
          <w:tcPr>
            <w:tcW w:w="5124" w:type="dxa"/>
            <w:vAlign w:val="center"/>
          </w:tcPr>
          <w:p w14:paraId="666B4403" w14:textId="77777777" w:rsidR="00680D74" w:rsidRPr="00680D74" w:rsidRDefault="00680D74" w:rsidP="00680D74">
            <w:pPr>
              <w:pStyle w:val="TableEntry"/>
              <w:rPr>
                <w:ins w:id="476" w:author="Michael Clifton" w:date="2018-10-11T11:26:00Z"/>
                <w:rFonts w:eastAsia="Arial Unicode MS"/>
                <w:b/>
                <w:szCs w:val="18"/>
              </w:rPr>
            </w:pPr>
            <w:ins w:id="477" w:author="Michael Clifton" w:date="2018-10-11T11:26:00Z">
              <w:r w:rsidRPr="00680D74">
                <w:rPr>
                  <w:rFonts w:eastAsia="Arial Unicode MS"/>
                  <w:b/>
                  <w:szCs w:val="18"/>
                </w:rPr>
                <w:t>Coded Results</w:t>
              </w:r>
            </w:ins>
          </w:p>
          <w:p w14:paraId="73D15D49" w14:textId="3C1D2292" w:rsidR="00680D74" w:rsidRPr="001B54C3" w:rsidRDefault="00680D74" w:rsidP="00680D74">
            <w:pPr>
              <w:pStyle w:val="TableEntry"/>
              <w:rPr>
                <w:rFonts w:eastAsia="Arial Unicode MS"/>
                <w:szCs w:val="18"/>
              </w:rPr>
            </w:pPr>
            <w:ins w:id="478" w:author="Michael Clifton" w:date="2018-10-11T11:26:00Z">
              <w:r w:rsidRPr="00680D74">
                <w:rPr>
                  <w:rFonts w:eastAsia="Arial Unicode MS"/>
                  <w:szCs w:val="18"/>
                </w:rPr>
                <w:t>This section SHOULD contain laboratory results and procedures as pertaining to the mother while discharged such as the hemoglobin or the hematocrit level.</w:t>
              </w:r>
            </w:ins>
            <w:del w:id="479" w:author="Michael Clifton" w:date="2018-10-11T11:25:00Z">
              <w:r w:rsidRPr="001B54C3" w:rsidDel="00680D74">
                <w:rPr>
                  <w:rFonts w:eastAsia="Arial Unicode MS"/>
                  <w:szCs w:val="18"/>
                </w:rPr>
                <w:delText>1.3.6.1.4.1.19376.1.5.3.1.3.28</w:delText>
              </w:r>
            </w:del>
            <w:commentRangeEnd w:id="471"/>
            <w:r>
              <w:rPr>
                <w:rStyle w:val="CommentReference"/>
              </w:rPr>
              <w:commentReference w:id="471"/>
            </w:r>
          </w:p>
        </w:tc>
      </w:tr>
      <w:tr w:rsidR="00680D74" w:rsidRPr="001B54C3" w14:paraId="3CB86731" w14:textId="77777777" w:rsidTr="00680D74">
        <w:tc>
          <w:tcPr>
            <w:tcW w:w="3521" w:type="dxa"/>
            <w:tcBorders>
              <w:top w:val="single" w:sz="4" w:space="0" w:color="000000"/>
              <w:left w:val="single" w:sz="4" w:space="0" w:color="000000"/>
              <w:bottom w:val="single" w:sz="4" w:space="0" w:color="000000"/>
              <w:right w:val="single" w:sz="4" w:space="0" w:color="000000"/>
            </w:tcBorders>
            <w:vAlign w:val="center"/>
          </w:tcPr>
          <w:p w14:paraId="63F6066B" w14:textId="387EECEA" w:rsidR="00680D74" w:rsidRPr="001B54C3" w:rsidDel="00680D74" w:rsidRDefault="00680D74" w:rsidP="00680D74">
            <w:pPr>
              <w:pStyle w:val="TableEntry"/>
              <w:rPr>
                <w:del w:id="480" w:author="Michael Clifton" w:date="2018-10-11T11:26:00Z"/>
                <w:rFonts w:eastAsia="Arial Unicode MS"/>
                <w:b/>
                <w:szCs w:val="18"/>
              </w:rPr>
            </w:pPr>
            <w:commentRangeStart w:id="481"/>
            <w:del w:id="482" w:author="Michael Clifton" w:date="2018-10-11T11:26:00Z">
              <w:r w:rsidRPr="001B54C3" w:rsidDel="00680D74">
                <w:rPr>
                  <w:rFonts w:eastAsia="Arial Unicode MS"/>
                  <w:b/>
                  <w:szCs w:val="18"/>
                </w:rPr>
                <w:delText>Care plan</w:delText>
              </w:r>
            </w:del>
          </w:p>
          <w:p w14:paraId="70612576" w14:textId="2E84B708" w:rsidR="00680D74" w:rsidRPr="001B54C3" w:rsidRDefault="00680D74" w:rsidP="00680D74">
            <w:pPr>
              <w:pStyle w:val="TableEntry"/>
              <w:rPr>
                <w:rFonts w:eastAsia="Arial Unicode MS"/>
                <w:szCs w:val="18"/>
              </w:rPr>
            </w:pPr>
            <w:del w:id="483" w:author="Michael Clifton" w:date="2018-10-11T11:26:00Z">
              <w:r w:rsidRPr="001B54C3" w:rsidDel="00680D74">
                <w:rPr>
                  <w:rFonts w:eastAsia="Arial Unicode MS"/>
                  <w:szCs w:val="18"/>
                </w:rPr>
                <w:delText>This section SHOULD include the plan of care for the mother upon her discharge such as the feeding method or the contraceptive plan</w:delText>
              </w:r>
            </w:del>
            <w:ins w:id="484" w:author="Michael Clifton" w:date="2018-10-11T11:28:00Z">
              <w:r>
                <w:t xml:space="preserve"> </w:t>
              </w:r>
              <w:r w:rsidRPr="00680D74">
                <w:rPr>
                  <w:rFonts w:eastAsia="Arial Unicode MS"/>
                  <w:szCs w:val="18"/>
                </w:rPr>
                <w:t>1.3.6.1.4.1.19376.1.5.3.1.3.31</w:t>
              </w:r>
            </w:ins>
            <w:del w:id="485" w:author="Michael Clifton" w:date="2018-10-11T11:28:00Z">
              <w:r w:rsidRPr="001B54C3" w:rsidDel="00680D74">
                <w:rPr>
                  <w:rFonts w:eastAsia="Arial Unicode MS"/>
                  <w:szCs w:val="18"/>
                </w:rPr>
                <w:delText xml:space="preserve"> </w:delText>
              </w:r>
            </w:del>
          </w:p>
        </w:tc>
        <w:tc>
          <w:tcPr>
            <w:tcW w:w="705" w:type="dxa"/>
            <w:tcBorders>
              <w:top w:val="single" w:sz="4" w:space="0" w:color="000000"/>
              <w:left w:val="single" w:sz="4" w:space="0" w:color="000000"/>
              <w:bottom w:val="single" w:sz="4" w:space="0" w:color="000000"/>
              <w:right w:val="single" w:sz="4" w:space="0" w:color="000000"/>
            </w:tcBorders>
            <w:vAlign w:val="center"/>
          </w:tcPr>
          <w:p w14:paraId="59E723F7" w14:textId="77777777" w:rsidR="00680D74" w:rsidRPr="001B54C3" w:rsidRDefault="00680D74" w:rsidP="00680D74">
            <w:pPr>
              <w:pStyle w:val="TableEntry"/>
              <w:rPr>
                <w:rFonts w:eastAsia="Arial Unicode MS"/>
                <w:szCs w:val="18"/>
              </w:rPr>
            </w:pPr>
            <w:r w:rsidRPr="001B54C3">
              <w:rPr>
                <w:rFonts w:eastAsia="Arial Unicode MS"/>
                <w:szCs w:val="18"/>
              </w:rPr>
              <w:t>O</w:t>
            </w:r>
          </w:p>
        </w:tc>
        <w:tc>
          <w:tcPr>
            <w:tcW w:w="5124" w:type="dxa"/>
            <w:tcBorders>
              <w:top w:val="single" w:sz="4" w:space="0" w:color="000000"/>
              <w:left w:val="single" w:sz="4" w:space="0" w:color="000000"/>
              <w:bottom w:val="single" w:sz="4" w:space="0" w:color="000000"/>
              <w:right w:val="single" w:sz="4" w:space="0" w:color="000000"/>
            </w:tcBorders>
            <w:vAlign w:val="center"/>
          </w:tcPr>
          <w:p w14:paraId="3F40B686" w14:textId="77777777" w:rsidR="00680D74" w:rsidRPr="00680D74" w:rsidRDefault="00680D74" w:rsidP="00680D74">
            <w:pPr>
              <w:pStyle w:val="TableEntry"/>
              <w:rPr>
                <w:ins w:id="486" w:author="Michael Clifton" w:date="2018-10-11T11:26:00Z"/>
                <w:rFonts w:eastAsia="Arial Unicode MS"/>
                <w:b/>
                <w:szCs w:val="18"/>
              </w:rPr>
            </w:pPr>
            <w:ins w:id="487" w:author="Michael Clifton" w:date="2018-10-11T11:26:00Z">
              <w:r w:rsidRPr="00680D74">
                <w:rPr>
                  <w:rFonts w:eastAsia="Arial Unicode MS"/>
                  <w:b/>
                  <w:szCs w:val="18"/>
                </w:rPr>
                <w:t>Care plan</w:t>
              </w:r>
            </w:ins>
          </w:p>
          <w:p w14:paraId="135B9D90" w14:textId="30A707E0" w:rsidR="00680D74" w:rsidRPr="001B54C3" w:rsidRDefault="00680D74" w:rsidP="00680D74">
            <w:pPr>
              <w:pStyle w:val="TableEntry"/>
              <w:rPr>
                <w:rFonts w:eastAsia="Arial Unicode MS"/>
                <w:szCs w:val="18"/>
              </w:rPr>
            </w:pPr>
            <w:ins w:id="488" w:author="Michael Clifton" w:date="2018-10-11T11:26:00Z">
              <w:r w:rsidRPr="00680D74">
                <w:rPr>
                  <w:rFonts w:eastAsia="Arial Unicode MS"/>
                  <w:szCs w:val="18"/>
                </w:rPr>
                <w:t xml:space="preserve">This section SHOULD include the plan of care for the mother upon her discharge such as the feeding method or the contraceptive plan </w:t>
              </w:r>
            </w:ins>
            <w:del w:id="489" w:author="Michael Clifton" w:date="2018-10-11T11:26:00Z">
              <w:r w:rsidRPr="001B54C3" w:rsidDel="00680D74">
                <w:rPr>
                  <w:rFonts w:eastAsia="Arial Unicode MS"/>
                  <w:szCs w:val="18"/>
                </w:rPr>
                <w:delText>1.3.6.1.4.1.19376.1.5.3.1.3.31</w:delText>
              </w:r>
            </w:del>
            <w:commentRangeEnd w:id="481"/>
            <w:r>
              <w:rPr>
                <w:rStyle w:val="CommentReference"/>
              </w:rPr>
              <w:commentReference w:id="481"/>
            </w:r>
          </w:p>
        </w:tc>
      </w:tr>
      <w:tr w:rsidR="00680D74" w:rsidRPr="001B54C3" w14:paraId="320F3D30" w14:textId="77777777" w:rsidTr="00680D74">
        <w:tc>
          <w:tcPr>
            <w:tcW w:w="3521" w:type="dxa"/>
            <w:tcBorders>
              <w:top w:val="single" w:sz="4" w:space="0" w:color="000000"/>
              <w:left w:val="single" w:sz="4" w:space="0" w:color="000000"/>
              <w:bottom w:val="single" w:sz="4" w:space="0" w:color="000000"/>
              <w:right w:val="single" w:sz="4" w:space="0" w:color="000000"/>
            </w:tcBorders>
            <w:vAlign w:val="center"/>
          </w:tcPr>
          <w:p w14:paraId="095BA064" w14:textId="37CBFCE6" w:rsidR="00680D74" w:rsidRPr="001B54C3" w:rsidDel="00680D74" w:rsidRDefault="00680D74" w:rsidP="00680D74">
            <w:pPr>
              <w:pStyle w:val="TableEntry"/>
              <w:rPr>
                <w:del w:id="490" w:author="Michael Clifton" w:date="2018-10-11T11:26:00Z"/>
                <w:rFonts w:eastAsia="Arial Unicode MS"/>
                <w:b/>
                <w:szCs w:val="18"/>
              </w:rPr>
            </w:pPr>
            <w:commentRangeStart w:id="491"/>
            <w:del w:id="492" w:author="Michael Clifton" w:date="2018-10-11T11:26:00Z">
              <w:r w:rsidRPr="001B54C3" w:rsidDel="00680D74">
                <w:rPr>
                  <w:rFonts w:eastAsia="Arial Unicode MS"/>
                  <w:b/>
                  <w:szCs w:val="18"/>
                </w:rPr>
                <w:delText>Discharge Diet</w:delText>
              </w:r>
            </w:del>
          </w:p>
          <w:p w14:paraId="1B24CAC9" w14:textId="7617019D" w:rsidR="00680D74" w:rsidRPr="001B54C3" w:rsidRDefault="00680D74" w:rsidP="00680D74">
            <w:pPr>
              <w:pStyle w:val="TableEntry"/>
              <w:rPr>
                <w:rFonts w:eastAsia="Arial Unicode MS"/>
                <w:szCs w:val="18"/>
              </w:rPr>
            </w:pPr>
            <w:del w:id="493" w:author="Michael Clifton" w:date="2018-10-11T11:26:00Z">
              <w:r w:rsidRPr="001B54C3" w:rsidDel="00680D74">
                <w:rPr>
                  <w:rFonts w:eastAsia="Arial Unicode MS"/>
                  <w:szCs w:val="18"/>
                </w:rPr>
                <w:delText>This section SHALL include the diet that the mother was recommended upon her discharge.</w:delText>
              </w:r>
            </w:del>
            <w:ins w:id="494" w:author="Michael Clifton" w:date="2018-10-11T11:29:00Z">
              <w:r>
                <w:t xml:space="preserve"> </w:t>
              </w:r>
              <w:r w:rsidRPr="00680D74">
                <w:rPr>
                  <w:rFonts w:eastAsia="Arial Unicode MS"/>
                  <w:szCs w:val="18"/>
                </w:rPr>
                <w:t>1.3.6.1.4.1.19376.1.5.3.1.3.33</w:t>
              </w:r>
            </w:ins>
            <w:del w:id="495" w:author="Michael Clifton" w:date="2018-10-11T11:29:00Z">
              <w:r w:rsidRPr="001B54C3" w:rsidDel="00680D74">
                <w:rPr>
                  <w:rFonts w:eastAsia="Arial Unicode MS"/>
                  <w:szCs w:val="18"/>
                </w:rPr>
                <w:delText xml:space="preserve"> </w:delText>
              </w:r>
            </w:del>
          </w:p>
        </w:tc>
        <w:tc>
          <w:tcPr>
            <w:tcW w:w="705" w:type="dxa"/>
            <w:tcBorders>
              <w:top w:val="single" w:sz="4" w:space="0" w:color="000000"/>
              <w:left w:val="single" w:sz="4" w:space="0" w:color="000000"/>
              <w:bottom w:val="single" w:sz="4" w:space="0" w:color="000000"/>
              <w:right w:val="single" w:sz="4" w:space="0" w:color="000000"/>
            </w:tcBorders>
            <w:vAlign w:val="center"/>
          </w:tcPr>
          <w:p w14:paraId="6D844C2C" w14:textId="77777777" w:rsidR="00680D74" w:rsidRPr="001B54C3" w:rsidRDefault="00680D74" w:rsidP="00680D74">
            <w:pPr>
              <w:pStyle w:val="TableEntry"/>
              <w:rPr>
                <w:rFonts w:eastAsia="Arial Unicode MS"/>
                <w:szCs w:val="18"/>
              </w:rPr>
            </w:pPr>
            <w:r w:rsidRPr="001B54C3">
              <w:rPr>
                <w:rFonts w:eastAsia="Arial Unicode MS"/>
                <w:szCs w:val="18"/>
              </w:rPr>
              <w:t>R</w:t>
            </w:r>
          </w:p>
        </w:tc>
        <w:tc>
          <w:tcPr>
            <w:tcW w:w="5124" w:type="dxa"/>
            <w:tcBorders>
              <w:top w:val="single" w:sz="4" w:space="0" w:color="000000"/>
              <w:left w:val="single" w:sz="4" w:space="0" w:color="000000"/>
              <w:bottom w:val="single" w:sz="4" w:space="0" w:color="000000"/>
              <w:right w:val="single" w:sz="4" w:space="0" w:color="000000"/>
            </w:tcBorders>
            <w:vAlign w:val="center"/>
          </w:tcPr>
          <w:p w14:paraId="2D8A3A40" w14:textId="77777777" w:rsidR="00680D74" w:rsidRPr="00680D74" w:rsidRDefault="00680D74" w:rsidP="00680D74">
            <w:pPr>
              <w:pStyle w:val="TableEntry"/>
              <w:rPr>
                <w:ins w:id="496" w:author="Michael Clifton" w:date="2018-10-11T11:26:00Z"/>
                <w:rFonts w:eastAsia="Arial Unicode MS"/>
                <w:b/>
                <w:szCs w:val="18"/>
              </w:rPr>
            </w:pPr>
            <w:ins w:id="497" w:author="Michael Clifton" w:date="2018-10-11T11:26:00Z">
              <w:r w:rsidRPr="00680D74">
                <w:rPr>
                  <w:rFonts w:eastAsia="Arial Unicode MS"/>
                  <w:b/>
                  <w:szCs w:val="18"/>
                </w:rPr>
                <w:t>Discharge Diet</w:t>
              </w:r>
            </w:ins>
          </w:p>
          <w:p w14:paraId="076B14F2" w14:textId="2AE96E1C" w:rsidR="00680D74" w:rsidRPr="001B54C3" w:rsidRDefault="00680D74" w:rsidP="00680D74">
            <w:pPr>
              <w:pStyle w:val="TableEntry"/>
              <w:rPr>
                <w:rFonts w:eastAsia="Arial Unicode MS"/>
                <w:szCs w:val="18"/>
              </w:rPr>
            </w:pPr>
            <w:ins w:id="498" w:author="Michael Clifton" w:date="2018-10-11T11:26:00Z">
              <w:r w:rsidRPr="00680D74">
                <w:rPr>
                  <w:rFonts w:eastAsia="Arial Unicode MS"/>
                  <w:szCs w:val="18"/>
                </w:rPr>
                <w:t xml:space="preserve">This section SHALL include the diet that the mother was recommended upon her discharge. </w:t>
              </w:r>
            </w:ins>
            <w:del w:id="499" w:author="Michael Clifton" w:date="2018-10-11T11:26:00Z">
              <w:r w:rsidRPr="001B54C3" w:rsidDel="00680D74">
                <w:rPr>
                  <w:rFonts w:eastAsia="Arial Unicode MS"/>
                  <w:szCs w:val="18"/>
                </w:rPr>
                <w:delText>1.3.6.1.4.1.19376.1.5.3.1.3.33</w:delText>
              </w:r>
            </w:del>
            <w:commentRangeEnd w:id="491"/>
            <w:r>
              <w:rPr>
                <w:rStyle w:val="CommentReference"/>
              </w:rPr>
              <w:commentReference w:id="491"/>
            </w:r>
          </w:p>
        </w:tc>
      </w:tr>
    </w:tbl>
    <w:p w14:paraId="0DAB39E6" w14:textId="77777777" w:rsidR="00866BDC" w:rsidRPr="001B54C3" w:rsidRDefault="00866BDC">
      <w:pPr>
        <w:pStyle w:val="BodyText"/>
      </w:pPr>
    </w:p>
    <w:p w14:paraId="7CD8EFC3" w14:textId="77777777" w:rsidR="00866BDC" w:rsidRPr="001B54C3" w:rsidRDefault="00866BDC">
      <w:pPr>
        <w:pStyle w:val="XMLFragment"/>
        <w:pBdr>
          <w:left w:val="single" w:sz="4" w:space="7" w:color="auto"/>
        </w:pBdr>
        <w:rPr>
          <w:noProof w:val="0"/>
        </w:rPr>
      </w:pPr>
      <w:r w:rsidRPr="001B54C3">
        <w:rPr>
          <w:bCs/>
          <w:noProof w:val="0"/>
        </w:rPr>
        <w:lastRenderedPageBreak/>
        <w:t>&lt;component&gt;</w:t>
      </w:r>
    </w:p>
    <w:p w14:paraId="2973096C"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3D3D3832" w14:textId="77777777" w:rsidR="00866BDC" w:rsidRPr="001B54C3" w:rsidRDefault="00866BDC">
      <w:pPr>
        <w:pStyle w:val="XMLFragment"/>
        <w:pBdr>
          <w:left w:val="single" w:sz="4" w:space="7" w:color="auto"/>
        </w:pBdr>
        <w:rPr>
          <w:noProof w:val="0"/>
        </w:rPr>
      </w:pPr>
      <w:r w:rsidRPr="001B54C3">
        <w:rPr>
          <w:noProof w:val="0"/>
        </w:rPr>
        <w:t xml:space="preserve">    &lt;templateId root='1.3.6.1.4.1.19376.1.5.3.1.1.21.2.7'/&gt;</w:t>
      </w:r>
    </w:p>
    <w:p w14:paraId="70A1A656" w14:textId="77777777" w:rsidR="00866BDC" w:rsidRPr="001B54C3" w:rsidRDefault="00866BDC">
      <w:pPr>
        <w:pStyle w:val="XMLFragment"/>
        <w:pBdr>
          <w:left w:val="single" w:sz="4" w:space="7" w:color="auto"/>
        </w:pBdr>
        <w:rPr>
          <w:noProof w:val="0"/>
        </w:rPr>
      </w:pPr>
      <w:r w:rsidRPr="001B54C3">
        <w:rPr>
          <w:noProof w:val="0"/>
        </w:rPr>
        <w:t xml:space="preserve">    &lt;id root=' ' extension=' '/&gt;</w:t>
      </w:r>
    </w:p>
    <w:p w14:paraId="047718B9" w14:textId="77777777" w:rsidR="00866BDC" w:rsidRPr="001B54C3" w:rsidRDefault="00866BDC">
      <w:pPr>
        <w:pStyle w:val="XMLFragment"/>
        <w:pBdr>
          <w:left w:val="single" w:sz="4" w:space="7" w:color="auto"/>
        </w:pBdr>
        <w:rPr>
          <w:noProof w:val="0"/>
        </w:rPr>
      </w:pPr>
      <w:r w:rsidRPr="001B54C3">
        <w:rPr>
          <w:noProof w:val="0"/>
        </w:rPr>
        <w:t xml:space="preserve">    &lt;code code='</w:t>
      </w:r>
      <w:r w:rsidR="00FD7748" w:rsidRPr="001B54C3">
        <w:rPr>
          <w:noProof w:val="0"/>
        </w:rPr>
        <w:t>57076-2</w:t>
      </w:r>
      <w:r w:rsidRPr="001B54C3">
        <w:rPr>
          <w:noProof w:val="0"/>
        </w:rPr>
        <w:t xml:space="preserve">' displayName='POST PARTUM </w:t>
      </w:r>
      <w:r w:rsidR="00FD7748" w:rsidRPr="001B54C3">
        <w:rPr>
          <w:noProof w:val="0"/>
        </w:rPr>
        <w:t xml:space="preserve">HOSPITALIZATION </w:t>
      </w:r>
      <w:r w:rsidRPr="001B54C3">
        <w:rPr>
          <w:noProof w:val="0"/>
        </w:rPr>
        <w:t>TREATMENT'</w:t>
      </w:r>
    </w:p>
    <w:p w14:paraId="67FC1ED6" w14:textId="77777777" w:rsidR="00866BDC" w:rsidRPr="001B54C3" w:rsidRDefault="00866BDC">
      <w:pPr>
        <w:pStyle w:val="XMLFragment"/>
        <w:pBdr>
          <w:left w:val="single" w:sz="4" w:space="7" w:color="auto"/>
        </w:pBdr>
        <w:rPr>
          <w:noProof w:val="0"/>
        </w:rPr>
      </w:pPr>
      <w:r w:rsidRPr="001B54C3">
        <w:rPr>
          <w:noProof w:val="0"/>
        </w:rPr>
        <w:t xml:space="preserve">      codeSystem='2.16.840.1.113883.6.1' codeSystemName='LOINC'/&gt;</w:t>
      </w:r>
    </w:p>
    <w:p w14:paraId="4E37E955" w14:textId="77777777" w:rsidR="00866BDC" w:rsidRPr="001B54C3" w:rsidRDefault="00866BDC">
      <w:pPr>
        <w:pStyle w:val="XMLFragment"/>
        <w:pBdr>
          <w:left w:val="single" w:sz="4" w:space="7" w:color="auto"/>
        </w:pBdr>
        <w:rPr>
          <w:noProof w:val="0"/>
        </w:rPr>
      </w:pPr>
      <w:r w:rsidRPr="001B54C3">
        <w:rPr>
          <w:noProof w:val="0"/>
        </w:rPr>
        <w:t xml:space="preserve">    &lt;text&gt;</w:t>
      </w:r>
    </w:p>
    <w:p w14:paraId="51FF49CE" w14:textId="77777777" w:rsidR="00866BDC" w:rsidRPr="001B54C3" w:rsidRDefault="00866BDC">
      <w:pPr>
        <w:pStyle w:val="XMLFragment"/>
        <w:pBdr>
          <w:left w:val="single" w:sz="4" w:space="7" w:color="auto"/>
        </w:pBdr>
        <w:rPr>
          <w:noProof w:val="0"/>
        </w:rPr>
      </w:pPr>
      <w:r w:rsidRPr="001B54C3">
        <w:rPr>
          <w:noProof w:val="0"/>
        </w:rPr>
        <w:t xml:space="preserve">      Text as described above</w:t>
      </w:r>
    </w:p>
    <w:p w14:paraId="49BF3B34" w14:textId="77777777" w:rsidR="00866BDC" w:rsidRPr="001B54C3" w:rsidRDefault="00866BDC">
      <w:pPr>
        <w:pStyle w:val="XMLFragment"/>
        <w:pBdr>
          <w:left w:val="single" w:sz="4" w:space="7" w:color="auto"/>
        </w:pBdr>
        <w:rPr>
          <w:noProof w:val="0"/>
        </w:rPr>
      </w:pPr>
      <w:r w:rsidRPr="001B54C3">
        <w:rPr>
          <w:noProof w:val="0"/>
        </w:rPr>
        <w:t xml:space="preserve">    &lt;/text&gt;</w:t>
      </w:r>
    </w:p>
    <w:p w14:paraId="484F0BC9"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1B840C51"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33D9414A"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Style w:val="Hyperlink"/>
          <w:rFonts w:eastAsia="Arial Unicode MS"/>
          <w:noProof w:val="0"/>
          <w:color w:val="auto"/>
          <w:szCs w:val="18"/>
          <w:u w:val="none"/>
        </w:rPr>
        <w:t>1.3.6.1.4.1.19376.1.5.3.1.3.6</w:t>
      </w:r>
      <w:r w:rsidRPr="001B54C3">
        <w:rPr>
          <w:noProof w:val="0"/>
        </w:rPr>
        <w:t>'/&gt;</w:t>
      </w:r>
    </w:p>
    <w:p w14:paraId="30AA80C3"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w:t>
      </w:r>
      <w:r w:rsidR="002F36B7" w:rsidRPr="001B54C3">
        <w:rPr>
          <w:noProof w:val="0"/>
        </w:rPr>
        <w:t xml:space="preserve">Active </w:t>
      </w:r>
      <w:r w:rsidRPr="001B54C3">
        <w:rPr>
          <w:noProof w:val="0"/>
        </w:rPr>
        <w:t>Problems Section --&gt;</w:t>
      </w:r>
    </w:p>
    <w:p w14:paraId="181A7A41"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4AD0D90B"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49235522"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6B85E6E5"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0AF7CE77"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Style w:val="Hyperlink"/>
          <w:rFonts w:eastAsia="Arial Unicode MS"/>
          <w:noProof w:val="0"/>
          <w:color w:val="auto"/>
          <w:szCs w:val="18"/>
          <w:u w:val="none"/>
        </w:rPr>
        <w:t>1.3.6.1.4.1.19376.1.5.3.1.4.12</w:t>
      </w:r>
      <w:r w:rsidRPr="001B54C3">
        <w:rPr>
          <w:noProof w:val="0"/>
        </w:rPr>
        <w:t>'/&gt;</w:t>
      </w:r>
    </w:p>
    <w:p w14:paraId="5FB854AA"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Optional Immunizations Section --&gt;</w:t>
      </w:r>
    </w:p>
    <w:p w14:paraId="3D94E8C2"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14B21CA4"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100181F8"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24E3B806"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4F17891B"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Fonts w:eastAsia="Arial Unicode MS"/>
          <w:noProof w:val="0"/>
          <w:szCs w:val="18"/>
        </w:rPr>
        <w:t>1.3.6.1.4.1.19376.1.5.3.1.3.22</w:t>
      </w:r>
      <w:r w:rsidRPr="001B54C3">
        <w:rPr>
          <w:noProof w:val="0"/>
        </w:rPr>
        <w:t>'/&gt;</w:t>
      </w:r>
    </w:p>
    <w:p w14:paraId="54F3C339"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if known Hospital Discharge Medication Section --&gt;</w:t>
      </w:r>
    </w:p>
    <w:p w14:paraId="2695498F"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4833C359"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04DA035B"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3ABF5B41"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5A1C91FF"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Fonts w:eastAsia="Arial Unicode MS"/>
          <w:noProof w:val="0"/>
          <w:szCs w:val="18"/>
        </w:rPr>
        <w:t>1.3.6.1.4.1.19376.1.5.3.1.1.13.2.11</w:t>
      </w:r>
      <w:r w:rsidRPr="001B54C3">
        <w:rPr>
          <w:noProof w:val="0"/>
        </w:rPr>
        <w:t>'/&gt;</w:t>
      </w:r>
    </w:p>
    <w:p w14:paraId="1519C51F"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Procedures and Interventions Section --&gt;</w:t>
      </w:r>
    </w:p>
    <w:p w14:paraId="18ABF5CE"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18019483"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0FAB33AB"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35E9E4F0"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69009F68"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Fonts w:eastAsia="Arial Unicode MS"/>
          <w:noProof w:val="0"/>
          <w:szCs w:val="18"/>
        </w:rPr>
        <w:t>1.3.6.1.4.1.19376.1.5.3.1.3.28</w:t>
      </w:r>
      <w:r w:rsidRPr="001B54C3">
        <w:rPr>
          <w:noProof w:val="0"/>
        </w:rPr>
        <w:t>'/&gt;</w:t>
      </w:r>
    </w:p>
    <w:p w14:paraId="57F038EA"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&lt;!—Required if known Coded Results Section --&gt;</w:t>
      </w:r>
    </w:p>
    <w:p w14:paraId="35C44492"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45876D88"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7781C1BC"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47F24680"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34878A6C"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Fonts w:eastAsia="Arial Unicode MS"/>
          <w:noProof w:val="0"/>
          <w:szCs w:val="18"/>
        </w:rPr>
        <w:t>1.3.6.1.4.1.19376.1.5.3.1.3.31</w:t>
      </w:r>
      <w:r w:rsidRPr="001B54C3">
        <w:rPr>
          <w:noProof w:val="0"/>
        </w:rPr>
        <w:t>'/&gt;</w:t>
      </w:r>
    </w:p>
    <w:p w14:paraId="4ED6169E"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Optional Care Plan Section --&gt;</w:t>
      </w:r>
    </w:p>
    <w:p w14:paraId="062E8CE2"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42DF79A4"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124A639E"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4ADC7279"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06207024"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Fonts w:eastAsia="Arial Unicode MS"/>
          <w:noProof w:val="0"/>
          <w:szCs w:val="18"/>
        </w:rPr>
        <w:t>1.3.6.1.4.1.19376.1.5.3.1.3.33</w:t>
      </w:r>
      <w:r w:rsidRPr="001B54C3">
        <w:rPr>
          <w:noProof w:val="0"/>
        </w:rPr>
        <w:t>'/&gt;</w:t>
      </w:r>
    </w:p>
    <w:p w14:paraId="257AC2F0"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Discharge Diet Section --&gt;</w:t>
      </w:r>
    </w:p>
    <w:p w14:paraId="71952AF4"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029DD492"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7BF09750"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57E9D3B2" w14:textId="77777777" w:rsidR="00866BDC" w:rsidRPr="001B54C3" w:rsidRDefault="00866BDC">
      <w:pPr>
        <w:pStyle w:val="XMLFragment"/>
        <w:pBdr>
          <w:left w:val="single" w:sz="4" w:space="7" w:color="auto"/>
        </w:pBdr>
        <w:rPr>
          <w:noProof w:val="0"/>
        </w:rPr>
      </w:pPr>
      <w:r w:rsidRPr="001B54C3">
        <w:rPr>
          <w:noProof w:val="0"/>
        </w:rPr>
        <w:t>&lt;/component&gt;</w:t>
      </w:r>
    </w:p>
    <w:p w14:paraId="406B3958" w14:textId="77777777" w:rsidR="00866BDC" w:rsidRPr="001B54C3" w:rsidRDefault="00866BDC">
      <w:pPr>
        <w:pStyle w:val="FigureTitle"/>
      </w:pPr>
      <w:r w:rsidRPr="001B54C3">
        <w:t>Figure 6.3</w:t>
      </w:r>
      <w:r w:rsidR="00360EEA" w:rsidRPr="001B54C3">
        <w:t>.3.2.41</w:t>
      </w:r>
      <w:r w:rsidR="005B6ADC" w:rsidRPr="001B54C3">
        <w:t>-1:</w:t>
      </w:r>
      <w:r w:rsidRPr="001B54C3">
        <w:t xml:space="preserve"> Specification for Postpartum Treatment Section</w:t>
      </w:r>
    </w:p>
    <w:p w14:paraId="6C83AB19" w14:textId="77777777" w:rsidR="00866BDC" w:rsidRPr="001B54C3" w:rsidRDefault="00866BDC" w:rsidP="00384F61">
      <w:pPr>
        <w:pStyle w:val="EditorInstructions"/>
      </w:pPr>
      <w:r w:rsidRPr="001B54C3">
        <w:br w:type="page"/>
      </w:r>
      <w:r w:rsidRPr="001B54C3">
        <w:lastRenderedPageBreak/>
        <w:t>Add Section 6.3.3.2.42</w:t>
      </w:r>
    </w:p>
    <w:p w14:paraId="1247DEE3" w14:textId="77777777" w:rsidR="00866BDC" w:rsidRPr="001B54C3" w:rsidRDefault="00866BDC" w:rsidP="00AE29C9">
      <w:pPr>
        <w:pStyle w:val="Heading5"/>
        <w:rPr>
          <w:noProof w:val="0"/>
          <w:lang w:val="en-US"/>
        </w:rPr>
      </w:pPr>
      <w:bookmarkStart w:id="500" w:name="_Toc466555257"/>
      <w:r w:rsidRPr="001B54C3">
        <w:rPr>
          <w:noProof w:val="0"/>
          <w:lang w:val="en-US"/>
        </w:rPr>
        <w:t>6.3.3.2.42 Event Outcomes Section 1.3.6.1.4.1.19376.1.5.3.1.1.21.2.9</w:t>
      </w:r>
      <w:bookmarkEnd w:id="500"/>
      <w:r w:rsidRPr="001B54C3">
        <w:rPr>
          <w:noProof w:val="0"/>
          <w:lang w:val="en-US"/>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35"/>
        <w:gridCol w:w="705"/>
        <w:gridCol w:w="5110"/>
      </w:tblGrid>
      <w:tr w:rsidR="00866BDC" w:rsidRPr="001B54C3" w14:paraId="75633286" w14:textId="77777777">
        <w:tc>
          <w:tcPr>
            <w:tcW w:w="3627" w:type="dxa"/>
            <w:shd w:val="solid" w:color="D9D9D9" w:fill="auto"/>
            <w:vAlign w:val="center"/>
          </w:tcPr>
          <w:p w14:paraId="6A3E673B"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Template ID </w:t>
            </w:r>
          </w:p>
        </w:tc>
        <w:tc>
          <w:tcPr>
            <w:tcW w:w="5949" w:type="dxa"/>
            <w:gridSpan w:val="2"/>
            <w:vAlign w:val="center"/>
          </w:tcPr>
          <w:p w14:paraId="770B282F" w14:textId="77777777" w:rsidR="00866BDC" w:rsidRPr="001B54C3" w:rsidRDefault="00866BDC" w:rsidP="00235E1F">
            <w:pPr>
              <w:pStyle w:val="TableEntry"/>
            </w:pPr>
            <w:r w:rsidRPr="001B54C3">
              <w:t>1.3.6.1.4.1.19376.1.5.3.1.1.21.2.9</w:t>
            </w:r>
          </w:p>
          <w:p w14:paraId="0211868B" w14:textId="77777777" w:rsidR="00866BDC" w:rsidRPr="001B54C3" w:rsidRDefault="00866BDC">
            <w:pPr>
              <w:pStyle w:val="TableEntry"/>
              <w:rPr>
                <w:rFonts w:ascii="Arial Unicode MS" w:eastAsia="Arial Unicode MS" w:hAnsi="Arial Unicode MS" w:cs="Arial Unicode MS"/>
                <w:sz w:val="24"/>
                <w:szCs w:val="24"/>
              </w:rPr>
            </w:pPr>
          </w:p>
        </w:tc>
      </w:tr>
      <w:tr w:rsidR="00866BDC" w:rsidRPr="001B54C3" w14:paraId="3741C061" w14:textId="77777777">
        <w:tc>
          <w:tcPr>
            <w:tcW w:w="3627" w:type="dxa"/>
            <w:shd w:val="solid" w:color="D9D9D9" w:fill="auto"/>
            <w:vAlign w:val="center"/>
          </w:tcPr>
          <w:p w14:paraId="79962914"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Parent Template </w:t>
            </w:r>
          </w:p>
        </w:tc>
        <w:tc>
          <w:tcPr>
            <w:tcW w:w="5949" w:type="dxa"/>
            <w:gridSpan w:val="2"/>
            <w:vAlign w:val="center"/>
          </w:tcPr>
          <w:p w14:paraId="10B2D27D" w14:textId="77777777" w:rsidR="00866BDC" w:rsidRPr="001B54C3" w:rsidRDefault="00866BDC">
            <w:pPr>
              <w:pStyle w:val="TableEntry"/>
              <w:rPr>
                <w:rFonts w:eastAsia="Arial Unicode MS"/>
                <w:szCs w:val="18"/>
              </w:rPr>
            </w:pPr>
          </w:p>
        </w:tc>
      </w:tr>
      <w:tr w:rsidR="00866BDC" w:rsidRPr="001B54C3" w14:paraId="13CF8463" w14:textId="77777777">
        <w:tc>
          <w:tcPr>
            <w:tcW w:w="3627" w:type="dxa"/>
            <w:shd w:val="solid" w:color="D9D9D9" w:fill="auto"/>
            <w:vAlign w:val="center"/>
          </w:tcPr>
          <w:p w14:paraId="707E2134"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General Description </w:t>
            </w:r>
          </w:p>
        </w:tc>
        <w:tc>
          <w:tcPr>
            <w:tcW w:w="5949" w:type="dxa"/>
            <w:gridSpan w:val="2"/>
            <w:vAlign w:val="center"/>
          </w:tcPr>
          <w:p w14:paraId="31CCAB2C" w14:textId="77777777" w:rsidR="00866BDC" w:rsidRPr="001B54C3" w:rsidRDefault="00866BDC">
            <w:pPr>
              <w:pStyle w:val="TableEntry"/>
              <w:rPr>
                <w:rFonts w:ascii="Arial Unicode MS" w:eastAsia="Arial Unicode MS" w:hAnsi="Arial Unicode MS" w:cs="Arial Unicode MS"/>
                <w:sz w:val="24"/>
                <w:szCs w:val="24"/>
              </w:rPr>
            </w:pPr>
            <w:r w:rsidRPr="001B54C3">
              <w:t>The Event Outcome Section shall include a narrative description of the outcomes following a procedure, an intervention or a problem.</w:t>
            </w:r>
          </w:p>
        </w:tc>
      </w:tr>
      <w:tr w:rsidR="00866BDC" w:rsidRPr="001B54C3" w14:paraId="4FA2C8B5" w14:textId="77777777">
        <w:tc>
          <w:tcPr>
            <w:tcW w:w="3627" w:type="dxa"/>
            <w:shd w:val="solid" w:color="D9D9D9" w:fill="auto"/>
            <w:vAlign w:val="center"/>
          </w:tcPr>
          <w:p w14:paraId="1B1695CB"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4C7D5FB1"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00CCE611"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07FA27F6" w14:textId="77777777">
        <w:tc>
          <w:tcPr>
            <w:tcW w:w="3627" w:type="dxa"/>
            <w:vAlign w:val="center"/>
          </w:tcPr>
          <w:p w14:paraId="32FA99E1" w14:textId="77777777" w:rsidR="00866BDC" w:rsidRPr="001B54C3" w:rsidRDefault="00866BDC">
            <w:pPr>
              <w:pStyle w:val="TableEntry"/>
              <w:rPr>
                <w:rFonts w:ascii="Arial Unicode MS" w:eastAsia="Arial Unicode MS" w:hAnsi="Arial Unicode MS" w:cs="Arial Unicode MS"/>
                <w:sz w:val="24"/>
                <w:szCs w:val="24"/>
              </w:rPr>
            </w:pPr>
            <w:r w:rsidRPr="001B54C3">
              <w:t>42545-4</w:t>
            </w:r>
          </w:p>
        </w:tc>
        <w:tc>
          <w:tcPr>
            <w:tcW w:w="705" w:type="dxa"/>
            <w:vAlign w:val="center"/>
          </w:tcPr>
          <w:p w14:paraId="52EE0EAD" w14:textId="77777777" w:rsidR="00866BDC" w:rsidRPr="001B54C3" w:rsidRDefault="00866BDC">
            <w:pPr>
              <w:pStyle w:val="TableEntry"/>
              <w:rPr>
                <w:rFonts w:ascii="Arial Unicode MS" w:eastAsia="Arial Unicode MS" w:hAnsi="Arial Unicode MS" w:cs="Arial Unicode MS"/>
                <w:sz w:val="24"/>
                <w:szCs w:val="24"/>
              </w:rPr>
            </w:pPr>
            <w:r w:rsidRPr="001B54C3">
              <w:t xml:space="preserve">R </w:t>
            </w:r>
          </w:p>
        </w:tc>
        <w:tc>
          <w:tcPr>
            <w:tcW w:w="5244" w:type="dxa"/>
            <w:vAlign w:val="center"/>
          </w:tcPr>
          <w:p w14:paraId="11B5D6B2" w14:textId="77777777" w:rsidR="00866BDC" w:rsidRPr="001B54C3" w:rsidRDefault="00866BDC">
            <w:pPr>
              <w:pStyle w:val="TableEntry"/>
              <w:rPr>
                <w:rFonts w:ascii="Arial Unicode MS" w:eastAsia="Arial Unicode MS" w:hAnsi="Arial Unicode MS" w:cs="Arial Unicode MS"/>
                <w:sz w:val="24"/>
                <w:szCs w:val="24"/>
              </w:rPr>
            </w:pPr>
            <w:r w:rsidRPr="001B54C3">
              <w:t>EVENT OUTCOME</w:t>
            </w:r>
          </w:p>
        </w:tc>
      </w:tr>
    </w:tbl>
    <w:p w14:paraId="22DBABCF" w14:textId="77777777" w:rsidR="00866BDC" w:rsidRPr="001B54C3" w:rsidRDefault="00866BDC">
      <w:pPr>
        <w:pStyle w:val="BodyText"/>
      </w:pPr>
    </w:p>
    <w:p w14:paraId="605AFAD1" w14:textId="77777777" w:rsidR="00866BDC" w:rsidRPr="001B54C3" w:rsidRDefault="00866BDC">
      <w:pPr>
        <w:pStyle w:val="XMLFragment"/>
        <w:pBdr>
          <w:left w:val="single" w:sz="4" w:space="7" w:color="auto"/>
        </w:pBdr>
        <w:rPr>
          <w:noProof w:val="0"/>
        </w:rPr>
      </w:pPr>
      <w:r w:rsidRPr="001B54C3">
        <w:rPr>
          <w:noProof w:val="0"/>
        </w:rPr>
        <w:t>&lt;component&gt;</w:t>
      </w:r>
    </w:p>
    <w:p w14:paraId="1D54FCDE"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60759B6D" w14:textId="77777777" w:rsidR="00866BDC" w:rsidRPr="001B54C3" w:rsidRDefault="00866BDC">
      <w:pPr>
        <w:pStyle w:val="XMLFragment"/>
        <w:pBdr>
          <w:left w:val="single" w:sz="4" w:space="7" w:color="auto"/>
        </w:pBdr>
        <w:rPr>
          <w:noProof w:val="0"/>
        </w:rPr>
      </w:pPr>
      <w:r w:rsidRPr="001B54C3">
        <w:rPr>
          <w:noProof w:val="0"/>
        </w:rPr>
        <w:t xml:space="preserve">    &lt;templateId root='1.3.6.1.4.1.19376.1.5.3.1.1.21.2.9'/&gt;</w:t>
      </w:r>
    </w:p>
    <w:p w14:paraId="1AD88914" w14:textId="77777777" w:rsidR="00866BDC" w:rsidRPr="001B54C3" w:rsidRDefault="00866BDC">
      <w:pPr>
        <w:pStyle w:val="XMLFragment"/>
        <w:pBdr>
          <w:left w:val="single" w:sz="4" w:space="7" w:color="auto"/>
        </w:pBdr>
        <w:rPr>
          <w:noProof w:val="0"/>
        </w:rPr>
      </w:pPr>
      <w:r w:rsidRPr="001B54C3">
        <w:rPr>
          <w:noProof w:val="0"/>
        </w:rPr>
        <w:t xml:space="preserve">    &lt;id root=' ' extension=' '/&gt;</w:t>
      </w:r>
    </w:p>
    <w:p w14:paraId="000F8E00" w14:textId="77777777" w:rsidR="00866BDC" w:rsidRPr="001B54C3" w:rsidRDefault="00866BDC">
      <w:pPr>
        <w:pStyle w:val="XMLFragment"/>
        <w:pBdr>
          <w:left w:val="single" w:sz="4" w:space="7" w:color="auto"/>
        </w:pBdr>
        <w:rPr>
          <w:noProof w:val="0"/>
        </w:rPr>
      </w:pPr>
      <w:r w:rsidRPr="001B54C3">
        <w:rPr>
          <w:noProof w:val="0"/>
        </w:rPr>
        <w:t xml:space="preserve">    &lt;code code='42545-4' displayName='EVENT OUTCOME'</w:t>
      </w:r>
    </w:p>
    <w:p w14:paraId="6FC73F48" w14:textId="77777777" w:rsidR="00866BDC" w:rsidRPr="001B54C3" w:rsidRDefault="00866BDC">
      <w:pPr>
        <w:pStyle w:val="XMLFragment"/>
        <w:pBdr>
          <w:left w:val="single" w:sz="4" w:space="7" w:color="auto"/>
        </w:pBdr>
        <w:rPr>
          <w:noProof w:val="0"/>
        </w:rPr>
      </w:pPr>
      <w:r w:rsidRPr="001B54C3">
        <w:rPr>
          <w:noProof w:val="0"/>
        </w:rPr>
        <w:t xml:space="preserve">      codeSystem='2.16.840.1.113883.6.1' codeSystemName='LOINC'/&gt;</w:t>
      </w:r>
    </w:p>
    <w:p w14:paraId="49D3B095" w14:textId="77777777" w:rsidR="00866BDC" w:rsidRPr="001B54C3" w:rsidRDefault="00866BDC">
      <w:pPr>
        <w:pStyle w:val="XMLFragment"/>
        <w:pBdr>
          <w:left w:val="single" w:sz="4" w:space="7" w:color="auto"/>
        </w:pBdr>
        <w:rPr>
          <w:noProof w:val="0"/>
        </w:rPr>
      </w:pPr>
      <w:r w:rsidRPr="001B54C3">
        <w:rPr>
          <w:noProof w:val="0"/>
        </w:rPr>
        <w:t xml:space="preserve">    &lt;text&gt;</w:t>
      </w:r>
    </w:p>
    <w:p w14:paraId="592A1C51" w14:textId="77777777" w:rsidR="00866BDC" w:rsidRPr="001B54C3" w:rsidRDefault="00866BDC">
      <w:pPr>
        <w:pStyle w:val="XMLFragment"/>
        <w:pBdr>
          <w:left w:val="single" w:sz="4" w:space="7" w:color="auto"/>
        </w:pBdr>
        <w:rPr>
          <w:noProof w:val="0"/>
        </w:rPr>
      </w:pPr>
      <w:r w:rsidRPr="001B54C3">
        <w:rPr>
          <w:noProof w:val="0"/>
        </w:rPr>
        <w:t xml:space="preserve">      Text as described above</w:t>
      </w:r>
    </w:p>
    <w:p w14:paraId="3F8D479C" w14:textId="77777777" w:rsidR="00866BDC" w:rsidRPr="001B54C3" w:rsidRDefault="00866BDC">
      <w:pPr>
        <w:pStyle w:val="XMLFragment"/>
        <w:pBdr>
          <w:left w:val="single" w:sz="4" w:space="7" w:color="auto"/>
        </w:pBdr>
        <w:rPr>
          <w:noProof w:val="0"/>
        </w:rPr>
      </w:pPr>
      <w:r w:rsidRPr="001B54C3">
        <w:rPr>
          <w:noProof w:val="0"/>
        </w:rPr>
        <w:t xml:space="preserve">    &lt;/text&gt;</w:t>
      </w:r>
    </w:p>
    <w:p w14:paraId="2A011300" w14:textId="77777777" w:rsidR="00866BDC" w:rsidRPr="001B54C3" w:rsidRDefault="00866BDC">
      <w:pPr>
        <w:pStyle w:val="XMLFragment"/>
        <w:pBdr>
          <w:left w:val="single" w:sz="4" w:space="7" w:color="auto"/>
        </w:pBdr>
        <w:rPr>
          <w:noProof w:val="0"/>
        </w:rPr>
      </w:pPr>
      <w:r w:rsidRPr="001B54C3">
        <w:rPr>
          <w:noProof w:val="0"/>
        </w:rPr>
        <w:t>&lt;/component&gt;</w:t>
      </w:r>
    </w:p>
    <w:p w14:paraId="0642ACFD" w14:textId="77777777" w:rsidR="00866BDC" w:rsidRPr="001B54C3" w:rsidRDefault="00866BDC">
      <w:pPr>
        <w:pStyle w:val="FigureTitle"/>
      </w:pPr>
      <w:r w:rsidRPr="001B54C3">
        <w:t>Figure 6.3</w:t>
      </w:r>
      <w:r w:rsidR="00360EEA" w:rsidRPr="001B54C3">
        <w:t>.3.2.42</w:t>
      </w:r>
      <w:r w:rsidR="005B6ADC" w:rsidRPr="001B54C3">
        <w:t>-1:</w:t>
      </w:r>
      <w:r w:rsidRPr="001B54C3">
        <w:t xml:space="preserve"> Specification for Event Outcomes Section</w:t>
      </w:r>
    </w:p>
    <w:p w14:paraId="46F30C0C" w14:textId="77777777" w:rsidR="00866BDC" w:rsidRPr="001B54C3" w:rsidRDefault="00866BDC">
      <w:pPr>
        <w:pStyle w:val="BodyText"/>
      </w:pPr>
    </w:p>
    <w:p w14:paraId="752213A7" w14:textId="77777777" w:rsidR="00866BDC" w:rsidRPr="001B54C3" w:rsidRDefault="00866BDC">
      <w:pPr>
        <w:pStyle w:val="EditorInstructions"/>
      </w:pPr>
      <w:r w:rsidRPr="001B54C3">
        <w:t>Add Section 6.3.3.2.43</w:t>
      </w:r>
    </w:p>
    <w:p w14:paraId="3758F211" w14:textId="77777777" w:rsidR="00866BDC" w:rsidRPr="001B54C3" w:rsidRDefault="00866BDC" w:rsidP="00AE29C9">
      <w:pPr>
        <w:pStyle w:val="Heading5"/>
        <w:rPr>
          <w:rStyle w:val="BodyTextChar"/>
          <w:noProof w:val="0"/>
          <w:lang w:val="en-US"/>
        </w:rPr>
      </w:pPr>
      <w:bookmarkStart w:id="501" w:name="_Toc466555258"/>
      <w:r w:rsidRPr="001B54C3">
        <w:rPr>
          <w:noProof w:val="0"/>
          <w:lang w:val="en-US"/>
        </w:rPr>
        <w:t>6.3.3.2.43 Newborn Status at Maternal Discharge 1.3.6.1.4.1.19376.1.5.3.1.1.21.2.8</w:t>
      </w:r>
      <w:bookmarkEnd w:id="501"/>
    </w:p>
    <w:p w14:paraId="6A4B4E84" w14:textId="052DD2AE" w:rsidR="00866BDC" w:rsidRPr="001B54C3" w:rsidRDefault="00866BDC" w:rsidP="00235E1F">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35"/>
        <w:gridCol w:w="705"/>
        <w:gridCol w:w="5110"/>
      </w:tblGrid>
      <w:tr w:rsidR="00866BDC" w:rsidRPr="001B54C3" w14:paraId="217EA7A0" w14:textId="77777777">
        <w:tc>
          <w:tcPr>
            <w:tcW w:w="3627" w:type="dxa"/>
            <w:shd w:val="solid" w:color="D9D9D9" w:fill="auto"/>
            <w:vAlign w:val="center"/>
          </w:tcPr>
          <w:p w14:paraId="660FFDB6"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Template ID </w:t>
            </w:r>
          </w:p>
        </w:tc>
        <w:tc>
          <w:tcPr>
            <w:tcW w:w="5949" w:type="dxa"/>
            <w:gridSpan w:val="2"/>
            <w:vAlign w:val="center"/>
          </w:tcPr>
          <w:p w14:paraId="0E850E34" w14:textId="77777777" w:rsidR="00866BDC" w:rsidRPr="001B54C3" w:rsidRDefault="00866BDC" w:rsidP="007A10EF">
            <w:pPr>
              <w:pStyle w:val="TableEntry"/>
            </w:pPr>
            <w:r w:rsidRPr="001B54C3">
              <w:t>1.3.6.1.4.1.19376.1.5.3.1.1.21.2.8</w:t>
            </w:r>
          </w:p>
        </w:tc>
      </w:tr>
      <w:tr w:rsidR="00866BDC" w:rsidRPr="001B54C3" w14:paraId="62A6158C" w14:textId="77777777">
        <w:tc>
          <w:tcPr>
            <w:tcW w:w="3627" w:type="dxa"/>
            <w:shd w:val="solid" w:color="D9D9D9" w:fill="auto"/>
            <w:vAlign w:val="center"/>
          </w:tcPr>
          <w:p w14:paraId="12F16A96"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Parent Template </w:t>
            </w:r>
          </w:p>
        </w:tc>
        <w:tc>
          <w:tcPr>
            <w:tcW w:w="5949" w:type="dxa"/>
            <w:gridSpan w:val="2"/>
            <w:vAlign w:val="center"/>
          </w:tcPr>
          <w:p w14:paraId="5292BE94" w14:textId="77777777" w:rsidR="00866BDC" w:rsidRPr="001B54C3" w:rsidRDefault="00866BDC">
            <w:pPr>
              <w:pStyle w:val="TableEntry"/>
              <w:rPr>
                <w:rFonts w:eastAsia="Arial Unicode MS"/>
                <w:szCs w:val="18"/>
              </w:rPr>
            </w:pPr>
          </w:p>
        </w:tc>
      </w:tr>
      <w:tr w:rsidR="00866BDC" w:rsidRPr="001B54C3" w14:paraId="5666CD1F" w14:textId="77777777">
        <w:tc>
          <w:tcPr>
            <w:tcW w:w="3627" w:type="dxa"/>
            <w:shd w:val="solid" w:color="D9D9D9" w:fill="auto"/>
            <w:vAlign w:val="center"/>
          </w:tcPr>
          <w:p w14:paraId="18957746"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General Description </w:t>
            </w:r>
          </w:p>
        </w:tc>
        <w:tc>
          <w:tcPr>
            <w:tcW w:w="5949" w:type="dxa"/>
            <w:gridSpan w:val="2"/>
            <w:vAlign w:val="center"/>
          </w:tcPr>
          <w:p w14:paraId="390D82FC" w14:textId="77777777" w:rsidR="00866BDC" w:rsidRPr="001B54C3" w:rsidRDefault="00866BDC" w:rsidP="00671EF1">
            <w:pPr>
              <w:pStyle w:val="TableEntry"/>
              <w:rPr>
                <w:rFonts w:eastAsia="Arial Unicode MS"/>
                <w:szCs w:val="24"/>
              </w:rPr>
            </w:pPr>
            <w:r w:rsidRPr="001B54C3">
              <w:t>The Newborn Status and Maternal Discharge section shall contain a narrative description of the status and disposition of the newborn at the time of maternal discharge.</w:t>
            </w:r>
          </w:p>
        </w:tc>
      </w:tr>
      <w:tr w:rsidR="00866BDC" w:rsidRPr="001B54C3" w14:paraId="64BFB9F8" w14:textId="77777777">
        <w:tc>
          <w:tcPr>
            <w:tcW w:w="3627" w:type="dxa"/>
            <w:shd w:val="solid" w:color="D9D9D9" w:fill="auto"/>
            <w:vAlign w:val="center"/>
          </w:tcPr>
          <w:p w14:paraId="40D7F45B"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37C61596"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4536DCC1"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5F27C762" w14:textId="77777777">
        <w:tc>
          <w:tcPr>
            <w:tcW w:w="3627" w:type="dxa"/>
            <w:vAlign w:val="center"/>
          </w:tcPr>
          <w:p w14:paraId="2A4E417A" w14:textId="77777777" w:rsidR="00866BDC" w:rsidRPr="001B54C3" w:rsidRDefault="0099432B" w:rsidP="00235E1F">
            <w:pPr>
              <w:pStyle w:val="TableEntry"/>
            </w:pPr>
            <w:r w:rsidRPr="001B54C3">
              <w:t xml:space="preserve">57077-0 </w:t>
            </w:r>
          </w:p>
        </w:tc>
        <w:tc>
          <w:tcPr>
            <w:tcW w:w="705" w:type="dxa"/>
            <w:vAlign w:val="center"/>
          </w:tcPr>
          <w:p w14:paraId="1732ABC1" w14:textId="77777777" w:rsidR="00866BDC" w:rsidRPr="001B54C3" w:rsidRDefault="00866BDC">
            <w:pPr>
              <w:pStyle w:val="TableEntry"/>
              <w:rPr>
                <w:szCs w:val="18"/>
              </w:rPr>
            </w:pPr>
            <w:r w:rsidRPr="001B54C3">
              <w:rPr>
                <w:szCs w:val="18"/>
              </w:rPr>
              <w:t xml:space="preserve">R </w:t>
            </w:r>
          </w:p>
        </w:tc>
        <w:tc>
          <w:tcPr>
            <w:tcW w:w="5244" w:type="dxa"/>
            <w:vAlign w:val="center"/>
          </w:tcPr>
          <w:p w14:paraId="0DF3DB11" w14:textId="77777777" w:rsidR="00866BDC" w:rsidRPr="001B54C3" w:rsidRDefault="0099432B">
            <w:pPr>
              <w:pStyle w:val="TableEntry"/>
              <w:rPr>
                <w:szCs w:val="18"/>
              </w:rPr>
            </w:pPr>
            <w:r w:rsidRPr="001B54C3">
              <w:rPr>
                <w:szCs w:val="18"/>
              </w:rPr>
              <w:t>Newborn status at maternal discharge from newborn</w:t>
            </w:r>
          </w:p>
        </w:tc>
      </w:tr>
    </w:tbl>
    <w:p w14:paraId="1418DAE3" w14:textId="77777777" w:rsidR="00866BDC" w:rsidRPr="001B54C3" w:rsidRDefault="00866BDC">
      <w:pPr>
        <w:pStyle w:val="BodyText"/>
      </w:pPr>
    </w:p>
    <w:p w14:paraId="1891F99A" w14:textId="77777777" w:rsidR="00866BDC" w:rsidRPr="001B54C3" w:rsidRDefault="00866BDC">
      <w:pPr>
        <w:pStyle w:val="XMLFragment"/>
        <w:pBdr>
          <w:left w:val="single" w:sz="4" w:space="7" w:color="auto"/>
        </w:pBdr>
        <w:rPr>
          <w:noProof w:val="0"/>
        </w:rPr>
      </w:pPr>
      <w:r w:rsidRPr="001B54C3">
        <w:rPr>
          <w:noProof w:val="0"/>
        </w:rPr>
        <w:t>&lt;component&gt;</w:t>
      </w:r>
    </w:p>
    <w:p w14:paraId="33215932"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21679B3F" w14:textId="77777777" w:rsidR="00866BDC" w:rsidRPr="001B54C3" w:rsidRDefault="00866BDC">
      <w:pPr>
        <w:pStyle w:val="XMLFragment"/>
        <w:pBdr>
          <w:left w:val="single" w:sz="4" w:space="7" w:color="auto"/>
        </w:pBdr>
        <w:rPr>
          <w:noProof w:val="0"/>
        </w:rPr>
      </w:pPr>
      <w:r w:rsidRPr="001B54C3">
        <w:rPr>
          <w:noProof w:val="0"/>
        </w:rPr>
        <w:t xml:space="preserve">    &lt;templateId root='1.3.6.1.4.1.19376.1.5.3.1.1.21.2.8'/&gt;</w:t>
      </w:r>
    </w:p>
    <w:p w14:paraId="1EBB8FB0" w14:textId="77777777" w:rsidR="00866BDC" w:rsidRPr="001B54C3" w:rsidRDefault="00866BDC">
      <w:pPr>
        <w:pStyle w:val="XMLFragment"/>
        <w:pBdr>
          <w:left w:val="single" w:sz="4" w:space="7" w:color="auto"/>
        </w:pBdr>
        <w:rPr>
          <w:noProof w:val="0"/>
        </w:rPr>
      </w:pPr>
      <w:r w:rsidRPr="001B54C3">
        <w:rPr>
          <w:noProof w:val="0"/>
        </w:rPr>
        <w:t xml:space="preserve">    &lt;id root=' ' extension=' '/&gt;</w:t>
      </w:r>
    </w:p>
    <w:p w14:paraId="1C841793" w14:textId="77777777" w:rsidR="00866BDC" w:rsidRPr="001B54C3" w:rsidRDefault="00866BDC">
      <w:pPr>
        <w:pStyle w:val="XMLFragment"/>
        <w:pBdr>
          <w:left w:val="single" w:sz="4" w:space="7" w:color="auto"/>
        </w:pBdr>
        <w:rPr>
          <w:noProof w:val="0"/>
        </w:rPr>
      </w:pPr>
      <w:r w:rsidRPr="001B54C3">
        <w:rPr>
          <w:noProof w:val="0"/>
        </w:rPr>
        <w:t xml:space="preserve">    &lt;code code='</w:t>
      </w:r>
      <w:r w:rsidR="00426BA5" w:rsidRPr="001B54C3">
        <w:rPr>
          <w:noProof w:val="0"/>
        </w:rPr>
        <w:t>57077-0</w:t>
      </w:r>
      <w:r w:rsidRPr="001B54C3">
        <w:rPr>
          <w:noProof w:val="0"/>
        </w:rPr>
        <w:t>' displayName='</w:t>
      </w:r>
      <w:r w:rsidR="00426BA5" w:rsidRPr="001B54C3">
        <w:rPr>
          <w:noProof w:val="0"/>
        </w:rPr>
        <w:t>Newborn status at maternal discharge from newborn</w:t>
      </w:r>
      <w:r w:rsidRPr="001B54C3">
        <w:rPr>
          <w:noProof w:val="0"/>
        </w:rPr>
        <w:t>'</w:t>
      </w:r>
    </w:p>
    <w:p w14:paraId="12892491" w14:textId="77777777" w:rsidR="00866BDC" w:rsidRPr="001B54C3" w:rsidRDefault="00866BDC">
      <w:pPr>
        <w:pStyle w:val="XMLFragment"/>
        <w:pBdr>
          <w:left w:val="single" w:sz="4" w:space="7" w:color="auto"/>
        </w:pBdr>
        <w:rPr>
          <w:noProof w:val="0"/>
        </w:rPr>
      </w:pPr>
      <w:r w:rsidRPr="001B54C3">
        <w:rPr>
          <w:noProof w:val="0"/>
        </w:rPr>
        <w:t xml:space="preserve">      codeSystem='2.16.840.1.113883.6.1' codeSystemName='LOINC'/&gt;</w:t>
      </w:r>
    </w:p>
    <w:p w14:paraId="324C9110" w14:textId="77777777" w:rsidR="00866BDC" w:rsidRPr="001B54C3" w:rsidRDefault="00866BDC">
      <w:pPr>
        <w:pStyle w:val="XMLFragment"/>
        <w:pBdr>
          <w:left w:val="single" w:sz="4" w:space="7" w:color="auto"/>
        </w:pBdr>
        <w:rPr>
          <w:noProof w:val="0"/>
        </w:rPr>
      </w:pPr>
      <w:r w:rsidRPr="001B54C3">
        <w:rPr>
          <w:noProof w:val="0"/>
        </w:rPr>
        <w:t xml:space="preserve">    &lt;text&gt;</w:t>
      </w:r>
    </w:p>
    <w:p w14:paraId="3E65EA1B" w14:textId="77777777" w:rsidR="00866BDC" w:rsidRPr="001B54C3" w:rsidRDefault="00866BDC">
      <w:pPr>
        <w:pStyle w:val="XMLFragment"/>
        <w:pBdr>
          <w:left w:val="single" w:sz="4" w:space="7" w:color="auto"/>
        </w:pBdr>
        <w:rPr>
          <w:noProof w:val="0"/>
        </w:rPr>
      </w:pPr>
      <w:r w:rsidRPr="001B54C3">
        <w:rPr>
          <w:noProof w:val="0"/>
        </w:rPr>
        <w:t xml:space="preserve">      Text as described above</w:t>
      </w:r>
    </w:p>
    <w:p w14:paraId="66D2D8BC" w14:textId="77777777" w:rsidR="00866BDC" w:rsidRPr="001B54C3" w:rsidRDefault="00866BDC">
      <w:pPr>
        <w:pStyle w:val="XMLFragment"/>
        <w:pBdr>
          <w:left w:val="single" w:sz="4" w:space="7" w:color="auto"/>
        </w:pBdr>
        <w:rPr>
          <w:noProof w:val="0"/>
        </w:rPr>
      </w:pPr>
      <w:r w:rsidRPr="001B54C3">
        <w:rPr>
          <w:noProof w:val="0"/>
        </w:rPr>
        <w:t xml:space="preserve">    &lt;/text&gt;</w:t>
      </w:r>
    </w:p>
    <w:p w14:paraId="41D196B6" w14:textId="77777777" w:rsidR="00866BDC" w:rsidRPr="001B54C3" w:rsidRDefault="00866BDC">
      <w:pPr>
        <w:pStyle w:val="XMLFragment"/>
        <w:pBdr>
          <w:left w:val="single" w:sz="4" w:space="7" w:color="auto"/>
        </w:pBdr>
        <w:rPr>
          <w:noProof w:val="0"/>
        </w:rPr>
      </w:pPr>
      <w:r w:rsidRPr="001B54C3">
        <w:rPr>
          <w:noProof w:val="0"/>
        </w:rPr>
        <w:t>&lt;/component&gt;</w:t>
      </w:r>
    </w:p>
    <w:p w14:paraId="208FABF8" w14:textId="77777777" w:rsidR="00866BDC" w:rsidRPr="001B54C3" w:rsidRDefault="00866BDC">
      <w:pPr>
        <w:pStyle w:val="FigureTitle"/>
      </w:pPr>
      <w:r w:rsidRPr="001B54C3">
        <w:t>Figure 6.3</w:t>
      </w:r>
      <w:r w:rsidR="00360EEA" w:rsidRPr="001B54C3">
        <w:t>.3.2.43</w:t>
      </w:r>
      <w:r w:rsidR="005B6ADC" w:rsidRPr="001B54C3">
        <w:t>-1:</w:t>
      </w:r>
      <w:r w:rsidRPr="001B54C3">
        <w:t xml:space="preserve"> Specification for Newborn Status at Maternal Discharge Section</w:t>
      </w:r>
    </w:p>
    <w:p w14:paraId="42C5197E" w14:textId="77777777" w:rsidR="006F1527" w:rsidRPr="001B54C3" w:rsidRDefault="006F1527" w:rsidP="006F1527">
      <w:pPr>
        <w:pStyle w:val="EditorInstructions"/>
      </w:pPr>
      <w:r w:rsidRPr="001B54C3">
        <w:lastRenderedPageBreak/>
        <w:t>Add Section 6.3.3.2.44</w:t>
      </w:r>
    </w:p>
    <w:p w14:paraId="1E6FCCCB" w14:textId="77777777" w:rsidR="006F1527" w:rsidRPr="001B54C3" w:rsidRDefault="006F1527" w:rsidP="00AE29C9">
      <w:pPr>
        <w:pStyle w:val="Heading5"/>
        <w:rPr>
          <w:rStyle w:val="BodyTextChar"/>
          <w:noProof w:val="0"/>
          <w:lang w:val="en-US"/>
        </w:rPr>
      </w:pPr>
      <w:bookmarkStart w:id="502" w:name="_Toc466555259"/>
      <w:r w:rsidRPr="001B54C3">
        <w:rPr>
          <w:noProof w:val="0"/>
          <w:lang w:val="en-US"/>
        </w:rPr>
        <w:t>6.3.3.2.44 History of Surgical Procedures Section 1.3.6.1.4.1.19376.1.5.3.1.1.16.2.2</w:t>
      </w:r>
      <w:bookmarkEnd w:id="502"/>
    </w:p>
    <w:p w14:paraId="42104F4E" w14:textId="77777777" w:rsidR="006F1527" w:rsidRPr="001B54C3" w:rsidRDefault="006F1527" w:rsidP="00235E1F">
      <w:pPr>
        <w:pStyle w:val="BodyText"/>
      </w:pPr>
      <w:r w:rsidRPr="001B54C3">
        <w:rPr>
          <w:b/>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35"/>
        <w:gridCol w:w="705"/>
        <w:gridCol w:w="5110"/>
      </w:tblGrid>
      <w:tr w:rsidR="006F1527" w:rsidRPr="001B54C3" w14:paraId="3EA1E20E" w14:textId="77777777" w:rsidTr="00177C5B">
        <w:tc>
          <w:tcPr>
            <w:tcW w:w="3627" w:type="dxa"/>
            <w:shd w:val="solid" w:color="D9D9D9" w:fill="auto"/>
            <w:vAlign w:val="center"/>
          </w:tcPr>
          <w:p w14:paraId="06BF28B9" w14:textId="77777777" w:rsidR="006F1527" w:rsidRPr="001B54C3" w:rsidRDefault="006F1527" w:rsidP="00177C5B">
            <w:pPr>
              <w:pStyle w:val="TableEntryHeader"/>
              <w:rPr>
                <w:rFonts w:ascii="Arial Unicode MS" w:eastAsia="Arial Unicode MS" w:hAnsi="Arial Unicode MS" w:cs="Arial Unicode MS"/>
                <w:sz w:val="24"/>
                <w:szCs w:val="24"/>
              </w:rPr>
            </w:pPr>
            <w:r w:rsidRPr="001B54C3">
              <w:t xml:space="preserve">Template ID </w:t>
            </w:r>
          </w:p>
        </w:tc>
        <w:tc>
          <w:tcPr>
            <w:tcW w:w="5949" w:type="dxa"/>
            <w:gridSpan w:val="2"/>
            <w:vAlign w:val="center"/>
          </w:tcPr>
          <w:p w14:paraId="6E89FC53" w14:textId="77777777" w:rsidR="006F1527" w:rsidRPr="001B54C3" w:rsidRDefault="006F1527" w:rsidP="00177C5B">
            <w:pPr>
              <w:pStyle w:val="TableEntry"/>
              <w:rPr>
                <w:rFonts w:ascii="Arial" w:hAnsi="Arial" w:cs="Arial"/>
                <w:color w:val="000000"/>
                <w:sz w:val="20"/>
              </w:rPr>
            </w:pPr>
            <w:r w:rsidRPr="001B54C3">
              <w:t>1.3.6.1.4.1.19376.1.5.3.1.1.16.2.2</w:t>
            </w:r>
          </w:p>
        </w:tc>
      </w:tr>
      <w:tr w:rsidR="006F1527" w:rsidRPr="001B54C3" w14:paraId="59DD4A35" w14:textId="77777777" w:rsidTr="00177C5B">
        <w:tc>
          <w:tcPr>
            <w:tcW w:w="3627" w:type="dxa"/>
            <w:shd w:val="solid" w:color="D9D9D9" w:fill="auto"/>
            <w:vAlign w:val="center"/>
          </w:tcPr>
          <w:p w14:paraId="636A0E1F" w14:textId="77777777" w:rsidR="006F1527" w:rsidRPr="001B54C3" w:rsidRDefault="006F1527" w:rsidP="00177C5B">
            <w:pPr>
              <w:pStyle w:val="TableEntryHeader"/>
              <w:rPr>
                <w:rFonts w:ascii="Arial Unicode MS" w:eastAsia="Arial Unicode MS" w:hAnsi="Arial Unicode MS" w:cs="Arial Unicode MS"/>
                <w:sz w:val="24"/>
                <w:szCs w:val="24"/>
              </w:rPr>
            </w:pPr>
            <w:r w:rsidRPr="001B54C3">
              <w:t xml:space="preserve">Parent Template </w:t>
            </w:r>
          </w:p>
        </w:tc>
        <w:tc>
          <w:tcPr>
            <w:tcW w:w="5949" w:type="dxa"/>
            <w:gridSpan w:val="2"/>
            <w:vAlign w:val="center"/>
          </w:tcPr>
          <w:p w14:paraId="76ACAFB3" w14:textId="77777777" w:rsidR="006F1527" w:rsidRPr="001B54C3" w:rsidRDefault="006F1527" w:rsidP="00177C5B">
            <w:pPr>
              <w:pStyle w:val="TableEntry"/>
              <w:rPr>
                <w:rFonts w:eastAsia="Arial Unicode MS"/>
                <w:szCs w:val="18"/>
              </w:rPr>
            </w:pPr>
          </w:p>
        </w:tc>
      </w:tr>
      <w:tr w:rsidR="006F1527" w:rsidRPr="001B54C3" w14:paraId="32C890CF" w14:textId="77777777" w:rsidTr="00177C5B">
        <w:tc>
          <w:tcPr>
            <w:tcW w:w="3627" w:type="dxa"/>
            <w:shd w:val="solid" w:color="D9D9D9" w:fill="auto"/>
            <w:vAlign w:val="center"/>
          </w:tcPr>
          <w:p w14:paraId="1974A78D" w14:textId="77777777" w:rsidR="006F1527" w:rsidRPr="001B54C3" w:rsidRDefault="006F1527" w:rsidP="00177C5B">
            <w:pPr>
              <w:pStyle w:val="TableEntryHeader"/>
              <w:rPr>
                <w:rFonts w:ascii="Arial Unicode MS" w:eastAsia="Arial Unicode MS" w:hAnsi="Arial Unicode MS" w:cs="Arial Unicode MS"/>
                <w:sz w:val="24"/>
                <w:szCs w:val="24"/>
              </w:rPr>
            </w:pPr>
            <w:r w:rsidRPr="001B54C3">
              <w:t xml:space="preserve">General Description </w:t>
            </w:r>
          </w:p>
        </w:tc>
        <w:tc>
          <w:tcPr>
            <w:tcW w:w="5949" w:type="dxa"/>
            <w:gridSpan w:val="2"/>
            <w:vAlign w:val="center"/>
          </w:tcPr>
          <w:p w14:paraId="2B4C8CF6" w14:textId="77777777" w:rsidR="006F1527" w:rsidRPr="001B54C3" w:rsidRDefault="006F1527" w:rsidP="00671EF1">
            <w:pPr>
              <w:pStyle w:val="TableEntry"/>
              <w:rPr>
                <w:rFonts w:eastAsia="Arial Unicode MS"/>
                <w:szCs w:val="24"/>
              </w:rPr>
            </w:pPr>
            <w:r w:rsidRPr="001B54C3">
              <w:t>The History of Surgical Procedures</w:t>
            </w:r>
            <w:r w:rsidR="00DC48E9" w:rsidRPr="001B54C3">
              <w:t xml:space="preserve"> S</w:t>
            </w:r>
            <w:r w:rsidRPr="001B54C3">
              <w:t>ection shall contain a narrative description of the surgical procedures performed on the patient.</w:t>
            </w:r>
          </w:p>
        </w:tc>
      </w:tr>
      <w:tr w:rsidR="006F1527" w:rsidRPr="001B54C3" w14:paraId="6E53E428" w14:textId="77777777" w:rsidTr="00177C5B">
        <w:tc>
          <w:tcPr>
            <w:tcW w:w="3627" w:type="dxa"/>
            <w:shd w:val="solid" w:color="D9D9D9" w:fill="auto"/>
            <w:vAlign w:val="center"/>
          </w:tcPr>
          <w:p w14:paraId="53682E10" w14:textId="77777777" w:rsidR="006F1527" w:rsidRPr="001B54C3" w:rsidRDefault="006F1527" w:rsidP="00177C5B">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5EBC05FC" w14:textId="77777777" w:rsidR="006F1527" w:rsidRPr="001B54C3" w:rsidRDefault="006F1527" w:rsidP="00177C5B">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6E3E7D25" w14:textId="77777777" w:rsidR="006F1527" w:rsidRPr="001B54C3" w:rsidRDefault="006F1527" w:rsidP="00177C5B">
            <w:pPr>
              <w:pStyle w:val="TableEntryHeader"/>
              <w:rPr>
                <w:rFonts w:ascii="Arial Unicode MS" w:eastAsia="Arial Unicode MS" w:hAnsi="Arial Unicode MS" w:cs="Arial Unicode MS"/>
                <w:sz w:val="24"/>
                <w:szCs w:val="24"/>
              </w:rPr>
            </w:pPr>
            <w:r w:rsidRPr="001B54C3">
              <w:t xml:space="preserve">Description </w:t>
            </w:r>
          </w:p>
        </w:tc>
      </w:tr>
      <w:tr w:rsidR="006F1527" w:rsidRPr="001B54C3" w14:paraId="18C71179" w14:textId="77777777" w:rsidTr="00177C5B">
        <w:tc>
          <w:tcPr>
            <w:tcW w:w="3627" w:type="dxa"/>
            <w:vAlign w:val="center"/>
          </w:tcPr>
          <w:p w14:paraId="2364CC24" w14:textId="77777777" w:rsidR="006F1527" w:rsidRPr="001B54C3" w:rsidRDefault="006F1527" w:rsidP="00235E1F">
            <w:pPr>
              <w:pStyle w:val="TableEntry"/>
            </w:pPr>
            <w:r w:rsidRPr="001B54C3">
              <w:t>10167-5</w:t>
            </w:r>
          </w:p>
        </w:tc>
        <w:tc>
          <w:tcPr>
            <w:tcW w:w="705" w:type="dxa"/>
            <w:vAlign w:val="center"/>
          </w:tcPr>
          <w:p w14:paraId="6CF8536C" w14:textId="77777777" w:rsidR="006F1527" w:rsidRPr="001B54C3" w:rsidRDefault="006F1527" w:rsidP="00177C5B">
            <w:pPr>
              <w:pStyle w:val="TableEntry"/>
              <w:rPr>
                <w:szCs w:val="18"/>
              </w:rPr>
            </w:pPr>
            <w:r w:rsidRPr="001B54C3">
              <w:rPr>
                <w:szCs w:val="18"/>
              </w:rPr>
              <w:t xml:space="preserve">R </w:t>
            </w:r>
          </w:p>
        </w:tc>
        <w:tc>
          <w:tcPr>
            <w:tcW w:w="5244" w:type="dxa"/>
            <w:vAlign w:val="center"/>
          </w:tcPr>
          <w:p w14:paraId="0DA547FB" w14:textId="77777777" w:rsidR="006F1527" w:rsidRPr="001B54C3" w:rsidRDefault="006F1527" w:rsidP="00177C5B">
            <w:pPr>
              <w:pStyle w:val="TableEntry"/>
              <w:rPr>
                <w:szCs w:val="18"/>
              </w:rPr>
            </w:pPr>
            <w:r w:rsidRPr="001B54C3">
              <w:rPr>
                <w:szCs w:val="18"/>
              </w:rPr>
              <w:t>History of surgical procedures</w:t>
            </w:r>
          </w:p>
        </w:tc>
      </w:tr>
    </w:tbl>
    <w:p w14:paraId="27F605A8" w14:textId="77777777" w:rsidR="006F1527" w:rsidRPr="001B54C3" w:rsidRDefault="006F1527" w:rsidP="006F1527">
      <w:pPr>
        <w:pStyle w:val="BodyText"/>
      </w:pPr>
    </w:p>
    <w:p w14:paraId="2443C870" w14:textId="77777777" w:rsidR="006F1527" w:rsidRPr="001B54C3" w:rsidRDefault="006F1527" w:rsidP="006F1527">
      <w:pPr>
        <w:pStyle w:val="XMLFragment"/>
        <w:pBdr>
          <w:left w:val="single" w:sz="4" w:space="7" w:color="auto"/>
        </w:pBdr>
        <w:rPr>
          <w:noProof w:val="0"/>
        </w:rPr>
      </w:pPr>
      <w:r w:rsidRPr="001B54C3">
        <w:rPr>
          <w:noProof w:val="0"/>
        </w:rPr>
        <w:t>&lt;component&gt;</w:t>
      </w:r>
    </w:p>
    <w:p w14:paraId="576D3253" w14:textId="77777777" w:rsidR="006F1527" w:rsidRPr="001B54C3" w:rsidRDefault="006F1527" w:rsidP="006F1527">
      <w:pPr>
        <w:pStyle w:val="XMLFragment"/>
        <w:pBdr>
          <w:left w:val="single" w:sz="4" w:space="7" w:color="auto"/>
        </w:pBdr>
        <w:rPr>
          <w:noProof w:val="0"/>
        </w:rPr>
      </w:pPr>
      <w:r w:rsidRPr="001B54C3">
        <w:rPr>
          <w:noProof w:val="0"/>
        </w:rPr>
        <w:t xml:space="preserve">  &lt;section&gt;</w:t>
      </w:r>
    </w:p>
    <w:p w14:paraId="1330787D" w14:textId="77777777" w:rsidR="006F1527" w:rsidRPr="001B54C3" w:rsidRDefault="006F1527" w:rsidP="006F1527">
      <w:pPr>
        <w:pStyle w:val="XMLFragment"/>
        <w:pBdr>
          <w:left w:val="single" w:sz="4" w:space="7" w:color="auto"/>
        </w:pBdr>
        <w:rPr>
          <w:noProof w:val="0"/>
        </w:rPr>
      </w:pPr>
      <w:r w:rsidRPr="001B54C3">
        <w:rPr>
          <w:noProof w:val="0"/>
        </w:rPr>
        <w:t xml:space="preserve">    &lt;templateId root='1.3.6.1.4.1.19376.1.5.3.1.1.</w:t>
      </w:r>
      <w:r w:rsidR="00DC48E9" w:rsidRPr="001B54C3">
        <w:rPr>
          <w:noProof w:val="0"/>
        </w:rPr>
        <w:t>16.2.2</w:t>
      </w:r>
      <w:r w:rsidRPr="001B54C3">
        <w:rPr>
          <w:noProof w:val="0"/>
        </w:rPr>
        <w:t>'/&gt;</w:t>
      </w:r>
    </w:p>
    <w:p w14:paraId="458B2130" w14:textId="77777777" w:rsidR="006F1527" w:rsidRPr="001B54C3" w:rsidRDefault="006F1527" w:rsidP="006F1527">
      <w:pPr>
        <w:pStyle w:val="XMLFragment"/>
        <w:pBdr>
          <w:left w:val="single" w:sz="4" w:space="7" w:color="auto"/>
        </w:pBdr>
        <w:rPr>
          <w:noProof w:val="0"/>
        </w:rPr>
      </w:pPr>
      <w:r w:rsidRPr="001B54C3">
        <w:rPr>
          <w:noProof w:val="0"/>
        </w:rPr>
        <w:t xml:space="preserve">    &lt;id root=' ' extension=' '/&gt;</w:t>
      </w:r>
    </w:p>
    <w:p w14:paraId="0584F6BF" w14:textId="77777777" w:rsidR="006F1527" w:rsidRPr="001B54C3" w:rsidRDefault="006F1527" w:rsidP="006F1527">
      <w:pPr>
        <w:pStyle w:val="XMLFragment"/>
        <w:pBdr>
          <w:left w:val="single" w:sz="4" w:space="7" w:color="auto"/>
        </w:pBdr>
        <w:rPr>
          <w:noProof w:val="0"/>
        </w:rPr>
      </w:pPr>
      <w:r w:rsidRPr="001B54C3">
        <w:rPr>
          <w:noProof w:val="0"/>
        </w:rPr>
        <w:t xml:space="preserve">    &lt;code code='10167-5' displayName='History of surgical procedures'</w:t>
      </w:r>
    </w:p>
    <w:p w14:paraId="58FABBBA" w14:textId="77777777" w:rsidR="006F1527" w:rsidRPr="001B54C3" w:rsidRDefault="006F1527" w:rsidP="006F1527">
      <w:pPr>
        <w:pStyle w:val="XMLFragment"/>
        <w:pBdr>
          <w:left w:val="single" w:sz="4" w:space="7" w:color="auto"/>
        </w:pBdr>
        <w:rPr>
          <w:noProof w:val="0"/>
        </w:rPr>
      </w:pPr>
      <w:r w:rsidRPr="001B54C3">
        <w:rPr>
          <w:noProof w:val="0"/>
        </w:rPr>
        <w:t xml:space="preserve">      codeSystem='2.16.840.1.113883.6.1' codeSystemName='LOINC'/&gt;</w:t>
      </w:r>
    </w:p>
    <w:p w14:paraId="2600AD35" w14:textId="77777777" w:rsidR="006F1527" w:rsidRPr="001B54C3" w:rsidRDefault="006F1527" w:rsidP="006F1527">
      <w:pPr>
        <w:pStyle w:val="XMLFragment"/>
        <w:pBdr>
          <w:left w:val="single" w:sz="4" w:space="7" w:color="auto"/>
        </w:pBdr>
        <w:rPr>
          <w:noProof w:val="0"/>
        </w:rPr>
      </w:pPr>
      <w:r w:rsidRPr="001B54C3">
        <w:rPr>
          <w:noProof w:val="0"/>
        </w:rPr>
        <w:t xml:space="preserve">    &lt;text&gt;</w:t>
      </w:r>
    </w:p>
    <w:p w14:paraId="03018D8B" w14:textId="77777777" w:rsidR="006F1527" w:rsidRPr="001B54C3" w:rsidRDefault="006F1527" w:rsidP="006F1527">
      <w:pPr>
        <w:pStyle w:val="XMLFragment"/>
        <w:pBdr>
          <w:left w:val="single" w:sz="4" w:space="7" w:color="auto"/>
        </w:pBdr>
        <w:rPr>
          <w:noProof w:val="0"/>
        </w:rPr>
      </w:pPr>
      <w:r w:rsidRPr="001B54C3">
        <w:rPr>
          <w:noProof w:val="0"/>
        </w:rPr>
        <w:t xml:space="preserve">      Text as described above</w:t>
      </w:r>
    </w:p>
    <w:p w14:paraId="6D9FC551" w14:textId="77777777" w:rsidR="006F1527" w:rsidRPr="001B54C3" w:rsidRDefault="006F1527" w:rsidP="006F1527">
      <w:pPr>
        <w:pStyle w:val="XMLFragment"/>
        <w:pBdr>
          <w:left w:val="single" w:sz="4" w:space="7" w:color="auto"/>
        </w:pBdr>
        <w:rPr>
          <w:noProof w:val="0"/>
        </w:rPr>
      </w:pPr>
      <w:r w:rsidRPr="001B54C3">
        <w:rPr>
          <w:noProof w:val="0"/>
        </w:rPr>
        <w:t xml:space="preserve">    &lt;/text&gt;</w:t>
      </w:r>
    </w:p>
    <w:p w14:paraId="25619AA2" w14:textId="77777777" w:rsidR="006F1527" w:rsidRPr="001B54C3" w:rsidRDefault="006F1527" w:rsidP="006F1527">
      <w:pPr>
        <w:pStyle w:val="XMLFragment"/>
        <w:pBdr>
          <w:left w:val="single" w:sz="4" w:space="7" w:color="auto"/>
        </w:pBdr>
        <w:rPr>
          <w:noProof w:val="0"/>
        </w:rPr>
      </w:pPr>
      <w:r w:rsidRPr="001B54C3">
        <w:rPr>
          <w:noProof w:val="0"/>
        </w:rPr>
        <w:t>&lt;/component&gt;</w:t>
      </w:r>
    </w:p>
    <w:p w14:paraId="2C75FA1E" w14:textId="77777777" w:rsidR="006F1527" w:rsidRPr="001B54C3" w:rsidRDefault="006F1527" w:rsidP="006F1527">
      <w:pPr>
        <w:pStyle w:val="FigureTitle"/>
      </w:pPr>
      <w:r w:rsidRPr="001B54C3">
        <w:t>Figure 6.3</w:t>
      </w:r>
      <w:r w:rsidR="00360EEA" w:rsidRPr="001B54C3">
        <w:t>.3.2.44</w:t>
      </w:r>
      <w:r w:rsidR="005B6ADC" w:rsidRPr="001B54C3">
        <w:t>-1:</w:t>
      </w:r>
      <w:r w:rsidRPr="001B54C3">
        <w:t xml:space="preserve"> Specification for </w:t>
      </w:r>
      <w:r w:rsidR="00206CE1" w:rsidRPr="001B54C3">
        <w:t xml:space="preserve">History of Surgical Procedures </w:t>
      </w:r>
      <w:r w:rsidRPr="001B54C3">
        <w:t>Section</w:t>
      </w:r>
    </w:p>
    <w:p w14:paraId="45090C64" w14:textId="77777777" w:rsidR="00124C91" w:rsidRPr="001B54C3" w:rsidRDefault="00124C91" w:rsidP="005E3D90">
      <w:pPr>
        <w:pStyle w:val="BodyText"/>
      </w:pPr>
    </w:p>
    <w:p w14:paraId="072D3AB6" w14:textId="77777777" w:rsidR="009D5734" w:rsidRPr="001B54C3" w:rsidRDefault="009D5734" w:rsidP="009D5734">
      <w:pPr>
        <w:pStyle w:val="EditorInstructions"/>
      </w:pPr>
      <w:r w:rsidRPr="001B54C3">
        <w:t>Add Section 6.3.3.2.4</w:t>
      </w:r>
      <w:r w:rsidR="00DC48E9" w:rsidRPr="001B54C3">
        <w:t>5</w:t>
      </w:r>
    </w:p>
    <w:p w14:paraId="6D321E8C" w14:textId="77777777" w:rsidR="009D5734" w:rsidRPr="001B54C3" w:rsidRDefault="009D5734" w:rsidP="00AE29C9">
      <w:pPr>
        <w:pStyle w:val="Heading5"/>
        <w:rPr>
          <w:rStyle w:val="BodyTextChar"/>
          <w:noProof w:val="0"/>
          <w:lang w:val="en-US"/>
        </w:rPr>
      </w:pPr>
      <w:bookmarkStart w:id="503" w:name="_Toc466555260"/>
      <w:r w:rsidRPr="001B54C3">
        <w:rPr>
          <w:noProof w:val="0"/>
          <w:lang w:val="en-US"/>
        </w:rPr>
        <w:t>6.3.3.2.4</w:t>
      </w:r>
      <w:r w:rsidR="00DC48E9" w:rsidRPr="001B54C3">
        <w:rPr>
          <w:noProof w:val="0"/>
          <w:lang w:val="en-US"/>
        </w:rPr>
        <w:t>5</w:t>
      </w:r>
      <w:r w:rsidRPr="001B54C3">
        <w:rPr>
          <w:noProof w:val="0"/>
          <w:lang w:val="en-US"/>
        </w:rPr>
        <w:t xml:space="preserve"> </w:t>
      </w:r>
      <w:r w:rsidR="00DC48E9" w:rsidRPr="001B54C3">
        <w:rPr>
          <w:noProof w:val="0"/>
          <w:lang w:val="en-US"/>
        </w:rPr>
        <w:t xml:space="preserve">Operative Note </w:t>
      </w:r>
      <w:r w:rsidRPr="001B54C3">
        <w:rPr>
          <w:noProof w:val="0"/>
          <w:lang w:val="en-US"/>
        </w:rPr>
        <w:t>Section 1.3.6.1.4.1.19376.1.5.3.1.1</w:t>
      </w:r>
      <w:r w:rsidR="00DC48E9" w:rsidRPr="001B54C3">
        <w:rPr>
          <w:noProof w:val="0"/>
          <w:lang w:val="en-US"/>
        </w:rPr>
        <w:t>.21.2.6</w:t>
      </w:r>
      <w:bookmarkEnd w:id="503"/>
    </w:p>
    <w:p w14:paraId="36CAD72C" w14:textId="77777777" w:rsidR="009D5734" w:rsidRPr="001B54C3" w:rsidRDefault="009D5734" w:rsidP="00235E1F">
      <w:pPr>
        <w:pStyle w:val="BodyText"/>
      </w:pPr>
      <w:r w:rsidRPr="001B54C3">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35"/>
        <w:gridCol w:w="705"/>
        <w:gridCol w:w="5110"/>
      </w:tblGrid>
      <w:tr w:rsidR="009D5734" w:rsidRPr="001B54C3" w14:paraId="63153009" w14:textId="77777777" w:rsidTr="00B531CA">
        <w:tc>
          <w:tcPr>
            <w:tcW w:w="3627" w:type="dxa"/>
            <w:shd w:val="solid" w:color="D9D9D9" w:fill="auto"/>
            <w:vAlign w:val="center"/>
          </w:tcPr>
          <w:p w14:paraId="1EAD85A2" w14:textId="77777777" w:rsidR="009D5734" w:rsidRPr="001B54C3" w:rsidRDefault="009D5734" w:rsidP="00B531CA">
            <w:pPr>
              <w:pStyle w:val="TableEntryHeader"/>
              <w:rPr>
                <w:rFonts w:ascii="Arial Unicode MS" w:eastAsia="Arial Unicode MS" w:hAnsi="Arial Unicode MS" w:cs="Arial Unicode MS"/>
                <w:sz w:val="24"/>
                <w:szCs w:val="24"/>
              </w:rPr>
            </w:pPr>
            <w:r w:rsidRPr="001B54C3">
              <w:t xml:space="preserve">Template ID </w:t>
            </w:r>
          </w:p>
        </w:tc>
        <w:tc>
          <w:tcPr>
            <w:tcW w:w="5949" w:type="dxa"/>
            <w:gridSpan w:val="2"/>
            <w:vAlign w:val="center"/>
          </w:tcPr>
          <w:p w14:paraId="01EC58BE" w14:textId="77777777" w:rsidR="009D5734" w:rsidRPr="001B54C3" w:rsidRDefault="00DC48E9" w:rsidP="00B531CA">
            <w:pPr>
              <w:pStyle w:val="TableEntry"/>
              <w:rPr>
                <w:rFonts w:ascii="Arial" w:hAnsi="Arial" w:cs="Arial"/>
                <w:color w:val="000000"/>
                <w:sz w:val="20"/>
              </w:rPr>
            </w:pPr>
            <w:r w:rsidRPr="001B54C3">
              <w:t>1.3.6.1.4.1.19376.1.5.3.1.1.21.2.6</w:t>
            </w:r>
          </w:p>
        </w:tc>
      </w:tr>
      <w:tr w:rsidR="009D5734" w:rsidRPr="001B54C3" w14:paraId="5EF5A99F" w14:textId="77777777" w:rsidTr="00B531CA">
        <w:tc>
          <w:tcPr>
            <w:tcW w:w="3627" w:type="dxa"/>
            <w:shd w:val="solid" w:color="D9D9D9" w:fill="auto"/>
            <w:vAlign w:val="center"/>
          </w:tcPr>
          <w:p w14:paraId="3EE0C042" w14:textId="77777777" w:rsidR="009D5734" w:rsidRPr="001B54C3" w:rsidRDefault="009D5734" w:rsidP="00B531CA">
            <w:pPr>
              <w:pStyle w:val="TableEntryHeader"/>
              <w:rPr>
                <w:rFonts w:ascii="Arial Unicode MS" w:eastAsia="Arial Unicode MS" w:hAnsi="Arial Unicode MS" w:cs="Arial Unicode MS"/>
                <w:sz w:val="24"/>
                <w:szCs w:val="24"/>
              </w:rPr>
            </w:pPr>
            <w:r w:rsidRPr="001B54C3">
              <w:t xml:space="preserve">Parent Template </w:t>
            </w:r>
          </w:p>
        </w:tc>
        <w:tc>
          <w:tcPr>
            <w:tcW w:w="5949" w:type="dxa"/>
            <w:gridSpan w:val="2"/>
            <w:vAlign w:val="center"/>
          </w:tcPr>
          <w:p w14:paraId="4F3C7F8A" w14:textId="77777777" w:rsidR="009D5734" w:rsidRPr="001B54C3" w:rsidRDefault="009D5734" w:rsidP="00B531CA">
            <w:pPr>
              <w:pStyle w:val="TableEntry"/>
              <w:rPr>
                <w:rFonts w:eastAsia="Arial Unicode MS"/>
                <w:szCs w:val="18"/>
              </w:rPr>
            </w:pPr>
          </w:p>
        </w:tc>
      </w:tr>
      <w:tr w:rsidR="009D5734" w:rsidRPr="001B54C3" w14:paraId="7A6976CF" w14:textId="77777777" w:rsidTr="00B531CA">
        <w:tc>
          <w:tcPr>
            <w:tcW w:w="3627" w:type="dxa"/>
            <w:shd w:val="solid" w:color="D9D9D9" w:fill="auto"/>
            <w:vAlign w:val="center"/>
          </w:tcPr>
          <w:p w14:paraId="11792676" w14:textId="77777777" w:rsidR="009D5734" w:rsidRPr="001B54C3" w:rsidRDefault="009D5734" w:rsidP="00B531CA">
            <w:pPr>
              <w:pStyle w:val="TableEntryHeader"/>
              <w:rPr>
                <w:rFonts w:ascii="Arial Unicode MS" w:eastAsia="Arial Unicode MS" w:hAnsi="Arial Unicode MS" w:cs="Arial Unicode MS"/>
                <w:sz w:val="24"/>
                <w:szCs w:val="24"/>
              </w:rPr>
            </w:pPr>
            <w:r w:rsidRPr="001B54C3">
              <w:t xml:space="preserve">General Description </w:t>
            </w:r>
          </w:p>
        </w:tc>
        <w:tc>
          <w:tcPr>
            <w:tcW w:w="5949" w:type="dxa"/>
            <w:gridSpan w:val="2"/>
            <w:vAlign w:val="center"/>
          </w:tcPr>
          <w:p w14:paraId="6FC52D58" w14:textId="77777777" w:rsidR="009D5734" w:rsidRPr="001B54C3" w:rsidRDefault="009D5734" w:rsidP="00671EF1">
            <w:pPr>
              <w:pStyle w:val="TableEntry"/>
              <w:rPr>
                <w:rFonts w:eastAsia="Arial Unicode MS"/>
                <w:szCs w:val="24"/>
              </w:rPr>
            </w:pPr>
            <w:r w:rsidRPr="001B54C3">
              <w:t xml:space="preserve">The </w:t>
            </w:r>
            <w:r w:rsidR="00DC48E9" w:rsidRPr="001B54C3">
              <w:t>Operative Note S</w:t>
            </w:r>
            <w:r w:rsidRPr="001B54C3">
              <w:t>ection shall contain a narrative description of the</w:t>
            </w:r>
            <w:r w:rsidR="00DC48E9" w:rsidRPr="001B54C3">
              <w:t xml:space="preserve"> current operation or surgical procedure in detail</w:t>
            </w:r>
            <w:r w:rsidRPr="001B54C3">
              <w:t>.</w:t>
            </w:r>
          </w:p>
        </w:tc>
      </w:tr>
      <w:tr w:rsidR="009D5734" w:rsidRPr="001B54C3" w14:paraId="7F1EEC82" w14:textId="77777777" w:rsidTr="00B531CA">
        <w:tc>
          <w:tcPr>
            <w:tcW w:w="3627" w:type="dxa"/>
            <w:shd w:val="solid" w:color="D9D9D9" w:fill="auto"/>
            <w:vAlign w:val="center"/>
          </w:tcPr>
          <w:p w14:paraId="3AFFEE7E" w14:textId="77777777" w:rsidR="009D5734" w:rsidRPr="001B54C3" w:rsidRDefault="009D5734" w:rsidP="00B531CA">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076D2507" w14:textId="77777777" w:rsidR="009D5734" w:rsidRPr="001B54C3" w:rsidRDefault="009D5734" w:rsidP="00B531CA">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01323B70" w14:textId="77777777" w:rsidR="009D5734" w:rsidRPr="001B54C3" w:rsidRDefault="009D5734" w:rsidP="00B531CA">
            <w:pPr>
              <w:pStyle w:val="TableEntryHeader"/>
              <w:rPr>
                <w:rFonts w:ascii="Arial Unicode MS" w:eastAsia="Arial Unicode MS" w:hAnsi="Arial Unicode MS" w:cs="Arial Unicode MS"/>
                <w:sz w:val="24"/>
                <w:szCs w:val="24"/>
              </w:rPr>
            </w:pPr>
            <w:r w:rsidRPr="001B54C3">
              <w:t xml:space="preserve">Description </w:t>
            </w:r>
          </w:p>
        </w:tc>
      </w:tr>
      <w:tr w:rsidR="009D5734" w:rsidRPr="001B54C3" w14:paraId="111B09CC" w14:textId="77777777" w:rsidTr="00B531CA">
        <w:tc>
          <w:tcPr>
            <w:tcW w:w="3627" w:type="dxa"/>
            <w:vAlign w:val="center"/>
          </w:tcPr>
          <w:p w14:paraId="6064399A" w14:textId="77777777" w:rsidR="009D5734" w:rsidRPr="001B54C3" w:rsidRDefault="00DC48E9" w:rsidP="00235E1F">
            <w:pPr>
              <w:pStyle w:val="TableEntry"/>
            </w:pPr>
            <w:r w:rsidRPr="001B54C3">
              <w:t>10223-6</w:t>
            </w:r>
          </w:p>
        </w:tc>
        <w:tc>
          <w:tcPr>
            <w:tcW w:w="705" w:type="dxa"/>
            <w:vAlign w:val="center"/>
          </w:tcPr>
          <w:p w14:paraId="0002B06D" w14:textId="77777777" w:rsidR="009D5734" w:rsidRPr="001B54C3" w:rsidRDefault="009D5734" w:rsidP="00B531CA">
            <w:pPr>
              <w:pStyle w:val="TableEntry"/>
              <w:rPr>
                <w:szCs w:val="18"/>
              </w:rPr>
            </w:pPr>
            <w:r w:rsidRPr="001B54C3">
              <w:rPr>
                <w:szCs w:val="18"/>
              </w:rPr>
              <w:t xml:space="preserve">R </w:t>
            </w:r>
          </w:p>
        </w:tc>
        <w:tc>
          <w:tcPr>
            <w:tcW w:w="5244" w:type="dxa"/>
            <w:vAlign w:val="center"/>
          </w:tcPr>
          <w:p w14:paraId="0236F328" w14:textId="77777777" w:rsidR="009D5734" w:rsidRPr="001B54C3" w:rsidRDefault="00DC48E9" w:rsidP="00B531CA">
            <w:pPr>
              <w:pStyle w:val="TableEntry"/>
              <w:rPr>
                <w:szCs w:val="18"/>
              </w:rPr>
            </w:pPr>
            <w:r w:rsidRPr="001B54C3">
              <w:rPr>
                <w:szCs w:val="18"/>
              </w:rPr>
              <w:t>Surgical operation note surgical procedure</w:t>
            </w:r>
          </w:p>
        </w:tc>
      </w:tr>
    </w:tbl>
    <w:p w14:paraId="55538444" w14:textId="77777777" w:rsidR="009D5734" w:rsidRPr="001B54C3" w:rsidRDefault="009D5734" w:rsidP="009D5734">
      <w:pPr>
        <w:pStyle w:val="BodyText"/>
      </w:pPr>
    </w:p>
    <w:p w14:paraId="0005FC13" w14:textId="77777777" w:rsidR="009D5734" w:rsidRPr="001B54C3" w:rsidRDefault="009D5734" w:rsidP="009D5734">
      <w:pPr>
        <w:pStyle w:val="XMLFragment"/>
        <w:pBdr>
          <w:left w:val="single" w:sz="4" w:space="7" w:color="auto"/>
        </w:pBdr>
        <w:rPr>
          <w:noProof w:val="0"/>
        </w:rPr>
      </w:pPr>
      <w:r w:rsidRPr="001B54C3">
        <w:rPr>
          <w:noProof w:val="0"/>
        </w:rPr>
        <w:t>&lt;component&gt;</w:t>
      </w:r>
    </w:p>
    <w:p w14:paraId="00A41071" w14:textId="77777777" w:rsidR="009D5734" w:rsidRPr="001B54C3" w:rsidRDefault="009D5734" w:rsidP="009D5734">
      <w:pPr>
        <w:pStyle w:val="XMLFragment"/>
        <w:pBdr>
          <w:left w:val="single" w:sz="4" w:space="7" w:color="auto"/>
        </w:pBdr>
        <w:rPr>
          <w:noProof w:val="0"/>
        </w:rPr>
      </w:pPr>
      <w:r w:rsidRPr="001B54C3">
        <w:rPr>
          <w:noProof w:val="0"/>
        </w:rPr>
        <w:t xml:space="preserve">  &lt;section&gt;</w:t>
      </w:r>
    </w:p>
    <w:p w14:paraId="3117609F" w14:textId="77777777" w:rsidR="009D5734" w:rsidRPr="001B54C3" w:rsidRDefault="009D5734" w:rsidP="009D5734">
      <w:pPr>
        <w:pStyle w:val="XMLFragment"/>
        <w:pBdr>
          <w:left w:val="single" w:sz="4" w:space="7" w:color="auto"/>
        </w:pBdr>
        <w:rPr>
          <w:noProof w:val="0"/>
        </w:rPr>
      </w:pPr>
      <w:r w:rsidRPr="001B54C3">
        <w:rPr>
          <w:noProof w:val="0"/>
        </w:rPr>
        <w:t xml:space="preserve">    &lt;templateId root='1.</w:t>
      </w:r>
      <w:r w:rsidR="00DC48E9" w:rsidRPr="001B54C3">
        <w:rPr>
          <w:noProof w:val="0"/>
        </w:rPr>
        <w:t>3.6.1.4.1.19376.1.5.3.1.1.21.2.6</w:t>
      </w:r>
      <w:r w:rsidRPr="001B54C3">
        <w:rPr>
          <w:noProof w:val="0"/>
        </w:rPr>
        <w:t>'/&gt;</w:t>
      </w:r>
    </w:p>
    <w:p w14:paraId="68E28347" w14:textId="77777777" w:rsidR="009D5734" w:rsidRPr="001B54C3" w:rsidRDefault="009D5734" w:rsidP="009D5734">
      <w:pPr>
        <w:pStyle w:val="XMLFragment"/>
        <w:pBdr>
          <w:left w:val="single" w:sz="4" w:space="7" w:color="auto"/>
        </w:pBdr>
        <w:rPr>
          <w:noProof w:val="0"/>
        </w:rPr>
      </w:pPr>
      <w:r w:rsidRPr="001B54C3">
        <w:rPr>
          <w:noProof w:val="0"/>
        </w:rPr>
        <w:t xml:space="preserve">    &lt;id root=' ' extension=' '/&gt;</w:t>
      </w:r>
    </w:p>
    <w:p w14:paraId="54D322AE" w14:textId="77777777" w:rsidR="009D5734" w:rsidRPr="001B54C3" w:rsidRDefault="009D5734" w:rsidP="009D5734">
      <w:pPr>
        <w:pStyle w:val="XMLFragment"/>
        <w:pBdr>
          <w:left w:val="single" w:sz="4" w:space="7" w:color="auto"/>
        </w:pBdr>
        <w:rPr>
          <w:noProof w:val="0"/>
        </w:rPr>
      </w:pPr>
      <w:r w:rsidRPr="001B54C3">
        <w:rPr>
          <w:noProof w:val="0"/>
        </w:rPr>
        <w:t xml:space="preserve">    &lt;code code='</w:t>
      </w:r>
      <w:r w:rsidR="00DC48E9" w:rsidRPr="001B54C3">
        <w:rPr>
          <w:noProof w:val="0"/>
        </w:rPr>
        <w:t>10223-6</w:t>
      </w:r>
      <w:r w:rsidRPr="001B54C3">
        <w:rPr>
          <w:noProof w:val="0"/>
        </w:rPr>
        <w:t>' displayName='</w:t>
      </w:r>
      <w:r w:rsidR="00DC48E9" w:rsidRPr="001B54C3">
        <w:rPr>
          <w:noProof w:val="0"/>
        </w:rPr>
        <w:t>Surgical operation note surgical procedure</w:t>
      </w:r>
      <w:r w:rsidRPr="001B54C3">
        <w:rPr>
          <w:noProof w:val="0"/>
        </w:rPr>
        <w:t>'</w:t>
      </w:r>
    </w:p>
    <w:p w14:paraId="42E65450" w14:textId="77777777" w:rsidR="009D5734" w:rsidRPr="001B54C3" w:rsidRDefault="009D5734" w:rsidP="009D5734">
      <w:pPr>
        <w:pStyle w:val="XMLFragment"/>
        <w:pBdr>
          <w:left w:val="single" w:sz="4" w:space="7" w:color="auto"/>
        </w:pBdr>
        <w:rPr>
          <w:noProof w:val="0"/>
        </w:rPr>
      </w:pPr>
      <w:r w:rsidRPr="001B54C3">
        <w:rPr>
          <w:noProof w:val="0"/>
        </w:rPr>
        <w:t xml:space="preserve">      codeSystem='2.16.840.1.113883.6.1' codeSystemName='LOINC'/&gt;</w:t>
      </w:r>
    </w:p>
    <w:p w14:paraId="193D5882" w14:textId="77777777" w:rsidR="009D5734" w:rsidRPr="001B54C3" w:rsidRDefault="009D5734" w:rsidP="009D5734">
      <w:pPr>
        <w:pStyle w:val="XMLFragment"/>
        <w:pBdr>
          <w:left w:val="single" w:sz="4" w:space="7" w:color="auto"/>
        </w:pBdr>
        <w:rPr>
          <w:noProof w:val="0"/>
        </w:rPr>
      </w:pPr>
      <w:r w:rsidRPr="001B54C3">
        <w:rPr>
          <w:noProof w:val="0"/>
        </w:rPr>
        <w:t xml:space="preserve">    &lt;text&gt;</w:t>
      </w:r>
    </w:p>
    <w:p w14:paraId="617925BA" w14:textId="77777777" w:rsidR="009D5734" w:rsidRPr="001B54C3" w:rsidRDefault="009D5734" w:rsidP="009D5734">
      <w:pPr>
        <w:pStyle w:val="XMLFragment"/>
        <w:pBdr>
          <w:left w:val="single" w:sz="4" w:space="7" w:color="auto"/>
        </w:pBdr>
        <w:rPr>
          <w:noProof w:val="0"/>
        </w:rPr>
      </w:pPr>
      <w:r w:rsidRPr="001B54C3">
        <w:rPr>
          <w:noProof w:val="0"/>
        </w:rPr>
        <w:t xml:space="preserve">      Text as described above</w:t>
      </w:r>
    </w:p>
    <w:p w14:paraId="7FA93ABD" w14:textId="77777777" w:rsidR="009D5734" w:rsidRPr="001B54C3" w:rsidRDefault="009D5734" w:rsidP="009D5734">
      <w:pPr>
        <w:pStyle w:val="XMLFragment"/>
        <w:pBdr>
          <w:left w:val="single" w:sz="4" w:space="7" w:color="auto"/>
        </w:pBdr>
        <w:rPr>
          <w:noProof w:val="0"/>
        </w:rPr>
      </w:pPr>
      <w:r w:rsidRPr="001B54C3">
        <w:rPr>
          <w:noProof w:val="0"/>
        </w:rPr>
        <w:t xml:space="preserve">    &lt;/text&gt;</w:t>
      </w:r>
    </w:p>
    <w:p w14:paraId="1A3F73A0" w14:textId="77777777" w:rsidR="009D5734" w:rsidRPr="001B54C3" w:rsidRDefault="009D5734" w:rsidP="009D5734">
      <w:pPr>
        <w:pStyle w:val="XMLFragment"/>
        <w:pBdr>
          <w:left w:val="single" w:sz="4" w:space="7" w:color="auto"/>
        </w:pBdr>
        <w:rPr>
          <w:noProof w:val="0"/>
        </w:rPr>
      </w:pPr>
      <w:r w:rsidRPr="001B54C3">
        <w:rPr>
          <w:noProof w:val="0"/>
        </w:rPr>
        <w:t>&lt;/component&gt;</w:t>
      </w:r>
    </w:p>
    <w:p w14:paraId="0F438A7C" w14:textId="77777777" w:rsidR="009D5734" w:rsidRPr="001B54C3" w:rsidRDefault="009D5734" w:rsidP="009D5734">
      <w:pPr>
        <w:pStyle w:val="FigureTitle"/>
      </w:pPr>
      <w:r w:rsidRPr="001B54C3">
        <w:t>Figure 6.3</w:t>
      </w:r>
      <w:r w:rsidR="00360EEA" w:rsidRPr="001B54C3">
        <w:t>.3.2.45</w:t>
      </w:r>
      <w:r w:rsidR="005B6ADC" w:rsidRPr="001B54C3">
        <w:t>-1:</w:t>
      </w:r>
      <w:r w:rsidRPr="001B54C3">
        <w:t xml:space="preserve"> Specification for </w:t>
      </w:r>
      <w:r w:rsidR="00DC48E9" w:rsidRPr="001B54C3">
        <w:t xml:space="preserve">Operative Note </w:t>
      </w:r>
      <w:r w:rsidRPr="001B54C3">
        <w:t>Section</w:t>
      </w:r>
    </w:p>
    <w:p w14:paraId="2D2463DB" w14:textId="77777777" w:rsidR="006F1527" w:rsidRPr="001B54C3" w:rsidRDefault="006F1527">
      <w:pPr>
        <w:pStyle w:val="BodyText"/>
      </w:pPr>
    </w:p>
    <w:p w14:paraId="681793DC" w14:textId="77777777" w:rsidR="00156E9A" w:rsidRPr="001B54C3" w:rsidRDefault="00156E9A" w:rsidP="00156E9A">
      <w:pPr>
        <w:pStyle w:val="EditorInstructions"/>
      </w:pPr>
      <w:r w:rsidRPr="001B54C3">
        <w:lastRenderedPageBreak/>
        <w:t>Add Section 6.3.3.2.46</w:t>
      </w:r>
    </w:p>
    <w:p w14:paraId="6B904DD0" w14:textId="77777777" w:rsidR="00156E9A" w:rsidRPr="001B54C3" w:rsidRDefault="00156E9A" w:rsidP="00156E9A">
      <w:pPr>
        <w:pStyle w:val="Heading5"/>
        <w:rPr>
          <w:noProof w:val="0"/>
          <w:lang w:val="en-US"/>
        </w:rPr>
      </w:pPr>
      <w:bookmarkStart w:id="504" w:name="_Toc466555261"/>
      <w:r w:rsidRPr="001B54C3">
        <w:rPr>
          <w:noProof w:val="0"/>
          <w:lang w:val="en-US"/>
        </w:rPr>
        <w:t>6.3.3.2.46 Child Functional Status Assessment 1.3.6.1.4.1.19376.1.7.3.1.1.13.3</w:t>
      </w:r>
      <w:bookmarkEnd w:id="504"/>
    </w:p>
    <w:p w14:paraId="1A061E2C" w14:textId="77777777" w:rsidR="009D5734" w:rsidRPr="001B54C3" w:rsidRDefault="009D5734">
      <w:pPr>
        <w:pStyle w:val="BodyText"/>
      </w:pPr>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D436D4" w:rsidRPr="001B54C3" w14:paraId="6E9BEB9F" w14:textId="77777777" w:rsidTr="00D436D4">
        <w:trPr>
          <w:cantSplit/>
        </w:trPr>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7C05054" w14:textId="77777777" w:rsidR="00D436D4" w:rsidRPr="001B54C3" w:rsidRDefault="00D436D4" w:rsidP="00235E1F">
            <w:pPr>
              <w:pStyle w:val="TableEntryHeader"/>
            </w:pPr>
            <w:r w:rsidRPr="001B54C3">
              <w:t xml:space="preserve">Template ID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27D69842" w14:textId="77777777" w:rsidR="00D436D4" w:rsidRPr="001B54C3" w:rsidRDefault="00D436D4" w:rsidP="00D436D4">
            <w:pPr>
              <w:pStyle w:val="TableEntry"/>
            </w:pPr>
            <w:r w:rsidRPr="001B54C3">
              <w:t>1.3.6.1.4.1.19376.1.7.3.1.1.13.3</w:t>
            </w:r>
          </w:p>
        </w:tc>
      </w:tr>
      <w:tr w:rsidR="00D436D4" w:rsidRPr="001B54C3" w14:paraId="7E0274EB" w14:textId="77777777" w:rsidTr="00D436D4">
        <w:trPr>
          <w:cantSplit/>
        </w:trPr>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6EAB362F" w14:textId="77777777" w:rsidR="00D436D4" w:rsidRPr="001B54C3" w:rsidRDefault="00D436D4" w:rsidP="00235E1F">
            <w:pPr>
              <w:pStyle w:val="TableEntryHeader"/>
            </w:pPr>
            <w:r w:rsidRPr="001B54C3">
              <w:t xml:space="preserve">General Description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394A99FE" w14:textId="77777777" w:rsidR="00D436D4" w:rsidRPr="001B54C3" w:rsidRDefault="00D436D4" w:rsidP="00D436D4">
            <w:pPr>
              <w:pStyle w:val="TableEntry"/>
            </w:pPr>
            <w:r w:rsidRPr="001B54C3">
              <w:t xml:space="preserve">This section provides a description of the child’s status of </w:t>
            </w:r>
            <w:r w:rsidR="00C5586E" w:rsidRPr="001B54C3">
              <w:t>normal</w:t>
            </w:r>
            <w:r w:rsidRPr="001B54C3">
              <w:t xml:space="preserve"> functioning at the time the document was created. This section includes the psychomotor and the eating and sleeping assessments</w:t>
            </w:r>
            <w:r w:rsidR="003A6FC9" w:rsidRPr="001B54C3">
              <w:t xml:space="preserve">. </w:t>
            </w:r>
            <w:r w:rsidRPr="001B54C3">
              <w:t xml:space="preserve">This section shall include the Psychomotor Test Observation entry. </w:t>
            </w:r>
          </w:p>
        </w:tc>
      </w:tr>
      <w:tr w:rsidR="00D436D4" w:rsidRPr="001B54C3" w14:paraId="02BD2A20" w14:textId="77777777" w:rsidTr="00D436D4">
        <w:trPr>
          <w:cantSplit/>
        </w:trPr>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3F4C5ECC" w14:textId="77777777" w:rsidR="00D436D4" w:rsidRPr="001B54C3" w:rsidRDefault="00D436D4" w:rsidP="00D436D4">
            <w:pPr>
              <w:pStyle w:val="TableEntryHeader"/>
            </w:pPr>
            <w:r w:rsidRPr="001B54C3">
              <w:t>LOINC Code</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6FDD82A9" w14:textId="77777777" w:rsidR="00D436D4" w:rsidRPr="001B54C3" w:rsidRDefault="00D436D4" w:rsidP="00D436D4">
            <w:pPr>
              <w:pStyle w:val="TableEntryHeader"/>
            </w:pPr>
            <w:r w:rsidRPr="001B54C3">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1FEA8355" w14:textId="77777777" w:rsidR="00D436D4" w:rsidRPr="001B54C3" w:rsidRDefault="00D436D4" w:rsidP="00D436D4">
            <w:pPr>
              <w:pStyle w:val="TableEntryHeader"/>
            </w:pPr>
            <w:r w:rsidRPr="001B54C3">
              <w:t xml:space="preserve">Description </w:t>
            </w:r>
          </w:p>
        </w:tc>
      </w:tr>
      <w:tr w:rsidR="00D436D4" w:rsidRPr="001B54C3" w14:paraId="1275C081" w14:textId="77777777" w:rsidTr="00D436D4">
        <w:trPr>
          <w:cantSplit/>
        </w:trPr>
        <w:tc>
          <w:tcPr>
            <w:tcW w:w="0" w:type="auto"/>
            <w:tcBorders>
              <w:top w:val="single" w:sz="4" w:space="0" w:color="000000"/>
              <w:left w:val="single" w:sz="4" w:space="0" w:color="000000"/>
              <w:bottom w:val="single" w:sz="4" w:space="0" w:color="000000"/>
              <w:right w:val="single" w:sz="4" w:space="0" w:color="000000"/>
            </w:tcBorders>
            <w:vAlign w:val="center"/>
          </w:tcPr>
          <w:p w14:paraId="2E05C3BA" w14:textId="77777777" w:rsidR="00D436D4" w:rsidRPr="001B54C3" w:rsidRDefault="00D436D4" w:rsidP="00D436D4">
            <w:pPr>
              <w:pStyle w:val="TableEntry"/>
            </w:pPr>
            <w:r w:rsidRPr="001B54C3">
              <w:t xml:space="preserve">47420-5 </w:t>
            </w:r>
          </w:p>
        </w:tc>
        <w:tc>
          <w:tcPr>
            <w:tcW w:w="0" w:type="auto"/>
            <w:tcBorders>
              <w:top w:val="single" w:sz="4" w:space="0" w:color="000000"/>
              <w:left w:val="single" w:sz="4" w:space="0" w:color="000000"/>
              <w:bottom w:val="single" w:sz="4" w:space="0" w:color="000000"/>
              <w:right w:val="single" w:sz="4" w:space="0" w:color="000000"/>
            </w:tcBorders>
            <w:vAlign w:val="center"/>
          </w:tcPr>
          <w:p w14:paraId="2E326F98" w14:textId="77777777" w:rsidR="00D436D4" w:rsidRPr="001B54C3" w:rsidRDefault="00D436D4" w:rsidP="00D436D4">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5FEFED76" w14:textId="77777777" w:rsidR="00D436D4" w:rsidRPr="001B54C3" w:rsidRDefault="00D436D4" w:rsidP="00D436D4">
            <w:pPr>
              <w:pStyle w:val="TableEntry"/>
            </w:pPr>
            <w:r w:rsidRPr="001B54C3">
              <w:t>Functional Status Assessment</w:t>
            </w:r>
          </w:p>
        </w:tc>
      </w:tr>
      <w:tr w:rsidR="00D436D4" w:rsidRPr="001B54C3" w14:paraId="33C6EB20" w14:textId="77777777" w:rsidTr="00D436D4">
        <w:trPr>
          <w:cantSplit/>
        </w:trPr>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A66D946" w14:textId="77777777" w:rsidR="00D436D4" w:rsidRPr="001B54C3" w:rsidRDefault="00D436D4" w:rsidP="00D436D4">
            <w:pPr>
              <w:pStyle w:val="TableEntryHeader"/>
            </w:pPr>
            <w:r w:rsidRPr="001B54C3">
              <w:t xml:space="preserve">Subsections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66AA260C" w14:textId="77777777" w:rsidR="00D436D4" w:rsidRPr="001B54C3" w:rsidRDefault="00D436D4" w:rsidP="00D436D4">
            <w:pPr>
              <w:pStyle w:val="TableEntryHeader"/>
            </w:pPr>
            <w:r w:rsidRPr="001B54C3">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28828F79" w14:textId="77777777" w:rsidR="00D436D4" w:rsidRPr="001B54C3" w:rsidRDefault="00D436D4" w:rsidP="00D436D4">
            <w:pPr>
              <w:pStyle w:val="TableEntryHeader"/>
            </w:pPr>
            <w:r w:rsidRPr="001B54C3">
              <w:t xml:space="preserve">Description </w:t>
            </w:r>
          </w:p>
        </w:tc>
      </w:tr>
      <w:tr w:rsidR="00D436D4" w:rsidRPr="001B54C3" w14:paraId="0A881E2B" w14:textId="77777777" w:rsidTr="00D436D4">
        <w:trPr>
          <w:cantSplit/>
        </w:trPr>
        <w:tc>
          <w:tcPr>
            <w:tcW w:w="0" w:type="auto"/>
            <w:tcBorders>
              <w:top w:val="single" w:sz="4" w:space="0" w:color="000000"/>
              <w:left w:val="single" w:sz="4" w:space="0" w:color="000000"/>
              <w:bottom w:val="single" w:sz="4" w:space="0" w:color="000000"/>
              <w:right w:val="single" w:sz="4" w:space="0" w:color="000000"/>
            </w:tcBorders>
            <w:vAlign w:val="center"/>
          </w:tcPr>
          <w:p w14:paraId="7137001E" w14:textId="77777777" w:rsidR="00D436D4" w:rsidRPr="001B54C3" w:rsidRDefault="00D436D4" w:rsidP="00D436D4">
            <w:pPr>
              <w:pStyle w:val="TableEntry"/>
            </w:pPr>
            <w:r w:rsidRPr="001B54C3">
              <w:t>1.3.6.1.4.1.19376.1.7.3.1.1.13.4</w:t>
            </w:r>
          </w:p>
        </w:tc>
        <w:tc>
          <w:tcPr>
            <w:tcW w:w="0" w:type="auto"/>
            <w:tcBorders>
              <w:top w:val="single" w:sz="4" w:space="0" w:color="000000"/>
              <w:left w:val="single" w:sz="4" w:space="0" w:color="000000"/>
              <w:bottom w:val="single" w:sz="4" w:space="0" w:color="000000"/>
              <w:right w:val="single" w:sz="4" w:space="0" w:color="000000"/>
            </w:tcBorders>
            <w:vAlign w:val="center"/>
          </w:tcPr>
          <w:p w14:paraId="660C6267" w14:textId="77777777" w:rsidR="00D436D4" w:rsidRPr="001B54C3" w:rsidRDefault="00D436D4" w:rsidP="00235E1F">
            <w:pPr>
              <w:pStyle w:val="TableEntry"/>
            </w:pPr>
            <w:r w:rsidRPr="001B54C3">
              <w:t>O</w:t>
            </w:r>
          </w:p>
        </w:tc>
        <w:tc>
          <w:tcPr>
            <w:tcW w:w="0" w:type="auto"/>
            <w:tcBorders>
              <w:top w:val="single" w:sz="4" w:space="0" w:color="000000"/>
              <w:left w:val="single" w:sz="4" w:space="0" w:color="000000"/>
              <w:bottom w:val="single" w:sz="4" w:space="0" w:color="000000"/>
              <w:right w:val="single" w:sz="4" w:space="0" w:color="000000"/>
            </w:tcBorders>
            <w:vAlign w:val="center"/>
          </w:tcPr>
          <w:p w14:paraId="0427EBA7" w14:textId="77777777" w:rsidR="00D436D4" w:rsidRPr="001B54C3" w:rsidRDefault="00D436D4" w:rsidP="00D436D4">
            <w:pPr>
              <w:pStyle w:val="TableEntry"/>
            </w:pPr>
            <w:r w:rsidRPr="001B54C3">
              <w:t>Psychomotor Development</w:t>
            </w:r>
          </w:p>
        </w:tc>
      </w:tr>
      <w:tr w:rsidR="00D436D4" w:rsidRPr="001B54C3" w14:paraId="66C716B3" w14:textId="77777777" w:rsidTr="00D436D4">
        <w:trPr>
          <w:cantSplit/>
        </w:trPr>
        <w:tc>
          <w:tcPr>
            <w:tcW w:w="0" w:type="auto"/>
            <w:tcBorders>
              <w:top w:val="single" w:sz="4" w:space="0" w:color="000000"/>
              <w:left w:val="single" w:sz="4" w:space="0" w:color="000000"/>
              <w:bottom w:val="single" w:sz="4" w:space="0" w:color="000000"/>
              <w:right w:val="single" w:sz="4" w:space="0" w:color="000000"/>
            </w:tcBorders>
            <w:vAlign w:val="center"/>
          </w:tcPr>
          <w:p w14:paraId="22FA0973" w14:textId="77777777" w:rsidR="00D436D4" w:rsidRPr="001B54C3" w:rsidRDefault="00D436D4" w:rsidP="00D436D4">
            <w:pPr>
              <w:pStyle w:val="TableEntry"/>
            </w:pPr>
            <w:r w:rsidRPr="001B54C3">
              <w:t>1.3.6.1.4.1.19376.1.7.3.1.1.13.5</w:t>
            </w:r>
          </w:p>
        </w:tc>
        <w:tc>
          <w:tcPr>
            <w:tcW w:w="0" w:type="auto"/>
            <w:tcBorders>
              <w:top w:val="single" w:sz="4" w:space="0" w:color="000000"/>
              <w:left w:val="single" w:sz="4" w:space="0" w:color="000000"/>
              <w:bottom w:val="single" w:sz="4" w:space="0" w:color="000000"/>
              <w:right w:val="single" w:sz="4" w:space="0" w:color="000000"/>
            </w:tcBorders>
            <w:vAlign w:val="center"/>
          </w:tcPr>
          <w:p w14:paraId="6D495299" w14:textId="77777777" w:rsidR="00D436D4" w:rsidRPr="001B54C3" w:rsidRDefault="00D436D4" w:rsidP="00235E1F">
            <w:pPr>
              <w:pStyle w:val="TableEntry"/>
            </w:pPr>
            <w:r w:rsidRPr="001B54C3">
              <w:t>O</w:t>
            </w:r>
          </w:p>
        </w:tc>
        <w:tc>
          <w:tcPr>
            <w:tcW w:w="0" w:type="auto"/>
            <w:tcBorders>
              <w:top w:val="single" w:sz="4" w:space="0" w:color="000000"/>
              <w:left w:val="single" w:sz="4" w:space="0" w:color="000000"/>
              <w:bottom w:val="single" w:sz="4" w:space="0" w:color="000000"/>
              <w:right w:val="single" w:sz="4" w:space="0" w:color="000000"/>
            </w:tcBorders>
            <w:vAlign w:val="center"/>
          </w:tcPr>
          <w:p w14:paraId="30F29EE9" w14:textId="77777777" w:rsidR="00D436D4" w:rsidRPr="001B54C3" w:rsidRDefault="00D436D4" w:rsidP="00D436D4">
            <w:pPr>
              <w:pStyle w:val="TableEntry"/>
            </w:pPr>
            <w:r w:rsidRPr="001B54C3">
              <w:t>Eating and sleeping assessment</w:t>
            </w:r>
          </w:p>
        </w:tc>
      </w:tr>
    </w:tbl>
    <w:p w14:paraId="5FFC77C3" w14:textId="77777777" w:rsidR="006E68E8" w:rsidRPr="00143B5C" w:rsidRDefault="006E68E8" w:rsidP="00143B5C">
      <w:pPr>
        <w:pStyle w:val="BodyText"/>
      </w:pPr>
    </w:p>
    <w:p w14:paraId="7EBECADB" w14:textId="77F72968" w:rsidR="00D436D4" w:rsidRPr="001B54C3" w:rsidRDefault="00D436D4" w:rsidP="00D436D4">
      <w:pPr>
        <w:pStyle w:val="BodyText"/>
        <w:keepNext/>
        <w:rPr>
          <w:b/>
        </w:rPr>
      </w:pPr>
      <w:r w:rsidRPr="001B54C3">
        <w:rPr>
          <w:b/>
        </w:rPr>
        <w:t>Example</w:t>
      </w:r>
    </w:p>
    <w:p w14:paraId="78794118" w14:textId="77777777" w:rsidR="00D436D4" w:rsidRPr="001B54C3" w:rsidRDefault="00D436D4" w:rsidP="00D436D4">
      <w:pPr>
        <w:pStyle w:val="XMLFragment"/>
        <w:rPr>
          <w:noProof w:val="0"/>
          <w:lang w:eastAsia="fr-FR"/>
        </w:rPr>
      </w:pPr>
      <w:r w:rsidRPr="001B54C3">
        <w:rPr>
          <w:noProof w:val="0"/>
          <w:lang w:eastAsia="fr-FR"/>
        </w:rPr>
        <w:t>&lt;component&gt;</w:t>
      </w:r>
    </w:p>
    <w:p w14:paraId="5EC33A91" w14:textId="77777777" w:rsidR="00D436D4" w:rsidRPr="001B54C3" w:rsidRDefault="00D436D4" w:rsidP="00D436D4">
      <w:pPr>
        <w:pStyle w:val="XMLFragment"/>
        <w:rPr>
          <w:noProof w:val="0"/>
          <w:lang w:eastAsia="fr-FR"/>
        </w:rPr>
      </w:pPr>
      <w:r w:rsidRPr="001B54C3">
        <w:rPr>
          <w:noProof w:val="0"/>
          <w:lang w:eastAsia="fr-FR"/>
        </w:rPr>
        <w:t xml:space="preserve">    &lt;section&gt;</w:t>
      </w:r>
    </w:p>
    <w:p w14:paraId="02AAA878" w14:textId="77777777" w:rsidR="00D436D4" w:rsidRPr="001B54C3" w:rsidRDefault="00D436D4" w:rsidP="00D436D4">
      <w:pPr>
        <w:pStyle w:val="XMLFragment"/>
        <w:rPr>
          <w:noProof w:val="0"/>
          <w:lang w:eastAsia="fr-FR"/>
        </w:rPr>
      </w:pPr>
      <w:r w:rsidRPr="001B54C3">
        <w:rPr>
          <w:noProof w:val="0"/>
          <w:lang w:eastAsia="fr-FR"/>
        </w:rPr>
        <w:t xml:space="preserve">        &lt;templateId root="</w:t>
      </w:r>
      <w:r w:rsidRPr="001B54C3">
        <w:rPr>
          <w:noProof w:val="0"/>
        </w:rPr>
        <w:t>1.3.6.1.4.1.19376.1.7.3.1.1.13.3</w:t>
      </w:r>
      <w:r w:rsidRPr="001B54C3">
        <w:rPr>
          <w:noProof w:val="0"/>
          <w:lang w:eastAsia="fr-FR"/>
        </w:rPr>
        <w:t>"/&gt;</w:t>
      </w:r>
    </w:p>
    <w:p w14:paraId="680DA443" w14:textId="77777777" w:rsidR="00D436D4" w:rsidRPr="000A6AA8" w:rsidRDefault="00D436D4" w:rsidP="00D436D4">
      <w:pPr>
        <w:pStyle w:val="XMLFragment"/>
        <w:rPr>
          <w:noProof w:val="0"/>
          <w:lang w:val="nl-NL" w:eastAsia="fr-FR"/>
          <w:rPrChange w:id="505" w:author="Michael Clifton" w:date="2018-10-11T09:56:00Z">
            <w:rPr>
              <w:noProof w:val="0"/>
              <w:lang w:eastAsia="fr-FR"/>
            </w:rPr>
          </w:rPrChange>
        </w:rPr>
      </w:pPr>
      <w:r w:rsidRPr="000A6AA8">
        <w:rPr>
          <w:noProof w:val="0"/>
          <w:lang w:val="nl-NL" w:eastAsia="fr-FR"/>
          <w:rPrChange w:id="506" w:author="Michael Clifton" w:date="2018-10-11T09:56:00Z">
            <w:rPr>
              <w:noProof w:val="0"/>
              <w:lang w:eastAsia="fr-FR"/>
            </w:rPr>
          </w:rPrChange>
        </w:rPr>
        <w:t xml:space="preserve">        &lt;id root="16696797-f854-443d-8819-231ee09cad71"/&gt;</w:t>
      </w:r>
    </w:p>
    <w:p w14:paraId="6E637FAC" w14:textId="77777777" w:rsidR="00D436D4" w:rsidRPr="001B54C3" w:rsidRDefault="00D436D4" w:rsidP="00D436D4">
      <w:pPr>
        <w:pStyle w:val="XMLFragment"/>
        <w:rPr>
          <w:noProof w:val="0"/>
          <w:lang w:eastAsia="fr-FR"/>
        </w:rPr>
      </w:pPr>
      <w:r w:rsidRPr="000A6AA8">
        <w:rPr>
          <w:noProof w:val="0"/>
          <w:lang w:val="nl-NL" w:eastAsia="fr-FR"/>
          <w:rPrChange w:id="507" w:author="Michael Clifton" w:date="2018-10-11T09:56:00Z">
            <w:rPr>
              <w:noProof w:val="0"/>
              <w:lang w:eastAsia="fr-FR"/>
            </w:rPr>
          </w:rPrChange>
        </w:rPr>
        <w:t xml:space="preserve">        </w:t>
      </w:r>
      <w:r w:rsidRPr="001B54C3">
        <w:rPr>
          <w:noProof w:val="0"/>
          <w:lang w:eastAsia="fr-FR"/>
        </w:rPr>
        <w:t>&lt;code code="47420-5" displayName="Functional Status Assessment"</w:t>
      </w:r>
    </w:p>
    <w:p w14:paraId="7A25D873" w14:textId="77777777" w:rsidR="00D436D4" w:rsidRPr="001B54C3" w:rsidRDefault="00D436D4" w:rsidP="00D436D4">
      <w:pPr>
        <w:pStyle w:val="XMLFragment"/>
        <w:rPr>
          <w:noProof w:val="0"/>
          <w:lang w:eastAsia="fr-FR"/>
        </w:rPr>
      </w:pPr>
      <w:r w:rsidRPr="001B54C3">
        <w:rPr>
          <w:noProof w:val="0"/>
          <w:lang w:eastAsia="fr-FR"/>
        </w:rPr>
        <w:t xml:space="preserve">            codeSystem="2.16.840.1.113883.6.1" codeSystemName="LOINC"/&gt;</w:t>
      </w:r>
    </w:p>
    <w:p w14:paraId="18EDB46F" w14:textId="77777777" w:rsidR="00D436D4" w:rsidRPr="001B54C3" w:rsidRDefault="00D436D4" w:rsidP="00D436D4">
      <w:pPr>
        <w:pStyle w:val="XMLFragment"/>
        <w:rPr>
          <w:noProof w:val="0"/>
          <w:lang w:eastAsia="fr-FR"/>
        </w:rPr>
      </w:pPr>
      <w:r w:rsidRPr="001B54C3">
        <w:rPr>
          <w:noProof w:val="0"/>
          <w:lang w:eastAsia="fr-FR"/>
        </w:rPr>
        <w:t xml:space="preserve">        &lt;title/&gt;</w:t>
      </w:r>
    </w:p>
    <w:p w14:paraId="722FB527" w14:textId="77777777" w:rsidR="00D436D4" w:rsidRPr="001B54C3" w:rsidRDefault="00D436D4" w:rsidP="00D436D4">
      <w:pPr>
        <w:pStyle w:val="XMLFragment"/>
        <w:rPr>
          <w:noProof w:val="0"/>
          <w:lang w:eastAsia="fr-FR"/>
        </w:rPr>
      </w:pPr>
      <w:r w:rsidRPr="001B54C3">
        <w:rPr>
          <w:noProof w:val="0"/>
          <w:lang w:eastAsia="fr-FR"/>
        </w:rPr>
        <w:t xml:space="preserve">        &lt;text/&gt; </w:t>
      </w:r>
    </w:p>
    <w:p w14:paraId="2B45872A" w14:textId="77777777" w:rsidR="00D436D4" w:rsidRPr="001B54C3" w:rsidRDefault="00D436D4" w:rsidP="00D436D4">
      <w:pPr>
        <w:pStyle w:val="XMLFragment"/>
        <w:rPr>
          <w:noProof w:val="0"/>
          <w:lang w:eastAsia="fr-FR"/>
        </w:rPr>
      </w:pPr>
      <w:r w:rsidRPr="001B54C3">
        <w:rPr>
          <w:noProof w:val="0"/>
          <w:lang w:eastAsia="fr-FR"/>
        </w:rPr>
        <w:t xml:space="preserve">        &lt;component&gt;</w:t>
      </w:r>
    </w:p>
    <w:p w14:paraId="255F229D" w14:textId="77777777" w:rsidR="00D436D4" w:rsidRPr="001B54C3" w:rsidRDefault="00D436D4" w:rsidP="00D436D4">
      <w:pPr>
        <w:pStyle w:val="XMLFragment"/>
        <w:rPr>
          <w:noProof w:val="0"/>
          <w:lang w:eastAsia="fr-FR"/>
        </w:rPr>
      </w:pPr>
      <w:r w:rsidRPr="001B54C3">
        <w:rPr>
          <w:noProof w:val="0"/>
          <w:lang w:eastAsia="fr-FR"/>
        </w:rPr>
        <w:t xml:space="preserve">            &lt;section&gt;</w:t>
      </w:r>
    </w:p>
    <w:p w14:paraId="4DBF9808" w14:textId="77777777" w:rsidR="00D436D4" w:rsidRPr="001B54C3" w:rsidRDefault="00D436D4" w:rsidP="00D436D4">
      <w:pPr>
        <w:pStyle w:val="XMLFragment"/>
        <w:rPr>
          <w:noProof w:val="0"/>
          <w:lang w:eastAsia="fr-FR"/>
        </w:rPr>
      </w:pPr>
      <w:r w:rsidRPr="001B54C3">
        <w:rPr>
          <w:noProof w:val="0"/>
          <w:lang w:eastAsia="fr-FR"/>
        </w:rPr>
        <w:t xml:space="preserve">                &lt;!-- Optional Psychomotor Development section --&gt;</w:t>
      </w:r>
    </w:p>
    <w:p w14:paraId="4A38512F" w14:textId="77777777" w:rsidR="00D436D4" w:rsidRPr="001B54C3" w:rsidRDefault="00D436D4" w:rsidP="00D436D4">
      <w:pPr>
        <w:pStyle w:val="XMLFragment"/>
        <w:rPr>
          <w:noProof w:val="0"/>
          <w:lang w:eastAsia="fr-FR"/>
        </w:rPr>
      </w:pPr>
      <w:r w:rsidRPr="001B54C3">
        <w:rPr>
          <w:noProof w:val="0"/>
          <w:lang w:eastAsia="fr-FR"/>
        </w:rPr>
        <w:t xml:space="preserve">                &lt;templateId root='</w:t>
      </w:r>
      <w:r w:rsidRPr="001B54C3">
        <w:rPr>
          <w:noProof w:val="0"/>
        </w:rPr>
        <w:t>1.3.6.1.4.1.19376.1.7.3.1.1.13.4</w:t>
      </w:r>
      <w:r w:rsidRPr="001B54C3">
        <w:rPr>
          <w:noProof w:val="0"/>
          <w:lang w:eastAsia="fr-FR"/>
        </w:rPr>
        <w:t>'/&gt;</w:t>
      </w:r>
    </w:p>
    <w:p w14:paraId="6D8F4F97" w14:textId="77777777" w:rsidR="00D436D4" w:rsidRPr="001B54C3" w:rsidRDefault="00D436D4" w:rsidP="00D436D4">
      <w:pPr>
        <w:pStyle w:val="XMLFragment"/>
        <w:rPr>
          <w:noProof w:val="0"/>
          <w:lang w:eastAsia="fr-FR"/>
        </w:rPr>
      </w:pPr>
      <w:r w:rsidRPr="001B54C3">
        <w:rPr>
          <w:noProof w:val="0"/>
          <w:lang w:eastAsia="fr-FR"/>
        </w:rPr>
        <w:t xml:space="preserve">                :</w:t>
      </w:r>
    </w:p>
    <w:p w14:paraId="2DED33B1" w14:textId="77777777" w:rsidR="00D436D4" w:rsidRPr="001B54C3" w:rsidRDefault="00D436D4" w:rsidP="00D436D4">
      <w:pPr>
        <w:pStyle w:val="XMLFragment"/>
        <w:rPr>
          <w:noProof w:val="0"/>
          <w:lang w:eastAsia="fr-FR"/>
        </w:rPr>
      </w:pPr>
      <w:r w:rsidRPr="001B54C3">
        <w:rPr>
          <w:noProof w:val="0"/>
          <w:lang w:eastAsia="fr-FR"/>
        </w:rPr>
        <w:t xml:space="preserve">            &lt;/section&gt;</w:t>
      </w:r>
    </w:p>
    <w:p w14:paraId="7FE4CD10" w14:textId="77777777" w:rsidR="00D436D4" w:rsidRPr="001B54C3" w:rsidRDefault="00D436D4" w:rsidP="00D436D4">
      <w:pPr>
        <w:pStyle w:val="XMLFragment"/>
        <w:rPr>
          <w:noProof w:val="0"/>
          <w:lang w:eastAsia="fr-FR"/>
        </w:rPr>
      </w:pPr>
      <w:r w:rsidRPr="001B54C3">
        <w:rPr>
          <w:noProof w:val="0"/>
          <w:lang w:eastAsia="fr-FR"/>
        </w:rPr>
        <w:t xml:space="preserve">        &lt;/component&gt;</w:t>
      </w:r>
    </w:p>
    <w:p w14:paraId="079BCEC2" w14:textId="77777777" w:rsidR="00D436D4" w:rsidRPr="001B54C3" w:rsidRDefault="00D436D4" w:rsidP="00D436D4">
      <w:pPr>
        <w:pStyle w:val="XMLFragment"/>
        <w:rPr>
          <w:noProof w:val="0"/>
          <w:lang w:eastAsia="fr-FR"/>
        </w:rPr>
      </w:pPr>
      <w:r w:rsidRPr="001B54C3">
        <w:rPr>
          <w:noProof w:val="0"/>
          <w:lang w:eastAsia="fr-FR"/>
        </w:rPr>
        <w:t xml:space="preserve">        </w:t>
      </w:r>
    </w:p>
    <w:p w14:paraId="7F57AA56" w14:textId="77777777" w:rsidR="00D436D4" w:rsidRPr="001B54C3" w:rsidRDefault="00D436D4" w:rsidP="00D436D4">
      <w:pPr>
        <w:pStyle w:val="XMLFragment"/>
        <w:rPr>
          <w:noProof w:val="0"/>
          <w:lang w:eastAsia="fr-FR"/>
        </w:rPr>
      </w:pPr>
      <w:r w:rsidRPr="001B54C3">
        <w:rPr>
          <w:noProof w:val="0"/>
          <w:lang w:eastAsia="fr-FR"/>
        </w:rPr>
        <w:t xml:space="preserve">        &lt;component&gt;</w:t>
      </w:r>
    </w:p>
    <w:p w14:paraId="612E987B" w14:textId="77777777" w:rsidR="00D436D4" w:rsidRPr="001B54C3" w:rsidRDefault="00D436D4" w:rsidP="00D436D4">
      <w:pPr>
        <w:pStyle w:val="XMLFragment"/>
        <w:rPr>
          <w:noProof w:val="0"/>
          <w:lang w:eastAsia="fr-FR"/>
        </w:rPr>
      </w:pPr>
      <w:r w:rsidRPr="001B54C3">
        <w:rPr>
          <w:noProof w:val="0"/>
          <w:lang w:eastAsia="fr-FR"/>
        </w:rPr>
        <w:t xml:space="preserve">            &lt;section&gt;</w:t>
      </w:r>
    </w:p>
    <w:p w14:paraId="539C8E9C" w14:textId="77777777" w:rsidR="00D436D4" w:rsidRPr="001B54C3" w:rsidRDefault="00D436D4" w:rsidP="00D436D4">
      <w:pPr>
        <w:pStyle w:val="XMLFragment"/>
        <w:rPr>
          <w:noProof w:val="0"/>
          <w:lang w:eastAsia="fr-FR"/>
        </w:rPr>
      </w:pPr>
      <w:r w:rsidRPr="001B54C3">
        <w:rPr>
          <w:noProof w:val="0"/>
          <w:lang w:eastAsia="fr-FR"/>
        </w:rPr>
        <w:t xml:space="preserve">                &lt;!-- Eating and sleeping assessment section --&gt;</w:t>
      </w:r>
    </w:p>
    <w:p w14:paraId="3817CE0A" w14:textId="77777777" w:rsidR="00D436D4" w:rsidRPr="001B54C3" w:rsidRDefault="00D436D4" w:rsidP="00D436D4">
      <w:pPr>
        <w:pStyle w:val="XMLFragment"/>
        <w:rPr>
          <w:noProof w:val="0"/>
          <w:lang w:eastAsia="fr-FR"/>
        </w:rPr>
      </w:pPr>
      <w:r w:rsidRPr="001B54C3">
        <w:rPr>
          <w:noProof w:val="0"/>
          <w:lang w:eastAsia="fr-FR"/>
        </w:rPr>
        <w:t xml:space="preserve">                &lt;templateId root='</w:t>
      </w:r>
      <w:r w:rsidRPr="001B54C3">
        <w:rPr>
          <w:noProof w:val="0"/>
        </w:rPr>
        <w:t>1.3.6.1.4.1.19376.1.7.3.1.1.13.5</w:t>
      </w:r>
      <w:r w:rsidRPr="001B54C3">
        <w:rPr>
          <w:noProof w:val="0"/>
          <w:lang w:eastAsia="fr-FR"/>
        </w:rPr>
        <w:t>'/&gt;</w:t>
      </w:r>
    </w:p>
    <w:p w14:paraId="04482789" w14:textId="77777777" w:rsidR="00D436D4" w:rsidRPr="001B54C3" w:rsidRDefault="00D436D4" w:rsidP="00D436D4">
      <w:pPr>
        <w:pStyle w:val="XMLFragment"/>
        <w:rPr>
          <w:noProof w:val="0"/>
          <w:lang w:eastAsia="fr-FR"/>
        </w:rPr>
      </w:pPr>
      <w:r w:rsidRPr="001B54C3">
        <w:rPr>
          <w:noProof w:val="0"/>
          <w:lang w:eastAsia="fr-FR"/>
        </w:rPr>
        <w:t xml:space="preserve">                :</w:t>
      </w:r>
    </w:p>
    <w:p w14:paraId="5F215456" w14:textId="77777777" w:rsidR="00D436D4" w:rsidRPr="001B54C3" w:rsidRDefault="00D436D4" w:rsidP="00D436D4">
      <w:pPr>
        <w:pStyle w:val="XMLFragment"/>
        <w:rPr>
          <w:noProof w:val="0"/>
          <w:lang w:eastAsia="fr-FR"/>
        </w:rPr>
      </w:pPr>
      <w:r w:rsidRPr="001B54C3">
        <w:rPr>
          <w:noProof w:val="0"/>
          <w:lang w:eastAsia="fr-FR"/>
        </w:rPr>
        <w:t xml:space="preserve">            &lt;/section&gt;</w:t>
      </w:r>
    </w:p>
    <w:p w14:paraId="1CAD4F78" w14:textId="77777777" w:rsidR="00D436D4" w:rsidRPr="001B54C3" w:rsidRDefault="00D436D4" w:rsidP="00D436D4">
      <w:pPr>
        <w:pStyle w:val="XMLFragment"/>
        <w:rPr>
          <w:noProof w:val="0"/>
          <w:lang w:eastAsia="fr-FR"/>
        </w:rPr>
      </w:pPr>
      <w:r w:rsidRPr="001B54C3">
        <w:rPr>
          <w:noProof w:val="0"/>
          <w:lang w:eastAsia="fr-FR"/>
        </w:rPr>
        <w:t xml:space="preserve">        &lt;/component&gt;</w:t>
      </w:r>
    </w:p>
    <w:p w14:paraId="3FCE7B78" w14:textId="77777777" w:rsidR="00D436D4" w:rsidRPr="001B54C3" w:rsidRDefault="00D436D4" w:rsidP="00D436D4">
      <w:pPr>
        <w:pStyle w:val="XMLFragment"/>
        <w:rPr>
          <w:noProof w:val="0"/>
          <w:lang w:eastAsia="fr-FR"/>
        </w:rPr>
      </w:pPr>
      <w:r w:rsidRPr="001B54C3">
        <w:rPr>
          <w:noProof w:val="0"/>
          <w:lang w:eastAsia="fr-FR"/>
        </w:rPr>
        <w:t xml:space="preserve">    &lt;/section&gt;</w:t>
      </w:r>
    </w:p>
    <w:p w14:paraId="6F63925E" w14:textId="77777777" w:rsidR="00357C7F" w:rsidRPr="001B54C3" w:rsidRDefault="00357C7F" w:rsidP="00D436D4">
      <w:pPr>
        <w:pStyle w:val="XMLFragment"/>
        <w:rPr>
          <w:noProof w:val="0"/>
          <w:lang w:eastAsia="fr-FR"/>
        </w:rPr>
      </w:pPr>
      <w:r w:rsidRPr="001B54C3">
        <w:rPr>
          <w:noProof w:val="0"/>
          <w:lang w:eastAsia="fr-FR"/>
        </w:rPr>
        <w:t>&lt;/component&gt;</w:t>
      </w:r>
    </w:p>
    <w:p w14:paraId="59F30FF1" w14:textId="77777777" w:rsidR="00156E9A" w:rsidRPr="001B54C3" w:rsidRDefault="00156E9A">
      <w:pPr>
        <w:pStyle w:val="BodyText"/>
      </w:pPr>
    </w:p>
    <w:p w14:paraId="5CB76AB0" w14:textId="77777777" w:rsidR="00D436D4" w:rsidRPr="001B54C3" w:rsidRDefault="00D436D4" w:rsidP="00D436D4">
      <w:pPr>
        <w:pStyle w:val="EditorInstructions"/>
      </w:pPr>
      <w:r w:rsidRPr="001B54C3">
        <w:t>Add Section 6.3.3.2.47</w:t>
      </w:r>
    </w:p>
    <w:p w14:paraId="0384CF7D" w14:textId="77777777" w:rsidR="00156E9A" w:rsidRPr="001B54C3" w:rsidRDefault="00D436D4" w:rsidP="00FC7491">
      <w:pPr>
        <w:pStyle w:val="Heading5"/>
        <w:rPr>
          <w:noProof w:val="0"/>
          <w:lang w:val="en-US"/>
        </w:rPr>
      </w:pPr>
      <w:bookmarkStart w:id="508" w:name="_Toc466555262"/>
      <w:r w:rsidRPr="001B54C3">
        <w:rPr>
          <w:noProof w:val="0"/>
          <w:lang w:val="en-US"/>
        </w:rPr>
        <w:t>6.3.3.2.47 Psychomotor Development Section 1.3.6.1.4.1.19376.1.7.3.1.1.13.4</w:t>
      </w:r>
      <w:bookmarkEnd w:id="508"/>
    </w:p>
    <w:p w14:paraId="191890F4" w14:textId="77777777" w:rsidR="00156E9A" w:rsidRPr="001B54C3" w:rsidRDefault="00156E9A">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07"/>
        <w:gridCol w:w="705"/>
        <w:gridCol w:w="5038"/>
      </w:tblGrid>
      <w:tr w:rsidR="00D436D4" w:rsidRPr="001B54C3" w14:paraId="3ADBEF36" w14:textId="77777777" w:rsidTr="00D436D4">
        <w:trPr>
          <w:cantSplit/>
        </w:trPr>
        <w:tc>
          <w:tcPr>
            <w:tcW w:w="3627" w:type="dxa"/>
            <w:shd w:val="solid" w:color="D9D9D9" w:fill="auto"/>
          </w:tcPr>
          <w:p w14:paraId="5E7DB05D" w14:textId="77777777" w:rsidR="00D436D4" w:rsidRPr="001B54C3" w:rsidRDefault="00D436D4" w:rsidP="00235E1F">
            <w:pPr>
              <w:pStyle w:val="TableEntryHeader"/>
              <w:rPr>
                <w:rFonts w:cs="Arial"/>
              </w:rPr>
            </w:pPr>
            <w:r w:rsidRPr="001B54C3">
              <w:t>Template ID</w:t>
            </w:r>
          </w:p>
        </w:tc>
        <w:tc>
          <w:tcPr>
            <w:tcW w:w="5949" w:type="dxa"/>
            <w:gridSpan w:val="2"/>
          </w:tcPr>
          <w:p w14:paraId="16E3C3D1" w14:textId="77777777" w:rsidR="00D436D4" w:rsidRPr="001B54C3" w:rsidRDefault="00D436D4" w:rsidP="00235E1F">
            <w:pPr>
              <w:pStyle w:val="TableEntry"/>
              <w:rPr>
                <w:highlight w:val="yellow"/>
              </w:rPr>
            </w:pPr>
            <w:r w:rsidRPr="001B54C3">
              <w:t>1.3.6.1.4.1.19376.1.7.3.1.1.13.4</w:t>
            </w:r>
          </w:p>
        </w:tc>
      </w:tr>
      <w:tr w:rsidR="00D436D4" w:rsidRPr="001B54C3" w14:paraId="7960A481" w14:textId="77777777" w:rsidTr="00D436D4">
        <w:trPr>
          <w:cantSplit/>
        </w:trPr>
        <w:tc>
          <w:tcPr>
            <w:tcW w:w="3627" w:type="dxa"/>
            <w:shd w:val="solid" w:color="D9D9D9" w:fill="auto"/>
          </w:tcPr>
          <w:p w14:paraId="2274ACA2" w14:textId="77777777" w:rsidR="00D436D4" w:rsidRPr="001B54C3" w:rsidRDefault="00D436D4" w:rsidP="00235E1F">
            <w:pPr>
              <w:pStyle w:val="TableEntryHeader"/>
              <w:rPr>
                <w:rFonts w:cs="Arial"/>
              </w:rPr>
            </w:pPr>
            <w:r w:rsidRPr="001B54C3">
              <w:t>General Description</w:t>
            </w:r>
          </w:p>
        </w:tc>
        <w:tc>
          <w:tcPr>
            <w:tcW w:w="5949" w:type="dxa"/>
            <w:gridSpan w:val="2"/>
          </w:tcPr>
          <w:p w14:paraId="710F774C" w14:textId="77777777" w:rsidR="00D436D4" w:rsidRPr="001B54C3" w:rsidRDefault="00D436D4" w:rsidP="00235E1F">
            <w:pPr>
              <w:pStyle w:val="TableEntry"/>
            </w:pPr>
            <w:r w:rsidRPr="001B54C3">
              <w:t>This section describes a test battery in o</w:t>
            </w:r>
            <w:r w:rsidR="009300CD" w:rsidRPr="001B54C3">
              <w:t>r</w:t>
            </w:r>
            <w:r w:rsidRPr="001B54C3">
              <w:t>der to evaluate the psychomotricity of the newborn.</w:t>
            </w:r>
          </w:p>
        </w:tc>
      </w:tr>
      <w:tr w:rsidR="00D436D4" w:rsidRPr="001B54C3" w14:paraId="436E50A6" w14:textId="77777777" w:rsidTr="00D436D4">
        <w:trPr>
          <w:cantSplit/>
        </w:trPr>
        <w:tc>
          <w:tcPr>
            <w:tcW w:w="3627" w:type="dxa"/>
            <w:shd w:val="solid" w:color="D9D9D9" w:fill="auto"/>
            <w:vAlign w:val="center"/>
          </w:tcPr>
          <w:p w14:paraId="0B93D97C" w14:textId="77777777" w:rsidR="00D436D4" w:rsidRPr="001B54C3" w:rsidRDefault="00D436D4" w:rsidP="0073673D">
            <w:pPr>
              <w:pStyle w:val="TableEntryHeader"/>
              <w:rPr>
                <w:rFonts w:ascii="Arial Unicode MS" w:eastAsia="Arial Unicode MS" w:hAnsi="Arial Unicode MS" w:cs="Arial Unicode MS"/>
                <w:sz w:val="24"/>
                <w:szCs w:val="24"/>
              </w:rPr>
            </w:pPr>
            <w:r w:rsidRPr="001B54C3">
              <w:lastRenderedPageBreak/>
              <w:t xml:space="preserve">LOINC Code </w:t>
            </w:r>
          </w:p>
        </w:tc>
        <w:tc>
          <w:tcPr>
            <w:tcW w:w="705" w:type="dxa"/>
            <w:shd w:val="solid" w:color="D9D9D9" w:fill="auto"/>
            <w:vAlign w:val="center"/>
          </w:tcPr>
          <w:p w14:paraId="420B1DD3" w14:textId="77777777" w:rsidR="00D436D4" w:rsidRPr="001B54C3" w:rsidRDefault="00D436D4" w:rsidP="00D436D4">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3F83EED6" w14:textId="77777777" w:rsidR="00D436D4" w:rsidRPr="001B54C3" w:rsidRDefault="00D436D4" w:rsidP="00D436D4">
            <w:pPr>
              <w:pStyle w:val="TableEntryHeader"/>
              <w:rPr>
                <w:rFonts w:ascii="Arial Unicode MS" w:eastAsia="Arial Unicode MS" w:hAnsi="Arial Unicode MS" w:cs="Arial Unicode MS"/>
                <w:sz w:val="24"/>
                <w:szCs w:val="24"/>
              </w:rPr>
            </w:pPr>
            <w:r w:rsidRPr="001B54C3">
              <w:t xml:space="preserve">Description </w:t>
            </w:r>
          </w:p>
        </w:tc>
      </w:tr>
      <w:tr w:rsidR="00D436D4" w:rsidRPr="001B54C3" w14:paraId="31D9AAD2" w14:textId="77777777" w:rsidTr="00D436D4">
        <w:trPr>
          <w:cantSplit/>
        </w:trPr>
        <w:tc>
          <w:tcPr>
            <w:tcW w:w="3627" w:type="dxa"/>
            <w:vAlign w:val="center"/>
          </w:tcPr>
          <w:p w14:paraId="7A18C006" w14:textId="77777777" w:rsidR="00D436D4" w:rsidRPr="001B54C3" w:rsidRDefault="00D436D4" w:rsidP="007A10EF">
            <w:pPr>
              <w:pStyle w:val="TableEntry"/>
              <w:rPr>
                <w:rFonts w:eastAsia="Arial Unicode MS"/>
              </w:rPr>
            </w:pPr>
            <w:r w:rsidRPr="001B54C3">
              <w:t>xx-MCH-PsychoMDev</w:t>
            </w:r>
          </w:p>
        </w:tc>
        <w:tc>
          <w:tcPr>
            <w:tcW w:w="705" w:type="dxa"/>
            <w:vAlign w:val="center"/>
          </w:tcPr>
          <w:p w14:paraId="228BB093" w14:textId="77777777" w:rsidR="00D436D4" w:rsidRPr="001B54C3" w:rsidRDefault="00D436D4" w:rsidP="007A10EF">
            <w:pPr>
              <w:pStyle w:val="TableEntry"/>
              <w:rPr>
                <w:rFonts w:eastAsia="Arial Unicode MS"/>
              </w:rPr>
            </w:pPr>
            <w:r w:rsidRPr="001B54C3">
              <w:t xml:space="preserve">R </w:t>
            </w:r>
          </w:p>
        </w:tc>
        <w:tc>
          <w:tcPr>
            <w:tcW w:w="5244" w:type="dxa"/>
            <w:vAlign w:val="center"/>
          </w:tcPr>
          <w:p w14:paraId="6401BDC2" w14:textId="77777777" w:rsidR="00D436D4" w:rsidRPr="001B54C3" w:rsidRDefault="00D436D4" w:rsidP="007A10EF">
            <w:pPr>
              <w:pStyle w:val="TableEntry"/>
              <w:rPr>
                <w:rFonts w:eastAsia="Arial Unicode MS"/>
              </w:rPr>
            </w:pPr>
            <w:r w:rsidRPr="001B54C3">
              <w:t>Psychomotor development</w:t>
            </w:r>
          </w:p>
        </w:tc>
      </w:tr>
      <w:tr w:rsidR="00D436D4" w:rsidRPr="001B54C3" w14:paraId="36FC3FBB" w14:textId="77777777" w:rsidTr="00D436D4">
        <w:trPr>
          <w:cantSplit/>
        </w:trPr>
        <w:tc>
          <w:tcPr>
            <w:tcW w:w="3627" w:type="dxa"/>
            <w:shd w:val="solid" w:color="D9D9D9" w:fill="auto"/>
            <w:vAlign w:val="center"/>
          </w:tcPr>
          <w:p w14:paraId="067B10FC" w14:textId="77777777" w:rsidR="00D436D4" w:rsidRPr="001B54C3" w:rsidRDefault="00D436D4" w:rsidP="00D436D4">
            <w:pPr>
              <w:pStyle w:val="TableEntryHeader"/>
              <w:rPr>
                <w:rFonts w:ascii="Arial Unicode MS" w:eastAsia="Arial Unicode MS" w:hAnsi="Arial Unicode MS" w:cs="Arial Unicode MS"/>
                <w:sz w:val="24"/>
                <w:szCs w:val="24"/>
              </w:rPr>
            </w:pPr>
            <w:r w:rsidRPr="001B54C3">
              <w:t xml:space="preserve">Entries </w:t>
            </w:r>
          </w:p>
        </w:tc>
        <w:tc>
          <w:tcPr>
            <w:tcW w:w="705" w:type="dxa"/>
            <w:shd w:val="solid" w:color="D9D9D9" w:fill="auto"/>
            <w:vAlign w:val="center"/>
          </w:tcPr>
          <w:p w14:paraId="3A474D18" w14:textId="77777777" w:rsidR="00D436D4" w:rsidRPr="001B54C3" w:rsidRDefault="00D436D4" w:rsidP="00D436D4">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5C655860" w14:textId="77777777" w:rsidR="00D436D4" w:rsidRPr="001B54C3" w:rsidRDefault="00D436D4" w:rsidP="00D436D4">
            <w:pPr>
              <w:pStyle w:val="TableEntryHeader"/>
              <w:rPr>
                <w:rFonts w:ascii="Arial Unicode MS" w:eastAsia="Arial Unicode MS" w:hAnsi="Arial Unicode MS" w:cs="Arial Unicode MS"/>
                <w:sz w:val="24"/>
                <w:szCs w:val="24"/>
              </w:rPr>
            </w:pPr>
            <w:r w:rsidRPr="001B54C3">
              <w:t xml:space="preserve">Description </w:t>
            </w:r>
          </w:p>
        </w:tc>
      </w:tr>
      <w:tr w:rsidR="00D436D4" w:rsidRPr="001B54C3" w14:paraId="662CA46A" w14:textId="77777777" w:rsidTr="00D436D4">
        <w:trPr>
          <w:cantSplit/>
        </w:trPr>
        <w:tc>
          <w:tcPr>
            <w:tcW w:w="3627" w:type="dxa"/>
            <w:vAlign w:val="center"/>
          </w:tcPr>
          <w:p w14:paraId="0625AF25" w14:textId="595A646E" w:rsidR="00D436D4" w:rsidRPr="001B54C3" w:rsidRDefault="00D436D4" w:rsidP="00D436D4">
            <w:pPr>
              <w:pStyle w:val="TableEntry"/>
              <w:rPr>
                <w:rFonts w:eastAsia="Arial Unicode MS"/>
                <w:szCs w:val="18"/>
              </w:rPr>
            </w:pPr>
            <w:commentRangeStart w:id="509"/>
            <w:del w:id="510" w:author="Michael Clifton" w:date="2018-10-11T11:45:00Z">
              <w:r w:rsidRPr="001B54C3" w:rsidDel="007652B2">
                <w:delText>Simple Observation</w:delText>
              </w:r>
            </w:del>
            <w:ins w:id="511" w:author="Michael Clifton" w:date="2018-10-11T11:45:00Z">
              <w:r w:rsidR="007652B2" w:rsidRPr="007652B2">
                <w:t>1.3.6.1.4.1.19376.1.5.3.1.4.13</w:t>
              </w:r>
            </w:ins>
          </w:p>
        </w:tc>
        <w:tc>
          <w:tcPr>
            <w:tcW w:w="705" w:type="dxa"/>
            <w:vAlign w:val="center"/>
          </w:tcPr>
          <w:p w14:paraId="6EBCD97B" w14:textId="77777777" w:rsidR="00D436D4" w:rsidRPr="001B54C3" w:rsidRDefault="00D436D4" w:rsidP="00D436D4">
            <w:pPr>
              <w:pStyle w:val="TableEntry"/>
              <w:rPr>
                <w:rFonts w:eastAsia="Arial Unicode MS"/>
                <w:szCs w:val="18"/>
              </w:rPr>
            </w:pPr>
            <w:r w:rsidRPr="001B54C3">
              <w:rPr>
                <w:rFonts w:eastAsia="Arial Unicode MS"/>
                <w:szCs w:val="18"/>
              </w:rPr>
              <w:t>R</w:t>
            </w:r>
          </w:p>
        </w:tc>
        <w:tc>
          <w:tcPr>
            <w:tcW w:w="5244" w:type="dxa"/>
            <w:vAlign w:val="center"/>
          </w:tcPr>
          <w:p w14:paraId="5DF048FB" w14:textId="0A6B08B7" w:rsidR="00D436D4" w:rsidRPr="001B54C3" w:rsidRDefault="00D436D4" w:rsidP="00D436D4">
            <w:pPr>
              <w:pStyle w:val="Default"/>
              <w:spacing w:before="40" w:after="40"/>
              <w:rPr>
                <w:sz w:val="18"/>
                <w:szCs w:val="18"/>
              </w:rPr>
            </w:pPr>
            <w:del w:id="512" w:author="Michael Clifton" w:date="2018-10-11T11:44:00Z">
              <w:r w:rsidRPr="001B54C3" w:rsidDel="007652B2">
                <w:rPr>
                  <w:sz w:val="18"/>
                  <w:szCs w:val="18"/>
                </w:rPr>
                <w:delText>1.3.6.1.4.1.19376.1.5.3.1.4.13</w:delText>
              </w:r>
            </w:del>
            <w:ins w:id="513" w:author="Michael Clifton" w:date="2018-10-11T11:45:00Z">
              <w:r w:rsidR="007652B2" w:rsidRPr="007652B2">
                <w:rPr>
                  <w:sz w:val="18"/>
                  <w:szCs w:val="18"/>
                </w:rPr>
                <w:t>Simple Observation</w:t>
              </w:r>
            </w:ins>
            <w:del w:id="514" w:author="Michael Clifton" w:date="2018-10-11T11:44:00Z">
              <w:r w:rsidRPr="001B54C3" w:rsidDel="007652B2">
                <w:rPr>
                  <w:sz w:val="18"/>
                  <w:szCs w:val="18"/>
                </w:rPr>
                <w:delText xml:space="preserve"> </w:delText>
              </w:r>
            </w:del>
            <w:commentRangeEnd w:id="509"/>
            <w:r w:rsidR="007652B2">
              <w:rPr>
                <w:rStyle w:val="CommentReference"/>
                <w:color w:val="auto"/>
              </w:rPr>
              <w:commentReference w:id="509"/>
            </w:r>
          </w:p>
        </w:tc>
      </w:tr>
    </w:tbl>
    <w:p w14:paraId="59AC718A" w14:textId="77777777" w:rsidR="00D436D4" w:rsidRPr="00143B5C" w:rsidRDefault="00D436D4" w:rsidP="006E68E8">
      <w:pPr>
        <w:pStyle w:val="BodyText"/>
        <w:rPr>
          <w:highlight w:val="yellow"/>
        </w:rPr>
      </w:pPr>
    </w:p>
    <w:p w14:paraId="478C9EB6" w14:textId="77777777" w:rsidR="00D436D4" w:rsidRPr="001B54C3" w:rsidRDefault="00D436D4" w:rsidP="00D436D4">
      <w:pPr>
        <w:pStyle w:val="XMLFragment"/>
        <w:rPr>
          <w:noProof w:val="0"/>
        </w:rPr>
      </w:pPr>
      <w:r w:rsidRPr="001B54C3">
        <w:rPr>
          <w:noProof w:val="0"/>
        </w:rPr>
        <w:t>&lt;component&gt;</w:t>
      </w:r>
    </w:p>
    <w:p w14:paraId="78B19550" w14:textId="77777777" w:rsidR="00D436D4" w:rsidRPr="001B54C3" w:rsidRDefault="00D436D4" w:rsidP="00D436D4">
      <w:pPr>
        <w:pStyle w:val="XMLFragment"/>
        <w:rPr>
          <w:noProof w:val="0"/>
        </w:rPr>
      </w:pPr>
      <w:r w:rsidRPr="001B54C3">
        <w:rPr>
          <w:noProof w:val="0"/>
        </w:rPr>
        <w:tab/>
        <w:t>&lt;section&gt;</w:t>
      </w:r>
    </w:p>
    <w:p w14:paraId="4FBA1F2A" w14:textId="77777777" w:rsidR="00D436D4" w:rsidRPr="001B54C3" w:rsidRDefault="00D436D4" w:rsidP="00D436D4">
      <w:pPr>
        <w:pStyle w:val="XMLFragment"/>
        <w:rPr>
          <w:noProof w:val="0"/>
        </w:rPr>
      </w:pPr>
      <w:r w:rsidRPr="001B54C3">
        <w:rPr>
          <w:noProof w:val="0"/>
        </w:rPr>
        <w:tab/>
      </w:r>
      <w:r w:rsidRPr="001B54C3">
        <w:rPr>
          <w:noProof w:val="0"/>
        </w:rPr>
        <w:tab/>
        <w:t>&lt;!—</w:t>
      </w:r>
      <w:r w:rsidR="00A120B3" w:rsidRPr="001B54C3">
        <w:rPr>
          <w:noProof w:val="0"/>
        </w:rPr>
        <w:t xml:space="preserve"> Psychomotor Development</w:t>
      </w:r>
      <w:r w:rsidRPr="001B54C3">
        <w:rPr>
          <w:noProof w:val="0"/>
        </w:rPr>
        <w:t xml:space="preserve"> section templateId --&gt;</w:t>
      </w:r>
    </w:p>
    <w:p w14:paraId="324A66E6" w14:textId="77777777" w:rsidR="00D436D4" w:rsidRPr="000A6AA8" w:rsidRDefault="00D436D4" w:rsidP="00D436D4">
      <w:pPr>
        <w:pStyle w:val="XMLFragment"/>
        <w:rPr>
          <w:noProof w:val="0"/>
          <w:lang w:val="nl-NL"/>
          <w:rPrChange w:id="515" w:author="Michael Clifton" w:date="2018-10-11T09:56:00Z">
            <w:rPr>
              <w:noProof w:val="0"/>
            </w:rPr>
          </w:rPrChange>
        </w:rPr>
      </w:pPr>
      <w:r w:rsidRPr="001B54C3">
        <w:rPr>
          <w:noProof w:val="0"/>
        </w:rPr>
        <w:tab/>
      </w:r>
      <w:r w:rsidRPr="001B54C3">
        <w:rPr>
          <w:noProof w:val="0"/>
        </w:rPr>
        <w:tab/>
      </w:r>
      <w:r w:rsidRPr="000A6AA8">
        <w:rPr>
          <w:noProof w:val="0"/>
          <w:lang w:val="nl-NL"/>
          <w:rPrChange w:id="516" w:author="Michael Clifton" w:date="2018-10-11T09:56:00Z">
            <w:rPr>
              <w:noProof w:val="0"/>
            </w:rPr>
          </w:rPrChange>
        </w:rPr>
        <w:t>&lt;templateId root='1.3.6.1.4.1.19376.1.7.3.1.1.13.4'/&gt;</w:t>
      </w:r>
    </w:p>
    <w:p w14:paraId="6B5A5AD2" w14:textId="77777777" w:rsidR="00D436D4" w:rsidRPr="000A6AA8" w:rsidRDefault="00D436D4" w:rsidP="00D436D4">
      <w:pPr>
        <w:pStyle w:val="XMLFragment"/>
        <w:rPr>
          <w:noProof w:val="0"/>
          <w:lang w:val="nl-NL"/>
          <w:rPrChange w:id="517" w:author="Michael Clifton" w:date="2018-10-11T09:56:00Z">
            <w:rPr>
              <w:noProof w:val="0"/>
            </w:rPr>
          </w:rPrChange>
        </w:rPr>
      </w:pPr>
      <w:r w:rsidRPr="000A6AA8">
        <w:rPr>
          <w:noProof w:val="0"/>
          <w:lang w:val="nl-NL"/>
          <w:rPrChange w:id="518" w:author="Michael Clifton" w:date="2018-10-11T09:56:00Z">
            <w:rPr>
              <w:noProof w:val="0"/>
            </w:rPr>
          </w:rPrChange>
        </w:rPr>
        <w:tab/>
      </w:r>
      <w:r w:rsidRPr="000A6AA8">
        <w:rPr>
          <w:noProof w:val="0"/>
          <w:lang w:val="nl-NL"/>
          <w:rPrChange w:id="519" w:author="Michael Clifton" w:date="2018-10-11T09:56:00Z">
            <w:rPr>
              <w:noProof w:val="0"/>
            </w:rPr>
          </w:rPrChange>
        </w:rPr>
        <w:tab/>
        <w:t>&lt;id root=' ' extension=' '/&gt;</w:t>
      </w:r>
    </w:p>
    <w:p w14:paraId="045B1F42" w14:textId="184384F6" w:rsidR="00D436D4" w:rsidRPr="001B54C3" w:rsidRDefault="00D436D4" w:rsidP="00D436D4">
      <w:pPr>
        <w:pStyle w:val="XMLFragment"/>
        <w:rPr>
          <w:noProof w:val="0"/>
        </w:rPr>
      </w:pPr>
      <w:r w:rsidRPr="00C94752">
        <w:rPr>
          <w:noProof w:val="0"/>
          <w:lang w:val="nl-NL"/>
          <w:rPrChange w:id="520" w:author="Michael Clifton" w:date="2018-11-14T14:31:00Z">
            <w:rPr>
              <w:noProof w:val="0"/>
            </w:rPr>
          </w:rPrChange>
        </w:rPr>
        <w:tab/>
      </w:r>
      <w:r w:rsidRPr="00C94752">
        <w:rPr>
          <w:noProof w:val="0"/>
          <w:lang w:val="nl-NL"/>
          <w:rPrChange w:id="521" w:author="Michael Clifton" w:date="2018-11-14T14:31:00Z">
            <w:rPr>
              <w:noProof w:val="0"/>
            </w:rPr>
          </w:rPrChange>
        </w:rPr>
        <w:tab/>
      </w:r>
      <w:commentRangeStart w:id="522"/>
      <w:r w:rsidRPr="001B54C3">
        <w:rPr>
          <w:noProof w:val="0"/>
        </w:rPr>
        <w:t>&lt;code code='</w:t>
      </w:r>
      <w:ins w:id="523" w:author="Michael Clifton" w:date="2018-10-11T11:45:00Z">
        <w:r w:rsidR="007652B2" w:rsidRPr="007652B2">
          <w:rPr>
            <w:noProof w:val="0"/>
          </w:rPr>
          <w:t>xx-MCH-PsychoMDev</w:t>
        </w:r>
      </w:ins>
      <w:del w:id="524" w:author="Michael Clifton" w:date="2018-10-11T11:45:00Z">
        <w:r w:rsidRPr="001B54C3" w:rsidDel="007652B2">
          <w:rPr>
            <w:noProof w:val="0"/>
          </w:rPr>
          <w:delText>47420-5</w:delText>
        </w:r>
      </w:del>
      <w:r w:rsidRPr="001B54C3">
        <w:rPr>
          <w:noProof w:val="0"/>
        </w:rPr>
        <w:t>' displayName='</w:t>
      </w:r>
      <w:ins w:id="525" w:author="Michael Clifton" w:date="2018-10-11T11:46:00Z">
        <w:r w:rsidR="007652B2" w:rsidRPr="007652B2">
          <w:rPr>
            <w:noProof w:val="0"/>
          </w:rPr>
          <w:t>Psychomotor development</w:t>
        </w:r>
      </w:ins>
      <w:del w:id="526" w:author="Michael Clifton" w:date="2018-10-11T11:46:00Z">
        <w:r w:rsidRPr="001B54C3" w:rsidDel="007652B2">
          <w:rPr>
            <w:noProof w:val="0"/>
          </w:rPr>
          <w:delText xml:space="preserve"> Functional Status Assessment </w:delText>
        </w:r>
      </w:del>
      <w:r w:rsidRPr="001B54C3">
        <w:rPr>
          <w:noProof w:val="0"/>
        </w:rPr>
        <w:t>'</w:t>
      </w:r>
    </w:p>
    <w:p w14:paraId="36CAC8EC" w14:textId="77777777" w:rsidR="00D436D4" w:rsidRPr="001B54C3" w:rsidRDefault="00D436D4" w:rsidP="00D436D4">
      <w:pPr>
        <w:pStyle w:val="XMLFragment"/>
        <w:rPr>
          <w:noProof w:val="0"/>
        </w:rPr>
      </w:pPr>
      <w:r w:rsidRPr="001B54C3">
        <w:rPr>
          <w:noProof w:val="0"/>
        </w:rPr>
        <w:tab/>
      </w:r>
      <w:r w:rsidRPr="001B54C3">
        <w:rPr>
          <w:noProof w:val="0"/>
        </w:rPr>
        <w:tab/>
      </w:r>
      <w:r w:rsidRPr="001B54C3">
        <w:rPr>
          <w:noProof w:val="0"/>
        </w:rPr>
        <w:tab/>
      </w:r>
      <w:r w:rsidRPr="001B54C3">
        <w:rPr>
          <w:noProof w:val="0"/>
          <w:lang w:eastAsia="fr-FR"/>
        </w:rPr>
        <w:t>codeSystem="2.16.840.1.113883.6.1" codeSystemName="LOINC"</w:t>
      </w:r>
      <w:r w:rsidRPr="001B54C3">
        <w:rPr>
          <w:noProof w:val="0"/>
        </w:rPr>
        <w:t xml:space="preserve"> /&gt;</w:t>
      </w:r>
      <w:commentRangeEnd w:id="522"/>
      <w:r w:rsidR="007652B2">
        <w:rPr>
          <w:rStyle w:val="CommentReference"/>
          <w:rFonts w:ascii="Times New Roman" w:hAnsi="Times New Roman" w:cs="Times New Roman"/>
          <w:noProof w:val="0"/>
        </w:rPr>
        <w:commentReference w:id="522"/>
      </w:r>
    </w:p>
    <w:p w14:paraId="1C8AC414" w14:textId="77777777" w:rsidR="00D436D4" w:rsidRPr="001B54C3" w:rsidRDefault="00D436D4" w:rsidP="00D436D4">
      <w:pPr>
        <w:pStyle w:val="XMLFragment"/>
        <w:rPr>
          <w:noProof w:val="0"/>
        </w:rPr>
      </w:pPr>
      <w:r w:rsidRPr="001B54C3">
        <w:rPr>
          <w:noProof w:val="0"/>
        </w:rPr>
        <w:t xml:space="preserve">    </w:t>
      </w:r>
      <w:r w:rsidRPr="001B54C3">
        <w:rPr>
          <w:noProof w:val="0"/>
        </w:rPr>
        <w:tab/>
      </w:r>
      <w:r w:rsidRPr="001B54C3">
        <w:rPr>
          <w:noProof w:val="0"/>
        </w:rPr>
        <w:tab/>
        <w:t>&lt;text&gt;</w:t>
      </w:r>
    </w:p>
    <w:p w14:paraId="1290EB8A" w14:textId="77777777" w:rsidR="00D436D4" w:rsidRPr="001B54C3" w:rsidRDefault="00D436D4" w:rsidP="00D436D4">
      <w:pPr>
        <w:pStyle w:val="XMLFragment"/>
        <w:rPr>
          <w:noProof w:val="0"/>
        </w:rPr>
      </w:pPr>
      <w:r w:rsidRPr="001B54C3">
        <w:rPr>
          <w:noProof w:val="0"/>
        </w:rPr>
        <w:t xml:space="preserve">      </w:t>
      </w:r>
      <w:r w:rsidRPr="001B54C3">
        <w:rPr>
          <w:noProof w:val="0"/>
        </w:rPr>
        <w:tab/>
      </w:r>
      <w:r w:rsidRPr="001B54C3">
        <w:rPr>
          <w:noProof w:val="0"/>
        </w:rPr>
        <w:tab/>
        <w:t xml:space="preserve"> </w:t>
      </w:r>
      <w:r w:rsidRPr="001B54C3">
        <w:rPr>
          <w:iCs/>
          <w:noProof w:val="0"/>
        </w:rPr>
        <w:t>:</w:t>
      </w:r>
    </w:p>
    <w:p w14:paraId="5CA8D06B" w14:textId="77777777" w:rsidR="00D436D4" w:rsidRPr="001B54C3" w:rsidRDefault="00D436D4" w:rsidP="00D436D4">
      <w:pPr>
        <w:pStyle w:val="XMLFragment"/>
        <w:rPr>
          <w:noProof w:val="0"/>
        </w:rPr>
      </w:pPr>
      <w:r w:rsidRPr="001B54C3">
        <w:rPr>
          <w:noProof w:val="0"/>
        </w:rPr>
        <w:t xml:space="preserve">   </w:t>
      </w:r>
      <w:r w:rsidRPr="001B54C3">
        <w:rPr>
          <w:noProof w:val="0"/>
        </w:rPr>
        <w:tab/>
      </w:r>
      <w:r w:rsidRPr="001B54C3">
        <w:rPr>
          <w:noProof w:val="0"/>
        </w:rPr>
        <w:tab/>
        <w:t>&lt;/text&gt;   </w:t>
      </w:r>
    </w:p>
    <w:p w14:paraId="5350770E" w14:textId="77777777" w:rsidR="00D436D4" w:rsidRPr="001B54C3" w:rsidRDefault="00D436D4" w:rsidP="00D436D4">
      <w:pPr>
        <w:pStyle w:val="XMLFragment"/>
        <w:rPr>
          <w:noProof w:val="0"/>
        </w:rPr>
      </w:pPr>
      <w:r w:rsidRPr="001B54C3">
        <w:rPr>
          <w:noProof w:val="0"/>
        </w:rPr>
        <w:tab/>
      </w:r>
      <w:r w:rsidRPr="001B54C3">
        <w:rPr>
          <w:noProof w:val="0"/>
        </w:rPr>
        <w:tab/>
        <w:t>&lt;entry&gt;</w:t>
      </w:r>
    </w:p>
    <w:p w14:paraId="50F43A4A" w14:textId="77777777" w:rsidR="00D436D4" w:rsidRPr="001B54C3" w:rsidRDefault="00D436D4" w:rsidP="00D436D4">
      <w:pPr>
        <w:pStyle w:val="XMLFragment"/>
        <w:rPr>
          <w:noProof w:val="0"/>
        </w:rPr>
      </w:pPr>
      <w:r w:rsidRPr="001B54C3">
        <w:rPr>
          <w:noProof w:val="0"/>
        </w:rPr>
        <w:tab/>
      </w:r>
      <w:r w:rsidRPr="001B54C3">
        <w:rPr>
          <w:noProof w:val="0"/>
        </w:rPr>
        <w:tab/>
        <w:t>:</w:t>
      </w:r>
    </w:p>
    <w:p w14:paraId="446CF96E" w14:textId="77777777" w:rsidR="00D436D4" w:rsidRPr="001B54C3" w:rsidRDefault="00D436D4" w:rsidP="00D436D4">
      <w:pPr>
        <w:pStyle w:val="XMLFragment"/>
        <w:rPr>
          <w:noProof w:val="0"/>
        </w:rPr>
      </w:pPr>
      <w:r w:rsidRPr="001B54C3">
        <w:rPr>
          <w:noProof w:val="0"/>
        </w:rPr>
        <w:tab/>
      </w:r>
      <w:r w:rsidRPr="001B54C3">
        <w:rPr>
          <w:noProof w:val="0"/>
        </w:rPr>
        <w:tab/>
        <w:t>&lt;!—Required simple Observation element --&gt;</w:t>
      </w:r>
    </w:p>
    <w:p w14:paraId="23A9D4EB" w14:textId="77777777" w:rsidR="00D436D4" w:rsidRPr="001B54C3" w:rsidRDefault="00D436D4" w:rsidP="00D436D4">
      <w:pPr>
        <w:pStyle w:val="XMLFragment"/>
        <w:rPr>
          <w:noProof w:val="0"/>
        </w:rPr>
      </w:pPr>
      <w:r w:rsidRPr="001B54C3">
        <w:rPr>
          <w:noProof w:val="0"/>
        </w:rPr>
        <w:tab/>
      </w:r>
      <w:r w:rsidRPr="001B54C3">
        <w:rPr>
          <w:noProof w:val="0"/>
        </w:rPr>
        <w:tab/>
        <w:t>&lt;templateId root=</w:t>
      </w:r>
      <w:r w:rsidRPr="001B54C3">
        <w:rPr>
          <w:noProof w:val="0"/>
          <w:sz w:val="18"/>
          <w:szCs w:val="18"/>
        </w:rPr>
        <w:t>1.3.6.1.4.1.19376.1.5.3.1.4.13</w:t>
      </w:r>
      <w:r w:rsidRPr="001B54C3">
        <w:rPr>
          <w:noProof w:val="0"/>
        </w:rPr>
        <w:t>&gt;</w:t>
      </w:r>
    </w:p>
    <w:p w14:paraId="4559FAAF" w14:textId="77777777" w:rsidR="00D436D4" w:rsidRPr="001B54C3" w:rsidRDefault="00D436D4" w:rsidP="00D436D4">
      <w:pPr>
        <w:pStyle w:val="XMLFragment"/>
        <w:rPr>
          <w:noProof w:val="0"/>
        </w:rPr>
      </w:pPr>
      <w:r w:rsidRPr="001B54C3">
        <w:rPr>
          <w:noProof w:val="0"/>
        </w:rPr>
        <w:tab/>
      </w:r>
      <w:r w:rsidRPr="001B54C3">
        <w:rPr>
          <w:noProof w:val="0"/>
        </w:rPr>
        <w:tab/>
      </w:r>
      <w:r w:rsidRPr="001B54C3">
        <w:rPr>
          <w:noProof w:val="0"/>
        </w:rPr>
        <w:tab/>
        <w:t>:</w:t>
      </w:r>
    </w:p>
    <w:p w14:paraId="27F2F812" w14:textId="77777777" w:rsidR="00D436D4" w:rsidRPr="001B54C3" w:rsidRDefault="00D436D4" w:rsidP="00D436D4">
      <w:pPr>
        <w:pStyle w:val="XMLFragment"/>
        <w:rPr>
          <w:noProof w:val="0"/>
        </w:rPr>
      </w:pPr>
      <w:r w:rsidRPr="001B54C3">
        <w:rPr>
          <w:noProof w:val="0"/>
        </w:rPr>
        <w:tab/>
      </w:r>
      <w:r w:rsidRPr="001B54C3">
        <w:rPr>
          <w:noProof w:val="0"/>
        </w:rPr>
        <w:tab/>
        <w:t>&lt;/entry&gt;     </w:t>
      </w:r>
    </w:p>
    <w:p w14:paraId="2F23A4FB" w14:textId="77777777" w:rsidR="00D436D4" w:rsidRPr="001B54C3" w:rsidRDefault="00D436D4" w:rsidP="00D436D4">
      <w:pPr>
        <w:pStyle w:val="XMLFragment"/>
        <w:rPr>
          <w:noProof w:val="0"/>
        </w:rPr>
      </w:pPr>
      <w:r w:rsidRPr="001B54C3">
        <w:rPr>
          <w:noProof w:val="0"/>
        </w:rPr>
        <w:tab/>
        <w:t>&lt;/section&gt;</w:t>
      </w:r>
    </w:p>
    <w:p w14:paraId="057CEDE1" w14:textId="77777777" w:rsidR="00D436D4" w:rsidRPr="001B54C3" w:rsidRDefault="00D436D4" w:rsidP="00D436D4">
      <w:pPr>
        <w:pStyle w:val="XMLFragment"/>
        <w:rPr>
          <w:noProof w:val="0"/>
        </w:rPr>
      </w:pPr>
      <w:r w:rsidRPr="001B54C3">
        <w:rPr>
          <w:noProof w:val="0"/>
        </w:rPr>
        <w:t>&lt;/component&gt;</w:t>
      </w:r>
    </w:p>
    <w:p w14:paraId="24BE8929" w14:textId="77777777" w:rsidR="00D436D4" w:rsidRPr="001B54C3" w:rsidRDefault="00D436D4">
      <w:pPr>
        <w:pStyle w:val="BodyText"/>
      </w:pPr>
    </w:p>
    <w:p w14:paraId="3CA0BB1E" w14:textId="77777777" w:rsidR="00D436D4" w:rsidRPr="001B54C3" w:rsidRDefault="00D436D4" w:rsidP="00D436D4">
      <w:pPr>
        <w:pStyle w:val="EditorInstructions"/>
      </w:pPr>
      <w:r w:rsidRPr="001B54C3">
        <w:t>Add Section 6.3.3.2.48</w:t>
      </w:r>
    </w:p>
    <w:p w14:paraId="7D3743D6" w14:textId="77777777" w:rsidR="00D436D4" w:rsidRPr="001B54C3" w:rsidRDefault="00D436D4" w:rsidP="00D436D4">
      <w:pPr>
        <w:pStyle w:val="Heading5"/>
        <w:rPr>
          <w:noProof w:val="0"/>
          <w:lang w:val="en-US"/>
        </w:rPr>
      </w:pPr>
      <w:bookmarkStart w:id="527" w:name="_Toc466555263"/>
      <w:r w:rsidRPr="001B54C3">
        <w:rPr>
          <w:noProof w:val="0"/>
          <w:lang w:val="en-US"/>
        </w:rPr>
        <w:t>6.3.3.2.48 Eating and Sleeping Assessment Section 1.3.6.1.4.1.19376.1.7.3.1.1.13.5</w:t>
      </w:r>
      <w:bookmarkEnd w:id="527"/>
    </w:p>
    <w:p w14:paraId="4C32760E" w14:textId="77777777" w:rsidR="00D436D4" w:rsidRPr="001B54C3" w:rsidRDefault="00D436D4">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07"/>
        <w:gridCol w:w="705"/>
        <w:gridCol w:w="5038"/>
      </w:tblGrid>
      <w:tr w:rsidR="00D436D4" w:rsidRPr="001B54C3" w14:paraId="2A53FF98" w14:textId="77777777" w:rsidTr="00D436D4">
        <w:trPr>
          <w:cantSplit/>
        </w:trPr>
        <w:tc>
          <w:tcPr>
            <w:tcW w:w="3627" w:type="dxa"/>
            <w:shd w:val="solid" w:color="D9D9D9" w:fill="auto"/>
          </w:tcPr>
          <w:p w14:paraId="46E7E71B" w14:textId="77777777" w:rsidR="00D436D4" w:rsidRPr="001B54C3" w:rsidRDefault="00D436D4" w:rsidP="00235E1F">
            <w:pPr>
              <w:pStyle w:val="TableEntryHeader"/>
              <w:rPr>
                <w:rFonts w:cs="Arial"/>
              </w:rPr>
            </w:pPr>
            <w:r w:rsidRPr="001B54C3">
              <w:t>Template ID</w:t>
            </w:r>
          </w:p>
        </w:tc>
        <w:tc>
          <w:tcPr>
            <w:tcW w:w="5949" w:type="dxa"/>
            <w:gridSpan w:val="2"/>
          </w:tcPr>
          <w:p w14:paraId="4999BF7D" w14:textId="77777777" w:rsidR="00D436D4" w:rsidRPr="001B54C3" w:rsidRDefault="00D436D4" w:rsidP="00235E1F">
            <w:pPr>
              <w:pStyle w:val="TableEntry"/>
              <w:rPr>
                <w:highlight w:val="yellow"/>
              </w:rPr>
            </w:pPr>
            <w:r w:rsidRPr="001B54C3">
              <w:t>1.3.6.1.4.1.19376.1.7.3.1.1.13.5</w:t>
            </w:r>
          </w:p>
        </w:tc>
      </w:tr>
      <w:tr w:rsidR="00D436D4" w:rsidRPr="001B54C3" w14:paraId="23B9C8CC" w14:textId="77777777" w:rsidTr="00D436D4">
        <w:trPr>
          <w:cantSplit/>
        </w:trPr>
        <w:tc>
          <w:tcPr>
            <w:tcW w:w="3627" w:type="dxa"/>
            <w:shd w:val="solid" w:color="D9D9D9" w:fill="auto"/>
          </w:tcPr>
          <w:p w14:paraId="7381343F" w14:textId="77777777" w:rsidR="00D436D4" w:rsidRPr="001B54C3" w:rsidRDefault="00D436D4" w:rsidP="00235E1F">
            <w:pPr>
              <w:pStyle w:val="TableEntryHeader"/>
              <w:rPr>
                <w:rFonts w:cs="Arial"/>
              </w:rPr>
            </w:pPr>
            <w:r w:rsidRPr="001B54C3">
              <w:t>General Description</w:t>
            </w:r>
          </w:p>
        </w:tc>
        <w:tc>
          <w:tcPr>
            <w:tcW w:w="5949" w:type="dxa"/>
            <w:gridSpan w:val="2"/>
          </w:tcPr>
          <w:p w14:paraId="3EBE4069" w14:textId="77777777" w:rsidR="00D436D4" w:rsidRPr="001B54C3" w:rsidRDefault="00D436D4" w:rsidP="00235E1F">
            <w:pPr>
              <w:pStyle w:val="TableEntry"/>
            </w:pPr>
            <w:r w:rsidRPr="001B54C3">
              <w:t xml:space="preserve">This section describes a test battery in </w:t>
            </w:r>
            <w:r w:rsidR="00C5586E" w:rsidRPr="001B54C3">
              <w:t>order</w:t>
            </w:r>
            <w:r w:rsidRPr="001B54C3">
              <w:t xml:space="preserve"> to evaluate the psychomotricity of the newborn.</w:t>
            </w:r>
          </w:p>
        </w:tc>
      </w:tr>
      <w:tr w:rsidR="00D436D4" w:rsidRPr="001B54C3" w14:paraId="5F10547D" w14:textId="77777777" w:rsidTr="00D436D4">
        <w:trPr>
          <w:cantSplit/>
        </w:trPr>
        <w:tc>
          <w:tcPr>
            <w:tcW w:w="3627" w:type="dxa"/>
            <w:shd w:val="solid" w:color="D9D9D9" w:fill="auto"/>
            <w:vAlign w:val="center"/>
          </w:tcPr>
          <w:p w14:paraId="29590CFB" w14:textId="77777777" w:rsidR="00D436D4" w:rsidRPr="001B54C3" w:rsidRDefault="00D436D4" w:rsidP="00D436D4">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5853CEFA" w14:textId="77777777" w:rsidR="00D436D4" w:rsidRPr="001B54C3" w:rsidRDefault="00D436D4" w:rsidP="00D436D4">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223825D6" w14:textId="77777777" w:rsidR="00D436D4" w:rsidRPr="001B54C3" w:rsidRDefault="00D436D4" w:rsidP="00D436D4">
            <w:pPr>
              <w:pStyle w:val="TableEntryHeader"/>
              <w:rPr>
                <w:rFonts w:ascii="Arial Unicode MS" w:eastAsia="Arial Unicode MS" w:hAnsi="Arial Unicode MS" w:cs="Arial Unicode MS"/>
                <w:sz w:val="24"/>
                <w:szCs w:val="24"/>
              </w:rPr>
            </w:pPr>
            <w:r w:rsidRPr="001B54C3">
              <w:t xml:space="preserve">Description </w:t>
            </w:r>
          </w:p>
        </w:tc>
      </w:tr>
      <w:tr w:rsidR="00D436D4" w:rsidRPr="001B54C3" w14:paraId="5B34FB7D" w14:textId="77777777" w:rsidTr="00D436D4">
        <w:trPr>
          <w:cantSplit/>
        </w:trPr>
        <w:tc>
          <w:tcPr>
            <w:tcW w:w="3627" w:type="dxa"/>
            <w:vAlign w:val="center"/>
          </w:tcPr>
          <w:p w14:paraId="10861FC5" w14:textId="77777777" w:rsidR="00D436D4" w:rsidRPr="001B54C3" w:rsidRDefault="00D436D4" w:rsidP="00235E1F">
            <w:pPr>
              <w:pStyle w:val="TableEntry"/>
              <w:rPr>
                <w:rFonts w:eastAsia="Arial Unicode MS"/>
              </w:rPr>
            </w:pPr>
            <w:r w:rsidRPr="001B54C3">
              <w:t>47420-5</w:t>
            </w:r>
          </w:p>
        </w:tc>
        <w:tc>
          <w:tcPr>
            <w:tcW w:w="705" w:type="dxa"/>
            <w:vAlign w:val="center"/>
          </w:tcPr>
          <w:p w14:paraId="047D92AD" w14:textId="77777777" w:rsidR="00D436D4" w:rsidRPr="001B54C3" w:rsidRDefault="00D436D4" w:rsidP="007A10EF">
            <w:pPr>
              <w:pStyle w:val="TableEntry"/>
              <w:rPr>
                <w:rFonts w:eastAsia="Arial Unicode MS"/>
              </w:rPr>
            </w:pPr>
            <w:r w:rsidRPr="001B54C3">
              <w:t xml:space="preserve">R </w:t>
            </w:r>
          </w:p>
        </w:tc>
        <w:tc>
          <w:tcPr>
            <w:tcW w:w="5244" w:type="dxa"/>
            <w:vAlign w:val="center"/>
          </w:tcPr>
          <w:p w14:paraId="60709C9C" w14:textId="77777777" w:rsidR="00D436D4" w:rsidRPr="001B54C3" w:rsidRDefault="00D436D4" w:rsidP="007A10EF">
            <w:pPr>
              <w:pStyle w:val="TableEntry"/>
              <w:rPr>
                <w:rFonts w:eastAsia="Arial Unicode MS"/>
              </w:rPr>
            </w:pPr>
            <w:r w:rsidRPr="001B54C3">
              <w:t>Functional Status Assessment</w:t>
            </w:r>
          </w:p>
        </w:tc>
      </w:tr>
      <w:tr w:rsidR="00D436D4" w:rsidRPr="001B54C3" w14:paraId="790EC3F6" w14:textId="77777777" w:rsidTr="00D436D4">
        <w:trPr>
          <w:cantSplit/>
        </w:trPr>
        <w:tc>
          <w:tcPr>
            <w:tcW w:w="3627" w:type="dxa"/>
            <w:shd w:val="solid" w:color="D9D9D9" w:fill="auto"/>
            <w:vAlign w:val="center"/>
          </w:tcPr>
          <w:p w14:paraId="1AA0DD0E" w14:textId="77777777" w:rsidR="00D436D4" w:rsidRPr="001B54C3" w:rsidRDefault="00D436D4" w:rsidP="00D436D4">
            <w:pPr>
              <w:pStyle w:val="TableEntryHeader"/>
              <w:rPr>
                <w:rFonts w:ascii="Arial Unicode MS" w:eastAsia="Arial Unicode MS" w:hAnsi="Arial Unicode MS" w:cs="Arial Unicode MS"/>
                <w:sz w:val="24"/>
                <w:szCs w:val="24"/>
              </w:rPr>
            </w:pPr>
            <w:r w:rsidRPr="001B54C3">
              <w:t xml:space="preserve">Entries </w:t>
            </w:r>
          </w:p>
        </w:tc>
        <w:tc>
          <w:tcPr>
            <w:tcW w:w="705" w:type="dxa"/>
            <w:shd w:val="solid" w:color="D9D9D9" w:fill="auto"/>
            <w:vAlign w:val="center"/>
          </w:tcPr>
          <w:p w14:paraId="284D121E" w14:textId="77777777" w:rsidR="00D436D4" w:rsidRPr="001B54C3" w:rsidRDefault="00D436D4" w:rsidP="00D436D4">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2FBCCCEF" w14:textId="77777777" w:rsidR="00D436D4" w:rsidRPr="001B54C3" w:rsidRDefault="00D436D4" w:rsidP="00D436D4">
            <w:pPr>
              <w:pStyle w:val="TableEntryHeader"/>
              <w:rPr>
                <w:rFonts w:ascii="Arial Unicode MS" w:eastAsia="Arial Unicode MS" w:hAnsi="Arial Unicode MS" w:cs="Arial Unicode MS"/>
                <w:sz w:val="24"/>
                <w:szCs w:val="24"/>
              </w:rPr>
            </w:pPr>
            <w:r w:rsidRPr="001B54C3">
              <w:t xml:space="preserve">Description </w:t>
            </w:r>
          </w:p>
        </w:tc>
      </w:tr>
      <w:tr w:rsidR="00D436D4" w:rsidRPr="001B54C3" w14:paraId="6F816FFB" w14:textId="77777777" w:rsidTr="00D436D4">
        <w:trPr>
          <w:cantSplit/>
        </w:trPr>
        <w:tc>
          <w:tcPr>
            <w:tcW w:w="3627" w:type="dxa"/>
            <w:vAlign w:val="center"/>
          </w:tcPr>
          <w:p w14:paraId="4680BE16" w14:textId="385ABBBA" w:rsidR="00D436D4" w:rsidRPr="001B54C3" w:rsidRDefault="00D436D4" w:rsidP="00D436D4">
            <w:pPr>
              <w:pStyle w:val="TableEntry"/>
              <w:rPr>
                <w:rFonts w:eastAsia="Arial Unicode MS"/>
                <w:szCs w:val="18"/>
              </w:rPr>
            </w:pPr>
            <w:commentRangeStart w:id="528"/>
            <w:del w:id="529" w:author="Michael Clifton" w:date="2018-10-10T15:50:00Z">
              <w:r w:rsidRPr="001B54C3" w:rsidDel="00A64D56">
                <w:delText>Simple Observation</w:delText>
              </w:r>
            </w:del>
            <w:ins w:id="530" w:author="Michael Clifton" w:date="2018-10-10T15:50:00Z">
              <w:r w:rsidR="00A64D56" w:rsidRPr="00A64D56">
                <w:t>1.3.6.1.4.1.19376.1.5.3.1.4.13</w:t>
              </w:r>
            </w:ins>
          </w:p>
        </w:tc>
        <w:tc>
          <w:tcPr>
            <w:tcW w:w="705" w:type="dxa"/>
            <w:vAlign w:val="center"/>
          </w:tcPr>
          <w:p w14:paraId="5409266F" w14:textId="77777777" w:rsidR="00D436D4" w:rsidRPr="001B54C3" w:rsidRDefault="00D436D4" w:rsidP="00D436D4">
            <w:pPr>
              <w:pStyle w:val="TableEntry"/>
              <w:rPr>
                <w:rFonts w:eastAsia="Arial Unicode MS"/>
                <w:szCs w:val="18"/>
              </w:rPr>
            </w:pPr>
            <w:r w:rsidRPr="001B54C3">
              <w:rPr>
                <w:rFonts w:eastAsia="Arial Unicode MS"/>
                <w:szCs w:val="18"/>
              </w:rPr>
              <w:t>R</w:t>
            </w:r>
          </w:p>
        </w:tc>
        <w:tc>
          <w:tcPr>
            <w:tcW w:w="5244" w:type="dxa"/>
            <w:vAlign w:val="center"/>
          </w:tcPr>
          <w:p w14:paraId="7E14655C" w14:textId="5B4CF647" w:rsidR="00D436D4" w:rsidRPr="001B54C3" w:rsidRDefault="00D436D4" w:rsidP="00D436D4">
            <w:pPr>
              <w:pStyle w:val="Default"/>
              <w:spacing w:before="40" w:after="40"/>
              <w:rPr>
                <w:sz w:val="18"/>
                <w:szCs w:val="18"/>
              </w:rPr>
            </w:pPr>
            <w:del w:id="531" w:author="Michael Clifton" w:date="2018-10-10T15:50:00Z">
              <w:r w:rsidRPr="001B54C3" w:rsidDel="00A64D56">
                <w:rPr>
                  <w:sz w:val="18"/>
                  <w:szCs w:val="18"/>
                </w:rPr>
                <w:delText>1.3.6.1.4.1.19376.1.5.3.1.4.13</w:delText>
              </w:r>
            </w:del>
            <w:ins w:id="532" w:author="Michael Clifton" w:date="2018-10-10T15:50:00Z">
              <w:r w:rsidR="00A64D56" w:rsidRPr="00A64D56">
                <w:rPr>
                  <w:sz w:val="18"/>
                  <w:szCs w:val="18"/>
                </w:rPr>
                <w:t>Simple Observation</w:t>
              </w:r>
            </w:ins>
            <w:del w:id="533" w:author="Michael Clifton" w:date="2018-10-10T15:50:00Z">
              <w:r w:rsidRPr="001B54C3" w:rsidDel="00A64D56">
                <w:rPr>
                  <w:sz w:val="18"/>
                  <w:szCs w:val="18"/>
                </w:rPr>
                <w:delText xml:space="preserve"> </w:delText>
              </w:r>
            </w:del>
            <w:commentRangeEnd w:id="528"/>
            <w:r w:rsidR="00A64D56">
              <w:rPr>
                <w:rStyle w:val="CommentReference"/>
                <w:color w:val="auto"/>
              </w:rPr>
              <w:commentReference w:id="528"/>
            </w:r>
          </w:p>
        </w:tc>
      </w:tr>
    </w:tbl>
    <w:p w14:paraId="53B1F03C" w14:textId="77777777" w:rsidR="00D436D4" w:rsidRPr="001B54C3" w:rsidRDefault="00D436D4" w:rsidP="00D436D4">
      <w:pPr>
        <w:pStyle w:val="BodyText"/>
        <w:rPr>
          <w:b/>
          <w:highlight w:val="yellow"/>
        </w:rPr>
      </w:pPr>
    </w:p>
    <w:p w14:paraId="6C5A17F8" w14:textId="77777777" w:rsidR="00D436D4" w:rsidRPr="001B54C3" w:rsidRDefault="00D436D4" w:rsidP="00D436D4">
      <w:pPr>
        <w:pStyle w:val="XMLFragment"/>
        <w:rPr>
          <w:noProof w:val="0"/>
        </w:rPr>
      </w:pPr>
      <w:r w:rsidRPr="001B54C3">
        <w:rPr>
          <w:noProof w:val="0"/>
        </w:rPr>
        <w:lastRenderedPageBreak/>
        <w:t>&lt;component&gt;</w:t>
      </w:r>
    </w:p>
    <w:p w14:paraId="57566DB1" w14:textId="77777777" w:rsidR="00D436D4" w:rsidRPr="001B54C3" w:rsidRDefault="00D436D4" w:rsidP="00D436D4">
      <w:pPr>
        <w:pStyle w:val="XMLFragment"/>
        <w:rPr>
          <w:noProof w:val="0"/>
        </w:rPr>
      </w:pPr>
      <w:r w:rsidRPr="001B54C3">
        <w:rPr>
          <w:noProof w:val="0"/>
        </w:rPr>
        <w:tab/>
        <w:t>&lt;section&gt;</w:t>
      </w:r>
    </w:p>
    <w:p w14:paraId="29BB0F05" w14:textId="77777777" w:rsidR="00D436D4" w:rsidRPr="001B54C3" w:rsidRDefault="00D436D4" w:rsidP="00D436D4">
      <w:pPr>
        <w:pStyle w:val="XMLFragment"/>
        <w:rPr>
          <w:noProof w:val="0"/>
        </w:rPr>
      </w:pPr>
      <w:r w:rsidRPr="001B54C3">
        <w:rPr>
          <w:noProof w:val="0"/>
        </w:rPr>
        <w:tab/>
      </w:r>
      <w:r w:rsidRPr="001B54C3">
        <w:rPr>
          <w:noProof w:val="0"/>
        </w:rPr>
        <w:tab/>
        <w:t>&lt;!—Eating and Sleeping assessment section templateId --&gt;</w:t>
      </w:r>
    </w:p>
    <w:p w14:paraId="083C05FE" w14:textId="77777777" w:rsidR="00D436D4" w:rsidRPr="000A6AA8" w:rsidRDefault="00D436D4" w:rsidP="00D436D4">
      <w:pPr>
        <w:pStyle w:val="XMLFragment"/>
        <w:rPr>
          <w:noProof w:val="0"/>
          <w:lang w:val="nl-NL"/>
          <w:rPrChange w:id="534" w:author="Michael Clifton" w:date="2018-10-11T09:56:00Z">
            <w:rPr>
              <w:noProof w:val="0"/>
            </w:rPr>
          </w:rPrChange>
        </w:rPr>
      </w:pPr>
      <w:r w:rsidRPr="001B54C3">
        <w:rPr>
          <w:noProof w:val="0"/>
        </w:rPr>
        <w:tab/>
      </w:r>
      <w:r w:rsidRPr="001B54C3">
        <w:rPr>
          <w:noProof w:val="0"/>
        </w:rPr>
        <w:tab/>
      </w:r>
      <w:r w:rsidRPr="000A6AA8">
        <w:rPr>
          <w:noProof w:val="0"/>
          <w:lang w:val="nl-NL"/>
          <w:rPrChange w:id="535" w:author="Michael Clifton" w:date="2018-10-11T09:56:00Z">
            <w:rPr>
              <w:noProof w:val="0"/>
            </w:rPr>
          </w:rPrChange>
        </w:rPr>
        <w:t>&lt;templateId root='1.3.6.1.4.1.19376.1.7.3.1.1.13.5'/&gt;</w:t>
      </w:r>
    </w:p>
    <w:p w14:paraId="01BE8638" w14:textId="77777777" w:rsidR="00D436D4" w:rsidRPr="000A6AA8" w:rsidRDefault="00D436D4" w:rsidP="00D436D4">
      <w:pPr>
        <w:pStyle w:val="XMLFragment"/>
        <w:rPr>
          <w:noProof w:val="0"/>
          <w:lang w:val="nl-NL"/>
          <w:rPrChange w:id="536" w:author="Michael Clifton" w:date="2018-10-11T09:56:00Z">
            <w:rPr>
              <w:noProof w:val="0"/>
            </w:rPr>
          </w:rPrChange>
        </w:rPr>
      </w:pPr>
      <w:r w:rsidRPr="000A6AA8">
        <w:rPr>
          <w:noProof w:val="0"/>
          <w:lang w:val="nl-NL"/>
          <w:rPrChange w:id="537" w:author="Michael Clifton" w:date="2018-10-11T09:56:00Z">
            <w:rPr>
              <w:noProof w:val="0"/>
            </w:rPr>
          </w:rPrChange>
        </w:rPr>
        <w:tab/>
      </w:r>
      <w:r w:rsidRPr="000A6AA8">
        <w:rPr>
          <w:noProof w:val="0"/>
          <w:lang w:val="nl-NL"/>
          <w:rPrChange w:id="538" w:author="Michael Clifton" w:date="2018-10-11T09:56:00Z">
            <w:rPr>
              <w:noProof w:val="0"/>
            </w:rPr>
          </w:rPrChange>
        </w:rPr>
        <w:tab/>
        <w:t>&lt;id root=' ' extension=' '/&gt;</w:t>
      </w:r>
    </w:p>
    <w:p w14:paraId="052FB484" w14:textId="77777777" w:rsidR="00D436D4" w:rsidRPr="001B54C3" w:rsidRDefault="00D436D4" w:rsidP="00D436D4">
      <w:pPr>
        <w:pStyle w:val="XMLFragment"/>
        <w:rPr>
          <w:noProof w:val="0"/>
        </w:rPr>
      </w:pPr>
      <w:r w:rsidRPr="000A6AA8">
        <w:rPr>
          <w:noProof w:val="0"/>
          <w:lang w:val="nl-NL"/>
          <w:rPrChange w:id="539" w:author="Michael Clifton" w:date="2018-10-11T09:56:00Z">
            <w:rPr>
              <w:noProof w:val="0"/>
            </w:rPr>
          </w:rPrChange>
        </w:rPr>
        <w:tab/>
      </w:r>
      <w:r w:rsidRPr="000A6AA8">
        <w:rPr>
          <w:noProof w:val="0"/>
          <w:lang w:val="nl-NL"/>
          <w:rPrChange w:id="540" w:author="Michael Clifton" w:date="2018-10-11T09:56:00Z">
            <w:rPr>
              <w:noProof w:val="0"/>
            </w:rPr>
          </w:rPrChange>
        </w:rPr>
        <w:tab/>
      </w:r>
      <w:r w:rsidRPr="001B54C3">
        <w:rPr>
          <w:noProof w:val="0"/>
        </w:rPr>
        <w:t>&lt;code code='47420-5' displayName=' Functional Status Assessment '</w:t>
      </w:r>
    </w:p>
    <w:p w14:paraId="122CD8D7" w14:textId="77777777" w:rsidR="00D436D4" w:rsidRPr="001B54C3" w:rsidRDefault="00D436D4" w:rsidP="00D436D4">
      <w:pPr>
        <w:pStyle w:val="XMLFragment"/>
        <w:rPr>
          <w:noProof w:val="0"/>
        </w:rPr>
      </w:pPr>
      <w:r w:rsidRPr="001B54C3">
        <w:rPr>
          <w:noProof w:val="0"/>
        </w:rPr>
        <w:tab/>
      </w:r>
      <w:r w:rsidRPr="001B54C3">
        <w:rPr>
          <w:noProof w:val="0"/>
        </w:rPr>
        <w:tab/>
      </w:r>
      <w:r w:rsidRPr="001B54C3">
        <w:rPr>
          <w:noProof w:val="0"/>
        </w:rPr>
        <w:tab/>
      </w:r>
      <w:r w:rsidRPr="001B54C3">
        <w:rPr>
          <w:noProof w:val="0"/>
          <w:lang w:eastAsia="fr-FR"/>
        </w:rPr>
        <w:t>codeSystem="2.16.840.1.113883.6.1" codeSystemName="LOINC"</w:t>
      </w:r>
      <w:r w:rsidRPr="001B54C3">
        <w:rPr>
          <w:noProof w:val="0"/>
        </w:rPr>
        <w:t xml:space="preserve"> /&gt;</w:t>
      </w:r>
    </w:p>
    <w:p w14:paraId="5D877301" w14:textId="77777777" w:rsidR="00D436D4" w:rsidRPr="001B54C3" w:rsidRDefault="00D436D4" w:rsidP="00D436D4">
      <w:pPr>
        <w:pStyle w:val="XMLFragment"/>
        <w:rPr>
          <w:noProof w:val="0"/>
        </w:rPr>
      </w:pPr>
      <w:r w:rsidRPr="001B54C3">
        <w:rPr>
          <w:noProof w:val="0"/>
        </w:rPr>
        <w:t xml:space="preserve">    </w:t>
      </w:r>
      <w:r w:rsidRPr="001B54C3">
        <w:rPr>
          <w:noProof w:val="0"/>
        </w:rPr>
        <w:tab/>
      </w:r>
      <w:r w:rsidRPr="001B54C3">
        <w:rPr>
          <w:noProof w:val="0"/>
        </w:rPr>
        <w:tab/>
        <w:t>&lt;text&gt;</w:t>
      </w:r>
    </w:p>
    <w:p w14:paraId="3053E630" w14:textId="77777777" w:rsidR="00D436D4" w:rsidRPr="001B54C3" w:rsidRDefault="00D436D4" w:rsidP="00D436D4">
      <w:pPr>
        <w:pStyle w:val="XMLFragment"/>
        <w:rPr>
          <w:noProof w:val="0"/>
        </w:rPr>
      </w:pPr>
      <w:r w:rsidRPr="001B54C3">
        <w:rPr>
          <w:noProof w:val="0"/>
        </w:rPr>
        <w:t xml:space="preserve">      </w:t>
      </w:r>
      <w:r w:rsidRPr="001B54C3">
        <w:rPr>
          <w:noProof w:val="0"/>
        </w:rPr>
        <w:tab/>
      </w:r>
      <w:r w:rsidRPr="001B54C3">
        <w:rPr>
          <w:noProof w:val="0"/>
        </w:rPr>
        <w:tab/>
        <w:t xml:space="preserve"> </w:t>
      </w:r>
      <w:r w:rsidRPr="001B54C3">
        <w:rPr>
          <w:iCs/>
          <w:noProof w:val="0"/>
        </w:rPr>
        <w:t>:</w:t>
      </w:r>
    </w:p>
    <w:p w14:paraId="1DB28220" w14:textId="77777777" w:rsidR="00D436D4" w:rsidRPr="001B54C3" w:rsidRDefault="00D436D4" w:rsidP="00D436D4">
      <w:pPr>
        <w:pStyle w:val="XMLFragment"/>
        <w:rPr>
          <w:noProof w:val="0"/>
        </w:rPr>
      </w:pPr>
      <w:r w:rsidRPr="001B54C3">
        <w:rPr>
          <w:noProof w:val="0"/>
        </w:rPr>
        <w:t xml:space="preserve">   </w:t>
      </w:r>
      <w:r w:rsidRPr="001B54C3">
        <w:rPr>
          <w:noProof w:val="0"/>
        </w:rPr>
        <w:tab/>
      </w:r>
      <w:r w:rsidRPr="001B54C3">
        <w:rPr>
          <w:noProof w:val="0"/>
        </w:rPr>
        <w:tab/>
        <w:t>&lt;/text&gt;   </w:t>
      </w:r>
    </w:p>
    <w:p w14:paraId="6436D26D" w14:textId="77777777" w:rsidR="00D436D4" w:rsidRPr="001B54C3" w:rsidRDefault="00D436D4" w:rsidP="00D436D4">
      <w:pPr>
        <w:pStyle w:val="XMLFragment"/>
        <w:rPr>
          <w:noProof w:val="0"/>
        </w:rPr>
      </w:pPr>
      <w:r w:rsidRPr="001B54C3">
        <w:rPr>
          <w:noProof w:val="0"/>
        </w:rPr>
        <w:tab/>
      </w:r>
      <w:r w:rsidRPr="001B54C3">
        <w:rPr>
          <w:noProof w:val="0"/>
        </w:rPr>
        <w:tab/>
        <w:t>&lt;entry&gt;</w:t>
      </w:r>
    </w:p>
    <w:p w14:paraId="26338068" w14:textId="77777777" w:rsidR="00D436D4" w:rsidRPr="001B54C3" w:rsidRDefault="00D436D4" w:rsidP="00D436D4">
      <w:pPr>
        <w:pStyle w:val="XMLFragment"/>
        <w:rPr>
          <w:noProof w:val="0"/>
        </w:rPr>
      </w:pPr>
      <w:r w:rsidRPr="001B54C3">
        <w:rPr>
          <w:noProof w:val="0"/>
        </w:rPr>
        <w:tab/>
      </w:r>
      <w:r w:rsidRPr="001B54C3">
        <w:rPr>
          <w:noProof w:val="0"/>
        </w:rPr>
        <w:tab/>
        <w:t>:</w:t>
      </w:r>
    </w:p>
    <w:p w14:paraId="20D1E356" w14:textId="77777777" w:rsidR="00D436D4" w:rsidRPr="001B54C3" w:rsidRDefault="00D436D4" w:rsidP="00D436D4">
      <w:pPr>
        <w:pStyle w:val="XMLFragment"/>
        <w:rPr>
          <w:noProof w:val="0"/>
        </w:rPr>
      </w:pPr>
      <w:r w:rsidRPr="001B54C3">
        <w:rPr>
          <w:noProof w:val="0"/>
        </w:rPr>
        <w:tab/>
      </w:r>
      <w:r w:rsidRPr="001B54C3">
        <w:rPr>
          <w:noProof w:val="0"/>
        </w:rPr>
        <w:tab/>
        <w:t>&lt;!— Required Simple Observation element --&gt;</w:t>
      </w:r>
    </w:p>
    <w:p w14:paraId="2F0B0DA5" w14:textId="77777777" w:rsidR="00D436D4" w:rsidRPr="001B54C3" w:rsidRDefault="00D436D4" w:rsidP="00D436D4">
      <w:pPr>
        <w:pStyle w:val="XMLFragment"/>
        <w:rPr>
          <w:noProof w:val="0"/>
        </w:rPr>
      </w:pPr>
      <w:r w:rsidRPr="001B54C3">
        <w:rPr>
          <w:noProof w:val="0"/>
        </w:rPr>
        <w:tab/>
      </w:r>
      <w:r w:rsidRPr="001B54C3">
        <w:rPr>
          <w:noProof w:val="0"/>
        </w:rPr>
        <w:tab/>
        <w:t>&lt;templateId root=</w:t>
      </w:r>
      <w:r w:rsidRPr="001B54C3">
        <w:rPr>
          <w:noProof w:val="0"/>
          <w:sz w:val="18"/>
          <w:szCs w:val="18"/>
        </w:rPr>
        <w:t>1.3.6.1.4.1.19376.1.5.3.1.4.13</w:t>
      </w:r>
      <w:r w:rsidRPr="001B54C3">
        <w:rPr>
          <w:noProof w:val="0"/>
        </w:rPr>
        <w:t>/&gt;</w:t>
      </w:r>
    </w:p>
    <w:p w14:paraId="56173DA5" w14:textId="77777777" w:rsidR="00D436D4" w:rsidRPr="001B54C3" w:rsidRDefault="00D436D4" w:rsidP="00D436D4">
      <w:pPr>
        <w:pStyle w:val="XMLFragment"/>
        <w:rPr>
          <w:noProof w:val="0"/>
        </w:rPr>
      </w:pPr>
      <w:r w:rsidRPr="001B54C3">
        <w:rPr>
          <w:noProof w:val="0"/>
        </w:rPr>
        <w:tab/>
      </w:r>
      <w:r w:rsidRPr="001B54C3">
        <w:rPr>
          <w:noProof w:val="0"/>
        </w:rPr>
        <w:tab/>
      </w:r>
      <w:r w:rsidRPr="001B54C3">
        <w:rPr>
          <w:noProof w:val="0"/>
        </w:rPr>
        <w:tab/>
        <w:t>:</w:t>
      </w:r>
    </w:p>
    <w:p w14:paraId="54A4C073" w14:textId="77777777" w:rsidR="00D436D4" w:rsidRPr="001B54C3" w:rsidRDefault="00D436D4" w:rsidP="00D436D4">
      <w:pPr>
        <w:pStyle w:val="XMLFragment"/>
        <w:rPr>
          <w:noProof w:val="0"/>
        </w:rPr>
      </w:pPr>
      <w:r w:rsidRPr="001B54C3">
        <w:rPr>
          <w:noProof w:val="0"/>
        </w:rPr>
        <w:tab/>
      </w:r>
      <w:r w:rsidRPr="001B54C3">
        <w:rPr>
          <w:noProof w:val="0"/>
        </w:rPr>
        <w:tab/>
        <w:t>&lt;/entry&gt;     </w:t>
      </w:r>
    </w:p>
    <w:p w14:paraId="4F77EFFE" w14:textId="77777777" w:rsidR="00D436D4" w:rsidRPr="001B54C3" w:rsidRDefault="00D436D4" w:rsidP="00D436D4">
      <w:pPr>
        <w:pStyle w:val="XMLFragment"/>
        <w:rPr>
          <w:noProof w:val="0"/>
        </w:rPr>
      </w:pPr>
      <w:r w:rsidRPr="001B54C3">
        <w:rPr>
          <w:noProof w:val="0"/>
        </w:rPr>
        <w:tab/>
        <w:t>&lt;/section&gt;</w:t>
      </w:r>
    </w:p>
    <w:p w14:paraId="473EB28C" w14:textId="77777777" w:rsidR="00D436D4" w:rsidRPr="001B54C3" w:rsidRDefault="00D436D4" w:rsidP="00D436D4">
      <w:pPr>
        <w:pStyle w:val="XMLFragment"/>
        <w:rPr>
          <w:noProof w:val="0"/>
        </w:rPr>
      </w:pPr>
      <w:r w:rsidRPr="001B54C3">
        <w:rPr>
          <w:noProof w:val="0"/>
        </w:rPr>
        <w:t>&lt;/component&gt;</w:t>
      </w:r>
    </w:p>
    <w:p w14:paraId="4B548571" w14:textId="77777777" w:rsidR="00D436D4" w:rsidRPr="001B54C3" w:rsidRDefault="00D436D4">
      <w:pPr>
        <w:pStyle w:val="BodyText"/>
      </w:pPr>
    </w:p>
    <w:p w14:paraId="04901F10" w14:textId="77777777" w:rsidR="00D436D4" w:rsidRPr="001B54C3" w:rsidRDefault="00D436D4" w:rsidP="00D436D4">
      <w:pPr>
        <w:pStyle w:val="EditorInstructions"/>
      </w:pPr>
      <w:r w:rsidRPr="001B54C3">
        <w:t>Add Section 6.3.3.2.49</w:t>
      </w:r>
    </w:p>
    <w:p w14:paraId="28046894" w14:textId="77777777" w:rsidR="00D436D4" w:rsidRPr="001B54C3" w:rsidRDefault="00D436D4" w:rsidP="00D436D4">
      <w:pPr>
        <w:pStyle w:val="Heading5"/>
        <w:rPr>
          <w:noProof w:val="0"/>
          <w:lang w:val="en-US"/>
        </w:rPr>
      </w:pPr>
      <w:bookmarkStart w:id="541" w:name="_Toc466555264"/>
      <w:r w:rsidRPr="001B54C3">
        <w:rPr>
          <w:noProof w:val="0"/>
          <w:lang w:val="en-US"/>
        </w:rPr>
        <w:t>6.3.3.2.49 Coded Event Outcomes 1.3.6.1.4.1.19376.1.7.3.1.1.13.7</w:t>
      </w:r>
      <w:bookmarkEnd w:id="541"/>
    </w:p>
    <w:p w14:paraId="4C2CBF58" w14:textId="77777777" w:rsidR="00280586" w:rsidRPr="001B54C3" w:rsidRDefault="00280586" w:rsidP="002805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86"/>
        <w:gridCol w:w="705"/>
        <w:gridCol w:w="5059"/>
      </w:tblGrid>
      <w:tr w:rsidR="00280586" w:rsidRPr="001B54C3" w14:paraId="6A4F65A0" w14:textId="77777777" w:rsidTr="00880DC2">
        <w:trPr>
          <w:cantSplit/>
        </w:trPr>
        <w:tc>
          <w:tcPr>
            <w:tcW w:w="3627" w:type="dxa"/>
            <w:shd w:val="solid" w:color="D9D9D9" w:fill="auto"/>
          </w:tcPr>
          <w:p w14:paraId="6BB57B0B" w14:textId="77777777" w:rsidR="00280586" w:rsidRPr="001B54C3" w:rsidRDefault="00280586" w:rsidP="001C56E2">
            <w:pPr>
              <w:pStyle w:val="TableEntryHeader"/>
            </w:pPr>
            <w:r w:rsidRPr="001B54C3">
              <w:t>Template ID</w:t>
            </w:r>
          </w:p>
        </w:tc>
        <w:tc>
          <w:tcPr>
            <w:tcW w:w="5949" w:type="dxa"/>
            <w:gridSpan w:val="2"/>
          </w:tcPr>
          <w:p w14:paraId="2C3E3A4D" w14:textId="77777777" w:rsidR="00280586" w:rsidRPr="001B54C3" w:rsidRDefault="00280586" w:rsidP="00880DC2">
            <w:pPr>
              <w:spacing w:before="40" w:after="40"/>
              <w:ind w:left="72" w:right="72"/>
              <w:rPr>
                <w:sz w:val="18"/>
                <w:highlight w:val="yellow"/>
              </w:rPr>
            </w:pPr>
            <w:r w:rsidRPr="001B54C3">
              <w:rPr>
                <w:sz w:val="18"/>
              </w:rPr>
              <w:t>1.3.6.1.4.1.19376.1.7.3.1.1.13.7</w:t>
            </w:r>
          </w:p>
        </w:tc>
      </w:tr>
      <w:tr w:rsidR="00280586" w:rsidRPr="001B54C3" w14:paraId="0FD15CDF" w14:textId="77777777" w:rsidTr="00880DC2">
        <w:trPr>
          <w:cantSplit/>
        </w:trPr>
        <w:tc>
          <w:tcPr>
            <w:tcW w:w="3627" w:type="dxa"/>
            <w:shd w:val="solid" w:color="D9D9D9" w:fill="auto"/>
          </w:tcPr>
          <w:p w14:paraId="02FA9A2C" w14:textId="77777777" w:rsidR="00280586" w:rsidRPr="001B54C3" w:rsidRDefault="00280586" w:rsidP="001C56E2">
            <w:pPr>
              <w:pStyle w:val="TableEntryHeader"/>
            </w:pPr>
            <w:r w:rsidRPr="001B54C3">
              <w:t>Parent  Template</w:t>
            </w:r>
          </w:p>
        </w:tc>
        <w:tc>
          <w:tcPr>
            <w:tcW w:w="5949" w:type="dxa"/>
            <w:gridSpan w:val="2"/>
          </w:tcPr>
          <w:p w14:paraId="62F944CD" w14:textId="77777777" w:rsidR="00280586" w:rsidRPr="001B54C3" w:rsidRDefault="00280586" w:rsidP="00880DC2">
            <w:pPr>
              <w:spacing w:before="40" w:after="40"/>
              <w:ind w:left="72" w:right="72"/>
              <w:rPr>
                <w:sz w:val="18"/>
              </w:rPr>
            </w:pPr>
            <w:r w:rsidRPr="001B54C3">
              <w:rPr>
                <w:sz w:val="18"/>
              </w:rPr>
              <w:t xml:space="preserve">1.3.6.1.4.1.19376.1.5.3.1.1.21.2.9 </w:t>
            </w:r>
          </w:p>
        </w:tc>
      </w:tr>
      <w:tr w:rsidR="00280586" w:rsidRPr="001B54C3" w14:paraId="774D64B3" w14:textId="77777777" w:rsidTr="00880DC2">
        <w:trPr>
          <w:cantSplit/>
        </w:trPr>
        <w:tc>
          <w:tcPr>
            <w:tcW w:w="3627" w:type="dxa"/>
            <w:shd w:val="solid" w:color="D9D9D9" w:fill="auto"/>
          </w:tcPr>
          <w:p w14:paraId="6DE48CCF" w14:textId="77777777" w:rsidR="00280586" w:rsidRPr="001B54C3" w:rsidRDefault="00280586" w:rsidP="001C56E2">
            <w:pPr>
              <w:pStyle w:val="TableEntryHeader"/>
            </w:pPr>
            <w:r w:rsidRPr="001B54C3">
              <w:t>General Description</w:t>
            </w:r>
          </w:p>
        </w:tc>
        <w:tc>
          <w:tcPr>
            <w:tcW w:w="5949" w:type="dxa"/>
            <w:gridSpan w:val="2"/>
          </w:tcPr>
          <w:p w14:paraId="73FACB12" w14:textId="77777777" w:rsidR="00280586" w:rsidRPr="001B54C3" w:rsidRDefault="00280586" w:rsidP="00880DC2">
            <w:pPr>
              <w:spacing w:before="40" w:after="40"/>
              <w:ind w:left="72" w:right="72"/>
              <w:rPr>
                <w:rFonts w:eastAsia="Calibri"/>
                <w:sz w:val="18"/>
              </w:rPr>
            </w:pPr>
            <w:r w:rsidRPr="001B54C3">
              <w:rPr>
                <w:rFonts w:eastAsia="Calibri"/>
                <w:sz w:val="18"/>
              </w:rPr>
              <w:t>The Coded Event Outcome Section shall include a narrative description of the outcomes following a procedure, an intervention or a problem, and outcomes related to the labor and delivery process such as live birth or stillborn. It shall include entries for observation as described in the Simple Observation entry, or optionally as Problem Entry observations.</w:t>
            </w:r>
          </w:p>
        </w:tc>
      </w:tr>
      <w:tr w:rsidR="00280586" w:rsidRPr="001B54C3" w14:paraId="0654D494" w14:textId="77777777" w:rsidTr="00880DC2">
        <w:trPr>
          <w:cantSplit/>
        </w:trPr>
        <w:tc>
          <w:tcPr>
            <w:tcW w:w="3627" w:type="dxa"/>
            <w:shd w:val="solid" w:color="D9D9D9" w:fill="auto"/>
            <w:vAlign w:val="center"/>
          </w:tcPr>
          <w:p w14:paraId="6F1D2E45" w14:textId="77777777" w:rsidR="00280586" w:rsidRPr="001B54C3" w:rsidRDefault="00280586" w:rsidP="001C56E2">
            <w:pPr>
              <w:pStyle w:val="TableEntryHeader"/>
              <w:rPr>
                <w:rFonts w:eastAsia="Arial Unicode MS"/>
              </w:rPr>
            </w:pPr>
            <w:r w:rsidRPr="001B54C3">
              <w:t xml:space="preserve">LOINC Code </w:t>
            </w:r>
          </w:p>
        </w:tc>
        <w:tc>
          <w:tcPr>
            <w:tcW w:w="705" w:type="dxa"/>
            <w:shd w:val="solid" w:color="D9D9D9" w:fill="auto"/>
            <w:vAlign w:val="center"/>
          </w:tcPr>
          <w:p w14:paraId="4D850806" w14:textId="77777777" w:rsidR="00280586" w:rsidRPr="001B54C3" w:rsidRDefault="00280586" w:rsidP="001C56E2">
            <w:pPr>
              <w:pStyle w:val="TableEntryHeader"/>
              <w:rPr>
                <w:rFonts w:eastAsia="Arial Unicode MS"/>
              </w:rPr>
            </w:pPr>
            <w:r w:rsidRPr="001B54C3">
              <w:t xml:space="preserve">Opt </w:t>
            </w:r>
          </w:p>
        </w:tc>
        <w:tc>
          <w:tcPr>
            <w:tcW w:w="5244" w:type="dxa"/>
            <w:shd w:val="solid" w:color="D9D9D9" w:fill="auto"/>
            <w:vAlign w:val="center"/>
          </w:tcPr>
          <w:p w14:paraId="0391AADF" w14:textId="77777777" w:rsidR="00280586" w:rsidRPr="001B54C3" w:rsidRDefault="00280586" w:rsidP="001C56E2">
            <w:pPr>
              <w:pStyle w:val="TableEntryHeader"/>
              <w:rPr>
                <w:rFonts w:eastAsia="Arial Unicode MS"/>
              </w:rPr>
            </w:pPr>
            <w:r w:rsidRPr="001B54C3">
              <w:t xml:space="preserve">Description </w:t>
            </w:r>
          </w:p>
        </w:tc>
      </w:tr>
      <w:tr w:rsidR="00280586" w:rsidRPr="001B54C3" w14:paraId="5A31DBD2" w14:textId="77777777" w:rsidTr="00880DC2">
        <w:trPr>
          <w:cantSplit/>
        </w:trPr>
        <w:tc>
          <w:tcPr>
            <w:tcW w:w="3627" w:type="dxa"/>
            <w:vAlign w:val="center"/>
          </w:tcPr>
          <w:p w14:paraId="7F6BE1A4" w14:textId="77777777" w:rsidR="00280586" w:rsidRPr="001B54C3" w:rsidRDefault="00280586" w:rsidP="00880DC2">
            <w:pPr>
              <w:spacing w:before="40" w:after="40"/>
              <w:ind w:left="72" w:right="72"/>
              <w:rPr>
                <w:sz w:val="18"/>
              </w:rPr>
            </w:pPr>
            <w:r w:rsidRPr="001B54C3">
              <w:rPr>
                <w:sz w:val="18"/>
              </w:rPr>
              <w:t>42545-4</w:t>
            </w:r>
          </w:p>
        </w:tc>
        <w:tc>
          <w:tcPr>
            <w:tcW w:w="705" w:type="dxa"/>
            <w:vAlign w:val="center"/>
          </w:tcPr>
          <w:p w14:paraId="68BC5367" w14:textId="77777777" w:rsidR="00280586" w:rsidRPr="001B54C3" w:rsidRDefault="00280586" w:rsidP="00880DC2">
            <w:pPr>
              <w:spacing w:before="40" w:after="40"/>
              <w:ind w:left="72" w:right="72"/>
              <w:rPr>
                <w:sz w:val="18"/>
              </w:rPr>
            </w:pPr>
            <w:r w:rsidRPr="001B54C3">
              <w:rPr>
                <w:sz w:val="18"/>
              </w:rPr>
              <w:t xml:space="preserve">R </w:t>
            </w:r>
          </w:p>
        </w:tc>
        <w:tc>
          <w:tcPr>
            <w:tcW w:w="5244" w:type="dxa"/>
            <w:vAlign w:val="center"/>
          </w:tcPr>
          <w:p w14:paraId="1BD875F4" w14:textId="77777777" w:rsidR="00280586" w:rsidRPr="001B54C3" w:rsidRDefault="00280586" w:rsidP="00880DC2">
            <w:pPr>
              <w:spacing w:before="40" w:after="40"/>
              <w:ind w:left="72" w:right="72"/>
              <w:rPr>
                <w:sz w:val="18"/>
              </w:rPr>
            </w:pPr>
            <w:r w:rsidRPr="001B54C3">
              <w:rPr>
                <w:sz w:val="18"/>
              </w:rPr>
              <w:t>EVENT OUTCOME</w:t>
            </w:r>
          </w:p>
        </w:tc>
      </w:tr>
      <w:tr w:rsidR="00280586" w:rsidRPr="001B54C3" w14:paraId="246436FF" w14:textId="77777777" w:rsidTr="00880DC2">
        <w:trPr>
          <w:cantSplit/>
        </w:trPr>
        <w:tc>
          <w:tcPr>
            <w:tcW w:w="3627" w:type="dxa"/>
            <w:shd w:val="solid" w:color="D9D9D9" w:fill="auto"/>
            <w:vAlign w:val="center"/>
          </w:tcPr>
          <w:p w14:paraId="45CADA62" w14:textId="77777777" w:rsidR="00280586" w:rsidRPr="001B54C3" w:rsidRDefault="00280586" w:rsidP="001C56E2">
            <w:pPr>
              <w:pStyle w:val="TableEntryHeader"/>
              <w:rPr>
                <w:rFonts w:eastAsia="Arial Unicode MS"/>
              </w:rPr>
            </w:pPr>
            <w:r w:rsidRPr="001B54C3">
              <w:t xml:space="preserve">Entries </w:t>
            </w:r>
          </w:p>
        </w:tc>
        <w:tc>
          <w:tcPr>
            <w:tcW w:w="705" w:type="dxa"/>
            <w:shd w:val="solid" w:color="D9D9D9" w:fill="auto"/>
            <w:vAlign w:val="center"/>
          </w:tcPr>
          <w:p w14:paraId="1228CC4D" w14:textId="77777777" w:rsidR="00280586" w:rsidRPr="001B54C3" w:rsidRDefault="00280586" w:rsidP="001C56E2">
            <w:pPr>
              <w:pStyle w:val="TableEntryHeader"/>
              <w:rPr>
                <w:rFonts w:eastAsia="Arial Unicode MS"/>
              </w:rPr>
            </w:pPr>
            <w:r w:rsidRPr="001B54C3">
              <w:t xml:space="preserve">Opt </w:t>
            </w:r>
          </w:p>
        </w:tc>
        <w:tc>
          <w:tcPr>
            <w:tcW w:w="5244" w:type="dxa"/>
            <w:shd w:val="solid" w:color="D9D9D9" w:fill="auto"/>
            <w:vAlign w:val="center"/>
          </w:tcPr>
          <w:p w14:paraId="423272A0" w14:textId="77777777" w:rsidR="00280586" w:rsidRPr="001B54C3" w:rsidRDefault="00280586" w:rsidP="001C56E2">
            <w:pPr>
              <w:pStyle w:val="TableEntryHeader"/>
              <w:rPr>
                <w:rFonts w:eastAsia="Arial Unicode MS"/>
              </w:rPr>
            </w:pPr>
            <w:r w:rsidRPr="001B54C3">
              <w:t xml:space="preserve">Description </w:t>
            </w:r>
          </w:p>
        </w:tc>
      </w:tr>
      <w:tr w:rsidR="00280586" w:rsidRPr="001B54C3" w14:paraId="250B0909" w14:textId="77777777" w:rsidTr="00880DC2">
        <w:trPr>
          <w:cantSplit/>
        </w:trPr>
        <w:tc>
          <w:tcPr>
            <w:tcW w:w="3627" w:type="dxa"/>
            <w:vAlign w:val="center"/>
          </w:tcPr>
          <w:p w14:paraId="339EAA6E" w14:textId="77777777" w:rsidR="00280586" w:rsidRPr="001B54C3" w:rsidRDefault="00280586" w:rsidP="00880DC2">
            <w:pPr>
              <w:spacing w:before="40" w:after="40"/>
              <w:ind w:left="72" w:right="72"/>
              <w:rPr>
                <w:rFonts w:eastAsia="Arial Unicode MS"/>
                <w:sz w:val="18"/>
                <w:szCs w:val="18"/>
              </w:rPr>
            </w:pPr>
            <w:r w:rsidRPr="001B54C3">
              <w:rPr>
                <w:sz w:val="18"/>
                <w:szCs w:val="18"/>
              </w:rPr>
              <w:t>1.3.6.1.4.1.19376.1.5.3.1.4.13</w:t>
            </w:r>
          </w:p>
        </w:tc>
        <w:tc>
          <w:tcPr>
            <w:tcW w:w="705" w:type="dxa"/>
            <w:vAlign w:val="center"/>
          </w:tcPr>
          <w:p w14:paraId="68FD16F9" w14:textId="77777777" w:rsidR="00280586" w:rsidRPr="001B54C3" w:rsidRDefault="00280586" w:rsidP="00880DC2">
            <w:pPr>
              <w:spacing w:before="40" w:after="40"/>
              <w:ind w:left="72" w:right="72"/>
              <w:rPr>
                <w:rFonts w:eastAsia="Arial Unicode MS"/>
                <w:sz w:val="18"/>
                <w:szCs w:val="18"/>
              </w:rPr>
            </w:pPr>
            <w:r w:rsidRPr="001B54C3">
              <w:rPr>
                <w:rFonts w:eastAsia="Arial Unicode MS"/>
                <w:sz w:val="18"/>
                <w:szCs w:val="18"/>
              </w:rPr>
              <w:t>R</w:t>
            </w:r>
          </w:p>
        </w:tc>
        <w:tc>
          <w:tcPr>
            <w:tcW w:w="5244" w:type="dxa"/>
            <w:vAlign w:val="center"/>
          </w:tcPr>
          <w:p w14:paraId="50674691" w14:textId="77777777" w:rsidR="00280586" w:rsidRPr="001B54C3" w:rsidRDefault="00280586" w:rsidP="001C56E2">
            <w:pPr>
              <w:pStyle w:val="TableEntry"/>
            </w:pPr>
            <w:r w:rsidRPr="001B54C3">
              <w:t>Simple Observation</w:t>
            </w:r>
          </w:p>
        </w:tc>
      </w:tr>
      <w:tr w:rsidR="00280586" w:rsidRPr="001B54C3" w14:paraId="7F7DA9A3" w14:textId="77777777" w:rsidTr="00880DC2">
        <w:trPr>
          <w:cantSplit/>
        </w:trPr>
        <w:tc>
          <w:tcPr>
            <w:tcW w:w="3627" w:type="dxa"/>
            <w:vAlign w:val="center"/>
          </w:tcPr>
          <w:p w14:paraId="33666860" w14:textId="77777777" w:rsidR="00280586" w:rsidRPr="001B54C3" w:rsidRDefault="00280586" w:rsidP="00880DC2">
            <w:pPr>
              <w:spacing w:before="40" w:after="40"/>
              <w:ind w:left="72" w:right="72"/>
              <w:rPr>
                <w:sz w:val="18"/>
                <w:szCs w:val="18"/>
              </w:rPr>
            </w:pPr>
            <w:r w:rsidRPr="001B54C3">
              <w:rPr>
                <w:sz w:val="18"/>
                <w:szCs w:val="18"/>
              </w:rPr>
              <w:t xml:space="preserve">1.3.6.1.4.1.19376.1.5.3.1.1.25.1.4.1 </w:t>
            </w:r>
          </w:p>
        </w:tc>
        <w:tc>
          <w:tcPr>
            <w:tcW w:w="705" w:type="dxa"/>
            <w:vAlign w:val="center"/>
          </w:tcPr>
          <w:p w14:paraId="7ABEF700" w14:textId="77777777" w:rsidR="00280586" w:rsidRPr="001B54C3" w:rsidRDefault="00280586" w:rsidP="00880DC2">
            <w:pPr>
              <w:spacing w:before="40" w:after="40"/>
              <w:ind w:left="72" w:right="72"/>
              <w:rPr>
                <w:rFonts w:eastAsia="Arial Unicode MS"/>
                <w:sz w:val="18"/>
                <w:szCs w:val="18"/>
              </w:rPr>
            </w:pPr>
            <w:r w:rsidRPr="001B54C3">
              <w:rPr>
                <w:rFonts w:eastAsia="Arial Unicode MS"/>
                <w:sz w:val="18"/>
                <w:szCs w:val="18"/>
              </w:rPr>
              <w:t>R2</w:t>
            </w:r>
          </w:p>
        </w:tc>
        <w:tc>
          <w:tcPr>
            <w:tcW w:w="5244" w:type="dxa"/>
            <w:vAlign w:val="center"/>
          </w:tcPr>
          <w:p w14:paraId="0B16A9D3" w14:textId="77777777" w:rsidR="00280586" w:rsidRPr="001B54C3" w:rsidRDefault="00280586" w:rsidP="001C56E2">
            <w:pPr>
              <w:pStyle w:val="TableEntry"/>
            </w:pPr>
            <w:r w:rsidRPr="001B54C3">
              <w:t>Patient Transfer</w:t>
            </w:r>
          </w:p>
        </w:tc>
      </w:tr>
      <w:tr w:rsidR="00280586" w:rsidRPr="001B54C3" w14:paraId="0ABA7D28" w14:textId="77777777" w:rsidTr="00880DC2">
        <w:trPr>
          <w:cantSplit/>
        </w:trPr>
        <w:tc>
          <w:tcPr>
            <w:tcW w:w="3627" w:type="dxa"/>
            <w:tcBorders>
              <w:top w:val="single" w:sz="4" w:space="0" w:color="000000"/>
              <w:left w:val="single" w:sz="4" w:space="0" w:color="000000"/>
              <w:bottom w:val="single" w:sz="4" w:space="0" w:color="000000"/>
              <w:right w:val="single" w:sz="4" w:space="0" w:color="000000"/>
            </w:tcBorders>
            <w:vAlign w:val="center"/>
          </w:tcPr>
          <w:p w14:paraId="12E1D5F1" w14:textId="77777777" w:rsidR="00280586" w:rsidRPr="001B54C3" w:rsidRDefault="00280586" w:rsidP="00880DC2">
            <w:pPr>
              <w:spacing w:before="40" w:after="40"/>
              <w:ind w:left="72" w:right="72"/>
              <w:rPr>
                <w:sz w:val="18"/>
                <w:szCs w:val="18"/>
              </w:rPr>
            </w:pPr>
            <w:r w:rsidRPr="001B54C3">
              <w:rPr>
                <w:sz w:val="18"/>
                <w:szCs w:val="18"/>
              </w:rPr>
              <w:t>1.3.6.1.4.1.19376.1.5.3.1.4.5</w:t>
            </w:r>
          </w:p>
        </w:tc>
        <w:tc>
          <w:tcPr>
            <w:tcW w:w="705" w:type="dxa"/>
            <w:tcBorders>
              <w:top w:val="single" w:sz="4" w:space="0" w:color="000000"/>
              <w:left w:val="single" w:sz="4" w:space="0" w:color="000000"/>
              <w:bottom w:val="single" w:sz="4" w:space="0" w:color="000000"/>
              <w:right w:val="single" w:sz="4" w:space="0" w:color="000000"/>
            </w:tcBorders>
            <w:vAlign w:val="center"/>
          </w:tcPr>
          <w:p w14:paraId="7CD93E9C" w14:textId="77777777" w:rsidR="00280586" w:rsidRPr="001B54C3" w:rsidRDefault="00280586" w:rsidP="00880DC2">
            <w:pPr>
              <w:spacing w:before="40" w:after="40"/>
              <w:ind w:left="72" w:right="72"/>
              <w:rPr>
                <w:rFonts w:eastAsia="Arial Unicode MS"/>
                <w:sz w:val="18"/>
                <w:szCs w:val="18"/>
              </w:rPr>
            </w:pPr>
            <w:r w:rsidRPr="001B54C3">
              <w:rPr>
                <w:rFonts w:eastAsia="Arial Unicode MS"/>
                <w:sz w:val="18"/>
                <w:szCs w:val="18"/>
              </w:rPr>
              <w:t>O</w:t>
            </w:r>
          </w:p>
        </w:tc>
        <w:tc>
          <w:tcPr>
            <w:tcW w:w="5244" w:type="dxa"/>
            <w:tcBorders>
              <w:top w:val="single" w:sz="4" w:space="0" w:color="000000"/>
              <w:left w:val="single" w:sz="4" w:space="0" w:color="000000"/>
              <w:bottom w:val="single" w:sz="4" w:space="0" w:color="000000"/>
              <w:right w:val="single" w:sz="4" w:space="0" w:color="000000"/>
            </w:tcBorders>
            <w:vAlign w:val="center"/>
          </w:tcPr>
          <w:p w14:paraId="3543F27D" w14:textId="77777777" w:rsidR="00280586" w:rsidRPr="001B54C3" w:rsidRDefault="00280586" w:rsidP="001C56E2">
            <w:pPr>
              <w:pStyle w:val="TableEntry"/>
            </w:pPr>
            <w:r w:rsidRPr="001B54C3">
              <w:t>Problem Entry</w:t>
            </w:r>
          </w:p>
        </w:tc>
      </w:tr>
    </w:tbl>
    <w:p w14:paraId="2F600F8B" w14:textId="77777777" w:rsidR="00280586" w:rsidRPr="001B54C3" w:rsidRDefault="00280586" w:rsidP="00280586">
      <w:pPr>
        <w:rPr>
          <w:b/>
          <w:highlight w:val="yellow"/>
        </w:rPr>
      </w:pPr>
    </w:p>
    <w:p w14:paraId="13412130"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lastRenderedPageBreak/>
        <w:t>&lt;component&gt;</w:t>
      </w:r>
    </w:p>
    <w:p w14:paraId="44A2F22C"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t>&lt;section&gt;</w:t>
      </w:r>
    </w:p>
    <w:p w14:paraId="3A31639E"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&lt;!—Coded Event Outcomes assessment section templateId --&gt;</w:t>
      </w:r>
    </w:p>
    <w:p w14:paraId="13C771E1" w14:textId="77777777" w:rsidR="00280586" w:rsidRPr="000A6AA8"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lang w:val="nl-NL"/>
          <w:rPrChange w:id="542" w:author="Michael Clifton" w:date="2018-10-11T09:56:00Z">
            <w:rPr>
              <w:rFonts w:ascii="Courier New" w:hAnsi="Courier New" w:cs="Courier New"/>
              <w:sz w:val="16"/>
            </w:rPr>
          </w:rPrChange>
        </w:rPr>
      </w:pPr>
      <w:r w:rsidRPr="001B54C3">
        <w:rPr>
          <w:rFonts w:ascii="Courier New" w:hAnsi="Courier New" w:cs="Courier New"/>
          <w:sz w:val="16"/>
        </w:rPr>
        <w:tab/>
      </w:r>
      <w:r w:rsidRPr="001B54C3">
        <w:rPr>
          <w:rFonts w:ascii="Courier New" w:hAnsi="Courier New" w:cs="Courier New"/>
          <w:sz w:val="16"/>
        </w:rPr>
        <w:tab/>
      </w:r>
      <w:r w:rsidRPr="000A6AA8">
        <w:rPr>
          <w:rFonts w:ascii="Courier New" w:hAnsi="Courier New" w:cs="Courier New"/>
          <w:sz w:val="16"/>
          <w:lang w:val="nl-NL"/>
          <w:rPrChange w:id="543" w:author="Michael Clifton" w:date="2018-10-11T09:56:00Z">
            <w:rPr>
              <w:rFonts w:ascii="Courier New" w:hAnsi="Courier New" w:cs="Courier New"/>
              <w:sz w:val="16"/>
            </w:rPr>
          </w:rPrChange>
        </w:rPr>
        <w:t>&lt;templateId root='</w:t>
      </w:r>
      <w:r w:rsidRPr="000A6AA8">
        <w:rPr>
          <w:rFonts w:ascii="Courier New" w:hAnsi="Courier New" w:cs="Courier New"/>
          <w:sz w:val="18"/>
          <w:lang w:val="nl-NL"/>
          <w:rPrChange w:id="544" w:author="Michael Clifton" w:date="2018-10-11T09:56:00Z">
            <w:rPr>
              <w:rFonts w:ascii="Courier New" w:hAnsi="Courier New" w:cs="Courier New"/>
              <w:sz w:val="18"/>
            </w:rPr>
          </w:rPrChange>
        </w:rPr>
        <w:t>1.3.6.1.4.1.19376.1.7.3.1.1.13.7</w:t>
      </w:r>
      <w:r w:rsidRPr="000A6AA8">
        <w:rPr>
          <w:rFonts w:ascii="Courier New" w:hAnsi="Courier New" w:cs="Courier New"/>
          <w:sz w:val="16"/>
          <w:lang w:val="nl-NL"/>
          <w:rPrChange w:id="545" w:author="Michael Clifton" w:date="2018-10-11T09:56:00Z">
            <w:rPr>
              <w:rFonts w:ascii="Courier New" w:hAnsi="Courier New" w:cs="Courier New"/>
              <w:sz w:val="16"/>
            </w:rPr>
          </w:rPrChange>
        </w:rPr>
        <w:t>'/&gt;</w:t>
      </w:r>
    </w:p>
    <w:p w14:paraId="6568712B" w14:textId="77777777" w:rsidR="00280586" w:rsidRPr="000A6AA8"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lang w:val="nl-NL"/>
          <w:rPrChange w:id="546" w:author="Michael Clifton" w:date="2018-10-11T09:56:00Z">
            <w:rPr>
              <w:rFonts w:ascii="Courier New" w:hAnsi="Courier New" w:cs="Courier New"/>
              <w:sz w:val="16"/>
            </w:rPr>
          </w:rPrChange>
        </w:rPr>
      </w:pPr>
      <w:r w:rsidRPr="000A6AA8">
        <w:rPr>
          <w:rFonts w:ascii="Courier New" w:hAnsi="Courier New" w:cs="Courier New"/>
          <w:sz w:val="16"/>
          <w:lang w:val="nl-NL"/>
          <w:rPrChange w:id="547" w:author="Michael Clifton" w:date="2018-10-11T09:56:00Z">
            <w:rPr>
              <w:rFonts w:ascii="Courier New" w:hAnsi="Courier New" w:cs="Courier New"/>
              <w:sz w:val="16"/>
            </w:rPr>
          </w:rPrChange>
        </w:rPr>
        <w:tab/>
      </w:r>
      <w:r w:rsidRPr="000A6AA8">
        <w:rPr>
          <w:rFonts w:ascii="Courier New" w:hAnsi="Courier New" w:cs="Courier New"/>
          <w:sz w:val="16"/>
          <w:lang w:val="nl-NL"/>
          <w:rPrChange w:id="548" w:author="Michael Clifton" w:date="2018-10-11T09:56:00Z">
            <w:rPr>
              <w:rFonts w:ascii="Courier New" w:hAnsi="Courier New" w:cs="Courier New"/>
              <w:sz w:val="16"/>
            </w:rPr>
          </w:rPrChange>
        </w:rPr>
        <w:tab/>
        <w:t>&lt;id root=' ' extension=' '/&gt;</w:t>
      </w:r>
    </w:p>
    <w:p w14:paraId="72CA73CE"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0A6AA8">
        <w:rPr>
          <w:rFonts w:ascii="Courier New" w:hAnsi="Courier New" w:cs="Courier New"/>
          <w:sz w:val="16"/>
          <w:lang w:val="nl-NL"/>
          <w:rPrChange w:id="549" w:author="Michael Clifton" w:date="2018-10-11T09:56:00Z">
            <w:rPr>
              <w:rFonts w:ascii="Courier New" w:hAnsi="Courier New" w:cs="Courier New"/>
              <w:sz w:val="16"/>
            </w:rPr>
          </w:rPrChange>
        </w:rPr>
        <w:tab/>
      </w:r>
      <w:r w:rsidRPr="000A6AA8">
        <w:rPr>
          <w:rFonts w:ascii="Courier New" w:hAnsi="Courier New" w:cs="Courier New"/>
          <w:sz w:val="16"/>
          <w:lang w:val="nl-NL"/>
          <w:rPrChange w:id="550" w:author="Michael Clifton" w:date="2018-10-11T09:56:00Z">
            <w:rPr>
              <w:rFonts w:ascii="Courier New" w:hAnsi="Courier New" w:cs="Courier New"/>
              <w:sz w:val="16"/>
            </w:rPr>
          </w:rPrChange>
        </w:rPr>
        <w:tab/>
      </w:r>
      <w:r w:rsidRPr="001B54C3">
        <w:rPr>
          <w:rFonts w:ascii="Courier New" w:hAnsi="Courier New" w:cs="Courier New"/>
          <w:sz w:val="16"/>
        </w:rPr>
        <w:t>&lt;code code='42545-4' displayName='Event Outcome'</w:t>
      </w:r>
    </w:p>
    <w:p w14:paraId="5BC9A955"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r>
      <w:r w:rsidRPr="001B54C3">
        <w:rPr>
          <w:rFonts w:ascii="Courier New" w:hAnsi="Courier New" w:cs="Courier New"/>
          <w:sz w:val="16"/>
        </w:rPr>
        <w:tab/>
      </w:r>
      <w:r w:rsidRPr="001B54C3">
        <w:rPr>
          <w:rFonts w:ascii="Courier New" w:hAnsi="Courier New" w:cs="Courier New"/>
          <w:sz w:val="16"/>
          <w:lang w:eastAsia="fr-FR"/>
        </w:rPr>
        <w:t>codeSystem="2.16.840.1.113883.6.1" codeSystemName="LOINC"</w:t>
      </w:r>
      <w:r w:rsidRPr="001B54C3">
        <w:rPr>
          <w:rFonts w:ascii="Courier New" w:hAnsi="Courier New" w:cs="Courier New"/>
          <w:sz w:val="16"/>
        </w:rPr>
        <w:t xml:space="preserve"> /&gt;</w:t>
      </w:r>
    </w:p>
    <w:p w14:paraId="627219B0"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sz w:val="16"/>
        </w:rPr>
        <w:tab/>
      </w:r>
      <w:r w:rsidRPr="001B54C3">
        <w:rPr>
          <w:rFonts w:ascii="Courier New" w:hAnsi="Courier New" w:cs="Courier New"/>
          <w:sz w:val="16"/>
        </w:rPr>
        <w:tab/>
        <w:t>&lt;text&gt;</w:t>
      </w:r>
    </w:p>
    <w:p w14:paraId="4E505FC9"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sz w:val="16"/>
        </w:rPr>
        <w:tab/>
      </w:r>
      <w:r w:rsidRPr="001B54C3">
        <w:rPr>
          <w:rFonts w:ascii="Courier New" w:hAnsi="Courier New" w:cs="Courier New"/>
          <w:sz w:val="16"/>
        </w:rPr>
        <w:tab/>
        <w:t xml:space="preserve"> </w:t>
      </w:r>
      <w:r w:rsidRPr="001B54C3">
        <w:rPr>
          <w:rFonts w:ascii="Courier New" w:hAnsi="Courier New" w:cs="Courier New"/>
          <w:iCs/>
          <w:sz w:val="16"/>
        </w:rPr>
        <w:t>:</w:t>
      </w:r>
    </w:p>
    <w:p w14:paraId="7C777C9B"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sz w:val="16"/>
        </w:rPr>
        <w:tab/>
      </w:r>
      <w:r w:rsidRPr="001B54C3">
        <w:rPr>
          <w:rFonts w:ascii="Courier New" w:hAnsi="Courier New" w:cs="Courier New"/>
          <w:sz w:val="16"/>
        </w:rPr>
        <w:tab/>
        <w:t>&lt;/text&gt;   </w:t>
      </w:r>
    </w:p>
    <w:p w14:paraId="0EF4374E"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&lt;entry&gt;</w:t>
      </w:r>
    </w:p>
    <w:p w14:paraId="49FA5B84"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w:t>
      </w:r>
    </w:p>
    <w:p w14:paraId="2495A8ED"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 Required Simple Observation element --&gt;</w:t>
      </w:r>
    </w:p>
    <w:p w14:paraId="1C7E5B00"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&lt;templateId root=”</w:t>
      </w:r>
      <w:r w:rsidRPr="001B54C3">
        <w:rPr>
          <w:rFonts w:ascii="Courier New" w:hAnsi="Courier New" w:cs="Courier New"/>
          <w:sz w:val="18"/>
          <w:szCs w:val="18"/>
        </w:rPr>
        <w:t>1.3.6.1.4.1.19376.1.5.3.1.4.13”</w:t>
      </w:r>
      <w:r w:rsidRPr="001B54C3">
        <w:rPr>
          <w:rFonts w:ascii="Courier New" w:hAnsi="Courier New" w:cs="Courier New"/>
          <w:sz w:val="16"/>
        </w:rPr>
        <w:t>/&gt;</w:t>
      </w:r>
    </w:p>
    <w:p w14:paraId="3675CCBE"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r>
      <w:r w:rsidRPr="001B54C3">
        <w:rPr>
          <w:rFonts w:ascii="Courier New" w:hAnsi="Courier New" w:cs="Courier New"/>
          <w:sz w:val="16"/>
        </w:rPr>
        <w:tab/>
        <w:t>:</w:t>
      </w:r>
    </w:p>
    <w:p w14:paraId="603C6246"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&lt;/entry&gt;</w:t>
      </w:r>
    </w:p>
    <w:p w14:paraId="0792FBB0"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&lt;entry&gt;</w:t>
      </w:r>
    </w:p>
    <w:p w14:paraId="2CCE43C3"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w:t>
      </w:r>
    </w:p>
    <w:p w14:paraId="000A6BDB"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 Required if known Patient Transfer element --&gt;</w:t>
      </w:r>
    </w:p>
    <w:p w14:paraId="2AD86622"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&lt;templateId root=”</w:t>
      </w:r>
      <w:r w:rsidRPr="001B54C3">
        <w:rPr>
          <w:sz w:val="18"/>
          <w:szCs w:val="18"/>
        </w:rPr>
        <w:t>1.3.6.1.4.1.19376.1.5.3.1.1.25.1.4.1</w:t>
      </w:r>
      <w:r w:rsidRPr="001B54C3">
        <w:rPr>
          <w:rFonts w:ascii="Courier New" w:hAnsi="Courier New" w:cs="Courier New"/>
          <w:sz w:val="18"/>
          <w:szCs w:val="18"/>
        </w:rPr>
        <w:t>”</w:t>
      </w:r>
      <w:r w:rsidRPr="001B54C3">
        <w:rPr>
          <w:rFonts w:ascii="Courier New" w:hAnsi="Courier New" w:cs="Courier New"/>
          <w:sz w:val="16"/>
        </w:rPr>
        <w:t>/&gt;</w:t>
      </w:r>
    </w:p>
    <w:p w14:paraId="4AD2FB52"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r>
      <w:r w:rsidRPr="001B54C3">
        <w:rPr>
          <w:rFonts w:ascii="Courier New" w:hAnsi="Courier New" w:cs="Courier New"/>
          <w:sz w:val="16"/>
        </w:rPr>
        <w:tab/>
        <w:t>:</w:t>
      </w:r>
    </w:p>
    <w:p w14:paraId="1B005F85"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&lt;/entry&gt;</w:t>
      </w:r>
    </w:p>
    <w:p w14:paraId="785D25EA"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p>
    <w:p w14:paraId="28846F7B"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&lt;entry&gt;</w:t>
      </w:r>
    </w:p>
    <w:p w14:paraId="7BB583B1"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w:t>
      </w:r>
    </w:p>
    <w:p w14:paraId="7D8A1E79"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 Optional Problem Entry element --&gt;</w:t>
      </w:r>
    </w:p>
    <w:p w14:paraId="36C00DDB"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&lt;templateId root=”1.3.6.1.4.1.19376.1.5.3.1.4.5”/&gt;</w:t>
      </w:r>
    </w:p>
    <w:p w14:paraId="00E054D1"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r>
      <w:r w:rsidRPr="001B54C3">
        <w:rPr>
          <w:rFonts w:ascii="Courier New" w:hAnsi="Courier New" w:cs="Courier New"/>
          <w:sz w:val="16"/>
        </w:rPr>
        <w:tab/>
        <w:t>:</w:t>
      </w:r>
    </w:p>
    <w:p w14:paraId="392289A1"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&lt;/entry&gt;</w:t>
      </w:r>
    </w:p>
    <w:p w14:paraId="7D06A5B3"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p>
    <w:p w14:paraId="030FC2E3"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t>&lt;/section&gt;</w:t>
      </w:r>
    </w:p>
    <w:p w14:paraId="0EB41F83"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6A5405FE" w14:textId="77777777" w:rsidR="00280586" w:rsidRPr="006E68E8" w:rsidRDefault="00280586" w:rsidP="00143B5C">
      <w:pPr>
        <w:pStyle w:val="BodyText"/>
      </w:pPr>
    </w:p>
    <w:p w14:paraId="3476E3BA" w14:textId="77777777" w:rsidR="00B30561" w:rsidRPr="001B54C3" w:rsidRDefault="00B30561" w:rsidP="00B30561">
      <w:pPr>
        <w:pStyle w:val="EditorInstructions"/>
      </w:pPr>
      <w:r w:rsidRPr="001B54C3">
        <w:t>Add Section 6.3.3.2.50</w:t>
      </w:r>
      <w:r w:rsidR="00213B4F" w:rsidRPr="001B54C3">
        <w:t xml:space="preserve"> (</w:t>
      </w:r>
      <w:r w:rsidR="00C5586E" w:rsidRPr="001B54C3">
        <w:t>Occupational</w:t>
      </w:r>
      <w:r w:rsidR="00213B4F" w:rsidRPr="001B54C3">
        <w:t xml:space="preserve"> History - removed 2011-09 at the request of QRPH)</w:t>
      </w:r>
    </w:p>
    <w:p w14:paraId="500B131D" w14:textId="77777777" w:rsidR="00B30561" w:rsidRPr="001B54C3" w:rsidRDefault="00B30561" w:rsidP="00B30561">
      <w:pPr>
        <w:pStyle w:val="Heading5"/>
        <w:rPr>
          <w:noProof w:val="0"/>
          <w:lang w:val="en-US"/>
        </w:rPr>
      </w:pPr>
      <w:bookmarkStart w:id="551" w:name="_Toc466555265"/>
      <w:r w:rsidRPr="001B54C3">
        <w:rPr>
          <w:noProof w:val="0"/>
          <w:lang w:val="en-US"/>
        </w:rPr>
        <w:t xml:space="preserve">6.3.3.2.50 </w:t>
      </w:r>
      <w:r w:rsidR="00213B4F" w:rsidRPr="001B54C3">
        <w:rPr>
          <w:noProof w:val="0"/>
          <w:lang w:val="en-US"/>
        </w:rPr>
        <w:t>Intentionally blank</w:t>
      </w:r>
      <w:bookmarkEnd w:id="551"/>
    </w:p>
    <w:p w14:paraId="53E91062" w14:textId="77777777" w:rsidR="0018097F" w:rsidRPr="001B54C3" w:rsidRDefault="0018097F" w:rsidP="0018097F">
      <w:pPr>
        <w:pStyle w:val="EditorInstructions"/>
      </w:pPr>
      <w:r w:rsidRPr="001B54C3">
        <w:t>Add Section 6.3.3.2.51</w:t>
      </w:r>
      <w:r w:rsidR="00213B4F" w:rsidRPr="001B54C3">
        <w:t xml:space="preserve"> (Patient Status - removed 2011-09 at the request of QRPH)</w:t>
      </w:r>
    </w:p>
    <w:p w14:paraId="2F265911" w14:textId="77777777" w:rsidR="0018097F" w:rsidRPr="001B54C3" w:rsidRDefault="0018097F" w:rsidP="0018097F">
      <w:pPr>
        <w:pStyle w:val="Heading5"/>
        <w:rPr>
          <w:noProof w:val="0"/>
          <w:lang w:val="en-US"/>
        </w:rPr>
      </w:pPr>
      <w:bookmarkStart w:id="552" w:name="_Toc466555266"/>
      <w:r w:rsidRPr="001B54C3">
        <w:rPr>
          <w:noProof w:val="0"/>
          <w:lang w:val="en-US"/>
        </w:rPr>
        <w:t xml:space="preserve">6.3.3.2.51 </w:t>
      </w:r>
      <w:r w:rsidR="00213B4F" w:rsidRPr="001B54C3">
        <w:rPr>
          <w:noProof w:val="0"/>
          <w:lang w:val="en-US"/>
        </w:rPr>
        <w:t>Intentionally blank</w:t>
      </w:r>
      <w:bookmarkEnd w:id="552"/>
    </w:p>
    <w:p w14:paraId="6D33B65E" w14:textId="77777777" w:rsidR="003034F8" w:rsidRPr="001B54C3" w:rsidRDefault="003034F8" w:rsidP="003034F8">
      <w:pPr>
        <w:pStyle w:val="EditorInstructions"/>
      </w:pPr>
      <w:r w:rsidRPr="001B54C3">
        <w:t>Add Section 6.3.3.2.52</w:t>
      </w:r>
      <w:r w:rsidR="00213B4F" w:rsidRPr="001B54C3">
        <w:t xml:space="preserve"> Cancer Control - removed 2011-09 at the request of QRPH)</w:t>
      </w:r>
    </w:p>
    <w:p w14:paraId="73E82224" w14:textId="77777777" w:rsidR="003034F8" w:rsidRPr="001B54C3" w:rsidRDefault="003034F8" w:rsidP="003034F8">
      <w:pPr>
        <w:pStyle w:val="Heading5"/>
        <w:rPr>
          <w:noProof w:val="0"/>
          <w:lang w:val="en-US"/>
        </w:rPr>
      </w:pPr>
      <w:bookmarkStart w:id="553" w:name="_Toc466555267"/>
      <w:r w:rsidRPr="001B54C3">
        <w:rPr>
          <w:noProof w:val="0"/>
          <w:lang w:val="en-US"/>
        </w:rPr>
        <w:t xml:space="preserve">6.3.3.2.52 </w:t>
      </w:r>
      <w:r w:rsidR="00213B4F" w:rsidRPr="001B54C3">
        <w:rPr>
          <w:noProof w:val="0"/>
          <w:lang w:val="en-US"/>
        </w:rPr>
        <w:t>Intentionally blank</w:t>
      </w:r>
      <w:bookmarkEnd w:id="553"/>
    </w:p>
    <w:p w14:paraId="2B72B1CC" w14:textId="77777777" w:rsidR="00270FAE" w:rsidRPr="001B54C3" w:rsidRDefault="00270FAE" w:rsidP="00270FAE">
      <w:pPr>
        <w:pStyle w:val="EditorInstructions"/>
      </w:pPr>
      <w:r w:rsidRPr="001B54C3">
        <w:t>Add Section 6.3.3.2.53</w:t>
      </w:r>
    </w:p>
    <w:p w14:paraId="6A1B962E" w14:textId="77777777" w:rsidR="00270FAE" w:rsidRPr="001B54C3" w:rsidRDefault="00270FAE" w:rsidP="00270FAE">
      <w:pPr>
        <w:pStyle w:val="Heading5"/>
        <w:rPr>
          <w:noProof w:val="0"/>
          <w:lang w:val="en-US"/>
        </w:rPr>
      </w:pPr>
      <w:bookmarkStart w:id="554" w:name="_Toc466555268"/>
      <w:r w:rsidRPr="001B54C3">
        <w:rPr>
          <w:noProof w:val="0"/>
          <w:lang w:val="en-US"/>
        </w:rPr>
        <w:t>6.3.3.2.53 Notifications, Alerts, and Reminders Section 1.3.6.1.4.1.19376.1.5.3.1.1.20.2.1.x</w:t>
      </w:r>
      <w:bookmarkEnd w:id="554"/>
    </w:p>
    <w:p w14:paraId="3F5D4FF5" w14:textId="77777777" w:rsidR="00270FAE" w:rsidRPr="001B54C3" w:rsidRDefault="00270FAE" w:rsidP="00270FAE">
      <w:pPr>
        <w:pStyle w:val="BodyText"/>
      </w:pP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270FAE" w:rsidRPr="001B54C3" w14:paraId="44B9B6DF" w14:textId="77777777" w:rsidTr="00270FAE">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9D13D65" w14:textId="77777777" w:rsidR="00270FAE" w:rsidRPr="001B54C3" w:rsidRDefault="00270FAE" w:rsidP="00270FAE">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bottom"/>
          </w:tcPr>
          <w:p w14:paraId="6B2D5243" w14:textId="77777777" w:rsidR="00270FAE" w:rsidRPr="001B54C3" w:rsidRDefault="00270FAE" w:rsidP="00235E1F">
            <w:pPr>
              <w:pStyle w:val="TableEntry"/>
            </w:pPr>
            <w:r w:rsidRPr="001B54C3">
              <w:t>1.3.6.1.4.1.19376.1.5.3.1.1.20.2.1.x</w:t>
            </w:r>
          </w:p>
        </w:tc>
      </w:tr>
      <w:tr w:rsidR="00270FAE" w:rsidRPr="001B54C3" w14:paraId="62A653E9" w14:textId="77777777" w:rsidTr="00270FAE">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3A95D75" w14:textId="77777777" w:rsidR="00270FAE" w:rsidRPr="001B54C3" w:rsidRDefault="00270FAE" w:rsidP="00270FAE">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373202E" w14:textId="77777777" w:rsidR="00270FAE" w:rsidRPr="001B54C3" w:rsidRDefault="00270FAE" w:rsidP="00270FAE">
            <w:pPr>
              <w:pStyle w:val="TableEntry"/>
            </w:pPr>
            <w:r w:rsidRPr="001B54C3">
              <w:t>The Notifications, Reminders and Alerts section highlights areas of care plan non-conformance and directs the need for follow-up communications.</w:t>
            </w:r>
          </w:p>
        </w:tc>
      </w:tr>
      <w:tr w:rsidR="00270FAE" w:rsidRPr="001B54C3" w14:paraId="3D1AC46A" w14:textId="77777777" w:rsidTr="00270FAE">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1EDEB43" w14:textId="77777777" w:rsidR="00270FAE" w:rsidRPr="001B54C3" w:rsidRDefault="00270FAE" w:rsidP="00270FAE">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F67261B" w14:textId="77777777" w:rsidR="00270FAE" w:rsidRPr="001B54C3" w:rsidRDefault="00270FAE" w:rsidP="00270FAE">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32DBF8F" w14:textId="77777777" w:rsidR="00270FAE" w:rsidRPr="001B54C3" w:rsidRDefault="00270FAE" w:rsidP="00270FAE">
            <w:pPr>
              <w:pStyle w:val="TableEntryHeader"/>
            </w:pPr>
            <w:r w:rsidRPr="001B54C3">
              <w:t xml:space="preserve">Description </w:t>
            </w:r>
          </w:p>
        </w:tc>
      </w:tr>
      <w:tr w:rsidR="00270FAE" w:rsidRPr="001B54C3" w14:paraId="4A3D0C03" w14:textId="77777777" w:rsidTr="00270FAE">
        <w:tc>
          <w:tcPr>
            <w:tcW w:w="0" w:type="auto"/>
            <w:tcBorders>
              <w:top w:val="single" w:sz="6" w:space="0" w:color="000000"/>
              <w:left w:val="single" w:sz="6" w:space="0" w:color="000000"/>
              <w:bottom w:val="single" w:sz="6" w:space="0" w:color="000000"/>
              <w:right w:val="single" w:sz="6" w:space="0" w:color="000000"/>
            </w:tcBorders>
            <w:vAlign w:val="center"/>
          </w:tcPr>
          <w:p w14:paraId="46EDECE6" w14:textId="77777777" w:rsidR="00270FAE" w:rsidRPr="001B54C3" w:rsidRDefault="00270FAE" w:rsidP="00270FAE">
            <w:pPr>
              <w:pStyle w:val="TableEntry"/>
            </w:pPr>
            <w:r w:rsidRPr="001B54C3">
              <w:lastRenderedPageBreak/>
              <w:t>XXX</w:t>
            </w:r>
          </w:p>
        </w:tc>
        <w:tc>
          <w:tcPr>
            <w:tcW w:w="0" w:type="auto"/>
            <w:tcBorders>
              <w:top w:val="single" w:sz="6" w:space="0" w:color="000000"/>
              <w:left w:val="single" w:sz="6" w:space="0" w:color="000000"/>
              <w:bottom w:val="single" w:sz="6" w:space="0" w:color="000000"/>
              <w:right w:val="single" w:sz="6" w:space="0" w:color="000000"/>
            </w:tcBorders>
            <w:vAlign w:val="center"/>
          </w:tcPr>
          <w:p w14:paraId="30A61DF4" w14:textId="77777777" w:rsidR="00270FAE" w:rsidRPr="001B54C3" w:rsidRDefault="00270FAE" w:rsidP="00270FAE">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6FD7F0C8" w14:textId="77777777" w:rsidR="00270FAE" w:rsidRPr="001B54C3" w:rsidRDefault="00270FAE" w:rsidP="00270FAE">
            <w:pPr>
              <w:pStyle w:val="TableEntry"/>
            </w:pPr>
            <w:r w:rsidRPr="001B54C3">
              <w:t>Notifications, Alerts, and Reminders</w:t>
            </w:r>
          </w:p>
        </w:tc>
      </w:tr>
      <w:tr w:rsidR="00270FAE" w:rsidRPr="001B54C3" w14:paraId="0FE7E9A7" w14:textId="77777777" w:rsidTr="00270FAE">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302A389" w14:textId="77777777" w:rsidR="00270FAE" w:rsidRPr="001B54C3" w:rsidRDefault="00270FAE" w:rsidP="00270FAE">
            <w:pPr>
              <w:pStyle w:val="TableEntryHeader"/>
            </w:pPr>
            <w:r w:rsidRPr="001B54C3">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7488D72" w14:textId="77777777" w:rsidR="00270FAE" w:rsidRPr="001B54C3" w:rsidRDefault="00270FAE" w:rsidP="00270FAE">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5671D9C" w14:textId="77777777" w:rsidR="00270FAE" w:rsidRPr="001B54C3" w:rsidRDefault="00270FAE" w:rsidP="00270FAE">
            <w:pPr>
              <w:pStyle w:val="TableEntryHeader"/>
            </w:pPr>
            <w:r w:rsidRPr="001B54C3">
              <w:t xml:space="preserve">Description </w:t>
            </w:r>
          </w:p>
        </w:tc>
      </w:tr>
      <w:tr w:rsidR="00270FAE" w:rsidRPr="001B54C3" w14:paraId="63DD30A9" w14:textId="77777777" w:rsidTr="00270FAE">
        <w:tc>
          <w:tcPr>
            <w:tcW w:w="0" w:type="auto"/>
            <w:tcBorders>
              <w:top w:val="single" w:sz="6" w:space="0" w:color="000000"/>
              <w:left w:val="single" w:sz="6" w:space="0" w:color="000000"/>
              <w:bottom w:val="single" w:sz="6" w:space="0" w:color="000000"/>
              <w:right w:val="single" w:sz="6" w:space="0" w:color="000000"/>
            </w:tcBorders>
            <w:vAlign w:val="center"/>
          </w:tcPr>
          <w:p w14:paraId="4EFB686F" w14:textId="77777777" w:rsidR="00270FAE" w:rsidRPr="001B54C3" w:rsidRDefault="00270FAE" w:rsidP="007A10EF">
            <w:pPr>
              <w:pStyle w:val="TableEntry"/>
            </w:pPr>
            <w:r w:rsidRPr="001B54C3">
              <w:t>1.3.6.1.4.1.19376.1.5.3.1.4.7</w:t>
            </w:r>
          </w:p>
        </w:tc>
        <w:tc>
          <w:tcPr>
            <w:tcW w:w="0" w:type="auto"/>
            <w:tcBorders>
              <w:top w:val="single" w:sz="6" w:space="0" w:color="000000"/>
              <w:left w:val="single" w:sz="6" w:space="0" w:color="000000"/>
              <w:bottom w:val="single" w:sz="6" w:space="0" w:color="000000"/>
              <w:right w:val="single" w:sz="6" w:space="0" w:color="000000"/>
            </w:tcBorders>
            <w:vAlign w:val="center"/>
          </w:tcPr>
          <w:p w14:paraId="1DE25014" w14:textId="77777777" w:rsidR="00270FAE" w:rsidRPr="001B54C3" w:rsidRDefault="00270FAE" w:rsidP="007A10EF">
            <w:pPr>
              <w:pStyle w:val="TableEntry"/>
            </w:pPr>
            <w:r w:rsidRPr="001B54C3">
              <w:t>C</w:t>
            </w:r>
          </w:p>
        </w:tc>
        <w:tc>
          <w:tcPr>
            <w:tcW w:w="0" w:type="auto"/>
            <w:tcBorders>
              <w:top w:val="single" w:sz="6" w:space="0" w:color="000000"/>
              <w:left w:val="single" w:sz="6" w:space="0" w:color="000000"/>
              <w:bottom w:val="single" w:sz="6" w:space="0" w:color="000000"/>
              <w:right w:val="single" w:sz="6" w:space="0" w:color="000000"/>
            </w:tcBorders>
          </w:tcPr>
          <w:p w14:paraId="0E26DC5F" w14:textId="77777777" w:rsidR="00270FAE" w:rsidRPr="001B54C3" w:rsidRDefault="00270FAE" w:rsidP="00235E1F">
            <w:pPr>
              <w:pStyle w:val="TableEntry"/>
              <w:rPr>
                <w:u w:val="single"/>
              </w:rPr>
            </w:pPr>
            <w:r w:rsidRPr="001B54C3">
              <w:rPr>
                <w:u w:val="single"/>
              </w:rPr>
              <w:t>Medications</w:t>
            </w:r>
          </w:p>
          <w:p w14:paraId="03E0D878" w14:textId="77777777" w:rsidR="00270FAE" w:rsidRPr="001B54C3" w:rsidRDefault="00270FAE" w:rsidP="00235E1F">
            <w:pPr>
              <w:pStyle w:val="TableEntry"/>
            </w:pPr>
            <w:r w:rsidRPr="001B54C3">
              <w:t>Medications entries shall appear for all pending medications when present. These entries shall be in intent mood.</w:t>
            </w:r>
          </w:p>
        </w:tc>
      </w:tr>
      <w:tr w:rsidR="00270FAE" w:rsidRPr="001B54C3" w14:paraId="0D27CCB2" w14:textId="77777777" w:rsidTr="00270FAE">
        <w:tc>
          <w:tcPr>
            <w:tcW w:w="0" w:type="auto"/>
            <w:tcBorders>
              <w:top w:val="single" w:sz="6" w:space="0" w:color="000000"/>
              <w:left w:val="single" w:sz="6" w:space="0" w:color="000000"/>
              <w:bottom w:val="single" w:sz="6" w:space="0" w:color="000000"/>
              <w:right w:val="single" w:sz="6" w:space="0" w:color="000000"/>
            </w:tcBorders>
            <w:vAlign w:val="center"/>
          </w:tcPr>
          <w:p w14:paraId="37A09EA8" w14:textId="77777777" w:rsidR="00270FAE" w:rsidRPr="001B54C3" w:rsidRDefault="00270FAE" w:rsidP="007A10EF">
            <w:pPr>
              <w:pStyle w:val="TableEntry"/>
            </w:pPr>
            <w:r w:rsidRPr="001B54C3">
              <w:t>1.3.6.1.4.1.19376.1.5.3.1.4.19</w:t>
            </w:r>
          </w:p>
        </w:tc>
        <w:tc>
          <w:tcPr>
            <w:tcW w:w="0" w:type="auto"/>
            <w:tcBorders>
              <w:top w:val="single" w:sz="6" w:space="0" w:color="000000"/>
              <w:left w:val="single" w:sz="6" w:space="0" w:color="000000"/>
              <w:bottom w:val="single" w:sz="6" w:space="0" w:color="000000"/>
              <w:right w:val="single" w:sz="6" w:space="0" w:color="000000"/>
            </w:tcBorders>
            <w:vAlign w:val="center"/>
          </w:tcPr>
          <w:p w14:paraId="27F37603" w14:textId="77777777" w:rsidR="00270FAE" w:rsidRPr="001B54C3" w:rsidRDefault="00270FAE" w:rsidP="007A10EF">
            <w:pPr>
              <w:pStyle w:val="TableEntry"/>
            </w:pPr>
            <w:r w:rsidRPr="001B54C3">
              <w:t>C</w:t>
            </w:r>
          </w:p>
        </w:tc>
        <w:tc>
          <w:tcPr>
            <w:tcW w:w="0" w:type="auto"/>
            <w:tcBorders>
              <w:top w:val="single" w:sz="6" w:space="0" w:color="000000"/>
              <w:left w:val="single" w:sz="6" w:space="0" w:color="000000"/>
              <w:bottom w:val="single" w:sz="6" w:space="0" w:color="000000"/>
              <w:right w:val="single" w:sz="6" w:space="0" w:color="000000"/>
            </w:tcBorders>
          </w:tcPr>
          <w:p w14:paraId="420328E8" w14:textId="77777777" w:rsidR="00270FAE" w:rsidRPr="001B54C3" w:rsidRDefault="00270FAE" w:rsidP="00235E1F">
            <w:pPr>
              <w:pStyle w:val="TableEntry"/>
              <w:rPr>
                <w:u w:val="single"/>
              </w:rPr>
            </w:pPr>
            <w:r w:rsidRPr="001B54C3">
              <w:rPr>
                <w:u w:val="single"/>
              </w:rPr>
              <w:t>Procedure</w:t>
            </w:r>
          </w:p>
          <w:p w14:paraId="0E4521A1" w14:textId="77777777" w:rsidR="00270FAE" w:rsidRPr="001B54C3" w:rsidRDefault="00270FAE" w:rsidP="00235E1F">
            <w:pPr>
              <w:pStyle w:val="TableEntry"/>
            </w:pPr>
            <w:r w:rsidRPr="001B54C3">
              <w:t>Procedure entries shall appear for all pending procedures when present. These entries shall be in intent mood.</w:t>
            </w:r>
          </w:p>
        </w:tc>
      </w:tr>
      <w:tr w:rsidR="00270FAE" w:rsidRPr="001B54C3" w14:paraId="68CAE801" w14:textId="77777777" w:rsidTr="00270FAE">
        <w:tc>
          <w:tcPr>
            <w:tcW w:w="0" w:type="auto"/>
            <w:tcBorders>
              <w:top w:val="single" w:sz="6" w:space="0" w:color="000000"/>
              <w:left w:val="single" w:sz="6" w:space="0" w:color="000000"/>
              <w:bottom w:val="single" w:sz="6" w:space="0" w:color="000000"/>
              <w:right w:val="single" w:sz="6" w:space="0" w:color="000000"/>
            </w:tcBorders>
            <w:vAlign w:val="center"/>
          </w:tcPr>
          <w:p w14:paraId="4AE48CC6" w14:textId="77777777" w:rsidR="00270FAE" w:rsidRPr="001B54C3" w:rsidRDefault="00270FAE" w:rsidP="007A10EF">
            <w:pPr>
              <w:pStyle w:val="TableEntry"/>
            </w:pPr>
            <w:r w:rsidRPr="001B54C3">
              <w:t>1.3.6.1.4.1.19376.1.5.3.1.4.14</w:t>
            </w:r>
          </w:p>
        </w:tc>
        <w:tc>
          <w:tcPr>
            <w:tcW w:w="0" w:type="auto"/>
            <w:tcBorders>
              <w:top w:val="single" w:sz="6" w:space="0" w:color="000000"/>
              <w:left w:val="single" w:sz="6" w:space="0" w:color="000000"/>
              <w:bottom w:val="single" w:sz="6" w:space="0" w:color="000000"/>
              <w:right w:val="single" w:sz="6" w:space="0" w:color="000000"/>
            </w:tcBorders>
            <w:vAlign w:val="center"/>
          </w:tcPr>
          <w:p w14:paraId="3CF9660A" w14:textId="77777777" w:rsidR="00270FAE" w:rsidRPr="001B54C3" w:rsidRDefault="00270FAE" w:rsidP="007A10EF">
            <w:pPr>
              <w:pStyle w:val="TableEntry"/>
            </w:pPr>
            <w:r w:rsidRPr="001B54C3">
              <w:t>C</w:t>
            </w:r>
          </w:p>
        </w:tc>
        <w:tc>
          <w:tcPr>
            <w:tcW w:w="0" w:type="auto"/>
            <w:tcBorders>
              <w:top w:val="single" w:sz="6" w:space="0" w:color="000000"/>
              <w:left w:val="single" w:sz="6" w:space="0" w:color="000000"/>
              <w:bottom w:val="single" w:sz="6" w:space="0" w:color="000000"/>
              <w:right w:val="single" w:sz="6" w:space="0" w:color="000000"/>
            </w:tcBorders>
          </w:tcPr>
          <w:p w14:paraId="46CC6CDE" w14:textId="77777777" w:rsidR="00270FAE" w:rsidRPr="001B54C3" w:rsidRDefault="00270FAE" w:rsidP="00235E1F">
            <w:pPr>
              <w:pStyle w:val="TableEntry"/>
              <w:rPr>
                <w:u w:val="single"/>
              </w:rPr>
            </w:pPr>
            <w:r w:rsidRPr="001B54C3">
              <w:rPr>
                <w:u w:val="single"/>
              </w:rPr>
              <w:t>Encounter</w:t>
            </w:r>
          </w:p>
          <w:p w14:paraId="2B795552" w14:textId="77777777" w:rsidR="00270FAE" w:rsidRPr="001B54C3" w:rsidRDefault="00270FAE" w:rsidP="00235E1F">
            <w:pPr>
              <w:pStyle w:val="TableEntry"/>
            </w:pPr>
            <w:r w:rsidRPr="001B54C3">
              <w:t>Encounter entries should appear for all pending follow-up encounters. These entries shall be in promise or appointment request mood.</w:t>
            </w:r>
          </w:p>
        </w:tc>
      </w:tr>
      <w:tr w:rsidR="00270FAE" w:rsidRPr="001B54C3" w14:paraId="768BA3DE" w14:textId="77777777" w:rsidTr="00270FAE">
        <w:tc>
          <w:tcPr>
            <w:tcW w:w="0" w:type="auto"/>
            <w:tcBorders>
              <w:top w:val="single" w:sz="6" w:space="0" w:color="000000"/>
              <w:left w:val="single" w:sz="6" w:space="0" w:color="000000"/>
              <w:bottom w:val="single" w:sz="6" w:space="0" w:color="000000"/>
              <w:right w:val="single" w:sz="6" w:space="0" w:color="000000"/>
            </w:tcBorders>
            <w:vAlign w:val="center"/>
          </w:tcPr>
          <w:p w14:paraId="4B335790" w14:textId="77777777" w:rsidR="00270FAE" w:rsidRPr="001B54C3" w:rsidRDefault="00270FAE" w:rsidP="007A10EF">
            <w:pPr>
              <w:pStyle w:val="TableEntry"/>
            </w:pPr>
            <w:r w:rsidRPr="001B54C3">
              <w:t>1.3.6.1.4.1.19376.1.5.3.1.1.20.3.1</w:t>
            </w:r>
          </w:p>
        </w:tc>
        <w:tc>
          <w:tcPr>
            <w:tcW w:w="0" w:type="auto"/>
            <w:tcBorders>
              <w:top w:val="single" w:sz="6" w:space="0" w:color="000000"/>
              <w:left w:val="single" w:sz="6" w:space="0" w:color="000000"/>
              <w:bottom w:val="single" w:sz="6" w:space="0" w:color="000000"/>
              <w:right w:val="single" w:sz="6" w:space="0" w:color="000000"/>
            </w:tcBorders>
            <w:vAlign w:val="center"/>
          </w:tcPr>
          <w:p w14:paraId="0BB30A0E" w14:textId="77777777" w:rsidR="00270FAE" w:rsidRPr="001B54C3" w:rsidRDefault="00270FAE" w:rsidP="007A10EF">
            <w:pPr>
              <w:pStyle w:val="TableEntry"/>
            </w:pPr>
            <w:r w:rsidRPr="001B54C3">
              <w:t>C</w:t>
            </w:r>
          </w:p>
        </w:tc>
        <w:tc>
          <w:tcPr>
            <w:tcW w:w="0" w:type="auto"/>
            <w:tcBorders>
              <w:top w:val="single" w:sz="6" w:space="0" w:color="000000"/>
              <w:left w:val="single" w:sz="6" w:space="0" w:color="000000"/>
              <w:bottom w:val="single" w:sz="6" w:space="0" w:color="000000"/>
              <w:right w:val="single" w:sz="6" w:space="0" w:color="000000"/>
            </w:tcBorders>
          </w:tcPr>
          <w:p w14:paraId="6E956D49" w14:textId="77777777" w:rsidR="00270FAE" w:rsidRPr="001B54C3" w:rsidRDefault="00270FAE" w:rsidP="00235E1F">
            <w:pPr>
              <w:pStyle w:val="TableEntry"/>
              <w:rPr>
                <w:u w:val="single"/>
              </w:rPr>
            </w:pPr>
            <w:r w:rsidRPr="001B54C3">
              <w:rPr>
                <w:u w:val="single"/>
              </w:rPr>
              <w:t>Observation Request</w:t>
            </w:r>
          </w:p>
          <w:p w14:paraId="758E7E2E" w14:textId="77777777" w:rsidR="00270FAE" w:rsidRPr="001B54C3" w:rsidRDefault="00270FAE" w:rsidP="00235E1F">
            <w:pPr>
              <w:pStyle w:val="TableEntry"/>
            </w:pPr>
            <w:r w:rsidRPr="001B54C3">
              <w:t>Observation request entries should appear for all pending follow-up observations. These entries shall appear in intent mood.</w:t>
            </w:r>
          </w:p>
        </w:tc>
      </w:tr>
    </w:tbl>
    <w:p w14:paraId="661A70E9" w14:textId="77777777" w:rsidR="00B30561" w:rsidRPr="001B54C3" w:rsidRDefault="00B30561">
      <w:pPr>
        <w:pStyle w:val="BodyText"/>
      </w:pPr>
    </w:p>
    <w:p w14:paraId="1F6A7ED3" w14:textId="77777777" w:rsidR="00EE1254" w:rsidRPr="001B54C3" w:rsidRDefault="00EE1254" w:rsidP="00EE1254">
      <w:pPr>
        <w:pStyle w:val="EditorInstructions"/>
      </w:pPr>
      <w:r w:rsidRPr="001B54C3">
        <w:t>Add Section 6.3.3.2.54</w:t>
      </w:r>
    </w:p>
    <w:p w14:paraId="539038DF" w14:textId="77777777" w:rsidR="00EE1254" w:rsidRPr="001B54C3" w:rsidRDefault="00EE1254" w:rsidP="00EE1254">
      <w:pPr>
        <w:pStyle w:val="Heading5"/>
        <w:rPr>
          <w:noProof w:val="0"/>
          <w:lang w:val="en-US"/>
        </w:rPr>
      </w:pPr>
      <w:bookmarkStart w:id="555" w:name="_Toc466555269"/>
      <w:r w:rsidRPr="001B54C3">
        <w:rPr>
          <w:noProof w:val="0"/>
          <w:lang w:val="en-US"/>
        </w:rPr>
        <w:t>6.3.3.2.54 Pain Assessment Panel Section 1.3.6.1.4.1.19376.1.5.3.1.1.20.2.4</w:t>
      </w:r>
      <w:bookmarkEnd w:id="555"/>
    </w:p>
    <w:p w14:paraId="5EE2A325" w14:textId="77777777" w:rsidR="00EE1254" w:rsidRPr="001B54C3" w:rsidRDefault="00EE1254" w:rsidP="00EE1254">
      <w:pPr>
        <w:pStyle w:val="BodyText"/>
      </w:pP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EE1254" w:rsidRPr="001B54C3" w14:paraId="4FDCECE4" w14:textId="77777777" w:rsidTr="00B170DA">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7999E01" w14:textId="77777777" w:rsidR="00EE1254" w:rsidRPr="001B54C3" w:rsidRDefault="00EE1254" w:rsidP="00B170DA">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B4F64DB" w14:textId="77777777" w:rsidR="00EE1254" w:rsidRPr="001B54C3" w:rsidRDefault="00EE1254" w:rsidP="00FC7491">
            <w:pPr>
              <w:pStyle w:val="TableEntry"/>
            </w:pPr>
            <w:r w:rsidRPr="001B54C3">
              <w:t>1.3.6.1.4.1.19376.1.5.3.1.1.20.2.4</w:t>
            </w:r>
          </w:p>
        </w:tc>
      </w:tr>
      <w:tr w:rsidR="00EE1254" w:rsidRPr="001B54C3" w14:paraId="27768683" w14:textId="77777777" w:rsidTr="00B170DA">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978BDAB" w14:textId="77777777" w:rsidR="00EE1254" w:rsidRPr="001B54C3" w:rsidRDefault="00EE1254" w:rsidP="00B170DA">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81136F7" w14:textId="77777777" w:rsidR="00EE1254" w:rsidRPr="001B54C3" w:rsidRDefault="00EE1254" w:rsidP="00B170DA">
            <w:pPr>
              <w:pStyle w:val="TableEntry"/>
            </w:pPr>
            <w:r w:rsidRPr="001B54C3">
              <w:t>This contains a narrative description of the patient’s pain, including such items as  severity, quality, location, time of onset, radiation, etc.</w:t>
            </w:r>
          </w:p>
        </w:tc>
      </w:tr>
      <w:tr w:rsidR="00EE1254" w:rsidRPr="001B54C3" w14:paraId="36C1C2C4" w14:textId="77777777" w:rsidTr="00B170DA">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9130ED5" w14:textId="77777777" w:rsidR="00EE1254" w:rsidRPr="001B54C3" w:rsidRDefault="00EE1254" w:rsidP="00B170DA">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B2CC08B" w14:textId="77777777" w:rsidR="00EE1254" w:rsidRPr="001B54C3" w:rsidRDefault="00EE1254" w:rsidP="00B170DA">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EE3730E" w14:textId="77777777" w:rsidR="00EE1254" w:rsidRPr="001B54C3" w:rsidRDefault="00EE1254" w:rsidP="00B170DA">
            <w:pPr>
              <w:pStyle w:val="TableEntryHeader"/>
            </w:pPr>
            <w:r w:rsidRPr="001B54C3">
              <w:t xml:space="preserve">Description </w:t>
            </w:r>
          </w:p>
        </w:tc>
      </w:tr>
      <w:tr w:rsidR="00EE1254" w:rsidRPr="001B54C3" w14:paraId="408EB9BA" w14:textId="77777777" w:rsidTr="00B170DA">
        <w:tc>
          <w:tcPr>
            <w:tcW w:w="0" w:type="auto"/>
            <w:tcBorders>
              <w:top w:val="single" w:sz="6" w:space="0" w:color="000000"/>
              <w:left w:val="single" w:sz="6" w:space="0" w:color="000000"/>
              <w:bottom w:val="single" w:sz="6" w:space="0" w:color="000000"/>
              <w:right w:val="single" w:sz="6" w:space="0" w:color="000000"/>
            </w:tcBorders>
            <w:vAlign w:val="center"/>
          </w:tcPr>
          <w:p w14:paraId="4259BB82" w14:textId="77777777" w:rsidR="00EE1254" w:rsidRPr="001B54C3" w:rsidRDefault="00EE1254" w:rsidP="00235E1F">
            <w:pPr>
              <w:pStyle w:val="TableEntry"/>
            </w:pPr>
            <w:r w:rsidRPr="001B54C3">
              <w:t>38212-7</w:t>
            </w:r>
          </w:p>
        </w:tc>
        <w:tc>
          <w:tcPr>
            <w:tcW w:w="0" w:type="auto"/>
            <w:tcBorders>
              <w:top w:val="single" w:sz="6" w:space="0" w:color="000000"/>
              <w:left w:val="single" w:sz="6" w:space="0" w:color="000000"/>
              <w:bottom w:val="single" w:sz="6" w:space="0" w:color="000000"/>
              <w:right w:val="single" w:sz="6" w:space="0" w:color="000000"/>
            </w:tcBorders>
            <w:vAlign w:val="center"/>
          </w:tcPr>
          <w:p w14:paraId="077B500F" w14:textId="77777777" w:rsidR="00EE1254" w:rsidRPr="001B54C3" w:rsidRDefault="00EE1254" w:rsidP="00B170DA">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0BAFD28" w14:textId="77777777" w:rsidR="00EE1254" w:rsidRPr="001B54C3" w:rsidRDefault="00EE1254" w:rsidP="00B170DA">
            <w:pPr>
              <w:pStyle w:val="TableEntry"/>
            </w:pPr>
            <w:r w:rsidRPr="001B54C3">
              <w:t>Pain Assessment Panel</w:t>
            </w:r>
          </w:p>
        </w:tc>
      </w:tr>
    </w:tbl>
    <w:p w14:paraId="3E77F860" w14:textId="77777777" w:rsidR="00EE1254" w:rsidRPr="001B54C3" w:rsidRDefault="00EE1254" w:rsidP="00EE1254">
      <w:pPr>
        <w:pStyle w:val="BodyText"/>
      </w:pPr>
    </w:p>
    <w:p w14:paraId="1B80529E" w14:textId="77777777" w:rsidR="00EE1254" w:rsidRPr="001B54C3" w:rsidRDefault="00EE1254" w:rsidP="00EE1254">
      <w:pPr>
        <w:pStyle w:val="XMLFragment"/>
        <w:rPr>
          <w:noProof w:val="0"/>
        </w:rPr>
      </w:pPr>
      <w:r w:rsidRPr="001B54C3">
        <w:rPr>
          <w:noProof w:val="0"/>
        </w:rPr>
        <w:t>&lt;component&gt;</w:t>
      </w:r>
    </w:p>
    <w:p w14:paraId="24EE45C7" w14:textId="77777777" w:rsidR="00EE1254" w:rsidRPr="001B54C3" w:rsidRDefault="00EE1254" w:rsidP="00EE1254">
      <w:pPr>
        <w:pStyle w:val="XMLFragment"/>
        <w:rPr>
          <w:noProof w:val="0"/>
        </w:rPr>
      </w:pPr>
      <w:r w:rsidRPr="001B54C3">
        <w:rPr>
          <w:noProof w:val="0"/>
        </w:rPr>
        <w:t xml:space="preserve">  &lt;section&gt;</w:t>
      </w:r>
    </w:p>
    <w:p w14:paraId="63F7969E" w14:textId="77777777" w:rsidR="00EE1254" w:rsidRPr="001B54C3" w:rsidRDefault="00EE1254" w:rsidP="00EE1254">
      <w:pPr>
        <w:pStyle w:val="XMLFragment"/>
        <w:rPr>
          <w:noProof w:val="0"/>
        </w:rPr>
      </w:pPr>
      <w:r w:rsidRPr="001B54C3">
        <w:rPr>
          <w:noProof w:val="0"/>
        </w:rPr>
        <w:t xml:space="preserve">    &lt;templateId root='1.3.6.1.4.1.19376.1.5.3.1.1.20.2.4'/&gt;</w:t>
      </w:r>
    </w:p>
    <w:p w14:paraId="2C5A1580" w14:textId="77777777" w:rsidR="00EE1254" w:rsidRPr="001B54C3" w:rsidRDefault="00EE1254" w:rsidP="00EE1254">
      <w:pPr>
        <w:pStyle w:val="XMLFragment"/>
        <w:rPr>
          <w:noProof w:val="0"/>
        </w:rPr>
      </w:pPr>
      <w:r w:rsidRPr="001B54C3">
        <w:rPr>
          <w:noProof w:val="0"/>
        </w:rPr>
        <w:t xml:space="preserve">    &lt;id root=' ' extension=' '/&gt;</w:t>
      </w:r>
    </w:p>
    <w:p w14:paraId="16F78AC5" w14:textId="77777777" w:rsidR="00EE1254" w:rsidRPr="001B54C3" w:rsidRDefault="00EE1254" w:rsidP="00EE1254">
      <w:pPr>
        <w:pStyle w:val="XMLFragment"/>
        <w:rPr>
          <w:noProof w:val="0"/>
        </w:rPr>
      </w:pPr>
      <w:r w:rsidRPr="001B54C3">
        <w:rPr>
          <w:noProof w:val="0"/>
        </w:rPr>
        <w:t xml:space="preserve">    &lt;code code='38212-7' displayName='Pain Assessment Panel'</w:t>
      </w:r>
    </w:p>
    <w:p w14:paraId="3193750B" w14:textId="77777777" w:rsidR="00EE1254" w:rsidRPr="001B54C3" w:rsidRDefault="00EE1254" w:rsidP="00EE1254">
      <w:pPr>
        <w:pStyle w:val="XMLFragment"/>
        <w:rPr>
          <w:noProof w:val="0"/>
        </w:rPr>
      </w:pPr>
      <w:r w:rsidRPr="001B54C3">
        <w:rPr>
          <w:noProof w:val="0"/>
        </w:rPr>
        <w:t xml:space="preserve">      codeSystem='2.16.840.1.113883.6.1' codeSystemName='LOINC'/&gt;</w:t>
      </w:r>
    </w:p>
    <w:p w14:paraId="00FDF9CC" w14:textId="77777777" w:rsidR="00EE1254" w:rsidRPr="001B54C3" w:rsidRDefault="00EE1254" w:rsidP="00EE1254">
      <w:pPr>
        <w:pStyle w:val="XMLFragment"/>
        <w:rPr>
          <w:noProof w:val="0"/>
        </w:rPr>
      </w:pPr>
      <w:r w:rsidRPr="001B54C3">
        <w:rPr>
          <w:noProof w:val="0"/>
        </w:rPr>
        <w:t xml:space="preserve">    &lt;text&gt;</w:t>
      </w:r>
    </w:p>
    <w:p w14:paraId="2A64AF93" w14:textId="77777777" w:rsidR="00EE1254" w:rsidRPr="001B54C3" w:rsidRDefault="00EE1254" w:rsidP="00EE1254">
      <w:pPr>
        <w:pStyle w:val="XMLFragment"/>
        <w:rPr>
          <w:noProof w:val="0"/>
        </w:rPr>
      </w:pPr>
      <w:r w:rsidRPr="001B54C3">
        <w:rPr>
          <w:noProof w:val="0"/>
        </w:rPr>
        <w:t xml:space="preserve">      </w:t>
      </w:r>
      <w:r w:rsidRPr="001B54C3">
        <w:rPr>
          <w:i/>
          <w:iCs/>
          <w:noProof w:val="0"/>
        </w:rPr>
        <w:t>Text as described above</w:t>
      </w:r>
    </w:p>
    <w:p w14:paraId="73B0512C" w14:textId="77777777" w:rsidR="00EE1254" w:rsidRPr="001B54C3" w:rsidRDefault="00EE1254" w:rsidP="00EE1254">
      <w:pPr>
        <w:pStyle w:val="XMLFragment"/>
        <w:rPr>
          <w:noProof w:val="0"/>
        </w:rPr>
      </w:pPr>
      <w:r w:rsidRPr="001B54C3">
        <w:rPr>
          <w:noProof w:val="0"/>
        </w:rPr>
        <w:t xml:space="preserve">    &lt;/text&gt;  </w:t>
      </w:r>
    </w:p>
    <w:p w14:paraId="4E270839" w14:textId="77777777" w:rsidR="00EE1254" w:rsidRPr="001B54C3" w:rsidRDefault="00EE1254" w:rsidP="00EE1254">
      <w:pPr>
        <w:pStyle w:val="XMLFragment"/>
        <w:rPr>
          <w:noProof w:val="0"/>
        </w:rPr>
      </w:pPr>
      <w:r w:rsidRPr="001B54C3">
        <w:rPr>
          <w:noProof w:val="0"/>
        </w:rPr>
        <w:t xml:space="preserve">     </w:t>
      </w:r>
    </w:p>
    <w:p w14:paraId="4A733EE9" w14:textId="77777777" w:rsidR="00EE1254" w:rsidRPr="001B54C3" w:rsidRDefault="00EE1254" w:rsidP="00EE1254">
      <w:pPr>
        <w:pStyle w:val="XMLFragment"/>
        <w:rPr>
          <w:noProof w:val="0"/>
        </w:rPr>
      </w:pPr>
      <w:r w:rsidRPr="001B54C3">
        <w:rPr>
          <w:noProof w:val="0"/>
        </w:rPr>
        <w:t xml:space="preserve">  &lt;/section&gt;</w:t>
      </w:r>
    </w:p>
    <w:p w14:paraId="42414012" w14:textId="77777777" w:rsidR="00EE1254" w:rsidRPr="001B54C3" w:rsidRDefault="00EE1254" w:rsidP="00EE1254">
      <w:pPr>
        <w:pStyle w:val="XMLFragment"/>
        <w:rPr>
          <w:noProof w:val="0"/>
        </w:rPr>
      </w:pPr>
      <w:r w:rsidRPr="001B54C3">
        <w:rPr>
          <w:noProof w:val="0"/>
        </w:rPr>
        <w:t>&lt;/component&gt;</w:t>
      </w:r>
    </w:p>
    <w:p w14:paraId="5C43BAB2" w14:textId="77777777" w:rsidR="00EE1254" w:rsidRPr="001B54C3" w:rsidRDefault="00EE1254" w:rsidP="00235E1F">
      <w:pPr>
        <w:pStyle w:val="FigureTitle"/>
      </w:pPr>
      <w:r w:rsidRPr="001B54C3">
        <w:t>Figure 6.3.2.54</w:t>
      </w:r>
      <w:r w:rsidR="005B6ADC" w:rsidRPr="001B54C3">
        <w:t>-1:</w:t>
      </w:r>
      <w:r w:rsidRPr="001B54C3">
        <w:t xml:space="preserve"> Specification for Pain Assessment Panel Section</w:t>
      </w:r>
    </w:p>
    <w:p w14:paraId="2D5E156F" w14:textId="77777777" w:rsidR="00EE1254" w:rsidRPr="001B54C3" w:rsidRDefault="00EE1254" w:rsidP="00EE1254">
      <w:pPr>
        <w:pStyle w:val="EditorInstructions"/>
      </w:pPr>
      <w:r w:rsidRPr="001B54C3">
        <w:t>Add Section 6.3.3.2.55</w:t>
      </w:r>
    </w:p>
    <w:p w14:paraId="0D6903D7" w14:textId="77777777" w:rsidR="00EE1254" w:rsidRPr="001B54C3" w:rsidRDefault="00EE1254" w:rsidP="00EE1254">
      <w:pPr>
        <w:pStyle w:val="Heading5"/>
        <w:rPr>
          <w:noProof w:val="0"/>
          <w:lang w:val="en-US"/>
        </w:rPr>
      </w:pPr>
      <w:bookmarkStart w:id="556" w:name="_Toc466555270"/>
      <w:r w:rsidRPr="001B54C3">
        <w:rPr>
          <w:noProof w:val="0"/>
          <w:lang w:val="en-US"/>
        </w:rPr>
        <w:t>6.3.3.2.55 History of Cognitive Function Section 1.3.6.1.4.1.19376.1.5.3.1.1.21.2.11</w:t>
      </w:r>
      <w:bookmarkEnd w:id="556"/>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EE1254" w:rsidRPr="001B54C3" w14:paraId="5EDFB8E2" w14:textId="77777777" w:rsidTr="00B170DA">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0C511A5" w14:textId="77777777" w:rsidR="00EE1254" w:rsidRPr="001B54C3" w:rsidRDefault="00EE1254" w:rsidP="00B170DA">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342A5CE" w14:textId="77777777" w:rsidR="00EE1254" w:rsidRPr="001B54C3" w:rsidRDefault="00EE1254" w:rsidP="00FC7491">
            <w:pPr>
              <w:pStyle w:val="TableEntry"/>
              <w:rPr>
                <w:szCs w:val="22"/>
              </w:rPr>
            </w:pPr>
            <w:r w:rsidRPr="001B54C3">
              <w:t>1.3.6.1.4.1.19376.1.5.3.1.1.21.2.11</w:t>
            </w:r>
          </w:p>
        </w:tc>
      </w:tr>
      <w:tr w:rsidR="00EE1254" w:rsidRPr="001B54C3" w14:paraId="5CC220EC" w14:textId="77777777" w:rsidTr="00B170DA">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7C4A96B" w14:textId="77777777" w:rsidR="00EE1254" w:rsidRPr="001B54C3" w:rsidRDefault="00EE1254" w:rsidP="00B170DA">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EA43640" w14:textId="77777777" w:rsidR="00EE1254" w:rsidRPr="001B54C3" w:rsidRDefault="00EE1254" w:rsidP="00B170DA">
            <w:pPr>
              <w:pStyle w:val="TableEntry"/>
            </w:pPr>
            <w:r w:rsidRPr="001B54C3">
              <w:t>This contains a narrative description of a patient’s mental status.</w:t>
            </w:r>
          </w:p>
        </w:tc>
      </w:tr>
      <w:tr w:rsidR="00EE1254" w:rsidRPr="001B54C3" w14:paraId="2EBD1B4C" w14:textId="77777777" w:rsidTr="00B170DA">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E75D840" w14:textId="77777777" w:rsidR="00EE1254" w:rsidRPr="001B54C3" w:rsidRDefault="00EE1254" w:rsidP="00B170DA">
            <w:pPr>
              <w:pStyle w:val="TableEntryHeader"/>
            </w:pPr>
            <w:r w:rsidRPr="001B54C3">
              <w:lastRenderedPageBreak/>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9F5D2E9" w14:textId="77777777" w:rsidR="00EE1254" w:rsidRPr="001B54C3" w:rsidRDefault="00EE1254" w:rsidP="00B170DA">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6A90F4F" w14:textId="77777777" w:rsidR="00EE1254" w:rsidRPr="001B54C3" w:rsidRDefault="00EE1254" w:rsidP="00B170DA">
            <w:pPr>
              <w:pStyle w:val="TableEntryHeader"/>
            </w:pPr>
            <w:r w:rsidRPr="001B54C3">
              <w:t xml:space="preserve">Description </w:t>
            </w:r>
          </w:p>
        </w:tc>
      </w:tr>
      <w:tr w:rsidR="00EE1254" w:rsidRPr="001B54C3" w14:paraId="2F2E4DEC" w14:textId="77777777" w:rsidTr="00B170DA">
        <w:tc>
          <w:tcPr>
            <w:tcW w:w="0" w:type="auto"/>
            <w:tcBorders>
              <w:top w:val="single" w:sz="6" w:space="0" w:color="000000"/>
              <w:left w:val="single" w:sz="6" w:space="0" w:color="000000"/>
              <w:bottom w:val="single" w:sz="6" w:space="0" w:color="000000"/>
              <w:right w:val="single" w:sz="6" w:space="0" w:color="000000"/>
            </w:tcBorders>
            <w:vAlign w:val="center"/>
          </w:tcPr>
          <w:p w14:paraId="27CD0508" w14:textId="77777777" w:rsidR="00EE1254" w:rsidRPr="001B54C3" w:rsidRDefault="00EE1254" w:rsidP="00235E1F">
            <w:pPr>
              <w:pStyle w:val="TableEntry"/>
            </w:pPr>
            <w:r w:rsidRPr="001B54C3">
              <w:t>11332-4</w:t>
            </w:r>
          </w:p>
        </w:tc>
        <w:tc>
          <w:tcPr>
            <w:tcW w:w="0" w:type="auto"/>
            <w:tcBorders>
              <w:top w:val="single" w:sz="6" w:space="0" w:color="000000"/>
              <w:left w:val="single" w:sz="6" w:space="0" w:color="000000"/>
              <w:bottom w:val="single" w:sz="6" w:space="0" w:color="000000"/>
              <w:right w:val="single" w:sz="6" w:space="0" w:color="000000"/>
            </w:tcBorders>
            <w:vAlign w:val="center"/>
          </w:tcPr>
          <w:p w14:paraId="7F46D640" w14:textId="77777777" w:rsidR="00EE1254" w:rsidRPr="001B54C3" w:rsidRDefault="00EE1254" w:rsidP="00B170DA">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B9646FD" w14:textId="77777777" w:rsidR="00EE1254" w:rsidRPr="001B54C3" w:rsidRDefault="00EE1254" w:rsidP="00B170DA">
            <w:pPr>
              <w:pStyle w:val="TableEntry"/>
            </w:pPr>
            <w:r w:rsidRPr="001B54C3">
              <w:t>History of Cognitive Function</w:t>
            </w:r>
          </w:p>
        </w:tc>
      </w:tr>
    </w:tbl>
    <w:p w14:paraId="1E7033CC" w14:textId="77777777" w:rsidR="00EE1254" w:rsidRPr="001B54C3" w:rsidRDefault="00EE1254" w:rsidP="00EE1254">
      <w:pPr>
        <w:pStyle w:val="BodyText"/>
      </w:pPr>
    </w:p>
    <w:p w14:paraId="517FE383" w14:textId="77777777" w:rsidR="00EE1254" w:rsidRPr="001B54C3" w:rsidRDefault="00EE1254" w:rsidP="00EE1254">
      <w:pPr>
        <w:pStyle w:val="XMLFragment"/>
        <w:rPr>
          <w:noProof w:val="0"/>
        </w:rPr>
      </w:pPr>
      <w:r w:rsidRPr="001B54C3">
        <w:rPr>
          <w:noProof w:val="0"/>
        </w:rPr>
        <w:t>&lt;component&gt;</w:t>
      </w:r>
    </w:p>
    <w:p w14:paraId="32480097" w14:textId="77777777" w:rsidR="00EE1254" w:rsidRPr="001B54C3" w:rsidRDefault="00EE1254" w:rsidP="00EE1254">
      <w:pPr>
        <w:pStyle w:val="XMLFragment"/>
        <w:rPr>
          <w:noProof w:val="0"/>
        </w:rPr>
      </w:pPr>
      <w:r w:rsidRPr="001B54C3">
        <w:rPr>
          <w:noProof w:val="0"/>
        </w:rPr>
        <w:t xml:space="preserve">  &lt;section&gt;</w:t>
      </w:r>
    </w:p>
    <w:p w14:paraId="0F4B7F32" w14:textId="77777777" w:rsidR="00EE1254" w:rsidRPr="001B54C3" w:rsidRDefault="00EE1254" w:rsidP="00EE1254">
      <w:pPr>
        <w:pStyle w:val="XMLFragment"/>
        <w:rPr>
          <w:noProof w:val="0"/>
        </w:rPr>
      </w:pPr>
      <w:r w:rsidRPr="001B54C3">
        <w:rPr>
          <w:noProof w:val="0"/>
        </w:rPr>
        <w:t xml:space="preserve">    &lt;templateId root='1.3.6.1.4.1.19376.1.5.3.1.1.21.2.11'/&gt;</w:t>
      </w:r>
    </w:p>
    <w:p w14:paraId="5E5B4893" w14:textId="77777777" w:rsidR="00EE1254" w:rsidRPr="001B54C3" w:rsidRDefault="00EE1254" w:rsidP="00EE1254">
      <w:pPr>
        <w:pStyle w:val="XMLFragment"/>
        <w:rPr>
          <w:noProof w:val="0"/>
        </w:rPr>
      </w:pPr>
      <w:r w:rsidRPr="001B54C3">
        <w:rPr>
          <w:noProof w:val="0"/>
        </w:rPr>
        <w:t xml:space="preserve">    &lt;id root=' ' extension=' '/&gt;</w:t>
      </w:r>
    </w:p>
    <w:p w14:paraId="6EFC1E12" w14:textId="77777777" w:rsidR="00EE1254" w:rsidRPr="001B54C3" w:rsidRDefault="00EE1254" w:rsidP="00EE1254">
      <w:pPr>
        <w:pStyle w:val="XMLFragment"/>
        <w:rPr>
          <w:noProof w:val="0"/>
        </w:rPr>
      </w:pPr>
      <w:r w:rsidRPr="001B54C3">
        <w:rPr>
          <w:noProof w:val="0"/>
        </w:rPr>
        <w:t xml:space="preserve">    &lt;code code='11332-4' displayName='History of Cognitive Function'</w:t>
      </w:r>
    </w:p>
    <w:p w14:paraId="591A7D3E" w14:textId="77777777" w:rsidR="00EE1254" w:rsidRPr="001B54C3" w:rsidRDefault="00EE1254" w:rsidP="00EE1254">
      <w:pPr>
        <w:pStyle w:val="XMLFragment"/>
        <w:rPr>
          <w:noProof w:val="0"/>
        </w:rPr>
      </w:pPr>
      <w:r w:rsidRPr="001B54C3">
        <w:rPr>
          <w:noProof w:val="0"/>
        </w:rPr>
        <w:t xml:space="preserve">      codeSystem='2.16.840.1.113883.6.1' codeSystemName='LOINC'/&gt;</w:t>
      </w:r>
    </w:p>
    <w:p w14:paraId="68439228" w14:textId="77777777" w:rsidR="00EE1254" w:rsidRPr="001B54C3" w:rsidRDefault="00EE1254" w:rsidP="00EE1254">
      <w:pPr>
        <w:pStyle w:val="XMLFragment"/>
        <w:rPr>
          <w:noProof w:val="0"/>
        </w:rPr>
      </w:pPr>
      <w:r w:rsidRPr="001B54C3">
        <w:rPr>
          <w:noProof w:val="0"/>
        </w:rPr>
        <w:t xml:space="preserve">    &lt;text&gt;</w:t>
      </w:r>
    </w:p>
    <w:p w14:paraId="034AF22F" w14:textId="77777777" w:rsidR="00EE1254" w:rsidRPr="001B54C3" w:rsidRDefault="00EE1254" w:rsidP="00EE1254">
      <w:pPr>
        <w:pStyle w:val="XMLFragment"/>
        <w:rPr>
          <w:noProof w:val="0"/>
        </w:rPr>
      </w:pPr>
      <w:r w:rsidRPr="001B54C3">
        <w:rPr>
          <w:noProof w:val="0"/>
        </w:rPr>
        <w:t xml:space="preserve">      </w:t>
      </w:r>
      <w:r w:rsidRPr="001B54C3">
        <w:rPr>
          <w:i/>
          <w:iCs/>
          <w:noProof w:val="0"/>
        </w:rPr>
        <w:t>Text as described above</w:t>
      </w:r>
    </w:p>
    <w:p w14:paraId="6D39ACE5" w14:textId="77777777" w:rsidR="00EE1254" w:rsidRPr="001B54C3" w:rsidRDefault="00EE1254" w:rsidP="00EE1254">
      <w:pPr>
        <w:pStyle w:val="XMLFragment"/>
        <w:rPr>
          <w:noProof w:val="0"/>
        </w:rPr>
      </w:pPr>
      <w:r w:rsidRPr="001B54C3">
        <w:rPr>
          <w:noProof w:val="0"/>
        </w:rPr>
        <w:t xml:space="preserve">    &lt;/text&gt;  </w:t>
      </w:r>
    </w:p>
    <w:p w14:paraId="58AAB365" w14:textId="77777777" w:rsidR="00EE1254" w:rsidRPr="001B54C3" w:rsidRDefault="00EE1254" w:rsidP="00EE1254">
      <w:pPr>
        <w:pStyle w:val="XMLFragment"/>
        <w:rPr>
          <w:noProof w:val="0"/>
        </w:rPr>
      </w:pPr>
      <w:r w:rsidRPr="001B54C3">
        <w:rPr>
          <w:noProof w:val="0"/>
        </w:rPr>
        <w:t xml:space="preserve">     </w:t>
      </w:r>
    </w:p>
    <w:p w14:paraId="27B11152" w14:textId="77777777" w:rsidR="00EE1254" w:rsidRPr="001B54C3" w:rsidRDefault="00EE1254" w:rsidP="00EE1254">
      <w:pPr>
        <w:pStyle w:val="XMLFragment"/>
        <w:rPr>
          <w:noProof w:val="0"/>
        </w:rPr>
      </w:pPr>
      <w:r w:rsidRPr="001B54C3">
        <w:rPr>
          <w:noProof w:val="0"/>
        </w:rPr>
        <w:t xml:space="preserve">  &lt;/section&gt;</w:t>
      </w:r>
    </w:p>
    <w:p w14:paraId="4EF23248" w14:textId="77777777" w:rsidR="00EE1254" w:rsidRPr="001B54C3" w:rsidRDefault="00EE1254" w:rsidP="00EE1254">
      <w:pPr>
        <w:pStyle w:val="XMLFragment"/>
        <w:rPr>
          <w:noProof w:val="0"/>
        </w:rPr>
      </w:pPr>
      <w:r w:rsidRPr="001B54C3">
        <w:rPr>
          <w:noProof w:val="0"/>
        </w:rPr>
        <w:t>&lt;/component&gt;</w:t>
      </w:r>
    </w:p>
    <w:p w14:paraId="3C7FD68A" w14:textId="77777777" w:rsidR="00EE1254" w:rsidRPr="001B54C3" w:rsidRDefault="00EE1254" w:rsidP="00235E1F">
      <w:pPr>
        <w:pStyle w:val="FigureTitle"/>
      </w:pPr>
      <w:r w:rsidRPr="001B54C3">
        <w:t>Figure 6.3.2.55</w:t>
      </w:r>
      <w:r w:rsidR="005B6ADC" w:rsidRPr="001B54C3">
        <w:t>-1:</w:t>
      </w:r>
      <w:r w:rsidRPr="001B54C3">
        <w:t xml:space="preserve"> Specification for History of Cognitive Function Section</w:t>
      </w:r>
    </w:p>
    <w:p w14:paraId="0F563292" w14:textId="77777777" w:rsidR="00DE3C39" w:rsidRPr="001B54C3" w:rsidRDefault="00DE3C39" w:rsidP="00235E1F">
      <w:pPr>
        <w:pStyle w:val="BodyText"/>
      </w:pPr>
    </w:p>
    <w:p w14:paraId="78DEB49F" w14:textId="77777777" w:rsidR="00DE3C39" w:rsidRPr="001B54C3" w:rsidRDefault="00DE3C39" w:rsidP="00DE3C39">
      <w:pPr>
        <w:pStyle w:val="EditorInstructions"/>
      </w:pPr>
      <w:r w:rsidRPr="001B54C3">
        <w:t>Add Section 6.3.3.2.56</w:t>
      </w:r>
      <w:r w:rsidR="0067501D" w:rsidRPr="001B54C3">
        <w:t xml:space="preserve"> (Added </w:t>
      </w:r>
      <w:r w:rsidR="00EC24F0" w:rsidRPr="001B54C3">
        <w:t>2011-06</w:t>
      </w:r>
      <w:r w:rsidR="0067501D" w:rsidRPr="001B54C3">
        <w:t xml:space="preserve"> from the PCC Transport Record Summary Profiles supplement)</w:t>
      </w:r>
    </w:p>
    <w:p w14:paraId="12C430B3" w14:textId="77777777" w:rsidR="00E319AE" w:rsidRPr="001B54C3" w:rsidRDefault="00E319AE" w:rsidP="004A4B15">
      <w:pPr>
        <w:pStyle w:val="Heading5"/>
        <w:rPr>
          <w:noProof w:val="0"/>
          <w:lang w:val="en-US"/>
        </w:rPr>
      </w:pPr>
      <w:bookmarkStart w:id="557" w:name="_Toc466555271"/>
      <w:r w:rsidRPr="001B54C3">
        <w:rPr>
          <w:noProof w:val="0"/>
          <w:lang w:val="en-US"/>
        </w:rPr>
        <w:t>6.3.3.2.56 Isolation Status Section 1.3.6.1.4.1.19376.1.5.3.1.1.25.2.8</w:t>
      </w:r>
      <w:bookmarkEnd w:id="557"/>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E319AE" w:rsidRPr="001B54C3" w14:paraId="50F2BB89"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B8CFD1A" w14:textId="77777777" w:rsidR="00E319AE" w:rsidRPr="001B54C3" w:rsidRDefault="00E319AE"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AD67928" w14:textId="77777777" w:rsidR="00E319AE" w:rsidRPr="001B54C3" w:rsidRDefault="00E319AE" w:rsidP="00235E1F">
            <w:pPr>
              <w:pStyle w:val="TableEntry"/>
            </w:pPr>
            <w:r w:rsidRPr="001B54C3">
              <w:t>1.3.6.1.4.1.19376.1.5.3.1.1.25.2.8</w:t>
            </w:r>
          </w:p>
        </w:tc>
      </w:tr>
      <w:tr w:rsidR="00E319AE" w:rsidRPr="001B54C3" w14:paraId="43B7E633"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B1165F7" w14:textId="77777777" w:rsidR="00E319AE" w:rsidRPr="001B54C3" w:rsidRDefault="00E319AE"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5817D7D" w14:textId="77777777" w:rsidR="00E319AE" w:rsidRPr="001B54C3" w:rsidRDefault="00E319AE" w:rsidP="00235E1F">
            <w:pPr>
              <w:pStyle w:val="TableEntry"/>
            </w:pPr>
            <w:r w:rsidRPr="001B54C3">
              <w:t>The Isolation Status section describes a patient with an active infectious disease requiring additional personal protective equipment for healthcare providers.</w:t>
            </w:r>
          </w:p>
        </w:tc>
      </w:tr>
      <w:tr w:rsidR="00E319AE" w:rsidRPr="001B54C3" w14:paraId="09289F00"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106F871" w14:textId="77777777" w:rsidR="00E319AE" w:rsidRPr="001B54C3" w:rsidRDefault="00E319AE"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375A63A" w14:textId="77777777" w:rsidR="00E319AE" w:rsidRPr="001B54C3" w:rsidRDefault="00E319AE" w:rsidP="00235E1F">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376A1C3" w14:textId="77777777" w:rsidR="00E319AE" w:rsidRPr="001B54C3" w:rsidRDefault="00E319AE" w:rsidP="00235E1F">
            <w:pPr>
              <w:pStyle w:val="TableEntryHeader"/>
            </w:pPr>
            <w:r w:rsidRPr="001B54C3">
              <w:t xml:space="preserve">Description </w:t>
            </w:r>
          </w:p>
        </w:tc>
      </w:tr>
      <w:tr w:rsidR="00E319AE" w:rsidRPr="001B54C3" w14:paraId="2D20340F" w14:textId="77777777" w:rsidTr="00574EBA">
        <w:tc>
          <w:tcPr>
            <w:tcW w:w="0" w:type="auto"/>
            <w:tcBorders>
              <w:top w:val="single" w:sz="6" w:space="0" w:color="000000"/>
              <w:left w:val="single" w:sz="6" w:space="0" w:color="000000"/>
              <w:bottom w:val="single" w:sz="6" w:space="0" w:color="000000"/>
              <w:right w:val="single" w:sz="6" w:space="0" w:color="000000"/>
            </w:tcBorders>
            <w:vAlign w:val="center"/>
          </w:tcPr>
          <w:p w14:paraId="76687F77" w14:textId="77777777" w:rsidR="00E319AE" w:rsidRPr="001B54C3" w:rsidRDefault="00E319AE" w:rsidP="00235E1F">
            <w:pPr>
              <w:pStyle w:val="TableEntry"/>
            </w:pPr>
            <w:r w:rsidRPr="001B54C3">
              <w:t>55017-8</w:t>
            </w:r>
          </w:p>
        </w:tc>
        <w:tc>
          <w:tcPr>
            <w:tcW w:w="0" w:type="auto"/>
            <w:tcBorders>
              <w:top w:val="single" w:sz="6" w:space="0" w:color="000000"/>
              <w:left w:val="single" w:sz="6" w:space="0" w:color="000000"/>
              <w:bottom w:val="single" w:sz="6" w:space="0" w:color="000000"/>
              <w:right w:val="single" w:sz="6" w:space="0" w:color="000000"/>
            </w:tcBorders>
            <w:vAlign w:val="center"/>
          </w:tcPr>
          <w:p w14:paraId="21EEE87A" w14:textId="77777777" w:rsidR="00E319AE" w:rsidRPr="001B54C3" w:rsidRDefault="00E319AE" w:rsidP="00235E1F">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655947B1" w14:textId="77777777" w:rsidR="00E319AE" w:rsidRPr="001B54C3" w:rsidRDefault="00E319AE" w:rsidP="00235E1F">
            <w:pPr>
              <w:pStyle w:val="TableEntry"/>
            </w:pPr>
            <w:r w:rsidRPr="001B54C3">
              <w:t>ISOLATION OR QUARANTINE FOR ACTIVE INFECTIOUS DISEASE</w:t>
            </w:r>
          </w:p>
        </w:tc>
      </w:tr>
    </w:tbl>
    <w:p w14:paraId="4779E65C" w14:textId="77777777" w:rsidR="00E319AE" w:rsidRPr="001B54C3" w:rsidRDefault="00E319AE" w:rsidP="00E319AE">
      <w:pPr>
        <w:rPr>
          <w:lang w:eastAsia="x-none"/>
        </w:rPr>
      </w:pPr>
    </w:p>
    <w:p w14:paraId="2A873921"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20A77B6F"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54371FFF"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root='1.3.6.1.4.1.19376.1.5.3.1.1.25.2.8'/&gt;</w:t>
      </w:r>
    </w:p>
    <w:p w14:paraId="61D36F33"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&lt;id root=' ' extension=' '/&gt;</w:t>
      </w:r>
    </w:p>
    <w:p w14:paraId="075DD125"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&lt;code code='55017-8' displayName=' ISOLATION OR QUARANTINE FOR ACTIVE INFECTIOUS DISEASE '</w:t>
      </w:r>
    </w:p>
    <w:p w14:paraId="352D3536"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codeSystem='2.16.840.1.113883.6.1' codeSystemName='LOINC'/&gt;</w:t>
      </w:r>
    </w:p>
    <w:p w14:paraId="225F1802"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3528D1D4"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i/>
          <w:iCs/>
          <w:sz w:val="16"/>
        </w:rPr>
        <w:t>Text as described above</w:t>
      </w:r>
    </w:p>
    <w:p w14:paraId="7A068854"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  </w:t>
      </w:r>
    </w:p>
    <w:p w14:paraId="67A9084F"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5AB09A09"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44123538" w14:textId="77777777" w:rsidR="00E319AE" w:rsidRPr="001B54C3" w:rsidRDefault="00E319AE" w:rsidP="004A4B15">
      <w:pPr>
        <w:pStyle w:val="FigureTitle"/>
      </w:pPr>
      <w:r w:rsidRPr="001B54C3">
        <w:t>Figure 6.3.3.2.56</w:t>
      </w:r>
      <w:r w:rsidR="005B6ADC" w:rsidRPr="001B54C3">
        <w:t>-1:</w:t>
      </w:r>
      <w:r w:rsidRPr="001B54C3">
        <w:t xml:space="preserve"> Sample Isolation Status Section</w:t>
      </w:r>
    </w:p>
    <w:p w14:paraId="0990790B" w14:textId="77777777" w:rsidR="00DE3C39" w:rsidRPr="001B54C3" w:rsidRDefault="00DE3C39" w:rsidP="004A4B15">
      <w:pPr>
        <w:pStyle w:val="BodyText"/>
      </w:pPr>
    </w:p>
    <w:p w14:paraId="06804A5B" w14:textId="77777777" w:rsidR="00DE3C39" w:rsidRPr="001B54C3" w:rsidRDefault="00DE3C39" w:rsidP="00DE3C39">
      <w:pPr>
        <w:pStyle w:val="EditorInstructions"/>
      </w:pPr>
      <w:r w:rsidRPr="001B54C3">
        <w:t>Add Section 6.3.3.2.57</w:t>
      </w:r>
      <w:r w:rsidR="0067501D" w:rsidRPr="001B54C3">
        <w:t xml:space="preserve"> (Added </w:t>
      </w:r>
      <w:r w:rsidR="00EC24F0" w:rsidRPr="001B54C3">
        <w:t>2011-06</w:t>
      </w:r>
      <w:r w:rsidR="0067501D" w:rsidRPr="001B54C3">
        <w:t xml:space="preserve"> from the PCC Transport Record Summary Profiles supplement)</w:t>
      </w:r>
    </w:p>
    <w:p w14:paraId="02B130BF" w14:textId="77777777" w:rsidR="00E319AE" w:rsidRPr="001B54C3" w:rsidRDefault="00E319AE" w:rsidP="004A4B15">
      <w:pPr>
        <w:pStyle w:val="Heading5"/>
        <w:rPr>
          <w:noProof w:val="0"/>
          <w:lang w:val="en-US"/>
        </w:rPr>
      </w:pPr>
      <w:bookmarkStart w:id="558" w:name="_Toc466555272"/>
      <w:r w:rsidRPr="001B54C3">
        <w:rPr>
          <w:noProof w:val="0"/>
          <w:lang w:val="en-US"/>
        </w:rPr>
        <w:t>6.3.3.2.57 Restraints Section 1.3.6.1.4.1.19376.1.5.3.1.1.25.2.10</w:t>
      </w:r>
      <w:bookmarkEnd w:id="55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E319AE" w:rsidRPr="001B54C3" w14:paraId="05B8E032"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2A7BEE4" w14:textId="77777777" w:rsidR="00E319AE" w:rsidRPr="001B54C3" w:rsidRDefault="00E319AE"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85310D0" w14:textId="77777777" w:rsidR="00E319AE" w:rsidRPr="001B54C3" w:rsidRDefault="00E319AE" w:rsidP="00235E1F">
            <w:pPr>
              <w:pStyle w:val="TableEntry"/>
            </w:pPr>
            <w:r w:rsidRPr="001B54C3">
              <w:t>1.3.6.1.4.1.19376.1.5.3.1.1.25.2.10</w:t>
            </w:r>
          </w:p>
        </w:tc>
      </w:tr>
      <w:tr w:rsidR="00E319AE" w:rsidRPr="001B54C3" w14:paraId="6C53FBCF"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07D8F78" w14:textId="77777777" w:rsidR="00E319AE" w:rsidRPr="001B54C3" w:rsidRDefault="00E319AE" w:rsidP="00235E1F">
            <w:pPr>
              <w:pStyle w:val="TableEntryHeader"/>
            </w:pPr>
            <w:r w:rsidRPr="001B54C3">
              <w:lastRenderedPageBreak/>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BF5B601" w14:textId="77777777" w:rsidR="00E319AE" w:rsidRPr="001B54C3" w:rsidRDefault="00E319AE" w:rsidP="00235E1F">
            <w:pPr>
              <w:pStyle w:val="TableEntry"/>
            </w:pPr>
            <w:r w:rsidRPr="001B54C3">
              <w:t xml:space="preserve">The Restraints section describes the type of </w:t>
            </w:r>
            <w:r w:rsidR="00C5586E" w:rsidRPr="001B54C3">
              <w:t>restraints</w:t>
            </w:r>
            <w:r w:rsidRPr="001B54C3">
              <w:t xml:space="preserve"> currently in use on the patient to be transported.</w:t>
            </w:r>
          </w:p>
        </w:tc>
      </w:tr>
      <w:tr w:rsidR="00E319AE" w:rsidRPr="001B54C3" w14:paraId="358F068B"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CF01DEC" w14:textId="77777777" w:rsidR="00E319AE" w:rsidRPr="001B54C3" w:rsidRDefault="00E319AE"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2B8CBF6" w14:textId="77777777" w:rsidR="00E319AE" w:rsidRPr="001B54C3" w:rsidRDefault="00E319AE" w:rsidP="00235E1F">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675857F" w14:textId="77777777" w:rsidR="00E319AE" w:rsidRPr="001B54C3" w:rsidRDefault="00E319AE" w:rsidP="00235E1F">
            <w:pPr>
              <w:pStyle w:val="TableEntryHeader"/>
            </w:pPr>
            <w:r w:rsidRPr="001B54C3">
              <w:t xml:space="preserve">Description </w:t>
            </w:r>
          </w:p>
        </w:tc>
      </w:tr>
      <w:tr w:rsidR="00E319AE" w:rsidRPr="001B54C3" w14:paraId="696CA0FC" w14:textId="77777777" w:rsidTr="00574EBA">
        <w:tc>
          <w:tcPr>
            <w:tcW w:w="0" w:type="auto"/>
            <w:tcBorders>
              <w:top w:val="single" w:sz="6" w:space="0" w:color="000000"/>
              <w:left w:val="single" w:sz="6" w:space="0" w:color="000000"/>
              <w:bottom w:val="single" w:sz="6" w:space="0" w:color="000000"/>
              <w:right w:val="single" w:sz="6" w:space="0" w:color="000000"/>
            </w:tcBorders>
            <w:vAlign w:val="center"/>
          </w:tcPr>
          <w:p w14:paraId="4AFADF2F" w14:textId="77777777" w:rsidR="00E319AE" w:rsidRPr="001B54C3" w:rsidRDefault="00E319AE" w:rsidP="00235E1F">
            <w:pPr>
              <w:pStyle w:val="TableEntry"/>
            </w:pPr>
            <w:r w:rsidRPr="001B54C3">
              <w:t>46067-5</w:t>
            </w:r>
          </w:p>
        </w:tc>
        <w:tc>
          <w:tcPr>
            <w:tcW w:w="0" w:type="auto"/>
            <w:tcBorders>
              <w:top w:val="single" w:sz="6" w:space="0" w:color="000000"/>
              <w:left w:val="single" w:sz="6" w:space="0" w:color="000000"/>
              <w:bottom w:val="single" w:sz="6" w:space="0" w:color="000000"/>
              <w:right w:val="single" w:sz="6" w:space="0" w:color="000000"/>
            </w:tcBorders>
            <w:vAlign w:val="center"/>
          </w:tcPr>
          <w:p w14:paraId="1550DC01" w14:textId="77777777" w:rsidR="00E319AE" w:rsidRPr="001B54C3" w:rsidRDefault="00E319AE" w:rsidP="00235E1F">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5A14C23E" w14:textId="77777777" w:rsidR="00E319AE" w:rsidRPr="001B54C3" w:rsidRDefault="00E319AE" w:rsidP="00235E1F">
            <w:pPr>
              <w:pStyle w:val="TableEntry"/>
            </w:pPr>
            <w:r w:rsidRPr="001B54C3">
              <w:t>DEVICES AND RESTRAINTS SET</w:t>
            </w:r>
          </w:p>
        </w:tc>
      </w:tr>
    </w:tbl>
    <w:p w14:paraId="0768C2EF" w14:textId="77777777" w:rsidR="00E319AE" w:rsidRPr="001B54C3" w:rsidRDefault="00E319AE" w:rsidP="00E319AE">
      <w:pPr>
        <w:rPr>
          <w:lang w:eastAsia="x-none"/>
        </w:rPr>
      </w:pPr>
    </w:p>
    <w:p w14:paraId="590B0711"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171AF284"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7FD67589"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root='1.3.6.1.4.1.19376.1.5.3.1.1.25.2.10'/&gt;</w:t>
      </w:r>
    </w:p>
    <w:p w14:paraId="616802D3"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&lt;id root=' ' extension=' '/&gt;</w:t>
      </w:r>
    </w:p>
    <w:p w14:paraId="6E4154CE"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&lt;code code='46067-5' displayName='DEVICES AND RESTRAINTS SET'</w:t>
      </w:r>
    </w:p>
    <w:p w14:paraId="5B5F6236"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codeSystem='2.16.840.1.113883.6.1' codeSystemName='LOINC'/&gt;</w:t>
      </w:r>
    </w:p>
    <w:p w14:paraId="7547A9B9"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594724ED"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i/>
          <w:iCs/>
          <w:sz w:val="16"/>
        </w:rPr>
        <w:t>Text as described above</w:t>
      </w:r>
    </w:p>
    <w:p w14:paraId="196088B8"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  </w:t>
      </w:r>
    </w:p>
    <w:p w14:paraId="2769AE8C"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1C59F113"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418232EE" w14:textId="3B1880EC" w:rsidR="00E319AE" w:rsidRDefault="00E319AE" w:rsidP="004A4B15">
      <w:pPr>
        <w:pStyle w:val="FigureTitle"/>
      </w:pPr>
      <w:r w:rsidRPr="001B54C3">
        <w:t>Figure 6.3.3.2.57</w:t>
      </w:r>
      <w:r w:rsidR="005B6ADC" w:rsidRPr="001B54C3">
        <w:t>-1:</w:t>
      </w:r>
      <w:r w:rsidRPr="001B54C3">
        <w:t xml:space="preserve"> Sample Restraints Section</w:t>
      </w:r>
    </w:p>
    <w:p w14:paraId="3616B494" w14:textId="77777777" w:rsidR="006E68E8" w:rsidRPr="001B54C3" w:rsidRDefault="006E68E8" w:rsidP="00143B5C">
      <w:pPr>
        <w:pStyle w:val="BodyText"/>
      </w:pPr>
    </w:p>
    <w:p w14:paraId="3AE8A3D0" w14:textId="77777777" w:rsidR="009B1CC6" w:rsidRPr="001B54C3" w:rsidRDefault="009B1CC6" w:rsidP="009B1CC6">
      <w:pPr>
        <w:pStyle w:val="EditorInstructions"/>
      </w:pPr>
      <w:r w:rsidRPr="001B54C3">
        <w:t>Add Section 6.3.3.2.58</w:t>
      </w:r>
      <w:r w:rsidR="003A6FC9" w:rsidRPr="001B54C3">
        <w:t xml:space="preserve">. </w:t>
      </w:r>
      <w:r w:rsidRPr="001B54C3">
        <w:t xml:space="preserve">Added </w:t>
      </w:r>
      <w:r w:rsidR="009301F1" w:rsidRPr="001B54C3">
        <w:t>2011-09</w:t>
      </w:r>
      <w:r w:rsidRPr="001B54C3">
        <w:t xml:space="preserve"> from QRPH EHCP </w:t>
      </w:r>
      <w:r w:rsidR="003C4B67" w:rsidRPr="001B54C3">
        <w:t>Profile</w:t>
      </w:r>
    </w:p>
    <w:p w14:paraId="09E123C1" w14:textId="77777777" w:rsidR="009B1CC6" w:rsidRPr="001B54C3" w:rsidRDefault="009B1CC6" w:rsidP="001B28EA">
      <w:pPr>
        <w:pStyle w:val="Heading5"/>
        <w:rPr>
          <w:noProof w:val="0"/>
          <w:lang w:val="en-US"/>
        </w:rPr>
      </w:pPr>
      <w:bookmarkStart w:id="559" w:name="_Toc302032995"/>
      <w:bookmarkStart w:id="560" w:name="_Toc302033825"/>
      <w:bookmarkStart w:id="561" w:name="_Toc466555273"/>
      <w:r w:rsidRPr="001B54C3">
        <w:rPr>
          <w:noProof w:val="0"/>
          <w:lang w:val="en-US"/>
        </w:rPr>
        <w:t>6.3.3.2.58 Risk Indicators for Hearing Loss</w:t>
      </w:r>
      <w:bookmarkEnd w:id="559"/>
      <w:bookmarkEnd w:id="560"/>
      <w:bookmarkEnd w:id="561"/>
      <w:r w:rsidRPr="001B54C3">
        <w:rPr>
          <w:noProof w:val="0"/>
          <w:lang w:val="en-US"/>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9B1CC6" w:rsidRPr="001B54C3" w14:paraId="5E95CEE6" w14:textId="77777777" w:rsidTr="00D85EE7">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1D2557A4" w14:textId="77777777" w:rsidR="009B1CC6" w:rsidRPr="001B54C3" w:rsidRDefault="009B1CC6" w:rsidP="00D85EE7">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C9FEEB8" w14:textId="77777777" w:rsidR="009B1CC6" w:rsidRPr="001B54C3" w:rsidRDefault="009B1CC6" w:rsidP="00D85EE7">
            <w:pPr>
              <w:pStyle w:val="TableEntry"/>
            </w:pPr>
            <w:r w:rsidRPr="001B54C3">
              <w:t>1.3.6.1.4.1.19376.1.7.3.1.1.15.3.1</w:t>
            </w:r>
          </w:p>
        </w:tc>
      </w:tr>
      <w:tr w:rsidR="009B1CC6" w:rsidRPr="001B54C3" w14:paraId="6BBDAB7C" w14:textId="77777777" w:rsidTr="00D85EE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42F4764" w14:textId="77777777" w:rsidR="009B1CC6" w:rsidRPr="001B54C3" w:rsidRDefault="009B1CC6" w:rsidP="00D85EE7">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4D28825" w14:textId="77777777" w:rsidR="009B1CC6" w:rsidRPr="001B54C3" w:rsidRDefault="009B1CC6" w:rsidP="00D85EE7">
            <w:pPr>
              <w:pStyle w:val="TableEntry"/>
            </w:pPr>
            <w:r w:rsidRPr="001B54C3">
              <w:t xml:space="preserve">This section SHALL include at least one entry describing hearing risk indicators for the subject </w:t>
            </w:r>
          </w:p>
        </w:tc>
      </w:tr>
      <w:tr w:rsidR="009B1CC6" w:rsidRPr="001B54C3" w14:paraId="41CBDCF4" w14:textId="77777777" w:rsidTr="00D85EE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668AF27" w14:textId="77777777" w:rsidR="009B1CC6" w:rsidRPr="001B54C3" w:rsidRDefault="009B1CC6" w:rsidP="00D85EE7">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91455CA" w14:textId="77777777" w:rsidR="009B1CC6" w:rsidRPr="001B54C3" w:rsidRDefault="009B1CC6" w:rsidP="00D85EE7">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C2C126D" w14:textId="77777777" w:rsidR="009B1CC6" w:rsidRPr="001B54C3" w:rsidRDefault="009B1CC6" w:rsidP="00D85EE7">
            <w:pPr>
              <w:pStyle w:val="TableEntryHeader"/>
            </w:pPr>
            <w:r w:rsidRPr="001B54C3">
              <w:t xml:space="preserve">Description </w:t>
            </w:r>
          </w:p>
        </w:tc>
      </w:tr>
      <w:tr w:rsidR="009B1CC6" w:rsidRPr="001B54C3" w14:paraId="7E5DD83D" w14:textId="77777777" w:rsidTr="00D85EE7">
        <w:tc>
          <w:tcPr>
            <w:tcW w:w="0" w:type="auto"/>
            <w:tcBorders>
              <w:top w:val="single" w:sz="6" w:space="0" w:color="000000"/>
              <w:left w:val="single" w:sz="6" w:space="0" w:color="000000"/>
              <w:bottom w:val="single" w:sz="6" w:space="0" w:color="000000"/>
              <w:right w:val="single" w:sz="6" w:space="0" w:color="000000"/>
            </w:tcBorders>
            <w:vAlign w:val="center"/>
          </w:tcPr>
          <w:p w14:paraId="44E85222" w14:textId="77777777" w:rsidR="009B1CC6" w:rsidRPr="001B54C3" w:rsidRDefault="009B1CC6" w:rsidP="00D85EE7">
            <w:pPr>
              <w:pStyle w:val="TableEntry"/>
            </w:pPr>
            <w:r w:rsidRPr="001B54C3">
              <w:rPr>
                <w:rFonts w:cs="Arial"/>
                <w:szCs w:val="22"/>
              </w:rPr>
              <w:t>58232-0</w:t>
            </w:r>
          </w:p>
        </w:tc>
        <w:tc>
          <w:tcPr>
            <w:tcW w:w="0" w:type="auto"/>
            <w:tcBorders>
              <w:top w:val="single" w:sz="6" w:space="0" w:color="000000"/>
              <w:left w:val="single" w:sz="6" w:space="0" w:color="000000"/>
              <w:bottom w:val="single" w:sz="6" w:space="0" w:color="000000"/>
              <w:right w:val="single" w:sz="6" w:space="0" w:color="000000"/>
            </w:tcBorders>
            <w:vAlign w:val="center"/>
          </w:tcPr>
          <w:p w14:paraId="1FA3C5DC" w14:textId="77777777" w:rsidR="009B1CC6" w:rsidRPr="001B54C3" w:rsidRDefault="009B1CC6" w:rsidP="00D85EE7">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8EA44CA" w14:textId="77777777" w:rsidR="009B1CC6" w:rsidRPr="001B54C3" w:rsidRDefault="009B1CC6" w:rsidP="00D85EE7">
            <w:pPr>
              <w:pStyle w:val="TableEntry"/>
            </w:pPr>
            <w:r w:rsidRPr="001B54C3">
              <w:t>HEARING LOSS RISK INDICATOR</w:t>
            </w:r>
          </w:p>
        </w:tc>
      </w:tr>
      <w:tr w:rsidR="009B1CC6" w:rsidRPr="001B54C3" w14:paraId="10EB56B8" w14:textId="77777777" w:rsidTr="00D85EE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13D9AB6" w14:textId="77777777" w:rsidR="009B1CC6" w:rsidRPr="001B54C3" w:rsidRDefault="009B1CC6" w:rsidP="00D85EE7">
            <w:pPr>
              <w:pStyle w:val="TableEntryHeader"/>
            </w:pPr>
            <w:r w:rsidRPr="001B54C3">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3653060" w14:textId="77777777" w:rsidR="009B1CC6" w:rsidRPr="001B54C3" w:rsidRDefault="009B1CC6" w:rsidP="00D85EE7">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BFDC13F" w14:textId="77777777" w:rsidR="009B1CC6" w:rsidRPr="001B54C3" w:rsidRDefault="009B1CC6" w:rsidP="00D85EE7">
            <w:pPr>
              <w:pStyle w:val="TableEntryHeader"/>
            </w:pPr>
            <w:r w:rsidRPr="001B54C3">
              <w:t xml:space="preserve">Description </w:t>
            </w:r>
          </w:p>
        </w:tc>
      </w:tr>
      <w:tr w:rsidR="009B1CC6" w:rsidRPr="001B54C3" w14:paraId="0AE0DACA" w14:textId="77777777" w:rsidTr="00D85EE7">
        <w:tc>
          <w:tcPr>
            <w:tcW w:w="0" w:type="auto"/>
            <w:tcBorders>
              <w:top w:val="single" w:sz="6" w:space="0" w:color="000000"/>
              <w:left w:val="single" w:sz="6" w:space="0" w:color="000000"/>
              <w:bottom w:val="single" w:sz="6" w:space="0" w:color="000000"/>
              <w:right w:val="single" w:sz="6" w:space="0" w:color="000000"/>
            </w:tcBorders>
            <w:vAlign w:val="center"/>
          </w:tcPr>
          <w:p w14:paraId="2F6A999A" w14:textId="77777777" w:rsidR="009B1CC6" w:rsidRPr="001B54C3" w:rsidRDefault="009B1CC6" w:rsidP="00D85EE7">
            <w:pPr>
              <w:pStyle w:val="TableEntry"/>
            </w:pPr>
            <w:r w:rsidRPr="001B54C3">
              <w:t>1.3.6.1.4.1.19376.1.7.3.1.1.15.5.1</w:t>
            </w:r>
          </w:p>
        </w:tc>
        <w:tc>
          <w:tcPr>
            <w:tcW w:w="0" w:type="auto"/>
            <w:tcBorders>
              <w:top w:val="single" w:sz="6" w:space="0" w:color="000000"/>
              <w:left w:val="single" w:sz="6" w:space="0" w:color="000000"/>
              <w:bottom w:val="single" w:sz="6" w:space="0" w:color="000000"/>
              <w:right w:val="single" w:sz="6" w:space="0" w:color="000000"/>
            </w:tcBorders>
            <w:vAlign w:val="center"/>
          </w:tcPr>
          <w:p w14:paraId="27936ABC" w14:textId="77777777" w:rsidR="009B1CC6" w:rsidRPr="001B54C3" w:rsidRDefault="009B1CC6" w:rsidP="00D85EE7">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D727434" w14:textId="77777777" w:rsidR="009B1CC6" w:rsidRPr="001B54C3" w:rsidRDefault="009B1CC6" w:rsidP="00D85EE7">
            <w:pPr>
              <w:pStyle w:val="TableEntry"/>
            </w:pPr>
            <w:r w:rsidRPr="001B54C3">
              <w:t xml:space="preserve">Risk Indicators for Hearing Loss Entry </w:t>
            </w:r>
          </w:p>
        </w:tc>
      </w:tr>
    </w:tbl>
    <w:p w14:paraId="6F36406F" w14:textId="77777777" w:rsidR="009B1CC6" w:rsidRPr="001B54C3" w:rsidRDefault="009B1CC6" w:rsidP="009B1CC6">
      <w:pPr>
        <w:pStyle w:val="BodyText"/>
      </w:pPr>
    </w:p>
    <w:p w14:paraId="0F52E65A" w14:textId="77777777" w:rsidR="009B1CC6" w:rsidRPr="001B54C3" w:rsidRDefault="009B1CC6" w:rsidP="009B1CC6">
      <w:pPr>
        <w:pStyle w:val="XMLFragment"/>
        <w:rPr>
          <w:noProof w:val="0"/>
        </w:rPr>
      </w:pPr>
      <w:r w:rsidRPr="001B54C3">
        <w:rPr>
          <w:noProof w:val="0"/>
        </w:rPr>
        <w:t>&lt;component&gt;</w:t>
      </w:r>
    </w:p>
    <w:p w14:paraId="7A5BC044" w14:textId="28AFAFCE" w:rsidR="009B1CC6" w:rsidRPr="001B54C3" w:rsidRDefault="009B1CC6" w:rsidP="009B1CC6">
      <w:pPr>
        <w:pStyle w:val="XMLFragment"/>
        <w:rPr>
          <w:noProof w:val="0"/>
        </w:rPr>
      </w:pPr>
      <w:r w:rsidRPr="001B54C3">
        <w:rPr>
          <w:noProof w:val="0"/>
        </w:rPr>
        <w:t xml:space="preserve">  &lt;section&gt;</w:t>
      </w:r>
      <w:r w:rsidRPr="001B54C3">
        <w:rPr>
          <w:noProof w:val="0"/>
        </w:rPr>
        <w:br/>
        <w:t xml:space="preserve">    &lt;templateId root=</w:t>
      </w:r>
      <w:commentRangeStart w:id="562"/>
      <w:ins w:id="563" w:author="Michael Clifton" w:date="2019-02-26T13:41:00Z">
        <w:r w:rsidR="00264D13">
          <w:rPr>
            <w:noProof w:val="0"/>
          </w:rPr>
          <w:t>’</w:t>
        </w:r>
        <w:commentRangeEnd w:id="562"/>
        <w:r w:rsidR="00264D13">
          <w:rPr>
            <w:rStyle w:val="CommentReference"/>
            <w:rFonts w:ascii="Times New Roman" w:hAnsi="Times New Roman" w:cs="Times New Roman"/>
            <w:noProof w:val="0"/>
          </w:rPr>
          <w:commentReference w:id="562"/>
        </w:r>
      </w:ins>
      <w:r w:rsidRPr="001B54C3">
        <w:rPr>
          <w:noProof w:val="0"/>
        </w:rPr>
        <w:t>1.3.6.1.4.1.19376.1.7.3.1.1.15.3.1'/&gt;</w:t>
      </w:r>
    </w:p>
    <w:p w14:paraId="2CEBEC09" w14:textId="77777777" w:rsidR="009B1CC6" w:rsidRPr="001B54C3" w:rsidRDefault="009B1CC6" w:rsidP="009B1CC6">
      <w:pPr>
        <w:pStyle w:val="XMLFragment"/>
        <w:rPr>
          <w:noProof w:val="0"/>
        </w:rPr>
      </w:pPr>
      <w:r w:rsidRPr="001B54C3">
        <w:rPr>
          <w:noProof w:val="0"/>
        </w:rPr>
        <w:t xml:space="preserve">    &lt;id root=' ' extension=' '/&gt;</w:t>
      </w:r>
    </w:p>
    <w:p w14:paraId="71CAEE82" w14:textId="77777777" w:rsidR="009B1CC6" w:rsidRPr="001B54C3" w:rsidRDefault="009B1CC6" w:rsidP="009B1CC6">
      <w:pPr>
        <w:pStyle w:val="XMLFragment"/>
        <w:rPr>
          <w:noProof w:val="0"/>
        </w:rPr>
      </w:pPr>
      <w:r w:rsidRPr="001B54C3">
        <w:rPr>
          <w:noProof w:val="0"/>
        </w:rPr>
        <w:t xml:space="preserve">    &lt;code code='58232-0' displayName= ‘HEARING LOSS RISK INDICATOR '</w:t>
      </w:r>
    </w:p>
    <w:p w14:paraId="112CD7E2" w14:textId="77777777" w:rsidR="009B1CC6" w:rsidRPr="001B54C3" w:rsidRDefault="009B1CC6" w:rsidP="009B1CC6">
      <w:pPr>
        <w:pStyle w:val="XMLFragment"/>
        <w:rPr>
          <w:noProof w:val="0"/>
        </w:rPr>
      </w:pPr>
      <w:r w:rsidRPr="001B54C3">
        <w:rPr>
          <w:noProof w:val="0"/>
        </w:rPr>
        <w:t xml:space="preserve">      codeSystem='2.16.840.1.113883.6.1' codeSystemName='LOINC'/&gt;</w:t>
      </w:r>
    </w:p>
    <w:p w14:paraId="0062A6E3" w14:textId="77777777" w:rsidR="009B1CC6" w:rsidRPr="001B54C3" w:rsidRDefault="009B1CC6" w:rsidP="009B1CC6">
      <w:pPr>
        <w:pStyle w:val="XMLFragment"/>
        <w:rPr>
          <w:noProof w:val="0"/>
        </w:rPr>
      </w:pPr>
      <w:r w:rsidRPr="001B54C3">
        <w:rPr>
          <w:noProof w:val="0"/>
        </w:rPr>
        <w:t xml:space="preserve">    &lt;text&gt;</w:t>
      </w:r>
    </w:p>
    <w:p w14:paraId="63A90544" w14:textId="77777777" w:rsidR="009B1CC6" w:rsidRPr="001B54C3" w:rsidRDefault="009B1CC6" w:rsidP="009B1CC6">
      <w:pPr>
        <w:pStyle w:val="XMLFragment"/>
        <w:rPr>
          <w:noProof w:val="0"/>
        </w:rPr>
      </w:pPr>
      <w:r w:rsidRPr="001B54C3">
        <w:rPr>
          <w:noProof w:val="0"/>
        </w:rPr>
        <w:t xml:space="preserve">      </w:t>
      </w:r>
      <w:r w:rsidRPr="001B54C3">
        <w:rPr>
          <w:i/>
          <w:iCs/>
          <w:noProof w:val="0"/>
        </w:rPr>
        <w:t>Text as described above</w:t>
      </w:r>
    </w:p>
    <w:p w14:paraId="663BE163" w14:textId="77777777" w:rsidR="009B1CC6" w:rsidRPr="001B54C3" w:rsidRDefault="009B1CC6" w:rsidP="009B1CC6">
      <w:pPr>
        <w:pStyle w:val="XMLFragment"/>
        <w:rPr>
          <w:noProof w:val="0"/>
        </w:rPr>
      </w:pPr>
      <w:r w:rsidRPr="001B54C3">
        <w:rPr>
          <w:noProof w:val="0"/>
        </w:rPr>
        <w:t xml:space="preserve">    &lt;/text&gt;   </w:t>
      </w:r>
    </w:p>
    <w:p w14:paraId="22427978" w14:textId="77777777" w:rsidR="009B1CC6" w:rsidRPr="001B54C3" w:rsidRDefault="009B1CC6" w:rsidP="009B1CC6">
      <w:pPr>
        <w:pStyle w:val="XMLFragment"/>
        <w:rPr>
          <w:noProof w:val="0"/>
        </w:rPr>
      </w:pPr>
      <w:r w:rsidRPr="001B54C3">
        <w:rPr>
          <w:noProof w:val="0"/>
        </w:rPr>
        <w:t xml:space="preserve">    &lt;entry&gt;</w:t>
      </w:r>
    </w:p>
    <w:p w14:paraId="6B3AB6A6" w14:textId="77777777" w:rsidR="009B1CC6" w:rsidRPr="001B54C3" w:rsidRDefault="009B1CC6" w:rsidP="009B1CC6">
      <w:pPr>
        <w:pStyle w:val="XMLFragment"/>
        <w:rPr>
          <w:noProof w:val="0"/>
        </w:rPr>
      </w:pPr>
      <w:r w:rsidRPr="001B54C3">
        <w:rPr>
          <w:noProof w:val="0"/>
        </w:rPr>
        <w:t xml:space="preserve">         :</w:t>
      </w:r>
    </w:p>
    <w:p w14:paraId="467DF823" w14:textId="77777777" w:rsidR="009B1CC6" w:rsidRPr="001B54C3" w:rsidRDefault="009B1CC6" w:rsidP="009B1CC6">
      <w:pPr>
        <w:pStyle w:val="XMLFragment"/>
        <w:rPr>
          <w:noProof w:val="0"/>
        </w:rPr>
      </w:pPr>
      <w:r w:rsidRPr="001B54C3">
        <w:rPr>
          <w:noProof w:val="0"/>
        </w:rPr>
        <w:t xml:space="preserve">      &lt;!-- Required Risk Indicators for Hearing Loss Entry element --&gt;</w:t>
      </w:r>
    </w:p>
    <w:p w14:paraId="69A53E0A" w14:textId="77777777" w:rsidR="009B1CC6" w:rsidRPr="000A6AA8" w:rsidRDefault="009B1CC6" w:rsidP="009B1CC6">
      <w:pPr>
        <w:pStyle w:val="XMLFragment"/>
        <w:rPr>
          <w:noProof w:val="0"/>
          <w:lang w:val="nl-NL"/>
          <w:rPrChange w:id="565" w:author="Michael Clifton" w:date="2018-10-11T09:57:00Z">
            <w:rPr>
              <w:noProof w:val="0"/>
            </w:rPr>
          </w:rPrChange>
        </w:rPr>
      </w:pPr>
      <w:r w:rsidRPr="001B54C3">
        <w:rPr>
          <w:noProof w:val="0"/>
        </w:rPr>
        <w:t xml:space="preserve">        </w:t>
      </w:r>
      <w:r w:rsidRPr="000A6AA8">
        <w:rPr>
          <w:noProof w:val="0"/>
          <w:lang w:val="nl-NL"/>
          <w:rPrChange w:id="566" w:author="Michael Clifton" w:date="2018-10-11T09:57:00Z">
            <w:rPr>
              <w:noProof w:val="0"/>
            </w:rPr>
          </w:rPrChange>
        </w:rPr>
        <w:t>&lt;templateId root='1.3.6.1.4.1.19376.1.7.3.1.1.15.5.1'/&gt;</w:t>
      </w:r>
    </w:p>
    <w:p w14:paraId="0349F1FC" w14:textId="77777777" w:rsidR="009B1CC6" w:rsidRPr="000A6AA8" w:rsidRDefault="009B1CC6" w:rsidP="009B1CC6">
      <w:pPr>
        <w:pStyle w:val="XMLFragment"/>
        <w:rPr>
          <w:noProof w:val="0"/>
          <w:lang w:val="nl-NL"/>
          <w:rPrChange w:id="567" w:author="Michael Clifton" w:date="2018-10-11T09:57:00Z">
            <w:rPr>
              <w:noProof w:val="0"/>
            </w:rPr>
          </w:rPrChange>
        </w:rPr>
      </w:pPr>
      <w:r w:rsidRPr="000A6AA8">
        <w:rPr>
          <w:noProof w:val="0"/>
          <w:lang w:val="nl-NL"/>
          <w:rPrChange w:id="568" w:author="Michael Clifton" w:date="2018-10-11T09:57:00Z">
            <w:rPr>
              <w:noProof w:val="0"/>
            </w:rPr>
          </w:rPrChange>
        </w:rPr>
        <w:t xml:space="preserve">         :</w:t>
      </w:r>
    </w:p>
    <w:p w14:paraId="46D4F6AF" w14:textId="77777777" w:rsidR="009B1CC6" w:rsidRPr="000A6AA8" w:rsidRDefault="009B1CC6" w:rsidP="009B1CC6">
      <w:pPr>
        <w:pStyle w:val="XMLFragment"/>
        <w:rPr>
          <w:noProof w:val="0"/>
          <w:lang w:val="nl-NL"/>
          <w:rPrChange w:id="569" w:author="Michael Clifton" w:date="2018-10-11T09:57:00Z">
            <w:rPr>
              <w:noProof w:val="0"/>
            </w:rPr>
          </w:rPrChange>
        </w:rPr>
      </w:pPr>
      <w:r w:rsidRPr="000A6AA8">
        <w:rPr>
          <w:noProof w:val="0"/>
          <w:lang w:val="nl-NL"/>
          <w:rPrChange w:id="570" w:author="Michael Clifton" w:date="2018-10-11T09:57:00Z">
            <w:rPr>
              <w:noProof w:val="0"/>
            </w:rPr>
          </w:rPrChange>
        </w:rPr>
        <w:t xml:space="preserve">    &lt;/entry&gt; </w:t>
      </w:r>
    </w:p>
    <w:p w14:paraId="730882DF" w14:textId="77777777" w:rsidR="009B1CC6" w:rsidRPr="001B54C3" w:rsidRDefault="009B1CC6" w:rsidP="009B1CC6">
      <w:pPr>
        <w:pStyle w:val="XMLFragment"/>
        <w:rPr>
          <w:noProof w:val="0"/>
        </w:rPr>
      </w:pPr>
      <w:r w:rsidRPr="000A6AA8">
        <w:rPr>
          <w:noProof w:val="0"/>
          <w:lang w:val="nl-NL"/>
          <w:rPrChange w:id="571" w:author="Michael Clifton" w:date="2018-10-11T09:57:00Z">
            <w:rPr>
              <w:noProof w:val="0"/>
            </w:rPr>
          </w:rPrChange>
        </w:rPr>
        <w:t xml:space="preserve">  </w:t>
      </w:r>
      <w:r w:rsidRPr="001B54C3">
        <w:rPr>
          <w:noProof w:val="0"/>
        </w:rPr>
        <w:t>&lt;/section&gt;</w:t>
      </w:r>
    </w:p>
    <w:p w14:paraId="28919A0D" w14:textId="77777777" w:rsidR="009B1CC6" w:rsidRPr="001B54C3" w:rsidRDefault="009B1CC6" w:rsidP="009B1CC6">
      <w:pPr>
        <w:pStyle w:val="XMLFragment"/>
        <w:rPr>
          <w:noProof w:val="0"/>
        </w:rPr>
      </w:pPr>
      <w:r w:rsidRPr="001B54C3">
        <w:rPr>
          <w:noProof w:val="0"/>
        </w:rPr>
        <w:t>&lt;/component&gt;</w:t>
      </w:r>
    </w:p>
    <w:p w14:paraId="74CFB412" w14:textId="77777777" w:rsidR="009B1CC6" w:rsidRPr="001B54C3" w:rsidRDefault="009B1CC6" w:rsidP="009B1CC6">
      <w:pPr>
        <w:pStyle w:val="FigureTitle"/>
      </w:pPr>
      <w:r w:rsidRPr="001B54C3">
        <w:t>Figure 6.3.3.2.58</w:t>
      </w:r>
      <w:r w:rsidR="005B6ADC" w:rsidRPr="001B54C3">
        <w:t>-1:</w:t>
      </w:r>
      <w:r w:rsidRPr="001B54C3">
        <w:t xml:space="preserve"> Sample Coded Risk Indicators for Hearing Loss Section</w:t>
      </w:r>
    </w:p>
    <w:p w14:paraId="5F3BFE17" w14:textId="77777777" w:rsidR="009B1CC6" w:rsidRPr="001B54C3" w:rsidRDefault="009B1CC6" w:rsidP="00EE1254">
      <w:pPr>
        <w:pStyle w:val="BodyText"/>
      </w:pPr>
    </w:p>
    <w:p w14:paraId="1B8F9365" w14:textId="77777777" w:rsidR="00D85EE7" w:rsidRPr="001B54C3" w:rsidRDefault="00D85EE7" w:rsidP="00D85EE7">
      <w:pPr>
        <w:pStyle w:val="EditorInstructions"/>
      </w:pPr>
      <w:r w:rsidRPr="001B54C3">
        <w:lastRenderedPageBreak/>
        <w:t>Add Section 6.3.3.2.5</w:t>
      </w:r>
      <w:r w:rsidR="009866B4" w:rsidRPr="001B54C3">
        <w:t>9</w:t>
      </w:r>
      <w:r w:rsidR="003A6FC9" w:rsidRPr="001B54C3">
        <w:t xml:space="preserve">. </w:t>
      </w:r>
      <w:r w:rsidRPr="001B54C3">
        <w:t xml:space="preserve">Added </w:t>
      </w:r>
      <w:r w:rsidR="009301F1" w:rsidRPr="001B54C3">
        <w:t>2011-09</w:t>
      </w:r>
      <w:r w:rsidRPr="001B54C3">
        <w:t xml:space="preserve"> from QRPH PRPH-Ca </w:t>
      </w:r>
      <w:r w:rsidR="003C4B67" w:rsidRPr="001B54C3">
        <w:t>Profile</w:t>
      </w:r>
    </w:p>
    <w:p w14:paraId="6E1657C4" w14:textId="77777777" w:rsidR="00D85EE7" w:rsidRPr="001B54C3" w:rsidRDefault="00D85EE7" w:rsidP="001B28EA">
      <w:pPr>
        <w:pStyle w:val="Heading5"/>
        <w:rPr>
          <w:noProof w:val="0"/>
          <w:lang w:val="en-US"/>
        </w:rPr>
      </w:pPr>
      <w:bookmarkStart w:id="572" w:name="_Toc302138130"/>
      <w:bookmarkStart w:id="573" w:name="_Toc466555274"/>
      <w:r w:rsidRPr="001B54C3">
        <w:rPr>
          <w:noProof w:val="0"/>
          <w:lang w:val="en-US"/>
        </w:rPr>
        <w:t>6.3.3.2.59 Cancer Diagnosis Section 1.3.6.1.4.1.19376.1.7.3.1.3.14.1</w:t>
      </w:r>
      <w:bookmarkEnd w:id="572"/>
      <w:bookmarkEnd w:id="573"/>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D85EE7" w:rsidRPr="001B54C3" w14:paraId="5DAD1D4B" w14:textId="77777777" w:rsidTr="00D85EE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A31DE61" w14:textId="77777777" w:rsidR="00D85EE7" w:rsidRPr="001B54C3" w:rsidRDefault="00D85EE7" w:rsidP="00D85EE7">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62D29E6" w14:textId="77777777" w:rsidR="00D85EE7" w:rsidRPr="001B54C3" w:rsidRDefault="00D85EE7" w:rsidP="001C56E2">
            <w:pPr>
              <w:pStyle w:val="TableEntry"/>
            </w:pPr>
            <w:r w:rsidRPr="001B54C3">
              <w:rPr>
                <w:rFonts w:eastAsia="?l?r ??’c"/>
              </w:rPr>
              <w:t xml:space="preserve"> </w:t>
            </w:r>
            <w:r w:rsidRPr="001B54C3">
              <w:t>1.3.6.1.4.1.19376.1.7.3.1.3.14.1</w:t>
            </w:r>
          </w:p>
        </w:tc>
      </w:tr>
      <w:tr w:rsidR="00D85EE7" w:rsidRPr="001B54C3" w14:paraId="2A7DEEDA" w14:textId="77777777" w:rsidTr="00D85EE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5499DB0" w14:textId="77777777" w:rsidR="00D85EE7" w:rsidRPr="001B54C3" w:rsidRDefault="00D85EE7" w:rsidP="00D85EE7">
            <w:pPr>
              <w:pStyle w:val="TableEntryHeader"/>
            </w:pPr>
            <w:r w:rsidRPr="001B54C3">
              <w:t>Parent ID</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43341CE" w14:textId="49F81BA0" w:rsidR="00D85EE7" w:rsidRPr="001B54C3" w:rsidRDefault="00D85EE7" w:rsidP="001B28EA">
            <w:pPr>
              <w:pStyle w:val="TableEntry"/>
            </w:pPr>
            <w:r w:rsidRPr="001B54C3">
              <w:t xml:space="preserve">PCC Active Problem Section 1.3.6.1.4.1.19376.1.5.3.1.3.6 </w:t>
            </w:r>
          </w:p>
          <w:p w14:paraId="3D703FA6" w14:textId="4E48AEBA" w:rsidR="00D85EE7" w:rsidRPr="001B54C3" w:rsidRDefault="00D85EE7" w:rsidP="00D85EE7">
            <w:pPr>
              <w:pStyle w:val="TableEntry"/>
            </w:pPr>
            <w:r w:rsidRPr="001B54C3">
              <w:t xml:space="preserve">CCD 3.5  2.16.840.1.113883.10.20.1.11    </w:t>
            </w:r>
          </w:p>
          <w:p w14:paraId="1646858B" w14:textId="77777777" w:rsidR="00D85EE7" w:rsidRPr="001B54C3" w:rsidRDefault="00D85EE7" w:rsidP="00D85EE7">
            <w:pPr>
              <w:pStyle w:val="TableEntry"/>
            </w:pPr>
          </w:p>
        </w:tc>
      </w:tr>
      <w:tr w:rsidR="00D85EE7" w:rsidRPr="001B54C3" w14:paraId="406B7BAC" w14:textId="77777777" w:rsidTr="00D85EE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C40F45E" w14:textId="77777777" w:rsidR="00D85EE7" w:rsidRPr="001B54C3" w:rsidRDefault="00D85EE7" w:rsidP="00D85EE7">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2EB8574" w14:textId="77777777" w:rsidR="00D85EE7" w:rsidRPr="001B54C3" w:rsidRDefault="00D85EE7" w:rsidP="00D85EE7">
            <w:pPr>
              <w:pStyle w:val="TableEntry"/>
            </w:pPr>
            <w:r w:rsidRPr="001B54C3">
              <w:t>This section contains specific detailed information about cancer diagnosis(es) that are currently being monitored for the patient. A separate entry for each cancer diagnosis SHALL be provided.</w:t>
            </w:r>
          </w:p>
        </w:tc>
      </w:tr>
      <w:tr w:rsidR="00D85EE7" w:rsidRPr="001B54C3" w14:paraId="279ECE1F" w14:textId="77777777" w:rsidTr="00D85EE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67448BA" w14:textId="77777777" w:rsidR="00D85EE7" w:rsidRPr="001B54C3" w:rsidRDefault="00D85EE7" w:rsidP="00D85EE7">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6170034" w14:textId="77777777" w:rsidR="00D85EE7" w:rsidRPr="001B54C3" w:rsidRDefault="00D85EE7" w:rsidP="00D85EE7">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B6FB5D1" w14:textId="77777777" w:rsidR="00D85EE7" w:rsidRPr="001B54C3" w:rsidRDefault="00D85EE7" w:rsidP="00D85EE7">
            <w:pPr>
              <w:pStyle w:val="TableEntryHeader"/>
            </w:pPr>
            <w:r w:rsidRPr="001B54C3">
              <w:t xml:space="preserve">Description </w:t>
            </w:r>
          </w:p>
        </w:tc>
      </w:tr>
      <w:tr w:rsidR="00D85EE7" w:rsidRPr="001B54C3" w14:paraId="2DDE60CC" w14:textId="77777777" w:rsidTr="00D85EE7">
        <w:trPr>
          <w:trHeight w:val="177"/>
        </w:trPr>
        <w:tc>
          <w:tcPr>
            <w:tcW w:w="0" w:type="auto"/>
            <w:tcBorders>
              <w:top w:val="single" w:sz="6" w:space="0" w:color="000000"/>
              <w:left w:val="single" w:sz="6" w:space="0" w:color="000000"/>
              <w:bottom w:val="single" w:sz="6" w:space="0" w:color="000000"/>
              <w:right w:val="single" w:sz="6" w:space="0" w:color="000000"/>
            </w:tcBorders>
          </w:tcPr>
          <w:p w14:paraId="125641C6" w14:textId="5563FB19" w:rsidR="00D85EE7" w:rsidRPr="001B54C3" w:rsidRDefault="00907621" w:rsidP="00D85EE7">
            <w:pPr>
              <w:pStyle w:val="TableEntry"/>
            </w:pPr>
            <w:r>
              <w:t>72135-7</w:t>
            </w:r>
          </w:p>
        </w:tc>
        <w:tc>
          <w:tcPr>
            <w:tcW w:w="0" w:type="auto"/>
            <w:tcBorders>
              <w:top w:val="single" w:sz="6" w:space="0" w:color="000000"/>
              <w:left w:val="single" w:sz="6" w:space="0" w:color="000000"/>
              <w:bottom w:val="single" w:sz="6" w:space="0" w:color="000000"/>
              <w:right w:val="single" w:sz="6" w:space="0" w:color="000000"/>
            </w:tcBorders>
          </w:tcPr>
          <w:p w14:paraId="1225F97D" w14:textId="77777777" w:rsidR="00D85EE7" w:rsidRPr="001B54C3" w:rsidRDefault="00D85EE7" w:rsidP="00D85EE7">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tcPr>
          <w:p w14:paraId="55E0D87F" w14:textId="77777777" w:rsidR="00D85EE7" w:rsidRPr="001B54C3" w:rsidRDefault="00D85EE7" w:rsidP="00D85EE7">
            <w:pPr>
              <w:pStyle w:val="TableEntry"/>
            </w:pPr>
            <w:r w:rsidRPr="001B54C3">
              <w:t>Cancer Diagnosis</w:t>
            </w:r>
          </w:p>
        </w:tc>
      </w:tr>
      <w:tr w:rsidR="00D85EE7" w:rsidRPr="001B54C3" w14:paraId="107BE862" w14:textId="77777777" w:rsidTr="00D85EE7">
        <w:trPr>
          <w:trHeight w:val="177"/>
        </w:trPr>
        <w:tc>
          <w:tcPr>
            <w:tcW w:w="0" w:type="auto"/>
            <w:tcBorders>
              <w:top w:val="single" w:sz="6" w:space="0" w:color="000000"/>
              <w:left w:val="single" w:sz="6" w:space="0" w:color="000000"/>
              <w:bottom w:val="single" w:sz="6" w:space="0" w:color="000000"/>
              <w:right w:val="single" w:sz="6" w:space="0" w:color="000000"/>
            </w:tcBorders>
            <w:shd w:val="clear" w:color="auto" w:fill="D9D9D9"/>
            <w:vAlign w:val="center"/>
          </w:tcPr>
          <w:p w14:paraId="473431B9" w14:textId="77777777" w:rsidR="00D85EE7" w:rsidRPr="001B54C3" w:rsidRDefault="00D85EE7" w:rsidP="00D85EE7">
            <w:pPr>
              <w:pStyle w:val="TableEntryHeader"/>
            </w:pPr>
            <w:r w:rsidRPr="001B54C3">
              <w:t xml:space="preserve">Entries </w:t>
            </w:r>
          </w:p>
        </w:tc>
        <w:tc>
          <w:tcPr>
            <w:tcW w:w="0" w:type="auto"/>
            <w:tcBorders>
              <w:top w:val="single" w:sz="6" w:space="0" w:color="000000"/>
              <w:left w:val="single" w:sz="6" w:space="0" w:color="000000"/>
              <w:bottom w:val="single" w:sz="6" w:space="0" w:color="000000"/>
              <w:right w:val="single" w:sz="6" w:space="0" w:color="000000"/>
            </w:tcBorders>
            <w:shd w:val="clear" w:color="auto" w:fill="D9D9D9"/>
            <w:vAlign w:val="center"/>
          </w:tcPr>
          <w:p w14:paraId="38646837" w14:textId="77777777" w:rsidR="00D85EE7" w:rsidRPr="001B54C3" w:rsidRDefault="00D85EE7" w:rsidP="00D85EE7">
            <w:pPr>
              <w:pStyle w:val="TableEntryHeader"/>
            </w:pPr>
            <w:r w:rsidRPr="001B54C3">
              <w:t xml:space="preserve">Opt </w:t>
            </w:r>
          </w:p>
        </w:tc>
        <w:tc>
          <w:tcPr>
            <w:tcW w:w="0" w:type="auto"/>
            <w:tcBorders>
              <w:top w:val="single" w:sz="6" w:space="0" w:color="000000"/>
              <w:left w:val="single" w:sz="6" w:space="0" w:color="000000"/>
              <w:bottom w:val="single" w:sz="6" w:space="0" w:color="000000"/>
              <w:right w:val="single" w:sz="6" w:space="0" w:color="000000"/>
            </w:tcBorders>
            <w:shd w:val="clear" w:color="auto" w:fill="D9D9D9"/>
            <w:vAlign w:val="center"/>
          </w:tcPr>
          <w:p w14:paraId="7EFECFEE" w14:textId="77777777" w:rsidR="00D85EE7" w:rsidRPr="001B54C3" w:rsidRDefault="00D85EE7" w:rsidP="00D85EE7">
            <w:pPr>
              <w:pStyle w:val="TableEntryHeader"/>
            </w:pPr>
            <w:r w:rsidRPr="001B54C3">
              <w:t xml:space="preserve">Description </w:t>
            </w:r>
          </w:p>
        </w:tc>
      </w:tr>
      <w:tr w:rsidR="00D85EE7" w:rsidRPr="001B54C3" w14:paraId="205A5A67" w14:textId="77777777" w:rsidTr="00D85EE7">
        <w:trPr>
          <w:trHeight w:val="177"/>
        </w:trPr>
        <w:tc>
          <w:tcPr>
            <w:tcW w:w="0" w:type="auto"/>
            <w:tcBorders>
              <w:top w:val="single" w:sz="6" w:space="0" w:color="000000"/>
              <w:left w:val="single" w:sz="6" w:space="0" w:color="000000"/>
              <w:bottom w:val="single" w:sz="6" w:space="0" w:color="000000"/>
              <w:right w:val="single" w:sz="6" w:space="0" w:color="000000"/>
            </w:tcBorders>
            <w:vAlign w:val="center"/>
          </w:tcPr>
          <w:p w14:paraId="7C8EA215" w14:textId="77777777" w:rsidR="00D85EE7" w:rsidRPr="001B54C3" w:rsidRDefault="00D85EE7" w:rsidP="00D85EE7">
            <w:pPr>
              <w:pStyle w:val="TableEntry"/>
              <w:rPr>
                <w:szCs w:val="18"/>
              </w:rPr>
            </w:pPr>
            <w:r w:rsidRPr="001B54C3">
              <w:t xml:space="preserve">1.3.6.1.4.1.19376.1.7.3.1.4.14.1 </w:t>
            </w:r>
          </w:p>
        </w:tc>
        <w:tc>
          <w:tcPr>
            <w:tcW w:w="0" w:type="auto"/>
            <w:tcBorders>
              <w:top w:val="single" w:sz="6" w:space="0" w:color="000000"/>
              <w:left w:val="single" w:sz="6" w:space="0" w:color="000000"/>
              <w:bottom w:val="single" w:sz="6" w:space="0" w:color="000000"/>
              <w:right w:val="single" w:sz="6" w:space="0" w:color="000000"/>
            </w:tcBorders>
          </w:tcPr>
          <w:p w14:paraId="06ECFF76" w14:textId="77777777" w:rsidR="00D85EE7" w:rsidRPr="001B54C3" w:rsidRDefault="00D85EE7" w:rsidP="00D85EE7">
            <w:pPr>
              <w:pStyle w:val="TableEntry"/>
              <w:rPr>
                <w:szCs w:val="18"/>
              </w:rPr>
            </w:pPr>
            <w:r w:rsidRPr="001B54C3">
              <w:t>R</w:t>
            </w:r>
          </w:p>
        </w:tc>
        <w:tc>
          <w:tcPr>
            <w:tcW w:w="0" w:type="auto"/>
            <w:tcBorders>
              <w:top w:val="single" w:sz="6" w:space="0" w:color="000000"/>
              <w:left w:val="single" w:sz="6" w:space="0" w:color="000000"/>
              <w:bottom w:val="single" w:sz="6" w:space="0" w:color="000000"/>
              <w:right w:val="single" w:sz="6" w:space="0" w:color="000000"/>
            </w:tcBorders>
          </w:tcPr>
          <w:p w14:paraId="4D1100D9" w14:textId="77777777" w:rsidR="00D85EE7" w:rsidRPr="001B54C3" w:rsidRDefault="00D85EE7" w:rsidP="00D85EE7">
            <w:pPr>
              <w:pStyle w:val="TableEntry"/>
            </w:pPr>
            <w:r w:rsidRPr="001B54C3">
              <w:t>Cancer Diagnosis Entry</w:t>
            </w:r>
          </w:p>
        </w:tc>
      </w:tr>
    </w:tbl>
    <w:p w14:paraId="454AE587" w14:textId="77777777" w:rsidR="00D85EE7" w:rsidRPr="001B54C3" w:rsidRDefault="00D85EE7" w:rsidP="00D85EE7">
      <w:pPr>
        <w:pStyle w:val="BodyText"/>
        <w:rPr>
          <w:lang w:eastAsia="x-none"/>
        </w:rPr>
      </w:pPr>
    </w:p>
    <w:p w14:paraId="65544A27" w14:textId="77777777" w:rsidR="00D85EE7" w:rsidRPr="001B54C3" w:rsidRDefault="00D85EE7" w:rsidP="001B28EA">
      <w:pPr>
        <w:pStyle w:val="XMLFragment"/>
        <w:rPr>
          <w:noProof w:val="0"/>
        </w:rPr>
      </w:pPr>
      <w:r w:rsidRPr="001B54C3">
        <w:rPr>
          <w:noProof w:val="0"/>
        </w:rPr>
        <w:t xml:space="preserve">&lt;component&gt; </w:t>
      </w:r>
    </w:p>
    <w:p w14:paraId="6DAD9966" w14:textId="77777777" w:rsidR="00D85EE7" w:rsidRPr="001B54C3" w:rsidRDefault="00D85EE7" w:rsidP="001B28EA">
      <w:pPr>
        <w:pStyle w:val="XMLFragment"/>
        <w:rPr>
          <w:noProof w:val="0"/>
        </w:rPr>
      </w:pPr>
      <w:r w:rsidRPr="001B54C3">
        <w:rPr>
          <w:noProof w:val="0"/>
        </w:rPr>
        <w:tab/>
        <w:t xml:space="preserve">&lt;section&gt; </w:t>
      </w:r>
    </w:p>
    <w:p w14:paraId="1FE00821" w14:textId="1366E603" w:rsidR="004475FA" w:rsidRDefault="00D85EE7" w:rsidP="001B28EA">
      <w:pPr>
        <w:pStyle w:val="XMLFragment"/>
        <w:rPr>
          <w:ins w:id="574" w:author="Michael Clifton" w:date="2018-10-10T15:25:00Z"/>
          <w:noProof w:val="0"/>
        </w:rPr>
      </w:pPr>
      <w:r w:rsidRPr="001B54C3">
        <w:rPr>
          <w:noProof w:val="0"/>
        </w:rPr>
        <w:tab/>
      </w:r>
      <w:r w:rsidRPr="001B54C3">
        <w:rPr>
          <w:noProof w:val="0"/>
        </w:rPr>
        <w:tab/>
        <w:t>&lt;templateId root='1.3.6.1.4.1.19376.1.7.3.1.3.14.1</w:t>
      </w:r>
      <w:commentRangeStart w:id="575"/>
      <w:ins w:id="576" w:author="Michael Clifton" w:date="2018-10-10T15:26:00Z">
        <w:r w:rsidR="004475FA" w:rsidRPr="004475FA">
          <w:rPr>
            <w:noProof w:val="0"/>
          </w:rPr>
          <w:t>'</w:t>
        </w:r>
      </w:ins>
      <w:r w:rsidRPr="001B54C3">
        <w:rPr>
          <w:noProof w:val="0"/>
        </w:rPr>
        <w:t>/&gt;</w:t>
      </w:r>
    </w:p>
    <w:p w14:paraId="41BC99C5" w14:textId="07C8D934" w:rsidR="004475FA" w:rsidRPr="004475FA" w:rsidRDefault="004475FA" w:rsidP="004475FA">
      <w:pPr>
        <w:keepNext/>
        <w:keepLines/>
        <w:pBdr>
          <w:top w:val="single" w:sz="4" w:space="1" w:color="000000"/>
          <w:left w:val="single" w:sz="4" w:space="4" w:color="000000"/>
          <w:bottom w:val="single" w:sz="4" w:space="1" w:color="000000"/>
          <w:right w:val="single" w:sz="4" w:space="4" w:color="000000"/>
        </w:pBdr>
        <w:tabs>
          <w:tab w:val="left" w:pos="187"/>
        </w:tabs>
        <w:spacing w:before="0"/>
        <w:ind w:firstLine="720"/>
        <w:rPr>
          <w:ins w:id="577" w:author="Michael Clifton" w:date="2018-10-10T15:25:00Z"/>
          <w:rFonts w:ascii="Courier New" w:eastAsia="Courier New" w:hAnsi="Courier New" w:cs="Courier New"/>
          <w:b/>
          <w:sz w:val="16"/>
          <w:szCs w:val="16"/>
          <w:u w:val="single"/>
        </w:rPr>
      </w:pPr>
      <w:ins w:id="578" w:author="Michael Clifton" w:date="2018-10-10T15:25:00Z">
        <w:r w:rsidRPr="004475FA">
          <w:rPr>
            <w:rFonts w:ascii="Courier New" w:eastAsia="Courier New" w:hAnsi="Courier New" w:cs="Courier New"/>
            <w:b/>
            <w:sz w:val="16"/>
            <w:szCs w:val="16"/>
            <w:u w:val="single"/>
          </w:rPr>
          <w:t>&lt;templateId root='1.3.6.1.4.1.19376.1.5.3.1.3.6'/&gt;</w:t>
        </w:r>
      </w:ins>
    </w:p>
    <w:p w14:paraId="37E2D916" w14:textId="080FEC2B" w:rsidR="00D85EE7" w:rsidRPr="004475FA" w:rsidRDefault="004475FA" w:rsidP="004475FA">
      <w:pPr>
        <w:pStyle w:val="XMLFragment"/>
        <w:rPr>
          <w:b/>
          <w:noProof w:val="0"/>
          <w:u w:val="single"/>
          <w:rPrChange w:id="579" w:author="Michael Clifton" w:date="2018-10-10T15:25:00Z">
            <w:rPr>
              <w:noProof w:val="0"/>
            </w:rPr>
          </w:rPrChange>
        </w:rPr>
      </w:pPr>
      <w:ins w:id="580" w:author="Michael Clifton" w:date="2018-10-10T15:25:00Z">
        <w:r w:rsidRPr="004475FA">
          <w:rPr>
            <w:rFonts w:eastAsia="Courier New"/>
            <w:b/>
            <w:szCs w:val="16"/>
            <w:u w:val="single"/>
          </w:rPr>
          <w:tab/>
        </w:r>
        <w:r w:rsidRPr="004475FA">
          <w:rPr>
            <w:rFonts w:eastAsia="Courier New"/>
            <w:b/>
            <w:szCs w:val="16"/>
            <w:u w:val="single"/>
          </w:rPr>
          <w:tab/>
          <w:t>&lt;templateId root='2.16.840.1.113883.10.20.1.11'</w:t>
        </w:r>
        <w:r w:rsidRPr="004475FA">
          <w:rPr>
            <w:b/>
            <w:noProof w:val="0"/>
            <w:u w:val="single"/>
            <w:rPrChange w:id="581" w:author="Michael Clifton" w:date="2018-10-10T15:25:00Z">
              <w:rPr>
                <w:noProof w:val="0"/>
              </w:rPr>
            </w:rPrChange>
          </w:rPr>
          <w:t>/&gt;</w:t>
        </w:r>
      </w:ins>
      <w:del w:id="582" w:author="Michael Clifton" w:date="2018-10-10T15:25:00Z">
        <w:r w:rsidR="00D85EE7" w:rsidRPr="004475FA" w:rsidDel="004475FA">
          <w:rPr>
            <w:b/>
            <w:noProof w:val="0"/>
            <w:u w:val="single"/>
            <w:rPrChange w:id="583" w:author="Michael Clifton" w:date="2018-10-10T15:25:00Z">
              <w:rPr>
                <w:noProof w:val="0"/>
              </w:rPr>
            </w:rPrChange>
          </w:rPr>
          <w:delText xml:space="preserve"> </w:delText>
        </w:r>
      </w:del>
      <w:commentRangeEnd w:id="575"/>
      <w:r>
        <w:rPr>
          <w:rStyle w:val="CommentReference"/>
          <w:rFonts w:ascii="Times New Roman" w:hAnsi="Times New Roman" w:cs="Times New Roman"/>
          <w:noProof w:val="0"/>
        </w:rPr>
        <w:commentReference w:id="575"/>
      </w:r>
    </w:p>
    <w:p w14:paraId="14AF04BA" w14:textId="77777777" w:rsidR="00D85EE7" w:rsidRPr="001B54C3" w:rsidRDefault="00D85EE7" w:rsidP="001B28EA">
      <w:pPr>
        <w:pStyle w:val="XMLFragment"/>
        <w:rPr>
          <w:noProof w:val="0"/>
        </w:rPr>
      </w:pPr>
      <w:r w:rsidRPr="001B54C3">
        <w:rPr>
          <w:noProof w:val="0"/>
        </w:rPr>
        <w:tab/>
      </w:r>
      <w:r w:rsidRPr="001B54C3">
        <w:rPr>
          <w:noProof w:val="0"/>
        </w:rPr>
        <w:tab/>
        <w:t xml:space="preserve">&lt;id root=' ' extension=' '/&gt; </w:t>
      </w:r>
    </w:p>
    <w:p w14:paraId="1954FDFB" w14:textId="77A4CCA3" w:rsidR="00D85EE7" w:rsidRPr="001B54C3" w:rsidRDefault="00D85EE7" w:rsidP="001B28EA">
      <w:pPr>
        <w:pStyle w:val="XMLFragment"/>
        <w:rPr>
          <w:noProof w:val="0"/>
        </w:rPr>
      </w:pPr>
      <w:r w:rsidRPr="001B54C3">
        <w:rPr>
          <w:noProof w:val="0"/>
        </w:rPr>
        <w:tab/>
      </w:r>
      <w:r w:rsidRPr="001B54C3">
        <w:rPr>
          <w:noProof w:val="0"/>
        </w:rPr>
        <w:tab/>
        <w:t>&lt;code code='</w:t>
      </w:r>
      <w:r w:rsidR="00907621">
        <w:rPr>
          <w:noProof w:val="0"/>
        </w:rPr>
        <w:t>72135-7</w:t>
      </w:r>
      <w:r w:rsidRPr="001B54C3">
        <w:rPr>
          <w:noProof w:val="0"/>
        </w:rPr>
        <w:t xml:space="preserve">' displayName='Cancer Diagnosis' </w:t>
      </w:r>
    </w:p>
    <w:p w14:paraId="6CA058AD" w14:textId="77777777" w:rsidR="00D85EE7" w:rsidRPr="001B54C3" w:rsidRDefault="00D85EE7" w:rsidP="001B28EA">
      <w:pPr>
        <w:pStyle w:val="XMLFragment"/>
        <w:rPr>
          <w:noProof w:val="0"/>
        </w:rPr>
      </w:pPr>
      <w:r w:rsidRPr="001B54C3">
        <w:rPr>
          <w:noProof w:val="0"/>
        </w:rPr>
        <w:tab/>
      </w:r>
      <w:r w:rsidRPr="001B54C3">
        <w:rPr>
          <w:noProof w:val="0"/>
        </w:rPr>
        <w:tab/>
        <w:t xml:space="preserve">codeSystem='2.16.840.1.113883.6.1' codeSystemName='LOINC'/&gt; </w:t>
      </w:r>
    </w:p>
    <w:p w14:paraId="5E76E486" w14:textId="77777777" w:rsidR="00D85EE7" w:rsidRPr="001B54C3" w:rsidRDefault="00D85EE7" w:rsidP="001B28EA">
      <w:pPr>
        <w:pStyle w:val="XMLFragment"/>
        <w:rPr>
          <w:noProof w:val="0"/>
        </w:rPr>
      </w:pPr>
      <w:r w:rsidRPr="001B54C3">
        <w:rPr>
          <w:noProof w:val="0"/>
        </w:rPr>
        <w:tab/>
      </w:r>
      <w:r w:rsidRPr="001B54C3">
        <w:rPr>
          <w:noProof w:val="0"/>
        </w:rPr>
        <w:tab/>
        <w:t xml:space="preserve">&lt;text&gt; </w:t>
      </w:r>
    </w:p>
    <w:p w14:paraId="1229D64E" w14:textId="77777777" w:rsidR="00D85EE7" w:rsidRPr="001B54C3" w:rsidRDefault="00D85EE7" w:rsidP="001B28EA">
      <w:pPr>
        <w:pStyle w:val="XMLFragment"/>
        <w:rPr>
          <w:noProof w:val="0"/>
        </w:rPr>
      </w:pPr>
      <w:r w:rsidRPr="001B54C3">
        <w:rPr>
          <w:noProof w:val="0"/>
        </w:rPr>
        <w:tab/>
      </w:r>
      <w:r w:rsidRPr="001B54C3">
        <w:rPr>
          <w:noProof w:val="0"/>
        </w:rPr>
        <w:tab/>
        <w:t xml:space="preserve">Text as described above </w:t>
      </w:r>
    </w:p>
    <w:p w14:paraId="6A0F17D8" w14:textId="77777777" w:rsidR="00D85EE7" w:rsidRPr="001B54C3" w:rsidRDefault="00D85EE7" w:rsidP="001B28EA">
      <w:pPr>
        <w:pStyle w:val="XMLFragment"/>
        <w:rPr>
          <w:noProof w:val="0"/>
        </w:rPr>
      </w:pPr>
      <w:r w:rsidRPr="001B54C3">
        <w:rPr>
          <w:noProof w:val="0"/>
        </w:rPr>
        <w:tab/>
      </w:r>
      <w:r w:rsidRPr="001B54C3">
        <w:rPr>
          <w:noProof w:val="0"/>
        </w:rPr>
        <w:tab/>
        <w:t xml:space="preserve">&lt;/text&gt; </w:t>
      </w:r>
    </w:p>
    <w:p w14:paraId="6012AB6F" w14:textId="77777777" w:rsidR="00D85EE7" w:rsidRPr="001B54C3" w:rsidRDefault="00D85EE7" w:rsidP="001B28EA">
      <w:pPr>
        <w:pStyle w:val="XMLFragment"/>
        <w:rPr>
          <w:noProof w:val="0"/>
        </w:rPr>
      </w:pPr>
      <w:r w:rsidRPr="001B54C3">
        <w:rPr>
          <w:noProof w:val="0"/>
        </w:rPr>
        <w:tab/>
      </w:r>
      <w:r w:rsidRPr="001B54C3">
        <w:rPr>
          <w:noProof w:val="0"/>
        </w:rPr>
        <w:tab/>
        <w:t xml:space="preserve">&lt;entry&gt; </w:t>
      </w:r>
    </w:p>
    <w:p w14:paraId="4747A5BA" w14:textId="77777777" w:rsidR="00D85EE7" w:rsidRPr="001B54C3" w:rsidRDefault="00D85EE7" w:rsidP="001B28EA">
      <w:pPr>
        <w:pStyle w:val="XMLFragment"/>
        <w:rPr>
          <w:noProof w:val="0"/>
        </w:rPr>
      </w:pPr>
      <w:r w:rsidRPr="001B54C3">
        <w:rPr>
          <w:noProof w:val="0"/>
        </w:rPr>
        <w:t xml:space="preserve">&lt;!-- Required Cancer Diagnosis Entry element --&gt; </w:t>
      </w:r>
    </w:p>
    <w:p w14:paraId="22ADB9B2" w14:textId="77777777" w:rsidR="00D85EE7" w:rsidRPr="000A6AA8" w:rsidRDefault="00D85EE7" w:rsidP="001B28EA">
      <w:pPr>
        <w:pStyle w:val="XMLFragment"/>
        <w:rPr>
          <w:noProof w:val="0"/>
          <w:lang w:val="nl-NL"/>
          <w:rPrChange w:id="584" w:author="Michael Clifton" w:date="2018-10-11T09:57:00Z">
            <w:rPr>
              <w:noProof w:val="0"/>
            </w:rPr>
          </w:rPrChange>
        </w:rPr>
      </w:pPr>
      <w:r w:rsidRPr="001B54C3">
        <w:rPr>
          <w:noProof w:val="0"/>
        </w:rPr>
        <w:tab/>
      </w:r>
      <w:r w:rsidRPr="001B54C3">
        <w:rPr>
          <w:noProof w:val="0"/>
        </w:rPr>
        <w:tab/>
      </w:r>
      <w:r w:rsidRPr="001B54C3">
        <w:rPr>
          <w:noProof w:val="0"/>
        </w:rPr>
        <w:tab/>
      </w:r>
      <w:r w:rsidRPr="000A6AA8">
        <w:rPr>
          <w:noProof w:val="0"/>
          <w:lang w:val="nl-NL"/>
          <w:rPrChange w:id="585" w:author="Michael Clifton" w:date="2018-10-11T09:57:00Z">
            <w:rPr>
              <w:noProof w:val="0"/>
            </w:rPr>
          </w:rPrChange>
        </w:rPr>
        <w:t xml:space="preserve">&lt;templateId root='1.3.6.1.4.1.19376.1.7.3.1.4.14.1'/&gt; </w:t>
      </w:r>
    </w:p>
    <w:p w14:paraId="7DB9B56E" w14:textId="77777777" w:rsidR="00D85EE7" w:rsidRPr="000A6AA8" w:rsidRDefault="00D85EE7" w:rsidP="001B28EA">
      <w:pPr>
        <w:pStyle w:val="XMLFragment"/>
        <w:rPr>
          <w:noProof w:val="0"/>
          <w:lang w:val="nl-NL"/>
          <w:rPrChange w:id="586" w:author="Michael Clifton" w:date="2018-10-11T09:57:00Z">
            <w:rPr>
              <w:noProof w:val="0"/>
            </w:rPr>
          </w:rPrChange>
        </w:rPr>
      </w:pPr>
      <w:r w:rsidRPr="000A6AA8">
        <w:rPr>
          <w:noProof w:val="0"/>
          <w:lang w:val="nl-NL"/>
          <w:rPrChange w:id="587" w:author="Michael Clifton" w:date="2018-10-11T09:57:00Z">
            <w:rPr>
              <w:noProof w:val="0"/>
            </w:rPr>
          </w:rPrChange>
        </w:rPr>
        <w:tab/>
      </w:r>
      <w:r w:rsidRPr="000A6AA8">
        <w:rPr>
          <w:noProof w:val="0"/>
          <w:lang w:val="nl-NL"/>
          <w:rPrChange w:id="588" w:author="Michael Clifton" w:date="2018-10-11T09:57:00Z">
            <w:rPr>
              <w:noProof w:val="0"/>
            </w:rPr>
          </w:rPrChange>
        </w:rPr>
        <w:tab/>
      </w:r>
      <w:r w:rsidRPr="000A6AA8">
        <w:rPr>
          <w:noProof w:val="0"/>
          <w:lang w:val="nl-NL"/>
          <w:rPrChange w:id="589" w:author="Michael Clifton" w:date="2018-10-11T09:57:00Z">
            <w:rPr>
              <w:noProof w:val="0"/>
            </w:rPr>
          </w:rPrChange>
        </w:rPr>
        <w:tab/>
        <w:t>:</w:t>
      </w:r>
    </w:p>
    <w:p w14:paraId="58724002" w14:textId="77777777" w:rsidR="00D85EE7" w:rsidRPr="000A6AA8" w:rsidRDefault="00D85EE7" w:rsidP="001B28EA">
      <w:pPr>
        <w:pStyle w:val="XMLFragment"/>
        <w:rPr>
          <w:noProof w:val="0"/>
          <w:lang w:val="nl-NL"/>
          <w:rPrChange w:id="590" w:author="Michael Clifton" w:date="2018-10-11T09:57:00Z">
            <w:rPr>
              <w:noProof w:val="0"/>
            </w:rPr>
          </w:rPrChange>
        </w:rPr>
      </w:pPr>
      <w:r w:rsidRPr="000A6AA8">
        <w:rPr>
          <w:noProof w:val="0"/>
          <w:lang w:val="nl-NL"/>
          <w:rPrChange w:id="591" w:author="Michael Clifton" w:date="2018-10-11T09:57:00Z">
            <w:rPr>
              <w:noProof w:val="0"/>
            </w:rPr>
          </w:rPrChange>
        </w:rPr>
        <w:tab/>
      </w:r>
      <w:r w:rsidRPr="000A6AA8">
        <w:rPr>
          <w:noProof w:val="0"/>
          <w:lang w:val="nl-NL"/>
          <w:rPrChange w:id="592" w:author="Michael Clifton" w:date="2018-10-11T09:57:00Z">
            <w:rPr>
              <w:noProof w:val="0"/>
            </w:rPr>
          </w:rPrChange>
        </w:rPr>
        <w:tab/>
        <w:t xml:space="preserve">&lt;/entry&gt; </w:t>
      </w:r>
    </w:p>
    <w:p w14:paraId="320E8117" w14:textId="77777777" w:rsidR="00D85EE7" w:rsidRPr="001B54C3" w:rsidRDefault="00D85EE7" w:rsidP="001B28EA">
      <w:pPr>
        <w:pStyle w:val="XMLFragment"/>
        <w:rPr>
          <w:noProof w:val="0"/>
        </w:rPr>
      </w:pPr>
      <w:r w:rsidRPr="001B54C3">
        <w:rPr>
          <w:noProof w:val="0"/>
        </w:rPr>
        <w:t>&lt;/section&gt;</w:t>
      </w:r>
    </w:p>
    <w:p w14:paraId="717B2C90" w14:textId="77777777" w:rsidR="00D85EE7" w:rsidRPr="001B54C3" w:rsidRDefault="00D85EE7" w:rsidP="001B28EA">
      <w:pPr>
        <w:pStyle w:val="XMLFragment"/>
        <w:rPr>
          <w:noProof w:val="0"/>
        </w:rPr>
      </w:pPr>
      <w:r w:rsidRPr="001B54C3">
        <w:rPr>
          <w:noProof w:val="0"/>
        </w:rPr>
        <w:t xml:space="preserve">&lt;/component&gt; </w:t>
      </w:r>
    </w:p>
    <w:p w14:paraId="1D698F05" w14:textId="77777777" w:rsidR="00D85EE7" w:rsidRDefault="00D85EE7" w:rsidP="00D85EE7">
      <w:pPr>
        <w:pStyle w:val="FigureTitle"/>
      </w:pPr>
      <w:r w:rsidRPr="001B54C3">
        <w:t>Figure 6.3.</w:t>
      </w:r>
      <w:r w:rsidR="00A3384C" w:rsidRPr="001B54C3">
        <w:t>3.</w:t>
      </w:r>
      <w:r w:rsidRPr="001B54C3">
        <w:t>2.59</w:t>
      </w:r>
      <w:r w:rsidR="005B6ADC" w:rsidRPr="001B54C3">
        <w:t>-1:</w:t>
      </w:r>
      <w:r w:rsidRPr="001B54C3">
        <w:t xml:space="preserve"> Specification for Cancer Diagnosis Section</w:t>
      </w:r>
    </w:p>
    <w:p w14:paraId="166EE015" w14:textId="77777777" w:rsidR="003025E6" w:rsidRPr="001B54C3" w:rsidRDefault="003025E6" w:rsidP="00143B5C">
      <w:pPr>
        <w:pStyle w:val="BodyText"/>
      </w:pPr>
    </w:p>
    <w:p w14:paraId="4D96B4BD" w14:textId="77777777" w:rsidR="00866BDC" w:rsidRPr="001B54C3" w:rsidRDefault="00866BDC">
      <w:pPr>
        <w:pStyle w:val="EditorInstructions"/>
      </w:pPr>
      <w:r w:rsidRPr="001B54C3">
        <w:t>Add Section 6.3.3.3</w:t>
      </w:r>
    </w:p>
    <w:p w14:paraId="29A08BC8" w14:textId="77777777" w:rsidR="00866BDC" w:rsidRPr="001B54C3" w:rsidRDefault="00866BDC">
      <w:pPr>
        <w:pStyle w:val="Heading4"/>
        <w:rPr>
          <w:noProof w:val="0"/>
        </w:rPr>
      </w:pPr>
      <w:bookmarkStart w:id="593" w:name="_Toc466555275"/>
      <w:r w:rsidRPr="001B54C3">
        <w:rPr>
          <w:noProof w:val="0"/>
        </w:rPr>
        <w:t>6.3.3.3 Medications</w:t>
      </w:r>
      <w:bookmarkEnd w:id="593"/>
    </w:p>
    <w:p w14:paraId="0F1F3853" w14:textId="77777777" w:rsidR="00866BDC" w:rsidRPr="001B54C3" w:rsidRDefault="00866BDC">
      <w:pPr>
        <w:pStyle w:val="EditorInstructions"/>
      </w:pPr>
      <w:r w:rsidRPr="001B54C3">
        <w:t>Add Section 6.3.3.3.1</w:t>
      </w:r>
    </w:p>
    <w:p w14:paraId="3BC07243" w14:textId="77777777" w:rsidR="00866BDC" w:rsidRPr="001B54C3" w:rsidRDefault="00866BDC">
      <w:pPr>
        <w:pStyle w:val="Heading5"/>
        <w:rPr>
          <w:noProof w:val="0"/>
          <w:lang w:val="en-US"/>
        </w:rPr>
      </w:pPr>
      <w:bookmarkStart w:id="594" w:name="_Toc466555276"/>
      <w:r w:rsidRPr="001B54C3">
        <w:rPr>
          <w:noProof w:val="0"/>
          <w:lang w:val="en-US"/>
        </w:rPr>
        <w:t>6.3.3.3.1 Medications Section</w:t>
      </w:r>
      <w:bookmarkEnd w:id="594"/>
    </w:p>
    <w:p w14:paraId="60EC5153" w14:textId="77777777" w:rsidR="00866BDC" w:rsidRPr="001B54C3" w:rsidRDefault="00866BDC">
      <w:pPr>
        <w:pStyle w:val="EditorInstructions"/>
      </w:pPr>
      <w:r w:rsidRPr="001B54C3">
        <w:t>Add Section 6.3.3.3.2</w:t>
      </w:r>
    </w:p>
    <w:p w14:paraId="64F8C6F3" w14:textId="77777777" w:rsidR="00866BDC" w:rsidRPr="001B54C3" w:rsidRDefault="00866BDC">
      <w:pPr>
        <w:pStyle w:val="Heading5"/>
        <w:rPr>
          <w:noProof w:val="0"/>
          <w:lang w:val="en-US"/>
        </w:rPr>
      </w:pPr>
      <w:bookmarkStart w:id="595" w:name="_Toc466555277"/>
      <w:r w:rsidRPr="001B54C3">
        <w:rPr>
          <w:noProof w:val="0"/>
          <w:lang w:val="en-US"/>
        </w:rPr>
        <w:t>6.3.3.3.2 Admission Medication History Section</w:t>
      </w:r>
      <w:bookmarkEnd w:id="595"/>
    </w:p>
    <w:p w14:paraId="36F54466" w14:textId="77777777" w:rsidR="00866BDC" w:rsidRPr="001B54C3" w:rsidRDefault="00866BDC">
      <w:pPr>
        <w:pStyle w:val="EditorInstructions"/>
      </w:pPr>
      <w:r w:rsidRPr="001B54C3">
        <w:t>Add Section 6.3.3.3.3</w:t>
      </w:r>
    </w:p>
    <w:p w14:paraId="7A4DDB03" w14:textId="77777777" w:rsidR="00866BDC" w:rsidRPr="001B54C3" w:rsidRDefault="00866BDC">
      <w:pPr>
        <w:pStyle w:val="Heading5"/>
        <w:rPr>
          <w:noProof w:val="0"/>
          <w:lang w:val="en-US"/>
        </w:rPr>
      </w:pPr>
      <w:bookmarkStart w:id="596" w:name="_Toc466555278"/>
      <w:r w:rsidRPr="001B54C3">
        <w:rPr>
          <w:noProof w:val="0"/>
          <w:lang w:val="en-US"/>
        </w:rPr>
        <w:lastRenderedPageBreak/>
        <w:t>6.3.3.3.3 Medications Administered Section</w:t>
      </w:r>
      <w:bookmarkEnd w:id="596"/>
    </w:p>
    <w:p w14:paraId="17D7F9C1" w14:textId="77777777" w:rsidR="00866BDC" w:rsidRPr="001B54C3" w:rsidRDefault="00866BDC">
      <w:pPr>
        <w:pStyle w:val="EditorInstructions"/>
      </w:pPr>
      <w:r w:rsidRPr="001B54C3">
        <w:t>Add Section 6.3.3.3.4</w:t>
      </w:r>
    </w:p>
    <w:p w14:paraId="539517BC" w14:textId="77777777" w:rsidR="00866BDC" w:rsidRPr="001B54C3" w:rsidRDefault="00866BDC">
      <w:pPr>
        <w:pStyle w:val="Heading5"/>
        <w:rPr>
          <w:noProof w:val="0"/>
          <w:lang w:val="en-US"/>
        </w:rPr>
      </w:pPr>
      <w:bookmarkStart w:id="597" w:name="_Toc466555279"/>
      <w:r w:rsidRPr="001B54C3">
        <w:rPr>
          <w:noProof w:val="0"/>
          <w:lang w:val="en-US"/>
        </w:rPr>
        <w:t>6.3.3.3.4 Hospital Discharge Medications Section</w:t>
      </w:r>
      <w:bookmarkEnd w:id="597"/>
    </w:p>
    <w:p w14:paraId="19BC7119" w14:textId="77777777" w:rsidR="00866BDC" w:rsidRPr="001B54C3" w:rsidRDefault="00866BDC">
      <w:pPr>
        <w:pStyle w:val="EditorInstructions"/>
      </w:pPr>
      <w:r w:rsidRPr="001B54C3">
        <w:t>Add Section 6.3.3.3.5</w:t>
      </w:r>
    </w:p>
    <w:p w14:paraId="6D4B91D6" w14:textId="77777777" w:rsidR="00866BDC" w:rsidRPr="001B54C3" w:rsidRDefault="00866BDC">
      <w:pPr>
        <w:pStyle w:val="Heading5"/>
        <w:rPr>
          <w:noProof w:val="0"/>
          <w:lang w:val="en-US"/>
        </w:rPr>
      </w:pPr>
      <w:bookmarkStart w:id="598" w:name="_Toc466555280"/>
      <w:r w:rsidRPr="001B54C3">
        <w:rPr>
          <w:noProof w:val="0"/>
          <w:lang w:val="en-US"/>
        </w:rPr>
        <w:t>6.3.3.3.5 Immunizations Section</w:t>
      </w:r>
      <w:bookmarkEnd w:id="598"/>
    </w:p>
    <w:p w14:paraId="0726C312" w14:textId="77777777" w:rsidR="00866BDC" w:rsidRPr="001B54C3" w:rsidRDefault="00866BDC">
      <w:pPr>
        <w:pStyle w:val="EditorInstructions"/>
      </w:pPr>
      <w:r w:rsidRPr="001B54C3">
        <w:t>Add Section 6.3.3.4</w:t>
      </w:r>
    </w:p>
    <w:p w14:paraId="7516349F" w14:textId="77777777" w:rsidR="00866BDC" w:rsidRPr="001B54C3" w:rsidRDefault="00866BDC">
      <w:pPr>
        <w:pStyle w:val="Heading4"/>
        <w:rPr>
          <w:noProof w:val="0"/>
        </w:rPr>
      </w:pPr>
      <w:bookmarkStart w:id="599" w:name="_Toc466555281"/>
      <w:r w:rsidRPr="001B54C3">
        <w:rPr>
          <w:noProof w:val="0"/>
        </w:rPr>
        <w:t>6.3.3.4 Physical Exams</w:t>
      </w:r>
      <w:bookmarkEnd w:id="599"/>
    </w:p>
    <w:p w14:paraId="6FEDA29B" w14:textId="77777777" w:rsidR="00266872" w:rsidRPr="001B54C3" w:rsidRDefault="00266872" w:rsidP="00235E1F">
      <w:pPr>
        <w:pStyle w:val="BodyText"/>
      </w:pPr>
      <w:r w:rsidRPr="001B54C3">
        <w:rPr>
          <w:b/>
        </w:rPr>
        <w:t>Note</w:t>
      </w:r>
      <w:r w:rsidRPr="001B54C3">
        <w:t>: Sections 6.3.3.4.1 through 6.3.3.4.29 reside in IHE PCC TF-2:6.3.3.4</w:t>
      </w:r>
    </w:p>
    <w:p w14:paraId="0A84156A" w14:textId="77777777" w:rsidR="00266872" w:rsidRPr="00143B5C" w:rsidRDefault="00266872" w:rsidP="006E68E8">
      <w:pPr>
        <w:pStyle w:val="BodyText"/>
      </w:pPr>
    </w:p>
    <w:p w14:paraId="083635CA" w14:textId="77777777" w:rsidR="00866BDC" w:rsidRPr="001B54C3" w:rsidRDefault="00866BDC">
      <w:pPr>
        <w:pStyle w:val="EditorInstructions"/>
      </w:pPr>
      <w:r w:rsidRPr="001B54C3">
        <w:t>Add Section 6.3.3.4.30</w:t>
      </w:r>
    </w:p>
    <w:p w14:paraId="22BA354A" w14:textId="77777777" w:rsidR="00903BFB" w:rsidRPr="001B54C3" w:rsidRDefault="00866BDC" w:rsidP="00AE29C9">
      <w:pPr>
        <w:pStyle w:val="Heading5"/>
        <w:rPr>
          <w:noProof w:val="0"/>
          <w:lang w:val="en-US"/>
        </w:rPr>
      </w:pPr>
      <w:bookmarkStart w:id="600" w:name="_Toc466555282"/>
      <w:r w:rsidRPr="001B54C3">
        <w:rPr>
          <w:noProof w:val="0"/>
          <w:lang w:val="en-US"/>
        </w:rPr>
        <w:t xml:space="preserve">6.3.3.4.30 Coded </w:t>
      </w:r>
      <w:r w:rsidR="001E2775" w:rsidRPr="001B54C3">
        <w:rPr>
          <w:noProof w:val="0"/>
          <w:lang w:val="en-US"/>
        </w:rPr>
        <w:t xml:space="preserve">Detailed </w:t>
      </w:r>
      <w:r w:rsidRPr="001B54C3">
        <w:rPr>
          <w:noProof w:val="0"/>
          <w:lang w:val="en-US"/>
        </w:rPr>
        <w:t>Physical Exam</w:t>
      </w:r>
      <w:r w:rsidR="001E2775" w:rsidRPr="001B54C3">
        <w:rPr>
          <w:noProof w:val="0"/>
          <w:lang w:val="en-US"/>
        </w:rPr>
        <w:t>ination</w:t>
      </w:r>
      <w:r w:rsidRPr="001B54C3">
        <w:rPr>
          <w:noProof w:val="0"/>
          <w:lang w:val="en-US"/>
        </w:rPr>
        <w:t xml:space="preserve"> Section 1.3.6.1.4.1.19376.1.5.3.1.1.9.15.1</w:t>
      </w:r>
      <w:bookmarkEnd w:id="600"/>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38292087"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5C9B267B" w14:textId="77777777" w:rsidR="00866BDC" w:rsidRPr="001B54C3" w:rsidRDefault="00866BDC">
            <w:pPr>
              <w:pStyle w:val="TableEntryHeader"/>
            </w:pPr>
            <w:r w:rsidRPr="001B54C3">
              <w:t xml:space="preserve">Template ID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47202B47" w14:textId="77777777" w:rsidR="00866BDC" w:rsidRPr="001B54C3" w:rsidRDefault="00866BDC">
            <w:pPr>
              <w:pStyle w:val="TableEntry"/>
            </w:pPr>
            <w:r w:rsidRPr="001B54C3">
              <w:t>1.3.6.1.4.1.19376.1.5.3.1.1.9.15.1</w:t>
            </w:r>
          </w:p>
        </w:tc>
      </w:tr>
      <w:tr w:rsidR="00866BDC" w:rsidRPr="001B54C3" w14:paraId="6A5FA54E" w14:textId="77777777">
        <w:tblPrEx>
          <w:tblBorders>
            <w:top w:val="single" w:sz="6" w:space="0" w:color="000000"/>
            <w:left w:val="single" w:sz="6" w:space="0" w:color="000000"/>
            <w:bottom w:val="single" w:sz="6" w:space="0" w:color="000000"/>
            <w:right w:val="single" w:sz="6" w:space="0" w:color="000000"/>
          </w:tblBorders>
        </w:tblPrEx>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CD1BDCD" w14:textId="77777777" w:rsidR="00866BDC" w:rsidRPr="001B54C3" w:rsidRDefault="00866BDC">
            <w:pPr>
              <w:pStyle w:val="TableEntryHeader"/>
            </w:pPr>
            <w:r w:rsidRPr="001B54C3">
              <w:t xml:space="preserve">Parent Template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56B2462" w14:textId="77777777" w:rsidR="00866BDC" w:rsidRPr="001B54C3" w:rsidRDefault="001E2775">
            <w:pPr>
              <w:pStyle w:val="TableEntry"/>
            </w:pPr>
            <w:r w:rsidRPr="001B54C3">
              <w:t xml:space="preserve">Detailed </w:t>
            </w:r>
            <w:r w:rsidR="00866BDC" w:rsidRPr="001B54C3">
              <w:t>Physical Exam</w:t>
            </w:r>
            <w:r w:rsidR="00C86854" w:rsidRPr="001B54C3">
              <w:t>ination</w:t>
            </w:r>
            <w:r w:rsidR="00866BDC" w:rsidRPr="001B54C3">
              <w:t xml:space="preserve"> (1.3.6.1.4.1.19376.1.5.3.1.1.9.15) </w:t>
            </w:r>
          </w:p>
        </w:tc>
      </w:tr>
      <w:tr w:rsidR="00866BDC" w:rsidRPr="001B54C3" w14:paraId="077B7C40"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2559C24" w14:textId="77777777" w:rsidR="00866BDC" w:rsidRPr="001B54C3" w:rsidRDefault="00866BDC">
            <w:pPr>
              <w:pStyle w:val="TableEntryHeader"/>
            </w:pPr>
            <w:r w:rsidRPr="001B54C3">
              <w:t xml:space="preserve">General Description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5954061D" w14:textId="77777777" w:rsidR="00866BDC" w:rsidRPr="001B54C3" w:rsidRDefault="00866BDC" w:rsidP="001E2775">
            <w:pPr>
              <w:pStyle w:val="TableEntry"/>
            </w:pPr>
            <w:r w:rsidRPr="001B54C3">
              <w:t xml:space="preserve">The </w:t>
            </w:r>
            <w:r w:rsidR="001E2775" w:rsidRPr="001B54C3">
              <w:t>Coded Detailed Physical Examination</w:t>
            </w:r>
            <w:r w:rsidRPr="001B54C3">
              <w:t xml:space="preserve"> section shall contain a narrative description of the patient’s physical findings</w:t>
            </w:r>
            <w:r w:rsidR="003A6FC9" w:rsidRPr="001B54C3">
              <w:t xml:space="preserve">. </w:t>
            </w:r>
            <w:r w:rsidRPr="001B54C3">
              <w:t>It shall include subsections, if known, for the exams that are performed.</w:t>
            </w:r>
          </w:p>
        </w:tc>
      </w:tr>
      <w:tr w:rsidR="00866BDC" w:rsidRPr="001B54C3" w14:paraId="3D8D9257"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275A6470" w14:textId="77777777" w:rsidR="00866BDC" w:rsidRPr="001B54C3" w:rsidRDefault="00866BDC">
            <w:pPr>
              <w:pStyle w:val="TableEntryHeader"/>
            </w:pPr>
            <w:r w:rsidRPr="001B54C3">
              <w:t xml:space="preserve">LOINC Code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51CBF793" w14:textId="77777777" w:rsidR="00866BDC" w:rsidRPr="001B54C3" w:rsidRDefault="00866BDC">
            <w:pPr>
              <w:pStyle w:val="TableEntryHeader"/>
            </w:pPr>
            <w:r w:rsidRPr="001B54C3">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18E5A8E8" w14:textId="77777777" w:rsidR="00866BDC" w:rsidRPr="001B54C3" w:rsidRDefault="00866BDC">
            <w:pPr>
              <w:pStyle w:val="TableEntryHeader"/>
            </w:pPr>
            <w:r w:rsidRPr="001B54C3">
              <w:t xml:space="preserve">Description </w:t>
            </w:r>
          </w:p>
        </w:tc>
      </w:tr>
      <w:tr w:rsidR="00866BDC" w:rsidRPr="001B54C3" w14:paraId="44542D76"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7B33E713" w14:textId="77777777" w:rsidR="00866BDC" w:rsidRPr="001B54C3" w:rsidRDefault="00866BDC">
            <w:pPr>
              <w:pStyle w:val="TableEntry"/>
            </w:pPr>
            <w:r w:rsidRPr="001B54C3">
              <w:t>29545-1</w:t>
            </w:r>
          </w:p>
        </w:tc>
        <w:tc>
          <w:tcPr>
            <w:tcW w:w="0" w:type="auto"/>
            <w:tcBorders>
              <w:top w:val="single" w:sz="4" w:space="0" w:color="000000"/>
              <w:left w:val="single" w:sz="4" w:space="0" w:color="000000"/>
              <w:bottom w:val="single" w:sz="4" w:space="0" w:color="000000"/>
              <w:right w:val="single" w:sz="4" w:space="0" w:color="000000"/>
            </w:tcBorders>
            <w:vAlign w:val="center"/>
          </w:tcPr>
          <w:p w14:paraId="1134AB15" w14:textId="77777777" w:rsidR="00866BDC" w:rsidRPr="001B54C3" w:rsidRDefault="00866BDC">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2C93FCC0" w14:textId="77777777" w:rsidR="00866BDC" w:rsidRPr="001B54C3" w:rsidRDefault="00866BDC">
            <w:pPr>
              <w:pStyle w:val="TableEntry"/>
            </w:pPr>
            <w:r w:rsidRPr="001B54C3">
              <w:t>PHYSICAL EXAMINATION</w:t>
            </w:r>
          </w:p>
        </w:tc>
      </w:tr>
      <w:tr w:rsidR="00866BDC" w:rsidRPr="001B54C3" w14:paraId="52B06DF1"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6C60EE4B" w14:textId="77777777" w:rsidR="00866BDC" w:rsidRPr="001B54C3" w:rsidRDefault="00DC33E5">
            <w:pPr>
              <w:pStyle w:val="TableEntryHeader"/>
            </w:pPr>
            <w:r w:rsidRPr="001B54C3">
              <w:t xml:space="preserve">Subsections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5DA298B3" w14:textId="77777777" w:rsidR="00866BDC" w:rsidRPr="001B54C3" w:rsidRDefault="00866BDC">
            <w:pPr>
              <w:pStyle w:val="TableEntryHeader"/>
            </w:pPr>
            <w:r w:rsidRPr="001B54C3">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1C8E2C5" w14:textId="77777777" w:rsidR="00866BDC" w:rsidRPr="001B54C3" w:rsidRDefault="00866BDC">
            <w:pPr>
              <w:pStyle w:val="TableEntryHeader"/>
            </w:pPr>
            <w:r w:rsidRPr="001B54C3">
              <w:t xml:space="preserve">Description </w:t>
            </w:r>
          </w:p>
        </w:tc>
      </w:tr>
      <w:tr w:rsidR="00866BDC" w:rsidRPr="001B54C3" w14:paraId="05548BC6"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5576903D" w14:textId="77777777" w:rsidR="00866BDC" w:rsidRPr="001B54C3" w:rsidRDefault="00057D27">
            <w:pPr>
              <w:pStyle w:val="TableEntry"/>
            </w:pPr>
            <w:r w:rsidRPr="001B54C3">
              <w:t>1.3.6.1.4.1.19376.1.5.3.1.1.5.3.2</w:t>
            </w:r>
          </w:p>
        </w:tc>
        <w:tc>
          <w:tcPr>
            <w:tcW w:w="0" w:type="auto"/>
            <w:tcBorders>
              <w:top w:val="single" w:sz="4" w:space="0" w:color="000000"/>
              <w:left w:val="single" w:sz="4" w:space="0" w:color="000000"/>
              <w:bottom w:val="single" w:sz="4" w:space="0" w:color="000000"/>
              <w:right w:val="single" w:sz="4" w:space="0" w:color="000000"/>
            </w:tcBorders>
            <w:vAlign w:val="center"/>
          </w:tcPr>
          <w:p w14:paraId="40885E42"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A94EB9C" w14:textId="77777777" w:rsidR="00866BDC" w:rsidRPr="001B54C3" w:rsidRDefault="00057D27">
            <w:pPr>
              <w:pStyle w:val="TableEntry"/>
            </w:pPr>
            <w:r w:rsidRPr="001B54C3">
              <w:t xml:space="preserve">Coded </w:t>
            </w:r>
            <w:r w:rsidR="00866BDC" w:rsidRPr="001B54C3">
              <w:t>Vital Signs</w:t>
            </w:r>
          </w:p>
          <w:p w14:paraId="4E1F8D26" w14:textId="77777777" w:rsidR="00866BDC" w:rsidRPr="001B54C3" w:rsidRDefault="00866BDC">
            <w:pPr>
              <w:pStyle w:val="TableEntry"/>
            </w:pPr>
            <w:r w:rsidRPr="001B54C3">
              <w:t>Vital signs may be a subsection of the physical exam</w:t>
            </w:r>
            <w:r w:rsidR="00C86854" w:rsidRPr="001B54C3">
              <w:t xml:space="preserve">ination </w:t>
            </w:r>
            <w:r w:rsidRPr="001B54C3">
              <w:t>or they may</w:t>
            </w:r>
          </w:p>
          <w:p w14:paraId="2B76BD9A" w14:textId="77777777" w:rsidR="00866BDC" w:rsidRPr="001B54C3" w:rsidRDefault="00866BDC">
            <w:pPr>
              <w:pStyle w:val="TableEntry"/>
            </w:pPr>
            <w:r w:rsidRPr="001B54C3">
              <w:t>stand alone</w:t>
            </w:r>
          </w:p>
        </w:tc>
      </w:tr>
      <w:tr w:rsidR="00866BDC" w:rsidRPr="001B54C3" w14:paraId="4A529C8E"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1782E1B4" w14:textId="77777777" w:rsidR="00866BDC" w:rsidRPr="001B54C3" w:rsidRDefault="00866BDC">
            <w:pPr>
              <w:pStyle w:val="TableEntry"/>
            </w:pPr>
            <w:r w:rsidRPr="001B54C3">
              <w:t>1.3.6.1.4.1.19376.1.5.3.1.1.9.16</w:t>
            </w:r>
          </w:p>
        </w:tc>
        <w:tc>
          <w:tcPr>
            <w:tcW w:w="0" w:type="auto"/>
            <w:tcBorders>
              <w:top w:val="single" w:sz="4" w:space="0" w:color="000000"/>
              <w:left w:val="single" w:sz="4" w:space="0" w:color="000000"/>
              <w:bottom w:val="single" w:sz="4" w:space="0" w:color="000000"/>
              <w:right w:val="single" w:sz="4" w:space="0" w:color="000000"/>
            </w:tcBorders>
            <w:vAlign w:val="center"/>
          </w:tcPr>
          <w:p w14:paraId="131987C4"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57A27B8" w14:textId="77777777" w:rsidR="00866BDC" w:rsidRPr="001B54C3" w:rsidRDefault="00866BDC">
            <w:pPr>
              <w:pStyle w:val="TableEntry"/>
            </w:pPr>
            <w:r w:rsidRPr="001B54C3">
              <w:t>General Appearance</w:t>
            </w:r>
          </w:p>
        </w:tc>
      </w:tr>
      <w:tr w:rsidR="00866BDC" w:rsidRPr="001B54C3" w14:paraId="6D003C8D"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5E4CBDD7" w14:textId="77777777" w:rsidR="00866BDC" w:rsidRPr="001B54C3" w:rsidRDefault="00866BDC">
            <w:pPr>
              <w:pStyle w:val="TableEntry"/>
            </w:pPr>
            <w:r w:rsidRPr="001B54C3">
              <w:t>1.3.6.1.4.1.19376.1.5.3.1.1.9.48</w:t>
            </w:r>
          </w:p>
        </w:tc>
        <w:tc>
          <w:tcPr>
            <w:tcW w:w="0" w:type="auto"/>
            <w:tcBorders>
              <w:top w:val="single" w:sz="4" w:space="0" w:color="000000"/>
              <w:left w:val="single" w:sz="4" w:space="0" w:color="000000"/>
              <w:bottom w:val="single" w:sz="4" w:space="0" w:color="000000"/>
              <w:right w:val="single" w:sz="4" w:space="0" w:color="000000"/>
            </w:tcBorders>
            <w:vAlign w:val="center"/>
          </w:tcPr>
          <w:p w14:paraId="411BBB2B"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FE84732" w14:textId="77777777" w:rsidR="00866BDC" w:rsidRPr="001B54C3" w:rsidRDefault="00866BDC">
            <w:pPr>
              <w:pStyle w:val="TableEntry"/>
            </w:pPr>
            <w:r w:rsidRPr="001B54C3">
              <w:t>Visible Implanted Medical Devices</w:t>
            </w:r>
          </w:p>
        </w:tc>
      </w:tr>
      <w:tr w:rsidR="00866BDC" w:rsidRPr="001B54C3" w14:paraId="66AB943B"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3D1FE2EF" w14:textId="77777777" w:rsidR="00866BDC" w:rsidRPr="001B54C3" w:rsidRDefault="00866BDC">
            <w:pPr>
              <w:pStyle w:val="TableEntry"/>
            </w:pPr>
            <w:r w:rsidRPr="001B54C3">
              <w:t>1.3.6.1.4.1.19376.1.5.3.1.1.9.17</w:t>
            </w:r>
          </w:p>
        </w:tc>
        <w:tc>
          <w:tcPr>
            <w:tcW w:w="0" w:type="auto"/>
            <w:tcBorders>
              <w:top w:val="single" w:sz="4" w:space="0" w:color="000000"/>
              <w:left w:val="single" w:sz="4" w:space="0" w:color="000000"/>
              <w:bottom w:val="single" w:sz="4" w:space="0" w:color="000000"/>
              <w:right w:val="single" w:sz="4" w:space="0" w:color="000000"/>
            </w:tcBorders>
            <w:vAlign w:val="center"/>
          </w:tcPr>
          <w:p w14:paraId="0B51D274"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D0367A2" w14:textId="77777777" w:rsidR="00866BDC" w:rsidRPr="001B54C3" w:rsidRDefault="00866BDC">
            <w:pPr>
              <w:pStyle w:val="TableEntry"/>
            </w:pPr>
            <w:r w:rsidRPr="001B54C3">
              <w:t>Integumentary System</w:t>
            </w:r>
          </w:p>
        </w:tc>
      </w:tr>
      <w:tr w:rsidR="00866BDC" w:rsidRPr="001B54C3" w14:paraId="51D57944"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5F62883A" w14:textId="77777777" w:rsidR="00866BDC" w:rsidRPr="001B54C3" w:rsidRDefault="00866BDC">
            <w:pPr>
              <w:pStyle w:val="TableEntry"/>
            </w:pPr>
            <w:r w:rsidRPr="001B54C3">
              <w:t>1.3.6.1.4.1.19376.1.5.3.1.1.9.18</w:t>
            </w:r>
          </w:p>
        </w:tc>
        <w:tc>
          <w:tcPr>
            <w:tcW w:w="0" w:type="auto"/>
            <w:tcBorders>
              <w:top w:val="single" w:sz="4" w:space="0" w:color="000000"/>
              <w:left w:val="single" w:sz="4" w:space="0" w:color="000000"/>
              <w:bottom w:val="single" w:sz="4" w:space="0" w:color="000000"/>
              <w:right w:val="single" w:sz="4" w:space="0" w:color="000000"/>
            </w:tcBorders>
            <w:vAlign w:val="center"/>
          </w:tcPr>
          <w:p w14:paraId="62110F61"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387F52C" w14:textId="77777777" w:rsidR="00866BDC" w:rsidRPr="001B54C3" w:rsidRDefault="00866BDC">
            <w:pPr>
              <w:pStyle w:val="TableEntry"/>
            </w:pPr>
            <w:r w:rsidRPr="001B54C3">
              <w:t>Head</w:t>
            </w:r>
          </w:p>
        </w:tc>
      </w:tr>
      <w:tr w:rsidR="00866BDC" w:rsidRPr="001B54C3" w14:paraId="16B24BB3"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059A0F35" w14:textId="77777777" w:rsidR="00866BDC" w:rsidRPr="001B54C3" w:rsidRDefault="00866BDC">
            <w:pPr>
              <w:pStyle w:val="TableEntry"/>
            </w:pPr>
            <w:r w:rsidRPr="001B54C3">
              <w:t>1.3.6.1.4.1.19376.1.5.3.1.1.9.19</w:t>
            </w:r>
          </w:p>
        </w:tc>
        <w:tc>
          <w:tcPr>
            <w:tcW w:w="0" w:type="auto"/>
            <w:tcBorders>
              <w:top w:val="single" w:sz="4" w:space="0" w:color="000000"/>
              <w:left w:val="single" w:sz="4" w:space="0" w:color="000000"/>
              <w:bottom w:val="single" w:sz="4" w:space="0" w:color="000000"/>
              <w:right w:val="single" w:sz="4" w:space="0" w:color="000000"/>
            </w:tcBorders>
            <w:vAlign w:val="center"/>
          </w:tcPr>
          <w:p w14:paraId="02460E25"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4994329" w14:textId="77777777" w:rsidR="00866BDC" w:rsidRPr="001B54C3" w:rsidRDefault="00866BDC">
            <w:pPr>
              <w:pStyle w:val="TableEntry"/>
            </w:pPr>
            <w:r w:rsidRPr="001B54C3">
              <w:t>Eyes</w:t>
            </w:r>
          </w:p>
        </w:tc>
      </w:tr>
      <w:tr w:rsidR="00866BDC" w:rsidRPr="001B54C3" w14:paraId="1A3E63FD"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510EC74D" w14:textId="77777777" w:rsidR="00866BDC" w:rsidRPr="001B54C3" w:rsidRDefault="00866BDC">
            <w:pPr>
              <w:pStyle w:val="TableEntry"/>
            </w:pPr>
            <w:r w:rsidRPr="001B54C3">
              <w:t>1.3.6.1.4.1.19376.1.5.3.1.1.9.20</w:t>
            </w:r>
          </w:p>
        </w:tc>
        <w:tc>
          <w:tcPr>
            <w:tcW w:w="0" w:type="auto"/>
            <w:tcBorders>
              <w:top w:val="single" w:sz="4" w:space="0" w:color="000000"/>
              <w:left w:val="single" w:sz="4" w:space="0" w:color="000000"/>
              <w:bottom w:val="single" w:sz="4" w:space="0" w:color="000000"/>
              <w:right w:val="single" w:sz="4" w:space="0" w:color="000000"/>
            </w:tcBorders>
            <w:vAlign w:val="center"/>
          </w:tcPr>
          <w:p w14:paraId="3F00B46F"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916C98A" w14:textId="77777777" w:rsidR="00866BDC" w:rsidRPr="001B54C3" w:rsidRDefault="00866BDC">
            <w:pPr>
              <w:pStyle w:val="TableEntry"/>
            </w:pPr>
            <w:r w:rsidRPr="001B54C3">
              <w:t>Ears, Nose, Mouth and Throat</w:t>
            </w:r>
          </w:p>
        </w:tc>
      </w:tr>
      <w:tr w:rsidR="00866BDC" w:rsidRPr="001B54C3" w14:paraId="02116625"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668EA4DE" w14:textId="77777777" w:rsidR="00866BDC" w:rsidRPr="001B54C3" w:rsidRDefault="00866BDC">
            <w:pPr>
              <w:pStyle w:val="TableEntry"/>
            </w:pPr>
            <w:r w:rsidRPr="001B54C3">
              <w:t>1.3.6.1.4.1.19376.1.5.3.1.1.9.21</w:t>
            </w:r>
          </w:p>
        </w:tc>
        <w:tc>
          <w:tcPr>
            <w:tcW w:w="0" w:type="auto"/>
            <w:tcBorders>
              <w:top w:val="single" w:sz="4" w:space="0" w:color="000000"/>
              <w:left w:val="single" w:sz="4" w:space="0" w:color="000000"/>
              <w:bottom w:val="single" w:sz="4" w:space="0" w:color="000000"/>
              <w:right w:val="single" w:sz="4" w:space="0" w:color="000000"/>
            </w:tcBorders>
            <w:vAlign w:val="center"/>
          </w:tcPr>
          <w:p w14:paraId="0957CF30"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08B4258E" w14:textId="77777777" w:rsidR="00866BDC" w:rsidRPr="001B54C3" w:rsidRDefault="00866BDC">
            <w:pPr>
              <w:pStyle w:val="TableEntry"/>
            </w:pPr>
            <w:r w:rsidRPr="001B54C3">
              <w:t>Ears</w:t>
            </w:r>
          </w:p>
        </w:tc>
      </w:tr>
      <w:tr w:rsidR="00866BDC" w:rsidRPr="001B54C3" w14:paraId="54DAD9C7"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70885DB3" w14:textId="77777777" w:rsidR="00866BDC" w:rsidRPr="001B54C3" w:rsidRDefault="00866BDC">
            <w:pPr>
              <w:pStyle w:val="TableEntry"/>
            </w:pPr>
            <w:r w:rsidRPr="001B54C3">
              <w:t>1.3.6.1.4.1.19376.1.5.3.1.1.9.22</w:t>
            </w:r>
          </w:p>
        </w:tc>
        <w:tc>
          <w:tcPr>
            <w:tcW w:w="0" w:type="auto"/>
            <w:tcBorders>
              <w:top w:val="single" w:sz="4" w:space="0" w:color="000000"/>
              <w:left w:val="single" w:sz="4" w:space="0" w:color="000000"/>
              <w:bottom w:val="single" w:sz="4" w:space="0" w:color="000000"/>
              <w:right w:val="single" w:sz="4" w:space="0" w:color="000000"/>
            </w:tcBorders>
            <w:vAlign w:val="center"/>
          </w:tcPr>
          <w:p w14:paraId="3A7F8814"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9942EF9" w14:textId="77777777" w:rsidR="00866BDC" w:rsidRPr="001B54C3" w:rsidRDefault="00866BDC">
            <w:pPr>
              <w:pStyle w:val="TableEntry"/>
            </w:pPr>
            <w:r w:rsidRPr="001B54C3">
              <w:t>Nose</w:t>
            </w:r>
          </w:p>
        </w:tc>
      </w:tr>
      <w:tr w:rsidR="00866BDC" w:rsidRPr="001B54C3" w14:paraId="06208F63"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6AE18088" w14:textId="77777777" w:rsidR="00866BDC" w:rsidRPr="001B54C3" w:rsidRDefault="00866BDC">
            <w:pPr>
              <w:pStyle w:val="TableEntry"/>
            </w:pPr>
            <w:r w:rsidRPr="001B54C3">
              <w:t>1.3.6.1.4.1.19376.1.5.3.1.1.9.23</w:t>
            </w:r>
          </w:p>
        </w:tc>
        <w:tc>
          <w:tcPr>
            <w:tcW w:w="0" w:type="auto"/>
            <w:tcBorders>
              <w:top w:val="single" w:sz="4" w:space="0" w:color="000000"/>
              <w:left w:val="single" w:sz="4" w:space="0" w:color="000000"/>
              <w:bottom w:val="single" w:sz="4" w:space="0" w:color="000000"/>
              <w:right w:val="single" w:sz="4" w:space="0" w:color="000000"/>
            </w:tcBorders>
            <w:vAlign w:val="center"/>
          </w:tcPr>
          <w:p w14:paraId="680CC80E"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D63BB98" w14:textId="77777777" w:rsidR="00866BDC" w:rsidRPr="001B54C3" w:rsidRDefault="00866BDC">
            <w:pPr>
              <w:pStyle w:val="TableEntry"/>
            </w:pPr>
            <w:r w:rsidRPr="001B54C3">
              <w:t>Mouth, Throat, and Teeth</w:t>
            </w:r>
          </w:p>
        </w:tc>
      </w:tr>
      <w:tr w:rsidR="00866BDC" w:rsidRPr="001B54C3" w14:paraId="7098619F"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2A298249" w14:textId="77777777" w:rsidR="00866BDC" w:rsidRPr="001B54C3" w:rsidRDefault="00866BDC">
            <w:pPr>
              <w:pStyle w:val="TableEntry"/>
            </w:pPr>
            <w:r w:rsidRPr="001B54C3">
              <w:t>1.3.6.1.4.1.19376.1.5.3.1.1.9.24</w:t>
            </w:r>
          </w:p>
        </w:tc>
        <w:tc>
          <w:tcPr>
            <w:tcW w:w="0" w:type="auto"/>
            <w:tcBorders>
              <w:top w:val="single" w:sz="4" w:space="0" w:color="000000"/>
              <w:left w:val="single" w:sz="4" w:space="0" w:color="000000"/>
              <w:bottom w:val="single" w:sz="4" w:space="0" w:color="000000"/>
              <w:right w:val="single" w:sz="4" w:space="0" w:color="000000"/>
            </w:tcBorders>
            <w:vAlign w:val="center"/>
          </w:tcPr>
          <w:p w14:paraId="157802A3"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809F212" w14:textId="77777777" w:rsidR="00866BDC" w:rsidRPr="001B54C3" w:rsidRDefault="00866BDC">
            <w:pPr>
              <w:pStyle w:val="TableEntry"/>
            </w:pPr>
            <w:r w:rsidRPr="001B54C3">
              <w:t>Neck</w:t>
            </w:r>
          </w:p>
        </w:tc>
      </w:tr>
      <w:tr w:rsidR="00866BDC" w:rsidRPr="001B54C3" w14:paraId="3B4B5B92"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20E5FCBC" w14:textId="77777777" w:rsidR="00866BDC" w:rsidRPr="001B54C3" w:rsidRDefault="00866BDC">
            <w:pPr>
              <w:pStyle w:val="TableEntry"/>
            </w:pPr>
            <w:r w:rsidRPr="001B54C3">
              <w:t>1.3.6.1.4.1.19376.1.5.3.1.1.9.25</w:t>
            </w:r>
          </w:p>
        </w:tc>
        <w:tc>
          <w:tcPr>
            <w:tcW w:w="0" w:type="auto"/>
            <w:tcBorders>
              <w:top w:val="single" w:sz="4" w:space="0" w:color="000000"/>
              <w:left w:val="single" w:sz="4" w:space="0" w:color="000000"/>
              <w:bottom w:val="single" w:sz="4" w:space="0" w:color="000000"/>
              <w:right w:val="single" w:sz="4" w:space="0" w:color="000000"/>
            </w:tcBorders>
            <w:vAlign w:val="center"/>
          </w:tcPr>
          <w:p w14:paraId="321D8865"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2066B33" w14:textId="77777777" w:rsidR="00866BDC" w:rsidRPr="001B54C3" w:rsidRDefault="00866BDC">
            <w:pPr>
              <w:pStyle w:val="TableEntry"/>
            </w:pPr>
            <w:r w:rsidRPr="001B54C3">
              <w:t>Endocrine System</w:t>
            </w:r>
          </w:p>
        </w:tc>
      </w:tr>
      <w:tr w:rsidR="00866BDC" w:rsidRPr="001B54C3" w14:paraId="67182995"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5504B3EC" w14:textId="77777777" w:rsidR="00866BDC" w:rsidRPr="001B54C3" w:rsidRDefault="00866BDC">
            <w:pPr>
              <w:pStyle w:val="TableEntry"/>
            </w:pPr>
            <w:r w:rsidRPr="001B54C3">
              <w:lastRenderedPageBreak/>
              <w:t>1.3.6.1.4.1.19376.1.5.3.1.1.9.26</w:t>
            </w:r>
          </w:p>
        </w:tc>
        <w:tc>
          <w:tcPr>
            <w:tcW w:w="0" w:type="auto"/>
            <w:tcBorders>
              <w:top w:val="single" w:sz="4" w:space="0" w:color="000000"/>
              <w:left w:val="single" w:sz="4" w:space="0" w:color="000000"/>
              <w:bottom w:val="single" w:sz="4" w:space="0" w:color="000000"/>
              <w:right w:val="single" w:sz="4" w:space="0" w:color="000000"/>
            </w:tcBorders>
            <w:vAlign w:val="center"/>
          </w:tcPr>
          <w:p w14:paraId="3077544E"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6CE9F991" w14:textId="77777777" w:rsidR="00866BDC" w:rsidRPr="001B54C3" w:rsidRDefault="00866BDC">
            <w:pPr>
              <w:pStyle w:val="TableEntry"/>
            </w:pPr>
            <w:r w:rsidRPr="001B54C3">
              <w:t>Thorax and Lungs</w:t>
            </w:r>
          </w:p>
        </w:tc>
      </w:tr>
      <w:tr w:rsidR="00866BDC" w:rsidRPr="001B54C3" w14:paraId="617C9198"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2500275A" w14:textId="77777777" w:rsidR="00866BDC" w:rsidRPr="001B54C3" w:rsidRDefault="00866BDC">
            <w:pPr>
              <w:pStyle w:val="TableEntry"/>
            </w:pPr>
            <w:r w:rsidRPr="001B54C3">
              <w:t>1.3.6.1.4.1.19376.1.5.3.1.1.9.27</w:t>
            </w:r>
          </w:p>
        </w:tc>
        <w:tc>
          <w:tcPr>
            <w:tcW w:w="0" w:type="auto"/>
            <w:tcBorders>
              <w:top w:val="single" w:sz="4" w:space="0" w:color="000000"/>
              <w:left w:val="single" w:sz="4" w:space="0" w:color="000000"/>
              <w:bottom w:val="single" w:sz="4" w:space="0" w:color="000000"/>
              <w:right w:val="single" w:sz="4" w:space="0" w:color="000000"/>
            </w:tcBorders>
            <w:vAlign w:val="center"/>
          </w:tcPr>
          <w:p w14:paraId="11F26298"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ABD0BDB" w14:textId="77777777" w:rsidR="00866BDC" w:rsidRPr="001B54C3" w:rsidRDefault="00866BDC">
            <w:pPr>
              <w:pStyle w:val="TableEntry"/>
            </w:pPr>
            <w:r w:rsidRPr="001B54C3">
              <w:t>Chest Wall</w:t>
            </w:r>
          </w:p>
        </w:tc>
      </w:tr>
      <w:tr w:rsidR="00866BDC" w:rsidRPr="001B54C3" w14:paraId="5D7415D6"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02EA678A" w14:textId="77777777" w:rsidR="00866BDC" w:rsidRPr="001B54C3" w:rsidRDefault="00866BDC">
            <w:pPr>
              <w:pStyle w:val="TableEntry"/>
            </w:pPr>
            <w:r w:rsidRPr="001B54C3">
              <w:t>1.3.6.1.4.1.19376.1.5.3.1.1.9.28</w:t>
            </w:r>
          </w:p>
        </w:tc>
        <w:tc>
          <w:tcPr>
            <w:tcW w:w="0" w:type="auto"/>
            <w:tcBorders>
              <w:top w:val="single" w:sz="4" w:space="0" w:color="000000"/>
              <w:left w:val="single" w:sz="4" w:space="0" w:color="000000"/>
              <w:bottom w:val="single" w:sz="4" w:space="0" w:color="000000"/>
              <w:right w:val="single" w:sz="4" w:space="0" w:color="000000"/>
            </w:tcBorders>
            <w:vAlign w:val="center"/>
          </w:tcPr>
          <w:p w14:paraId="7592BB26"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9228C7B" w14:textId="77777777" w:rsidR="00866BDC" w:rsidRPr="001B54C3" w:rsidRDefault="00866BDC">
            <w:pPr>
              <w:pStyle w:val="TableEntry"/>
            </w:pPr>
            <w:r w:rsidRPr="001B54C3">
              <w:t>Breasts</w:t>
            </w:r>
          </w:p>
        </w:tc>
      </w:tr>
      <w:tr w:rsidR="00866BDC" w:rsidRPr="001B54C3" w14:paraId="777325C5"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497693B3" w14:textId="77777777" w:rsidR="00866BDC" w:rsidRPr="001B54C3" w:rsidRDefault="00866BDC">
            <w:pPr>
              <w:pStyle w:val="TableEntry"/>
            </w:pPr>
            <w:r w:rsidRPr="001B54C3">
              <w:t>1.3.6.1.4.1.19376.1.5.3.1.1.9.29</w:t>
            </w:r>
          </w:p>
        </w:tc>
        <w:tc>
          <w:tcPr>
            <w:tcW w:w="0" w:type="auto"/>
            <w:tcBorders>
              <w:top w:val="single" w:sz="4" w:space="0" w:color="000000"/>
              <w:left w:val="single" w:sz="4" w:space="0" w:color="000000"/>
              <w:bottom w:val="single" w:sz="4" w:space="0" w:color="000000"/>
              <w:right w:val="single" w:sz="4" w:space="0" w:color="000000"/>
            </w:tcBorders>
            <w:vAlign w:val="center"/>
          </w:tcPr>
          <w:p w14:paraId="650D1583"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1FF3A7A" w14:textId="77777777" w:rsidR="00866BDC" w:rsidRPr="001B54C3" w:rsidRDefault="00866BDC">
            <w:pPr>
              <w:pStyle w:val="TableEntry"/>
            </w:pPr>
            <w:r w:rsidRPr="001B54C3">
              <w:t>Heart</w:t>
            </w:r>
          </w:p>
        </w:tc>
      </w:tr>
      <w:tr w:rsidR="00866BDC" w:rsidRPr="001B54C3" w14:paraId="54E9B01B"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177CF366" w14:textId="77777777" w:rsidR="00866BDC" w:rsidRPr="001B54C3" w:rsidRDefault="00866BDC">
            <w:pPr>
              <w:pStyle w:val="TableEntry"/>
            </w:pPr>
            <w:r w:rsidRPr="001B54C3">
              <w:t>1.3.6.1.4.1.19376.1.5.3.1.1.9.30</w:t>
            </w:r>
          </w:p>
        </w:tc>
        <w:tc>
          <w:tcPr>
            <w:tcW w:w="0" w:type="auto"/>
            <w:tcBorders>
              <w:top w:val="single" w:sz="4" w:space="0" w:color="000000"/>
              <w:left w:val="single" w:sz="4" w:space="0" w:color="000000"/>
              <w:bottom w:val="single" w:sz="4" w:space="0" w:color="000000"/>
              <w:right w:val="single" w:sz="4" w:space="0" w:color="000000"/>
            </w:tcBorders>
            <w:vAlign w:val="center"/>
          </w:tcPr>
          <w:p w14:paraId="2F925B36"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CC1E137" w14:textId="77777777" w:rsidR="00866BDC" w:rsidRPr="001B54C3" w:rsidRDefault="00866BDC">
            <w:pPr>
              <w:pStyle w:val="TableEntry"/>
            </w:pPr>
            <w:r w:rsidRPr="001B54C3">
              <w:t>Respiratory System</w:t>
            </w:r>
          </w:p>
        </w:tc>
      </w:tr>
      <w:tr w:rsidR="00866BDC" w:rsidRPr="001B54C3" w14:paraId="0B3F517D"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2415CD55" w14:textId="77777777" w:rsidR="00866BDC" w:rsidRPr="001B54C3" w:rsidRDefault="00866BDC">
            <w:pPr>
              <w:pStyle w:val="TableEntry"/>
            </w:pPr>
            <w:r w:rsidRPr="001B54C3">
              <w:t>1.3.6.1.4.1.19376.1.5.3.1.1.9.31</w:t>
            </w:r>
          </w:p>
        </w:tc>
        <w:tc>
          <w:tcPr>
            <w:tcW w:w="0" w:type="auto"/>
            <w:tcBorders>
              <w:top w:val="single" w:sz="4" w:space="0" w:color="000000"/>
              <w:left w:val="single" w:sz="4" w:space="0" w:color="000000"/>
              <w:bottom w:val="single" w:sz="4" w:space="0" w:color="000000"/>
              <w:right w:val="single" w:sz="4" w:space="0" w:color="000000"/>
            </w:tcBorders>
            <w:vAlign w:val="center"/>
          </w:tcPr>
          <w:p w14:paraId="73730154"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E06F059" w14:textId="77777777" w:rsidR="00866BDC" w:rsidRPr="001B54C3" w:rsidRDefault="00866BDC">
            <w:pPr>
              <w:pStyle w:val="TableEntry"/>
            </w:pPr>
            <w:r w:rsidRPr="001B54C3">
              <w:t>Abdomen</w:t>
            </w:r>
          </w:p>
        </w:tc>
      </w:tr>
      <w:tr w:rsidR="00866BDC" w:rsidRPr="001B54C3" w14:paraId="771EA24B"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1725E302" w14:textId="77777777" w:rsidR="00866BDC" w:rsidRPr="001B54C3" w:rsidRDefault="00866BDC">
            <w:pPr>
              <w:pStyle w:val="TableEntry"/>
            </w:pPr>
            <w:r w:rsidRPr="001B54C3">
              <w:t>1.3.6.1.4.1.19376.1.5.3.1.1.9.32</w:t>
            </w:r>
          </w:p>
        </w:tc>
        <w:tc>
          <w:tcPr>
            <w:tcW w:w="0" w:type="auto"/>
            <w:tcBorders>
              <w:top w:val="single" w:sz="4" w:space="0" w:color="000000"/>
              <w:left w:val="single" w:sz="4" w:space="0" w:color="000000"/>
              <w:bottom w:val="single" w:sz="4" w:space="0" w:color="000000"/>
              <w:right w:val="single" w:sz="4" w:space="0" w:color="000000"/>
            </w:tcBorders>
            <w:vAlign w:val="center"/>
          </w:tcPr>
          <w:p w14:paraId="238278DA"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F6314B7" w14:textId="77777777" w:rsidR="00866BDC" w:rsidRPr="001B54C3" w:rsidRDefault="00866BDC">
            <w:pPr>
              <w:pStyle w:val="TableEntry"/>
            </w:pPr>
            <w:r w:rsidRPr="001B54C3">
              <w:t>Lymphatic System</w:t>
            </w:r>
          </w:p>
        </w:tc>
      </w:tr>
      <w:tr w:rsidR="00866BDC" w:rsidRPr="001B54C3" w14:paraId="72C7235F"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6D451413" w14:textId="77777777" w:rsidR="00866BDC" w:rsidRPr="001B54C3" w:rsidRDefault="00866BDC">
            <w:pPr>
              <w:pStyle w:val="TableEntry"/>
            </w:pPr>
            <w:r w:rsidRPr="001B54C3">
              <w:t>1.3.6.1.4.1.19376.1.5.3.1.1.9.33</w:t>
            </w:r>
          </w:p>
        </w:tc>
        <w:tc>
          <w:tcPr>
            <w:tcW w:w="0" w:type="auto"/>
            <w:tcBorders>
              <w:top w:val="single" w:sz="4" w:space="0" w:color="000000"/>
              <w:left w:val="single" w:sz="4" w:space="0" w:color="000000"/>
              <w:bottom w:val="single" w:sz="4" w:space="0" w:color="000000"/>
              <w:right w:val="single" w:sz="4" w:space="0" w:color="000000"/>
            </w:tcBorders>
            <w:vAlign w:val="center"/>
          </w:tcPr>
          <w:p w14:paraId="0E200E6C"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7ED5FFE6" w14:textId="77777777" w:rsidR="00866BDC" w:rsidRPr="001B54C3" w:rsidRDefault="00866BDC">
            <w:pPr>
              <w:pStyle w:val="TableEntry"/>
            </w:pPr>
            <w:r w:rsidRPr="001B54C3">
              <w:t>Vessels</w:t>
            </w:r>
          </w:p>
        </w:tc>
      </w:tr>
      <w:tr w:rsidR="00866BDC" w:rsidRPr="001B54C3" w14:paraId="4904FED0"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5CA4E76D" w14:textId="77777777" w:rsidR="00866BDC" w:rsidRPr="001B54C3" w:rsidRDefault="00866BDC">
            <w:pPr>
              <w:pStyle w:val="TableEntry"/>
            </w:pPr>
            <w:r w:rsidRPr="001B54C3">
              <w:t>1.3.6.1.4.1.19376.1.5.3.1.1.9.34</w:t>
            </w:r>
          </w:p>
        </w:tc>
        <w:tc>
          <w:tcPr>
            <w:tcW w:w="0" w:type="auto"/>
            <w:tcBorders>
              <w:top w:val="single" w:sz="4" w:space="0" w:color="000000"/>
              <w:left w:val="single" w:sz="4" w:space="0" w:color="000000"/>
              <w:bottom w:val="single" w:sz="4" w:space="0" w:color="000000"/>
              <w:right w:val="single" w:sz="4" w:space="0" w:color="000000"/>
            </w:tcBorders>
            <w:vAlign w:val="center"/>
          </w:tcPr>
          <w:p w14:paraId="3D4F1A70"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EB60C5D" w14:textId="77777777" w:rsidR="00866BDC" w:rsidRPr="001B54C3" w:rsidRDefault="00866BDC">
            <w:pPr>
              <w:pStyle w:val="TableEntry"/>
            </w:pPr>
            <w:r w:rsidRPr="001B54C3">
              <w:t>Musculoskeletal System</w:t>
            </w:r>
          </w:p>
        </w:tc>
      </w:tr>
      <w:tr w:rsidR="00866BDC" w:rsidRPr="001B54C3" w14:paraId="6A379D2E"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5FB03FC9" w14:textId="77777777" w:rsidR="00866BDC" w:rsidRPr="001B54C3" w:rsidRDefault="00866BDC">
            <w:pPr>
              <w:pStyle w:val="TableEntry"/>
            </w:pPr>
            <w:r w:rsidRPr="001B54C3">
              <w:t>1.3.6.1.4.1.19376.1.5.3.1.1.9.35</w:t>
            </w:r>
          </w:p>
        </w:tc>
        <w:tc>
          <w:tcPr>
            <w:tcW w:w="0" w:type="auto"/>
            <w:tcBorders>
              <w:top w:val="single" w:sz="4" w:space="0" w:color="000000"/>
              <w:left w:val="single" w:sz="4" w:space="0" w:color="000000"/>
              <w:bottom w:val="single" w:sz="4" w:space="0" w:color="000000"/>
              <w:right w:val="single" w:sz="4" w:space="0" w:color="000000"/>
            </w:tcBorders>
            <w:vAlign w:val="center"/>
          </w:tcPr>
          <w:p w14:paraId="078BF424"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F21AEB2" w14:textId="77777777" w:rsidR="00866BDC" w:rsidRPr="001B54C3" w:rsidRDefault="00866BDC">
            <w:pPr>
              <w:pStyle w:val="TableEntry"/>
            </w:pPr>
            <w:r w:rsidRPr="001B54C3">
              <w:t>Neurologic System</w:t>
            </w:r>
          </w:p>
        </w:tc>
      </w:tr>
      <w:tr w:rsidR="00866BDC" w:rsidRPr="001B54C3" w14:paraId="5AB052B8"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7295E897" w14:textId="77777777" w:rsidR="00866BDC" w:rsidRPr="001B54C3" w:rsidRDefault="00866BDC">
            <w:pPr>
              <w:pStyle w:val="TableEntry"/>
            </w:pPr>
            <w:r w:rsidRPr="001B54C3">
              <w:t>1.3.6.1.4.1.19376.1.5.3.1.1.9.36</w:t>
            </w:r>
          </w:p>
        </w:tc>
        <w:tc>
          <w:tcPr>
            <w:tcW w:w="0" w:type="auto"/>
            <w:tcBorders>
              <w:top w:val="single" w:sz="4" w:space="0" w:color="000000"/>
              <w:left w:val="single" w:sz="4" w:space="0" w:color="000000"/>
              <w:bottom w:val="single" w:sz="4" w:space="0" w:color="000000"/>
              <w:right w:val="single" w:sz="4" w:space="0" w:color="000000"/>
            </w:tcBorders>
            <w:vAlign w:val="center"/>
          </w:tcPr>
          <w:p w14:paraId="7C08E4DC"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7C40BD6F" w14:textId="77777777" w:rsidR="00866BDC" w:rsidRPr="001B54C3" w:rsidRDefault="00866BDC">
            <w:pPr>
              <w:pStyle w:val="TableEntry"/>
            </w:pPr>
            <w:r w:rsidRPr="001B54C3">
              <w:t>Genitalia</w:t>
            </w:r>
          </w:p>
        </w:tc>
      </w:tr>
      <w:tr w:rsidR="00866BDC" w:rsidRPr="001B54C3" w14:paraId="74A25C89"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39623F60" w14:textId="77777777" w:rsidR="00866BDC" w:rsidRPr="001B54C3" w:rsidRDefault="00866BDC">
            <w:pPr>
              <w:pStyle w:val="TableEntry"/>
            </w:pPr>
            <w:r w:rsidRPr="001B54C3">
              <w:t>1.3.6.1.4.1.19376.1.5.3.1.1.9.37</w:t>
            </w:r>
          </w:p>
        </w:tc>
        <w:tc>
          <w:tcPr>
            <w:tcW w:w="0" w:type="auto"/>
            <w:tcBorders>
              <w:top w:val="single" w:sz="4" w:space="0" w:color="000000"/>
              <w:left w:val="single" w:sz="4" w:space="0" w:color="000000"/>
              <w:bottom w:val="single" w:sz="4" w:space="0" w:color="000000"/>
              <w:right w:val="single" w:sz="4" w:space="0" w:color="000000"/>
            </w:tcBorders>
            <w:vAlign w:val="center"/>
          </w:tcPr>
          <w:p w14:paraId="09261A3F"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5C9AA99" w14:textId="77777777" w:rsidR="00866BDC" w:rsidRPr="001B54C3" w:rsidRDefault="00866BDC">
            <w:pPr>
              <w:pStyle w:val="TableEntry"/>
            </w:pPr>
            <w:r w:rsidRPr="001B54C3">
              <w:t>Rectum</w:t>
            </w:r>
          </w:p>
        </w:tc>
      </w:tr>
      <w:tr w:rsidR="00866BDC" w:rsidRPr="001B54C3" w14:paraId="2DBF6FBC"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13C4F360" w14:textId="77777777" w:rsidR="00866BDC" w:rsidRPr="001B54C3" w:rsidRDefault="00866BDC">
            <w:pPr>
              <w:pStyle w:val="TableEntry"/>
            </w:pPr>
            <w:r w:rsidRPr="001B54C3">
              <w:t>1.3.6.1.4.1.19376.1.5.3.1.1.16.2.1</w:t>
            </w:r>
          </w:p>
        </w:tc>
        <w:tc>
          <w:tcPr>
            <w:tcW w:w="0" w:type="auto"/>
            <w:tcBorders>
              <w:top w:val="single" w:sz="4" w:space="0" w:color="000000"/>
              <w:left w:val="single" w:sz="4" w:space="0" w:color="000000"/>
              <w:bottom w:val="single" w:sz="4" w:space="0" w:color="000000"/>
              <w:right w:val="single" w:sz="4" w:space="0" w:color="000000"/>
            </w:tcBorders>
            <w:vAlign w:val="center"/>
          </w:tcPr>
          <w:p w14:paraId="05B96A3E"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52D8120" w14:textId="77777777" w:rsidR="00866BDC" w:rsidRPr="001B54C3" w:rsidRDefault="00C5586E">
            <w:pPr>
              <w:pStyle w:val="TableEntry"/>
            </w:pPr>
            <w:r w:rsidRPr="001B54C3">
              <w:t>Extremities</w:t>
            </w:r>
          </w:p>
        </w:tc>
      </w:tr>
      <w:tr w:rsidR="00866BDC" w:rsidRPr="001B54C3" w14:paraId="4079609A"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242E413C" w14:textId="77777777" w:rsidR="00866BDC" w:rsidRPr="001B54C3" w:rsidRDefault="00866BDC" w:rsidP="007A10EF">
            <w:pPr>
              <w:pStyle w:val="TableEntry"/>
            </w:pPr>
            <w:r w:rsidRPr="001B54C3">
              <w:t>1.3.6.1.4.1.19376.1.5.3.1.1.21.2.10</w:t>
            </w:r>
          </w:p>
        </w:tc>
        <w:tc>
          <w:tcPr>
            <w:tcW w:w="0" w:type="auto"/>
            <w:tcBorders>
              <w:top w:val="single" w:sz="4" w:space="0" w:color="000000"/>
              <w:left w:val="single" w:sz="4" w:space="0" w:color="000000"/>
              <w:bottom w:val="single" w:sz="4" w:space="0" w:color="000000"/>
              <w:right w:val="single" w:sz="4" w:space="0" w:color="000000"/>
            </w:tcBorders>
            <w:vAlign w:val="center"/>
          </w:tcPr>
          <w:p w14:paraId="1D896EA5"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C666D3C" w14:textId="77777777" w:rsidR="00866BDC" w:rsidRPr="001B54C3" w:rsidRDefault="00866BDC">
            <w:pPr>
              <w:pStyle w:val="TableEntry"/>
            </w:pPr>
            <w:r w:rsidRPr="001B54C3">
              <w:t>Pelvis</w:t>
            </w:r>
          </w:p>
        </w:tc>
      </w:tr>
    </w:tbl>
    <w:p w14:paraId="0B7BCA91" w14:textId="77777777" w:rsidR="00866BDC" w:rsidRPr="001B54C3" w:rsidRDefault="00866BDC" w:rsidP="005E3D90">
      <w:pPr>
        <w:pStyle w:val="BodyText"/>
      </w:pPr>
    </w:p>
    <w:p w14:paraId="2716CF41" w14:textId="77777777" w:rsidR="00866BDC" w:rsidRPr="001B54C3" w:rsidRDefault="00866BDC" w:rsidP="005E3D90">
      <w:pPr>
        <w:pStyle w:val="BodyText"/>
      </w:pPr>
    </w:p>
    <w:p w14:paraId="3119BB65" w14:textId="77777777" w:rsidR="00866BDC" w:rsidRPr="001B54C3" w:rsidRDefault="00866BDC">
      <w:pPr>
        <w:pStyle w:val="XMLFragment"/>
        <w:rPr>
          <w:noProof w:val="0"/>
        </w:rPr>
      </w:pPr>
      <w:r w:rsidRPr="001B54C3">
        <w:rPr>
          <w:noProof w:val="0"/>
        </w:rPr>
        <w:t>&lt;component&gt;</w:t>
      </w:r>
    </w:p>
    <w:p w14:paraId="4336CFCF" w14:textId="77777777" w:rsidR="00866BDC" w:rsidRPr="001B54C3" w:rsidRDefault="00866BDC">
      <w:pPr>
        <w:pStyle w:val="XMLFragment"/>
        <w:rPr>
          <w:noProof w:val="0"/>
        </w:rPr>
      </w:pPr>
      <w:r w:rsidRPr="001B54C3">
        <w:rPr>
          <w:noProof w:val="0"/>
        </w:rPr>
        <w:t xml:space="preserve">  &lt;section&gt;</w:t>
      </w:r>
    </w:p>
    <w:p w14:paraId="28CF01EE" w14:textId="77777777" w:rsidR="00866BDC" w:rsidRPr="001B54C3" w:rsidRDefault="00866BDC">
      <w:pPr>
        <w:pStyle w:val="XMLFragment"/>
        <w:rPr>
          <w:noProof w:val="0"/>
        </w:rPr>
      </w:pPr>
      <w:r w:rsidRPr="001B54C3">
        <w:rPr>
          <w:noProof w:val="0"/>
        </w:rPr>
        <w:t xml:space="preserve">    &lt;templateId root='1.3.6.1.4.1.19376.1.5.3.1.1.9.15'/&gt;</w:t>
      </w:r>
    </w:p>
    <w:p w14:paraId="2889D71D" w14:textId="77777777" w:rsidR="00866BDC" w:rsidRPr="001B54C3" w:rsidRDefault="00866BDC">
      <w:pPr>
        <w:pStyle w:val="XMLFragment"/>
        <w:rPr>
          <w:noProof w:val="0"/>
        </w:rPr>
      </w:pPr>
      <w:r w:rsidRPr="001B54C3">
        <w:rPr>
          <w:noProof w:val="0"/>
        </w:rPr>
        <w:t xml:space="preserve">    &lt;templateId root='1.3.6.1.4.1.19376.1.5.3.1.1.9.15.1'/&gt;</w:t>
      </w:r>
    </w:p>
    <w:p w14:paraId="4B0E2A3C" w14:textId="77777777" w:rsidR="00866BDC" w:rsidRPr="001B54C3" w:rsidRDefault="00866BDC">
      <w:pPr>
        <w:pStyle w:val="XMLFragment"/>
        <w:rPr>
          <w:noProof w:val="0"/>
        </w:rPr>
      </w:pPr>
      <w:r w:rsidRPr="001B54C3">
        <w:rPr>
          <w:noProof w:val="0"/>
        </w:rPr>
        <w:t xml:space="preserve">    &lt;id root=' ' extension=' '/&gt;</w:t>
      </w:r>
    </w:p>
    <w:p w14:paraId="79770A33" w14:textId="77777777" w:rsidR="00866BDC" w:rsidRPr="001B54C3" w:rsidRDefault="00866BDC">
      <w:pPr>
        <w:pStyle w:val="XMLFragment"/>
        <w:rPr>
          <w:noProof w:val="0"/>
        </w:rPr>
      </w:pPr>
      <w:r w:rsidRPr="001B54C3">
        <w:rPr>
          <w:noProof w:val="0"/>
        </w:rPr>
        <w:t xml:space="preserve">    &lt;code code='29545-1' displayName='PHYSICAL EXAMINATION'</w:t>
      </w:r>
    </w:p>
    <w:p w14:paraId="66CF2E87" w14:textId="77777777" w:rsidR="00866BDC" w:rsidRPr="001B54C3" w:rsidRDefault="00866BDC">
      <w:pPr>
        <w:pStyle w:val="XMLFragment"/>
        <w:rPr>
          <w:noProof w:val="0"/>
        </w:rPr>
      </w:pPr>
      <w:r w:rsidRPr="001B54C3">
        <w:rPr>
          <w:noProof w:val="0"/>
        </w:rPr>
        <w:t xml:space="preserve">      codeSystem='2.16.840.1.113883.6.1' codeSystemName='LOINC'/&gt;</w:t>
      </w:r>
    </w:p>
    <w:p w14:paraId="3538CF61" w14:textId="77777777" w:rsidR="00866BDC" w:rsidRPr="001B54C3" w:rsidRDefault="00866BDC">
      <w:pPr>
        <w:pStyle w:val="XMLFragment"/>
        <w:rPr>
          <w:noProof w:val="0"/>
        </w:rPr>
      </w:pPr>
      <w:r w:rsidRPr="001B54C3">
        <w:rPr>
          <w:noProof w:val="0"/>
        </w:rPr>
        <w:t xml:space="preserve">    &lt;text&gt;</w:t>
      </w:r>
    </w:p>
    <w:p w14:paraId="5F788A03"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2E5383C3" w14:textId="77777777" w:rsidR="00866BDC" w:rsidRPr="001B54C3" w:rsidRDefault="00866BDC">
      <w:pPr>
        <w:pStyle w:val="XMLFragment"/>
        <w:rPr>
          <w:noProof w:val="0"/>
        </w:rPr>
      </w:pPr>
      <w:r w:rsidRPr="001B54C3">
        <w:rPr>
          <w:noProof w:val="0"/>
        </w:rPr>
        <w:t xml:space="preserve">    &lt;/text&gt;</w:t>
      </w:r>
    </w:p>
    <w:p w14:paraId="54F28E2E" w14:textId="77777777" w:rsidR="00866BDC" w:rsidRPr="001B54C3" w:rsidRDefault="00866BDC">
      <w:pPr>
        <w:pStyle w:val="XMLFragment"/>
        <w:rPr>
          <w:noProof w:val="0"/>
        </w:rPr>
      </w:pPr>
      <w:r w:rsidRPr="001B54C3">
        <w:rPr>
          <w:noProof w:val="0"/>
        </w:rPr>
        <w:t xml:space="preserve">    &lt;component&gt;</w:t>
      </w:r>
    </w:p>
    <w:p w14:paraId="78455958" w14:textId="77777777" w:rsidR="00866BDC" w:rsidRPr="001B54C3" w:rsidRDefault="00866BDC">
      <w:pPr>
        <w:pStyle w:val="XMLFragment"/>
        <w:rPr>
          <w:noProof w:val="0"/>
        </w:rPr>
      </w:pPr>
      <w:r w:rsidRPr="001B54C3">
        <w:rPr>
          <w:noProof w:val="0"/>
        </w:rPr>
        <w:t xml:space="preserve">      &lt;section&gt;</w:t>
      </w:r>
    </w:p>
    <w:p w14:paraId="17816E9F" w14:textId="77777777" w:rsidR="00866BDC" w:rsidRPr="001B54C3" w:rsidRDefault="00866BDC">
      <w:pPr>
        <w:pStyle w:val="XMLFragment"/>
        <w:rPr>
          <w:noProof w:val="0"/>
        </w:rPr>
      </w:pPr>
      <w:r w:rsidRPr="001B54C3">
        <w:rPr>
          <w:noProof w:val="0"/>
        </w:rPr>
        <w:t xml:space="preserve">        &lt;templateId root='1.3.6.1.4.1.19376.1.5.3.1.3.25'/&gt;</w:t>
      </w:r>
    </w:p>
    <w:p w14:paraId="5B7D81BB" w14:textId="77777777" w:rsidR="00866BDC" w:rsidRPr="001B54C3" w:rsidRDefault="00866BDC">
      <w:pPr>
        <w:pStyle w:val="XMLFragment"/>
        <w:rPr>
          <w:noProof w:val="0"/>
        </w:rPr>
      </w:pPr>
      <w:r w:rsidRPr="001B54C3">
        <w:rPr>
          <w:noProof w:val="0"/>
        </w:rPr>
        <w:t xml:space="preserve">          &lt;!-- Optional Vital Signs Section content --&gt;</w:t>
      </w:r>
    </w:p>
    <w:p w14:paraId="78E6D712" w14:textId="77777777" w:rsidR="00866BDC" w:rsidRPr="001B54C3" w:rsidRDefault="00866BDC">
      <w:pPr>
        <w:pStyle w:val="XMLFragment"/>
        <w:rPr>
          <w:noProof w:val="0"/>
        </w:rPr>
      </w:pPr>
      <w:r w:rsidRPr="001B54C3">
        <w:rPr>
          <w:noProof w:val="0"/>
        </w:rPr>
        <w:t xml:space="preserve">      &lt;/section&gt;</w:t>
      </w:r>
    </w:p>
    <w:p w14:paraId="4AD5BC35" w14:textId="77777777" w:rsidR="00866BDC" w:rsidRPr="001B54C3" w:rsidRDefault="00866BDC">
      <w:pPr>
        <w:pStyle w:val="XMLFragment"/>
        <w:rPr>
          <w:noProof w:val="0"/>
        </w:rPr>
      </w:pPr>
      <w:r w:rsidRPr="001B54C3">
        <w:rPr>
          <w:noProof w:val="0"/>
        </w:rPr>
        <w:t xml:space="preserve">    &lt;/component&gt;     </w:t>
      </w:r>
    </w:p>
    <w:p w14:paraId="04A22209" w14:textId="77777777" w:rsidR="00866BDC" w:rsidRPr="001B54C3" w:rsidRDefault="00866BDC">
      <w:pPr>
        <w:pStyle w:val="XMLFragment"/>
        <w:rPr>
          <w:noProof w:val="0"/>
        </w:rPr>
      </w:pPr>
      <w:r w:rsidRPr="001B54C3">
        <w:rPr>
          <w:noProof w:val="0"/>
        </w:rPr>
        <w:t xml:space="preserve">  &lt;/section&gt;</w:t>
      </w:r>
    </w:p>
    <w:p w14:paraId="5B007282" w14:textId="77777777" w:rsidR="00866BDC" w:rsidRPr="001B54C3" w:rsidRDefault="00866BDC">
      <w:pPr>
        <w:pStyle w:val="XMLFragment"/>
        <w:rPr>
          <w:noProof w:val="0"/>
        </w:rPr>
      </w:pPr>
      <w:r w:rsidRPr="001B54C3">
        <w:rPr>
          <w:noProof w:val="0"/>
        </w:rPr>
        <w:t>&lt;/component&gt;</w:t>
      </w:r>
    </w:p>
    <w:p w14:paraId="3B35CAC1" w14:textId="77777777" w:rsidR="00866BDC" w:rsidRPr="001B54C3" w:rsidRDefault="00866BDC">
      <w:pPr>
        <w:pStyle w:val="FigureTitle"/>
      </w:pPr>
      <w:r w:rsidRPr="001B54C3">
        <w:t>Figure 6.3</w:t>
      </w:r>
      <w:r w:rsidR="00360EEA" w:rsidRPr="001B54C3">
        <w:t>.3.4.30</w:t>
      </w:r>
      <w:r w:rsidR="005B6ADC" w:rsidRPr="001B54C3">
        <w:t>-1:</w:t>
      </w:r>
      <w:r w:rsidRPr="001B54C3">
        <w:t xml:space="preserve"> Coded </w:t>
      </w:r>
      <w:r w:rsidR="001E2775" w:rsidRPr="001B54C3">
        <w:t xml:space="preserve">Detailed </w:t>
      </w:r>
      <w:r w:rsidRPr="001B54C3">
        <w:t>Physical Exam</w:t>
      </w:r>
      <w:r w:rsidR="001E2775" w:rsidRPr="001B54C3">
        <w:t>ination</w:t>
      </w:r>
      <w:r w:rsidRPr="001B54C3">
        <w:t xml:space="preserve"> Section</w:t>
      </w:r>
    </w:p>
    <w:p w14:paraId="19B02CAD" w14:textId="77777777" w:rsidR="00866BDC" w:rsidRPr="001B54C3" w:rsidRDefault="00866BDC">
      <w:pPr>
        <w:pStyle w:val="BodyText"/>
      </w:pPr>
    </w:p>
    <w:p w14:paraId="16AEA52B" w14:textId="77777777" w:rsidR="00866BDC" w:rsidRPr="001B54C3" w:rsidRDefault="00866BDC">
      <w:pPr>
        <w:pStyle w:val="EditorInstructions"/>
      </w:pPr>
      <w:r w:rsidRPr="001B54C3">
        <w:t>Add Section 6.3.3.4.31</w:t>
      </w:r>
    </w:p>
    <w:p w14:paraId="45031E90" w14:textId="77777777" w:rsidR="00866BDC" w:rsidRPr="001B54C3" w:rsidRDefault="00866BDC" w:rsidP="00AE29C9">
      <w:pPr>
        <w:pStyle w:val="Heading5"/>
        <w:rPr>
          <w:noProof w:val="0"/>
          <w:lang w:val="en-US"/>
        </w:rPr>
      </w:pPr>
      <w:bookmarkStart w:id="601" w:name="_Toc466555283"/>
      <w:r w:rsidRPr="001B54C3">
        <w:rPr>
          <w:noProof w:val="0"/>
          <w:lang w:val="en-US"/>
        </w:rPr>
        <w:t>6.3.3.4.31 Pelvis Section 1.3.6.1.4.1.19376.1.5.3.1.1.21.2.10</w:t>
      </w:r>
      <w:bookmarkEnd w:id="601"/>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6FCA9900"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23B86024" w14:textId="77777777" w:rsidR="00866BDC" w:rsidRPr="001B54C3" w:rsidRDefault="00866BDC">
            <w:pPr>
              <w:pStyle w:val="TableEntryHeader"/>
            </w:pPr>
            <w:r w:rsidRPr="001B54C3">
              <w:t xml:space="preserve">Template ID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734D1925" w14:textId="77777777" w:rsidR="00866BDC" w:rsidRPr="001B54C3" w:rsidRDefault="00866BDC" w:rsidP="007A10EF">
            <w:pPr>
              <w:pStyle w:val="TableEntry"/>
            </w:pPr>
            <w:r w:rsidRPr="001B54C3">
              <w:t>1.3.6.1.4.1.19376.1.5.3.1.1.21.2.10</w:t>
            </w:r>
          </w:p>
        </w:tc>
      </w:tr>
      <w:tr w:rsidR="00866BDC" w:rsidRPr="001B54C3" w14:paraId="14839BE8"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A5C78E1" w14:textId="77777777" w:rsidR="00866BDC" w:rsidRPr="001B54C3" w:rsidRDefault="00866BDC">
            <w:pPr>
              <w:pStyle w:val="TableEntryHeader"/>
            </w:pPr>
            <w:r w:rsidRPr="001B54C3">
              <w:t xml:space="preserve">General Description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58962E85" w14:textId="77777777" w:rsidR="00866BDC" w:rsidRPr="001B54C3" w:rsidRDefault="00866BDC">
            <w:pPr>
              <w:pStyle w:val="TableEntry"/>
            </w:pPr>
            <w:r w:rsidRPr="001B54C3">
              <w:t>The Pelvis section shall include a narrative description of any type of exam of the reproductive organs.</w:t>
            </w:r>
          </w:p>
        </w:tc>
      </w:tr>
      <w:tr w:rsidR="00866BDC" w:rsidRPr="001B54C3" w14:paraId="27DE62EC"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1800C2DD" w14:textId="77777777" w:rsidR="00866BDC" w:rsidRPr="001B54C3" w:rsidRDefault="00866BDC">
            <w:pPr>
              <w:pStyle w:val="TableEntryHeader"/>
            </w:pPr>
            <w:r w:rsidRPr="001B54C3">
              <w:t xml:space="preserve">LOINC Code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04058DF" w14:textId="77777777" w:rsidR="00866BDC" w:rsidRPr="001B54C3" w:rsidRDefault="00866BDC">
            <w:pPr>
              <w:pStyle w:val="TableEntryHeader"/>
            </w:pPr>
            <w:r w:rsidRPr="001B54C3">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6F9E52E1" w14:textId="77777777" w:rsidR="00866BDC" w:rsidRPr="001B54C3" w:rsidRDefault="00866BDC">
            <w:pPr>
              <w:pStyle w:val="TableEntryHeader"/>
            </w:pPr>
            <w:r w:rsidRPr="001B54C3">
              <w:t xml:space="preserve">Description </w:t>
            </w:r>
          </w:p>
        </w:tc>
      </w:tr>
      <w:tr w:rsidR="00866BDC" w:rsidRPr="001B54C3" w14:paraId="4D1460E4"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1985C1D7" w14:textId="77777777" w:rsidR="00866BDC" w:rsidRPr="001B54C3" w:rsidRDefault="00866BDC">
            <w:pPr>
              <w:pStyle w:val="TableEntry"/>
            </w:pPr>
            <w:r w:rsidRPr="001B54C3">
              <w:t>10204-6</w:t>
            </w:r>
          </w:p>
        </w:tc>
        <w:tc>
          <w:tcPr>
            <w:tcW w:w="0" w:type="auto"/>
            <w:tcBorders>
              <w:top w:val="single" w:sz="4" w:space="0" w:color="000000"/>
              <w:left w:val="single" w:sz="4" w:space="0" w:color="000000"/>
              <w:bottom w:val="single" w:sz="4" w:space="0" w:color="000000"/>
              <w:right w:val="single" w:sz="4" w:space="0" w:color="000000"/>
            </w:tcBorders>
            <w:vAlign w:val="center"/>
          </w:tcPr>
          <w:p w14:paraId="3B6A213C" w14:textId="77777777" w:rsidR="00866BDC" w:rsidRPr="001B54C3" w:rsidRDefault="00866BDC">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7189C340" w14:textId="77777777" w:rsidR="00866BDC" w:rsidRPr="001B54C3" w:rsidRDefault="00866BDC">
            <w:pPr>
              <w:pStyle w:val="TableEntry"/>
            </w:pPr>
            <w:r w:rsidRPr="001B54C3">
              <w:t>PELVIS</w:t>
            </w:r>
          </w:p>
        </w:tc>
      </w:tr>
      <w:tr w:rsidR="002577D2" w:rsidRPr="001B54C3" w14:paraId="05D38206" w14:textId="77777777" w:rsidTr="002577D2">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21D5E15F" w14:textId="77777777" w:rsidR="002577D2" w:rsidRPr="001B54C3" w:rsidRDefault="002577D2" w:rsidP="00235E1F">
            <w:pPr>
              <w:pStyle w:val="TableEntryHeader"/>
            </w:pPr>
            <w:r w:rsidRPr="001B54C3">
              <w:lastRenderedPageBreak/>
              <w:t>Entries</w:t>
            </w:r>
          </w:p>
        </w:tc>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2533CB7C" w14:textId="77777777" w:rsidR="002577D2" w:rsidRPr="001B54C3" w:rsidRDefault="002577D2" w:rsidP="00235E1F">
            <w:pPr>
              <w:pStyle w:val="TableEntryHeader"/>
            </w:pPr>
            <w:r w:rsidRPr="001B54C3">
              <w:t>Opt</w:t>
            </w:r>
          </w:p>
        </w:tc>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4F1222F2" w14:textId="77777777" w:rsidR="002577D2" w:rsidRPr="001B54C3" w:rsidRDefault="002577D2" w:rsidP="00235E1F">
            <w:pPr>
              <w:pStyle w:val="TableEntryHeader"/>
            </w:pPr>
            <w:r w:rsidRPr="001B54C3">
              <w:t>Description</w:t>
            </w:r>
          </w:p>
        </w:tc>
      </w:tr>
      <w:tr w:rsidR="002577D2" w:rsidRPr="001B54C3" w14:paraId="73DAFBD0" w14:textId="77777777" w:rsidTr="002577D2">
        <w:tc>
          <w:tcPr>
            <w:tcW w:w="0" w:type="auto"/>
            <w:tcBorders>
              <w:top w:val="single" w:sz="4" w:space="0" w:color="000000"/>
              <w:left w:val="single" w:sz="4" w:space="0" w:color="000000"/>
              <w:bottom w:val="single" w:sz="4" w:space="0" w:color="000000"/>
              <w:right w:val="single" w:sz="4" w:space="0" w:color="000000"/>
            </w:tcBorders>
            <w:vAlign w:val="center"/>
          </w:tcPr>
          <w:p w14:paraId="1E2FC712" w14:textId="77777777" w:rsidR="002577D2" w:rsidRPr="001B54C3" w:rsidRDefault="002577D2" w:rsidP="00F50329">
            <w:pPr>
              <w:pStyle w:val="TableEntry"/>
            </w:pPr>
            <w:r w:rsidRPr="001B54C3">
              <w:t xml:space="preserve">1.3.6.1.4.1.19376.1.5.3.1.4.5 </w:t>
            </w:r>
          </w:p>
        </w:tc>
        <w:tc>
          <w:tcPr>
            <w:tcW w:w="0" w:type="auto"/>
            <w:tcBorders>
              <w:top w:val="single" w:sz="4" w:space="0" w:color="000000"/>
              <w:left w:val="single" w:sz="4" w:space="0" w:color="000000"/>
              <w:bottom w:val="single" w:sz="4" w:space="0" w:color="000000"/>
              <w:right w:val="single" w:sz="4" w:space="0" w:color="000000"/>
            </w:tcBorders>
            <w:vAlign w:val="center"/>
          </w:tcPr>
          <w:p w14:paraId="29F4BB6E" w14:textId="77777777" w:rsidR="002577D2" w:rsidRPr="001B54C3" w:rsidRDefault="002577D2" w:rsidP="00F50329">
            <w:pPr>
              <w:pStyle w:val="TableEntry"/>
            </w:pPr>
            <w:r w:rsidRPr="001B54C3">
              <w:t>O</w:t>
            </w:r>
          </w:p>
        </w:tc>
        <w:tc>
          <w:tcPr>
            <w:tcW w:w="0" w:type="auto"/>
            <w:tcBorders>
              <w:top w:val="single" w:sz="4" w:space="0" w:color="000000"/>
              <w:left w:val="single" w:sz="4" w:space="0" w:color="000000"/>
              <w:bottom w:val="single" w:sz="4" w:space="0" w:color="000000"/>
              <w:right w:val="single" w:sz="4" w:space="0" w:color="000000"/>
            </w:tcBorders>
            <w:vAlign w:val="center"/>
          </w:tcPr>
          <w:p w14:paraId="2CC74626" w14:textId="77777777" w:rsidR="002577D2" w:rsidRPr="001B54C3" w:rsidRDefault="002577D2" w:rsidP="0070703D">
            <w:pPr>
              <w:pStyle w:val="TableEntry"/>
            </w:pPr>
            <w:r w:rsidRPr="001B54C3">
              <w:t xml:space="preserve">Problem </w:t>
            </w:r>
            <w:r w:rsidR="007A4187" w:rsidRPr="001B54C3">
              <w:t>Entry</w:t>
            </w:r>
          </w:p>
        </w:tc>
      </w:tr>
    </w:tbl>
    <w:p w14:paraId="32FB5CDD" w14:textId="77777777" w:rsidR="00866BDC" w:rsidRPr="001B54C3" w:rsidRDefault="00866BDC" w:rsidP="005E3D90">
      <w:pPr>
        <w:pStyle w:val="BodyText"/>
      </w:pPr>
    </w:p>
    <w:p w14:paraId="70265F53" w14:textId="77777777" w:rsidR="00866BDC" w:rsidRPr="001B54C3" w:rsidRDefault="00866BDC">
      <w:pPr>
        <w:pStyle w:val="XMLFragment"/>
        <w:rPr>
          <w:noProof w:val="0"/>
        </w:rPr>
      </w:pPr>
      <w:r w:rsidRPr="001B54C3">
        <w:rPr>
          <w:noProof w:val="0"/>
        </w:rPr>
        <w:t>&lt;component&gt;</w:t>
      </w:r>
    </w:p>
    <w:p w14:paraId="0B23F994" w14:textId="77777777" w:rsidR="00866BDC" w:rsidRPr="001B54C3" w:rsidRDefault="00866BDC">
      <w:pPr>
        <w:pStyle w:val="XMLFragment"/>
        <w:rPr>
          <w:noProof w:val="0"/>
        </w:rPr>
      </w:pPr>
      <w:r w:rsidRPr="001B54C3">
        <w:rPr>
          <w:noProof w:val="0"/>
        </w:rPr>
        <w:t xml:space="preserve">  &lt;section&gt;</w:t>
      </w:r>
    </w:p>
    <w:p w14:paraId="7E2A5125" w14:textId="77777777" w:rsidR="00866BDC" w:rsidRPr="001B54C3" w:rsidRDefault="00866BDC">
      <w:pPr>
        <w:pStyle w:val="XMLFragment"/>
        <w:rPr>
          <w:noProof w:val="0"/>
        </w:rPr>
      </w:pPr>
      <w:r w:rsidRPr="001B54C3">
        <w:rPr>
          <w:noProof w:val="0"/>
        </w:rPr>
        <w:t xml:space="preserve">    &lt;templateId root='1.3.6.1.4.1.19376.1.5.3.1.1.21.2.10'/&gt;</w:t>
      </w:r>
    </w:p>
    <w:p w14:paraId="3877E2FE" w14:textId="77777777" w:rsidR="00866BDC" w:rsidRPr="001B54C3" w:rsidRDefault="00866BDC">
      <w:pPr>
        <w:pStyle w:val="XMLFragment"/>
        <w:rPr>
          <w:noProof w:val="0"/>
        </w:rPr>
      </w:pPr>
      <w:r w:rsidRPr="001B54C3">
        <w:rPr>
          <w:noProof w:val="0"/>
        </w:rPr>
        <w:t xml:space="preserve">    &lt;id root=' ' extension=' '/&gt;</w:t>
      </w:r>
    </w:p>
    <w:p w14:paraId="6A4BE923" w14:textId="77777777" w:rsidR="00866BDC" w:rsidRPr="001B54C3" w:rsidRDefault="00866BDC">
      <w:pPr>
        <w:pStyle w:val="XMLFragment"/>
        <w:rPr>
          <w:noProof w:val="0"/>
        </w:rPr>
      </w:pPr>
      <w:r w:rsidRPr="001B54C3">
        <w:rPr>
          <w:noProof w:val="0"/>
        </w:rPr>
        <w:t xml:space="preserve">    &lt;code code='10204-6' displayName='PELVIS'</w:t>
      </w:r>
    </w:p>
    <w:p w14:paraId="7D3BCCC3" w14:textId="77777777" w:rsidR="00866BDC" w:rsidRPr="001B54C3" w:rsidRDefault="00866BDC">
      <w:pPr>
        <w:pStyle w:val="XMLFragment"/>
        <w:rPr>
          <w:noProof w:val="0"/>
        </w:rPr>
      </w:pPr>
      <w:r w:rsidRPr="001B54C3">
        <w:rPr>
          <w:noProof w:val="0"/>
        </w:rPr>
        <w:t xml:space="preserve">      codeSystem='2.16.840.1.113883.6.1' codeSystemName='LOINC'/&gt;</w:t>
      </w:r>
    </w:p>
    <w:p w14:paraId="7A2B4800" w14:textId="77777777" w:rsidR="00866BDC" w:rsidRPr="001B54C3" w:rsidRDefault="00866BDC">
      <w:pPr>
        <w:pStyle w:val="XMLFragment"/>
        <w:rPr>
          <w:noProof w:val="0"/>
        </w:rPr>
      </w:pPr>
      <w:r w:rsidRPr="001B54C3">
        <w:rPr>
          <w:noProof w:val="0"/>
        </w:rPr>
        <w:t xml:space="preserve">    &lt;text&gt;</w:t>
      </w:r>
    </w:p>
    <w:p w14:paraId="69762F3E"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75FF587A" w14:textId="77777777" w:rsidR="00866BDC" w:rsidRPr="001B54C3" w:rsidRDefault="00866BDC">
      <w:pPr>
        <w:pStyle w:val="XMLFragment"/>
        <w:rPr>
          <w:noProof w:val="0"/>
        </w:rPr>
      </w:pPr>
      <w:r w:rsidRPr="001B54C3">
        <w:rPr>
          <w:noProof w:val="0"/>
        </w:rPr>
        <w:t xml:space="preserve">    &lt;/text&gt;</w:t>
      </w:r>
    </w:p>
    <w:p w14:paraId="5FF2434B" w14:textId="77777777" w:rsidR="002577D2" w:rsidRPr="001B54C3" w:rsidRDefault="002577D2" w:rsidP="002577D2">
      <w:pPr>
        <w:pStyle w:val="XMLFragment"/>
        <w:rPr>
          <w:noProof w:val="0"/>
        </w:rPr>
      </w:pPr>
      <w:r w:rsidRPr="001B54C3">
        <w:rPr>
          <w:noProof w:val="0"/>
        </w:rPr>
        <w:tab/>
        <w:t xml:space="preserve">  &lt;entry&gt; </w:t>
      </w:r>
    </w:p>
    <w:p w14:paraId="6C0C8190" w14:textId="77777777" w:rsidR="002577D2" w:rsidRPr="001B54C3" w:rsidRDefault="002577D2" w:rsidP="002577D2">
      <w:pPr>
        <w:pStyle w:val="XMLFragment"/>
        <w:rPr>
          <w:noProof w:val="0"/>
        </w:rPr>
      </w:pPr>
      <w:r w:rsidRPr="001B54C3">
        <w:rPr>
          <w:noProof w:val="0"/>
        </w:rPr>
        <w:tab/>
      </w:r>
      <w:r w:rsidRPr="001B54C3">
        <w:rPr>
          <w:noProof w:val="0"/>
        </w:rPr>
        <w:tab/>
        <w:t xml:space="preserve">: </w:t>
      </w:r>
    </w:p>
    <w:p w14:paraId="36D3720A" w14:textId="77777777" w:rsidR="002577D2" w:rsidRPr="001B54C3" w:rsidRDefault="002577D2" w:rsidP="002577D2">
      <w:pPr>
        <w:pStyle w:val="XMLFragment"/>
        <w:rPr>
          <w:noProof w:val="0"/>
        </w:rPr>
      </w:pPr>
      <w:r w:rsidRPr="001B54C3">
        <w:rPr>
          <w:noProof w:val="0"/>
        </w:rPr>
        <w:tab/>
        <w:t xml:space="preserve">    &lt;!-- Optional Problem </w:t>
      </w:r>
      <w:r w:rsidR="007A4187" w:rsidRPr="001B54C3">
        <w:rPr>
          <w:noProof w:val="0"/>
        </w:rPr>
        <w:t xml:space="preserve">Entry </w:t>
      </w:r>
      <w:r w:rsidRPr="001B54C3">
        <w:rPr>
          <w:noProof w:val="0"/>
        </w:rPr>
        <w:t xml:space="preserve">element --&gt; </w:t>
      </w:r>
    </w:p>
    <w:p w14:paraId="68CAC5DE" w14:textId="77777777" w:rsidR="002577D2" w:rsidRPr="000A6AA8" w:rsidRDefault="002577D2" w:rsidP="002577D2">
      <w:pPr>
        <w:pStyle w:val="XMLFragment"/>
        <w:rPr>
          <w:noProof w:val="0"/>
          <w:lang w:val="nl-NL"/>
          <w:rPrChange w:id="602" w:author="Michael Clifton" w:date="2018-10-11T09:57:00Z">
            <w:rPr>
              <w:noProof w:val="0"/>
            </w:rPr>
          </w:rPrChange>
        </w:rPr>
      </w:pPr>
      <w:r w:rsidRPr="001B54C3">
        <w:rPr>
          <w:noProof w:val="0"/>
        </w:rPr>
        <w:tab/>
        <w:t xml:space="preserve">    </w:t>
      </w:r>
      <w:r w:rsidRPr="000A6AA8">
        <w:rPr>
          <w:noProof w:val="0"/>
          <w:lang w:val="nl-NL"/>
          <w:rPrChange w:id="603" w:author="Michael Clifton" w:date="2018-10-11T09:57:00Z">
            <w:rPr>
              <w:noProof w:val="0"/>
            </w:rPr>
          </w:rPrChange>
        </w:rPr>
        <w:t>&lt;templateId root='</w:t>
      </w:r>
      <w:r w:rsidRPr="000A6AA8">
        <w:rPr>
          <w:rStyle w:val="Hyperlink"/>
          <w:noProof w:val="0"/>
          <w:lang w:val="nl-NL"/>
          <w:rPrChange w:id="604" w:author="Michael Clifton" w:date="2018-10-11T09:57:00Z">
            <w:rPr>
              <w:rStyle w:val="Hyperlink"/>
              <w:noProof w:val="0"/>
            </w:rPr>
          </w:rPrChange>
        </w:rPr>
        <w:t>1.3.6.1.4.1.19376.1.5.3.1.4.5</w:t>
      </w:r>
      <w:r w:rsidRPr="000A6AA8">
        <w:rPr>
          <w:noProof w:val="0"/>
          <w:lang w:val="nl-NL"/>
          <w:rPrChange w:id="605" w:author="Michael Clifton" w:date="2018-10-11T09:57:00Z">
            <w:rPr>
              <w:noProof w:val="0"/>
            </w:rPr>
          </w:rPrChange>
        </w:rPr>
        <w:t xml:space="preserve">'/&gt; </w:t>
      </w:r>
    </w:p>
    <w:p w14:paraId="4615C67E" w14:textId="77777777" w:rsidR="002577D2" w:rsidRPr="000A6AA8" w:rsidRDefault="002577D2" w:rsidP="002577D2">
      <w:pPr>
        <w:pStyle w:val="XMLFragment"/>
        <w:rPr>
          <w:noProof w:val="0"/>
          <w:lang w:val="nl-NL"/>
          <w:rPrChange w:id="606" w:author="Michael Clifton" w:date="2018-10-11T09:57:00Z">
            <w:rPr>
              <w:noProof w:val="0"/>
            </w:rPr>
          </w:rPrChange>
        </w:rPr>
      </w:pPr>
      <w:r w:rsidRPr="000A6AA8">
        <w:rPr>
          <w:noProof w:val="0"/>
          <w:lang w:val="nl-NL"/>
          <w:rPrChange w:id="607" w:author="Michael Clifton" w:date="2018-10-11T09:57:00Z">
            <w:rPr>
              <w:noProof w:val="0"/>
            </w:rPr>
          </w:rPrChange>
        </w:rPr>
        <w:tab/>
      </w:r>
      <w:r w:rsidRPr="000A6AA8">
        <w:rPr>
          <w:noProof w:val="0"/>
          <w:lang w:val="nl-NL"/>
          <w:rPrChange w:id="608" w:author="Michael Clifton" w:date="2018-10-11T09:57:00Z">
            <w:rPr>
              <w:noProof w:val="0"/>
            </w:rPr>
          </w:rPrChange>
        </w:rPr>
        <w:tab/>
        <w:t xml:space="preserve">: </w:t>
      </w:r>
    </w:p>
    <w:p w14:paraId="4C6C9861" w14:textId="77777777" w:rsidR="002577D2" w:rsidRPr="000A6AA8" w:rsidRDefault="002577D2" w:rsidP="002577D2">
      <w:pPr>
        <w:pStyle w:val="XMLFragment"/>
        <w:rPr>
          <w:noProof w:val="0"/>
          <w:lang w:val="nl-NL"/>
          <w:rPrChange w:id="609" w:author="Michael Clifton" w:date="2018-10-11T09:57:00Z">
            <w:rPr>
              <w:noProof w:val="0"/>
            </w:rPr>
          </w:rPrChange>
        </w:rPr>
      </w:pPr>
      <w:r w:rsidRPr="000A6AA8">
        <w:rPr>
          <w:noProof w:val="0"/>
          <w:lang w:val="nl-NL"/>
          <w:rPrChange w:id="610" w:author="Michael Clifton" w:date="2018-10-11T09:57:00Z">
            <w:rPr>
              <w:noProof w:val="0"/>
            </w:rPr>
          </w:rPrChange>
        </w:rPr>
        <w:tab/>
        <w:t xml:space="preserve">  &lt;/entry&gt;</w:t>
      </w:r>
    </w:p>
    <w:p w14:paraId="7D1E9B73" w14:textId="77777777" w:rsidR="00866BDC" w:rsidRPr="001B54C3" w:rsidRDefault="00866BDC">
      <w:pPr>
        <w:pStyle w:val="XMLFragment"/>
        <w:rPr>
          <w:noProof w:val="0"/>
        </w:rPr>
      </w:pPr>
      <w:r w:rsidRPr="000A6AA8">
        <w:rPr>
          <w:noProof w:val="0"/>
          <w:lang w:val="nl-NL"/>
          <w:rPrChange w:id="611" w:author="Michael Clifton" w:date="2018-10-11T09:57:00Z">
            <w:rPr>
              <w:noProof w:val="0"/>
            </w:rPr>
          </w:rPrChange>
        </w:rPr>
        <w:t xml:space="preserve">  </w:t>
      </w:r>
      <w:r w:rsidRPr="001B54C3">
        <w:rPr>
          <w:noProof w:val="0"/>
        </w:rPr>
        <w:t>&lt;/section&gt;</w:t>
      </w:r>
    </w:p>
    <w:p w14:paraId="1A3E7F4B" w14:textId="77777777" w:rsidR="00866BDC" w:rsidRPr="001B54C3" w:rsidRDefault="00866BDC">
      <w:pPr>
        <w:pStyle w:val="XMLFragment"/>
        <w:rPr>
          <w:noProof w:val="0"/>
        </w:rPr>
      </w:pPr>
      <w:r w:rsidRPr="001B54C3">
        <w:rPr>
          <w:noProof w:val="0"/>
        </w:rPr>
        <w:t>&lt;/component&gt;</w:t>
      </w:r>
    </w:p>
    <w:p w14:paraId="6AA6251A" w14:textId="77777777" w:rsidR="00866BDC" w:rsidRPr="001B54C3" w:rsidRDefault="00866BDC">
      <w:pPr>
        <w:pStyle w:val="FigureTitle"/>
      </w:pPr>
      <w:r w:rsidRPr="001B54C3">
        <w:t>Figure 6.3</w:t>
      </w:r>
      <w:r w:rsidR="00360EEA" w:rsidRPr="001B54C3">
        <w:t>.3.4.31</w:t>
      </w:r>
      <w:r w:rsidR="005B6ADC" w:rsidRPr="001B54C3">
        <w:t>-1:</w:t>
      </w:r>
      <w:r w:rsidRPr="001B54C3">
        <w:t xml:space="preserve"> Pelvis Section</w:t>
      </w:r>
    </w:p>
    <w:p w14:paraId="02EA53E1" w14:textId="77777777" w:rsidR="00124C91" w:rsidRPr="001B54C3" w:rsidRDefault="00124C91">
      <w:pPr>
        <w:pStyle w:val="BodyText"/>
      </w:pPr>
    </w:p>
    <w:p w14:paraId="72A094C2" w14:textId="77777777" w:rsidR="00903BFB" w:rsidRPr="001B54C3" w:rsidRDefault="00903BFB" w:rsidP="00903BFB">
      <w:pPr>
        <w:pStyle w:val="EditorInstructions"/>
      </w:pPr>
      <w:r w:rsidRPr="001B54C3">
        <w:t>Add Section 6.3.3.4.32</w:t>
      </w:r>
    </w:p>
    <w:p w14:paraId="1577D543" w14:textId="77777777" w:rsidR="00903BFB" w:rsidRPr="001B54C3" w:rsidRDefault="00903BFB" w:rsidP="00903BFB">
      <w:pPr>
        <w:pStyle w:val="Heading5"/>
        <w:rPr>
          <w:noProof w:val="0"/>
          <w:lang w:val="en-US"/>
        </w:rPr>
      </w:pPr>
      <w:bookmarkStart w:id="612" w:name="_Toc466555284"/>
      <w:r w:rsidRPr="001B54C3">
        <w:rPr>
          <w:noProof w:val="0"/>
          <w:lang w:val="en-US"/>
        </w:rPr>
        <w:t xml:space="preserve">6.3.3.4.32 Admission Physical Exam Section </w:t>
      </w:r>
      <w:r w:rsidRPr="001B54C3">
        <w:rPr>
          <w:noProof w:val="0"/>
          <w:szCs w:val="16"/>
          <w:lang w:val="en-US"/>
        </w:rPr>
        <w:t>1.3.6.1.4.1.19376.1.5.3.1.1.22.1.1.2.1</w:t>
      </w:r>
      <w:bookmarkEnd w:id="612"/>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903BFB" w:rsidRPr="001B54C3" w14:paraId="68B3CF78" w14:textId="77777777" w:rsidTr="00A3523E">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313D1C6B" w14:textId="77777777" w:rsidR="00903BFB" w:rsidRPr="001B54C3" w:rsidRDefault="00903BFB" w:rsidP="00A3523E">
            <w:pPr>
              <w:pStyle w:val="TableEntryHeader"/>
            </w:pPr>
            <w:r w:rsidRPr="001B54C3">
              <w:t xml:space="preserve">Template ID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10780DBD" w14:textId="77777777" w:rsidR="00903BFB" w:rsidRPr="001B54C3" w:rsidRDefault="00903BFB" w:rsidP="007A10EF">
            <w:pPr>
              <w:pStyle w:val="TableEntry"/>
            </w:pPr>
            <w:r w:rsidRPr="001B54C3">
              <w:t>1.3.6.1.4.1.19376.1.5.3.1.1.22.1.1.2.1</w:t>
            </w:r>
          </w:p>
        </w:tc>
      </w:tr>
      <w:tr w:rsidR="00903BFB" w:rsidRPr="001B54C3" w14:paraId="4BD89B7D" w14:textId="77777777" w:rsidTr="00A3523E">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552B1731" w14:textId="77777777" w:rsidR="00903BFB" w:rsidRPr="001B54C3" w:rsidRDefault="00903BFB" w:rsidP="00A3523E">
            <w:pPr>
              <w:pStyle w:val="TableEntryHeader"/>
            </w:pPr>
            <w:r w:rsidRPr="001B54C3">
              <w:t xml:space="preserve">General Description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7125A284" w14:textId="77777777" w:rsidR="00903BFB" w:rsidRPr="001B54C3" w:rsidRDefault="00903BFB" w:rsidP="00903BFB">
            <w:pPr>
              <w:pStyle w:val="TableEntry"/>
            </w:pPr>
            <w:r w:rsidRPr="001B54C3">
              <w:t>The Admission physical exam section shall include a narrative description of the physical exams given during the admission to a hospital or similar type of facility.</w:t>
            </w:r>
          </w:p>
        </w:tc>
      </w:tr>
      <w:tr w:rsidR="00903BFB" w:rsidRPr="001B54C3" w14:paraId="071C89EC" w14:textId="77777777" w:rsidTr="00A3523E">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FD1D5DD" w14:textId="77777777" w:rsidR="00903BFB" w:rsidRPr="001B54C3" w:rsidRDefault="00903BFB" w:rsidP="00A3523E">
            <w:pPr>
              <w:pStyle w:val="TableEntryHeader"/>
            </w:pPr>
            <w:r w:rsidRPr="001B54C3">
              <w:t xml:space="preserve">LOINC Code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00655C1" w14:textId="77777777" w:rsidR="00903BFB" w:rsidRPr="001B54C3" w:rsidRDefault="00903BFB" w:rsidP="00A3523E">
            <w:pPr>
              <w:pStyle w:val="TableEntryHeader"/>
            </w:pPr>
            <w:r w:rsidRPr="001B54C3">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E14981E" w14:textId="77777777" w:rsidR="00903BFB" w:rsidRPr="001B54C3" w:rsidRDefault="00903BFB" w:rsidP="00A3523E">
            <w:pPr>
              <w:pStyle w:val="TableEntryHeader"/>
            </w:pPr>
            <w:r w:rsidRPr="001B54C3">
              <w:t xml:space="preserve">Description </w:t>
            </w:r>
          </w:p>
        </w:tc>
      </w:tr>
      <w:tr w:rsidR="00903BFB" w:rsidRPr="001B54C3" w14:paraId="3FDBB53D" w14:textId="77777777" w:rsidTr="00A3523E">
        <w:tc>
          <w:tcPr>
            <w:tcW w:w="0" w:type="auto"/>
            <w:tcBorders>
              <w:top w:val="single" w:sz="4" w:space="0" w:color="000000"/>
              <w:left w:val="single" w:sz="4" w:space="0" w:color="000000"/>
              <w:bottom w:val="single" w:sz="4" w:space="0" w:color="000000"/>
              <w:right w:val="single" w:sz="4" w:space="0" w:color="000000"/>
            </w:tcBorders>
            <w:vAlign w:val="center"/>
          </w:tcPr>
          <w:p w14:paraId="6CE3E019" w14:textId="77777777" w:rsidR="00903BFB" w:rsidRPr="001B54C3" w:rsidRDefault="00903BFB" w:rsidP="00A3523E">
            <w:pPr>
              <w:pStyle w:val="TableEntry"/>
            </w:pPr>
            <w:r w:rsidRPr="001B54C3">
              <w:t>XX-AdmissionPhysicalExam</w:t>
            </w:r>
          </w:p>
        </w:tc>
        <w:tc>
          <w:tcPr>
            <w:tcW w:w="0" w:type="auto"/>
            <w:tcBorders>
              <w:top w:val="single" w:sz="4" w:space="0" w:color="000000"/>
              <w:left w:val="single" w:sz="4" w:space="0" w:color="000000"/>
              <w:bottom w:val="single" w:sz="4" w:space="0" w:color="000000"/>
              <w:right w:val="single" w:sz="4" w:space="0" w:color="000000"/>
            </w:tcBorders>
            <w:vAlign w:val="center"/>
          </w:tcPr>
          <w:p w14:paraId="7D191637" w14:textId="77777777" w:rsidR="00903BFB" w:rsidRPr="001B54C3" w:rsidRDefault="00903BFB" w:rsidP="00A3523E">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467634FD" w14:textId="77777777" w:rsidR="00903BFB" w:rsidRPr="001B54C3" w:rsidRDefault="00903BFB" w:rsidP="00A3523E">
            <w:pPr>
              <w:pStyle w:val="TableEntry"/>
            </w:pPr>
            <w:r w:rsidRPr="001B54C3">
              <w:t>Admission physical exam</w:t>
            </w:r>
          </w:p>
        </w:tc>
      </w:tr>
    </w:tbl>
    <w:p w14:paraId="6AC4AB24" w14:textId="77777777" w:rsidR="00903BFB" w:rsidRPr="001B54C3" w:rsidRDefault="00903BFB" w:rsidP="00235E1F">
      <w:pPr>
        <w:pStyle w:val="BodyText"/>
      </w:pPr>
    </w:p>
    <w:p w14:paraId="15E676F2" w14:textId="77777777" w:rsidR="00903BFB" w:rsidRPr="001B54C3" w:rsidRDefault="00903BFB" w:rsidP="00903BFB">
      <w:pPr>
        <w:pStyle w:val="XMLFragment"/>
        <w:rPr>
          <w:noProof w:val="0"/>
        </w:rPr>
      </w:pPr>
      <w:r w:rsidRPr="001B54C3">
        <w:rPr>
          <w:noProof w:val="0"/>
        </w:rPr>
        <w:t>&lt;component&gt;</w:t>
      </w:r>
    </w:p>
    <w:p w14:paraId="456DE6EC" w14:textId="77777777" w:rsidR="00903BFB" w:rsidRPr="001B54C3" w:rsidRDefault="00903BFB" w:rsidP="00903BFB">
      <w:pPr>
        <w:pStyle w:val="XMLFragment"/>
        <w:rPr>
          <w:noProof w:val="0"/>
        </w:rPr>
      </w:pPr>
      <w:r w:rsidRPr="001B54C3">
        <w:rPr>
          <w:noProof w:val="0"/>
        </w:rPr>
        <w:t xml:space="preserve">  &lt;section&gt;</w:t>
      </w:r>
    </w:p>
    <w:p w14:paraId="2440D0BD" w14:textId="77777777" w:rsidR="00903BFB" w:rsidRPr="001B54C3" w:rsidRDefault="00903BFB" w:rsidP="00903BFB">
      <w:pPr>
        <w:pStyle w:val="XMLFragment"/>
        <w:rPr>
          <w:noProof w:val="0"/>
        </w:rPr>
      </w:pPr>
      <w:r w:rsidRPr="001B54C3">
        <w:rPr>
          <w:noProof w:val="0"/>
        </w:rPr>
        <w:t xml:space="preserve">    &lt;templateId root='1.3.6.1.4.1.19376.1.5.3.1.1.22.1.1.2.1'/&gt;</w:t>
      </w:r>
    </w:p>
    <w:p w14:paraId="6594B6CD" w14:textId="77777777" w:rsidR="00903BFB" w:rsidRPr="001B54C3" w:rsidRDefault="00903BFB" w:rsidP="00903BFB">
      <w:pPr>
        <w:pStyle w:val="XMLFragment"/>
        <w:rPr>
          <w:noProof w:val="0"/>
        </w:rPr>
      </w:pPr>
      <w:r w:rsidRPr="001B54C3">
        <w:rPr>
          <w:noProof w:val="0"/>
        </w:rPr>
        <w:t xml:space="preserve">    &lt;id root=' ' extension=' '/&gt;</w:t>
      </w:r>
    </w:p>
    <w:p w14:paraId="1535D601" w14:textId="77777777" w:rsidR="00903BFB" w:rsidRPr="001B54C3" w:rsidRDefault="00903BFB" w:rsidP="00903BFB">
      <w:pPr>
        <w:pStyle w:val="XMLFragment"/>
        <w:rPr>
          <w:noProof w:val="0"/>
        </w:rPr>
      </w:pPr>
      <w:r w:rsidRPr="001B54C3">
        <w:rPr>
          <w:noProof w:val="0"/>
        </w:rPr>
        <w:t xml:space="preserve">    &lt;code code='XX-AdmissionPhysicalExam' displayName='Admission </w:t>
      </w:r>
      <w:r w:rsidR="00C5586E" w:rsidRPr="001B54C3">
        <w:rPr>
          <w:noProof w:val="0"/>
        </w:rPr>
        <w:t>physical</w:t>
      </w:r>
      <w:r w:rsidRPr="001B54C3">
        <w:rPr>
          <w:noProof w:val="0"/>
        </w:rPr>
        <w:t xml:space="preserve"> exam'</w:t>
      </w:r>
    </w:p>
    <w:p w14:paraId="4D5F9DAF" w14:textId="77777777" w:rsidR="00903BFB" w:rsidRPr="001B54C3" w:rsidRDefault="00903BFB" w:rsidP="00903BFB">
      <w:pPr>
        <w:pStyle w:val="XMLFragment"/>
        <w:rPr>
          <w:noProof w:val="0"/>
        </w:rPr>
      </w:pPr>
      <w:r w:rsidRPr="001B54C3">
        <w:rPr>
          <w:noProof w:val="0"/>
        </w:rPr>
        <w:t xml:space="preserve">      codeSystem='2.16.840.1.113883.6.1' codeSystemName='LOINC'/&gt;</w:t>
      </w:r>
    </w:p>
    <w:p w14:paraId="68311AB0" w14:textId="77777777" w:rsidR="00903BFB" w:rsidRPr="001B54C3" w:rsidRDefault="00903BFB" w:rsidP="00903BFB">
      <w:pPr>
        <w:pStyle w:val="XMLFragment"/>
        <w:rPr>
          <w:noProof w:val="0"/>
        </w:rPr>
      </w:pPr>
      <w:r w:rsidRPr="001B54C3">
        <w:rPr>
          <w:noProof w:val="0"/>
        </w:rPr>
        <w:t xml:space="preserve">    &lt;text&gt;</w:t>
      </w:r>
    </w:p>
    <w:p w14:paraId="3ED9C328" w14:textId="77777777" w:rsidR="00903BFB" w:rsidRPr="001B54C3" w:rsidRDefault="00903BFB" w:rsidP="00903BFB">
      <w:pPr>
        <w:pStyle w:val="XMLFragment"/>
        <w:rPr>
          <w:noProof w:val="0"/>
        </w:rPr>
      </w:pPr>
      <w:r w:rsidRPr="001B54C3">
        <w:rPr>
          <w:noProof w:val="0"/>
        </w:rPr>
        <w:t xml:space="preserve">      </w:t>
      </w:r>
      <w:r w:rsidRPr="001B54C3">
        <w:rPr>
          <w:i/>
          <w:iCs/>
          <w:noProof w:val="0"/>
        </w:rPr>
        <w:t>Text as described above</w:t>
      </w:r>
    </w:p>
    <w:p w14:paraId="43209A9E" w14:textId="77777777" w:rsidR="00903BFB" w:rsidRPr="001B54C3" w:rsidRDefault="00903BFB" w:rsidP="00903BFB">
      <w:pPr>
        <w:pStyle w:val="XMLFragment"/>
        <w:rPr>
          <w:noProof w:val="0"/>
        </w:rPr>
      </w:pPr>
      <w:r w:rsidRPr="001B54C3">
        <w:rPr>
          <w:noProof w:val="0"/>
        </w:rPr>
        <w:t xml:space="preserve">    &lt;/text&gt;</w:t>
      </w:r>
    </w:p>
    <w:p w14:paraId="54D86502" w14:textId="77777777" w:rsidR="00903BFB" w:rsidRPr="001B54C3" w:rsidRDefault="00903BFB" w:rsidP="00903BFB">
      <w:pPr>
        <w:pStyle w:val="XMLFragment"/>
        <w:rPr>
          <w:noProof w:val="0"/>
        </w:rPr>
      </w:pPr>
      <w:r w:rsidRPr="001B54C3">
        <w:rPr>
          <w:noProof w:val="0"/>
        </w:rPr>
        <w:t xml:space="preserve">  &lt;/section&gt;</w:t>
      </w:r>
    </w:p>
    <w:p w14:paraId="0CA7CDC1" w14:textId="77777777" w:rsidR="00903BFB" w:rsidRPr="001B54C3" w:rsidRDefault="00903BFB" w:rsidP="00903BFB">
      <w:pPr>
        <w:pStyle w:val="XMLFragment"/>
        <w:rPr>
          <w:noProof w:val="0"/>
        </w:rPr>
      </w:pPr>
      <w:r w:rsidRPr="001B54C3">
        <w:rPr>
          <w:noProof w:val="0"/>
        </w:rPr>
        <w:t>&lt;/component&gt;</w:t>
      </w:r>
    </w:p>
    <w:p w14:paraId="1C8D184B" w14:textId="77777777" w:rsidR="00903BFB" w:rsidRPr="001B54C3" w:rsidRDefault="00903BFB" w:rsidP="00903BFB">
      <w:pPr>
        <w:pStyle w:val="FigureTitle"/>
      </w:pPr>
      <w:r w:rsidRPr="001B54C3">
        <w:t>Figure 6.3</w:t>
      </w:r>
      <w:r w:rsidR="008A1243" w:rsidRPr="001B54C3">
        <w:t>.3.4.32</w:t>
      </w:r>
      <w:r w:rsidR="005B6ADC" w:rsidRPr="001B54C3">
        <w:t>-1:</w:t>
      </w:r>
      <w:r w:rsidRPr="001B54C3">
        <w:t xml:space="preserve"> Admission Physical Exam Section</w:t>
      </w:r>
    </w:p>
    <w:p w14:paraId="6BE9AB0B" w14:textId="77777777" w:rsidR="005A3E2A" w:rsidRPr="001B54C3" w:rsidRDefault="005A3E2A" w:rsidP="005E3D90">
      <w:pPr>
        <w:pStyle w:val="BodyText"/>
      </w:pPr>
    </w:p>
    <w:p w14:paraId="7E53AEDE" w14:textId="77777777" w:rsidR="005A3E2A" w:rsidRPr="001B54C3" w:rsidRDefault="005A3E2A" w:rsidP="005A3E2A">
      <w:pPr>
        <w:pStyle w:val="EditorInstructions"/>
      </w:pPr>
      <w:r w:rsidRPr="001B54C3">
        <w:t>Add Section 6.3.3.4.33</w:t>
      </w:r>
    </w:p>
    <w:p w14:paraId="21A9DE16" w14:textId="77777777" w:rsidR="003025E6" w:rsidRDefault="003025E6" w:rsidP="00143B5C">
      <w:pPr>
        <w:pStyle w:val="BodyText"/>
      </w:pPr>
    </w:p>
    <w:p w14:paraId="6B686DD0" w14:textId="77777777" w:rsidR="005A3E2A" w:rsidRPr="001B54C3" w:rsidRDefault="005A3E2A" w:rsidP="005A3E2A">
      <w:pPr>
        <w:pStyle w:val="Heading5"/>
        <w:rPr>
          <w:noProof w:val="0"/>
          <w:lang w:val="en-US"/>
        </w:rPr>
      </w:pPr>
      <w:bookmarkStart w:id="613" w:name="_Toc466555285"/>
      <w:r w:rsidRPr="001B54C3">
        <w:rPr>
          <w:noProof w:val="0"/>
          <w:lang w:val="en-US"/>
        </w:rPr>
        <w:lastRenderedPageBreak/>
        <w:t>6.3.3.4.33 Discharge Status 1.3.6.1.4.1.19376.1.5.3.1.1.21.2.12</w:t>
      </w:r>
      <w:bookmarkEnd w:id="613"/>
    </w:p>
    <w:tbl>
      <w:tblPr>
        <w:tblW w:w="5000" w:type="pct"/>
        <w:tblInd w:w="1"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3524"/>
        <w:gridCol w:w="574"/>
        <w:gridCol w:w="5246"/>
      </w:tblGrid>
      <w:tr w:rsidR="005A3E2A" w:rsidRPr="001B54C3" w14:paraId="394AB857" w14:textId="77777777" w:rsidTr="005F3D70">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049A572" w14:textId="77777777" w:rsidR="005A3E2A" w:rsidRPr="001B54C3" w:rsidRDefault="005A3E2A" w:rsidP="005F3D70">
            <w:pPr>
              <w:pStyle w:val="TableEntryHeader"/>
            </w:pPr>
            <w:r w:rsidRPr="001B54C3">
              <w:t xml:space="preserve">Template ID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445CDB02" w14:textId="77777777" w:rsidR="005A3E2A" w:rsidRPr="001B54C3" w:rsidRDefault="005A3E2A" w:rsidP="005F3D70">
            <w:pPr>
              <w:pStyle w:val="TableEntry"/>
            </w:pPr>
            <w:r w:rsidRPr="001B54C3">
              <w:t>1.3.6.1.4.1.19376.1.5.3.1.1.21.2.12</w:t>
            </w:r>
          </w:p>
        </w:tc>
      </w:tr>
      <w:tr w:rsidR="005A3E2A" w:rsidRPr="001B54C3" w14:paraId="3F06A6F0" w14:textId="77777777" w:rsidTr="005F3D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A0" w:firstRow="1" w:lastRow="0" w:firstColumn="1" w:lastColumn="0" w:noHBand="0" w:noVBand="0"/>
        </w:tblPrEx>
        <w:tc>
          <w:tcPr>
            <w:tcW w:w="1886" w:type="pct"/>
            <w:shd w:val="solid" w:color="D9D9D9" w:fill="auto"/>
            <w:vAlign w:val="center"/>
          </w:tcPr>
          <w:p w14:paraId="028EA891" w14:textId="77777777" w:rsidR="005A3E2A" w:rsidRPr="001B54C3" w:rsidRDefault="005A3E2A" w:rsidP="005F3D70">
            <w:pPr>
              <w:pStyle w:val="TableEntryHeader"/>
              <w:rPr>
                <w:rFonts w:ascii="Arial Unicode MS" w:eastAsia="Arial Unicode MS" w:hAnsi="Arial Unicode MS" w:cs="Arial Unicode MS"/>
                <w:sz w:val="24"/>
                <w:szCs w:val="24"/>
              </w:rPr>
            </w:pPr>
            <w:r w:rsidRPr="001B54C3">
              <w:t xml:space="preserve">Parent Template </w:t>
            </w:r>
          </w:p>
        </w:tc>
        <w:tc>
          <w:tcPr>
            <w:tcW w:w="3114" w:type="pct"/>
            <w:gridSpan w:val="2"/>
            <w:vAlign w:val="center"/>
          </w:tcPr>
          <w:p w14:paraId="35E576AD" w14:textId="77777777" w:rsidR="005A3E2A" w:rsidRPr="001B54C3" w:rsidRDefault="005A3E2A" w:rsidP="005F3D70">
            <w:pPr>
              <w:pStyle w:val="TableEntry"/>
              <w:rPr>
                <w:rFonts w:eastAsia="Arial Unicode MS"/>
                <w:szCs w:val="18"/>
              </w:rPr>
            </w:pPr>
          </w:p>
        </w:tc>
      </w:tr>
      <w:tr w:rsidR="005A3E2A" w:rsidRPr="001B54C3" w14:paraId="606A55B4" w14:textId="77777777" w:rsidTr="005F3D70">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D3F18BB" w14:textId="77777777" w:rsidR="005A3E2A" w:rsidRPr="001B54C3" w:rsidRDefault="005A3E2A" w:rsidP="005F3D70">
            <w:pPr>
              <w:pStyle w:val="TableEntryHeader"/>
            </w:pPr>
            <w:r w:rsidRPr="001B54C3">
              <w:t xml:space="preserve">General Description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78A4AC13" w14:textId="77777777" w:rsidR="005A3E2A" w:rsidRPr="001B54C3" w:rsidRDefault="005A3E2A" w:rsidP="005F3D70">
            <w:pPr>
              <w:pStyle w:val="TableEntry"/>
            </w:pPr>
            <w:r w:rsidRPr="001B54C3">
              <w:t xml:space="preserve">Discharge status should contain a narrative description of the status/condition of the patient at the time of discharge, such as stable, critical, etc. </w:t>
            </w:r>
          </w:p>
        </w:tc>
      </w:tr>
      <w:tr w:rsidR="005A3E2A" w:rsidRPr="001B54C3" w14:paraId="1094B1E7" w14:textId="77777777" w:rsidTr="005F3D70">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A66BD85" w14:textId="77777777" w:rsidR="005A3E2A" w:rsidRPr="001B54C3" w:rsidRDefault="005A3E2A" w:rsidP="005F3D70">
            <w:pPr>
              <w:pStyle w:val="TableEntryHeader"/>
            </w:pPr>
            <w:r w:rsidRPr="001B54C3">
              <w:t xml:space="preserve">LOINC Code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2817D13" w14:textId="77777777" w:rsidR="005A3E2A" w:rsidRPr="001B54C3" w:rsidRDefault="005A3E2A" w:rsidP="005F3D70">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CA7E8A4" w14:textId="77777777" w:rsidR="005A3E2A" w:rsidRPr="001B54C3" w:rsidRDefault="005A3E2A" w:rsidP="005F3D70">
            <w:pPr>
              <w:pStyle w:val="TableEntryHeader"/>
            </w:pPr>
            <w:r w:rsidRPr="001B54C3">
              <w:t xml:space="preserve">Description </w:t>
            </w:r>
          </w:p>
        </w:tc>
      </w:tr>
      <w:tr w:rsidR="005A3E2A" w:rsidRPr="001B54C3" w14:paraId="26971BF6" w14:textId="77777777" w:rsidTr="005F3D70">
        <w:tc>
          <w:tcPr>
            <w:tcW w:w="1886" w:type="pct"/>
            <w:tcBorders>
              <w:top w:val="single" w:sz="6" w:space="0" w:color="000000"/>
              <w:left w:val="single" w:sz="6" w:space="0" w:color="000000"/>
              <w:bottom w:val="single" w:sz="6" w:space="0" w:color="000000"/>
              <w:right w:val="single" w:sz="6" w:space="0" w:color="000000"/>
            </w:tcBorders>
            <w:vAlign w:val="center"/>
          </w:tcPr>
          <w:p w14:paraId="337998A0" w14:textId="77777777" w:rsidR="005A3E2A" w:rsidRPr="001B54C3" w:rsidRDefault="005A3E2A" w:rsidP="005F3D70">
            <w:pPr>
              <w:pStyle w:val="TableEntry"/>
            </w:pPr>
            <w:r w:rsidRPr="001B54C3">
              <w:t xml:space="preserve">52523-8 </w:t>
            </w:r>
          </w:p>
        </w:tc>
        <w:tc>
          <w:tcPr>
            <w:tcW w:w="307" w:type="pct"/>
            <w:tcBorders>
              <w:top w:val="single" w:sz="6" w:space="0" w:color="000000"/>
              <w:left w:val="single" w:sz="6" w:space="0" w:color="000000"/>
              <w:bottom w:val="single" w:sz="6" w:space="0" w:color="000000"/>
              <w:right w:val="single" w:sz="6" w:space="0" w:color="000000"/>
            </w:tcBorders>
            <w:vAlign w:val="center"/>
          </w:tcPr>
          <w:p w14:paraId="5AE10452" w14:textId="77777777" w:rsidR="005A3E2A" w:rsidRPr="001B54C3" w:rsidRDefault="005A3E2A" w:rsidP="005F3D70">
            <w:pPr>
              <w:pStyle w:val="TableEntry"/>
            </w:pPr>
            <w:r w:rsidRPr="001B54C3">
              <w:t>R2</w:t>
            </w:r>
          </w:p>
        </w:tc>
        <w:tc>
          <w:tcPr>
            <w:tcW w:w="2807" w:type="pct"/>
            <w:tcBorders>
              <w:top w:val="single" w:sz="6" w:space="0" w:color="000000"/>
              <w:left w:val="single" w:sz="6" w:space="0" w:color="000000"/>
              <w:bottom w:val="single" w:sz="6" w:space="0" w:color="000000"/>
              <w:right w:val="single" w:sz="6" w:space="0" w:color="000000"/>
            </w:tcBorders>
            <w:vAlign w:val="center"/>
          </w:tcPr>
          <w:p w14:paraId="056FA199" w14:textId="77777777" w:rsidR="005A3E2A" w:rsidRPr="001B54C3" w:rsidRDefault="005A3E2A" w:rsidP="005F3D70">
            <w:pPr>
              <w:pStyle w:val="TableEntry"/>
            </w:pPr>
            <w:r w:rsidRPr="001B54C3">
              <w:t>Discharge Status</w:t>
            </w:r>
          </w:p>
        </w:tc>
      </w:tr>
    </w:tbl>
    <w:p w14:paraId="0E187ABF" w14:textId="77777777" w:rsidR="005A3E2A" w:rsidRPr="001B54C3" w:rsidRDefault="005A3E2A" w:rsidP="00143B5C">
      <w:pPr>
        <w:pStyle w:val="BodyText"/>
      </w:pPr>
    </w:p>
    <w:p w14:paraId="5C29A4B6" w14:textId="77777777" w:rsidR="005A3E2A" w:rsidRPr="001B54C3" w:rsidRDefault="005A3E2A" w:rsidP="005A3E2A">
      <w:pPr>
        <w:pStyle w:val="XMLFragment"/>
        <w:pBdr>
          <w:left w:val="single" w:sz="4" w:space="7" w:color="auto"/>
        </w:pBdr>
        <w:rPr>
          <w:noProof w:val="0"/>
        </w:rPr>
      </w:pPr>
      <w:r w:rsidRPr="001B54C3">
        <w:rPr>
          <w:noProof w:val="0"/>
        </w:rPr>
        <w:t>&lt;component&gt;</w:t>
      </w:r>
    </w:p>
    <w:p w14:paraId="44A0C437" w14:textId="77777777" w:rsidR="005A3E2A" w:rsidRPr="001B54C3" w:rsidRDefault="005A3E2A" w:rsidP="005A3E2A">
      <w:pPr>
        <w:pStyle w:val="XMLFragment"/>
        <w:pBdr>
          <w:left w:val="single" w:sz="4" w:space="7" w:color="auto"/>
        </w:pBdr>
        <w:rPr>
          <w:noProof w:val="0"/>
        </w:rPr>
      </w:pPr>
      <w:r w:rsidRPr="001B54C3">
        <w:rPr>
          <w:noProof w:val="0"/>
        </w:rPr>
        <w:t xml:space="preserve">  &lt;section&gt;</w:t>
      </w:r>
    </w:p>
    <w:p w14:paraId="6694539C" w14:textId="77777777" w:rsidR="005A3E2A" w:rsidRPr="001B54C3" w:rsidRDefault="005A3E2A" w:rsidP="005A3E2A">
      <w:pPr>
        <w:pStyle w:val="XMLFragment"/>
        <w:pBdr>
          <w:left w:val="single" w:sz="4" w:space="7" w:color="auto"/>
        </w:pBdr>
        <w:rPr>
          <w:noProof w:val="0"/>
        </w:rPr>
      </w:pPr>
      <w:r w:rsidRPr="001B54C3">
        <w:rPr>
          <w:noProof w:val="0"/>
        </w:rPr>
        <w:t xml:space="preserve">    &lt;templateId root='1.3.6.1.4.1.19376.1.5.3.1.1.21.2.12'/&gt;</w:t>
      </w:r>
    </w:p>
    <w:p w14:paraId="63587B82" w14:textId="77777777" w:rsidR="005A3E2A" w:rsidRPr="001B54C3" w:rsidRDefault="005A3E2A" w:rsidP="005A3E2A">
      <w:pPr>
        <w:pStyle w:val="XMLFragment"/>
        <w:pBdr>
          <w:left w:val="single" w:sz="4" w:space="7" w:color="auto"/>
        </w:pBdr>
        <w:rPr>
          <w:noProof w:val="0"/>
        </w:rPr>
      </w:pPr>
      <w:r w:rsidRPr="001B54C3">
        <w:rPr>
          <w:noProof w:val="0"/>
        </w:rPr>
        <w:t xml:space="preserve">    &lt;id root=' ' extension=' '/&gt;</w:t>
      </w:r>
    </w:p>
    <w:p w14:paraId="54872362" w14:textId="77777777" w:rsidR="005A3E2A" w:rsidRPr="001B54C3" w:rsidRDefault="005A3E2A" w:rsidP="005A3E2A">
      <w:pPr>
        <w:pStyle w:val="XMLFragment"/>
        <w:pBdr>
          <w:left w:val="single" w:sz="4" w:space="7" w:color="auto"/>
        </w:pBdr>
        <w:rPr>
          <w:noProof w:val="0"/>
        </w:rPr>
      </w:pPr>
      <w:r w:rsidRPr="001B54C3">
        <w:rPr>
          <w:noProof w:val="0"/>
        </w:rPr>
        <w:t xml:space="preserve">    &lt;code code='52323-8' displayName=Discharge status'</w:t>
      </w:r>
    </w:p>
    <w:p w14:paraId="5F655BCA" w14:textId="77777777" w:rsidR="005A3E2A" w:rsidRPr="001B54C3" w:rsidRDefault="005A3E2A" w:rsidP="005A3E2A">
      <w:pPr>
        <w:pStyle w:val="XMLFragment"/>
        <w:pBdr>
          <w:left w:val="single" w:sz="4" w:space="7" w:color="auto"/>
        </w:pBdr>
        <w:rPr>
          <w:noProof w:val="0"/>
        </w:rPr>
      </w:pPr>
      <w:r w:rsidRPr="001B54C3">
        <w:rPr>
          <w:noProof w:val="0"/>
        </w:rPr>
        <w:t xml:space="preserve">      codeSystem='2.16.840.1.113883.6.1' codeSystemName='LOINC'/&gt;</w:t>
      </w:r>
    </w:p>
    <w:p w14:paraId="4E7F3185" w14:textId="77777777" w:rsidR="005A3E2A" w:rsidRPr="001B54C3" w:rsidRDefault="005A3E2A" w:rsidP="005A3E2A">
      <w:pPr>
        <w:pStyle w:val="XMLFragment"/>
        <w:pBdr>
          <w:left w:val="single" w:sz="4" w:space="7" w:color="auto"/>
        </w:pBdr>
        <w:rPr>
          <w:noProof w:val="0"/>
        </w:rPr>
      </w:pPr>
      <w:r w:rsidRPr="001B54C3">
        <w:rPr>
          <w:noProof w:val="0"/>
        </w:rPr>
        <w:t xml:space="preserve">    &lt;text&gt;</w:t>
      </w:r>
    </w:p>
    <w:p w14:paraId="009B8CB1" w14:textId="77777777" w:rsidR="005A3E2A" w:rsidRPr="001B54C3" w:rsidRDefault="005A3E2A" w:rsidP="005A3E2A">
      <w:pPr>
        <w:pStyle w:val="XMLFragment"/>
        <w:pBdr>
          <w:left w:val="single" w:sz="4" w:space="7" w:color="auto"/>
        </w:pBdr>
        <w:rPr>
          <w:noProof w:val="0"/>
        </w:rPr>
      </w:pPr>
      <w:r w:rsidRPr="001B54C3">
        <w:rPr>
          <w:noProof w:val="0"/>
        </w:rPr>
        <w:t xml:space="preserve">      Text as described above</w:t>
      </w:r>
    </w:p>
    <w:p w14:paraId="6A711FD1" w14:textId="77777777" w:rsidR="005A3E2A" w:rsidRPr="001B54C3" w:rsidRDefault="005A3E2A" w:rsidP="005A3E2A">
      <w:pPr>
        <w:pStyle w:val="XMLFragment"/>
        <w:pBdr>
          <w:left w:val="single" w:sz="4" w:space="7" w:color="auto"/>
        </w:pBdr>
        <w:rPr>
          <w:noProof w:val="0"/>
        </w:rPr>
      </w:pPr>
      <w:r w:rsidRPr="001B54C3">
        <w:rPr>
          <w:noProof w:val="0"/>
        </w:rPr>
        <w:t xml:space="preserve">    &lt;/text&gt;</w:t>
      </w:r>
    </w:p>
    <w:p w14:paraId="10DE73A4" w14:textId="77777777" w:rsidR="005A3E2A" w:rsidRPr="001B54C3" w:rsidRDefault="005A3E2A" w:rsidP="005A3E2A">
      <w:pPr>
        <w:pStyle w:val="XMLFragment"/>
        <w:pBdr>
          <w:left w:val="single" w:sz="4" w:space="7" w:color="auto"/>
        </w:pBdr>
        <w:rPr>
          <w:noProof w:val="0"/>
        </w:rPr>
      </w:pPr>
      <w:r w:rsidRPr="001B54C3">
        <w:rPr>
          <w:noProof w:val="0"/>
        </w:rPr>
        <w:t>&lt;/component&gt;</w:t>
      </w:r>
    </w:p>
    <w:p w14:paraId="410709EF" w14:textId="77777777" w:rsidR="00903BFB" w:rsidRPr="001B54C3" w:rsidRDefault="005A3E2A" w:rsidP="004A4B15">
      <w:pPr>
        <w:pStyle w:val="FigureTitle"/>
      </w:pPr>
      <w:r w:rsidRPr="001B54C3">
        <w:t>Figure 6.3.3.4.33</w:t>
      </w:r>
      <w:r w:rsidR="005B6ADC" w:rsidRPr="001B54C3">
        <w:t>-1:</w:t>
      </w:r>
      <w:r w:rsidRPr="001B54C3">
        <w:t xml:space="preserve"> Discharge Status Section</w:t>
      </w:r>
    </w:p>
    <w:p w14:paraId="4614E7DF" w14:textId="77777777" w:rsidR="005A3E2A" w:rsidRPr="001B54C3" w:rsidRDefault="005A3E2A" w:rsidP="004A4B15">
      <w:pPr>
        <w:pStyle w:val="BodyText"/>
      </w:pPr>
    </w:p>
    <w:p w14:paraId="2B102BE2" w14:textId="77777777" w:rsidR="00866BDC" w:rsidRPr="001B54C3" w:rsidRDefault="00866BDC">
      <w:pPr>
        <w:pStyle w:val="Heading4"/>
        <w:rPr>
          <w:noProof w:val="0"/>
        </w:rPr>
      </w:pPr>
      <w:bookmarkStart w:id="614" w:name="_Toc466555286"/>
      <w:r w:rsidRPr="001B54C3">
        <w:rPr>
          <w:noProof w:val="0"/>
        </w:rPr>
        <w:t>6.3.3.5 Relevant Studies</w:t>
      </w:r>
      <w:bookmarkEnd w:id="614"/>
    </w:p>
    <w:p w14:paraId="267036B9" w14:textId="77777777" w:rsidR="00866BDC" w:rsidRPr="001B54C3" w:rsidRDefault="00866BDC">
      <w:pPr>
        <w:pStyle w:val="EditorInstructions"/>
      </w:pPr>
      <w:r w:rsidRPr="001B54C3">
        <w:t>Add Section 6.3.3.3.5.1</w:t>
      </w:r>
    </w:p>
    <w:p w14:paraId="39F024D5" w14:textId="77777777" w:rsidR="00866BDC" w:rsidRPr="001B54C3" w:rsidRDefault="00866BDC">
      <w:pPr>
        <w:pStyle w:val="Heading5"/>
        <w:rPr>
          <w:noProof w:val="0"/>
          <w:lang w:val="en-US"/>
        </w:rPr>
      </w:pPr>
      <w:bookmarkStart w:id="615" w:name="_Toc466555287"/>
      <w:r w:rsidRPr="001B54C3">
        <w:rPr>
          <w:noProof w:val="0"/>
          <w:lang w:val="en-US"/>
        </w:rPr>
        <w:t>6.3.3.5.1 Results</w:t>
      </w:r>
      <w:bookmarkEnd w:id="615"/>
    </w:p>
    <w:p w14:paraId="4CC1E01C" w14:textId="77777777" w:rsidR="00866BDC" w:rsidRPr="001B54C3" w:rsidRDefault="00866BDC">
      <w:pPr>
        <w:pStyle w:val="EditorInstructions"/>
      </w:pPr>
      <w:r w:rsidRPr="001B54C3">
        <w:t>Add Section 6.3.3.3.5.2</w:t>
      </w:r>
    </w:p>
    <w:p w14:paraId="44BF7F1E" w14:textId="77777777" w:rsidR="00866BDC" w:rsidRPr="001B54C3" w:rsidRDefault="00866BDC">
      <w:pPr>
        <w:pStyle w:val="Heading5"/>
        <w:rPr>
          <w:noProof w:val="0"/>
          <w:lang w:val="en-US"/>
        </w:rPr>
      </w:pPr>
      <w:bookmarkStart w:id="616" w:name="_Toc466555288"/>
      <w:r w:rsidRPr="001B54C3">
        <w:rPr>
          <w:noProof w:val="0"/>
          <w:lang w:val="en-US"/>
        </w:rPr>
        <w:t>6.3.3.5.2 Coded Results</w:t>
      </w:r>
      <w:bookmarkEnd w:id="616"/>
    </w:p>
    <w:p w14:paraId="017C7FCA" w14:textId="77777777" w:rsidR="00866BDC" w:rsidRPr="001B54C3" w:rsidRDefault="00866BDC">
      <w:pPr>
        <w:pStyle w:val="EditorInstructions"/>
      </w:pPr>
      <w:r w:rsidRPr="001B54C3">
        <w:t>Add Section 6.3.3.3.5.3</w:t>
      </w:r>
    </w:p>
    <w:p w14:paraId="203F0C5A" w14:textId="77777777" w:rsidR="00866BDC" w:rsidRPr="001B54C3" w:rsidRDefault="00866BDC">
      <w:pPr>
        <w:pStyle w:val="Heading5"/>
        <w:rPr>
          <w:noProof w:val="0"/>
          <w:lang w:val="en-US"/>
        </w:rPr>
      </w:pPr>
      <w:bookmarkStart w:id="617" w:name="_Toc466555289"/>
      <w:r w:rsidRPr="001B54C3">
        <w:rPr>
          <w:noProof w:val="0"/>
          <w:lang w:val="en-US"/>
        </w:rPr>
        <w:t>6.3.3.5.3 Hospital Studies Summary</w:t>
      </w:r>
      <w:bookmarkEnd w:id="617"/>
    </w:p>
    <w:p w14:paraId="2DC9935E" w14:textId="77777777" w:rsidR="00866BDC" w:rsidRPr="001B54C3" w:rsidRDefault="00866BDC">
      <w:pPr>
        <w:pStyle w:val="EditorInstructions"/>
      </w:pPr>
      <w:r w:rsidRPr="001B54C3">
        <w:t>Add Section 6.3.3.3.5.4</w:t>
      </w:r>
    </w:p>
    <w:p w14:paraId="292744BF" w14:textId="77777777" w:rsidR="00866BDC" w:rsidRPr="001B54C3" w:rsidRDefault="00866BDC">
      <w:pPr>
        <w:pStyle w:val="Heading5"/>
        <w:rPr>
          <w:noProof w:val="0"/>
          <w:lang w:val="en-US"/>
        </w:rPr>
      </w:pPr>
      <w:bookmarkStart w:id="618" w:name="_Toc466555290"/>
      <w:r w:rsidRPr="001B54C3">
        <w:rPr>
          <w:noProof w:val="0"/>
          <w:lang w:val="en-US"/>
        </w:rPr>
        <w:t>6.3.3.5.4 Coded Hospital Studies Summary</w:t>
      </w:r>
      <w:bookmarkEnd w:id="618"/>
    </w:p>
    <w:p w14:paraId="62850912" w14:textId="77777777" w:rsidR="00866BDC" w:rsidRPr="001B54C3" w:rsidRDefault="00866BDC">
      <w:pPr>
        <w:pStyle w:val="EditorInstructions"/>
      </w:pPr>
      <w:r w:rsidRPr="001B54C3">
        <w:t>Add Section 6.3.3.3.5.5</w:t>
      </w:r>
    </w:p>
    <w:p w14:paraId="24B9EA25" w14:textId="77777777" w:rsidR="00866BDC" w:rsidRPr="001B54C3" w:rsidRDefault="00866BDC" w:rsidP="00AE29C9">
      <w:pPr>
        <w:pStyle w:val="Heading5"/>
        <w:rPr>
          <w:noProof w:val="0"/>
          <w:lang w:val="en-US"/>
        </w:rPr>
      </w:pPr>
      <w:bookmarkStart w:id="619" w:name="_Toc466555291"/>
      <w:r w:rsidRPr="001B54C3">
        <w:rPr>
          <w:noProof w:val="0"/>
          <w:lang w:val="en-US"/>
        </w:rPr>
        <w:t>6.3.3.5.5 Consultations 1.3.6.1.4.1.19376.1.5.3.1.1.13.2.8</w:t>
      </w:r>
      <w:bookmarkEnd w:id="61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866BDC" w:rsidRPr="001B54C3" w14:paraId="23377091"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B584D22" w14:textId="77777777" w:rsidR="00866BDC" w:rsidRPr="001B54C3" w:rsidRDefault="00866BDC">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593D3F6" w14:textId="77777777" w:rsidR="00866BDC" w:rsidRPr="001B54C3" w:rsidRDefault="00866BDC">
            <w:pPr>
              <w:pStyle w:val="TableEntry"/>
            </w:pPr>
            <w:r w:rsidRPr="001B54C3">
              <w:t xml:space="preserve">1.3.6.1.4.1.19376.1.5.3.1.1.13.2.8 </w:t>
            </w:r>
          </w:p>
        </w:tc>
      </w:tr>
      <w:tr w:rsidR="00866BDC" w:rsidRPr="001B54C3" w14:paraId="11933C51"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0E6293E" w14:textId="77777777" w:rsidR="00866BDC" w:rsidRPr="001B54C3" w:rsidRDefault="00866BDC" w:rsidP="00235E1F">
            <w:pPr>
              <w:pStyle w:val="BodyText"/>
              <w:rPr>
                <w:b/>
                <w:bCs/>
                <w:u w:val="single"/>
              </w:rPr>
            </w:pPr>
            <w:r w:rsidRPr="001B54C3">
              <w:rPr>
                <w:b/>
                <w:bCs/>
                <w:u w:val="single"/>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8C8FCB3" w14:textId="77777777" w:rsidR="00866BDC" w:rsidRPr="001B54C3" w:rsidRDefault="00866BDC" w:rsidP="00235E1F">
            <w:pPr>
              <w:pStyle w:val="BodyText"/>
              <w:rPr>
                <w:b/>
                <w:bCs/>
                <w:u w:val="single"/>
              </w:rPr>
            </w:pPr>
            <w:r w:rsidRPr="001B54C3">
              <w:rPr>
                <w:b/>
                <w:bCs/>
                <w:u w:val="single"/>
              </w:rPr>
              <w:t xml:space="preserve">The ED Consultations section shall contain a narrative description of the consultations obtained during an encounter of care. </w:t>
            </w:r>
          </w:p>
        </w:tc>
      </w:tr>
      <w:tr w:rsidR="00866BDC" w:rsidRPr="001B54C3" w14:paraId="410DC0EA"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87DA85F" w14:textId="77777777" w:rsidR="00866BDC" w:rsidRPr="001B54C3" w:rsidRDefault="00866BDC">
            <w:pPr>
              <w:pStyle w:val="TableEntryHeader"/>
            </w:pPr>
            <w:r w:rsidRPr="001B54C3">
              <w:lastRenderedPageBreak/>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7B12026" w14:textId="77777777" w:rsidR="00866BDC" w:rsidRPr="001B54C3" w:rsidRDefault="00866BDC">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12B3144" w14:textId="77777777" w:rsidR="00866BDC" w:rsidRPr="001B54C3" w:rsidRDefault="00866BDC">
            <w:pPr>
              <w:pStyle w:val="TableEntryHeader"/>
            </w:pPr>
            <w:r w:rsidRPr="001B54C3">
              <w:t xml:space="preserve">Description </w:t>
            </w:r>
          </w:p>
        </w:tc>
      </w:tr>
      <w:tr w:rsidR="00866BDC" w:rsidRPr="001B54C3" w14:paraId="3B7C22BE"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7AEA839" w14:textId="77777777" w:rsidR="00866BDC" w:rsidRPr="001B54C3" w:rsidRDefault="00866BDC">
            <w:pPr>
              <w:pStyle w:val="TableEntry"/>
            </w:pPr>
            <w:r w:rsidRPr="001B54C3">
              <w:t xml:space="preserve">18693-2 </w:t>
            </w:r>
          </w:p>
        </w:tc>
        <w:tc>
          <w:tcPr>
            <w:tcW w:w="0" w:type="auto"/>
            <w:tcBorders>
              <w:top w:val="single" w:sz="6" w:space="0" w:color="000000"/>
              <w:left w:val="single" w:sz="6" w:space="0" w:color="000000"/>
              <w:bottom w:val="single" w:sz="6" w:space="0" w:color="000000"/>
              <w:right w:val="single" w:sz="6" w:space="0" w:color="000000"/>
            </w:tcBorders>
            <w:vAlign w:val="center"/>
          </w:tcPr>
          <w:p w14:paraId="12787D09"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3616C15" w14:textId="77777777" w:rsidR="00866BDC" w:rsidRPr="001B54C3" w:rsidRDefault="00866BDC">
            <w:pPr>
              <w:pStyle w:val="TableEntry"/>
            </w:pPr>
            <w:r w:rsidRPr="001B54C3">
              <w:t xml:space="preserve">ED CONSULTANT PRACTITIONER </w:t>
            </w:r>
          </w:p>
        </w:tc>
      </w:tr>
    </w:tbl>
    <w:p w14:paraId="244DA6F2" w14:textId="77777777" w:rsidR="00866BDC" w:rsidRPr="001B54C3" w:rsidRDefault="00866BDC">
      <w:pPr>
        <w:pStyle w:val="BodyText"/>
      </w:pPr>
    </w:p>
    <w:p w14:paraId="520A562C" w14:textId="77777777" w:rsidR="00866BDC" w:rsidRPr="001B54C3" w:rsidRDefault="00866BDC">
      <w:pPr>
        <w:pStyle w:val="XMLFragment"/>
        <w:rPr>
          <w:noProof w:val="0"/>
        </w:rPr>
      </w:pPr>
      <w:r w:rsidRPr="001B54C3">
        <w:rPr>
          <w:noProof w:val="0"/>
        </w:rPr>
        <w:t>&lt;component&gt;</w:t>
      </w:r>
    </w:p>
    <w:p w14:paraId="7198C207" w14:textId="77777777" w:rsidR="00866BDC" w:rsidRPr="001B54C3" w:rsidRDefault="00866BDC">
      <w:pPr>
        <w:pStyle w:val="XMLFragment"/>
        <w:rPr>
          <w:noProof w:val="0"/>
        </w:rPr>
      </w:pPr>
      <w:r w:rsidRPr="001B54C3">
        <w:rPr>
          <w:noProof w:val="0"/>
        </w:rPr>
        <w:t xml:space="preserve">  &lt;section&gt;</w:t>
      </w:r>
    </w:p>
    <w:p w14:paraId="0C5883E7" w14:textId="77777777" w:rsidR="00866BDC" w:rsidRPr="001B54C3" w:rsidRDefault="00866BDC">
      <w:pPr>
        <w:pStyle w:val="XMLFragment"/>
        <w:rPr>
          <w:noProof w:val="0"/>
        </w:rPr>
      </w:pPr>
      <w:r w:rsidRPr="001B54C3">
        <w:rPr>
          <w:noProof w:val="0"/>
        </w:rPr>
        <w:t xml:space="preserve">    &lt;templateId root='1.3.6.1.4.1.19376.1.5.3.1.1.13.2.8'/&gt;</w:t>
      </w:r>
    </w:p>
    <w:p w14:paraId="3AC8E40C" w14:textId="77777777" w:rsidR="00866BDC" w:rsidRPr="001B54C3" w:rsidRDefault="00866BDC">
      <w:pPr>
        <w:pStyle w:val="XMLFragment"/>
        <w:rPr>
          <w:noProof w:val="0"/>
        </w:rPr>
      </w:pPr>
      <w:r w:rsidRPr="001B54C3">
        <w:rPr>
          <w:noProof w:val="0"/>
        </w:rPr>
        <w:t xml:space="preserve">    &lt;id root=' ' extension=' '/&gt;</w:t>
      </w:r>
    </w:p>
    <w:p w14:paraId="47E183DD" w14:textId="77777777" w:rsidR="00866BDC" w:rsidRPr="001B54C3" w:rsidRDefault="00866BDC">
      <w:pPr>
        <w:pStyle w:val="XMLFragment"/>
        <w:rPr>
          <w:noProof w:val="0"/>
        </w:rPr>
      </w:pPr>
      <w:r w:rsidRPr="001B54C3">
        <w:rPr>
          <w:noProof w:val="0"/>
        </w:rPr>
        <w:t xml:space="preserve">    &lt;code code='18693-2' displayName='ED CONSULTANT PRACTITIONER'</w:t>
      </w:r>
    </w:p>
    <w:p w14:paraId="318C9784" w14:textId="77777777" w:rsidR="00866BDC" w:rsidRPr="001B54C3" w:rsidRDefault="00866BDC">
      <w:pPr>
        <w:pStyle w:val="XMLFragment"/>
        <w:rPr>
          <w:noProof w:val="0"/>
        </w:rPr>
      </w:pPr>
      <w:r w:rsidRPr="001B54C3">
        <w:rPr>
          <w:noProof w:val="0"/>
        </w:rPr>
        <w:t xml:space="preserve">      codeSystem='2.16.840.1.113883.6.1' codeSystemName='LOINC'/&gt;</w:t>
      </w:r>
    </w:p>
    <w:p w14:paraId="799D81CF" w14:textId="77777777" w:rsidR="00866BDC" w:rsidRPr="001B54C3" w:rsidRDefault="00866BDC">
      <w:pPr>
        <w:pStyle w:val="XMLFragment"/>
        <w:rPr>
          <w:noProof w:val="0"/>
        </w:rPr>
      </w:pPr>
      <w:r w:rsidRPr="001B54C3">
        <w:rPr>
          <w:noProof w:val="0"/>
        </w:rPr>
        <w:t xml:space="preserve">    &lt;text&gt;</w:t>
      </w:r>
    </w:p>
    <w:p w14:paraId="2A89E0C1"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06801E04" w14:textId="77777777" w:rsidR="00866BDC" w:rsidRPr="001B54C3" w:rsidRDefault="00866BDC">
      <w:pPr>
        <w:pStyle w:val="XMLFragment"/>
        <w:rPr>
          <w:noProof w:val="0"/>
        </w:rPr>
      </w:pPr>
      <w:r w:rsidRPr="001B54C3">
        <w:rPr>
          <w:noProof w:val="0"/>
        </w:rPr>
        <w:t xml:space="preserve">    &lt;/text&gt;  </w:t>
      </w:r>
    </w:p>
    <w:p w14:paraId="7C0C2105" w14:textId="77777777" w:rsidR="00866BDC" w:rsidRPr="001B54C3" w:rsidRDefault="00866BDC">
      <w:pPr>
        <w:pStyle w:val="XMLFragment"/>
        <w:rPr>
          <w:noProof w:val="0"/>
        </w:rPr>
      </w:pPr>
      <w:r w:rsidRPr="001B54C3">
        <w:rPr>
          <w:noProof w:val="0"/>
        </w:rPr>
        <w:t xml:space="preserve">  &lt;/section&gt;</w:t>
      </w:r>
    </w:p>
    <w:p w14:paraId="785BA50A" w14:textId="77777777" w:rsidR="00866BDC" w:rsidRPr="001B54C3" w:rsidRDefault="00866BDC">
      <w:pPr>
        <w:pStyle w:val="XMLFragment"/>
        <w:rPr>
          <w:noProof w:val="0"/>
        </w:rPr>
      </w:pPr>
      <w:r w:rsidRPr="001B54C3">
        <w:rPr>
          <w:noProof w:val="0"/>
        </w:rPr>
        <w:t>&lt;/component&gt;</w:t>
      </w:r>
    </w:p>
    <w:p w14:paraId="6ED763F2" w14:textId="77777777" w:rsidR="00866BDC" w:rsidRPr="001B54C3" w:rsidRDefault="00866BDC">
      <w:pPr>
        <w:pStyle w:val="FigureTitle"/>
      </w:pPr>
      <w:r w:rsidRPr="001B54C3">
        <w:t>Figure 6.3</w:t>
      </w:r>
      <w:r w:rsidR="008A1243" w:rsidRPr="001B54C3">
        <w:t>.3.5.5</w:t>
      </w:r>
      <w:r w:rsidR="005B6ADC" w:rsidRPr="001B54C3">
        <w:t>-1:</w:t>
      </w:r>
      <w:r w:rsidRPr="001B54C3">
        <w:t xml:space="preserve"> Specification for ED Consultations Section</w:t>
      </w:r>
    </w:p>
    <w:p w14:paraId="582229BB" w14:textId="77777777" w:rsidR="00866BDC" w:rsidRPr="001B54C3" w:rsidRDefault="00866BDC">
      <w:pPr>
        <w:pStyle w:val="BodyText"/>
      </w:pPr>
    </w:p>
    <w:p w14:paraId="31A7DDA6" w14:textId="77777777" w:rsidR="00866BDC" w:rsidRPr="001B54C3" w:rsidRDefault="00866BDC">
      <w:pPr>
        <w:pStyle w:val="EditorInstructions"/>
      </w:pPr>
      <w:r w:rsidRPr="001B54C3">
        <w:t>Add Section 6.3.3.5.6</w:t>
      </w:r>
    </w:p>
    <w:p w14:paraId="0FEF06AB" w14:textId="77777777" w:rsidR="00866BDC" w:rsidRPr="001B54C3" w:rsidRDefault="00866BDC" w:rsidP="00AE29C9">
      <w:pPr>
        <w:pStyle w:val="Heading5"/>
        <w:rPr>
          <w:noProof w:val="0"/>
          <w:lang w:val="en-US"/>
        </w:rPr>
      </w:pPr>
      <w:bookmarkStart w:id="620" w:name="_Toc466555292"/>
      <w:r w:rsidRPr="001B54C3">
        <w:rPr>
          <w:noProof w:val="0"/>
          <w:lang w:val="en-US"/>
        </w:rPr>
        <w:t>6.3.3.5.6 Antenatal Testing and Surveillance Section 1.3.6.1.4.1.19376.1.5.3.1.1.21.2.5</w:t>
      </w:r>
      <w:bookmarkEnd w:id="620"/>
      <w:r w:rsidRPr="001B54C3">
        <w:rPr>
          <w:noProof w:val="0"/>
          <w:lang w:val="en-US"/>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35"/>
        <w:gridCol w:w="705"/>
        <w:gridCol w:w="5110"/>
      </w:tblGrid>
      <w:tr w:rsidR="00866BDC" w:rsidRPr="001B54C3" w14:paraId="4ECEECDA" w14:textId="77777777">
        <w:tc>
          <w:tcPr>
            <w:tcW w:w="3627" w:type="dxa"/>
            <w:shd w:val="solid" w:color="D9D9D9" w:fill="auto"/>
            <w:vAlign w:val="center"/>
          </w:tcPr>
          <w:p w14:paraId="5FDF8E09"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Template ID </w:t>
            </w:r>
          </w:p>
        </w:tc>
        <w:tc>
          <w:tcPr>
            <w:tcW w:w="5949" w:type="dxa"/>
            <w:gridSpan w:val="2"/>
            <w:vAlign w:val="center"/>
          </w:tcPr>
          <w:p w14:paraId="1E58C6CA" w14:textId="77777777" w:rsidR="00866BDC" w:rsidRPr="001B54C3" w:rsidRDefault="00866BDC">
            <w:pPr>
              <w:pStyle w:val="TableEntry"/>
              <w:rPr>
                <w:rFonts w:ascii="Arial" w:hAnsi="Arial" w:cs="Arial"/>
                <w:color w:val="000000"/>
                <w:sz w:val="20"/>
              </w:rPr>
            </w:pPr>
            <w:r w:rsidRPr="001B54C3">
              <w:t>1.3.6.1.4.1.19376.1.5.3.1.1.21.2.5</w:t>
            </w:r>
          </w:p>
        </w:tc>
      </w:tr>
      <w:tr w:rsidR="00866BDC" w:rsidRPr="001B54C3" w14:paraId="23C0AE32" w14:textId="77777777">
        <w:tc>
          <w:tcPr>
            <w:tcW w:w="3627" w:type="dxa"/>
            <w:shd w:val="solid" w:color="D9D9D9" w:fill="auto"/>
            <w:vAlign w:val="center"/>
          </w:tcPr>
          <w:p w14:paraId="73614D3F"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Parent Template </w:t>
            </w:r>
          </w:p>
        </w:tc>
        <w:tc>
          <w:tcPr>
            <w:tcW w:w="5949" w:type="dxa"/>
            <w:gridSpan w:val="2"/>
            <w:vAlign w:val="center"/>
          </w:tcPr>
          <w:p w14:paraId="76DD52DC" w14:textId="77777777" w:rsidR="00866BDC" w:rsidRPr="001B54C3" w:rsidRDefault="00866BDC">
            <w:pPr>
              <w:pStyle w:val="TableEntry"/>
              <w:rPr>
                <w:rFonts w:eastAsia="Arial Unicode MS"/>
                <w:szCs w:val="18"/>
              </w:rPr>
            </w:pPr>
          </w:p>
        </w:tc>
      </w:tr>
      <w:tr w:rsidR="00866BDC" w:rsidRPr="001B54C3" w14:paraId="21F51A2F" w14:textId="77777777">
        <w:tc>
          <w:tcPr>
            <w:tcW w:w="3627" w:type="dxa"/>
            <w:shd w:val="solid" w:color="D9D9D9" w:fill="auto"/>
            <w:vAlign w:val="center"/>
          </w:tcPr>
          <w:p w14:paraId="31E779C6"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General Description </w:t>
            </w:r>
          </w:p>
        </w:tc>
        <w:tc>
          <w:tcPr>
            <w:tcW w:w="5949" w:type="dxa"/>
            <w:gridSpan w:val="2"/>
            <w:vAlign w:val="center"/>
          </w:tcPr>
          <w:p w14:paraId="183770F5" w14:textId="77777777" w:rsidR="00866BDC" w:rsidRPr="001B54C3" w:rsidRDefault="00866BDC" w:rsidP="007A10EF">
            <w:pPr>
              <w:pStyle w:val="TableEntry"/>
              <w:rPr>
                <w:rFonts w:eastAsia="Arial Unicode MS"/>
              </w:rPr>
            </w:pPr>
            <w:r w:rsidRPr="001B54C3">
              <w:t xml:space="preserve">The Antenatal Testing and Surveillance section shall contain a narrative description of reports and data from tests and </w:t>
            </w:r>
            <w:r w:rsidR="00C5586E" w:rsidRPr="001B54C3">
              <w:t>surveillance</w:t>
            </w:r>
            <w:r w:rsidRPr="001B54C3">
              <w:t xml:space="preserve"> performed during the pregnancy (</w:t>
            </w:r>
            <w:r w:rsidR="003A6FC9" w:rsidRPr="001B54C3">
              <w:t>e.g.,</w:t>
            </w:r>
            <w:r w:rsidRPr="001B54C3">
              <w:t xml:space="preserve"> Ultrasound, </w:t>
            </w:r>
            <w:r w:rsidR="00C5586E" w:rsidRPr="001B54C3">
              <w:t>Biophysical</w:t>
            </w:r>
            <w:r w:rsidRPr="001B54C3">
              <w:t xml:space="preserve"> Profile, Non-Stress Test, Contraction Stress Test)</w:t>
            </w:r>
          </w:p>
        </w:tc>
      </w:tr>
      <w:tr w:rsidR="00866BDC" w:rsidRPr="001B54C3" w14:paraId="71730CA3" w14:textId="77777777">
        <w:tc>
          <w:tcPr>
            <w:tcW w:w="3627" w:type="dxa"/>
            <w:shd w:val="solid" w:color="D9D9D9" w:fill="auto"/>
            <w:vAlign w:val="center"/>
          </w:tcPr>
          <w:p w14:paraId="52FA32DF"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637E7EE2"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06D69732"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2C647085" w14:textId="77777777">
        <w:tc>
          <w:tcPr>
            <w:tcW w:w="3627" w:type="dxa"/>
            <w:vAlign w:val="center"/>
          </w:tcPr>
          <w:p w14:paraId="65B8C13F" w14:textId="77777777" w:rsidR="00866BDC" w:rsidRPr="001B54C3" w:rsidRDefault="00F421EC" w:rsidP="00F421EC">
            <w:pPr>
              <w:pStyle w:val="TableEntry"/>
            </w:pPr>
            <w:r w:rsidRPr="001B54C3">
              <w:t>57078-8</w:t>
            </w:r>
          </w:p>
        </w:tc>
        <w:tc>
          <w:tcPr>
            <w:tcW w:w="705" w:type="dxa"/>
            <w:vAlign w:val="center"/>
          </w:tcPr>
          <w:p w14:paraId="7BDA8DC9" w14:textId="77777777" w:rsidR="00866BDC" w:rsidRPr="001B54C3" w:rsidRDefault="00866BDC" w:rsidP="00F421EC">
            <w:pPr>
              <w:pStyle w:val="TableEntry"/>
            </w:pPr>
            <w:r w:rsidRPr="001B54C3">
              <w:t xml:space="preserve">R </w:t>
            </w:r>
          </w:p>
        </w:tc>
        <w:tc>
          <w:tcPr>
            <w:tcW w:w="5244" w:type="dxa"/>
            <w:vAlign w:val="center"/>
          </w:tcPr>
          <w:p w14:paraId="0A7E5A8C" w14:textId="77777777" w:rsidR="00866BDC" w:rsidRPr="001B54C3" w:rsidRDefault="00F421EC" w:rsidP="00F421EC">
            <w:pPr>
              <w:pStyle w:val="TableEntry"/>
            </w:pPr>
            <w:r w:rsidRPr="001B54C3">
              <w:t>Antenatal testing and surveillance</w:t>
            </w:r>
          </w:p>
        </w:tc>
      </w:tr>
    </w:tbl>
    <w:p w14:paraId="243D78FB" w14:textId="77777777" w:rsidR="00866BDC" w:rsidRPr="001B54C3" w:rsidRDefault="00866BDC">
      <w:pPr>
        <w:pStyle w:val="BodyText"/>
      </w:pPr>
    </w:p>
    <w:p w14:paraId="655706C7" w14:textId="77777777" w:rsidR="00866BDC" w:rsidRPr="001B54C3" w:rsidRDefault="00866BDC">
      <w:pPr>
        <w:pStyle w:val="XMLFragment"/>
        <w:pBdr>
          <w:left w:val="single" w:sz="4" w:space="7" w:color="auto"/>
        </w:pBdr>
        <w:rPr>
          <w:noProof w:val="0"/>
        </w:rPr>
      </w:pPr>
      <w:r w:rsidRPr="001B54C3">
        <w:rPr>
          <w:noProof w:val="0"/>
        </w:rPr>
        <w:t>&lt;component&gt;</w:t>
      </w:r>
    </w:p>
    <w:p w14:paraId="56ABF914"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1E7F469D" w14:textId="77777777" w:rsidR="00866BDC" w:rsidRPr="001B54C3" w:rsidRDefault="00866BDC">
      <w:pPr>
        <w:pStyle w:val="XMLFragment"/>
        <w:pBdr>
          <w:left w:val="single" w:sz="4" w:space="7" w:color="auto"/>
        </w:pBdr>
        <w:rPr>
          <w:noProof w:val="0"/>
        </w:rPr>
      </w:pPr>
      <w:r w:rsidRPr="001B54C3">
        <w:rPr>
          <w:noProof w:val="0"/>
        </w:rPr>
        <w:t xml:space="preserve">    &lt;templateId root='1.3.6.1.4.1.19376.1.5.3.1.1.21.2.5'/&gt;</w:t>
      </w:r>
    </w:p>
    <w:p w14:paraId="13C4C06B" w14:textId="77777777" w:rsidR="00866BDC" w:rsidRPr="001B54C3" w:rsidRDefault="00866BDC">
      <w:pPr>
        <w:pStyle w:val="XMLFragment"/>
        <w:pBdr>
          <w:left w:val="single" w:sz="4" w:space="7" w:color="auto"/>
        </w:pBdr>
        <w:rPr>
          <w:noProof w:val="0"/>
        </w:rPr>
      </w:pPr>
      <w:r w:rsidRPr="001B54C3">
        <w:rPr>
          <w:noProof w:val="0"/>
        </w:rPr>
        <w:t xml:space="preserve">    &lt;id root=' ' extension=' '/&gt;</w:t>
      </w:r>
    </w:p>
    <w:p w14:paraId="7E167201" w14:textId="77777777" w:rsidR="00866BDC" w:rsidRPr="001B54C3" w:rsidRDefault="00866BDC">
      <w:pPr>
        <w:pStyle w:val="XMLFragment"/>
        <w:pBdr>
          <w:left w:val="single" w:sz="4" w:space="7" w:color="auto"/>
        </w:pBdr>
        <w:rPr>
          <w:noProof w:val="0"/>
        </w:rPr>
      </w:pPr>
      <w:r w:rsidRPr="001B54C3">
        <w:rPr>
          <w:noProof w:val="0"/>
        </w:rPr>
        <w:t xml:space="preserve">    &lt;code code='</w:t>
      </w:r>
      <w:r w:rsidR="00A274CE" w:rsidRPr="001B54C3">
        <w:rPr>
          <w:noProof w:val="0"/>
        </w:rPr>
        <w:t>57078-8</w:t>
      </w:r>
      <w:r w:rsidRPr="001B54C3">
        <w:rPr>
          <w:noProof w:val="0"/>
        </w:rPr>
        <w:t>' displayName='ANTENATAL TESTING AND SURVEILLANCE'</w:t>
      </w:r>
    </w:p>
    <w:p w14:paraId="3E2085DA" w14:textId="77777777" w:rsidR="00866BDC" w:rsidRPr="001B54C3" w:rsidRDefault="00866BDC">
      <w:pPr>
        <w:pStyle w:val="XMLFragment"/>
        <w:pBdr>
          <w:left w:val="single" w:sz="4" w:space="7" w:color="auto"/>
        </w:pBdr>
        <w:rPr>
          <w:noProof w:val="0"/>
        </w:rPr>
      </w:pPr>
      <w:r w:rsidRPr="001B54C3">
        <w:rPr>
          <w:noProof w:val="0"/>
        </w:rPr>
        <w:t xml:space="preserve">      codeSystem='2.16.840.1.113883.6.1' codeSystemName='LOINC'/&gt;</w:t>
      </w:r>
    </w:p>
    <w:p w14:paraId="00BBCED8" w14:textId="77777777" w:rsidR="00866BDC" w:rsidRPr="001B54C3" w:rsidRDefault="00866BDC">
      <w:pPr>
        <w:pStyle w:val="XMLFragment"/>
        <w:pBdr>
          <w:left w:val="single" w:sz="4" w:space="7" w:color="auto"/>
        </w:pBdr>
        <w:rPr>
          <w:noProof w:val="0"/>
        </w:rPr>
      </w:pPr>
      <w:r w:rsidRPr="001B54C3">
        <w:rPr>
          <w:noProof w:val="0"/>
        </w:rPr>
        <w:t xml:space="preserve">    &lt;text&gt;</w:t>
      </w:r>
    </w:p>
    <w:p w14:paraId="3FFAF55B" w14:textId="77777777" w:rsidR="00866BDC" w:rsidRPr="001B54C3" w:rsidRDefault="00866BDC">
      <w:pPr>
        <w:pStyle w:val="XMLFragment"/>
        <w:pBdr>
          <w:left w:val="single" w:sz="4" w:space="7" w:color="auto"/>
        </w:pBdr>
        <w:rPr>
          <w:noProof w:val="0"/>
        </w:rPr>
      </w:pPr>
      <w:r w:rsidRPr="001B54C3">
        <w:rPr>
          <w:noProof w:val="0"/>
        </w:rPr>
        <w:t xml:space="preserve">      Text as described above</w:t>
      </w:r>
    </w:p>
    <w:p w14:paraId="19A38971" w14:textId="77777777" w:rsidR="00866BDC" w:rsidRPr="001B54C3" w:rsidRDefault="00866BDC">
      <w:pPr>
        <w:pStyle w:val="XMLFragment"/>
        <w:pBdr>
          <w:left w:val="single" w:sz="4" w:space="7" w:color="auto"/>
        </w:pBdr>
        <w:rPr>
          <w:noProof w:val="0"/>
        </w:rPr>
      </w:pPr>
      <w:r w:rsidRPr="001B54C3">
        <w:rPr>
          <w:noProof w:val="0"/>
        </w:rPr>
        <w:t xml:space="preserve">    &lt;/text&gt;</w:t>
      </w:r>
    </w:p>
    <w:p w14:paraId="31DC69C7" w14:textId="77777777" w:rsidR="00866BDC" w:rsidRPr="001B54C3" w:rsidRDefault="00866BDC">
      <w:pPr>
        <w:pStyle w:val="XMLFragment"/>
        <w:pBdr>
          <w:left w:val="single" w:sz="4" w:space="7" w:color="auto"/>
        </w:pBdr>
        <w:rPr>
          <w:noProof w:val="0"/>
        </w:rPr>
      </w:pPr>
      <w:r w:rsidRPr="001B54C3">
        <w:rPr>
          <w:noProof w:val="0"/>
        </w:rPr>
        <w:t>&lt;/component&gt;</w:t>
      </w:r>
    </w:p>
    <w:p w14:paraId="6FD2B3D5" w14:textId="77777777" w:rsidR="00866BDC" w:rsidRPr="001B54C3" w:rsidRDefault="00866BDC">
      <w:pPr>
        <w:pStyle w:val="FigureTitle"/>
      </w:pPr>
      <w:r w:rsidRPr="001B54C3">
        <w:t>Figure 6.3</w:t>
      </w:r>
      <w:r w:rsidR="008A1243" w:rsidRPr="001B54C3">
        <w:t>.3.5.6</w:t>
      </w:r>
      <w:r w:rsidR="005B6ADC" w:rsidRPr="001B54C3">
        <w:t>-1:</w:t>
      </w:r>
      <w:r w:rsidRPr="001B54C3">
        <w:t xml:space="preserve"> Specification for and Surveillance Section</w:t>
      </w:r>
    </w:p>
    <w:p w14:paraId="0149E998" w14:textId="77777777" w:rsidR="00866BDC" w:rsidRPr="001B54C3" w:rsidRDefault="00866BDC">
      <w:pPr>
        <w:pStyle w:val="BodyText"/>
      </w:pPr>
    </w:p>
    <w:p w14:paraId="0B931F66" w14:textId="77777777" w:rsidR="00866BDC" w:rsidRPr="001B54C3" w:rsidRDefault="00866BDC">
      <w:pPr>
        <w:pStyle w:val="EditorInstructions"/>
      </w:pPr>
      <w:r w:rsidRPr="001B54C3">
        <w:t>Add Section 6.3.3.5.7</w:t>
      </w:r>
    </w:p>
    <w:p w14:paraId="262841DB" w14:textId="77777777" w:rsidR="00866BDC" w:rsidRPr="001B54C3" w:rsidRDefault="00866BDC" w:rsidP="00AE29C9">
      <w:pPr>
        <w:pStyle w:val="Heading5"/>
        <w:rPr>
          <w:noProof w:val="0"/>
          <w:lang w:val="en-US"/>
        </w:rPr>
      </w:pPr>
      <w:bookmarkStart w:id="621" w:name="_Toc466555293"/>
      <w:r w:rsidRPr="001B54C3">
        <w:rPr>
          <w:noProof w:val="0"/>
          <w:lang w:val="en-US"/>
        </w:rPr>
        <w:t>6.3.3.5.7 Coded Antenatal Testing and Surveillance Section 1.3.6.1.4.1.19376.1.5.3.1.1.21.2.5.1</w:t>
      </w:r>
      <w:bookmarkEnd w:id="621"/>
      <w:r w:rsidRPr="001B54C3">
        <w:rPr>
          <w:noProof w:val="0"/>
          <w:lang w:val="en-US"/>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82"/>
        <w:gridCol w:w="705"/>
        <w:gridCol w:w="5063"/>
      </w:tblGrid>
      <w:tr w:rsidR="00866BDC" w:rsidRPr="001B54C3" w14:paraId="4926EDCC" w14:textId="77777777">
        <w:tc>
          <w:tcPr>
            <w:tcW w:w="3627" w:type="dxa"/>
            <w:shd w:val="solid" w:color="D9D9D9" w:fill="auto"/>
            <w:vAlign w:val="center"/>
          </w:tcPr>
          <w:p w14:paraId="71733D91"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Template ID </w:t>
            </w:r>
          </w:p>
        </w:tc>
        <w:tc>
          <w:tcPr>
            <w:tcW w:w="5949" w:type="dxa"/>
            <w:gridSpan w:val="2"/>
            <w:vAlign w:val="center"/>
          </w:tcPr>
          <w:p w14:paraId="6D0DE569" w14:textId="77777777" w:rsidR="00866BDC" w:rsidRPr="001B54C3" w:rsidRDefault="00866BDC">
            <w:pPr>
              <w:pStyle w:val="TableEntry"/>
              <w:rPr>
                <w:rFonts w:ascii="Arial" w:hAnsi="Arial" w:cs="Arial"/>
                <w:color w:val="000000"/>
                <w:sz w:val="20"/>
              </w:rPr>
            </w:pPr>
            <w:r w:rsidRPr="001B54C3">
              <w:t>1.3.6.1.4.1.19376.1.5.3.1.1.21.2.5.1</w:t>
            </w:r>
          </w:p>
        </w:tc>
      </w:tr>
      <w:tr w:rsidR="00866BDC" w:rsidRPr="001B54C3" w14:paraId="7BC8B171" w14:textId="77777777">
        <w:tc>
          <w:tcPr>
            <w:tcW w:w="3627" w:type="dxa"/>
            <w:shd w:val="solid" w:color="D9D9D9" w:fill="auto"/>
            <w:vAlign w:val="center"/>
          </w:tcPr>
          <w:p w14:paraId="757D804D" w14:textId="77777777" w:rsidR="00866BDC" w:rsidRPr="001B54C3" w:rsidRDefault="00866BDC">
            <w:pPr>
              <w:pStyle w:val="TableEntryHeader"/>
              <w:rPr>
                <w:rFonts w:ascii="Arial Unicode MS" w:eastAsia="Arial Unicode MS" w:hAnsi="Arial Unicode MS" w:cs="Arial Unicode MS"/>
                <w:sz w:val="24"/>
                <w:szCs w:val="24"/>
              </w:rPr>
            </w:pPr>
            <w:r w:rsidRPr="001B54C3">
              <w:lastRenderedPageBreak/>
              <w:t xml:space="preserve">Parent Template </w:t>
            </w:r>
          </w:p>
        </w:tc>
        <w:tc>
          <w:tcPr>
            <w:tcW w:w="5949" w:type="dxa"/>
            <w:gridSpan w:val="2"/>
            <w:vAlign w:val="center"/>
          </w:tcPr>
          <w:p w14:paraId="6AAFF7F7" w14:textId="77777777" w:rsidR="00866BDC" w:rsidRPr="001B54C3" w:rsidRDefault="00866BDC">
            <w:pPr>
              <w:pStyle w:val="TableEntry"/>
              <w:rPr>
                <w:rFonts w:eastAsia="Arial Unicode MS"/>
                <w:szCs w:val="18"/>
              </w:rPr>
            </w:pPr>
            <w:r w:rsidRPr="001B54C3">
              <w:t>1.3.6.1.4.1.19376.1.5.3.1.1.21.2.5</w:t>
            </w:r>
          </w:p>
        </w:tc>
      </w:tr>
      <w:tr w:rsidR="00866BDC" w:rsidRPr="001B54C3" w14:paraId="579E0983" w14:textId="77777777">
        <w:tc>
          <w:tcPr>
            <w:tcW w:w="3627" w:type="dxa"/>
            <w:shd w:val="solid" w:color="D9D9D9" w:fill="auto"/>
            <w:vAlign w:val="center"/>
          </w:tcPr>
          <w:p w14:paraId="5D4C3FC6"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General Description </w:t>
            </w:r>
          </w:p>
        </w:tc>
        <w:tc>
          <w:tcPr>
            <w:tcW w:w="5949" w:type="dxa"/>
            <w:gridSpan w:val="2"/>
            <w:vAlign w:val="center"/>
          </w:tcPr>
          <w:p w14:paraId="5137755B" w14:textId="77777777" w:rsidR="00866BDC" w:rsidRPr="001B54C3" w:rsidRDefault="00866BDC" w:rsidP="00EE3B28">
            <w:pPr>
              <w:pStyle w:val="TableEntry"/>
              <w:rPr>
                <w:rFonts w:eastAsia="Arial Unicode MS"/>
                <w:szCs w:val="24"/>
              </w:rPr>
            </w:pPr>
            <w:r w:rsidRPr="001B54C3">
              <w:t xml:space="preserve">The Antenatal Testing and Surveillance section shall contain a narrative and coded description of reports and data from tests and </w:t>
            </w:r>
            <w:r w:rsidR="00C5586E" w:rsidRPr="001B54C3">
              <w:t>surveillance</w:t>
            </w:r>
            <w:r w:rsidRPr="001B54C3">
              <w:t xml:space="preserve"> performed during the pregnancy (</w:t>
            </w:r>
            <w:r w:rsidR="003A6FC9" w:rsidRPr="001B54C3">
              <w:t>e.g.,</w:t>
            </w:r>
            <w:r w:rsidRPr="001B54C3">
              <w:t xml:space="preserve"> Ultrasound, </w:t>
            </w:r>
            <w:r w:rsidR="00C5586E" w:rsidRPr="001B54C3">
              <w:t>Biophysical</w:t>
            </w:r>
            <w:r w:rsidRPr="001B54C3">
              <w:t xml:space="preserve"> Profile, Non-Stress Test, Contraction Stress Test)</w:t>
            </w:r>
            <w:r w:rsidR="003A6FC9" w:rsidRPr="001B54C3">
              <w:t xml:space="preserve">. </w:t>
            </w:r>
            <w:r w:rsidRPr="001B54C3">
              <w:t>It shall contain an Antenatal Testing and Surveillance Battery.</w:t>
            </w:r>
          </w:p>
        </w:tc>
      </w:tr>
      <w:tr w:rsidR="00866BDC" w:rsidRPr="001B54C3" w14:paraId="7C9A87BD" w14:textId="77777777">
        <w:tc>
          <w:tcPr>
            <w:tcW w:w="3627" w:type="dxa"/>
            <w:shd w:val="solid" w:color="D9D9D9" w:fill="auto"/>
            <w:vAlign w:val="center"/>
          </w:tcPr>
          <w:p w14:paraId="64DFBE2E"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768FD182"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06657086"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19044FE4" w14:textId="77777777">
        <w:tc>
          <w:tcPr>
            <w:tcW w:w="3627" w:type="dxa"/>
            <w:vAlign w:val="center"/>
          </w:tcPr>
          <w:p w14:paraId="4F564D4D" w14:textId="77777777" w:rsidR="00866BDC" w:rsidRPr="001B54C3" w:rsidRDefault="00A274CE">
            <w:pPr>
              <w:pStyle w:val="TableEntry"/>
            </w:pPr>
            <w:r w:rsidRPr="001B54C3">
              <w:t>57078-8</w:t>
            </w:r>
          </w:p>
        </w:tc>
        <w:tc>
          <w:tcPr>
            <w:tcW w:w="705" w:type="dxa"/>
            <w:vAlign w:val="center"/>
          </w:tcPr>
          <w:p w14:paraId="3CE075B0" w14:textId="77777777" w:rsidR="00866BDC" w:rsidRPr="001B54C3" w:rsidRDefault="00866BDC">
            <w:pPr>
              <w:pStyle w:val="TableEntry"/>
            </w:pPr>
            <w:r w:rsidRPr="001B54C3">
              <w:t xml:space="preserve">R </w:t>
            </w:r>
          </w:p>
        </w:tc>
        <w:tc>
          <w:tcPr>
            <w:tcW w:w="5244" w:type="dxa"/>
            <w:vAlign w:val="center"/>
          </w:tcPr>
          <w:p w14:paraId="0A0FBE4D" w14:textId="77777777" w:rsidR="00866BDC" w:rsidRPr="001B54C3" w:rsidRDefault="00866BDC">
            <w:pPr>
              <w:pStyle w:val="TableEntry"/>
            </w:pPr>
            <w:r w:rsidRPr="001B54C3">
              <w:t>ANTENATAL TESTING AND SURVEILLANCE</w:t>
            </w:r>
          </w:p>
        </w:tc>
      </w:tr>
      <w:tr w:rsidR="00866BDC" w:rsidRPr="001B54C3" w14:paraId="001E4BD8" w14:textId="77777777">
        <w:tc>
          <w:tcPr>
            <w:tcW w:w="3627" w:type="dxa"/>
            <w:shd w:val="solid" w:color="D9D9D9" w:fill="auto"/>
            <w:vAlign w:val="center"/>
          </w:tcPr>
          <w:p w14:paraId="55798EFB" w14:textId="77777777" w:rsidR="00866BDC" w:rsidRPr="001B54C3" w:rsidRDefault="00866BDC">
            <w:pPr>
              <w:pStyle w:val="TableEntryHeader"/>
              <w:rPr>
                <w:rFonts w:ascii="Arial Unicode MS" w:eastAsia="Arial Unicode MS" w:hAnsi="Arial Unicode MS" w:cs="Arial Unicode MS"/>
                <w:sz w:val="24"/>
                <w:szCs w:val="24"/>
              </w:rPr>
            </w:pPr>
            <w:r w:rsidRPr="001B54C3">
              <w:t>Entries</w:t>
            </w:r>
          </w:p>
        </w:tc>
        <w:tc>
          <w:tcPr>
            <w:tcW w:w="705" w:type="dxa"/>
            <w:shd w:val="solid" w:color="D9D9D9" w:fill="auto"/>
            <w:vAlign w:val="center"/>
          </w:tcPr>
          <w:p w14:paraId="336F1305"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47396681"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7102215B" w14:textId="77777777">
        <w:tc>
          <w:tcPr>
            <w:tcW w:w="3627" w:type="dxa"/>
            <w:tcBorders>
              <w:top w:val="single" w:sz="4" w:space="0" w:color="000000"/>
              <w:left w:val="single" w:sz="4" w:space="0" w:color="000000"/>
              <w:bottom w:val="single" w:sz="4" w:space="0" w:color="000000"/>
              <w:right w:val="single" w:sz="4" w:space="0" w:color="000000"/>
            </w:tcBorders>
            <w:vAlign w:val="center"/>
          </w:tcPr>
          <w:p w14:paraId="25503CF1" w14:textId="77777777" w:rsidR="00866BDC" w:rsidRPr="001B54C3" w:rsidRDefault="00866BDC">
            <w:pPr>
              <w:pStyle w:val="TableEntry"/>
              <w:rPr>
                <w:rFonts w:ascii="Arial" w:hAnsi="Arial" w:cs="Arial"/>
                <w:color w:val="000000"/>
                <w:sz w:val="20"/>
              </w:rPr>
            </w:pPr>
            <w:r w:rsidRPr="001B54C3">
              <w:t>1.3.6.1.4.1.19376.1.5.3.1.1.21.3.10</w:t>
            </w:r>
          </w:p>
        </w:tc>
        <w:tc>
          <w:tcPr>
            <w:tcW w:w="705" w:type="dxa"/>
            <w:tcBorders>
              <w:top w:val="single" w:sz="4" w:space="0" w:color="000000"/>
              <w:left w:val="single" w:sz="4" w:space="0" w:color="000000"/>
              <w:bottom w:val="single" w:sz="4" w:space="0" w:color="000000"/>
              <w:right w:val="single" w:sz="4" w:space="0" w:color="000000"/>
            </w:tcBorders>
            <w:vAlign w:val="center"/>
          </w:tcPr>
          <w:p w14:paraId="123EA81F" w14:textId="77777777" w:rsidR="00866BDC" w:rsidRPr="001B54C3" w:rsidRDefault="00866BDC">
            <w:pPr>
              <w:pStyle w:val="TableEntry"/>
            </w:pPr>
            <w:r w:rsidRPr="001B54C3">
              <w:t>R</w:t>
            </w:r>
          </w:p>
        </w:tc>
        <w:tc>
          <w:tcPr>
            <w:tcW w:w="5244" w:type="dxa"/>
            <w:tcBorders>
              <w:top w:val="single" w:sz="4" w:space="0" w:color="000000"/>
              <w:left w:val="single" w:sz="4" w:space="0" w:color="000000"/>
              <w:bottom w:val="single" w:sz="4" w:space="0" w:color="000000"/>
              <w:right w:val="single" w:sz="4" w:space="0" w:color="000000"/>
            </w:tcBorders>
            <w:vAlign w:val="center"/>
          </w:tcPr>
          <w:p w14:paraId="08C46277" w14:textId="77777777" w:rsidR="00866BDC" w:rsidRPr="001B54C3" w:rsidRDefault="00866BDC">
            <w:pPr>
              <w:pStyle w:val="TableEntry"/>
            </w:pPr>
            <w:r w:rsidRPr="001B54C3">
              <w:t>Antenatal Testing and Surveillance Battery</w:t>
            </w:r>
          </w:p>
        </w:tc>
      </w:tr>
    </w:tbl>
    <w:p w14:paraId="79C68DC0" w14:textId="77777777" w:rsidR="00866BDC" w:rsidRPr="001B54C3" w:rsidRDefault="00866BDC">
      <w:pPr>
        <w:pStyle w:val="BodyText"/>
      </w:pPr>
    </w:p>
    <w:p w14:paraId="5138FBF4" w14:textId="77777777" w:rsidR="00866BDC" w:rsidRPr="000A6AA8" w:rsidRDefault="00866BDC">
      <w:pPr>
        <w:pStyle w:val="XMLFragment"/>
        <w:pBdr>
          <w:left w:val="single" w:sz="4" w:space="7" w:color="auto"/>
        </w:pBdr>
        <w:rPr>
          <w:noProof w:val="0"/>
          <w:lang w:val="nl-NL"/>
          <w:rPrChange w:id="622" w:author="Michael Clifton" w:date="2018-10-11T09:57:00Z">
            <w:rPr>
              <w:noProof w:val="0"/>
            </w:rPr>
          </w:rPrChange>
        </w:rPr>
      </w:pPr>
      <w:r w:rsidRPr="000A6AA8">
        <w:rPr>
          <w:noProof w:val="0"/>
          <w:lang w:val="nl-NL"/>
          <w:rPrChange w:id="623" w:author="Michael Clifton" w:date="2018-10-11T09:57:00Z">
            <w:rPr>
              <w:noProof w:val="0"/>
            </w:rPr>
          </w:rPrChange>
        </w:rPr>
        <w:t>&lt;component&gt;</w:t>
      </w:r>
    </w:p>
    <w:p w14:paraId="1226AD90" w14:textId="77777777" w:rsidR="00866BDC" w:rsidRPr="000A6AA8" w:rsidRDefault="00866BDC">
      <w:pPr>
        <w:pStyle w:val="XMLFragment"/>
        <w:pBdr>
          <w:left w:val="single" w:sz="4" w:space="7" w:color="auto"/>
        </w:pBdr>
        <w:rPr>
          <w:noProof w:val="0"/>
          <w:lang w:val="nl-NL"/>
          <w:rPrChange w:id="624" w:author="Michael Clifton" w:date="2018-10-11T09:57:00Z">
            <w:rPr>
              <w:noProof w:val="0"/>
            </w:rPr>
          </w:rPrChange>
        </w:rPr>
      </w:pPr>
      <w:r w:rsidRPr="000A6AA8">
        <w:rPr>
          <w:noProof w:val="0"/>
          <w:lang w:val="nl-NL"/>
          <w:rPrChange w:id="625" w:author="Michael Clifton" w:date="2018-10-11T09:57:00Z">
            <w:rPr>
              <w:noProof w:val="0"/>
            </w:rPr>
          </w:rPrChange>
        </w:rPr>
        <w:t xml:space="preserve">  &lt;section&gt;</w:t>
      </w:r>
    </w:p>
    <w:p w14:paraId="70DD32B2" w14:textId="77777777" w:rsidR="00866BDC" w:rsidRPr="000A6AA8" w:rsidRDefault="00866BDC">
      <w:pPr>
        <w:pStyle w:val="XMLFragment"/>
        <w:pBdr>
          <w:left w:val="single" w:sz="4" w:space="7" w:color="auto"/>
        </w:pBdr>
        <w:rPr>
          <w:noProof w:val="0"/>
          <w:lang w:val="nl-NL"/>
          <w:rPrChange w:id="626" w:author="Michael Clifton" w:date="2018-10-11T09:57:00Z">
            <w:rPr>
              <w:noProof w:val="0"/>
            </w:rPr>
          </w:rPrChange>
        </w:rPr>
      </w:pPr>
      <w:r w:rsidRPr="000A6AA8">
        <w:rPr>
          <w:noProof w:val="0"/>
          <w:lang w:val="nl-NL"/>
          <w:rPrChange w:id="627" w:author="Michael Clifton" w:date="2018-10-11T09:57:00Z">
            <w:rPr>
              <w:noProof w:val="0"/>
            </w:rPr>
          </w:rPrChange>
        </w:rPr>
        <w:t xml:space="preserve">    &lt;templateId root='1.3.6.1.4.1.19376.1.5.3.1.1.21.2.5'/&gt;</w:t>
      </w:r>
    </w:p>
    <w:p w14:paraId="70EEB825" w14:textId="77777777" w:rsidR="00866BDC" w:rsidRPr="000A6AA8" w:rsidRDefault="00866BDC">
      <w:pPr>
        <w:pStyle w:val="XMLFragment"/>
        <w:pBdr>
          <w:left w:val="single" w:sz="4" w:space="7" w:color="auto"/>
        </w:pBdr>
        <w:rPr>
          <w:noProof w:val="0"/>
          <w:lang w:val="nl-NL"/>
          <w:rPrChange w:id="628" w:author="Michael Clifton" w:date="2018-10-11T09:57:00Z">
            <w:rPr>
              <w:noProof w:val="0"/>
            </w:rPr>
          </w:rPrChange>
        </w:rPr>
      </w:pPr>
      <w:r w:rsidRPr="000A6AA8">
        <w:rPr>
          <w:noProof w:val="0"/>
          <w:lang w:val="nl-NL"/>
          <w:rPrChange w:id="629" w:author="Michael Clifton" w:date="2018-10-11T09:57:00Z">
            <w:rPr>
              <w:noProof w:val="0"/>
            </w:rPr>
          </w:rPrChange>
        </w:rPr>
        <w:t xml:space="preserve">    &lt;templateId root='1.3.6.1.4.1.19376.1.5.3.1.1.21.2.5.1'/&gt;</w:t>
      </w:r>
    </w:p>
    <w:p w14:paraId="111B496C" w14:textId="77777777" w:rsidR="00866BDC" w:rsidRPr="001B54C3" w:rsidRDefault="00866BDC">
      <w:pPr>
        <w:pStyle w:val="XMLFragment"/>
        <w:pBdr>
          <w:left w:val="single" w:sz="4" w:space="7" w:color="auto"/>
        </w:pBdr>
        <w:rPr>
          <w:noProof w:val="0"/>
        </w:rPr>
      </w:pPr>
      <w:r w:rsidRPr="000A6AA8">
        <w:rPr>
          <w:noProof w:val="0"/>
          <w:lang w:val="nl-NL"/>
          <w:rPrChange w:id="630" w:author="Michael Clifton" w:date="2018-10-11T09:57:00Z">
            <w:rPr>
              <w:noProof w:val="0"/>
            </w:rPr>
          </w:rPrChange>
        </w:rPr>
        <w:t xml:space="preserve">    </w:t>
      </w:r>
      <w:r w:rsidRPr="001B54C3">
        <w:rPr>
          <w:noProof w:val="0"/>
        </w:rPr>
        <w:t>&lt;id root=' ' extension=' '/&gt;</w:t>
      </w:r>
    </w:p>
    <w:p w14:paraId="5EDC6FF3" w14:textId="77777777" w:rsidR="00866BDC" w:rsidRPr="001B54C3" w:rsidRDefault="00866BDC">
      <w:pPr>
        <w:pStyle w:val="XMLFragment"/>
        <w:pBdr>
          <w:left w:val="single" w:sz="4" w:space="7" w:color="auto"/>
        </w:pBdr>
        <w:rPr>
          <w:noProof w:val="0"/>
        </w:rPr>
      </w:pPr>
      <w:r w:rsidRPr="001B54C3">
        <w:rPr>
          <w:noProof w:val="0"/>
        </w:rPr>
        <w:t xml:space="preserve">    &lt;code code='</w:t>
      </w:r>
      <w:r w:rsidR="00A274CE" w:rsidRPr="001B54C3">
        <w:rPr>
          <w:noProof w:val="0"/>
        </w:rPr>
        <w:t>57078-8</w:t>
      </w:r>
      <w:r w:rsidRPr="001B54C3">
        <w:rPr>
          <w:noProof w:val="0"/>
        </w:rPr>
        <w:t>' displayName='ANTENATAL TESTING AND SURVEILLANCE'</w:t>
      </w:r>
    </w:p>
    <w:p w14:paraId="49BFB490" w14:textId="77777777" w:rsidR="00866BDC" w:rsidRPr="001B54C3" w:rsidRDefault="00866BDC">
      <w:pPr>
        <w:pStyle w:val="XMLFragment"/>
        <w:pBdr>
          <w:left w:val="single" w:sz="4" w:space="7" w:color="auto"/>
        </w:pBdr>
        <w:rPr>
          <w:noProof w:val="0"/>
        </w:rPr>
      </w:pPr>
      <w:r w:rsidRPr="001B54C3">
        <w:rPr>
          <w:noProof w:val="0"/>
        </w:rPr>
        <w:t xml:space="preserve">      codeSystem='2.16.840.1.113883.6.1' codeSystemName='LOINC'/&gt;</w:t>
      </w:r>
    </w:p>
    <w:p w14:paraId="5A7ED8BE" w14:textId="77777777" w:rsidR="00866BDC" w:rsidRPr="001B54C3" w:rsidRDefault="00866BDC">
      <w:pPr>
        <w:pStyle w:val="XMLFragment"/>
        <w:pBdr>
          <w:left w:val="single" w:sz="4" w:space="7" w:color="auto"/>
        </w:pBdr>
        <w:rPr>
          <w:noProof w:val="0"/>
        </w:rPr>
      </w:pPr>
      <w:r w:rsidRPr="001B54C3">
        <w:rPr>
          <w:noProof w:val="0"/>
        </w:rPr>
        <w:t xml:space="preserve">    &lt;text&gt;</w:t>
      </w:r>
    </w:p>
    <w:p w14:paraId="4F4DE875" w14:textId="77777777" w:rsidR="00866BDC" w:rsidRPr="001B54C3" w:rsidRDefault="00866BDC">
      <w:pPr>
        <w:pStyle w:val="XMLFragment"/>
        <w:pBdr>
          <w:left w:val="single" w:sz="4" w:space="7" w:color="auto"/>
        </w:pBdr>
        <w:rPr>
          <w:noProof w:val="0"/>
        </w:rPr>
      </w:pPr>
      <w:r w:rsidRPr="001B54C3">
        <w:rPr>
          <w:noProof w:val="0"/>
        </w:rPr>
        <w:t xml:space="preserve">      Text as described above</w:t>
      </w:r>
    </w:p>
    <w:p w14:paraId="7ADBBEDF" w14:textId="77777777" w:rsidR="00866BDC" w:rsidRPr="001B54C3" w:rsidRDefault="00866BDC">
      <w:pPr>
        <w:pStyle w:val="XMLFragment"/>
        <w:pBdr>
          <w:left w:val="single" w:sz="4" w:space="7" w:color="auto"/>
        </w:pBdr>
        <w:rPr>
          <w:noProof w:val="0"/>
        </w:rPr>
      </w:pPr>
      <w:r w:rsidRPr="001B54C3">
        <w:rPr>
          <w:noProof w:val="0"/>
        </w:rPr>
        <w:t xml:space="preserve">    &lt;/text&gt;</w:t>
      </w:r>
    </w:p>
    <w:p w14:paraId="5B366034" w14:textId="77777777" w:rsidR="00866BDC" w:rsidRPr="001B54C3" w:rsidRDefault="00866BDC">
      <w:pPr>
        <w:pStyle w:val="XMLFragment"/>
        <w:pBdr>
          <w:left w:val="single" w:sz="4" w:space="7" w:color="auto"/>
        </w:pBdr>
        <w:rPr>
          <w:noProof w:val="0"/>
        </w:rPr>
      </w:pPr>
      <w:r w:rsidRPr="001B54C3">
        <w:rPr>
          <w:noProof w:val="0"/>
        </w:rPr>
        <w:tab/>
        <w:t xml:space="preserve">  &lt;entry&gt;</w:t>
      </w:r>
    </w:p>
    <w:p w14:paraId="50159A02" w14:textId="77777777" w:rsidR="00866BDC" w:rsidRPr="001B54C3" w:rsidRDefault="00866BDC">
      <w:pPr>
        <w:pStyle w:val="XMLFragment"/>
        <w:pBdr>
          <w:left w:val="single" w:sz="4" w:space="7" w:color="auto"/>
        </w:pBdr>
        <w:rPr>
          <w:noProof w:val="0"/>
        </w:rPr>
      </w:pPr>
      <w:r w:rsidRPr="001B54C3">
        <w:rPr>
          <w:noProof w:val="0"/>
        </w:rPr>
        <w:t> </w:t>
      </w:r>
      <w:r w:rsidRPr="001B54C3">
        <w:rPr>
          <w:noProof w:val="0"/>
        </w:rPr>
        <w:tab/>
      </w:r>
      <w:r w:rsidRPr="001B54C3">
        <w:rPr>
          <w:noProof w:val="0"/>
        </w:rPr>
        <w:tab/>
        <w:t>:</w:t>
      </w:r>
      <w:r w:rsidRPr="001B54C3">
        <w:rPr>
          <w:noProof w:val="0"/>
        </w:rPr>
        <w:tab/>
      </w:r>
    </w:p>
    <w:p w14:paraId="67C226E0" w14:textId="77777777" w:rsidR="00866BDC" w:rsidRPr="001B54C3" w:rsidRDefault="00866BDC">
      <w:pPr>
        <w:pStyle w:val="XMLFragment"/>
        <w:pBdr>
          <w:left w:val="single" w:sz="4" w:space="7" w:color="auto"/>
        </w:pBdr>
        <w:rPr>
          <w:noProof w:val="0"/>
        </w:rPr>
      </w:pPr>
      <w:r w:rsidRPr="001B54C3">
        <w:rPr>
          <w:noProof w:val="0"/>
        </w:rPr>
        <w:tab/>
        <w:t xml:space="preserve">     &lt;!-- Required Antenatal Testing and Surveillance Battery --&gt;</w:t>
      </w:r>
    </w:p>
    <w:p w14:paraId="1E5A4BA6" w14:textId="77777777" w:rsidR="00866BDC" w:rsidRPr="000A6AA8" w:rsidRDefault="00866BDC">
      <w:pPr>
        <w:pStyle w:val="XMLFragment"/>
        <w:pBdr>
          <w:left w:val="single" w:sz="4" w:space="7" w:color="auto"/>
        </w:pBdr>
        <w:rPr>
          <w:noProof w:val="0"/>
          <w:lang w:val="nl-NL"/>
          <w:rPrChange w:id="631" w:author="Michael Clifton" w:date="2018-10-11T09:57:00Z">
            <w:rPr>
              <w:noProof w:val="0"/>
            </w:rPr>
          </w:rPrChange>
        </w:rPr>
      </w:pPr>
      <w:r w:rsidRPr="001B54C3">
        <w:rPr>
          <w:noProof w:val="0"/>
        </w:rPr>
        <w:tab/>
        <w:t xml:space="preserve">     </w:t>
      </w:r>
      <w:r w:rsidRPr="000A6AA8">
        <w:rPr>
          <w:noProof w:val="0"/>
          <w:lang w:val="nl-NL"/>
          <w:rPrChange w:id="632" w:author="Michael Clifton" w:date="2018-10-11T09:57:00Z">
            <w:rPr>
              <w:noProof w:val="0"/>
            </w:rPr>
          </w:rPrChange>
        </w:rPr>
        <w:t>&lt;templateId root='1.3.6.1.4.1.19376.1.5.3.1.1.21.3.10'/&gt;</w:t>
      </w:r>
    </w:p>
    <w:p w14:paraId="0914E4D8" w14:textId="77777777" w:rsidR="00866BDC" w:rsidRPr="000A6AA8" w:rsidRDefault="00866BDC">
      <w:pPr>
        <w:pStyle w:val="XMLFragment"/>
        <w:pBdr>
          <w:left w:val="single" w:sz="4" w:space="7" w:color="auto"/>
        </w:pBdr>
        <w:rPr>
          <w:noProof w:val="0"/>
          <w:lang w:val="nl-NL"/>
          <w:rPrChange w:id="633" w:author="Michael Clifton" w:date="2018-10-11T09:57:00Z">
            <w:rPr>
              <w:noProof w:val="0"/>
            </w:rPr>
          </w:rPrChange>
        </w:rPr>
      </w:pPr>
      <w:r w:rsidRPr="000A6AA8">
        <w:rPr>
          <w:noProof w:val="0"/>
          <w:lang w:val="nl-NL"/>
          <w:rPrChange w:id="634" w:author="Michael Clifton" w:date="2018-10-11T09:57:00Z">
            <w:rPr>
              <w:noProof w:val="0"/>
            </w:rPr>
          </w:rPrChange>
        </w:rPr>
        <w:t> </w:t>
      </w:r>
      <w:r w:rsidRPr="000A6AA8">
        <w:rPr>
          <w:noProof w:val="0"/>
          <w:lang w:val="nl-NL"/>
          <w:rPrChange w:id="635" w:author="Michael Clifton" w:date="2018-10-11T09:57:00Z">
            <w:rPr>
              <w:noProof w:val="0"/>
            </w:rPr>
          </w:rPrChange>
        </w:rPr>
        <w:tab/>
      </w:r>
      <w:r w:rsidRPr="000A6AA8">
        <w:rPr>
          <w:noProof w:val="0"/>
          <w:lang w:val="nl-NL"/>
          <w:rPrChange w:id="636" w:author="Michael Clifton" w:date="2018-10-11T09:57:00Z">
            <w:rPr>
              <w:noProof w:val="0"/>
            </w:rPr>
          </w:rPrChange>
        </w:rPr>
        <w:tab/>
        <w:t>:</w:t>
      </w:r>
    </w:p>
    <w:p w14:paraId="019BD52A" w14:textId="77777777" w:rsidR="00866BDC" w:rsidRPr="000A6AA8" w:rsidRDefault="00866BDC">
      <w:pPr>
        <w:pStyle w:val="XMLFragment"/>
        <w:pBdr>
          <w:left w:val="single" w:sz="4" w:space="7" w:color="auto"/>
        </w:pBdr>
        <w:rPr>
          <w:noProof w:val="0"/>
          <w:lang w:val="nl-NL"/>
          <w:rPrChange w:id="637" w:author="Michael Clifton" w:date="2018-10-11T09:57:00Z">
            <w:rPr>
              <w:noProof w:val="0"/>
            </w:rPr>
          </w:rPrChange>
        </w:rPr>
      </w:pPr>
      <w:r w:rsidRPr="000A6AA8">
        <w:rPr>
          <w:noProof w:val="0"/>
          <w:lang w:val="nl-NL"/>
          <w:rPrChange w:id="638" w:author="Michael Clifton" w:date="2018-10-11T09:57:00Z">
            <w:rPr>
              <w:noProof w:val="0"/>
            </w:rPr>
          </w:rPrChange>
        </w:rPr>
        <w:tab/>
        <w:t xml:space="preserve">  &lt;/entry&gt;</w:t>
      </w:r>
    </w:p>
    <w:p w14:paraId="524D638E" w14:textId="77777777" w:rsidR="00866BDC" w:rsidRPr="001B54C3" w:rsidRDefault="00866BDC">
      <w:pPr>
        <w:pStyle w:val="XMLFragment"/>
        <w:pBdr>
          <w:left w:val="single" w:sz="4" w:space="7" w:color="auto"/>
        </w:pBdr>
        <w:rPr>
          <w:noProof w:val="0"/>
        </w:rPr>
      </w:pPr>
      <w:r w:rsidRPr="001B54C3">
        <w:rPr>
          <w:noProof w:val="0"/>
        </w:rPr>
        <w:t>&lt;/component&gt;</w:t>
      </w:r>
    </w:p>
    <w:p w14:paraId="7DF11A5F" w14:textId="77777777" w:rsidR="00866BDC" w:rsidRPr="001B54C3" w:rsidRDefault="00866BDC">
      <w:pPr>
        <w:pStyle w:val="FigureTitle"/>
      </w:pPr>
      <w:r w:rsidRPr="001B54C3">
        <w:t>Figure 6.3</w:t>
      </w:r>
      <w:r w:rsidR="00671EF1" w:rsidRPr="001B54C3">
        <w:t>.3.5.7</w:t>
      </w:r>
      <w:r w:rsidR="005B6ADC" w:rsidRPr="001B54C3">
        <w:t>-1:</w:t>
      </w:r>
      <w:r w:rsidR="00671EF1" w:rsidRPr="001B54C3">
        <w:t xml:space="preserve"> </w:t>
      </w:r>
      <w:r w:rsidRPr="001B54C3">
        <w:t>Specification for Coded Antenatal Testing and Surveillance Section</w:t>
      </w:r>
    </w:p>
    <w:p w14:paraId="258DA75F" w14:textId="77777777" w:rsidR="00124C91" w:rsidRPr="001B54C3" w:rsidRDefault="00124C91" w:rsidP="005E3D90">
      <w:pPr>
        <w:pStyle w:val="BodyText"/>
      </w:pPr>
    </w:p>
    <w:p w14:paraId="465AC0E7" w14:textId="77777777" w:rsidR="00643D0E" w:rsidRPr="001B54C3" w:rsidRDefault="00643D0E" w:rsidP="00643D0E">
      <w:pPr>
        <w:pStyle w:val="EditorInstructions"/>
      </w:pPr>
      <w:r w:rsidRPr="001B54C3">
        <w:t>Add Section 6.3.3.5.8</w:t>
      </w:r>
      <w:r w:rsidR="001E2EC1" w:rsidRPr="001B54C3">
        <w:t xml:space="preserve"> (</w:t>
      </w:r>
      <w:r w:rsidR="00213B4F" w:rsidRPr="001B54C3">
        <w:t xml:space="preserve">Diagnosis - </w:t>
      </w:r>
      <w:r w:rsidR="001E2EC1" w:rsidRPr="001B54C3">
        <w:t>Removed 2011-09</w:t>
      </w:r>
      <w:r w:rsidR="00213B4F" w:rsidRPr="001B54C3">
        <w:t xml:space="preserve"> at the request of QRPH</w:t>
      </w:r>
      <w:r w:rsidR="001E2EC1" w:rsidRPr="001B54C3">
        <w:t>)</w:t>
      </w:r>
    </w:p>
    <w:p w14:paraId="3C7E514D" w14:textId="77777777" w:rsidR="006E68E8" w:rsidRDefault="006E68E8" w:rsidP="00143B5C">
      <w:pPr>
        <w:pStyle w:val="BodyText"/>
      </w:pPr>
    </w:p>
    <w:p w14:paraId="22A72C25" w14:textId="03FDD919" w:rsidR="00213B4F" w:rsidRPr="001B54C3" w:rsidRDefault="00643D0E" w:rsidP="00235E1F">
      <w:pPr>
        <w:pStyle w:val="Heading5"/>
        <w:rPr>
          <w:noProof w:val="0"/>
          <w:lang w:val="en-US"/>
        </w:rPr>
      </w:pPr>
      <w:bookmarkStart w:id="639" w:name="_Toc466555294"/>
      <w:r w:rsidRPr="001B54C3">
        <w:rPr>
          <w:noProof w:val="0"/>
          <w:lang w:val="en-US"/>
        </w:rPr>
        <w:t xml:space="preserve">6.3.3.5.8 </w:t>
      </w:r>
      <w:r w:rsidR="00213B4F" w:rsidRPr="001B54C3">
        <w:rPr>
          <w:noProof w:val="0"/>
          <w:lang w:val="en-US"/>
        </w:rPr>
        <w:t>Intentionally blank</w:t>
      </w:r>
      <w:bookmarkEnd w:id="639"/>
    </w:p>
    <w:p w14:paraId="02555333" w14:textId="77777777" w:rsidR="00643D0E" w:rsidRPr="001B54C3" w:rsidRDefault="00643D0E" w:rsidP="00FC7491">
      <w:pPr>
        <w:pStyle w:val="EditorInstructions"/>
      </w:pPr>
      <w:r w:rsidRPr="001B54C3">
        <w:t>Add Section 6.3.3.5.9</w:t>
      </w:r>
      <w:r w:rsidR="00213B4F" w:rsidRPr="001B54C3">
        <w:t xml:space="preserve"> (TNM Stage – removed 2011-09 at the request of QRPH)</w:t>
      </w:r>
    </w:p>
    <w:p w14:paraId="1E657125" w14:textId="77777777" w:rsidR="00C2037C" w:rsidRPr="001B54C3" w:rsidRDefault="00C2037C" w:rsidP="00C2037C">
      <w:pPr>
        <w:pStyle w:val="Heading5"/>
        <w:rPr>
          <w:noProof w:val="0"/>
          <w:lang w:val="en-US"/>
        </w:rPr>
      </w:pPr>
      <w:bookmarkStart w:id="640" w:name="_Toc466555295"/>
      <w:r w:rsidRPr="001B54C3">
        <w:rPr>
          <w:noProof w:val="0"/>
          <w:lang w:val="en-US"/>
        </w:rPr>
        <w:t xml:space="preserve">6.3.3.5.9 </w:t>
      </w:r>
      <w:r w:rsidR="00213B4F" w:rsidRPr="001B54C3">
        <w:rPr>
          <w:noProof w:val="0"/>
          <w:lang w:val="en-US"/>
        </w:rPr>
        <w:t>Intentionally blank</w:t>
      </w:r>
      <w:bookmarkEnd w:id="640"/>
    </w:p>
    <w:p w14:paraId="34B252F7" w14:textId="77777777" w:rsidR="00643D0E" w:rsidRPr="001B54C3" w:rsidRDefault="00643D0E">
      <w:pPr>
        <w:pStyle w:val="BodyText"/>
      </w:pPr>
    </w:p>
    <w:p w14:paraId="382592E4" w14:textId="77777777" w:rsidR="00C2037C" w:rsidRPr="001B54C3" w:rsidRDefault="00C2037C" w:rsidP="00C2037C">
      <w:pPr>
        <w:pStyle w:val="EditorInstructions"/>
      </w:pPr>
      <w:r w:rsidRPr="001B54C3">
        <w:t>Add Section 6.3.3.5.10</w:t>
      </w:r>
      <w:r w:rsidR="00213B4F" w:rsidRPr="001B54C3">
        <w:t xml:space="preserve"> (Cancer Supporting Documentation - removed 2011-09 at the request of QRPH)</w:t>
      </w:r>
    </w:p>
    <w:p w14:paraId="14810168" w14:textId="77777777" w:rsidR="00C2037C" w:rsidRPr="001B54C3" w:rsidRDefault="00C2037C" w:rsidP="00C2037C">
      <w:pPr>
        <w:pStyle w:val="Heading5"/>
        <w:rPr>
          <w:noProof w:val="0"/>
          <w:lang w:val="en-US"/>
        </w:rPr>
      </w:pPr>
      <w:bookmarkStart w:id="641" w:name="_Toc466555296"/>
      <w:r w:rsidRPr="001B54C3">
        <w:rPr>
          <w:noProof w:val="0"/>
          <w:lang w:val="en-US"/>
        </w:rPr>
        <w:t xml:space="preserve">6.3.3.5.10 </w:t>
      </w:r>
      <w:r w:rsidR="00213B4F" w:rsidRPr="001B54C3">
        <w:rPr>
          <w:noProof w:val="0"/>
          <w:lang w:val="en-US"/>
        </w:rPr>
        <w:t>Intentionally</w:t>
      </w:r>
      <w:r w:rsidR="00900E4B" w:rsidRPr="001B54C3">
        <w:rPr>
          <w:noProof w:val="0"/>
          <w:lang w:val="en-US"/>
        </w:rPr>
        <w:t xml:space="preserve"> </w:t>
      </w:r>
      <w:r w:rsidR="00213B4F" w:rsidRPr="001B54C3">
        <w:rPr>
          <w:noProof w:val="0"/>
          <w:lang w:val="en-US"/>
        </w:rPr>
        <w:t>blank</w:t>
      </w:r>
      <w:bookmarkEnd w:id="641"/>
    </w:p>
    <w:p w14:paraId="341FBEAF" w14:textId="77777777" w:rsidR="00C2037C" w:rsidRPr="001B54C3" w:rsidRDefault="00C2037C" w:rsidP="00C2037C">
      <w:pPr>
        <w:pStyle w:val="BodyText"/>
      </w:pPr>
    </w:p>
    <w:p w14:paraId="40E3197D" w14:textId="77777777" w:rsidR="009B1CC6" w:rsidRPr="001B54C3" w:rsidRDefault="009B1CC6" w:rsidP="009B1CC6">
      <w:pPr>
        <w:pStyle w:val="EditorInstructions"/>
      </w:pPr>
      <w:r w:rsidRPr="001B54C3">
        <w:t>Add Section 6.3.3.5.11.</w:t>
      </w:r>
      <w:r w:rsidR="00213B4F" w:rsidRPr="001B54C3">
        <w:t xml:space="preserve"> (</w:t>
      </w:r>
      <w:r w:rsidRPr="001B54C3">
        <w:t>Added 2011-09</w:t>
      </w:r>
      <w:r w:rsidR="00213B4F" w:rsidRPr="001B54C3">
        <w:t xml:space="preserve"> </w:t>
      </w:r>
      <w:r w:rsidRPr="001B54C3">
        <w:t xml:space="preserve">from QRPH EHCP </w:t>
      </w:r>
      <w:r w:rsidR="003C4B67" w:rsidRPr="001B54C3">
        <w:t>Profile</w:t>
      </w:r>
      <w:r w:rsidR="00213B4F" w:rsidRPr="001B54C3">
        <w:t>)</w:t>
      </w:r>
    </w:p>
    <w:p w14:paraId="6355A90C" w14:textId="77777777" w:rsidR="009B1CC6" w:rsidRPr="001B54C3" w:rsidRDefault="009B1CC6" w:rsidP="000C61C2">
      <w:pPr>
        <w:pStyle w:val="Heading5"/>
        <w:rPr>
          <w:noProof w:val="0"/>
          <w:lang w:val="en-US"/>
        </w:rPr>
      </w:pPr>
      <w:bookmarkStart w:id="642" w:name="_Toc302033827"/>
      <w:bookmarkStart w:id="643" w:name="_Toc466555297"/>
      <w:r w:rsidRPr="001B54C3">
        <w:rPr>
          <w:noProof w:val="0"/>
          <w:lang w:val="en-US"/>
        </w:rPr>
        <w:lastRenderedPageBreak/>
        <w:t>6.3.3.5.</w:t>
      </w:r>
      <w:r w:rsidR="000C61C2" w:rsidRPr="001B54C3">
        <w:rPr>
          <w:noProof w:val="0"/>
          <w:lang w:val="en-US"/>
        </w:rPr>
        <w:t>11</w:t>
      </w:r>
      <w:r w:rsidRPr="001B54C3">
        <w:rPr>
          <w:noProof w:val="0"/>
          <w:lang w:val="en-US"/>
        </w:rPr>
        <w:t xml:space="preserve"> Hearing Screening Coded Results</w:t>
      </w:r>
      <w:bookmarkEnd w:id="642"/>
      <w:bookmarkEnd w:id="643"/>
    </w:p>
    <w:p w14:paraId="68432CFD" w14:textId="77777777" w:rsidR="00DD0CC6" w:rsidRPr="001B54C3" w:rsidRDefault="009B1CC6" w:rsidP="009B1CC6">
      <w:pPr>
        <w:pStyle w:val="BodyText"/>
      </w:pPr>
      <w:r w:rsidRPr="001B54C3">
        <w:t>The Hearing Screening Coded Results section SHALL contain the hearing screening results of pass or refer for the right ear and pass or refer for the left ear, expressed as LOINC® codes as well as the coded methodology to complete the screening</w:t>
      </w:r>
      <w:r w:rsidR="003A6FC9" w:rsidRPr="001B54C3">
        <w:t xml:space="preserve">. </w:t>
      </w:r>
      <w:r w:rsidRPr="001B54C3">
        <w:t>Coded methodology includes (LOINC 54106-0) Automated Auditory Brainstem Response, Auditory Brainstem Response, Otoacoustic Emissions, Transient Otoacoustic Emissions, and Distortion Product Otoacoustic Emissions</w:t>
      </w:r>
      <w:r w:rsidR="003A6FC9" w:rsidRPr="001B54C3">
        <w:t xml:space="preserve">. </w:t>
      </w:r>
      <w:r w:rsidRPr="001B54C3">
        <w:t>If the methodology is unknown, the coded result of unknown method SHALL be used</w:t>
      </w:r>
      <w:r w:rsidR="003A6FC9" w:rsidRPr="001B54C3">
        <w:t xml:space="preserve">. </w:t>
      </w:r>
      <w:r w:rsidRPr="001B54C3">
        <w:t>Where the screening results are not available, the reason the results are not available SHALL be present</w:t>
      </w:r>
      <w:r w:rsidR="003A6FC9" w:rsidRPr="001B54C3">
        <w:t xml:space="preserve">. </w:t>
      </w:r>
      <w:r w:rsidRPr="001B54C3">
        <w:t xml:space="preserve">This could include unsuccessful, technical fail; not </w:t>
      </w:r>
      <w:r w:rsidR="00DD0CC6" w:rsidRPr="001B54C3">
        <w:t>performed,</w:t>
      </w:r>
      <w:r w:rsidRPr="001B54C3">
        <w:t xml:space="preserve"> not performed, medical exclusion</w:t>
      </w:r>
      <w:r w:rsidR="003A6FC9" w:rsidRPr="001B54C3">
        <w:t xml:space="preserve">. </w:t>
      </w:r>
      <w:r w:rsidRPr="001B54C3">
        <w:t>The Hearing Screening Coded Results section is required</w:t>
      </w:r>
      <w:r w:rsidR="003A6FC9" w:rsidRPr="001B54C3">
        <w:t xml:space="preserve">. </w:t>
      </w:r>
    </w:p>
    <w:p w14:paraId="7421DADF" w14:textId="77777777" w:rsidR="009B1CC6" w:rsidRPr="00143B5C" w:rsidRDefault="009B1CC6" w:rsidP="006E68E8">
      <w:pPr>
        <w:pStyle w:val="BodyText"/>
      </w:pP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9B1CC6" w:rsidRPr="001B54C3" w14:paraId="2DCD63C1" w14:textId="77777777" w:rsidTr="001B28EA">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51D68B9B" w14:textId="77777777" w:rsidR="009B1CC6" w:rsidRPr="001B54C3" w:rsidRDefault="009B1CC6" w:rsidP="00D85EE7">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EB6970C" w14:textId="77777777" w:rsidR="009B1CC6" w:rsidRPr="001B54C3" w:rsidRDefault="009B1CC6" w:rsidP="009B1CC6">
            <w:pPr>
              <w:pStyle w:val="TableEntry"/>
            </w:pPr>
            <w:r w:rsidRPr="001B54C3">
              <w:t>1.3.6.1.4.1.19376.1.7.3.1.1.15.3.2</w:t>
            </w:r>
          </w:p>
        </w:tc>
      </w:tr>
      <w:tr w:rsidR="009B1CC6" w:rsidRPr="001B54C3" w14:paraId="190279E9" w14:textId="77777777" w:rsidTr="001B28EA">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3B78A606" w14:textId="77777777" w:rsidR="009B1CC6" w:rsidRPr="001B54C3" w:rsidRDefault="009B1CC6" w:rsidP="00D85EE7">
            <w:pPr>
              <w:pStyle w:val="TableEntryHeader"/>
            </w:pPr>
            <w:r w:rsidRPr="001B54C3">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1E8615E3" w14:textId="77777777" w:rsidR="009B1CC6" w:rsidRPr="001B54C3" w:rsidRDefault="00B64CE6" w:rsidP="009B1CC6">
            <w:pPr>
              <w:pStyle w:val="TableEntry"/>
            </w:pPr>
            <w:hyperlink w:anchor="T1_3_6_1_4_1_19376_1_5_3_1_3_1" w:tooltip="1.3.6.1.4.1.19376.1.5.3.1.3.1" w:history="1">
              <w:r w:rsidR="009B1CC6" w:rsidRPr="001B54C3">
                <w:t>Coded</w:t>
              </w:r>
            </w:hyperlink>
            <w:r w:rsidR="009B1CC6" w:rsidRPr="001B54C3">
              <w:t xml:space="preserve"> Results (1.3.6.1.4.1.19376.1.5.3.1.3.28) </w:t>
            </w:r>
          </w:p>
        </w:tc>
      </w:tr>
      <w:tr w:rsidR="009B1CC6" w:rsidRPr="001B54C3" w14:paraId="101A0CD0" w14:textId="77777777" w:rsidTr="00D85EE7">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0F0BAE53" w14:textId="77777777" w:rsidR="009B1CC6" w:rsidRPr="001B54C3" w:rsidRDefault="009B1CC6" w:rsidP="00D85EE7">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E2B4EFD" w14:textId="3C7527F8" w:rsidR="009B1CC6" w:rsidRPr="001B54C3" w:rsidRDefault="009B1CC6" w:rsidP="009B1CC6">
            <w:pPr>
              <w:pStyle w:val="TableEntry"/>
            </w:pPr>
            <w:r w:rsidRPr="001B54C3">
              <w:t>The Hearing Screening Code Results section SHALL include at least one observation entry describing the hearing screening results as described in the Entry Content Module.</w:t>
            </w:r>
          </w:p>
          <w:p w14:paraId="6E821986" w14:textId="77777777" w:rsidR="009B1CC6" w:rsidRPr="001B54C3" w:rsidRDefault="009B1CC6" w:rsidP="009B1CC6">
            <w:pPr>
              <w:pStyle w:val="TableEntry"/>
            </w:pPr>
            <w:r w:rsidRPr="001B54C3">
              <w:t xml:space="preserve">Where there are no hearing screening results performed, then the reason SHALL be indicated  </w:t>
            </w:r>
          </w:p>
        </w:tc>
      </w:tr>
      <w:tr w:rsidR="009B1CC6" w:rsidRPr="001B54C3" w14:paraId="2150533E" w14:textId="77777777" w:rsidTr="00D85EE7">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526A4707" w14:textId="77777777" w:rsidR="009B1CC6" w:rsidRPr="001B54C3" w:rsidRDefault="009B1CC6" w:rsidP="00D85EE7">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5233AB9D" w14:textId="77777777" w:rsidR="009B1CC6" w:rsidRPr="001B54C3" w:rsidRDefault="009B1CC6" w:rsidP="00D85EE7">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234B783C" w14:textId="77777777" w:rsidR="009B1CC6" w:rsidRPr="001B54C3" w:rsidRDefault="009B1CC6" w:rsidP="00D85EE7">
            <w:pPr>
              <w:pStyle w:val="TableEntryHeader"/>
            </w:pPr>
            <w:r w:rsidRPr="001B54C3">
              <w:t xml:space="preserve">Description </w:t>
            </w:r>
          </w:p>
        </w:tc>
      </w:tr>
      <w:tr w:rsidR="009B1CC6" w:rsidRPr="001B54C3" w14:paraId="6DAB2EEC" w14:textId="77777777" w:rsidTr="00D85EE7">
        <w:tc>
          <w:tcPr>
            <w:tcW w:w="0" w:type="auto"/>
            <w:tcBorders>
              <w:top w:val="single" w:sz="6" w:space="0" w:color="000000"/>
              <w:left w:val="single" w:sz="6" w:space="0" w:color="000000"/>
              <w:bottom w:val="single" w:sz="6" w:space="0" w:color="000000"/>
              <w:right w:val="single" w:sz="6" w:space="0" w:color="000000"/>
            </w:tcBorders>
            <w:vAlign w:val="center"/>
          </w:tcPr>
          <w:p w14:paraId="219622E7" w14:textId="77777777" w:rsidR="009B1CC6" w:rsidRPr="001B54C3" w:rsidRDefault="009B1CC6" w:rsidP="00D85EE7">
            <w:pPr>
              <w:pStyle w:val="TableEntry"/>
            </w:pPr>
            <w:r w:rsidRPr="001B54C3">
              <w:t xml:space="preserve">30954-2 </w:t>
            </w:r>
          </w:p>
        </w:tc>
        <w:tc>
          <w:tcPr>
            <w:tcW w:w="0" w:type="auto"/>
            <w:tcBorders>
              <w:top w:val="single" w:sz="6" w:space="0" w:color="000000"/>
              <w:left w:val="single" w:sz="6" w:space="0" w:color="000000"/>
              <w:bottom w:val="single" w:sz="6" w:space="0" w:color="000000"/>
              <w:right w:val="single" w:sz="6" w:space="0" w:color="000000"/>
            </w:tcBorders>
            <w:vAlign w:val="center"/>
          </w:tcPr>
          <w:p w14:paraId="17C5C64C" w14:textId="77777777" w:rsidR="009B1CC6" w:rsidRPr="001B54C3" w:rsidRDefault="009B1CC6" w:rsidP="00D85EE7">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95504F0" w14:textId="77777777" w:rsidR="009B1CC6" w:rsidRPr="001B54C3" w:rsidRDefault="009B1CC6" w:rsidP="00D85EE7">
            <w:pPr>
              <w:pStyle w:val="TableEntry"/>
            </w:pPr>
            <w:r w:rsidRPr="001B54C3">
              <w:rPr>
                <w:szCs w:val="18"/>
              </w:rPr>
              <w:t>Relevant diagnostic tests/laboratory data</w:t>
            </w:r>
          </w:p>
        </w:tc>
      </w:tr>
      <w:tr w:rsidR="009B1CC6" w:rsidRPr="001B54C3" w14:paraId="293BB69A" w14:textId="77777777" w:rsidTr="001B28EA">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5B33F55D" w14:textId="77777777" w:rsidR="009B1CC6" w:rsidRPr="001B54C3" w:rsidRDefault="009B1CC6" w:rsidP="00D85EE7">
            <w:pPr>
              <w:pStyle w:val="TableEntryHeader"/>
            </w:pPr>
            <w:r w:rsidRPr="001B54C3">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7358E4B2" w14:textId="77777777" w:rsidR="009B1CC6" w:rsidRPr="001B54C3" w:rsidRDefault="009B1CC6" w:rsidP="00D85EE7">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344A80CB" w14:textId="77777777" w:rsidR="009B1CC6" w:rsidRPr="001B54C3" w:rsidRDefault="009B1CC6" w:rsidP="00D85EE7">
            <w:pPr>
              <w:pStyle w:val="TableEntryHeader"/>
            </w:pPr>
            <w:r w:rsidRPr="001B54C3">
              <w:t xml:space="preserve">Description </w:t>
            </w:r>
          </w:p>
        </w:tc>
      </w:tr>
      <w:tr w:rsidR="009B1CC6" w:rsidRPr="001B54C3" w14:paraId="36BA963B" w14:textId="77777777" w:rsidTr="00D85EE7">
        <w:tc>
          <w:tcPr>
            <w:tcW w:w="0" w:type="auto"/>
            <w:tcBorders>
              <w:top w:val="single" w:sz="6" w:space="0" w:color="000000"/>
              <w:left w:val="single" w:sz="6" w:space="0" w:color="000000"/>
              <w:bottom w:val="single" w:sz="6" w:space="0" w:color="000000"/>
              <w:right w:val="single" w:sz="6" w:space="0" w:color="000000"/>
            </w:tcBorders>
            <w:vAlign w:val="center"/>
          </w:tcPr>
          <w:p w14:paraId="72D8F707" w14:textId="77777777" w:rsidR="009B1CC6" w:rsidRPr="001B54C3" w:rsidRDefault="009B1CC6" w:rsidP="00D85EE7">
            <w:pPr>
              <w:pStyle w:val="TableEntry"/>
            </w:pPr>
            <w:r w:rsidRPr="001B54C3">
              <w:t xml:space="preserve">1.3.6.1.4.1.19376.1.5.3.1.4.19 </w:t>
            </w:r>
          </w:p>
        </w:tc>
        <w:tc>
          <w:tcPr>
            <w:tcW w:w="0" w:type="auto"/>
            <w:tcBorders>
              <w:top w:val="single" w:sz="6" w:space="0" w:color="000000"/>
              <w:left w:val="single" w:sz="6" w:space="0" w:color="000000"/>
              <w:bottom w:val="single" w:sz="6" w:space="0" w:color="000000"/>
              <w:right w:val="single" w:sz="6" w:space="0" w:color="000000"/>
            </w:tcBorders>
            <w:vAlign w:val="center"/>
          </w:tcPr>
          <w:p w14:paraId="0889B385" w14:textId="77777777" w:rsidR="009B1CC6" w:rsidRPr="001B54C3" w:rsidRDefault="009B1CC6" w:rsidP="00D85EE7">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5B89F0E" w14:textId="77777777" w:rsidR="009B1CC6" w:rsidRPr="001B54C3" w:rsidRDefault="009B1CC6" w:rsidP="00D85EE7">
            <w:pPr>
              <w:pStyle w:val="TableEntry"/>
            </w:pPr>
            <w:r w:rsidRPr="001B54C3">
              <w:t xml:space="preserve">Procedure Entry </w:t>
            </w:r>
          </w:p>
        </w:tc>
      </w:tr>
      <w:tr w:rsidR="009B1CC6" w:rsidRPr="001B54C3" w14:paraId="66515319" w14:textId="77777777" w:rsidTr="00D85EE7">
        <w:tc>
          <w:tcPr>
            <w:tcW w:w="0" w:type="auto"/>
            <w:tcBorders>
              <w:top w:val="single" w:sz="6" w:space="0" w:color="000000"/>
              <w:left w:val="single" w:sz="6" w:space="0" w:color="000000"/>
              <w:bottom w:val="single" w:sz="6" w:space="0" w:color="000000"/>
              <w:right w:val="single" w:sz="6" w:space="0" w:color="000000"/>
            </w:tcBorders>
            <w:vAlign w:val="center"/>
          </w:tcPr>
          <w:p w14:paraId="2F222D7A" w14:textId="77777777" w:rsidR="009B1CC6" w:rsidRPr="001B54C3" w:rsidRDefault="009B1CC6" w:rsidP="00D85EE7">
            <w:pPr>
              <w:pStyle w:val="TableEntry"/>
            </w:pPr>
            <w:r w:rsidRPr="001B54C3">
              <w:t xml:space="preserve">1.3.6.1.4.1.19376.1.5.3.1.4.4 </w:t>
            </w:r>
          </w:p>
        </w:tc>
        <w:tc>
          <w:tcPr>
            <w:tcW w:w="0" w:type="auto"/>
            <w:tcBorders>
              <w:top w:val="single" w:sz="6" w:space="0" w:color="000000"/>
              <w:left w:val="single" w:sz="6" w:space="0" w:color="000000"/>
              <w:bottom w:val="single" w:sz="6" w:space="0" w:color="000000"/>
              <w:right w:val="single" w:sz="6" w:space="0" w:color="000000"/>
            </w:tcBorders>
            <w:vAlign w:val="center"/>
          </w:tcPr>
          <w:p w14:paraId="4D376534" w14:textId="77777777" w:rsidR="009B1CC6" w:rsidRPr="001B54C3" w:rsidRDefault="009B1CC6" w:rsidP="00D85EE7">
            <w:pPr>
              <w:pStyle w:val="TableEntry"/>
            </w:pPr>
            <w:r w:rsidRPr="001B54C3">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14:paraId="61326B75" w14:textId="77777777" w:rsidR="009B1CC6" w:rsidRPr="001B54C3" w:rsidRDefault="009B1CC6" w:rsidP="00D85EE7">
            <w:pPr>
              <w:pStyle w:val="TableEntry"/>
            </w:pPr>
            <w:r w:rsidRPr="001B54C3">
              <w:t xml:space="preserve">References Entry </w:t>
            </w:r>
          </w:p>
        </w:tc>
      </w:tr>
      <w:tr w:rsidR="009B1CC6" w:rsidRPr="001B54C3" w14:paraId="13DC71FF" w14:textId="77777777" w:rsidTr="00D85EE7">
        <w:tc>
          <w:tcPr>
            <w:tcW w:w="0" w:type="auto"/>
            <w:tcBorders>
              <w:top w:val="single" w:sz="6" w:space="0" w:color="000000"/>
              <w:left w:val="single" w:sz="6" w:space="0" w:color="000000"/>
              <w:bottom w:val="single" w:sz="6" w:space="0" w:color="000000"/>
              <w:right w:val="single" w:sz="6" w:space="0" w:color="000000"/>
            </w:tcBorders>
            <w:vAlign w:val="center"/>
          </w:tcPr>
          <w:p w14:paraId="58EDDFFD" w14:textId="77777777" w:rsidR="009B1CC6" w:rsidRPr="001B54C3" w:rsidRDefault="009B1CC6" w:rsidP="00D85EE7">
            <w:pPr>
              <w:pStyle w:val="TableEntry"/>
            </w:pPr>
            <w:r w:rsidRPr="001B54C3">
              <w:t xml:space="preserve">1.3.6.1.4.1.19376.1.5.3.1.4.13 </w:t>
            </w:r>
          </w:p>
        </w:tc>
        <w:tc>
          <w:tcPr>
            <w:tcW w:w="0" w:type="auto"/>
            <w:tcBorders>
              <w:top w:val="single" w:sz="6" w:space="0" w:color="000000"/>
              <w:left w:val="single" w:sz="6" w:space="0" w:color="000000"/>
              <w:bottom w:val="single" w:sz="6" w:space="0" w:color="000000"/>
              <w:right w:val="single" w:sz="6" w:space="0" w:color="000000"/>
            </w:tcBorders>
            <w:vAlign w:val="center"/>
          </w:tcPr>
          <w:p w14:paraId="38B6DB0E" w14:textId="77777777" w:rsidR="009B1CC6" w:rsidRPr="001B54C3" w:rsidRDefault="009B1CC6" w:rsidP="00D85EE7">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59FE8260" w14:textId="77777777" w:rsidR="009B1CC6" w:rsidRPr="001B54C3" w:rsidRDefault="009B1CC6" w:rsidP="00D85EE7">
            <w:pPr>
              <w:pStyle w:val="TableEntry"/>
            </w:pPr>
            <w:r w:rsidRPr="001B54C3">
              <w:t xml:space="preserve">Simple Observation </w:t>
            </w:r>
          </w:p>
        </w:tc>
      </w:tr>
    </w:tbl>
    <w:p w14:paraId="0B0E044E" w14:textId="77777777" w:rsidR="009B1CC6" w:rsidRPr="00143B5C" w:rsidRDefault="009B1CC6" w:rsidP="006E68E8">
      <w:pPr>
        <w:pStyle w:val="BodyText"/>
      </w:pPr>
    </w:p>
    <w:p w14:paraId="33C7CE72" w14:textId="77777777" w:rsidR="009B1CC6" w:rsidRPr="001B54C3" w:rsidRDefault="009B1CC6" w:rsidP="009B1CC6">
      <w:pPr>
        <w:pStyle w:val="Heading6"/>
        <w:rPr>
          <w:noProof w:val="0"/>
          <w:lang w:val="en-US"/>
        </w:rPr>
      </w:pPr>
      <w:bookmarkStart w:id="644" w:name="_Toc302033828"/>
      <w:bookmarkStart w:id="645" w:name="_Toc466555298"/>
      <w:r w:rsidRPr="001B54C3">
        <w:rPr>
          <w:noProof w:val="0"/>
          <w:lang w:val="en-US"/>
        </w:rPr>
        <w:t>6.3.3.5.</w:t>
      </w:r>
      <w:r w:rsidR="000C61C2" w:rsidRPr="001B54C3">
        <w:rPr>
          <w:noProof w:val="0"/>
          <w:lang w:val="en-US"/>
        </w:rPr>
        <w:t>11</w:t>
      </w:r>
      <w:r w:rsidRPr="001B54C3">
        <w:rPr>
          <w:noProof w:val="0"/>
          <w:lang w:val="en-US"/>
        </w:rPr>
        <w:t>.1 Parent Template</w:t>
      </w:r>
      <w:bookmarkEnd w:id="644"/>
      <w:bookmarkEnd w:id="645"/>
    </w:p>
    <w:p w14:paraId="1347C867" w14:textId="77777777" w:rsidR="009B1CC6" w:rsidRPr="001B54C3" w:rsidRDefault="009B1CC6" w:rsidP="009B1CC6">
      <w:pPr>
        <w:pStyle w:val="BodyText"/>
      </w:pPr>
      <w:r w:rsidRPr="001B54C3">
        <w:t xml:space="preserve">The parent of this template is Coded Results. </w:t>
      </w:r>
    </w:p>
    <w:p w14:paraId="43DFDADB" w14:textId="77777777" w:rsidR="009B1CC6" w:rsidRPr="001B54C3" w:rsidRDefault="009B1CC6" w:rsidP="009B1CC6">
      <w:pPr>
        <w:pStyle w:val="XMLFragment"/>
        <w:rPr>
          <w:noProof w:val="0"/>
        </w:rPr>
      </w:pPr>
      <w:r w:rsidRPr="001B54C3">
        <w:rPr>
          <w:noProof w:val="0"/>
        </w:rPr>
        <w:lastRenderedPageBreak/>
        <w:t>&lt;component&gt;</w:t>
      </w:r>
    </w:p>
    <w:p w14:paraId="7DDBC950" w14:textId="77777777" w:rsidR="009B1CC6" w:rsidRPr="001B54C3" w:rsidRDefault="009B1CC6" w:rsidP="009B1CC6">
      <w:pPr>
        <w:pStyle w:val="XMLFragment"/>
        <w:rPr>
          <w:noProof w:val="0"/>
        </w:rPr>
      </w:pPr>
      <w:r w:rsidRPr="001B54C3">
        <w:rPr>
          <w:noProof w:val="0"/>
        </w:rPr>
        <w:t xml:space="preserve">  &lt;section&gt;</w:t>
      </w:r>
    </w:p>
    <w:p w14:paraId="73C70662" w14:textId="77777777" w:rsidR="009B1CC6" w:rsidRPr="001B54C3" w:rsidRDefault="009B1CC6" w:rsidP="009B1CC6">
      <w:pPr>
        <w:pStyle w:val="XMLFragment"/>
        <w:rPr>
          <w:noProof w:val="0"/>
        </w:rPr>
      </w:pPr>
      <w:r w:rsidRPr="001B54C3">
        <w:rPr>
          <w:noProof w:val="0"/>
        </w:rPr>
        <w:t xml:space="preserve">    &lt;templateId root='1.3.6.1.4.1.19376.1.5.3.1.3.28'/&gt;</w:t>
      </w:r>
    </w:p>
    <w:p w14:paraId="354CD56A" w14:textId="77777777" w:rsidR="009B1CC6" w:rsidRPr="001B54C3" w:rsidRDefault="009B1CC6" w:rsidP="009B1CC6">
      <w:pPr>
        <w:pStyle w:val="XMLFragment"/>
        <w:rPr>
          <w:noProof w:val="0"/>
        </w:rPr>
      </w:pPr>
      <w:r w:rsidRPr="001B54C3">
        <w:rPr>
          <w:noProof w:val="0"/>
        </w:rPr>
        <w:t xml:space="preserve">    &lt;id root=' ' extension=' '/&gt;</w:t>
      </w:r>
    </w:p>
    <w:p w14:paraId="5FA40811" w14:textId="77777777" w:rsidR="009B1CC6" w:rsidRPr="001B54C3" w:rsidRDefault="009B1CC6" w:rsidP="009B1CC6">
      <w:pPr>
        <w:pStyle w:val="XMLFragment"/>
        <w:rPr>
          <w:noProof w:val="0"/>
        </w:rPr>
      </w:pPr>
      <w:r w:rsidRPr="001B54C3">
        <w:rPr>
          <w:noProof w:val="0"/>
        </w:rPr>
        <w:t xml:space="preserve">    &lt;code code='30954-2' displayName='</w:t>
      </w:r>
      <w:r w:rsidRPr="001B54C3">
        <w:rPr>
          <w:noProof w:val="0"/>
          <w:sz w:val="18"/>
          <w:szCs w:val="18"/>
        </w:rPr>
        <w:t>Relevant diagnostic tests/laboratory data</w:t>
      </w:r>
      <w:r w:rsidRPr="001B54C3">
        <w:rPr>
          <w:noProof w:val="0"/>
        </w:rPr>
        <w:t>'</w:t>
      </w:r>
    </w:p>
    <w:p w14:paraId="32D655BC" w14:textId="77777777" w:rsidR="009B1CC6" w:rsidRPr="001B54C3" w:rsidRDefault="009B1CC6" w:rsidP="009B1CC6">
      <w:pPr>
        <w:pStyle w:val="XMLFragment"/>
        <w:rPr>
          <w:noProof w:val="0"/>
        </w:rPr>
      </w:pPr>
      <w:r w:rsidRPr="001B54C3">
        <w:rPr>
          <w:noProof w:val="0"/>
        </w:rPr>
        <w:t xml:space="preserve">      codeSystem='2.16.840.1.113883.6.1' codeSystemName='LOINC'/&gt;</w:t>
      </w:r>
    </w:p>
    <w:p w14:paraId="63A3D3CD" w14:textId="77777777" w:rsidR="009B1CC6" w:rsidRPr="001B54C3" w:rsidRDefault="009B1CC6" w:rsidP="009B1CC6">
      <w:pPr>
        <w:pStyle w:val="XMLFragment"/>
        <w:rPr>
          <w:noProof w:val="0"/>
        </w:rPr>
      </w:pPr>
      <w:r w:rsidRPr="001B54C3">
        <w:rPr>
          <w:noProof w:val="0"/>
        </w:rPr>
        <w:t xml:space="preserve">    &lt;text&gt;</w:t>
      </w:r>
    </w:p>
    <w:p w14:paraId="1F015CC1" w14:textId="77777777" w:rsidR="009B1CC6" w:rsidRPr="001B54C3" w:rsidRDefault="009B1CC6" w:rsidP="009B1CC6">
      <w:pPr>
        <w:pStyle w:val="XMLFragment"/>
        <w:rPr>
          <w:noProof w:val="0"/>
        </w:rPr>
      </w:pPr>
      <w:r w:rsidRPr="001B54C3">
        <w:rPr>
          <w:noProof w:val="0"/>
        </w:rPr>
        <w:t xml:space="preserve">      </w:t>
      </w:r>
      <w:r w:rsidRPr="001B54C3">
        <w:rPr>
          <w:i/>
          <w:iCs/>
          <w:noProof w:val="0"/>
        </w:rPr>
        <w:t>Text as described above</w:t>
      </w:r>
    </w:p>
    <w:p w14:paraId="12502691" w14:textId="77777777" w:rsidR="009B1CC6" w:rsidRPr="001B54C3" w:rsidRDefault="009B1CC6" w:rsidP="009B1CC6">
      <w:pPr>
        <w:pStyle w:val="XMLFragment"/>
        <w:rPr>
          <w:noProof w:val="0"/>
        </w:rPr>
      </w:pPr>
      <w:r w:rsidRPr="001B54C3">
        <w:rPr>
          <w:noProof w:val="0"/>
        </w:rPr>
        <w:t xml:space="preserve">    &lt;/text&gt;   </w:t>
      </w:r>
    </w:p>
    <w:p w14:paraId="27E442F9" w14:textId="77777777" w:rsidR="009B1CC6" w:rsidRPr="001B54C3" w:rsidRDefault="009B1CC6" w:rsidP="009B1CC6">
      <w:pPr>
        <w:pStyle w:val="XMLFragment"/>
        <w:rPr>
          <w:noProof w:val="0"/>
        </w:rPr>
      </w:pPr>
      <w:r w:rsidRPr="001B54C3">
        <w:rPr>
          <w:noProof w:val="0"/>
        </w:rPr>
        <w:t xml:space="preserve">    &lt;entry&gt;</w:t>
      </w:r>
    </w:p>
    <w:p w14:paraId="7AEA0A11" w14:textId="77777777" w:rsidR="009B1CC6" w:rsidRPr="001B54C3" w:rsidRDefault="009B1CC6" w:rsidP="009B1CC6">
      <w:pPr>
        <w:pStyle w:val="XMLFragment"/>
        <w:rPr>
          <w:noProof w:val="0"/>
        </w:rPr>
      </w:pPr>
      <w:r w:rsidRPr="001B54C3">
        <w:rPr>
          <w:noProof w:val="0"/>
        </w:rPr>
        <w:t xml:space="preserve">         :</w:t>
      </w:r>
    </w:p>
    <w:p w14:paraId="7F91368B" w14:textId="77777777" w:rsidR="009B1CC6" w:rsidRPr="001B54C3" w:rsidRDefault="009B1CC6" w:rsidP="009B1CC6">
      <w:pPr>
        <w:pStyle w:val="XMLFragment"/>
        <w:rPr>
          <w:noProof w:val="0"/>
        </w:rPr>
      </w:pPr>
      <w:r w:rsidRPr="001B54C3">
        <w:rPr>
          <w:noProof w:val="0"/>
        </w:rPr>
        <w:t xml:space="preserve">      &lt;!-- Required Procedure Entry element --&gt;</w:t>
      </w:r>
    </w:p>
    <w:p w14:paraId="00E662D1" w14:textId="77777777" w:rsidR="009B1CC6" w:rsidRPr="000A6AA8" w:rsidRDefault="009B1CC6" w:rsidP="009B1CC6">
      <w:pPr>
        <w:pStyle w:val="XMLFragment"/>
        <w:rPr>
          <w:noProof w:val="0"/>
          <w:lang w:val="nl-NL"/>
          <w:rPrChange w:id="646" w:author="Michael Clifton" w:date="2018-10-11T09:57:00Z">
            <w:rPr>
              <w:noProof w:val="0"/>
            </w:rPr>
          </w:rPrChange>
        </w:rPr>
      </w:pPr>
      <w:r w:rsidRPr="001B54C3">
        <w:rPr>
          <w:noProof w:val="0"/>
        </w:rPr>
        <w:t xml:space="preserve">        </w:t>
      </w:r>
      <w:r w:rsidRPr="000A6AA8">
        <w:rPr>
          <w:noProof w:val="0"/>
          <w:lang w:val="nl-NL"/>
          <w:rPrChange w:id="647" w:author="Michael Clifton" w:date="2018-10-11T09:57:00Z">
            <w:rPr>
              <w:noProof w:val="0"/>
            </w:rPr>
          </w:rPrChange>
        </w:rPr>
        <w:t>&lt;templateId root='1.3.6.1.4.1.19376.1.5.3.1.4.19'/&gt;</w:t>
      </w:r>
    </w:p>
    <w:p w14:paraId="2169AA32" w14:textId="77777777" w:rsidR="009B1CC6" w:rsidRPr="000A6AA8" w:rsidRDefault="009B1CC6" w:rsidP="009B1CC6">
      <w:pPr>
        <w:pStyle w:val="XMLFragment"/>
        <w:rPr>
          <w:noProof w:val="0"/>
          <w:lang w:val="nl-NL"/>
          <w:rPrChange w:id="648" w:author="Michael Clifton" w:date="2018-10-11T09:57:00Z">
            <w:rPr>
              <w:noProof w:val="0"/>
            </w:rPr>
          </w:rPrChange>
        </w:rPr>
      </w:pPr>
      <w:r w:rsidRPr="000A6AA8">
        <w:rPr>
          <w:noProof w:val="0"/>
          <w:lang w:val="nl-NL"/>
          <w:rPrChange w:id="649" w:author="Michael Clifton" w:date="2018-10-11T09:57:00Z">
            <w:rPr>
              <w:noProof w:val="0"/>
            </w:rPr>
          </w:rPrChange>
        </w:rPr>
        <w:t xml:space="preserve">         :</w:t>
      </w:r>
    </w:p>
    <w:p w14:paraId="6DB2F177" w14:textId="77777777" w:rsidR="009B1CC6" w:rsidRPr="000A6AA8" w:rsidRDefault="009B1CC6" w:rsidP="009B1CC6">
      <w:pPr>
        <w:pStyle w:val="XMLFragment"/>
        <w:rPr>
          <w:noProof w:val="0"/>
          <w:lang w:val="nl-NL"/>
          <w:rPrChange w:id="650" w:author="Michael Clifton" w:date="2018-10-11T09:57:00Z">
            <w:rPr>
              <w:noProof w:val="0"/>
            </w:rPr>
          </w:rPrChange>
        </w:rPr>
      </w:pPr>
      <w:r w:rsidRPr="000A6AA8">
        <w:rPr>
          <w:noProof w:val="0"/>
          <w:lang w:val="nl-NL"/>
          <w:rPrChange w:id="651" w:author="Michael Clifton" w:date="2018-10-11T09:57:00Z">
            <w:rPr>
              <w:noProof w:val="0"/>
            </w:rPr>
          </w:rPrChange>
        </w:rPr>
        <w:t xml:space="preserve">    &lt;/entry&gt; </w:t>
      </w:r>
    </w:p>
    <w:p w14:paraId="04E65B81" w14:textId="77777777" w:rsidR="009B1CC6" w:rsidRPr="001B54C3" w:rsidRDefault="009B1CC6" w:rsidP="009B1CC6">
      <w:pPr>
        <w:pStyle w:val="XMLFragment"/>
        <w:rPr>
          <w:noProof w:val="0"/>
        </w:rPr>
      </w:pPr>
      <w:r w:rsidRPr="000A6AA8">
        <w:rPr>
          <w:noProof w:val="0"/>
          <w:lang w:val="nl-NL"/>
          <w:rPrChange w:id="652" w:author="Michael Clifton" w:date="2018-10-11T09:57:00Z">
            <w:rPr>
              <w:noProof w:val="0"/>
            </w:rPr>
          </w:rPrChange>
        </w:rPr>
        <w:t xml:space="preserve">    </w:t>
      </w:r>
      <w:r w:rsidRPr="001B54C3">
        <w:rPr>
          <w:noProof w:val="0"/>
        </w:rPr>
        <w:t>&lt;entry&gt;</w:t>
      </w:r>
    </w:p>
    <w:p w14:paraId="14512A13" w14:textId="77777777" w:rsidR="009B1CC6" w:rsidRPr="001B54C3" w:rsidRDefault="009B1CC6" w:rsidP="009B1CC6">
      <w:pPr>
        <w:pStyle w:val="XMLFragment"/>
        <w:rPr>
          <w:noProof w:val="0"/>
        </w:rPr>
      </w:pPr>
      <w:r w:rsidRPr="001B54C3">
        <w:rPr>
          <w:noProof w:val="0"/>
        </w:rPr>
        <w:t xml:space="preserve">         :</w:t>
      </w:r>
    </w:p>
    <w:p w14:paraId="08C7D5F3" w14:textId="77777777" w:rsidR="009B1CC6" w:rsidRPr="001B54C3" w:rsidRDefault="009B1CC6" w:rsidP="009B1CC6">
      <w:pPr>
        <w:pStyle w:val="XMLFragment"/>
        <w:rPr>
          <w:noProof w:val="0"/>
        </w:rPr>
      </w:pPr>
      <w:r w:rsidRPr="001B54C3">
        <w:rPr>
          <w:noProof w:val="0"/>
        </w:rPr>
        <w:t xml:space="preserve">      &lt;!-- Required if known References Entry element --&gt;</w:t>
      </w:r>
    </w:p>
    <w:p w14:paraId="756783D8" w14:textId="77777777" w:rsidR="009B1CC6" w:rsidRPr="000A6AA8" w:rsidRDefault="009B1CC6" w:rsidP="009B1CC6">
      <w:pPr>
        <w:pStyle w:val="XMLFragment"/>
        <w:rPr>
          <w:noProof w:val="0"/>
          <w:lang w:val="nl-NL"/>
          <w:rPrChange w:id="653" w:author="Michael Clifton" w:date="2018-10-11T09:57:00Z">
            <w:rPr>
              <w:noProof w:val="0"/>
            </w:rPr>
          </w:rPrChange>
        </w:rPr>
      </w:pPr>
      <w:r w:rsidRPr="001B54C3">
        <w:rPr>
          <w:noProof w:val="0"/>
        </w:rPr>
        <w:t xml:space="preserve">        </w:t>
      </w:r>
      <w:r w:rsidRPr="000A6AA8">
        <w:rPr>
          <w:noProof w:val="0"/>
          <w:lang w:val="nl-NL"/>
          <w:rPrChange w:id="654" w:author="Michael Clifton" w:date="2018-10-11T09:57:00Z">
            <w:rPr>
              <w:noProof w:val="0"/>
            </w:rPr>
          </w:rPrChange>
        </w:rPr>
        <w:t>&lt;templateId root='1.3.6.1.4.1.19376.1.5.3.1.4.4'/&gt;</w:t>
      </w:r>
    </w:p>
    <w:p w14:paraId="1F39FAFE" w14:textId="77777777" w:rsidR="009B1CC6" w:rsidRPr="000A6AA8" w:rsidRDefault="009B1CC6" w:rsidP="009B1CC6">
      <w:pPr>
        <w:pStyle w:val="XMLFragment"/>
        <w:rPr>
          <w:noProof w:val="0"/>
          <w:lang w:val="nl-NL"/>
          <w:rPrChange w:id="655" w:author="Michael Clifton" w:date="2018-10-11T09:57:00Z">
            <w:rPr>
              <w:noProof w:val="0"/>
            </w:rPr>
          </w:rPrChange>
        </w:rPr>
      </w:pPr>
      <w:r w:rsidRPr="000A6AA8">
        <w:rPr>
          <w:noProof w:val="0"/>
          <w:lang w:val="nl-NL"/>
          <w:rPrChange w:id="656" w:author="Michael Clifton" w:date="2018-10-11T09:57:00Z">
            <w:rPr>
              <w:noProof w:val="0"/>
            </w:rPr>
          </w:rPrChange>
        </w:rPr>
        <w:t xml:space="preserve">         :</w:t>
      </w:r>
    </w:p>
    <w:p w14:paraId="0E5EB021" w14:textId="77777777" w:rsidR="009B1CC6" w:rsidRPr="000A6AA8" w:rsidRDefault="009B1CC6" w:rsidP="009B1CC6">
      <w:pPr>
        <w:pStyle w:val="XMLFragment"/>
        <w:rPr>
          <w:noProof w:val="0"/>
          <w:lang w:val="nl-NL"/>
          <w:rPrChange w:id="657" w:author="Michael Clifton" w:date="2018-10-11T09:57:00Z">
            <w:rPr>
              <w:noProof w:val="0"/>
            </w:rPr>
          </w:rPrChange>
        </w:rPr>
      </w:pPr>
      <w:r w:rsidRPr="000A6AA8">
        <w:rPr>
          <w:noProof w:val="0"/>
          <w:lang w:val="nl-NL"/>
          <w:rPrChange w:id="658" w:author="Michael Clifton" w:date="2018-10-11T09:57:00Z">
            <w:rPr>
              <w:noProof w:val="0"/>
            </w:rPr>
          </w:rPrChange>
        </w:rPr>
        <w:t xml:space="preserve">    &lt;/entry&gt; </w:t>
      </w:r>
    </w:p>
    <w:p w14:paraId="61978AE6" w14:textId="77777777" w:rsidR="009B1CC6" w:rsidRPr="001B54C3" w:rsidRDefault="009B1CC6" w:rsidP="009B1CC6">
      <w:pPr>
        <w:pStyle w:val="XMLFragment"/>
        <w:rPr>
          <w:noProof w:val="0"/>
        </w:rPr>
      </w:pPr>
      <w:r w:rsidRPr="000A6AA8">
        <w:rPr>
          <w:noProof w:val="0"/>
          <w:lang w:val="nl-NL"/>
          <w:rPrChange w:id="659" w:author="Michael Clifton" w:date="2018-10-11T09:57:00Z">
            <w:rPr>
              <w:noProof w:val="0"/>
            </w:rPr>
          </w:rPrChange>
        </w:rPr>
        <w:t xml:space="preserve">    </w:t>
      </w:r>
      <w:r w:rsidRPr="001B54C3">
        <w:rPr>
          <w:noProof w:val="0"/>
        </w:rPr>
        <w:t>&lt;entry&gt;</w:t>
      </w:r>
    </w:p>
    <w:p w14:paraId="0DB87A24" w14:textId="77777777" w:rsidR="009B1CC6" w:rsidRPr="001B54C3" w:rsidRDefault="009B1CC6" w:rsidP="009B1CC6">
      <w:pPr>
        <w:pStyle w:val="XMLFragment"/>
        <w:rPr>
          <w:noProof w:val="0"/>
        </w:rPr>
      </w:pPr>
      <w:r w:rsidRPr="001B54C3">
        <w:rPr>
          <w:noProof w:val="0"/>
        </w:rPr>
        <w:t xml:space="preserve">         :</w:t>
      </w:r>
    </w:p>
    <w:p w14:paraId="79326FB9" w14:textId="77777777" w:rsidR="009B1CC6" w:rsidRPr="001B54C3" w:rsidRDefault="009B1CC6" w:rsidP="009B1CC6">
      <w:pPr>
        <w:pStyle w:val="XMLFragment"/>
        <w:rPr>
          <w:noProof w:val="0"/>
        </w:rPr>
      </w:pPr>
      <w:r w:rsidRPr="001B54C3">
        <w:rPr>
          <w:noProof w:val="0"/>
        </w:rPr>
        <w:t xml:space="preserve">      &lt;!-- Optional Simple Observation element --&gt;</w:t>
      </w:r>
    </w:p>
    <w:p w14:paraId="1EF4F256" w14:textId="77777777" w:rsidR="009B1CC6" w:rsidRPr="000A6AA8" w:rsidRDefault="009B1CC6" w:rsidP="009B1CC6">
      <w:pPr>
        <w:pStyle w:val="XMLFragment"/>
        <w:rPr>
          <w:noProof w:val="0"/>
          <w:lang w:val="nl-NL"/>
          <w:rPrChange w:id="660" w:author="Michael Clifton" w:date="2018-10-11T09:57:00Z">
            <w:rPr>
              <w:noProof w:val="0"/>
            </w:rPr>
          </w:rPrChange>
        </w:rPr>
      </w:pPr>
      <w:r w:rsidRPr="001B54C3">
        <w:rPr>
          <w:noProof w:val="0"/>
        </w:rPr>
        <w:t xml:space="preserve">        </w:t>
      </w:r>
      <w:r w:rsidRPr="000A6AA8">
        <w:rPr>
          <w:noProof w:val="0"/>
          <w:lang w:val="nl-NL"/>
          <w:rPrChange w:id="661" w:author="Michael Clifton" w:date="2018-10-11T09:57:00Z">
            <w:rPr>
              <w:noProof w:val="0"/>
            </w:rPr>
          </w:rPrChange>
        </w:rPr>
        <w:t>&lt;templateId root='1.3.6.1.4.1.19376.1.5.3.1.4.13'/&gt;</w:t>
      </w:r>
    </w:p>
    <w:p w14:paraId="360196E6" w14:textId="77777777" w:rsidR="009B1CC6" w:rsidRPr="000A6AA8" w:rsidRDefault="009B1CC6" w:rsidP="009B1CC6">
      <w:pPr>
        <w:pStyle w:val="XMLFragment"/>
        <w:rPr>
          <w:noProof w:val="0"/>
          <w:lang w:val="nl-NL"/>
          <w:rPrChange w:id="662" w:author="Michael Clifton" w:date="2018-10-11T09:57:00Z">
            <w:rPr>
              <w:noProof w:val="0"/>
            </w:rPr>
          </w:rPrChange>
        </w:rPr>
      </w:pPr>
      <w:r w:rsidRPr="000A6AA8">
        <w:rPr>
          <w:noProof w:val="0"/>
          <w:lang w:val="nl-NL"/>
          <w:rPrChange w:id="663" w:author="Michael Clifton" w:date="2018-10-11T09:57:00Z">
            <w:rPr>
              <w:noProof w:val="0"/>
            </w:rPr>
          </w:rPrChange>
        </w:rPr>
        <w:t xml:space="preserve">         :</w:t>
      </w:r>
    </w:p>
    <w:p w14:paraId="7606BE3B" w14:textId="77777777" w:rsidR="009B1CC6" w:rsidRPr="000A6AA8" w:rsidRDefault="009B1CC6" w:rsidP="009B1CC6">
      <w:pPr>
        <w:pStyle w:val="XMLFragment"/>
        <w:rPr>
          <w:noProof w:val="0"/>
          <w:lang w:val="nl-NL"/>
          <w:rPrChange w:id="664" w:author="Michael Clifton" w:date="2018-10-11T09:57:00Z">
            <w:rPr>
              <w:noProof w:val="0"/>
            </w:rPr>
          </w:rPrChange>
        </w:rPr>
      </w:pPr>
      <w:r w:rsidRPr="000A6AA8">
        <w:rPr>
          <w:noProof w:val="0"/>
          <w:lang w:val="nl-NL"/>
          <w:rPrChange w:id="665" w:author="Michael Clifton" w:date="2018-10-11T09:57:00Z">
            <w:rPr>
              <w:noProof w:val="0"/>
            </w:rPr>
          </w:rPrChange>
        </w:rPr>
        <w:t xml:space="preserve">    &lt;/entry&gt;</w:t>
      </w:r>
    </w:p>
    <w:p w14:paraId="7BBCE4FA" w14:textId="77777777" w:rsidR="009B1CC6" w:rsidRPr="000A6AA8" w:rsidRDefault="009B1CC6" w:rsidP="009B1CC6">
      <w:pPr>
        <w:pStyle w:val="XMLFragment"/>
        <w:rPr>
          <w:noProof w:val="0"/>
          <w:lang w:val="nl-NL"/>
          <w:rPrChange w:id="666" w:author="Michael Clifton" w:date="2018-10-11T09:57:00Z">
            <w:rPr>
              <w:noProof w:val="0"/>
            </w:rPr>
          </w:rPrChange>
        </w:rPr>
      </w:pPr>
      <w:r w:rsidRPr="000A6AA8">
        <w:rPr>
          <w:noProof w:val="0"/>
          <w:lang w:val="nl-NL"/>
          <w:rPrChange w:id="667" w:author="Michael Clifton" w:date="2018-10-11T09:57:00Z">
            <w:rPr>
              <w:noProof w:val="0"/>
            </w:rPr>
          </w:rPrChange>
        </w:rPr>
        <w:t xml:space="preserve">       </w:t>
      </w:r>
    </w:p>
    <w:p w14:paraId="18A93B4A" w14:textId="77777777" w:rsidR="009B1CC6" w:rsidRPr="001B54C3" w:rsidRDefault="009B1CC6" w:rsidP="009B1CC6">
      <w:pPr>
        <w:pStyle w:val="XMLFragment"/>
        <w:rPr>
          <w:noProof w:val="0"/>
        </w:rPr>
      </w:pPr>
      <w:r w:rsidRPr="000A6AA8">
        <w:rPr>
          <w:noProof w:val="0"/>
          <w:lang w:val="nl-NL"/>
          <w:rPrChange w:id="668" w:author="Michael Clifton" w:date="2018-10-11T09:57:00Z">
            <w:rPr>
              <w:noProof w:val="0"/>
            </w:rPr>
          </w:rPrChange>
        </w:rPr>
        <w:t xml:space="preserve">  </w:t>
      </w:r>
      <w:r w:rsidRPr="001B54C3">
        <w:rPr>
          <w:noProof w:val="0"/>
        </w:rPr>
        <w:t>&lt;/section&gt;</w:t>
      </w:r>
    </w:p>
    <w:p w14:paraId="2F545216" w14:textId="77777777" w:rsidR="009B1CC6" w:rsidRPr="001B54C3" w:rsidRDefault="009B1CC6" w:rsidP="009B1CC6">
      <w:pPr>
        <w:pStyle w:val="FigureTitle"/>
      </w:pPr>
      <w:r w:rsidRPr="001B54C3">
        <w:t>Figure 6.3.3.5.11</w:t>
      </w:r>
      <w:r w:rsidR="005B6ADC" w:rsidRPr="001B54C3">
        <w:t>-1:</w:t>
      </w:r>
      <w:r w:rsidRPr="001B54C3">
        <w:t xml:space="preserve"> Hearing Screening Coded Results Section</w:t>
      </w:r>
    </w:p>
    <w:p w14:paraId="50DDE56A" w14:textId="77777777" w:rsidR="009B1CC6" w:rsidRPr="001B54C3" w:rsidRDefault="009B1CC6" w:rsidP="009B1CC6">
      <w:pPr>
        <w:pStyle w:val="BodyText"/>
        <w:rPr>
          <w:lang w:eastAsia="x-none"/>
        </w:rPr>
      </w:pPr>
    </w:p>
    <w:p w14:paraId="6BB70206" w14:textId="77777777" w:rsidR="00866BDC" w:rsidRPr="001B54C3" w:rsidRDefault="00866BDC">
      <w:pPr>
        <w:pStyle w:val="EditorInstructions"/>
      </w:pPr>
      <w:r w:rsidRPr="001B54C3">
        <w:t>Add Section 6.3.3.6</w:t>
      </w:r>
    </w:p>
    <w:p w14:paraId="66D59D4F" w14:textId="77777777" w:rsidR="00866BDC" w:rsidRPr="001B54C3" w:rsidRDefault="00866BDC">
      <w:pPr>
        <w:pStyle w:val="Heading4"/>
        <w:rPr>
          <w:noProof w:val="0"/>
        </w:rPr>
      </w:pPr>
      <w:bookmarkStart w:id="669" w:name="_Toc466555299"/>
      <w:r w:rsidRPr="001B54C3">
        <w:rPr>
          <w:noProof w:val="0"/>
        </w:rPr>
        <w:t>6.3.3.6 Plans of Care</w:t>
      </w:r>
      <w:bookmarkEnd w:id="669"/>
    </w:p>
    <w:p w14:paraId="34D49E0B" w14:textId="77777777" w:rsidR="00866BDC" w:rsidRPr="001B54C3" w:rsidRDefault="00866BDC">
      <w:pPr>
        <w:pStyle w:val="EditorInstructions"/>
      </w:pPr>
      <w:r w:rsidRPr="001B54C3">
        <w:t>Add Section 6.3.3.6.1</w:t>
      </w:r>
    </w:p>
    <w:p w14:paraId="5BBFE8FB" w14:textId="77777777" w:rsidR="00866BDC" w:rsidRPr="001B54C3" w:rsidRDefault="00866BDC">
      <w:pPr>
        <w:pStyle w:val="Heading5"/>
        <w:rPr>
          <w:noProof w:val="0"/>
          <w:lang w:val="en-US"/>
        </w:rPr>
      </w:pPr>
      <w:bookmarkStart w:id="670" w:name="_Toc466555300"/>
      <w:r w:rsidRPr="001B54C3">
        <w:rPr>
          <w:noProof w:val="0"/>
          <w:lang w:val="en-US"/>
        </w:rPr>
        <w:t>6.3.3.6.1 Care Plan</w:t>
      </w:r>
      <w:bookmarkEnd w:id="670"/>
    </w:p>
    <w:p w14:paraId="6C59CEFB" w14:textId="77777777" w:rsidR="00866BDC" w:rsidRPr="001B54C3" w:rsidRDefault="00866BDC">
      <w:pPr>
        <w:pStyle w:val="EditorInstructions"/>
      </w:pPr>
      <w:r w:rsidRPr="001B54C3">
        <w:t>Add Section 6.3.3.6.2</w:t>
      </w:r>
    </w:p>
    <w:p w14:paraId="4C665F4E" w14:textId="77777777" w:rsidR="00866BDC" w:rsidRPr="001B54C3" w:rsidRDefault="00866BDC">
      <w:pPr>
        <w:pStyle w:val="Heading5"/>
        <w:rPr>
          <w:noProof w:val="0"/>
          <w:lang w:val="en-US"/>
        </w:rPr>
      </w:pPr>
      <w:bookmarkStart w:id="671" w:name="_Toc466555301"/>
      <w:r w:rsidRPr="001B54C3">
        <w:rPr>
          <w:noProof w:val="0"/>
          <w:lang w:val="en-US"/>
        </w:rPr>
        <w:t>6.3.3.6.2 Assessment and Plan</w:t>
      </w:r>
      <w:bookmarkEnd w:id="671"/>
    </w:p>
    <w:p w14:paraId="0E631160" w14:textId="77777777" w:rsidR="00866BDC" w:rsidRPr="001B54C3" w:rsidRDefault="00866BDC">
      <w:pPr>
        <w:pStyle w:val="EditorInstructions"/>
      </w:pPr>
      <w:r w:rsidRPr="001B54C3">
        <w:t>Add Section 6.3.3.6.3</w:t>
      </w:r>
    </w:p>
    <w:p w14:paraId="099E41C8" w14:textId="77777777" w:rsidR="00866BDC" w:rsidRPr="001B54C3" w:rsidRDefault="00866BDC">
      <w:pPr>
        <w:pStyle w:val="Heading5"/>
        <w:rPr>
          <w:noProof w:val="0"/>
          <w:lang w:val="en-US"/>
        </w:rPr>
      </w:pPr>
      <w:bookmarkStart w:id="672" w:name="_Toc466555302"/>
      <w:r w:rsidRPr="001B54C3">
        <w:rPr>
          <w:noProof w:val="0"/>
          <w:lang w:val="en-US"/>
        </w:rPr>
        <w:t>6.3.3.6.3 Discharge Disposition</w:t>
      </w:r>
      <w:bookmarkEnd w:id="672"/>
    </w:p>
    <w:p w14:paraId="174E4816" w14:textId="77777777" w:rsidR="00866BDC" w:rsidRPr="001B54C3" w:rsidRDefault="00866BDC">
      <w:pPr>
        <w:pStyle w:val="EditorInstructions"/>
      </w:pPr>
      <w:r w:rsidRPr="001B54C3">
        <w:t>Add Section 6.3.3.6.4</w:t>
      </w:r>
    </w:p>
    <w:p w14:paraId="313030D6" w14:textId="77777777" w:rsidR="00866BDC" w:rsidRPr="001B54C3" w:rsidRDefault="00866BDC">
      <w:pPr>
        <w:pStyle w:val="Heading5"/>
        <w:rPr>
          <w:noProof w:val="0"/>
          <w:lang w:val="en-US"/>
        </w:rPr>
      </w:pPr>
      <w:bookmarkStart w:id="673" w:name="_Toc466555303"/>
      <w:r w:rsidRPr="001B54C3">
        <w:rPr>
          <w:noProof w:val="0"/>
          <w:lang w:val="en-US"/>
        </w:rPr>
        <w:t>6.3.3.6.4 Discharge Diet</w:t>
      </w:r>
      <w:bookmarkEnd w:id="673"/>
    </w:p>
    <w:p w14:paraId="20CE481A" w14:textId="77777777" w:rsidR="00866BDC" w:rsidRPr="001B54C3" w:rsidRDefault="00866BDC">
      <w:pPr>
        <w:pStyle w:val="EditorInstructions"/>
      </w:pPr>
      <w:r w:rsidRPr="001B54C3">
        <w:t>Add Section 6.3.3.6.5</w:t>
      </w:r>
    </w:p>
    <w:p w14:paraId="24B0D66D" w14:textId="77777777" w:rsidR="00866BDC" w:rsidRPr="001B54C3" w:rsidRDefault="00866BDC">
      <w:pPr>
        <w:pStyle w:val="Heading5"/>
        <w:rPr>
          <w:noProof w:val="0"/>
          <w:lang w:val="en-US"/>
        </w:rPr>
      </w:pPr>
      <w:bookmarkStart w:id="674" w:name="_Toc466555304"/>
      <w:r w:rsidRPr="001B54C3">
        <w:rPr>
          <w:noProof w:val="0"/>
          <w:lang w:val="en-US"/>
        </w:rPr>
        <w:lastRenderedPageBreak/>
        <w:t>6.3.3.6.5 Advance Directives</w:t>
      </w:r>
      <w:bookmarkEnd w:id="674"/>
    </w:p>
    <w:p w14:paraId="2F1EEA4B" w14:textId="77777777" w:rsidR="00866BDC" w:rsidRPr="001B54C3" w:rsidRDefault="00866BDC">
      <w:pPr>
        <w:pStyle w:val="EditorInstructions"/>
      </w:pPr>
      <w:r w:rsidRPr="001B54C3">
        <w:t>Add Section 6.3.3.6.6</w:t>
      </w:r>
    </w:p>
    <w:p w14:paraId="500EF8CA" w14:textId="77777777" w:rsidR="00866BDC" w:rsidRPr="001B54C3" w:rsidRDefault="00866BDC">
      <w:pPr>
        <w:pStyle w:val="Heading5"/>
        <w:rPr>
          <w:noProof w:val="0"/>
          <w:lang w:val="en-US"/>
        </w:rPr>
      </w:pPr>
      <w:bookmarkStart w:id="675" w:name="_Toc466555305"/>
      <w:r w:rsidRPr="001B54C3">
        <w:rPr>
          <w:noProof w:val="0"/>
          <w:lang w:val="en-US"/>
        </w:rPr>
        <w:t>6.3.3.6.6 Coded Advance Directives</w:t>
      </w:r>
      <w:bookmarkEnd w:id="675"/>
    </w:p>
    <w:p w14:paraId="696B4A67" w14:textId="77777777" w:rsidR="00866BDC" w:rsidRPr="001B54C3" w:rsidRDefault="00866BDC">
      <w:pPr>
        <w:pStyle w:val="EditorInstructions"/>
      </w:pPr>
      <w:r w:rsidRPr="001B54C3">
        <w:t>Add Section 6.3.3.6.7</w:t>
      </w:r>
    </w:p>
    <w:p w14:paraId="54123645" w14:textId="77777777" w:rsidR="007A4187" w:rsidRPr="001B54C3" w:rsidRDefault="007A4187" w:rsidP="00B93263">
      <w:pPr>
        <w:pStyle w:val="Heading5"/>
        <w:rPr>
          <w:noProof w:val="0"/>
          <w:lang w:val="en-US"/>
        </w:rPr>
      </w:pPr>
      <w:r w:rsidRPr="001B54C3">
        <w:rPr>
          <w:noProof w:val="0"/>
          <w:lang w:val="en-US"/>
        </w:rPr>
        <w:t xml:space="preserve"> </w:t>
      </w:r>
      <w:bookmarkStart w:id="676" w:name="_Toc466555306"/>
      <w:r w:rsidRPr="001B54C3">
        <w:rPr>
          <w:noProof w:val="0"/>
          <w:lang w:val="en-US"/>
        </w:rPr>
        <w:t>6.3.3.6.7 Transport Mode</w:t>
      </w:r>
      <w:bookmarkEnd w:id="676"/>
    </w:p>
    <w:p w14:paraId="24B50BA0" w14:textId="77777777" w:rsidR="00866BDC" w:rsidRPr="001B54C3" w:rsidRDefault="00866BDC">
      <w:pPr>
        <w:pStyle w:val="EditorInstructions"/>
      </w:pPr>
      <w:r w:rsidRPr="001B54C3">
        <w:t>Add Section 6.3.3.6.8</w:t>
      </w:r>
    </w:p>
    <w:p w14:paraId="508BB1B2" w14:textId="77777777" w:rsidR="00866BDC" w:rsidRPr="001B54C3" w:rsidRDefault="00866BDC" w:rsidP="00B93263">
      <w:pPr>
        <w:pStyle w:val="Heading5"/>
        <w:rPr>
          <w:noProof w:val="0"/>
          <w:lang w:val="en-US"/>
        </w:rPr>
      </w:pPr>
      <w:bookmarkStart w:id="677" w:name="_Toc466555307"/>
      <w:r w:rsidRPr="001B54C3">
        <w:rPr>
          <w:noProof w:val="0"/>
          <w:lang w:val="en-US"/>
        </w:rPr>
        <w:t>6.3.3.6.8 Procedure Care Plan Status Report Section 1.3.6.1.4.1.19376.1.5.3.1.1.9.45</w:t>
      </w:r>
      <w:bookmarkEnd w:id="677"/>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866BDC" w:rsidRPr="001B54C3" w14:paraId="62F33865" w14:textId="77777777" w:rsidTr="00B93263">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A2CD8D3" w14:textId="77777777" w:rsidR="00866BDC" w:rsidRPr="001B54C3" w:rsidRDefault="00866BDC"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586E45A" w14:textId="77777777" w:rsidR="00866BDC" w:rsidRPr="001B54C3" w:rsidRDefault="00866BDC" w:rsidP="00B93263">
            <w:pPr>
              <w:pStyle w:val="TableEntry"/>
              <w:rPr>
                <w:rFonts w:ascii="Arial Unicode MS" w:hAnsi="Arial Unicode MS"/>
                <w:szCs w:val="24"/>
              </w:rPr>
            </w:pPr>
            <w:r w:rsidRPr="001B54C3">
              <w:t>1.3.6.1.4.1.19376.1.5.3.1.1.9.45</w:t>
            </w:r>
          </w:p>
        </w:tc>
      </w:tr>
      <w:tr w:rsidR="00866BDC" w:rsidRPr="001B54C3" w14:paraId="1B390DCA" w14:textId="77777777" w:rsidTr="00B93263">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7C76385" w14:textId="77777777" w:rsidR="00866BDC" w:rsidRPr="001B54C3" w:rsidRDefault="00866BDC" w:rsidP="00235E1F">
            <w:pPr>
              <w:pStyle w:val="TableEntryHeader"/>
            </w:pPr>
            <w:r w:rsidRPr="001B54C3">
              <w:t>Parent Template</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7419D37" w14:textId="77777777" w:rsidR="00866BDC" w:rsidRPr="001B54C3" w:rsidRDefault="00866BDC" w:rsidP="00117EB8">
            <w:pPr>
              <w:pStyle w:val="TableEntry"/>
            </w:pPr>
            <w:r w:rsidRPr="001B54C3">
              <w:t xml:space="preserve">1.3.6.1.4.1.19376.1.5.3.1.1.9.40 </w:t>
            </w:r>
          </w:p>
        </w:tc>
      </w:tr>
      <w:tr w:rsidR="00866BDC" w:rsidRPr="001B54C3" w14:paraId="1F4D5C47" w14:textId="77777777" w:rsidTr="00B93263">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6D2CACF" w14:textId="77777777" w:rsidR="00866BDC" w:rsidRPr="001B54C3" w:rsidRDefault="00866BDC"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FBB4B88" w14:textId="77777777" w:rsidR="00866BDC" w:rsidRPr="001B54C3" w:rsidRDefault="00866BDC" w:rsidP="00B93263">
            <w:pPr>
              <w:pStyle w:val="TableEntry"/>
              <w:rPr>
                <w:rFonts w:ascii="Arial Unicode MS" w:hAnsi="Arial Unicode MS"/>
                <w:szCs w:val="24"/>
              </w:rPr>
            </w:pPr>
            <w:r w:rsidRPr="001B54C3">
              <w:t xml:space="preserve">The procedure care plan status report section shall contain a description of the progress towards completing expectations for care including actions completed in </w:t>
            </w:r>
            <w:r w:rsidR="00C5586E" w:rsidRPr="001B54C3">
              <w:t>fulfillment</w:t>
            </w:r>
            <w:r w:rsidRPr="001B54C3">
              <w:t xml:space="preserve"> of proposals, goals, and order requests for monitoring, tracking, or improving the condition of the patient prior to the procedure.</w:t>
            </w:r>
          </w:p>
        </w:tc>
      </w:tr>
      <w:tr w:rsidR="00866BDC" w:rsidRPr="001B54C3" w14:paraId="4ED6D167" w14:textId="77777777" w:rsidTr="00B93263">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5D9C849" w14:textId="77777777" w:rsidR="00866BDC" w:rsidRPr="001B54C3" w:rsidRDefault="00866BDC"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EE59713" w14:textId="77777777" w:rsidR="00866BDC" w:rsidRPr="001B54C3" w:rsidRDefault="00866BDC">
            <w:pPr>
              <w:pStyle w:val="TableEntryHeader"/>
              <w:rPr>
                <w:rFonts w:ascii="Arial Unicode MS" w:hAnsi="Arial Unicode MS"/>
                <w:sz w:val="24"/>
                <w:szCs w:val="24"/>
              </w:rP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8E185CD" w14:textId="77777777" w:rsidR="00866BDC" w:rsidRPr="001B54C3" w:rsidRDefault="00866BDC">
            <w:pPr>
              <w:pStyle w:val="TableEntryHeader"/>
              <w:rPr>
                <w:rFonts w:ascii="Arial Unicode MS" w:hAnsi="Arial Unicode MS"/>
                <w:sz w:val="24"/>
                <w:szCs w:val="24"/>
              </w:rPr>
            </w:pPr>
            <w:r w:rsidRPr="001B54C3">
              <w:t xml:space="preserve">Description </w:t>
            </w:r>
          </w:p>
        </w:tc>
      </w:tr>
      <w:tr w:rsidR="00866BDC" w:rsidRPr="001B54C3" w14:paraId="551001D2" w14:textId="77777777" w:rsidTr="00B93263">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222C44A5" w14:textId="77777777" w:rsidR="00866BDC" w:rsidRPr="001B54C3" w:rsidRDefault="00866BDC">
            <w:pPr>
              <w:pStyle w:val="TableEntry"/>
              <w:rPr>
                <w:rFonts w:ascii="Arial Unicode MS" w:hAnsi="Arial Unicode MS"/>
                <w:sz w:val="24"/>
                <w:szCs w:val="24"/>
              </w:rPr>
            </w:pPr>
            <w:r w:rsidRPr="001B54C3">
              <w:t>18776-5</w:t>
            </w:r>
          </w:p>
        </w:tc>
        <w:tc>
          <w:tcPr>
            <w:tcW w:w="0" w:type="auto"/>
            <w:tcBorders>
              <w:top w:val="single" w:sz="6" w:space="0" w:color="000000"/>
              <w:left w:val="single" w:sz="6" w:space="0" w:color="000000"/>
              <w:bottom w:val="single" w:sz="6" w:space="0" w:color="000000"/>
              <w:right w:val="single" w:sz="6" w:space="0" w:color="000000"/>
            </w:tcBorders>
            <w:vAlign w:val="center"/>
          </w:tcPr>
          <w:p w14:paraId="17523AD2" w14:textId="77777777" w:rsidR="00866BDC" w:rsidRPr="001B54C3" w:rsidRDefault="00866BDC">
            <w:pPr>
              <w:pStyle w:val="TableEntry"/>
              <w:rPr>
                <w:rFonts w:ascii="Arial Unicode MS" w:hAnsi="Arial Unicode MS"/>
                <w:sz w:val="24"/>
                <w:szCs w:val="24"/>
              </w:rPr>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8A74BB4" w14:textId="77777777" w:rsidR="00866BDC" w:rsidRPr="001B54C3" w:rsidRDefault="00866BDC">
            <w:pPr>
              <w:pStyle w:val="TableEntry"/>
              <w:rPr>
                <w:rFonts w:ascii="Arial Unicode MS" w:hAnsi="Arial Unicode MS"/>
                <w:sz w:val="24"/>
                <w:szCs w:val="24"/>
              </w:rPr>
            </w:pPr>
            <w:r w:rsidRPr="001B54C3">
              <w:t>TREATMENT PLAN</w:t>
            </w:r>
          </w:p>
        </w:tc>
      </w:tr>
    </w:tbl>
    <w:p w14:paraId="6222AF6D" w14:textId="77777777" w:rsidR="00866BDC" w:rsidRPr="001B54C3" w:rsidRDefault="00866BDC" w:rsidP="005E3D90">
      <w:pPr>
        <w:pStyle w:val="BodyText"/>
      </w:pPr>
    </w:p>
    <w:p w14:paraId="67B0D624" w14:textId="77777777" w:rsidR="00866BDC" w:rsidRPr="001B54C3" w:rsidRDefault="00866BDC" w:rsidP="00235E1F">
      <w:pPr>
        <w:pStyle w:val="BodyText"/>
        <w:keepNext/>
        <w:jc w:val="center"/>
        <w:rPr>
          <w:b/>
          <w:bCs/>
        </w:rPr>
      </w:pPr>
      <w:r w:rsidRPr="001B54C3">
        <w:rPr>
          <w:b/>
          <w:bCs/>
        </w:rPr>
        <w:t xml:space="preserve">Sample Procedure Care Plan Status Report Section </w:t>
      </w:r>
    </w:p>
    <w:p w14:paraId="0614125A" w14:textId="77777777" w:rsidR="00866BDC" w:rsidRPr="000A6AA8" w:rsidRDefault="00866BDC">
      <w:pPr>
        <w:pStyle w:val="code"/>
        <w:rPr>
          <w:rFonts w:ascii="Courier New" w:hAnsi="Courier New" w:cs="Courier New"/>
          <w:noProof w:val="0"/>
          <w:lang w:val="nl-NL"/>
          <w:rPrChange w:id="678" w:author="Michael Clifton" w:date="2018-10-11T09:57:00Z">
            <w:rPr>
              <w:rFonts w:ascii="Courier New" w:hAnsi="Courier New" w:cs="Courier New"/>
              <w:noProof w:val="0"/>
            </w:rPr>
          </w:rPrChange>
        </w:rPr>
      </w:pPr>
      <w:r w:rsidRPr="000A6AA8">
        <w:rPr>
          <w:rFonts w:ascii="Courier New" w:hAnsi="Courier New" w:cs="Courier New"/>
          <w:noProof w:val="0"/>
          <w:lang w:val="nl-NL"/>
          <w:rPrChange w:id="679" w:author="Michael Clifton" w:date="2018-10-11T09:57:00Z">
            <w:rPr>
              <w:rFonts w:ascii="Courier New" w:hAnsi="Courier New" w:cs="Courier New"/>
              <w:noProof w:val="0"/>
            </w:rPr>
          </w:rPrChange>
        </w:rPr>
        <w:t>&lt;component&gt;</w:t>
      </w:r>
    </w:p>
    <w:p w14:paraId="4B10B00E" w14:textId="77777777" w:rsidR="00866BDC" w:rsidRPr="000A6AA8" w:rsidRDefault="00866BDC">
      <w:pPr>
        <w:pStyle w:val="code"/>
        <w:rPr>
          <w:rFonts w:ascii="Courier New" w:hAnsi="Courier New" w:cs="Courier New"/>
          <w:noProof w:val="0"/>
          <w:lang w:val="nl-NL"/>
          <w:rPrChange w:id="680" w:author="Michael Clifton" w:date="2018-10-11T09:57:00Z">
            <w:rPr>
              <w:rFonts w:ascii="Courier New" w:hAnsi="Courier New" w:cs="Courier New"/>
              <w:noProof w:val="0"/>
            </w:rPr>
          </w:rPrChange>
        </w:rPr>
      </w:pPr>
    </w:p>
    <w:p w14:paraId="5A3EED1D" w14:textId="77777777" w:rsidR="00866BDC" w:rsidRPr="000A6AA8" w:rsidRDefault="00866BDC">
      <w:pPr>
        <w:pStyle w:val="code"/>
        <w:rPr>
          <w:rFonts w:ascii="Courier New" w:hAnsi="Courier New" w:cs="Courier New"/>
          <w:noProof w:val="0"/>
          <w:lang w:val="nl-NL"/>
          <w:rPrChange w:id="681" w:author="Michael Clifton" w:date="2018-10-11T09:57:00Z">
            <w:rPr>
              <w:rFonts w:ascii="Courier New" w:hAnsi="Courier New" w:cs="Courier New"/>
              <w:noProof w:val="0"/>
            </w:rPr>
          </w:rPrChange>
        </w:rPr>
      </w:pPr>
      <w:r w:rsidRPr="000A6AA8">
        <w:rPr>
          <w:rFonts w:ascii="Courier New" w:hAnsi="Courier New" w:cs="Courier New"/>
          <w:noProof w:val="0"/>
          <w:lang w:val="nl-NL"/>
          <w:rPrChange w:id="682" w:author="Michael Clifton" w:date="2018-10-11T09:57:00Z">
            <w:rPr>
              <w:rFonts w:ascii="Courier New" w:hAnsi="Courier New" w:cs="Courier New"/>
              <w:noProof w:val="0"/>
            </w:rPr>
          </w:rPrChange>
        </w:rPr>
        <w:t xml:space="preserve">  &lt;section&gt;</w:t>
      </w:r>
    </w:p>
    <w:p w14:paraId="3B1B5E2F" w14:textId="77777777" w:rsidR="00866BDC" w:rsidRPr="000A6AA8" w:rsidRDefault="00866BDC">
      <w:pPr>
        <w:pStyle w:val="code"/>
        <w:rPr>
          <w:rFonts w:ascii="Courier New" w:hAnsi="Courier New" w:cs="Courier New"/>
          <w:noProof w:val="0"/>
          <w:lang w:val="nl-NL"/>
          <w:rPrChange w:id="683" w:author="Michael Clifton" w:date="2018-10-11T09:57:00Z">
            <w:rPr>
              <w:rFonts w:ascii="Courier New" w:hAnsi="Courier New" w:cs="Courier New"/>
              <w:noProof w:val="0"/>
            </w:rPr>
          </w:rPrChange>
        </w:rPr>
      </w:pPr>
      <w:r w:rsidRPr="000A6AA8">
        <w:rPr>
          <w:rFonts w:ascii="Courier New" w:hAnsi="Courier New" w:cs="Courier New"/>
          <w:noProof w:val="0"/>
          <w:lang w:val="nl-NL"/>
          <w:rPrChange w:id="684" w:author="Michael Clifton" w:date="2018-10-11T09:57:00Z">
            <w:rPr>
              <w:rFonts w:ascii="Courier New" w:hAnsi="Courier New" w:cs="Courier New"/>
              <w:noProof w:val="0"/>
            </w:rPr>
          </w:rPrChange>
        </w:rPr>
        <w:t xml:space="preserve">    &lt;templateId root='1.3.6.1.4.1.19376.1.5.3.1.1.9.40'/&gt;</w:t>
      </w:r>
    </w:p>
    <w:p w14:paraId="23F8F317" w14:textId="77777777" w:rsidR="00866BDC" w:rsidRPr="000A6AA8" w:rsidRDefault="00866BDC">
      <w:pPr>
        <w:pStyle w:val="code"/>
        <w:rPr>
          <w:rFonts w:ascii="Courier New" w:hAnsi="Courier New" w:cs="Courier New"/>
          <w:noProof w:val="0"/>
          <w:lang w:val="nl-NL"/>
          <w:rPrChange w:id="685" w:author="Michael Clifton" w:date="2018-10-11T09:57:00Z">
            <w:rPr>
              <w:rFonts w:ascii="Courier New" w:hAnsi="Courier New" w:cs="Courier New"/>
              <w:noProof w:val="0"/>
            </w:rPr>
          </w:rPrChange>
        </w:rPr>
      </w:pPr>
      <w:r w:rsidRPr="000A6AA8">
        <w:rPr>
          <w:rFonts w:ascii="Courier New" w:hAnsi="Courier New" w:cs="Courier New"/>
          <w:noProof w:val="0"/>
          <w:lang w:val="nl-NL"/>
          <w:rPrChange w:id="686" w:author="Michael Clifton" w:date="2018-10-11T09:57:00Z">
            <w:rPr>
              <w:rFonts w:ascii="Courier New" w:hAnsi="Courier New" w:cs="Courier New"/>
              <w:noProof w:val="0"/>
            </w:rPr>
          </w:rPrChange>
        </w:rPr>
        <w:t xml:space="preserve">    &lt;templateId root='1.3.6.1.4.1.19376.1.5.3.1.1.9.45'/&gt;</w:t>
      </w:r>
    </w:p>
    <w:p w14:paraId="20926DCF" w14:textId="77777777" w:rsidR="00866BDC" w:rsidRPr="000A6AA8" w:rsidRDefault="00866BDC">
      <w:pPr>
        <w:pStyle w:val="code"/>
        <w:rPr>
          <w:rFonts w:ascii="Courier New" w:hAnsi="Courier New" w:cs="Courier New"/>
          <w:noProof w:val="0"/>
          <w:lang w:val="nl-NL"/>
          <w:rPrChange w:id="687" w:author="Michael Clifton" w:date="2018-10-11T09:57:00Z">
            <w:rPr>
              <w:rFonts w:ascii="Courier New" w:hAnsi="Courier New" w:cs="Courier New"/>
              <w:noProof w:val="0"/>
            </w:rPr>
          </w:rPrChange>
        </w:rPr>
      </w:pPr>
      <w:r w:rsidRPr="000A6AA8">
        <w:rPr>
          <w:rFonts w:ascii="Courier New" w:hAnsi="Courier New" w:cs="Courier New"/>
          <w:noProof w:val="0"/>
          <w:lang w:val="nl-NL"/>
          <w:rPrChange w:id="688" w:author="Michael Clifton" w:date="2018-10-11T09:57:00Z">
            <w:rPr>
              <w:rFonts w:ascii="Courier New" w:hAnsi="Courier New" w:cs="Courier New"/>
              <w:noProof w:val="0"/>
            </w:rPr>
          </w:rPrChange>
        </w:rPr>
        <w:t xml:space="preserve">    &lt;id root=' ' extension=' '/&gt;</w:t>
      </w:r>
    </w:p>
    <w:p w14:paraId="2C8B575F" w14:textId="77777777" w:rsidR="00866BDC" w:rsidRPr="000A6AA8" w:rsidRDefault="00866BDC">
      <w:pPr>
        <w:pStyle w:val="code"/>
        <w:rPr>
          <w:rFonts w:ascii="Courier New" w:hAnsi="Courier New" w:cs="Courier New"/>
          <w:noProof w:val="0"/>
          <w:lang w:val="nl-NL"/>
          <w:rPrChange w:id="689" w:author="Michael Clifton" w:date="2018-10-11T09:57:00Z">
            <w:rPr>
              <w:rFonts w:ascii="Courier New" w:hAnsi="Courier New" w:cs="Courier New"/>
              <w:noProof w:val="0"/>
            </w:rPr>
          </w:rPrChange>
        </w:rPr>
      </w:pPr>
      <w:r w:rsidRPr="000A6AA8">
        <w:rPr>
          <w:rFonts w:ascii="Courier New" w:hAnsi="Courier New" w:cs="Courier New"/>
          <w:noProof w:val="0"/>
          <w:lang w:val="nl-NL"/>
          <w:rPrChange w:id="690" w:author="Michael Clifton" w:date="2018-10-11T09:57:00Z">
            <w:rPr>
              <w:rFonts w:ascii="Courier New" w:hAnsi="Courier New" w:cs="Courier New"/>
              <w:noProof w:val="0"/>
            </w:rPr>
          </w:rPrChange>
        </w:rPr>
        <w:t xml:space="preserve">    &lt;code code='18776-5' displayName='TREATMENT PLAN'</w:t>
      </w:r>
    </w:p>
    <w:p w14:paraId="78A3A1B0" w14:textId="77777777" w:rsidR="00866BDC" w:rsidRPr="000A6AA8" w:rsidRDefault="00866BDC">
      <w:pPr>
        <w:pStyle w:val="code"/>
        <w:rPr>
          <w:rFonts w:ascii="Courier New" w:hAnsi="Courier New" w:cs="Courier New"/>
          <w:noProof w:val="0"/>
          <w:lang w:val="nl-NL"/>
          <w:rPrChange w:id="691" w:author="Michael Clifton" w:date="2018-10-11T09:57:00Z">
            <w:rPr>
              <w:rFonts w:ascii="Courier New" w:hAnsi="Courier New" w:cs="Courier New"/>
              <w:noProof w:val="0"/>
            </w:rPr>
          </w:rPrChange>
        </w:rPr>
      </w:pPr>
      <w:r w:rsidRPr="000A6AA8">
        <w:rPr>
          <w:rFonts w:ascii="Courier New" w:hAnsi="Courier New" w:cs="Courier New"/>
          <w:noProof w:val="0"/>
          <w:lang w:val="nl-NL"/>
          <w:rPrChange w:id="692" w:author="Michael Clifton" w:date="2018-10-11T09:57:00Z">
            <w:rPr>
              <w:rFonts w:ascii="Courier New" w:hAnsi="Courier New" w:cs="Courier New"/>
              <w:noProof w:val="0"/>
            </w:rPr>
          </w:rPrChange>
        </w:rPr>
        <w:t xml:space="preserve">      codeSystem='2.16.840.1.113883.6.1' codeSystemName='LOINC'/&gt;</w:t>
      </w:r>
    </w:p>
    <w:p w14:paraId="387ED666" w14:textId="77777777" w:rsidR="00866BDC" w:rsidRPr="000A6AA8" w:rsidRDefault="00866BDC">
      <w:pPr>
        <w:pStyle w:val="code"/>
        <w:rPr>
          <w:rFonts w:ascii="Courier New" w:hAnsi="Courier New" w:cs="Courier New"/>
          <w:noProof w:val="0"/>
          <w:lang w:val="nl-NL"/>
          <w:rPrChange w:id="693" w:author="Michael Clifton" w:date="2018-10-11T09:57:00Z">
            <w:rPr>
              <w:rFonts w:ascii="Courier New" w:hAnsi="Courier New" w:cs="Courier New"/>
              <w:noProof w:val="0"/>
            </w:rPr>
          </w:rPrChange>
        </w:rPr>
      </w:pPr>
      <w:r w:rsidRPr="000A6AA8">
        <w:rPr>
          <w:rFonts w:ascii="Courier New" w:hAnsi="Courier New" w:cs="Courier New"/>
          <w:noProof w:val="0"/>
          <w:lang w:val="nl-NL"/>
          <w:rPrChange w:id="694" w:author="Michael Clifton" w:date="2018-10-11T09:57:00Z">
            <w:rPr>
              <w:rFonts w:ascii="Courier New" w:hAnsi="Courier New" w:cs="Courier New"/>
              <w:noProof w:val="0"/>
            </w:rPr>
          </w:rPrChange>
        </w:rPr>
        <w:t xml:space="preserve">    &lt;text&gt;</w:t>
      </w:r>
    </w:p>
    <w:p w14:paraId="74F3CB76" w14:textId="77777777" w:rsidR="00866BDC" w:rsidRPr="001B54C3" w:rsidRDefault="00866BDC">
      <w:pPr>
        <w:pStyle w:val="code"/>
        <w:rPr>
          <w:rFonts w:ascii="Courier New" w:hAnsi="Courier New" w:cs="Courier New"/>
          <w:noProof w:val="0"/>
        </w:rPr>
      </w:pPr>
      <w:r w:rsidRPr="000A6AA8">
        <w:rPr>
          <w:rFonts w:ascii="Courier New" w:hAnsi="Courier New" w:cs="Courier New"/>
          <w:noProof w:val="0"/>
          <w:lang w:val="nl-NL"/>
          <w:rPrChange w:id="695" w:author="Michael Clifton" w:date="2018-10-11T09:57:00Z">
            <w:rPr>
              <w:rFonts w:ascii="Courier New" w:hAnsi="Courier New" w:cs="Courier New"/>
              <w:noProof w:val="0"/>
            </w:rPr>
          </w:rPrChange>
        </w:rPr>
        <w:t xml:space="preserve">      </w:t>
      </w:r>
      <w:r w:rsidRPr="001B54C3">
        <w:rPr>
          <w:rFonts w:ascii="Courier New" w:hAnsi="Courier New" w:cs="Courier New"/>
          <w:noProof w:val="0"/>
        </w:rPr>
        <w:t>Text as described above</w:t>
      </w:r>
    </w:p>
    <w:p w14:paraId="47D167DA"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&lt;/text&gt;  </w:t>
      </w:r>
    </w:p>
    <w:p w14:paraId="4789E4F2"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&lt;/section&gt;</w:t>
      </w:r>
    </w:p>
    <w:p w14:paraId="1020EE16" w14:textId="77777777" w:rsidR="00866BDC" w:rsidRPr="001B54C3" w:rsidRDefault="00866BDC">
      <w:pPr>
        <w:pStyle w:val="code"/>
        <w:rPr>
          <w:rFonts w:ascii="Courier New" w:hAnsi="Courier New" w:cs="Courier New"/>
          <w:noProof w:val="0"/>
        </w:rPr>
      </w:pPr>
    </w:p>
    <w:p w14:paraId="5A5A711F"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&lt;/component&gt;</w:t>
      </w:r>
    </w:p>
    <w:p w14:paraId="5AB295C4" w14:textId="77777777" w:rsidR="00866BDC" w:rsidRPr="001B54C3" w:rsidRDefault="00866BDC">
      <w:pPr>
        <w:pStyle w:val="BodyText"/>
      </w:pPr>
    </w:p>
    <w:p w14:paraId="10286270" w14:textId="77777777" w:rsidR="00866BDC" w:rsidRPr="001B54C3" w:rsidRDefault="00866BDC">
      <w:pPr>
        <w:pStyle w:val="EditorInstructions"/>
      </w:pPr>
      <w:r w:rsidRPr="001B54C3">
        <w:t>Add Section 6.3.3.6.9</w:t>
      </w:r>
    </w:p>
    <w:p w14:paraId="78551B2E" w14:textId="77777777" w:rsidR="00866BDC" w:rsidRPr="001B54C3" w:rsidRDefault="00866BDC" w:rsidP="00B93263">
      <w:pPr>
        <w:pStyle w:val="Heading5"/>
        <w:rPr>
          <w:noProof w:val="0"/>
          <w:lang w:val="en-US"/>
        </w:rPr>
      </w:pPr>
      <w:bookmarkStart w:id="696" w:name="_Toc466555308"/>
      <w:r w:rsidRPr="001B54C3">
        <w:rPr>
          <w:noProof w:val="0"/>
          <w:lang w:val="en-US"/>
        </w:rPr>
        <w:t>6.3.3.6.9 Health Maintenance Care Plan Section 1.3.6.1.4.1.19376.1.5.3.1.1.9.50</w:t>
      </w:r>
      <w:bookmarkEnd w:id="696"/>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866BDC" w:rsidRPr="001B54C3" w14:paraId="42C157F4" w14:textId="77777777" w:rsidTr="00B93263">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400B243" w14:textId="77777777" w:rsidR="00866BDC" w:rsidRPr="001B54C3" w:rsidRDefault="00866BDC"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9C3AC99" w14:textId="77777777" w:rsidR="00866BDC" w:rsidRPr="001B54C3" w:rsidRDefault="00866BDC" w:rsidP="00B93263">
            <w:pPr>
              <w:pStyle w:val="TableEntry"/>
              <w:rPr>
                <w:rFonts w:ascii="Arial Unicode MS" w:hAnsi="Arial Unicode MS"/>
                <w:szCs w:val="24"/>
              </w:rPr>
            </w:pPr>
            <w:r w:rsidRPr="001B54C3">
              <w:t>1.3.6.1.4.1.19376.1.5.3.1.1.9.50</w:t>
            </w:r>
          </w:p>
        </w:tc>
      </w:tr>
      <w:tr w:rsidR="00866BDC" w:rsidRPr="001B54C3" w14:paraId="4A51C444" w14:textId="77777777" w:rsidTr="00B93263">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E57F479" w14:textId="77777777" w:rsidR="00866BDC" w:rsidRPr="001B54C3" w:rsidRDefault="00866BDC" w:rsidP="00235E1F">
            <w:pPr>
              <w:pStyle w:val="TableEntryHeader"/>
            </w:pPr>
            <w:r w:rsidRPr="001B54C3">
              <w:t>Parent Template</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F4A8EB6" w14:textId="77777777" w:rsidR="00866BDC" w:rsidRPr="001B54C3" w:rsidRDefault="00866BDC" w:rsidP="00117EB8">
            <w:pPr>
              <w:pStyle w:val="TableEntry"/>
            </w:pPr>
            <w:r w:rsidRPr="001B54C3">
              <w:t xml:space="preserve">1.3.6.1.4.1.19376.1.5.3.1.3.31 </w:t>
            </w:r>
          </w:p>
        </w:tc>
      </w:tr>
      <w:tr w:rsidR="00866BDC" w:rsidRPr="001B54C3" w14:paraId="0ACC081E" w14:textId="77777777" w:rsidTr="00B93263">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DE350FA" w14:textId="77777777" w:rsidR="00866BDC" w:rsidRPr="001B54C3" w:rsidRDefault="00866BDC" w:rsidP="00235E1F">
            <w:pPr>
              <w:pStyle w:val="TableEntryHeader"/>
            </w:pPr>
            <w:r w:rsidRPr="001B54C3">
              <w:lastRenderedPageBreak/>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4A64C5A" w14:textId="77777777" w:rsidR="00866BDC" w:rsidRPr="001B54C3" w:rsidRDefault="00866BDC" w:rsidP="00B93263">
            <w:pPr>
              <w:pStyle w:val="TableEntry"/>
              <w:rPr>
                <w:rFonts w:ascii="Arial Unicode MS" w:hAnsi="Arial Unicode MS"/>
                <w:szCs w:val="24"/>
              </w:rPr>
            </w:pPr>
            <w:r w:rsidRPr="001B54C3">
              <w:t>The health maintenance care plan section shall contain a description of the expectations for wellness care including proposals, goals, and order requests for monitoring, tracking, or improving the lifetime condition of the patient with goals of educating the patient on how to reduce the modifiable risks of the patient’s genetic, behavioral, and environmental pre-conditions and otherwise optimizing lifetime outcomes.</w:t>
            </w:r>
          </w:p>
        </w:tc>
      </w:tr>
      <w:tr w:rsidR="00866BDC" w:rsidRPr="001B54C3" w14:paraId="61FCB9D1" w14:textId="77777777" w:rsidTr="00B93263">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0601E32" w14:textId="77777777" w:rsidR="00866BDC" w:rsidRPr="001B54C3" w:rsidRDefault="00866BDC"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2733FF4" w14:textId="77777777" w:rsidR="00866BDC" w:rsidRPr="001B54C3" w:rsidRDefault="00866BDC">
            <w:pPr>
              <w:pStyle w:val="TableEntryHeader"/>
              <w:rPr>
                <w:rFonts w:ascii="Arial Unicode MS" w:hAnsi="Arial Unicode MS"/>
                <w:sz w:val="24"/>
                <w:szCs w:val="24"/>
              </w:rP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A693AAC" w14:textId="77777777" w:rsidR="00866BDC" w:rsidRPr="001B54C3" w:rsidRDefault="00866BDC">
            <w:pPr>
              <w:pStyle w:val="TableEntryHeader"/>
              <w:rPr>
                <w:rFonts w:ascii="Arial Unicode MS" w:hAnsi="Arial Unicode MS"/>
                <w:sz w:val="24"/>
                <w:szCs w:val="24"/>
              </w:rPr>
            </w:pPr>
            <w:r w:rsidRPr="001B54C3">
              <w:t xml:space="preserve">Description </w:t>
            </w:r>
          </w:p>
        </w:tc>
      </w:tr>
      <w:tr w:rsidR="00866BDC" w:rsidRPr="001B54C3" w14:paraId="1E156A5D" w14:textId="77777777" w:rsidTr="00B93263">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37715EE4" w14:textId="77777777" w:rsidR="00866BDC" w:rsidRPr="001B54C3" w:rsidRDefault="00866BDC">
            <w:pPr>
              <w:pStyle w:val="TableEntry"/>
              <w:rPr>
                <w:rFonts w:ascii="Arial Unicode MS" w:hAnsi="Arial Unicode MS"/>
                <w:sz w:val="24"/>
                <w:szCs w:val="24"/>
              </w:rPr>
            </w:pPr>
            <w:r w:rsidRPr="001B54C3">
              <w:t>18776-5</w:t>
            </w:r>
          </w:p>
        </w:tc>
        <w:tc>
          <w:tcPr>
            <w:tcW w:w="0" w:type="auto"/>
            <w:tcBorders>
              <w:top w:val="single" w:sz="6" w:space="0" w:color="000000"/>
              <w:left w:val="single" w:sz="6" w:space="0" w:color="000000"/>
              <w:bottom w:val="single" w:sz="6" w:space="0" w:color="000000"/>
              <w:right w:val="single" w:sz="6" w:space="0" w:color="000000"/>
            </w:tcBorders>
            <w:vAlign w:val="center"/>
          </w:tcPr>
          <w:p w14:paraId="1352341C" w14:textId="77777777" w:rsidR="00866BDC" w:rsidRPr="001B54C3" w:rsidRDefault="00866BDC">
            <w:pPr>
              <w:pStyle w:val="TableEntry"/>
              <w:rPr>
                <w:rFonts w:ascii="Arial Unicode MS" w:hAnsi="Arial Unicode MS"/>
                <w:sz w:val="24"/>
                <w:szCs w:val="24"/>
              </w:rPr>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3A5E37F" w14:textId="77777777" w:rsidR="00866BDC" w:rsidRPr="001B54C3" w:rsidRDefault="00866BDC">
            <w:pPr>
              <w:pStyle w:val="TableEntry"/>
              <w:rPr>
                <w:rFonts w:ascii="Arial Unicode MS" w:hAnsi="Arial Unicode MS"/>
                <w:sz w:val="24"/>
                <w:szCs w:val="24"/>
              </w:rPr>
            </w:pPr>
            <w:r w:rsidRPr="001B54C3">
              <w:t>TREATMENT PLAN</w:t>
            </w:r>
          </w:p>
        </w:tc>
      </w:tr>
    </w:tbl>
    <w:p w14:paraId="369E227D" w14:textId="77777777" w:rsidR="00866BDC" w:rsidRPr="001B54C3" w:rsidRDefault="00866BDC" w:rsidP="00EB0C10">
      <w:pPr>
        <w:pStyle w:val="BodyText"/>
      </w:pPr>
    </w:p>
    <w:p w14:paraId="6B9DF1CB" w14:textId="77777777" w:rsidR="00866BDC" w:rsidRPr="001B54C3" w:rsidRDefault="00866BDC" w:rsidP="00235E1F">
      <w:pPr>
        <w:pStyle w:val="BodyText"/>
        <w:jc w:val="center"/>
        <w:rPr>
          <w:b/>
          <w:bCs/>
        </w:rPr>
      </w:pPr>
      <w:r w:rsidRPr="001B54C3">
        <w:rPr>
          <w:b/>
          <w:bCs/>
        </w:rPr>
        <w:t xml:space="preserve"> Sample Health Maintenance Care Plan Section </w:t>
      </w:r>
    </w:p>
    <w:p w14:paraId="2551F787" w14:textId="77777777" w:rsidR="00866BDC" w:rsidRPr="000A6AA8" w:rsidRDefault="00866BDC">
      <w:pPr>
        <w:pStyle w:val="code"/>
        <w:rPr>
          <w:rFonts w:ascii="Courier New" w:hAnsi="Courier New" w:cs="Courier New"/>
          <w:noProof w:val="0"/>
          <w:lang w:val="nl-NL"/>
          <w:rPrChange w:id="697" w:author="Michael Clifton" w:date="2018-10-11T09:57:00Z">
            <w:rPr>
              <w:rFonts w:ascii="Courier New" w:hAnsi="Courier New" w:cs="Courier New"/>
              <w:noProof w:val="0"/>
            </w:rPr>
          </w:rPrChange>
        </w:rPr>
      </w:pPr>
      <w:r w:rsidRPr="000A6AA8">
        <w:rPr>
          <w:rFonts w:ascii="Courier New" w:hAnsi="Courier New" w:cs="Courier New"/>
          <w:noProof w:val="0"/>
          <w:lang w:val="nl-NL"/>
          <w:rPrChange w:id="698" w:author="Michael Clifton" w:date="2018-10-11T09:57:00Z">
            <w:rPr>
              <w:rFonts w:ascii="Courier New" w:hAnsi="Courier New" w:cs="Courier New"/>
              <w:noProof w:val="0"/>
            </w:rPr>
          </w:rPrChange>
        </w:rPr>
        <w:t>&lt;component&gt;</w:t>
      </w:r>
    </w:p>
    <w:p w14:paraId="5491B668" w14:textId="77777777" w:rsidR="00866BDC" w:rsidRPr="000A6AA8" w:rsidRDefault="00866BDC">
      <w:pPr>
        <w:pStyle w:val="code"/>
        <w:rPr>
          <w:rFonts w:ascii="Courier New" w:hAnsi="Courier New" w:cs="Courier New"/>
          <w:noProof w:val="0"/>
          <w:lang w:val="nl-NL"/>
          <w:rPrChange w:id="699" w:author="Michael Clifton" w:date="2018-10-11T09:57:00Z">
            <w:rPr>
              <w:rFonts w:ascii="Courier New" w:hAnsi="Courier New" w:cs="Courier New"/>
              <w:noProof w:val="0"/>
            </w:rPr>
          </w:rPrChange>
        </w:rPr>
      </w:pPr>
    </w:p>
    <w:p w14:paraId="750F8EBE" w14:textId="77777777" w:rsidR="00866BDC" w:rsidRPr="000A6AA8" w:rsidRDefault="00866BDC">
      <w:pPr>
        <w:pStyle w:val="code"/>
        <w:rPr>
          <w:rFonts w:ascii="Courier New" w:hAnsi="Courier New" w:cs="Courier New"/>
          <w:noProof w:val="0"/>
          <w:lang w:val="nl-NL"/>
          <w:rPrChange w:id="700" w:author="Michael Clifton" w:date="2018-10-11T09:57:00Z">
            <w:rPr>
              <w:rFonts w:ascii="Courier New" w:hAnsi="Courier New" w:cs="Courier New"/>
              <w:noProof w:val="0"/>
            </w:rPr>
          </w:rPrChange>
        </w:rPr>
      </w:pPr>
      <w:r w:rsidRPr="000A6AA8">
        <w:rPr>
          <w:rFonts w:ascii="Courier New" w:hAnsi="Courier New" w:cs="Courier New"/>
          <w:noProof w:val="0"/>
          <w:lang w:val="nl-NL"/>
          <w:rPrChange w:id="701" w:author="Michael Clifton" w:date="2018-10-11T09:57:00Z">
            <w:rPr>
              <w:rFonts w:ascii="Courier New" w:hAnsi="Courier New" w:cs="Courier New"/>
              <w:noProof w:val="0"/>
            </w:rPr>
          </w:rPrChange>
        </w:rPr>
        <w:t xml:space="preserve">  &lt;section&gt;</w:t>
      </w:r>
    </w:p>
    <w:p w14:paraId="70E3FC7E" w14:textId="77777777" w:rsidR="00866BDC" w:rsidRPr="000A6AA8" w:rsidRDefault="00866BDC">
      <w:pPr>
        <w:pStyle w:val="code"/>
        <w:rPr>
          <w:rFonts w:ascii="Courier New" w:hAnsi="Courier New" w:cs="Courier New"/>
          <w:noProof w:val="0"/>
          <w:lang w:val="nl-NL"/>
          <w:rPrChange w:id="702" w:author="Michael Clifton" w:date="2018-10-11T09:57:00Z">
            <w:rPr>
              <w:rFonts w:ascii="Courier New" w:hAnsi="Courier New" w:cs="Courier New"/>
              <w:noProof w:val="0"/>
            </w:rPr>
          </w:rPrChange>
        </w:rPr>
      </w:pPr>
      <w:r w:rsidRPr="000A6AA8">
        <w:rPr>
          <w:rFonts w:ascii="Courier New" w:hAnsi="Courier New" w:cs="Courier New"/>
          <w:noProof w:val="0"/>
          <w:lang w:val="nl-NL"/>
          <w:rPrChange w:id="703" w:author="Michael Clifton" w:date="2018-10-11T09:57:00Z">
            <w:rPr>
              <w:rFonts w:ascii="Courier New" w:hAnsi="Courier New" w:cs="Courier New"/>
              <w:noProof w:val="0"/>
            </w:rPr>
          </w:rPrChange>
        </w:rPr>
        <w:t xml:space="preserve">    &lt;templateId root='1.3.6.1.4.1.19376.1.5.3.1.3.31'/&gt;</w:t>
      </w:r>
    </w:p>
    <w:p w14:paraId="755A5625" w14:textId="77777777" w:rsidR="00866BDC" w:rsidRPr="000A6AA8" w:rsidRDefault="00866BDC">
      <w:pPr>
        <w:pStyle w:val="code"/>
        <w:rPr>
          <w:rFonts w:ascii="Courier New" w:hAnsi="Courier New" w:cs="Courier New"/>
          <w:noProof w:val="0"/>
          <w:lang w:val="nl-NL"/>
          <w:rPrChange w:id="704" w:author="Michael Clifton" w:date="2018-10-11T09:57:00Z">
            <w:rPr>
              <w:rFonts w:ascii="Courier New" w:hAnsi="Courier New" w:cs="Courier New"/>
              <w:noProof w:val="0"/>
            </w:rPr>
          </w:rPrChange>
        </w:rPr>
      </w:pPr>
      <w:r w:rsidRPr="000A6AA8">
        <w:rPr>
          <w:rFonts w:ascii="Courier New" w:hAnsi="Courier New" w:cs="Courier New"/>
          <w:noProof w:val="0"/>
          <w:lang w:val="nl-NL"/>
          <w:rPrChange w:id="705" w:author="Michael Clifton" w:date="2018-10-11T09:57:00Z">
            <w:rPr>
              <w:rFonts w:ascii="Courier New" w:hAnsi="Courier New" w:cs="Courier New"/>
              <w:noProof w:val="0"/>
            </w:rPr>
          </w:rPrChange>
        </w:rPr>
        <w:t xml:space="preserve">    &lt;templateId root='1.3.6.1.4.1.19376.1.5.3.1.1.9.50'/&gt;</w:t>
      </w:r>
    </w:p>
    <w:p w14:paraId="25A7CAB2" w14:textId="77777777" w:rsidR="00866BDC" w:rsidRPr="000A6AA8" w:rsidRDefault="00866BDC">
      <w:pPr>
        <w:pStyle w:val="code"/>
        <w:rPr>
          <w:rFonts w:ascii="Courier New" w:hAnsi="Courier New" w:cs="Courier New"/>
          <w:noProof w:val="0"/>
          <w:lang w:val="nl-NL"/>
          <w:rPrChange w:id="706" w:author="Michael Clifton" w:date="2018-10-11T09:57:00Z">
            <w:rPr>
              <w:rFonts w:ascii="Courier New" w:hAnsi="Courier New" w:cs="Courier New"/>
              <w:noProof w:val="0"/>
            </w:rPr>
          </w:rPrChange>
        </w:rPr>
      </w:pPr>
      <w:r w:rsidRPr="000A6AA8">
        <w:rPr>
          <w:rFonts w:ascii="Courier New" w:hAnsi="Courier New" w:cs="Courier New"/>
          <w:noProof w:val="0"/>
          <w:lang w:val="nl-NL"/>
          <w:rPrChange w:id="707" w:author="Michael Clifton" w:date="2018-10-11T09:57:00Z">
            <w:rPr>
              <w:rFonts w:ascii="Courier New" w:hAnsi="Courier New" w:cs="Courier New"/>
              <w:noProof w:val="0"/>
            </w:rPr>
          </w:rPrChange>
        </w:rPr>
        <w:t xml:space="preserve">    &lt;id root=' ' extension=' '/&gt;</w:t>
      </w:r>
    </w:p>
    <w:p w14:paraId="3117CEE1" w14:textId="77777777" w:rsidR="00866BDC" w:rsidRPr="000A6AA8" w:rsidRDefault="00866BDC">
      <w:pPr>
        <w:pStyle w:val="code"/>
        <w:rPr>
          <w:rFonts w:ascii="Courier New" w:hAnsi="Courier New" w:cs="Courier New"/>
          <w:noProof w:val="0"/>
          <w:lang w:val="nl-NL"/>
          <w:rPrChange w:id="708" w:author="Michael Clifton" w:date="2018-10-11T09:57:00Z">
            <w:rPr>
              <w:rFonts w:ascii="Courier New" w:hAnsi="Courier New" w:cs="Courier New"/>
              <w:noProof w:val="0"/>
            </w:rPr>
          </w:rPrChange>
        </w:rPr>
      </w:pPr>
      <w:r w:rsidRPr="000A6AA8">
        <w:rPr>
          <w:rFonts w:ascii="Courier New" w:hAnsi="Courier New" w:cs="Courier New"/>
          <w:noProof w:val="0"/>
          <w:lang w:val="nl-NL"/>
          <w:rPrChange w:id="709" w:author="Michael Clifton" w:date="2018-10-11T09:57:00Z">
            <w:rPr>
              <w:rFonts w:ascii="Courier New" w:hAnsi="Courier New" w:cs="Courier New"/>
              <w:noProof w:val="0"/>
            </w:rPr>
          </w:rPrChange>
        </w:rPr>
        <w:t xml:space="preserve">    &lt;code code='18776-5' displayName='TREATMENT PLAN'</w:t>
      </w:r>
    </w:p>
    <w:p w14:paraId="79685AC3" w14:textId="77777777" w:rsidR="00866BDC" w:rsidRPr="000A6AA8" w:rsidRDefault="00866BDC">
      <w:pPr>
        <w:pStyle w:val="code"/>
        <w:rPr>
          <w:rFonts w:ascii="Courier New" w:hAnsi="Courier New" w:cs="Courier New"/>
          <w:noProof w:val="0"/>
          <w:lang w:val="nl-NL"/>
          <w:rPrChange w:id="710" w:author="Michael Clifton" w:date="2018-10-11T09:57:00Z">
            <w:rPr>
              <w:rFonts w:ascii="Courier New" w:hAnsi="Courier New" w:cs="Courier New"/>
              <w:noProof w:val="0"/>
            </w:rPr>
          </w:rPrChange>
        </w:rPr>
      </w:pPr>
      <w:r w:rsidRPr="000A6AA8">
        <w:rPr>
          <w:rFonts w:ascii="Courier New" w:hAnsi="Courier New" w:cs="Courier New"/>
          <w:noProof w:val="0"/>
          <w:lang w:val="nl-NL"/>
          <w:rPrChange w:id="711" w:author="Michael Clifton" w:date="2018-10-11T09:57:00Z">
            <w:rPr>
              <w:rFonts w:ascii="Courier New" w:hAnsi="Courier New" w:cs="Courier New"/>
              <w:noProof w:val="0"/>
            </w:rPr>
          </w:rPrChange>
        </w:rPr>
        <w:t xml:space="preserve">      codeSystem='2.16.840.1.113883.6.1' codeSystemName='LOINC'/&gt;</w:t>
      </w:r>
    </w:p>
    <w:p w14:paraId="336EE08E" w14:textId="77777777" w:rsidR="00866BDC" w:rsidRPr="000A6AA8" w:rsidRDefault="00866BDC">
      <w:pPr>
        <w:pStyle w:val="code"/>
        <w:rPr>
          <w:rFonts w:ascii="Courier New" w:hAnsi="Courier New" w:cs="Courier New"/>
          <w:noProof w:val="0"/>
          <w:lang w:val="nl-NL"/>
          <w:rPrChange w:id="712" w:author="Michael Clifton" w:date="2018-10-11T09:57:00Z">
            <w:rPr>
              <w:rFonts w:ascii="Courier New" w:hAnsi="Courier New" w:cs="Courier New"/>
              <w:noProof w:val="0"/>
            </w:rPr>
          </w:rPrChange>
        </w:rPr>
      </w:pPr>
      <w:r w:rsidRPr="000A6AA8">
        <w:rPr>
          <w:rFonts w:ascii="Courier New" w:hAnsi="Courier New" w:cs="Courier New"/>
          <w:noProof w:val="0"/>
          <w:lang w:val="nl-NL"/>
          <w:rPrChange w:id="713" w:author="Michael Clifton" w:date="2018-10-11T09:57:00Z">
            <w:rPr>
              <w:rFonts w:ascii="Courier New" w:hAnsi="Courier New" w:cs="Courier New"/>
              <w:noProof w:val="0"/>
            </w:rPr>
          </w:rPrChange>
        </w:rPr>
        <w:t xml:space="preserve">    &lt;text&gt;</w:t>
      </w:r>
    </w:p>
    <w:p w14:paraId="3FA968D9" w14:textId="77777777" w:rsidR="00866BDC" w:rsidRPr="001B54C3" w:rsidRDefault="00866BDC">
      <w:pPr>
        <w:pStyle w:val="code"/>
        <w:rPr>
          <w:rFonts w:ascii="Courier New" w:hAnsi="Courier New" w:cs="Courier New"/>
          <w:noProof w:val="0"/>
        </w:rPr>
      </w:pPr>
      <w:r w:rsidRPr="000A6AA8">
        <w:rPr>
          <w:rFonts w:ascii="Courier New" w:hAnsi="Courier New" w:cs="Courier New"/>
          <w:noProof w:val="0"/>
          <w:lang w:val="nl-NL"/>
          <w:rPrChange w:id="714" w:author="Michael Clifton" w:date="2018-10-11T09:57:00Z">
            <w:rPr>
              <w:rFonts w:ascii="Courier New" w:hAnsi="Courier New" w:cs="Courier New"/>
              <w:noProof w:val="0"/>
            </w:rPr>
          </w:rPrChange>
        </w:rPr>
        <w:t xml:space="preserve">      </w:t>
      </w:r>
      <w:r w:rsidRPr="001B54C3">
        <w:rPr>
          <w:rFonts w:ascii="Courier New" w:hAnsi="Courier New" w:cs="Courier New"/>
          <w:noProof w:val="0"/>
        </w:rPr>
        <w:t>Text as described above</w:t>
      </w:r>
    </w:p>
    <w:p w14:paraId="61282EB0"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&lt;/text&gt;  </w:t>
      </w:r>
    </w:p>
    <w:p w14:paraId="5D93F851"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w:t>
      </w:r>
    </w:p>
    <w:p w14:paraId="10AA283A"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&lt;/section&gt;</w:t>
      </w:r>
    </w:p>
    <w:p w14:paraId="6AD5E2A7" w14:textId="77777777" w:rsidR="00866BDC" w:rsidRPr="001B54C3" w:rsidRDefault="00866BDC">
      <w:pPr>
        <w:pStyle w:val="code"/>
        <w:rPr>
          <w:rFonts w:ascii="Courier New" w:hAnsi="Courier New" w:cs="Courier New"/>
          <w:noProof w:val="0"/>
        </w:rPr>
      </w:pPr>
    </w:p>
    <w:p w14:paraId="2A65199B"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&lt;/component&gt;</w:t>
      </w:r>
    </w:p>
    <w:p w14:paraId="03940962" w14:textId="77777777" w:rsidR="00866BDC" w:rsidRPr="001B54C3" w:rsidRDefault="00866BDC">
      <w:pPr>
        <w:pStyle w:val="BodyText"/>
      </w:pPr>
    </w:p>
    <w:p w14:paraId="61389F4F" w14:textId="77777777" w:rsidR="00866BDC" w:rsidRPr="001B54C3" w:rsidRDefault="00866BDC">
      <w:pPr>
        <w:pStyle w:val="EditorInstructions"/>
      </w:pPr>
      <w:r w:rsidRPr="001B54C3">
        <w:t>Add Section 6.3.3.6.10</w:t>
      </w:r>
    </w:p>
    <w:p w14:paraId="54448811" w14:textId="77777777" w:rsidR="00866BDC" w:rsidRPr="001B54C3" w:rsidRDefault="00866BDC" w:rsidP="00B93263">
      <w:pPr>
        <w:pStyle w:val="Heading5"/>
        <w:rPr>
          <w:noProof w:val="0"/>
          <w:lang w:val="en-US"/>
        </w:rPr>
      </w:pPr>
      <w:bookmarkStart w:id="715" w:name="_Toc466555309"/>
      <w:r w:rsidRPr="001B54C3">
        <w:rPr>
          <w:noProof w:val="0"/>
          <w:lang w:val="en-US"/>
        </w:rPr>
        <w:t>6.3.3.6.10 Health Maintenance Care Plan Status Report Section 1.3.6.1.4.1.19376.1.5.3.1.1.9.41</w:t>
      </w:r>
      <w:bookmarkEnd w:id="715"/>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866BDC" w:rsidRPr="001B54C3" w14:paraId="303324DB" w14:textId="77777777" w:rsidTr="001B28EA">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6424E35E" w14:textId="77777777" w:rsidR="00866BDC" w:rsidRPr="001B54C3" w:rsidRDefault="00866BDC"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6337C44" w14:textId="77777777" w:rsidR="00866BDC" w:rsidRPr="001B54C3" w:rsidRDefault="00866BDC" w:rsidP="00B93263">
            <w:pPr>
              <w:pStyle w:val="TableEntry"/>
              <w:rPr>
                <w:rFonts w:ascii="Arial Unicode MS" w:hAnsi="Arial Unicode MS"/>
                <w:szCs w:val="24"/>
              </w:rPr>
            </w:pPr>
            <w:r w:rsidRPr="001B54C3">
              <w:t>1.3.6.1.4.1.19376.1.5.3.1.1.9.41</w:t>
            </w:r>
          </w:p>
        </w:tc>
      </w:tr>
      <w:tr w:rsidR="00866BDC" w:rsidRPr="001B54C3" w14:paraId="1BD6EED4" w14:textId="77777777" w:rsidTr="001B28EA">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3519AB9E" w14:textId="77777777" w:rsidR="00866BDC" w:rsidRPr="001B54C3" w:rsidRDefault="00866BDC" w:rsidP="00235E1F">
            <w:pPr>
              <w:pStyle w:val="TableEntryHeader"/>
            </w:pPr>
            <w:r w:rsidRPr="001B54C3">
              <w:t>Parent Template</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4D99FDF" w14:textId="77777777" w:rsidR="00866BDC" w:rsidRPr="001B54C3" w:rsidRDefault="00866BDC" w:rsidP="00117EB8">
            <w:pPr>
              <w:pStyle w:val="TableEntry"/>
            </w:pPr>
            <w:r w:rsidRPr="001B54C3">
              <w:t xml:space="preserve">  1.3.6.1.4.1.19376.1.5.3.1.1.9.50 </w:t>
            </w:r>
          </w:p>
        </w:tc>
      </w:tr>
      <w:tr w:rsidR="00866BDC" w:rsidRPr="001B54C3" w14:paraId="42A00F22" w14:textId="77777777" w:rsidTr="001B28EA">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1F94F310" w14:textId="77777777" w:rsidR="00866BDC" w:rsidRPr="001B54C3" w:rsidRDefault="00866BDC"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03D818F" w14:textId="77777777" w:rsidR="00866BDC" w:rsidRPr="001B54C3" w:rsidRDefault="00866BDC" w:rsidP="00B93263">
            <w:pPr>
              <w:pStyle w:val="TableEntry"/>
              <w:rPr>
                <w:rFonts w:ascii="Arial Unicode MS" w:hAnsi="Arial Unicode MS"/>
                <w:szCs w:val="24"/>
              </w:rPr>
            </w:pPr>
            <w:r w:rsidRPr="001B54C3">
              <w:t xml:space="preserve">  The health maintenance status report section shall contain a description of the progress towards completing expectations for care including actions completed in </w:t>
            </w:r>
            <w:r w:rsidR="00C5586E" w:rsidRPr="001B54C3">
              <w:t>fulfillment</w:t>
            </w:r>
            <w:r w:rsidRPr="001B54C3">
              <w:t xml:space="preserve"> of proposals, goals, and order requests for monitoring, tracking, or improving the condition of the patient.</w:t>
            </w:r>
          </w:p>
        </w:tc>
      </w:tr>
      <w:tr w:rsidR="00866BDC" w:rsidRPr="001B54C3" w14:paraId="668C7BF8" w14:textId="77777777" w:rsidTr="001B28EA">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1171706F" w14:textId="77777777" w:rsidR="00866BDC" w:rsidRPr="001B54C3" w:rsidRDefault="00866BDC"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7F30713" w14:textId="77777777" w:rsidR="00866BDC" w:rsidRPr="001B54C3" w:rsidRDefault="00866BDC">
            <w:pPr>
              <w:pStyle w:val="TableEntryHeader"/>
              <w:rPr>
                <w:rFonts w:ascii="Arial Unicode MS" w:hAnsi="Arial Unicode MS"/>
                <w:sz w:val="24"/>
                <w:szCs w:val="24"/>
              </w:rP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16338F2" w14:textId="77777777" w:rsidR="00866BDC" w:rsidRPr="001B54C3" w:rsidRDefault="00866BDC">
            <w:pPr>
              <w:pStyle w:val="TableEntryHeader"/>
              <w:rPr>
                <w:rFonts w:ascii="Arial Unicode MS" w:hAnsi="Arial Unicode MS"/>
                <w:sz w:val="24"/>
                <w:szCs w:val="24"/>
              </w:rPr>
            </w:pPr>
            <w:r w:rsidRPr="001B54C3">
              <w:t xml:space="preserve">Description </w:t>
            </w:r>
          </w:p>
        </w:tc>
      </w:tr>
      <w:tr w:rsidR="00866BDC" w:rsidRPr="001B54C3" w14:paraId="3326EBF8" w14:textId="77777777" w:rsidTr="00B93263">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367CD40D" w14:textId="77777777" w:rsidR="00866BDC" w:rsidRPr="001B54C3" w:rsidRDefault="00866BDC">
            <w:pPr>
              <w:pStyle w:val="TableEntry"/>
              <w:rPr>
                <w:rFonts w:ascii="Arial Unicode MS" w:hAnsi="Arial Unicode MS"/>
                <w:sz w:val="24"/>
                <w:szCs w:val="24"/>
              </w:rPr>
            </w:pPr>
            <w:r w:rsidRPr="001B54C3">
              <w:t>18776-5</w:t>
            </w:r>
          </w:p>
        </w:tc>
        <w:tc>
          <w:tcPr>
            <w:tcW w:w="0" w:type="auto"/>
            <w:tcBorders>
              <w:top w:val="single" w:sz="6" w:space="0" w:color="000000"/>
              <w:left w:val="single" w:sz="6" w:space="0" w:color="000000"/>
              <w:bottom w:val="single" w:sz="6" w:space="0" w:color="000000"/>
              <w:right w:val="single" w:sz="6" w:space="0" w:color="000000"/>
            </w:tcBorders>
            <w:vAlign w:val="center"/>
          </w:tcPr>
          <w:p w14:paraId="6DDFD355" w14:textId="77777777" w:rsidR="00866BDC" w:rsidRPr="001B54C3" w:rsidRDefault="00866BDC">
            <w:pPr>
              <w:pStyle w:val="TableEntry"/>
              <w:rPr>
                <w:rFonts w:ascii="Arial Unicode MS" w:hAnsi="Arial Unicode MS"/>
                <w:sz w:val="24"/>
                <w:szCs w:val="24"/>
              </w:rPr>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EBB5133" w14:textId="77777777" w:rsidR="00866BDC" w:rsidRPr="001B54C3" w:rsidRDefault="00866BDC">
            <w:pPr>
              <w:pStyle w:val="TableEntry"/>
              <w:rPr>
                <w:rFonts w:ascii="Arial Unicode MS" w:hAnsi="Arial Unicode MS"/>
                <w:sz w:val="24"/>
                <w:szCs w:val="24"/>
              </w:rPr>
            </w:pPr>
            <w:r w:rsidRPr="001B54C3">
              <w:t>TREATMENT PLAN</w:t>
            </w:r>
          </w:p>
        </w:tc>
      </w:tr>
    </w:tbl>
    <w:p w14:paraId="773745C8" w14:textId="77777777" w:rsidR="00866BDC" w:rsidRPr="001B54C3" w:rsidRDefault="00866BDC" w:rsidP="001B28EA">
      <w:pPr>
        <w:pStyle w:val="BodyText"/>
      </w:pPr>
    </w:p>
    <w:p w14:paraId="1E7D0ECE" w14:textId="77777777" w:rsidR="00866BDC" w:rsidRPr="001B54C3" w:rsidRDefault="00866BDC" w:rsidP="00235E1F">
      <w:pPr>
        <w:pStyle w:val="BodyText"/>
        <w:keepNext/>
        <w:jc w:val="center"/>
        <w:rPr>
          <w:b/>
          <w:bCs/>
          <w:szCs w:val="24"/>
        </w:rPr>
      </w:pPr>
      <w:r w:rsidRPr="001B54C3">
        <w:rPr>
          <w:b/>
          <w:bCs/>
        </w:rPr>
        <w:lastRenderedPageBreak/>
        <w:t>Sample Health Maintenance Care Plan Status Report Section</w:t>
      </w:r>
    </w:p>
    <w:p w14:paraId="3EADC622" w14:textId="77777777" w:rsidR="00866BDC" w:rsidRPr="000A6AA8" w:rsidRDefault="00866BDC">
      <w:pPr>
        <w:pStyle w:val="code"/>
        <w:rPr>
          <w:rFonts w:ascii="Courier New" w:hAnsi="Courier New" w:cs="Courier New"/>
          <w:noProof w:val="0"/>
          <w:lang w:val="nl-NL"/>
          <w:rPrChange w:id="716" w:author="Michael Clifton" w:date="2018-10-11T09:57:00Z">
            <w:rPr>
              <w:rFonts w:ascii="Courier New" w:hAnsi="Courier New" w:cs="Courier New"/>
              <w:noProof w:val="0"/>
            </w:rPr>
          </w:rPrChange>
        </w:rPr>
      </w:pPr>
      <w:r w:rsidRPr="000A6AA8">
        <w:rPr>
          <w:rFonts w:ascii="Courier New" w:hAnsi="Courier New" w:cs="Courier New"/>
          <w:noProof w:val="0"/>
          <w:lang w:val="nl-NL"/>
          <w:rPrChange w:id="717" w:author="Michael Clifton" w:date="2018-10-11T09:57:00Z">
            <w:rPr>
              <w:rFonts w:ascii="Courier New" w:hAnsi="Courier New" w:cs="Courier New"/>
              <w:noProof w:val="0"/>
            </w:rPr>
          </w:rPrChange>
        </w:rPr>
        <w:t>&lt;component&gt;</w:t>
      </w:r>
    </w:p>
    <w:p w14:paraId="2B96E344" w14:textId="77777777" w:rsidR="00866BDC" w:rsidRPr="000A6AA8" w:rsidRDefault="00866BDC">
      <w:pPr>
        <w:pStyle w:val="code"/>
        <w:rPr>
          <w:rFonts w:ascii="Courier New" w:hAnsi="Courier New" w:cs="Courier New"/>
          <w:noProof w:val="0"/>
          <w:lang w:val="nl-NL"/>
          <w:rPrChange w:id="718" w:author="Michael Clifton" w:date="2018-10-11T09:57:00Z">
            <w:rPr>
              <w:rFonts w:ascii="Courier New" w:hAnsi="Courier New" w:cs="Courier New"/>
              <w:noProof w:val="0"/>
            </w:rPr>
          </w:rPrChange>
        </w:rPr>
      </w:pPr>
    </w:p>
    <w:p w14:paraId="5699642B" w14:textId="77777777" w:rsidR="00866BDC" w:rsidRPr="000A6AA8" w:rsidRDefault="00866BDC">
      <w:pPr>
        <w:pStyle w:val="code"/>
        <w:rPr>
          <w:rFonts w:ascii="Courier New" w:hAnsi="Courier New" w:cs="Courier New"/>
          <w:noProof w:val="0"/>
          <w:lang w:val="nl-NL"/>
          <w:rPrChange w:id="719" w:author="Michael Clifton" w:date="2018-10-11T09:57:00Z">
            <w:rPr>
              <w:rFonts w:ascii="Courier New" w:hAnsi="Courier New" w:cs="Courier New"/>
              <w:noProof w:val="0"/>
            </w:rPr>
          </w:rPrChange>
        </w:rPr>
      </w:pPr>
      <w:r w:rsidRPr="000A6AA8">
        <w:rPr>
          <w:rFonts w:ascii="Courier New" w:hAnsi="Courier New" w:cs="Courier New"/>
          <w:noProof w:val="0"/>
          <w:lang w:val="nl-NL"/>
          <w:rPrChange w:id="720" w:author="Michael Clifton" w:date="2018-10-11T09:57:00Z">
            <w:rPr>
              <w:rFonts w:ascii="Courier New" w:hAnsi="Courier New" w:cs="Courier New"/>
              <w:noProof w:val="0"/>
            </w:rPr>
          </w:rPrChange>
        </w:rPr>
        <w:t xml:space="preserve">  &lt;section&gt;    &lt;templateId root='1.3.6.1.4.1.19376.1.5.3.1.1.9.50'/&gt;</w:t>
      </w:r>
    </w:p>
    <w:p w14:paraId="55A4B5DD" w14:textId="77777777" w:rsidR="00866BDC" w:rsidRPr="000A6AA8" w:rsidRDefault="00866BDC">
      <w:pPr>
        <w:pStyle w:val="code"/>
        <w:rPr>
          <w:rFonts w:ascii="Courier New" w:hAnsi="Courier New" w:cs="Courier New"/>
          <w:noProof w:val="0"/>
          <w:lang w:val="nl-NL"/>
          <w:rPrChange w:id="721" w:author="Michael Clifton" w:date="2018-10-11T09:57:00Z">
            <w:rPr>
              <w:rFonts w:ascii="Courier New" w:hAnsi="Courier New" w:cs="Courier New"/>
              <w:noProof w:val="0"/>
            </w:rPr>
          </w:rPrChange>
        </w:rPr>
      </w:pPr>
      <w:r w:rsidRPr="000A6AA8">
        <w:rPr>
          <w:rFonts w:ascii="Courier New" w:hAnsi="Courier New" w:cs="Courier New"/>
          <w:noProof w:val="0"/>
          <w:lang w:val="nl-NL"/>
          <w:rPrChange w:id="722" w:author="Michael Clifton" w:date="2018-10-11T09:57:00Z">
            <w:rPr>
              <w:rFonts w:ascii="Courier New" w:hAnsi="Courier New" w:cs="Courier New"/>
              <w:noProof w:val="0"/>
            </w:rPr>
          </w:rPrChange>
        </w:rPr>
        <w:t xml:space="preserve">    &lt;templateId root='1.3.6.1.4.1.19376.1.5.3.1.1.9.41'/&gt;</w:t>
      </w:r>
    </w:p>
    <w:p w14:paraId="2AE1BCDF" w14:textId="77777777" w:rsidR="00866BDC" w:rsidRPr="000A6AA8" w:rsidRDefault="00866BDC">
      <w:pPr>
        <w:pStyle w:val="code"/>
        <w:rPr>
          <w:rFonts w:ascii="Courier New" w:hAnsi="Courier New" w:cs="Courier New"/>
          <w:noProof w:val="0"/>
          <w:lang w:val="nl-NL"/>
          <w:rPrChange w:id="723" w:author="Michael Clifton" w:date="2018-10-11T09:57:00Z">
            <w:rPr>
              <w:rFonts w:ascii="Courier New" w:hAnsi="Courier New" w:cs="Courier New"/>
              <w:noProof w:val="0"/>
            </w:rPr>
          </w:rPrChange>
        </w:rPr>
      </w:pPr>
      <w:r w:rsidRPr="000A6AA8">
        <w:rPr>
          <w:rFonts w:ascii="Courier New" w:hAnsi="Courier New" w:cs="Courier New"/>
          <w:noProof w:val="0"/>
          <w:lang w:val="nl-NL"/>
          <w:rPrChange w:id="724" w:author="Michael Clifton" w:date="2018-10-11T09:57:00Z">
            <w:rPr>
              <w:rFonts w:ascii="Courier New" w:hAnsi="Courier New" w:cs="Courier New"/>
              <w:noProof w:val="0"/>
            </w:rPr>
          </w:rPrChange>
        </w:rPr>
        <w:t xml:space="preserve">    &lt;id root=' ' extension=' '/&gt;</w:t>
      </w:r>
    </w:p>
    <w:p w14:paraId="31178BD5" w14:textId="77777777" w:rsidR="00866BDC" w:rsidRPr="000A6AA8" w:rsidRDefault="00866BDC">
      <w:pPr>
        <w:pStyle w:val="code"/>
        <w:rPr>
          <w:rFonts w:ascii="Courier New" w:hAnsi="Courier New" w:cs="Courier New"/>
          <w:noProof w:val="0"/>
          <w:lang w:val="nl-NL"/>
          <w:rPrChange w:id="725" w:author="Michael Clifton" w:date="2018-10-11T09:57:00Z">
            <w:rPr>
              <w:rFonts w:ascii="Courier New" w:hAnsi="Courier New" w:cs="Courier New"/>
              <w:noProof w:val="0"/>
            </w:rPr>
          </w:rPrChange>
        </w:rPr>
      </w:pPr>
      <w:r w:rsidRPr="000A6AA8">
        <w:rPr>
          <w:rFonts w:ascii="Courier New" w:hAnsi="Courier New" w:cs="Courier New"/>
          <w:noProof w:val="0"/>
          <w:lang w:val="nl-NL"/>
          <w:rPrChange w:id="726" w:author="Michael Clifton" w:date="2018-10-11T09:57:00Z">
            <w:rPr>
              <w:rFonts w:ascii="Courier New" w:hAnsi="Courier New" w:cs="Courier New"/>
              <w:noProof w:val="0"/>
            </w:rPr>
          </w:rPrChange>
        </w:rPr>
        <w:t xml:space="preserve">    &lt;code code='18776-5' displayName='TREATMENT PLAN'</w:t>
      </w:r>
    </w:p>
    <w:p w14:paraId="6F5C3588" w14:textId="77777777" w:rsidR="00866BDC" w:rsidRPr="000A6AA8" w:rsidRDefault="00866BDC">
      <w:pPr>
        <w:pStyle w:val="code"/>
        <w:rPr>
          <w:rFonts w:ascii="Courier New" w:hAnsi="Courier New" w:cs="Courier New"/>
          <w:noProof w:val="0"/>
          <w:lang w:val="nl-NL"/>
          <w:rPrChange w:id="727" w:author="Michael Clifton" w:date="2018-10-11T09:57:00Z">
            <w:rPr>
              <w:rFonts w:ascii="Courier New" w:hAnsi="Courier New" w:cs="Courier New"/>
              <w:noProof w:val="0"/>
            </w:rPr>
          </w:rPrChange>
        </w:rPr>
      </w:pPr>
      <w:r w:rsidRPr="000A6AA8">
        <w:rPr>
          <w:rFonts w:ascii="Courier New" w:hAnsi="Courier New" w:cs="Courier New"/>
          <w:noProof w:val="0"/>
          <w:lang w:val="nl-NL"/>
          <w:rPrChange w:id="728" w:author="Michael Clifton" w:date="2018-10-11T09:57:00Z">
            <w:rPr>
              <w:rFonts w:ascii="Courier New" w:hAnsi="Courier New" w:cs="Courier New"/>
              <w:noProof w:val="0"/>
            </w:rPr>
          </w:rPrChange>
        </w:rPr>
        <w:t xml:space="preserve">      codeSystem='2.16.840.1.113883.6.1' codeSystemName='LOINC'/&gt;</w:t>
      </w:r>
    </w:p>
    <w:p w14:paraId="3F7E835D" w14:textId="77777777" w:rsidR="00866BDC" w:rsidRPr="000A6AA8" w:rsidRDefault="00866BDC">
      <w:pPr>
        <w:pStyle w:val="code"/>
        <w:rPr>
          <w:rFonts w:ascii="Courier New" w:hAnsi="Courier New" w:cs="Courier New"/>
          <w:noProof w:val="0"/>
          <w:lang w:val="nl-NL"/>
          <w:rPrChange w:id="729" w:author="Michael Clifton" w:date="2018-10-11T09:57:00Z">
            <w:rPr>
              <w:rFonts w:ascii="Courier New" w:hAnsi="Courier New" w:cs="Courier New"/>
              <w:noProof w:val="0"/>
            </w:rPr>
          </w:rPrChange>
        </w:rPr>
      </w:pPr>
      <w:r w:rsidRPr="000A6AA8">
        <w:rPr>
          <w:rFonts w:ascii="Courier New" w:hAnsi="Courier New" w:cs="Courier New"/>
          <w:noProof w:val="0"/>
          <w:lang w:val="nl-NL"/>
          <w:rPrChange w:id="730" w:author="Michael Clifton" w:date="2018-10-11T09:57:00Z">
            <w:rPr>
              <w:rFonts w:ascii="Courier New" w:hAnsi="Courier New" w:cs="Courier New"/>
              <w:noProof w:val="0"/>
            </w:rPr>
          </w:rPrChange>
        </w:rPr>
        <w:t xml:space="preserve">    &lt;text&gt;</w:t>
      </w:r>
    </w:p>
    <w:p w14:paraId="7382626B" w14:textId="77777777" w:rsidR="00866BDC" w:rsidRPr="001B54C3" w:rsidRDefault="00866BDC">
      <w:pPr>
        <w:pStyle w:val="code"/>
        <w:rPr>
          <w:rFonts w:ascii="Courier New" w:hAnsi="Courier New" w:cs="Courier New"/>
          <w:noProof w:val="0"/>
        </w:rPr>
      </w:pPr>
      <w:r w:rsidRPr="000A6AA8">
        <w:rPr>
          <w:rFonts w:ascii="Courier New" w:hAnsi="Courier New" w:cs="Courier New"/>
          <w:noProof w:val="0"/>
          <w:lang w:val="nl-NL"/>
          <w:rPrChange w:id="731" w:author="Michael Clifton" w:date="2018-10-11T09:57:00Z">
            <w:rPr>
              <w:rFonts w:ascii="Courier New" w:hAnsi="Courier New" w:cs="Courier New"/>
              <w:noProof w:val="0"/>
            </w:rPr>
          </w:rPrChange>
        </w:rPr>
        <w:t xml:space="preserve">      </w:t>
      </w:r>
      <w:r w:rsidRPr="001B54C3">
        <w:rPr>
          <w:rFonts w:ascii="Courier New" w:hAnsi="Courier New" w:cs="Courier New"/>
          <w:noProof w:val="0"/>
        </w:rPr>
        <w:t>Text as described above</w:t>
      </w:r>
    </w:p>
    <w:p w14:paraId="6C06A8B1"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&lt;/text&gt;  </w:t>
      </w:r>
    </w:p>
    <w:p w14:paraId="56827806"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w:t>
      </w:r>
    </w:p>
    <w:p w14:paraId="66436368"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&lt;/section&gt;</w:t>
      </w:r>
    </w:p>
    <w:p w14:paraId="424975D5" w14:textId="77777777" w:rsidR="00866BDC" w:rsidRPr="001B54C3" w:rsidRDefault="00866BDC">
      <w:pPr>
        <w:pStyle w:val="code"/>
        <w:rPr>
          <w:rFonts w:ascii="Courier New" w:hAnsi="Courier New" w:cs="Courier New"/>
          <w:noProof w:val="0"/>
        </w:rPr>
      </w:pPr>
    </w:p>
    <w:p w14:paraId="173A392F"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&lt;/component&gt;</w:t>
      </w:r>
    </w:p>
    <w:p w14:paraId="2FB07A85" w14:textId="77777777" w:rsidR="00866BDC" w:rsidRPr="001B54C3" w:rsidRDefault="00866BDC">
      <w:pPr>
        <w:pStyle w:val="BodyText"/>
      </w:pPr>
    </w:p>
    <w:p w14:paraId="20590DDF" w14:textId="77777777" w:rsidR="00866BDC" w:rsidRPr="001B54C3" w:rsidRDefault="00866BDC">
      <w:pPr>
        <w:pStyle w:val="EditorInstructions"/>
      </w:pPr>
      <w:r w:rsidRPr="001B54C3">
        <w:t>Add Section 6.3.3.6.11</w:t>
      </w:r>
    </w:p>
    <w:p w14:paraId="1375D76A" w14:textId="77777777" w:rsidR="00866BDC" w:rsidRPr="001B54C3" w:rsidRDefault="00866BDC" w:rsidP="006C140A">
      <w:pPr>
        <w:pStyle w:val="Heading5"/>
        <w:rPr>
          <w:noProof w:val="0"/>
          <w:lang w:val="en-US"/>
        </w:rPr>
      </w:pPr>
      <w:bookmarkStart w:id="732" w:name="_Toc466555310"/>
      <w:r w:rsidRPr="001B54C3">
        <w:rPr>
          <w:noProof w:val="0"/>
          <w:lang w:val="en-US"/>
        </w:rPr>
        <w:t>6.3.3.6.11 Provider Orders Section 1.3.6.1.4.1.19376.1.5.3.1.1.20.2.1</w:t>
      </w:r>
      <w:bookmarkEnd w:id="732"/>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866BDC" w:rsidRPr="001B54C3" w14:paraId="3C8EC8D7" w14:textId="77777777" w:rsidTr="00B93263">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AD5C837" w14:textId="77777777" w:rsidR="00866BDC" w:rsidRPr="001B54C3" w:rsidRDefault="00866BDC"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66E9D20" w14:textId="77777777" w:rsidR="00866BDC" w:rsidRPr="001B54C3" w:rsidRDefault="00866BDC" w:rsidP="00B93263">
            <w:pPr>
              <w:pStyle w:val="TableEntry"/>
              <w:rPr>
                <w:rFonts w:ascii="Arial Unicode MS" w:hAnsi="Arial Unicode MS"/>
                <w:szCs w:val="24"/>
              </w:rPr>
            </w:pPr>
            <w:r w:rsidRPr="001B54C3">
              <w:t>1.3.6.1.4.1.19376.1.5.3.1.1.20.2.1</w:t>
            </w:r>
          </w:p>
        </w:tc>
      </w:tr>
      <w:tr w:rsidR="00866BDC" w:rsidRPr="001B54C3" w14:paraId="6646E34C" w14:textId="77777777" w:rsidTr="00B93263">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CBBAF61" w14:textId="77777777" w:rsidR="00866BDC" w:rsidRPr="001B54C3" w:rsidRDefault="00866BDC"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743FCD2" w14:textId="77777777" w:rsidR="00866BDC" w:rsidRPr="001B54C3" w:rsidRDefault="00866BDC" w:rsidP="00B93263">
            <w:pPr>
              <w:pStyle w:val="TableEntry"/>
              <w:rPr>
                <w:rFonts w:ascii="Arial Unicode MS" w:hAnsi="Arial Unicode MS"/>
                <w:szCs w:val="24"/>
              </w:rPr>
            </w:pPr>
            <w:r w:rsidRPr="001B54C3">
              <w:t xml:space="preserve">The provider orders shall contain a list of all pertinent orders from healthcare providers. </w:t>
            </w:r>
          </w:p>
        </w:tc>
      </w:tr>
      <w:tr w:rsidR="00866BDC" w:rsidRPr="001B54C3" w14:paraId="5988FB19" w14:textId="77777777" w:rsidTr="00B93263">
        <w:trPr>
          <w:cantSplit/>
        </w:trPr>
        <w:tc>
          <w:tcPr>
            <w:tcW w:w="1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88AC0BD" w14:textId="77777777" w:rsidR="00866BDC" w:rsidRPr="001B54C3" w:rsidRDefault="00866BDC"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E10DC3E" w14:textId="77777777" w:rsidR="00866BDC" w:rsidRPr="001B54C3" w:rsidRDefault="00866BDC">
            <w:pPr>
              <w:pStyle w:val="TableEntryHeader"/>
              <w:rPr>
                <w:rFonts w:ascii="Arial Unicode MS" w:hAnsi="Arial Unicode MS"/>
                <w:sz w:val="24"/>
                <w:szCs w:val="24"/>
              </w:rPr>
            </w:pPr>
            <w:r w:rsidRPr="001B54C3">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7DDF83D" w14:textId="77777777" w:rsidR="00866BDC" w:rsidRPr="001B54C3" w:rsidRDefault="00866BDC">
            <w:pPr>
              <w:pStyle w:val="TableEntryHeader"/>
              <w:rPr>
                <w:rFonts w:ascii="Arial Unicode MS" w:hAnsi="Arial Unicode MS"/>
                <w:sz w:val="24"/>
                <w:szCs w:val="24"/>
              </w:rPr>
            </w:pPr>
            <w:r w:rsidRPr="001B54C3">
              <w:t xml:space="preserve">Description </w:t>
            </w:r>
          </w:p>
        </w:tc>
      </w:tr>
      <w:tr w:rsidR="00866BDC" w:rsidRPr="001B54C3" w14:paraId="5590FEF8" w14:textId="77777777" w:rsidTr="00B93263">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7715DE19" w14:textId="77777777" w:rsidR="00866BDC" w:rsidRPr="001B54C3" w:rsidRDefault="00866BDC">
            <w:pPr>
              <w:pStyle w:val="TableEntry"/>
              <w:rPr>
                <w:rFonts w:ascii="Arial Unicode MS" w:hAnsi="Arial Unicode MS"/>
                <w:sz w:val="24"/>
                <w:szCs w:val="24"/>
              </w:rPr>
            </w:pPr>
            <w:r w:rsidRPr="001B54C3">
              <w:t xml:space="preserve">46209-3 </w:t>
            </w:r>
          </w:p>
        </w:tc>
        <w:tc>
          <w:tcPr>
            <w:tcW w:w="0" w:type="auto"/>
            <w:tcBorders>
              <w:top w:val="single" w:sz="6" w:space="0" w:color="000000"/>
              <w:left w:val="single" w:sz="6" w:space="0" w:color="000000"/>
              <w:bottom w:val="single" w:sz="6" w:space="0" w:color="000000"/>
              <w:right w:val="single" w:sz="6" w:space="0" w:color="000000"/>
            </w:tcBorders>
            <w:vAlign w:val="center"/>
          </w:tcPr>
          <w:p w14:paraId="1CF65421" w14:textId="77777777" w:rsidR="00866BDC" w:rsidRPr="001B54C3" w:rsidRDefault="00866BDC">
            <w:pPr>
              <w:pStyle w:val="TableEntry"/>
              <w:rPr>
                <w:rFonts w:ascii="Arial Unicode MS" w:hAnsi="Arial Unicode MS"/>
                <w:sz w:val="24"/>
                <w:szCs w:val="24"/>
              </w:rPr>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10630F5" w14:textId="77777777" w:rsidR="00866BDC" w:rsidRPr="001B54C3" w:rsidRDefault="00866BDC">
            <w:pPr>
              <w:pStyle w:val="TableEntry"/>
              <w:rPr>
                <w:rFonts w:ascii="Arial Unicode MS" w:hAnsi="Arial Unicode MS"/>
                <w:sz w:val="24"/>
                <w:szCs w:val="24"/>
              </w:rPr>
            </w:pPr>
            <w:r w:rsidRPr="001B54C3">
              <w:t xml:space="preserve">PROVIDER ORDERS </w:t>
            </w:r>
          </w:p>
        </w:tc>
      </w:tr>
      <w:tr w:rsidR="00866BDC" w:rsidRPr="001B54C3" w14:paraId="7457DED0" w14:textId="77777777" w:rsidTr="00B93263">
        <w:trPr>
          <w:cantSplit/>
        </w:trPr>
        <w:tc>
          <w:tcPr>
            <w:tcW w:w="1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6925360" w14:textId="77777777" w:rsidR="00866BDC" w:rsidRPr="001B54C3" w:rsidRDefault="00866BDC">
            <w:pPr>
              <w:pStyle w:val="TableEntryHeader"/>
              <w:rPr>
                <w:rFonts w:ascii="Arial Unicode MS" w:hAnsi="Arial Unicode MS"/>
                <w:sz w:val="24"/>
                <w:szCs w:val="24"/>
              </w:rPr>
            </w:pPr>
            <w:r w:rsidRPr="001B54C3">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6955734" w14:textId="77777777" w:rsidR="00866BDC" w:rsidRPr="001B54C3" w:rsidRDefault="00866BDC">
            <w:pPr>
              <w:pStyle w:val="TableEntryHeader"/>
              <w:rPr>
                <w:rFonts w:ascii="Arial Unicode MS" w:hAnsi="Arial Unicode MS"/>
                <w:sz w:val="24"/>
                <w:szCs w:val="24"/>
              </w:rPr>
            </w:pPr>
            <w:r w:rsidRPr="001B54C3">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A3F2AC0" w14:textId="77777777" w:rsidR="00866BDC" w:rsidRPr="001B54C3" w:rsidRDefault="00866BDC">
            <w:pPr>
              <w:pStyle w:val="TableEntryHeader"/>
              <w:rPr>
                <w:rFonts w:ascii="Arial Unicode MS" w:hAnsi="Arial Unicode MS"/>
                <w:sz w:val="24"/>
                <w:szCs w:val="24"/>
              </w:rPr>
            </w:pPr>
            <w:r w:rsidRPr="001B54C3">
              <w:t xml:space="preserve">Description </w:t>
            </w:r>
          </w:p>
        </w:tc>
      </w:tr>
      <w:tr w:rsidR="00866BDC" w:rsidRPr="001B54C3" w14:paraId="173E8537" w14:textId="77777777" w:rsidTr="00B93263">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6A0BD44F" w14:textId="77777777" w:rsidR="00866BDC" w:rsidRPr="001B54C3" w:rsidRDefault="00866BDC">
            <w:pPr>
              <w:pStyle w:val="TableEntry"/>
              <w:rPr>
                <w:rFonts w:ascii="Arial Unicode MS" w:hAnsi="Arial Unicode MS"/>
                <w:sz w:val="24"/>
                <w:szCs w:val="24"/>
              </w:rPr>
            </w:pPr>
            <w:r w:rsidRPr="001B54C3">
              <w:t xml:space="preserve">1.3.6.1.4.1.19376.1.5.3.1.4.7 </w:t>
            </w:r>
          </w:p>
        </w:tc>
        <w:tc>
          <w:tcPr>
            <w:tcW w:w="0" w:type="auto"/>
            <w:tcBorders>
              <w:top w:val="single" w:sz="6" w:space="0" w:color="000000"/>
              <w:left w:val="single" w:sz="6" w:space="0" w:color="000000"/>
              <w:bottom w:val="single" w:sz="6" w:space="0" w:color="000000"/>
              <w:right w:val="single" w:sz="6" w:space="0" w:color="000000"/>
            </w:tcBorders>
            <w:vAlign w:val="center"/>
          </w:tcPr>
          <w:p w14:paraId="62DCD98D" w14:textId="77777777" w:rsidR="00866BDC" w:rsidRPr="001B54C3" w:rsidRDefault="00866BDC">
            <w:pPr>
              <w:pStyle w:val="TableEntry"/>
              <w:rPr>
                <w:rFonts w:ascii="Arial Unicode MS" w:hAnsi="Arial Unicode MS"/>
                <w:sz w:val="24"/>
                <w:szCs w:val="24"/>
              </w:rPr>
            </w:pPr>
            <w:r w:rsidRPr="001B54C3">
              <w:t xml:space="preserve">C </w:t>
            </w:r>
          </w:p>
        </w:tc>
        <w:tc>
          <w:tcPr>
            <w:tcW w:w="0" w:type="auto"/>
            <w:tcBorders>
              <w:top w:val="single" w:sz="6" w:space="0" w:color="000000"/>
              <w:left w:val="single" w:sz="6" w:space="0" w:color="000000"/>
              <w:bottom w:val="single" w:sz="6" w:space="0" w:color="000000"/>
              <w:right w:val="single" w:sz="6" w:space="0" w:color="000000"/>
            </w:tcBorders>
            <w:vAlign w:val="center"/>
          </w:tcPr>
          <w:p w14:paraId="4D92E3EB" w14:textId="77777777" w:rsidR="00866BDC" w:rsidRPr="001B54C3" w:rsidRDefault="00B64CE6">
            <w:pPr>
              <w:pStyle w:val="TableEntry"/>
              <w:rPr>
                <w:rFonts w:ascii="Arial Unicode MS" w:hAnsi="Arial Unicode MS"/>
                <w:sz w:val="24"/>
                <w:szCs w:val="24"/>
              </w:rPr>
            </w:pPr>
            <w:hyperlink r:id="rId29" w:tooltip="1.3.6.1.4.1.19376.1.5.3.1.4.7" w:history="1">
              <w:r w:rsidR="00866BDC" w:rsidRPr="001B54C3">
                <w:rPr>
                  <w:rStyle w:val="Hyperlink"/>
                </w:rPr>
                <w:t>Medications</w:t>
              </w:r>
            </w:hyperlink>
            <w:r w:rsidR="00866BDC" w:rsidRPr="001B54C3">
              <w:br/>
              <w:t xml:space="preserve">Medications entries shall appear for all ordered medications when present. These entries shall be in intent mood. </w:t>
            </w:r>
          </w:p>
        </w:tc>
      </w:tr>
      <w:tr w:rsidR="00866BDC" w:rsidRPr="001B54C3" w14:paraId="6BCD9606" w14:textId="77777777" w:rsidTr="00B93263">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54895676" w14:textId="77777777" w:rsidR="00866BDC" w:rsidRPr="001B54C3" w:rsidRDefault="00866BDC">
            <w:pPr>
              <w:pStyle w:val="TableEntry"/>
              <w:rPr>
                <w:rFonts w:ascii="Arial Unicode MS" w:hAnsi="Arial Unicode MS"/>
                <w:sz w:val="24"/>
                <w:szCs w:val="24"/>
              </w:rPr>
            </w:pPr>
            <w:r w:rsidRPr="001B54C3">
              <w:t xml:space="preserve">1.3.6.1.4.1.19376.1.5.3.1.4.19 </w:t>
            </w:r>
          </w:p>
        </w:tc>
        <w:tc>
          <w:tcPr>
            <w:tcW w:w="0" w:type="auto"/>
            <w:tcBorders>
              <w:top w:val="single" w:sz="6" w:space="0" w:color="000000"/>
              <w:left w:val="single" w:sz="6" w:space="0" w:color="000000"/>
              <w:bottom w:val="single" w:sz="6" w:space="0" w:color="000000"/>
              <w:right w:val="single" w:sz="6" w:space="0" w:color="000000"/>
            </w:tcBorders>
            <w:vAlign w:val="center"/>
          </w:tcPr>
          <w:p w14:paraId="33C6D1A6" w14:textId="77777777" w:rsidR="00866BDC" w:rsidRPr="001B54C3" w:rsidRDefault="00866BDC">
            <w:pPr>
              <w:pStyle w:val="TableEntry"/>
              <w:rPr>
                <w:rFonts w:ascii="Arial Unicode MS" w:hAnsi="Arial Unicode MS"/>
                <w:sz w:val="24"/>
                <w:szCs w:val="24"/>
              </w:rPr>
            </w:pPr>
            <w:r w:rsidRPr="001B54C3">
              <w:t xml:space="preserve">C </w:t>
            </w:r>
          </w:p>
        </w:tc>
        <w:tc>
          <w:tcPr>
            <w:tcW w:w="0" w:type="auto"/>
            <w:tcBorders>
              <w:top w:val="single" w:sz="6" w:space="0" w:color="000000"/>
              <w:left w:val="single" w:sz="6" w:space="0" w:color="000000"/>
              <w:bottom w:val="single" w:sz="6" w:space="0" w:color="000000"/>
              <w:right w:val="single" w:sz="6" w:space="0" w:color="000000"/>
            </w:tcBorders>
            <w:vAlign w:val="center"/>
          </w:tcPr>
          <w:p w14:paraId="6D658C8B" w14:textId="77777777" w:rsidR="00866BDC" w:rsidRPr="001B54C3" w:rsidRDefault="00B64CE6">
            <w:pPr>
              <w:pStyle w:val="TableEntry"/>
              <w:rPr>
                <w:rFonts w:ascii="Arial Unicode MS" w:hAnsi="Arial Unicode MS"/>
                <w:sz w:val="24"/>
                <w:szCs w:val="24"/>
              </w:rPr>
            </w:pPr>
            <w:hyperlink r:id="rId30" w:tooltip="1.3.6.1.4.1.19376.1.5.3.1.4.19" w:history="1">
              <w:r w:rsidR="00866BDC" w:rsidRPr="001B54C3">
                <w:rPr>
                  <w:rStyle w:val="Hyperlink"/>
                </w:rPr>
                <w:t>Procedure</w:t>
              </w:r>
            </w:hyperlink>
            <w:r w:rsidR="00866BDC" w:rsidRPr="001B54C3">
              <w:br/>
              <w:t xml:space="preserve">Procedure entries shall appear for all ordered procedures when present. These entries shall be in intent mood. </w:t>
            </w:r>
          </w:p>
        </w:tc>
      </w:tr>
      <w:tr w:rsidR="00866BDC" w:rsidRPr="001B54C3" w14:paraId="5720D090" w14:textId="77777777" w:rsidTr="00B93263">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490142D0" w14:textId="77777777" w:rsidR="00866BDC" w:rsidRPr="001B54C3" w:rsidRDefault="00866BDC">
            <w:pPr>
              <w:pStyle w:val="TableEntry"/>
              <w:rPr>
                <w:rFonts w:ascii="Arial Unicode MS" w:hAnsi="Arial Unicode MS"/>
                <w:sz w:val="24"/>
                <w:szCs w:val="24"/>
              </w:rPr>
            </w:pPr>
            <w:r w:rsidRPr="001B54C3">
              <w:t xml:space="preserve">1.3.6.1.4.1.19376.1.5.3.1.4.14 </w:t>
            </w:r>
          </w:p>
        </w:tc>
        <w:tc>
          <w:tcPr>
            <w:tcW w:w="0" w:type="auto"/>
            <w:tcBorders>
              <w:top w:val="single" w:sz="6" w:space="0" w:color="000000"/>
              <w:left w:val="single" w:sz="6" w:space="0" w:color="000000"/>
              <w:bottom w:val="single" w:sz="6" w:space="0" w:color="000000"/>
              <w:right w:val="single" w:sz="6" w:space="0" w:color="000000"/>
            </w:tcBorders>
            <w:vAlign w:val="center"/>
          </w:tcPr>
          <w:p w14:paraId="506D0F49" w14:textId="77777777" w:rsidR="00866BDC" w:rsidRPr="001B54C3" w:rsidRDefault="00866BDC">
            <w:pPr>
              <w:pStyle w:val="TableEntry"/>
              <w:rPr>
                <w:rFonts w:ascii="Arial Unicode MS" w:hAnsi="Arial Unicode MS"/>
                <w:sz w:val="24"/>
                <w:szCs w:val="24"/>
              </w:rPr>
            </w:pPr>
            <w:r w:rsidRPr="001B54C3">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02F048AD" w14:textId="77777777" w:rsidR="00866BDC" w:rsidRPr="001B54C3" w:rsidRDefault="00B64CE6">
            <w:pPr>
              <w:pStyle w:val="TableEntry"/>
              <w:rPr>
                <w:rFonts w:ascii="Arial Unicode MS" w:hAnsi="Arial Unicode MS"/>
                <w:sz w:val="24"/>
                <w:szCs w:val="24"/>
              </w:rPr>
            </w:pPr>
            <w:hyperlink r:id="rId31" w:tooltip="1.3.6.1.4.1.19376.1.5.3.1.4.14" w:history="1">
              <w:r w:rsidR="00866BDC" w:rsidRPr="001B54C3">
                <w:rPr>
                  <w:rStyle w:val="Hyperlink"/>
                </w:rPr>
                <w:t>Encounter</w:t>
              </w:r>
            </w:hyperlink>
            <w:r w:rsidR="00866BDC" w:rsidRPr="001B54C3">
              <w:br/>
              <w:t xml:space="preserve">Encounter entries should appear for all ordered encounters. These entries shall be in promise or appointment request mood. </w:t>
            </w:r>
          </w:p>
        </w:tc>
      </w:tr>
      <w:tr w:rsidR="00866BDC" w:rsidRPr="001B54C3" w14:paraId="061EC67D" w14:textId="77777777" w:rsidTr="00B93263">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20EE1B9A" w14:textId="77777777" w:rsidR="00866BDC" w:rsidRPr="001B54C3" w:rsidRDefault="00866BDC">
            <w:pPr>
              <w:pStyle w:val="TableEntry"/>
              <w:rPr>
                <w:rFonts w:ascii="Arial Unicode MS" w:hAnsi="Arial Unicode MS"/>
                <w:sz w:val="24"/>
                <w:szCs w:val="24"/>
              </w:rPr>
            </w:pPr>
            <w:r w:rsidRPr="001B54C3">
              <w:t xml:space="preserve">1.3.6.1.4.1.19376.1.5.3.1.1.20.3.1 </w:t>
            </w:r>
          </w:p>
        </w:tc>
        <w:tc>
          <w:tcPr>
            <w:tcW w:w="0" w:type="auto"/>
            <w:tcBorders>
              <w:top w:val="single" w:sz="6" w:space="0" w:color="000000"/>
              <w:left w:val="single" w:sz="6" w:space="0" w:color="000000"/>
              <w:bottom w:val="single" w:sz="6" w:space="0" w:color="000000"/>
              <w:right w:val="single" w:sz="6" w:space="0" w:color="000000"/>
            </w:tcBorders>
            <w:vAlign w:val="center"/>
          </w:tcPr>
          <w:p w14:paraId="69A5B404" w14:textId="77777777" w:rsidR="00866BDC" w:rsidRPr="001B54C3" w:rsidRDefault="00866BDC">
            <w:pPr>
              <w:pStyle w:val="TableEntry"/>
              <w:rPr>
                <w:rFonts w:ascii="Arial Unicode MS" w:hAnsi="Arial Unicode MS"/>
                <w:sz w:val="24"/>
                <w:szCs w:val="24"/>
              </w:rPr>
            </w:pPr>
            <w:r w:rsidRPr="001B54C3">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14F7EBD3" w14:textId="77777777" w:rsidR="00866BDC" w:rsidRPr="001B54C3" w:rsidRDefault="00B64CE6">
            <w:pPr>
              <w:pStyle w:val="TableEntry"/>
              <w:rPr>
                <w:rFonts w:ascii="Arial Unicode MS" w:hAnsi="Arial Unicode MS"/>
                <w:sz w:val="24"/>
                <w:szCs w:val="24"/>
              </w:rPr>
            </w:pPr>
            <w:hyperlink r:id="rId32" w:tooltip="1.3.6.1.4.1.19376.1.5.3.1.1.20.3.1" w:history="1">
              <w:r w:rsidR="00866BDC" w:rsidRPr="001B54C3">
                <w:rPr>
                  <w:rStyle w:val="Hyperlink"/>
                </w:rPr>
                <w:t>Observation Requests</w:t>
              </w:r>
            </w:hyperlink>
            <w:r w:rsidR="00866BDC" w:rsidRPr="001B54C3">
              <w:br/>
              <w:t xml:space="preserve">Observation request entries should appear for all ordered observations. These entries shall appear in intent mood. </w:t>
            </w:r>
          </w:p>
        </w:tc>
      </w:tr>
    </w:tbl>
    <w:p w14:paraId="65B14BCD" w14:textId="77777777" w:rsidR="00A25D25" w:rsidRPr="001B54C3" w:rsidRDefault="00A25D25" w:rsidP="00235E1F">
      <w:pPr>
        <w:pStyle w:val="BodyText"/>
      </w:pPr>
    </w:p>
    <w:p w14:paraId="5DB5DF9F" w14:textId="77777777" w:rsidR="00A25D25" w:rsidRPr="001B54C3" w:rsidRDefault="00866BDC" w:rsidP="00235E1F">
      <w:pPr>
        <w:pStyle w:val="BodyText"/>
        <w:keepNext/>
        <w:jc w:val="center"/>
        <w:rPr>
          <w:b/>
          <w:bCs/>
        </w:rPr>
      </w:pPr>
      <w:r w:rsidRPr="001B54C3">
        <w:rPr>
          <w:b/>
          <w:bCs/>
        </w:rPr>
        <w:lastRenderedPageBreak/>
        <w:t xml:space="preserve">Sample Provider Orders Section </w:t>
      </w:r>
    </w:p>
    <w:p w14:paraId="2550C309"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&lt;component&gt;</w:t>
      </w:r>
    </w:p>
    <w:p w14:paraId="2656F5CE"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&lt;section&gt;</w:t>
      </w:r>
    </w:p>
    <w:p w14:paraId="7120A8E3"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&lt;templateId root='1.3.6.1.4.1.19376.1.5.3.1.1.20.2.1'/&gt;</w:t>
      </w:r>
    </w:p>
    <w:p w14:paraId="0CFC107E"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&lt;id root=' ' extension=' '/&gt;</w:t>
      </w:r>
    </w:p>
    <w:p w14:paraId="3D116759"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&lt;code code='46209-3' displayName='PROVIDER ORDERS'</w:t>
      </w:r>
    </w:p>
    <w:p w14:paraId="5FB6964D"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codeSystem='2.16.840.1.113883.6.1' codeSystemName='LOINC'/&gt;</w:t>
      </w:r>
    </w:p>
    <w:p w14:paraId="7AB0E10F"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&lt;text&gt;</w:t>
      </w:r>
    </w:p>
    <w:p w14:paraId="6EB6FB86"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w:t>
      </w:r>
      <w:r w:rsidRPr="001B54C3">
        <w:rPr>
          <w:rFonts w:ascii="Courier New" w:hAnsi="Courier New" w:cs="Courier New"/>
          <w:i/>
          <w:iCs/>
          <w:noProof w:val="0"/>
        </w:rPr>
        <w:t>Text as described above</w:t>
      </w:r>
    </w:p>
    <w:p w14:paraId="7CDC4647"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&lt;/text&gt;   </w:t>
      </w:r>
    </w:p>
    <w:p w14:paraId="298102B6"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&lt;entry&gt;</w:t>
      </w:r>
    </w:p>
    <w:p w14:paraId="5551CFC4"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w:t>
      </w:r>
    </w:p>
    <w:p w14:paraId="3E9C6F44"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 Required if known Medications element --&gt;</w:t>
      </w:r>
    </w:p>
    <w:p w14:paraId="12654E1C" w14:textId="77777777" w:rsidR="00866BDC" w:rsidRPr="000A6AA8" w:rsidRDefault="00866BDC">
      <w:pPr>
        <w:pStyle w:val="code"/>
        <w:rPr>
          <w:rFonts w:ascii="Courier New" w:hAnsi="Courier New" w:cs="Courier New"/>
          <w:noProof w:val="0"/>
          <w:lang w:val="nl-NL"/>
          <w:rPrChange w:id="733" w:author="Michael Clifton" w:date="2018-10-11T10:00:00Z">
            <w:rPr>
              <w:rFonts w:ascii="Courier New" w:hAnsi="Courier New" w:cs="Courier New"/>
              <w:noProof w:val="0"/>
            </w:rPr>
          </w:rPrChange>
        </w:rPr>
      </w:pPr>
      <w:r w:rsidRPr="001B54C3">
        <w:rPr>
          <w:rFonts w:ascii="Courier New" w:hAnsi="Courier New" w:cs="Courier New"/>
          <w:noProof w:val="0"/>
        </w:rPr>
        <w:t xml:space="preserve">        </w:t>
      </w:r>
      <w:r w:rsidRPr="000A6AA8">
        <w:rPr>
          <w:rFonts w:ascii="Courier New" w:hAnsi="Courier New" w:cs="Courier New"/>
          <w:noProof w:val="0"/>
          <w:lang w:val="nl-NL"/>
          <w:rPrChange w:id="734" w:author="Michael Clifton" w:date="2018-10-11T10:00:00Z">
            <w:rPr>
              <w:rFonts w:ascii="Courier New" w:hAnsi="Courier New" w:cs="Courier New"/>
              <w:noProof w:val="0"/>
            </w:rPr>
          </w:rPrChange>
        </w:rPr>
        <w:t>&lt;templateId root='</w:t>
      </w:r>
      <w:r w:rsidR="00B0035D">
        <w:rPr>
          <w:rStyle w:val="Hyperlink"/>
          <w:rFonts w:ascii="Courier New" w:hAnsi="Courier New" w:cs="Courier New"/>
          <w:noProof w:val="0"/>
        </w:rPr>
        <w:fldChar w:fldCharType="begin"/>
      </w:r>
      <w:r w:rsidR="00B0035D" w:rsidRPr="000A6AA8">
        <w:rPr>
          <w:rStyle w:val="Hyperlink"/>
          <w:rFonts w:ascii="Courier New" w:hAnsi="Courier New" w:cs="Courier New"/>
          <w:noProof w:val="0"/>
          <w:lang w:val="nl-NL"/>
          <w:rPrChange w:id="735" w:author="Michael Clifton" w:date="2018-10-11T10:00:00Z">
            <w:rPr>
              <w:rStyle w:val="Hyperlink"/>
              <w:rFonts w:ascii="Courier New" w:hAnsi="Courier New" w:cs="Courier New"/>
              <w:noProof w:val="0"/>
            </w:rPr>
          </w:rPrChange>
        </w:rPr>
        <w:instrText xml:space="preserve"> HYPERLINK "http://wiki.ihe.net/index.php?title=1.3.6.1.4.1.19376.1.5.3.1.4.7" \o "1.3.6.1.4.1.19376.1.5.3.1.4.7" </w:instrText>
      </w:r>
      <w:r w:rsidR="00B0035D">
        <w:rPr>
          <w:rStyle w:val="Hyperlink"/>
          <w:rFonts w:ascii="Courier New" w:hAnsi="Courier New" w:cs="Courier New"/>
          <w:noProof w:val="0"/>
        </w:rPr>
        <w:fldChar w:fldCharType="separate"/>
      </w:r>
      <w:r w:rsidRPr="000A6AA8">
        <w:rPr>
          <w:rStyle w:val="Hyperlink"/>
          <w:rFonts w:ascii="Courier New" w:hAnsi="Courier New" w:cs="Courier New"/>
          <w:noProof w:val="0"/>
          <w:lang w:val="nl-NL"/>
          <w:rPrChange w:id="736" w:author="Michael Clifton" w:date="2018-10-11T10:00:00Z">
            <w:rPr>
              <w:rStyle w:val="Hyperlink"/>
              <w:rFonts w:ascii="Courier New" w:hAnsi="Courier New" w:cs="Courier New"/>
              <w:noProof w:val="0"/>
            </w:rPr>
          </w:rPrChange>
        </w:rPr>
        <w:t>1.3.6.1.4.1.19376.1.5.3.1.4.7</w:t>
      </w:r>
      <w:r w:rsidR="00B0035D">
        <w:rPr>
          <w:rStyle w:val="Hyperlink"/>
          <w:rFonts w:ascii="Courier New" w:hAnsi="Courier New" w:cs="Courier New"/>
          <w:noProof w:val="0"/>
        </w:rPr>
        <w:fldChar w:fldCharType="end"/>
      </w:r>
      <w:r w:rsidRPr="000A6AA8">
        <w:rPr>
          <w:rFonts w:ascii="Courier New" w:hAnsi="Courier New" w:cs="Courier New"/>
          <w:noProof w:val="0"/>
          <w:lang w:val="nl-NL"/>
          <w:rPrChange w:id="737" w:author="Michael Clifton" w:date="2018-10-11T10:00:00Z">
            <w:rPr>
              <w:rFonts w:ascii="Courier New" w:hAnsi="Courier New" w:cs="Courier New"/>
              <w:noProof w:val="0"/>
            </w:rPr>
          </w:rPrChange>
        </w:rPr>
        <w:t>'/&gt;</w:t>
      </w:r>
    </w:p>
    <w:p w14:paraId="537249CF" w14:textId="77777777" w:rsidR="00866BDC" w:rsidRPr="000A6AA8" w:rsidRDefault="00866BDC">
      <w:pPr>
        <w:pStyle w:val="code"/>
        <w:rPr>
          <w:rFonts w:ascii="Courier New" w:hAnsi="Courier New" w:cs="Courier New"/>
          <w:noProof w:val="0"/>
          <w:lang w:val="nl-NL"/>
          <w:rPrChange w:id="738" w:author="Michael Clifton" w:date="2018-10-11T10:00:00Z">
            <w:rPr>
              <w:rFonts w:ascii="Courier New" w:hAnsi="Courier New" w:cs="Courier New"/>
              <w:noProof w:val="0"/>
            </w:rPr>
          </w:rPrChange>
        </w:rPr>
      </w:pPr>
      <w:r w:rsidRPr="000A6AA8">
        <w:rPr>
          <w:rFonts w:ascii="Courier New" w:hAnsi="Courier New" w:cs="Courier New"/>
          <w:noProof w:val="0"/>
          <w:lang w:val="nl-NL"/>
          <w:rPrChange w:id="739" w:author="Michael Clifton" w:date="2018-10-11T10:00:00Z">
            <w:rPr>
              <w:rFonts w:ascii="Courier New" w:hAnsi="Courier New" w:cs="Courier New"/>
              <w:noProof w:val="0"/>
            </w:rPr>
          </w:rPrChange>
        </w:rPr>
        <w:t xml:space="preserve">         :</w:t>
      </w:r>
    </w:p>
    <w:p w14:paraId="62866888" w14:textId="77777777" w:rsidR="00866BDC" w:rsidRPr="000A6AA8" w:rsidRDefault="00866BDC">
      <w:pPr>
        <w:pStyle w:val="code"/>
        <w:rPr>
          <w:rFonts w:ascii="Courier New" w:hAnsi="Courier New" w:cs="Courier New"/>
          <w:noProof w:val="0"/>
          <w:lang w:val="nl-NL"/>
          <w:rPrChange w:id="740" w:author="Michael Clifton" w:date="2018-10-11T10:00:00Z">
            <w:rPr>
              <w:rFonts w:ascii="Courier New" w:hAnsi="Courier New" w:cs="Courier New"/>
              <w:noProof w:val="0"/>
            </w:rPr>
          </w:rPrChange>
        </w:rPr>
      </w:pPr>
      <w:r w:rsidRPr="000A6AA8">
        <w:rPr>
          <w:rFonts w:ascii="Courier New" w:hAnsi="Courier New" w:cs="Courier New"/>
          <w:noProof w:val="0"/>
          <w:lang w:val="nl-NL"/>
          <w:rPrChange w:id="741" w:author="Michael Clifton" w:date="2018-10-11T10:00:00Z">
            <w:rPr>
              <w:rFonts w:ascii="Courier New" w:hAnsi="Courier New" w:cs="Courier New"/>
              <w:noProof w:val="0"/>
            </w:rPr>
          </w:rPrChange>
        </w:rPr>
        <w:t xml:space="preserve">    &lt;/entry&gt; </w:t>
      </w:r>
    </w:p>
    <w:p w14:paraId="59651D8B" w14:textId="77777777" w:rsidR="00866BDC" w:rsidRPr="001B54C3" w:rsidRDefault="00866BDC">
      <w:pPr>
        <w:pStyle w:val="code"/>
        <w:rPr>
          <w:rFonts w:ascii="Courier New" w:hAnsi="Courier New" w:cs="Courier New"/>
          <w:noProof w:val="0"/>
        </w:rPr>
      </w:pPr>
      <w:r w:rsidRPr="000A6AA8">
        <w:rPr>
          <w:rFonts w:ascii="Courier New" w:hAnsi="Courier New" w:cs="Courier New"/>
          <w:noProof w:val="0"/>
          <w:lang w:val="nl-NL"/>
          <w:rPrChange w:id="742" w:author="Michael Clifton" w:date="2018-10-11T10:00:00Z">
            <w:rPr>
              <w:rFonts w:ascii="Courier New" w:hAnsi="Courier New" w:cs="Courier New"/>
              <w:noProof w:val="0"/>
            </w:rPr>
          </w:rPrChange>
        </w:rPr>
        <w:t xml:space="preserve">    </w:t>
      </w:r>
      <w:r w:rsidRPr="001B54C3">
        <w:rPr>
          <w:rFonts w:ascii="Courier New" w:hAnsi="Courier New" w:cs="Courier New"/>
          <w:noProof w:val="0"/>
        </w:rPr>
        <w:t>&lt;entry&gt;</w:t>
      </w:r>
    </w:p>
    <w:p w14:paraId="172B4C2B"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w:t>
      </w:r>
    </w:p>
    <w:p w14:paraId="7315CBF5"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 Required if known Procedure element --&gt;</w:t>
      </w:r>
    </w:p>
    <w:p w14:paraId="263E7B01" w14:textId="77777777" w:rsidR="00866BDC" w:rsidRPr="000A6AA8" w:rsidRDefault="00866BDC">
      <w:pPr>
        <w:pStyle w:val="code"/>
        <w:rPr>
          <w:rFonts w:ascii="Courier New" w:hAnsi="Courier New" w:cs="Courier New"/>
          <w:noProof w:val="0"/>
          <w:lang w:val="nl-NL"/>
          <w:rPrChange w:id="743" w:author="Michael Clifton" w:date="2018-10-11T10:00:00Z">
            <w:rPr>
              <w:rFonts w:ascii="Courier New" w:hAnsi="Courier New" w:cs="Courier New"/>
              <w:noProof w:val="0"/>
            </w:rPr>
          </w:rPrChange>
        </w:rPr>
      </w:pPr>
      <w:r w:rsidRPr="001B54C3">
        <w:rPr>
          <w:rFonts w:ascii="Courier New" w:hAnsi="Courier New" w:cs="Courier New"/>
          <w:noProof w:val="0"/>
        </w:rPr>
        <w:t xml:space="preserve">        </w:t>
      </w:r>
      <w:r w:rsidRPr="000A6AA8">
        <w:rPr>
          <w:rFonts w:ascii="Courier New" w:hAnsi="Courier New" w:cs="Courier New"/>
          <w:noProof w:val="0"/>
          <w:lang w:val="nl-NL"/>
          <w:rPrChange w:id="744" w:author="Michael Clifton" w:date="2018-10-11T10:00:00Z">
            <w:rPr>
              <w:rFonts w:ascii="Courier New" w:hAnsi="Courier New" w:cs="Courier New"/>
              <w:noProof w:val="0"/>
            </w:rPr>
          </w:rPrChange>
        </w:rPr>
        <w:t>&lt;templateId root='</w:t>
      </w:r>
      <w:r w:rsidR="00B0035D">
        <w:rPr>
          <w:rStyle w:val="Hyperlink"/>
          <w:rFonts w:ascii="Courier New" w:hAnsi="Courier New" w:cs="Courier New"/>
          <w:noProof w:val="0"/>
        </w:rPr>
        <w:fldChar w:fldCharType="begin"/>
      </w:r>
      <w:r w:rsidR="00B0035D" w:rsidRPr="000A6AA8">
        <w:rPr>
          <w:rStyle w:val="Hyperlink"/>
          <w:rFonts w:ascii="Courier New" w:hAnsi="Courier New" w:cs="Courier New"/>
          <w:noProof w:val="0"/>
          <w:lang w:val="nl-NL"/>
          <w:rPrChange w:id="745" w:author="Michael Clifton" w:date="2018-10-11T10:00:00Z">
            <w:rPr>
              <w:rStyle w:val="Hyperlink"/>
              <w:rFonts w:ascii="Courier New" w:hAnsi="Courier New" w:cs="Courier New"/>
              <w:noProof w:val="0"/>
            </w:rPr>
          </w:rPrChange>
        </w:rPr>
        <w:instrText xml:space="preserve"> HYPERLINK "http://wiki.ihe.net/index.php?title=1.3.6.1.4.1.19376.1.5.3.1.4.19" \o "1.3.6.1.4.1.19376.1.5.3.1.4.19" </w:instrText>
      </w:r>
      <w:r w:rsidR="00B0035D">
        <w:rPr>
          <w:rStyle w:val="Hyperlink"/>
          <w:rFonts w:ascii="Courier New" w:hAnsi="Courier New" w:cs="Courier New"/>
          <w:noProof w:val="0"/>
        </w:rPr>
        <w:fldChar w:fldCharType="separate"/>
      </w:r>
      <w:r w:rsidRPr="000A6AA8">
        <w:rPr>
          <w:rStyle w:val="Hyperlink"/>
          <w:rFonts w:ascii="Courier New" w:hAnsi="Courier New" w:cs="Courier New"/>
          <w:noProof w:val="0"/>
          <w:lang w:val="nl-NL"/>
          <w:rPrChange w:id="746" w:author="Michael Clifton" w:date="2018-10-11T10:00:00Z">
            <w:rPr>
              <w:rStyle w:val="Hyperlink"/>
              <w:rFonts w:ascii="Courier New" w:hAnsi="Courier New" w:cs="Courier New"/>
              <w:noProof w:val="0"/>
            </w:rPr>
          </w:rPrChange>
        </w:rPr>
        <w:t>1.3.6.1.4.1.19376.1.5.3.1.4.19</w:t>
      </w:r>
      <w:r w:rsidR="00B0035D">
        <w:rPr>
          <w:rStyle w:val="Hyperlink"/>
          <w:rFonts w:ascii="Courier New" w:hAnsi="Courier New" w:cs="Courier New"/>
          <w:noProof w:val="0"/>
        </w:rPr>
        <w:fldChar w:fldCharType="end"/>
      </w:r>
      <w:r w:rsidRPr="000A6AA8">
        <w:rPr>
          <w:rFonts w:ascii="Courier New" w:hAnsi="Courier New" w:cs="Courier New"/>
          <w:noProof w:val="0"/>
          <w:lang w:val="nl-NL"/>
          <w:rPrChange w:id="747" w:author="Michael Clifton" w:date="2018-10-11T10:00:00Z">
            <w:rPr>
              <w:rFonts w:ascii="Courier New" w:hAnsi="Courier New" w:cs="Courier New"/>
              <w:noProof w:val="0"/>
            </w:rPr>
          </w:rPrChange>
        </w:rPr>
        <w:t>'/&gt;</w:t>
      </w:r>
    </w:p>
    <w:p w14:paraId="460198B9" w14:textId="77777777" w:rsidR="00866BDC" w:rsidRPr="000A6AA8" w:rsidRDefault="00866BDC">
      <w:pPr>
        <w:pStyle w:val="code"/>
        <w:rPr>
          <w:rFonts w:ascii="Courier New" w:hAnsi="Courier New" w:cs="Courier New"/>
          <w:noProof w:val="0"/>
          <w:lang w:val="nl-NL"/>
          <w:rPrChange w:id="748" w:author="Michael Clifton" w:date="2018-10-11T10:00:00Z">
            <w:rPr>
              <w:rFonts w:ascii="Courier New" w:hAnsi="Courier New" w:cs="Courier New"/>
              <w:noProof w:val="0"/>
            </w:rPr>
          </w:rPrChange>
        </w:rPr>
      </w:pPr>
      <w:r w:rsidRPr="000A6AA8">
        <w:rPr>
          <w:rFonts w:ascii="Courier New" w:hAnsi="Courier New" w:cs="Courier New"/>
          <w:noProof w:val="0"/>
          <w:lang w:val="nl-NL"/>
          <w:rPrChange w:id="749" w:author="Michael Clifton" w:date="2018-10-11T10:00:00Z">
            <w:rPr>
              <w:rFonts w:ascii="Courier New" w:hAnsi="Courier New" w:cs="Courier New"/>
              <w:noProof w:val="0"/>
            </w:rPr>
          </w:rPrChange>
        </w:rPr>
        <w:t xml:space="preserve">         :</w:t>
      </w:r>
    </w:p>
    <w:p w14:paraId="464CD65C" w14:textId="77777777" w:rsidR="00866BDC" w:rsidRPr="000A6AA8" w:rsidRDefault="00866BDC">
      <w:pPr>
        <w:pStyle w:val="code"/>
        <w:rPr>
          <w:rFonts w:ascii="Courier New" w:hAnsi="Courier New" w:cs="Courier New"/>
          <w:noProof w:val="0"/>
          <w:lang w:val="nl-NL"/>
          <w:rPrChange w:id="750" w:author="Michael Clifton" w:date="2018-10-11T10:00:00Z">
            <w:rPr>
              <w:rFonts w:ascii="Courier New" w:hAnsi="Courier New" w:cs="Courier New"/>
              <w:noProof w:val="0"/>
            </w:rPr>
          </w:rPrChange>
        </w:rPr>
      </w:pPr>
      <w:r w:rsidRPr="000A6AA8">
        <w:rPr>
          <w:rFonts w:ascii="Courier New" w:hAnsi="Courier New" w:cs="Courier New"/>
          <w:noProof w:val="0"/>
          <w:lang w:val="nl-NL"/>
          <w:rPrChange w:id="751" w:author="Michael Clifton" w:date="2018-10-11T10:00:00Z">
            <w:rPr>
              <w:rFonts w:ascii="Courier New" w:hAnsi="Courier New" w:cs="Courier New"/>
              <w:noProof w:val="0"/>
            </w:rPr>
          </w:rPrChange>
        </w:rPr>
        <w:t xml:space="preserve">    &lt;/entry&gt; </w:t>
      </w:r>
    </w:p>
    <w:p w14:paraId="0CC86982" w14:textId="77777777" w:rsidR="00866BDC" w:rsidRPr="001B54C3" w:rsidRDefault="00866BDC">
      <w:pPr>
        <w:pStyle w:val="code"/>
        <w:rPr>
          <w:rFonts w:ascii="Courier New" w:hAnsi="Courier New" w:cs="Courier New"/>
          <w:noProof w:val="0"/>
        </w:rPr>
      </w:pPr>
      <w:r w:rsidRPr="000A6AA8">
        <w:rPr>
          <w:rFonts w:ascii="Courier New" w:hAnsi="Courier New" w:cs="Courier New"/>
          <w:noProof w:val="0"/>
          <w:lang w:val="nl-NL"/>
          <w:rPrChange w:id="752" w:author="Michael Clifton" w:date="2018-10-11T10:00:00Z">
            <w:rPr>
              <w:rFonts w:ascii="Courier New" w:hAnsi="Courier New" w:cs="Courier New"/>
              <w:noProof w:val="0"/>
            </w:rPr>
          </w:rPrChange>
        </w:rPr>
        <w:t xml:space="preserve">    </w:t>
      </w:r>
      <w:r w:rsidRPr="001B54C3">
        <w:rPr>
          <w:rFonts w:ascii="Courier New" w:hAnsi="Courier New" w:cs="Courier New"/>
          <w:noProof w:val="0"/>
        </w:rPr>
        <w:t>&lt;entry&gt;</w:t>
      </w:r>
    </w:p>
    <w:p w14:paraId="7F844AC8"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w:t>
      </w:r>
    </w:p>
    <w:p w14:paraId="1135E175"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 Optional Encounter element --&gt;</w:t>
      </w:r>
    </w:p>
    <w:p w14:paraId="5B16F049"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&lt;templateId root='</w:t>
      </w:r>
      <w:hyperlink r:id="rId33" w:tooltip="1.3.6.1.4.1.19376.1.5.3.1.4.14" w:history="1">
        <w:r w:rsidRPr="001B54C3">
          <w:rPr>
            <w:rStyle w:val="Hyperlink"/>
            <w:rFonts w:ascii="Courier New" w:hAnsi="Courier New" w:cs="Courier New"/>
            <w:noProof w:val="0"/>
          </w:rPr>
          <w:t>1.3.6.1.4.1.19376.1.5.3.1.4.14</w:t>
        </w:r>
      </w:hyperlink>
      <w:r w:rsidRPr="001B54C3">
        <w:rPr>
          <w:rFonts w:ascii="Courier New" w:hAnsi="Courier New" w:cs="Courier New"/>
          <w:noProof w:val="0"/>
        </w:rPr>
        <w:t>'/&gt;</w:t>
      </w:r>
    </w:p>
    <w:p w14:paraId="1A0D15DC"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w:t>
      </w:r>
    </w:p>
    <w:p w14:paraId="030C5DA3"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&lt;/entry&gt; </w:t>
      </w:r>
    </w:p>
    <w:p w14:paraId="0C70D8FC"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&lt;entry&gt;</w:t>
      </w:r>
    </w:p>
    <w:p w14:paraId="6040F9D0"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w:t>
      </w:r>
    </w:p>
    <w:p w14:paraId="37BC8F39"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 Optional Observation Requests element --&gt;</w:t>
      </w:r>
    </w:p>
    <w:p w14:paraId="57CF5320" w14:textId="77777777" w:rsidR="00866BDC" w:rsidRPr="000A6AA8" w:rsidRDefault="00866BDC">
      <w:pPr>
        <w:pStyle w:val="code"/>
        <w:rPr>
          <w:rFonts w:ascii="Courier New" w:hAnsi="Courier New" w:cs="Courier New"/>
          <w:noProof w:val="0"/>
          <w:lang w:val="nl-NL"/>
          <w:rPrChange w:id="753" w:author="Michael Clifton" w:date="2018-10-11T10:00:00Z">
            <w:rPr>
              <w:rFonts w:ascii="Courier New" w:hAnsi="Courier New" w:cs="Courier New"/>
              <w:noProof w:val="0"/>
            </w:rPr>
          </w:rPrChange>
        </w:rPr>
      </w:pPr>
      <w:r w:rsidRPr="001B54C3">
        <w:rPr>
          <w:rFonts w:ascii="Courier New" w:hAnsi="Courier New" w:cs="Courier New"/>
          <w:noProof w:val="0"/>
        </w:rPr>
        <w:t xml:space="preserve">        </w:t>
      </w:r>
      <w:r w:rsidRPr="000A6AA8">
        <w:rPr>
          <w:rFonts w:ascii="Courier New" w:hAnsi="Courier New" w:cs="Courier New"/>
          <w:noProof w:val="0"/>
          <w:lang w:val="nl-NL"/>
          <w:rPrChange w:id="754" w:author="Michael Clifton" w:date="2018-10-11T10:00:00Z">
            <w:rPr>
              <w:rFonts w:ascii="Courier New" w:hAnsi="Courier New" w:cs="Courier New"/>
              <w:noProof w:val="0"/>
            </w:rPr>
          </w:rPrChange>
        </w:rPr>
        <w:t>&lt;templateId root='</w:t>
      </w:r>
      <w:r w:rsidR="00B0035D">
        <w:rPr>
          <w:rStyle w:val="Hyperlink"/>
          <w:rFonts w:ascii="Courier New" w:hAnsi="Courier New" w:cs="Courier New"/>
          <w:noProof w:val="0"/>
        </w:rPr>
        <w:fldChar w:fldCharType="begin"/>
      </w:r>
      <w:r w:rsidR="00B0035D" w:rsidRPr="000A6AA8">
        <w:rPr>
          <w:rStyle w:val="Hyperlink"/>
          <w:rFonts w:ascii="Courier New" w:hAnsi="Courier New" w:cs="Courier New"/>
          <w:noProof w:val="0"/>
          <w:lang w:val="nl-NL"/>
          <w:rPrChange w:id="755" w:author="Michael Clifton" w:date="2018-10-11T10:00:00Z">
            <w:rPr>
              <w:rStyle w:val="Hyperlink"/>
              <w:rFonts w:ascii="Courier New" w:hAnsi="Courier New" w:cs="Courier New"/>
              <w:noProof w:val="0"/>
            </w:rPr>
          </w:rPrChange>
        </w:rPr>
        <w:instrText xml:space="preserve"> HYPERLINK "http://wiki.ihe.net/index.php?title=1.3.6.1.4.1.19376.1.5.3.1.1.20.3.1" \o "1.3.6.1.4.1.19376.1.5.3.1.1.20.3.1" </w:instrText>
      </w:r>
      <w:r w:rsidR="00B0035D">
        <w:rPr>
          <w:rStyle w:val="Hyperlink"/>
          <w:rFonts w:ascii="Courier New" w:hAnsi="Courier New" w:cs="Courier New"/>
          <w:noProof w:val="0"/>
        </w:rPr>
        <w:fldChar w:fldCharType="separate"/>
      </w:r>
      <w:r w:rsidRPr="000A6AA8">
        <w:rPr>
          <w:rStyle w:val="Hyperlink"/>
          <w:rFonts w:ascii="Courier New" w:hAnsi="Courier New" w:cs="Courier New"/>
          <w:noProof w:val="0"/>
          <w:lang w:val="nl-NL"/>
          <w:rPrChange w:id="756" w:author="Michael Clifton" w:date="2018-10-11T10:00:00Z">
            <w:rPr>
              <w:rStyle w:val="Hyperlink"/>
              <w:rFonts w:ascii="Courier New" w:hAnsi="Courier New" w:cs="Courier New"/>
              <w:noProof w:val="0"/>
            </w:rPr>
          </w:rPrChange>
        </w:rPr>
        <w:t>1.3.6.1.4.1.19376.1.5.3.1.1.20.3.1</w:t>
      </w:r>
      <w:r w:rsidR="00B0035D">
        <w:rPr>
          <w:rStyle w:val="Hyperlink"/>
          <w:rFonts w:ascii="Courier New" w:hAnsi="Courier New" w:cs="Courier New"/>
          <w:noProof w:val="0"/>
        </w:rPr>
        <w:fldChar w:fldCharType="end"/>
      </w:r>
      <w:r w:rsidRPr="000A6AA8">
        <w:rPr>
          <w:rFonts w:ascii="Courier New" w:hAnsi="Courier New" w:cs="Courier New"/>
          <w:noProof w:val="0"/>
          <w:lang w:val="nl-NL"/>
          <w:rPrChange w:id="757" w:author="Michael Clifton" w:date="2018-10-11T10:00:00Z">
            <w:rPr>
              <w:rFonts w:ascii="Courier New" w:hAnsi="Courier New" w:cs="Courier New"/>
              <w:noProof w:val="0"/>
            </w:rPr>
          </w:rPrChange>
        </w:rPr>
        <w:t>'/&gt;</w:t>
      </w:r>
    </w:p>
    <w:p w14:paraId="47B4CF29" w14:textId="77777777" w:rsidR="00866BDC" w:rsidRPr="000A6AA8" w:rsidRDefault="00866BDC">
      <w:pPr>
        <w:pStyle w:val="code"/>
        <w:rPr>
          <w:rFonts w:ascii="Courier New" w:hAnsi="Courier New" w:cs="Courier New"/>
          <w:noProof w:val="0"/>
          <w:lang w:val="nl-NL"/>
          <w:rPrChange w:id="758" w:author="Michael Clifton" w:date="2018-10-11T10:00:00Z">
            <w:rPr>
              <w:rFonts w:ascii="Courier New" w:hAnsi="Courier New" w:cs="Courier New"/>
              <w:noProof w:val="0"/>
            </w:rPr>
          </w:rPrChange>
        </w:rPr>
      </w:pPr>
      <w:r w:rsidRPr="000A6AA8">
        <w:rPr>
          <w:rFonts w:ascii="Courier New" w:hAnsi="Courier New" w:cs="Courier New"/>
          <w:noProof w:val="0"/>
          <w:lang w:val="nl-NL"/>
          <w:rPrChange w:id="759" w:author="Michael Clifton" w:date="2018-10-11T10:00:00Z">
            <w:rPr>
              <w:rFonts w:ascii="Courier New" w:hAnsi="Courier New" w:cs="Courier New"/>
              <w:noProof w:val="0"/>
            </w:rPr>
          </w:rPrChange>
        </w:rPr>
        <w:t xml:space="preserve">         :</w:t>
      </w:r>
    </w:p>
    <w:p w14:paraId="7E7C3E3E" w14:textId="77777777" w:rsidR="00866BDC" w:rsidRPr="000A6AA8" w:rsidRDefault="00866BDC">
      <w:pPr>
        <w:pStyle w:val="code"/>
        <w:rPr>
          <w:rFonts w:ascii="Courier New" w:hAnsi="Courier New" w:cs="Courier New"/>
          <w:noProof w:val="0"/>
          <w:lang w:val="nl-NL"/>
          <w:rPrChange w:id="760" w:author="Michael Clifton" w:date="2018-10-11T10:00:00Z">
            <w:rPr>
              <w:rFonts w:ascii="Courier New" w:hAnsi="Courier New" w:cs="Courier New"/>
              <w:noProof w:val="0"/>
            </w:rPr>
          </w:rPrChange>
        </w:rPr>
      </w:pPr>
      <w:r w:rsidRPr="000A6AA8">
        <w:rPr>
          <w:rFonts w:ascii="Courier New" w:hAnsi="Courier New" w:cs="Courier New"/>
          <w:noProof w:val="0"/>
          <w:lang w:val="nl-NL"/>
          <w:rPrChange w:id="761" w:author="Michael Clifton" w:date="2018-10-11T10:00:00Z">
            <w:rPr>
              <w:rFonts w:ascii="Courier New" w:hAnsi="Courier New" w:cs="Courier New"/>
              <w:noProof w:val="0"/>
            </w:rPr>
          </w:rPrChange>
        </w:rPr>
        <w:t xml:space="preserve">    &lt;/entry&gt;</w:t>
      </w:r>
    </w:p>
    <w:p w14:paraId="7F6CD55E" w14:textId="77777777" w:rsidR="00866BDC" w:rsidRPr="000A6AA8" w:rsidRDefault="00866BDC">
      <w:pPr>
        <w:pStyle w:val="code"/>
        <w:rPr>
          <w:rFonts w:ascii="Courier New" w:hAnsi="Courier New" w:cs="Courier New"/>
          <w:noProof w:val="0"/>
          <w:lang w:val="nl-NL"/>
          <w:rPrChange w:id="762" w:author="Michael Clifton" w:date="2018-10-11T10:00:00Z">
            <w:rPr>
              <w:rFonts w:ascii="Courier New" w:hAnsi="Courier New" w:cs="Courier New"/>
              <w:noProof w:val="0"/>
            </w:rPr>
          </w:rPrChange>
        </w:rPr>
      </w:pPr>
      <w:r w:rsidRPr="000A6AA8">
        <w:rPr>
          <w:rFonts w:ascii="Courier New" w:hAnsi="Courier New" w:cs="Courier New"/>
          <w:noProof w:val="0"/>
          <w:lang w:val="nl-NL"/>
          <w:rPrChange w:id="763" w:author="Michael Clifton" w:date="2018-10-11T10:00:00Z">
            <w:rPr>
              <w:rFonts w:ascii="Courier New" w:hAnsi="Courier New" w:cs="Courier New"/>
              <w:noProof w:val="0"/>
            </w:rPr>
          </w:rPrChange>
        </w:rPr>
        <w:t xml:space="preserve">       </w:t>
      </w:r>
    </w:p>
    <w:p w14:paraId="0D42794D" w14:textId="77777777" w:rsidR="00866BDC" w:rsidRPr="001B54C3" w:rsidRDefault="00866BDC">
      <w:pPr>
        <w:pStyle w:val="code"/>
        <w:rPr>
          <w:rFonts w:ascii="Courier New" w:hAnsi="Courier New" w:cs="Courier New"/>
          <w:noProof w:val="0"/>
        </w:rPr>
      </w:pPr>
      <w:r w:rsidRPr="000A6AA8">
        <w:rPr>
          <w:rFonts w:ascii="Courier New" w:hAnsi="Courier New" w:cs="Courier New"/>
          <w:noProof w:val="0"/>
          <w:lang w:val="nl-NL"/>
          <w:rPrChange w:id="764" w:author="Michael Clifton" w:date="2018-10-11T10:00:00Z">
            <w:rPr>
              <w:rFonts w:ascii="Courier New" w:hAnsi="Courier New" w:cs="Courier New"/>
              <w:noProof w:val="0"/>
            </w:rPr>
          </w:rPrChange>
        </w:rPr>
        <w:t xml:space="preserve">  </w:t>
      </w:r>
      <w:r w:rsidRPr="001B54C3">
        <w:rPr>
          <w:rFonts w:ascii="Courier New" w:hAnsi="Courier New" w:cs="Courier New"/>
          <w:noProof w:val="0"/>
        </w:rPr>
        <w:t>&lt;/section&gt;</w:t>
      </w:r>
    </w:p>
    <w:p w14:paraId="4A344614"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&lt;/component&gt;</w:t>
      </w:r>
    </w:p>
    <w:p w14:paraId="52715591" w14:textId="77777777" w:rsidR="00866BDC" w:rsidRPr="001B54C3" w:rsidRDefault="00866BDC"/>
    <w:p w14:paraId="60EC6F85" w14:textId="77777777" w:rsidR="00866BDC" w:rsidRPr="001B54C3" w:rsidRDefault="00866BDC">
      <w:pPr>
        <w:pStyle w:val="EditorInstructions"/>
      </w:pPr>
      <w:r w:rsidRPr="001B54C3">
        <w:t>Add Section 6.3.3.6.12</w:t>
      </w:r>
    </w:p>
    <w:p w14:paraId="697F24F8" w14:textId="77777777" w:rsidR="00866BDC" w:rsidRPr="001B54C3" w:rsidRDefault="00866BDC" w:rsidP="00B93263">
      <w:pPr>
        <w:pStyle w:val="Heading5"/>
        <w:rPr>
          <w:noProof w:val="0"/>
          <w:lang w:val="en-US"/>
        </w:rPr>
      </w:pPr>
      <w:bookmarkStart w:id="765" w:name="_Toc466555311"/>
      <w:r w:rsidRPr="001B54C3">
        <w:rPr>
          <w:noProof w:val="0"/>
          <w:lang w:val="en-US"/>
        </w:rPr>
        <w:t>6.3.3.6.12 Birth Plan Section 1.3.6.1.4.1.19376.1.5.3.1.1.21.2.1</w:t>
      </w:r>
      <w:bookmarkEnd w:id="76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35"/>
        <w:gridCol w:w="705"/>
        <w:gridCol w:w="5110"/>
      </w:tblGrid>
      <w:tr w:rsidR="00866BDC" w:rsidRPr="001B54C3" w14:paraId="24E50DF2" w14:textId="77777777" w:rsidTr="00B93263">
        <w:trPr>
          <w:cantSplit/>
        </w:trPr>
        <w:tc>
          <w:tcPr>
            <w:tcW w:w="3627" w:type="dxa"/>
            <w:shd w:val="solid" w:color="D9D9D9" w:fill="auto"/>
            <w:vAlign w:val="center"/>
          </w:tcPr>
          <w:p w14:paraId="4DBA2E43"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Template ID </w:t>
            </w:r>
          </w:p>
        </w:tc>
        <w:tc>
          <w:tcPr>
            <w:tcW w:w="5949" w:type="dxa"/>
            <w:gridSpan w:val="2"/>
            <w:vAlign w:val="center"/>
          </w:tcPr>
          <w:p w14:paraId="7A8D96F4" w14:textId="77777777" w:rsidR="00866BDC" w:rsidRPr="001B54C3" w:rsidRDefault="00866BDC" w:rsidP="00B93263">
            <w:pPr>
              <w:pStyle w:val="TableEntry"/>
            </w:pPr>
            <w:r w:rsidRPr="001B54C3">
              <w:t>1.3.6.1.4.1.19376.1.5.3.1.1.21.2.1</w:t>
            </w:r>
          </w:p>
        </w:tc>
      </w:tr>
      <w:tr w:rsidR="00866BDC" w:rsidRPr="001B54C3" w14:paraId="24F9ED48" w14:textId="77777777" w:rsidTr="00B93263">
        <w:trPr>
          <w:cantSplit/>
        </w:trPr>
        <w:tc>
          <w:tcPr>
            <w:tcW w:w="3627" w:type="dxa"/>
            <w:shd w:val="solid" w:color="D9D9D9" w:fill="auto"/>
            <w:vAlign w:val="center"/>
          </w:tcPr>
          <w:p w14:paraId="0254C7C6"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Parent Template </w:t>
            </w:r>
          </w:p>
        </w:tc>
        <w:tc>
          <w:tcPr>
            <w:tcW w:w="5949" w:type="dxa"/>
            <w:gridSpan w:val="2"/>
            <w:vAlign w:val="center"/>
          </w:tcPr>
          <w:p w14:paraId="098095A7" w14:textId="77777777" w:rsidR="00866BDC" w:rsidRPr="001B54C3" w:rsidRDefault="00866BDC">
            <w:pPr>
              <w:pStyle w:val="TableEntry"/>
              <w:rPr>
                <w:rFonts w:eastAsia="Arial Unicode MS"/>
                <w:szCs w:val="18"/>
              </w:rPr>
            </w:pPr>
          </w:p>
        </w:tc>
      </w:tr>
      <w:tr w:rsidR="00866BDC" w:rsidRPr="001B54C3" w14:paraId="6C8EC792" w14:textId="77777777" w:rsidTr="00B93263">
        <w:trPr>
          <w:cantSplit/>
        </w:trPr>
        <w:tc>
          <w:tcPr>
            <w:tcW w:w="3627" w:type="dxa"/>
            <w:shd w:val="solid" w:color="D9D9D9" w:fill="auto"/>
            <w:vAlign w:val="center"/>
          </w:tcPr>
          <w:p w14:paraId="2310A3D0"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General Description </w:t>
            </w:r>
          </w:p>
        </w:tc>
        <w:tc>
          <w:tcPr>
            <w:tcW w:w="5949" w:type="dxa"/>
            <w:gridSpan w:val="2"/>
            <w:vAlign w:val="center"/>
          </w:tcPr>
          <w:p w14:paraId="506923C9" w14:textId="77777777" w:rsidR="00866BDC" w:rsidRPr="001B54C3" w:rsidRDefault="00866BDC" w:rsidP="00B93263">
            <w:pPr>
              <w:pStyle w:val="TableEntry"/>
              <w:rPr>
                <w:rFonts w:eastAsia="Arial Unicode MS"/>
                <w:szCs w:val="24"/>
              </w:rPr>
            </w:pPr>
            <w:r w:rsidRPr="001B54C3">
              <w:t>The Birth Plan section shall contain a narrative description of the patient’s requests and expectations with respect to care she is expecting during the labor and delivery process.</w:t>
            </w:r>
          </w:p>
        </w:tc>
      </w:tr>
      <w:tr w:rsidR="00866BDC" w:rsidRPr="001B54C3" w14:paraId="2347817F" w14:textId="77777777" w:rsidTr="00B93263">
        <w:trPr>
          <w:cantSplit/>
        </w:trPr>
        <w:tc>
          <w:tcPr>
            <w:tcW w:w="3627" w:type="dxa"/>
            <w:shd w:val="solid" w:color="D9D9D9" w:fill="auto"/>
            <w:vAlign w:val="center"/>
          </w:tcPr>
          <w:p w14:paraId="3C8B23A0"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40E28711"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4D647E20"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18F74256" w14:textId="77777777" w:rsidTr="00B93263">
        <w:trPr>
          <w:cantSplit/>
        </w:trPr>
        <w:tc>
          <w:tcPr>
            <w:tcW w:w="3627" w:type="dxa"/>
            <w:vAlign w:val="center"/>
          </w:tcPr>
          <w:p w14:paraId="093F9FE2" w14:textId="77777777" w:rsidR="00866BDC" w:rsidRPr="001B54C3" w:rsidRDefault="007C787E" w:rsidP="007C787E">
            <w:pPr>
              <w:pStyle w:val="TableEntry"/>
            </w:pPr>
            <w:r w:rsidRPr="001B54C3">
              <w:t>57079-6</w:t>
            </w:r>
          </w:p>
        </w:tc>
        <w:tc>
          <w:tcPr>
            <w:tcW w:w="705" w:type="dxa"/>
            <w:vAlign w:val="center"/>
          </w:tcPr>
          <w:p w14:paraId="68E56429" w14:textId="77777777" w:rsidR="00866BDC" w:rsidRPr="001B54C3" w:rsidRDefault="00866BDC" w:rsidP="007C787E">
            <w:pPr>
              <w:pStyle w:val="TableEntry"/>
            </w:pPr>
            <w:r w:rsidRPr="001B54C3">
              <w:t xml:space="preserve">R </w:t>
            </w:r>
          </w:p>
        </w:tc>
        <w:tc>
          <w:tcPr>
            <w:tcW w:w="5244" w:type="dxa"/>
            <w:vAlign w:val="center"/>
          </w:tcPr>
          <w:p w14:paraId="4340688A" w14:textId="77777777" w:rsidR="00866BDC" w:rsidRPr="001B54C3" w:rsidRDefault="007C787E" w:rsidP="007C787E">
            <w:pPr>
              <w:pStyle w:val="TableEntry"/>
            </w:pPr>
            <w:r w:rsidRPr="001B54C3">
              <w:t>Birth plan</w:t>
            </w:r>
          </w:p>
        </w:tc>
      </w:tr>
    </w:tbl>
    <w:p w14:paraId="60B8ACAA" w14:textId="77777777" w:rsidR="00866BDC" w:rsidRPr="001B54C3" w:rsidRDefault="00866BDC">
      <w:pPr>
        <w:pStyle w:val="BodyText"/>
      </w:pPr>
    </w:p>
    <w:p w14:paraId="27C4E447" w14:textId="77777777" w:rsidR="00866BDC" w:rsidRPr="001B54C3" w:rsidRDefault="00866BDC">
      <w:pPr>
        <w:pStyle w:val="XMLFragment"/>
        <w:pBdr>
          <w:left w:val="single" w:sz="4" w:space="7" w:color="auto"/>
        </w:pBdr>
        <w:rPr>
          <w:noProof w:val="0"/>
        </w:rPr>
      </w:pPr>
      <w:r w:rsidRPr="001B54C3">
        <w:rPr>
          <w:noProof w:val="0"/>
        </w:rPr>
        <w:lastRenderedPageBreak/>
        <w:t>&lt;component&gt;</w:t>
      </w:r>
    </w:p>
    <w:p w14:paraId="47764E8F"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20B0AAD4" w14:textId="77777777" w:rsidR="00866BDC" w:rsidRPr="001B54C3" w:rsidRDefault="00866BDC">
      <w:pPr>
        <w:pStyle w:val="XMLFragment"/>
        <w:pBdr>
          <w:left w:val="single" w:sz="4" w:space="7" w:color="auto"/>
        </w:pBdr>
        <w:rPr>
          <w:noProof w:val="0"/>
        </w:rPr>
      </w:pPr>
      <w:r w:rsidRPr="001B54C3">
        <w:rPr>
          <w:noProof w:val="0"/>
        </w:rPr>
        <w:t xml:space="preserve">    &lt;templateId root='1.3.6.1.4.1.19376.1.5.3.1.1.21.2.1'/&gt;</w:t>
      </w:r>
    </w:p>
    <w:p w14:paraId="3496498E" w14:textId="77777777" w:rsidR="00866BDC" w:rsidRPr="001B54C3" w:rsidRDefault="00866BDC">
      <w:pPr>
        <w:pStyle w:val="XMLFragment"/>
        <w:pBdr>
          <w:left w:val="single" w:sz="4" w:space="7" w:color="auto"/>
        </w:pBdr>
        <w:rPr>
          <w:noProof w:val="0"/>
        </w:rPr>
      </w:pPr>
      <w:r w:rsidRPr="001B54C3">
        <w:rPr>
          <w:noProof w:val="0"/>
        </w:rPr>
        <w:t xml:space="preserve">    &lt;id root=' ' extension=' '/&gt;</w:t>
      </w:r>
    </w:p>
    <w:p w14:paraId="04908B74" w14:textId="77777777" w:rsidR="00866BDC" w:rsidRPr="001B54C3" w:rsidRDefault="00866BDC">
      <w:pPr>
        <w:pStyle w:val="XMLFragment"/>
        <w:pBdr>
          <w:left w:val="single" w:sz="4" w:space="7" w:color="auto"/>
        </w:pBdr>
        <w:rPr>
          <w:noProof w:val="0"/>
        </w:rPr>
      </w:pPr>
      <w:r w:rsidRPr="001B54C3">
        <w:rPr>
          <w:noProof w:val="0"/>
        </w:rPr>
        <w:t xml:space="preserve">    &lt;code code='</w:t>
      </w:r>
      <w:r w:rsidR="007C787E" w:rsidRPr="001B54C3">
        <w:rPr>
          <w:noProof w:val="0"/>
        </w:rPr>
        <w:t>57079-6</w:t>
      </w:r>
      <w:r w:rsidRPr="001B54C3">
        <w:rPr>
          <w:noProof w:val="0"/>
        </w:rPr>
        <w:t>' displayName='</w:t>
      </w:r>
      <w:r w:rsidR="007C787E" w:rsidRPr="001B54C3">
        <w:rPr>
          <w:noProof w:val="0"/>
        </w:rPr>
        <w:t>Birth plan</w:t>
      </w:r>
      <w:r w:rsidRPr="001B54C3">
        <w:rPr>
          <w:noProof w:val="0"/>
        </w:rPr>
        <w:t>'</w:t>
      </w:r>
    </w:p>
    <w:p w14:paraId="3842A3D4" w14:textId="77777777" w:rsidR="00866BDC" w:rsidRPr="001B54C3" w:rsidRDefault="00866BDC">
      <w:pPr>
        <w:pStyle w:val="XMLFragment"/>
        <w:pBdr>
          <w:left w:val="single" w:sz="4" w:space="7" w:color="auto"/>
        </w:pBdr>
        <w:rPr>
          <w:noProof w:val="0"/>
        </w:rPr>
      </w:pPr>
      <w:r w:rsidRPr="001B54C3">
        <w:rPr>
          <w:noProof w:val="0"/>
        </w:rPr>
        <w:t xml:space="preserve">      codeSystem='2.16.840.1.113883.6.1' codeSystemName='LOINC'/&gt;</w:t>
      </w:r>
    </w:p>
    <w:p w14:paraId="6F93C8D1" w14:textId="77777777" w:rsidR="00866BDC" w:rsidRPr="001B54C3" w:rsidRDefault="00866BDC">
      <w:pPr>
        <w:pStyle w:val="XMLFragment"/>
        <w:pBdr>
          <w:left w:val="single" w:sz="4" w:space="7" w:color="auto"/>
        </w:pBdr>
        <w:rPr>
          <w:noProof w:val="0"/>
        </w:rPr>
      </w:pPr>
      <w:r w:rsidRPr="001B54C3">
        <w:rPr>
          <w:noProof w:val="0"/>
        </w:rPr>
        <w:t xml:space="preserve">    &lt;text&gt;</w:t>
      </w:r>
    </w:p>
    <w:p w14:paraId="138BDABC" w14:textId="77777777" w:rsidR="00866BDC" w:rsidRPr="001B54C3" w:rsidRDefault="00866BDC">
      <w:pPr>
        <w:pStyle w:val="XMLFragment"/>
        <w:pBdr>
          <w:left w:val="single" w:sz="4" w:space="7" w:color="auto"/>
        </w:pBdr>
        <w:rPr>
          <w:noProof w:val="0"/>
        </w:rPr>
      </w:pPr>
      <w:r w:rsidRPr="001B54C3">
        <w:rPr>
          <w:noProof w:val="0"/>
        </w:rPr>
        <w:t xml:space="preserve">      Text as described above</w:t>
      </w:r>
    </w:p>
    <w:p w14:paraId="77532BD8" w14:textId="77777777" w:rsidR="00866BDC" w:rsidRPr="001B54C3" w:rsidRDefault="00866BDC">
      <w:pPr>
        <w:pStyle w:val="XMLFragment"/>
        <w:pBdr>
          <w:left w:val="single" w:sz="4" w:space="7" w:color="auto"/>
        </w:pBdr>
        <w:rPr>
          <w:noProof w:val="0"/>
        </w:rPr>
      </w:pPr>
      <w:r w:rsidRPr="001B54C3">
        <w:rPr>
          <w:noProof w:val="0"/>
        </w:rPr>
        <w:t xml:space="preserve">    &lt;/text&gt;</w:t>
      </w:r>
    </w:p>
    <w:p w14:paraId="4CC5FD98" w14:textId="77777777" w:rsidR="00866BDC" w:rsidRPr="001B54C3" w:rsidRDefault="00866BDC">
      <w:pPr>
        <w:pStyle w:val="XMLFragment"/>
        <w:pBdr>
          <w:left w:val="single" w:sz="4" w:space="7" w:color="auto"/>
        </w:pBdr>
        <w:rPr>
          <w:noProof w:val="0"/>
        </w:rPr>
      </w:pPr>
      <w:r w:rsidRPr="001B54C3">
        <w:rPr>
          <w:noProof w:val="0"/>
        </w:rPr>
        <w:t>&lt;/component&gt;</w:t>
      </w:r>
    </w:p>
    <w:p w14:paraId="629EA16F" w14:textId="77777777" w:rsidR="00866BDC" w:rsidRPr="001B54C3" w:rsidRDefault="00866BDC">
      <w:pPr>
        <w:pStyle w:val="FigureTitle"/>
      </w:pPr>
      <w:r w:rsidRPr="001B54C3">
        <w:t>Figure 6.3</w:t>
      </w:r>
      <w:r w:rsidR="008A1243" w:rsidRPr="001B54C3">
        <w:t>.3</w:t>
      </w:r>
      <w:r w:rsidR="002F021F" w:rsidRPr="001B54C3">
        <w:t>.6.12</w:t>
      </w:r>
      <w:r w:rsidR="005B6ADC" w:rsidRPr="001B54C3">
        <w:t>-1:</w:t>
      </w:r>
      <w:r w:rsidRPr="001B54C3">
        <w:t xml:space="preserve"> Specification for Birth Plan Section</w:t>
      </w:r>
    </w:p>
    <w:p w14:paraId="7AA40AC5" w14:textId="77777777" w:rsidR="00866BDC" w:rsidRPr="001B54C3" w:rsidRDefault="00866BDC"/>
    <w:p w14:paraId="023E138B" w14:textId="77777777" w:rsidR="00866BDC" w:rsidRPr="001B54C3" w:rsidRDefault="00866BDC">
      <w:pPr>
        <w:pStyle w:val="EditorInstructions"/>
      </w:pPr>
      <w:r w:rsidRPr="001B54C3">
        <w:t>Add Section 6.3.3.6.13</w:t>
      </w:r>
    </w:p>
    <w:p w14:paraId="2280653C" w14:textId="77777777" w:rsidR="00866BDC" w:rsidRPr="001B54C3" w:rsidRDefault="00866BDC" w:rsidP="00B93263">
      <w:pPr>
        <w:pStyle w:val="Heading5"/>
        <w:rPr>
          <w:noProof w:val="0"/>
          <w:lang w:val="en-US"/>
        </w:rPr>
      </w:pPr>
      <w:bookmarkStart w:id="766" w:name="_Toc466555312"/>
      <w:r w:rsidRPr="001B54C3">
        <w:rPr>
          <w:noProof w:val="0"/>
          <w:lang w:val="en-US"/>
        </w:rPr>
        <w:t>6.3.3.6.13 Immunization Recommendations</w:t>
      </w:r>
      <w:r w:rsidR="00F36B3A" w:rsidRPr="001B54C3">
        <w:rPr>
          <w:noProof w:val="0"/>
          <w:lang w:val="en-US"/>
        </w:rPr>
        <w:t xml:space="preserve"> </w:t>
      </w:r>
      <w:r w:rsidRPr="001B54C3">
        <w:rPr>
          <w:noProof w:val="0"/>
          <w:lang w:val="en-US"/>
        </w:rPr>
        <w:t>1.3.6.1.4.1.19376.1.5.3.1.1.18.3.1</w:t>
      </w:r>
      <w:bookmarkEnd w:id="766"/>
    </w:p>
    <w:p w14:paraId="32B868F2" w14:textId="77777777" w:rsidR="00866BDC" w:rsidRPr="001B54C3" w:rsidRDefault="00866BDC"/>
    <w:p w14:paraId="679ED498" w14:textId="77777777" w:rsidR="00866BDC" w:rsidRPr="001B54C3" w:rsidRDefault="004C27F2" w:rsidP="00866BDC">
      <w:pPr>
        <w:pStyle w:val="EditorInstructions"/>
      </w:pPr>
      <w:r w:rsidRPr="001B54C3">
        <w:t>Add Section 6.3.3.6</w:t>
      </w:r>
      <w:r w:rsidR="00866BDC" w:rsidRPr="001B54C3">
        <w:t>.1</w:t>
      </w:r>
      <w:r w:rsidRPr="001B54C3">
        <w:t>4</w:t>
      </w:r>
    </w:p>
    <w:p w14:paraId="534EAC66" w14:textId="77777777" w:rsidR="00866BDC" w:rsidRPr="001B54C3" w:rsidRDefault="004C27F2" w:rsidP="006C140A">
      <w:pPr>
        <w:pStyle w:val="Heading5"/>
        <w:rPr>
          <w:noProof w:val="0"/>
          <w:lang w:val="en-US"/>
        </w:rPr>
      </w:pPr>
      <w:bookmarkStart w:id="767" w:name="_Toc466555313"/>
      <w:r w:rsidRPr="001B54C3">
        <w:rPr>
          <w:noProof w:val="0"/>
          <w:lang w:val="en-US"/>
        </w:rPr>
        <w:t>6.3.3.6.14</w:t>
      </w:r>
      <w:r w:rsidR="00866BDC" w:rsidRPr="001B54C3">
        <w:rPr>
          <w:noProof w:val="0"/>
          <w:lang w:val="en-US"/>
        </w:rPr>
        <w:t xml:space="preserve"> Patient Education Section 1.3.6.1.4.1.19376.1.5.3.1.1.9.38</w:t>
      </w:r>
      <w:bookmarkEnd w:id="7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6"/>
        <w:gridCol w:w="814"/>
        <w:gridCol w:w="5370"/>
      </w:tblGrid>
      <w:tr w:rsidR="004B1323" w:rsidRPr="001B54C3" w14:paraId="6A3DE0C3" w14:textId="77777777" w:rsidTr="00B93263">
        <w:trPr>
          <w:cantSplit/>
        </w:trPr>
        <w:tc>
          <w:tcPr>
            <w:tcW w:w="3192" w:type="dxa"/>
            <w:tcBorders>
              <w:bottom w:val="single" w:sz="4" w:space="0" w:color="auto"/>
            </w:tcBorders>
            <w:shd w:val="solid" w:color="D9D9D9" w:fill="BFBFBF"/>
          </w:tcPr>
          <w:p w14:paraId="0C38B573" w14:textId="77777777" w:rsidR="004B1323" w:rsidRPr="001B54C3" w:rsidRDefault="004B1323" w:rsidP="005009F7">
            <w:pPr>
              <w:pStyle w:val="TableEntryHeader"/>
            </w:pPr>
            <w:r w:rsidRPr="001B54C3">
              <w:t>Template Id</w:t>
            </w:r>
          </w:p>
        </w:tc>
        <w:tc>
          <w:tcPr>
            <w:tcW w:w="6366" w:type="dxa"/>
            <w:gridSpan w:val="2"/>
          </w:tcPr>
          <w:p w14:paraId="7695C1EF" w14:textId="77777777" w:rsidR="004B1323" w:rsidRPr="001B54C3" w:rsidRDefault="004B1323" w:rsidP="005009F7">
            <w:pPr>
              <w:pStyle w:val="TableEntry"/>
            </w:pPr>
            <w:r w:rsidRPr="001B54C3">
              <w:t>1.3.6.1.4.1.19376.1.5.3.1.1.9.38</w:t>
            </w:r>
          </w:p>
        </w:tc>
      </w:tr>
      <w:tr w:rsidR="004B1323" w:rsidRPr="001B54C3" w14:paraId="63E6B9A0" w14:textId="77777777" w:rsidTr="001B28EA">
        <w:trPr>
          <w:cantSplit/>
        </w:trPr>
        <w:tc>
          <w:tcPr>
            <w:tcW w:w="3192" w:type="dxa"/>
            <w:shd w:val="clear" w:color="auto" w:fill="D9D9D9"/>
          </w:tcPr>
          <w:p w14:paraId="62E48B41" w14:textId="77777777" w:rsidR="004B1323" w:rsidRPr="001B54C3" w:rsidRDefault="004B1323" w:rsidP="005009F7">
            <w:pPr>
              <w:pStyle w:val="TableEntryHeader"/>
            </w:pPr>
            <w:r w:rsidRPr="001B54C3">
              <w:t>General Description</w:t>
            </w:r>
          </w:p>
        </w:tc>
        <w:tc>
          <w:tcPr>
            <w:tcW w:w="6366" w:type="dxa"/>
            <w:gridSpan w:val="2"/>
            <w:tcBorders>
              <w:bottom w:val="single" w:sz="4" w:space="0" w:color="auto"/>
            </w:tcBorders>
          </w:tcPr>
          <w:p w14:paraId="74BF2476" w14:textId="77777777" w:rsidR="004B1323" w:rsidRPr="001B54C3" w:rsidRDefault="004B1323" w:rsidP="005009F7">
            <w:pPr>
              <w:pStyle w:val="TableEntry"/>
            </w:pPr>
            <w:r w:rsidRPr="001B54C3">
              <w:t>The patient education section shall contain a description of the patient education the patient received as well as the results of the education.</w:t>
            </w:r>
          </w:p>
        </w:tc>
      </w:tr>
      <w:tr w:rsidR="004B1323" w:rsidRPr="001B54C3" w14:paraId="63981E1A" w14:textId="77777777" w:rsidTr="00B93263">
        <w:trPr>
          <w:cantSplit/>
        </w:trPr>
        <w:tc>
          <w:tcPr>
            <w:tcW w:w="3192" w:type="dxa"/>
            <w:shd w:val="solid" w:color="D9D9D9" w:fill="B3B3B3"/>
          </w:tcPr>
          <w:p w14:paraId="256C2B95" w14:textId="77777777" w:rsidR="004B1323" w:rsidRPr="001B54C3" w:rsidRDefault="004B1323" w:rsidP="005009F7">
            <w:pPr>
              <w:pStyle w:val="TableEntryHeader"/>
            </w:pPr>
            <w:r w:rsidRPr="001B54C3">
              <w:t>LOINC Code</w:t>
            </w:r>
          </w:p>
        </w:tc>
        <w:tc>
          <w:tcPr>
            <w:tcW w:w="816" w:type="dxa"/>
            <w:shd w:val="solid" w:color="D9D9D9" w:fill="B3B3B3"/>
          </w:tcPr>
          <w:p w14:paraId="41D0C1A7" w14:textId="77777777" w:rsidR="004B1323" w:rsidRPr="001B54C3" w:rsidRDefault="004B1323" w:rsidP="005009F7">
            <w:pPr>
              <w:pStyle w:val="TableEntryHeader"/>
            </w:pPr>
            <w:r w:rsidRPr="001B54C3">
              <w:t>Opt</w:t>
            </w:r>
          </w:p>
        </w:tc>
        <w:tc>
          <w:tcPr>
            <w:tcW w:w="5550" w:type="dxa"/>
            <w:shd w:val="solid" w:color="D9D9D9" w:fill="B3B3B3"/>
          </w:tcPr>
          <w:p w14:paraId="00A20B4C" w14:textId="77777777" w:rsidR="004B1323" w:rsidRPr="001B54C3" w:rsidRDefault="004B1323" w:rsidP="005009F7">
            <w:pPr>
              <w:pStyle w:val="TableEntryHeader"/>
            </w:pPr>
            <w:r w:rsidRPr="001B54C3">
              <w:t>Description</w:t>
            </w:r>
          </w:p>
        </w:tc>
      </w:tr>
      <w:tr w:rsidR="004B1323" w:rsidRPr="001B54C3" w14:paraId="2B707E6A" w14:textId="77777777" w:rsidTr="00B93263">
        <w:trPr>
          <w:cantSplit/>
        </w:trPr>
        <w:tc>
          <w:tcPr>
            <w:tcW w:w="3192" w:type="dxa"/>
            <w:tcBorders>
              <w:bottom w:val="single" w:sz="4" w:space="0" w:color="auto"/>
            </w:tcBorders>
          </w:tcPr>
          <w:p w14:paraId="5DC7ADD3" w14:textId="77777777" w:rsidR="004B1323" w:rsidRPr="001B54C3" w:rsidRDefault="004B1323" w:rsidP="005009F7">
            <w:pPr>
              <w:pStyle w:val="TableEntry"/>
            </w:pPr>
            <w:r w:rsidRPr="001B54C3">
              <w:t>34895-3</w:t>
            </w:r>
          </w:p>
        </w:tc>
        <w:tc>
          <w:tcPr>
            <w:tcW w:w="816" w:type="dxa"/>
            <w:tcBorders>
              <w:bottom w:val="single" w:sz="4" w:space="0" w:color="auto"/>
            </w:tcBorders>
          </w:tcPr>
          <w:p w14:paraId="50646FE9" w14:textId="77777777" w:rsidR="004B1323" w:rsidRPr="001B54C3" w:rsidRDefault="004B1323" w:rsidP="00235E1F">
            <w:pPr>
              <w:pStyle w:val="TableEntry"/>
            </w:pPr>
            <w:r w:rsidRPr="001B54C3">
              <w:t>R</w:t>
            </w:r>
          </w:p>
        </w:tc>
        <w:tc>
          <w:tcPr>
            <w:tcW w:w="5550" w:type="dxa"/>
            <w:tcBorders>
              <w:bottom w:val="single" w:sz="4" w:space="0" w:color="auto"/>
            </w:tcBorders>
          </w:tcPr>
          <w:p w14:paraId="38262BF1" w14:textId="77777777" w:rsidR="004B1323" w:rsidRPr="001B54C3" w:rsidRDefault="004B1323" w:rsidP="005009F7">
            <w:pPr>
              <w:pStyle w:val="TableEntry"/>
            </w:pPr>
            <w:r w:rsidRPr="001B54C3">
              <w:t>EDUCATION NOTE</w:t>
            </w:r>
          </w:p>
        </w:tc>
      </w:tr>
      <w:tr w:rsidR="004B1323" w:rsidRPr="001B54C3" w14:paraId="79341C42" w14:textId="77777777" w:rsidTr="00B93263">
        <w:trPr>
          <w:cantSplit/>
        </w:trPr>
        <w:tc>
          <w:tcPr>
            <w:tcW w:w="3192" w:type="dxa"/>
            <w:shd w:val="solid" w:color="D9D9D9" w:fill="B3B3B3"/>
          </w:tcPr>
          <w:p w14:paraId="15AE7563" w14:textId="77777777" w:rsidR="004B1323" w:rsidRPr="001B54C3" w:rsidRDefault="004B1323" w:rsidP="005009F7">
            <w:pPr>
              <w:pStyle w:val="TableEntryHeader"/>
            </w:pPr>
            <w:r w:rsidRPr="001B54C3">
              <w:t>Entries</w:t>
            </w:r>
          </w:p>
        </w:tc>
        <w:tc>
          <w:tcPr>
            <w:tcW w:w="816" w:type="dxa"/>
            <w:shd w:val="solid" w:color="D9D9D9" w:fill="B3B3B3"/>
          </w:tcPr>
          <w:p w14:paraId="60DA1860" w14:textId="77777777" w:rsidR="004B1323" w:rsidRPr="001B54C3" w:rsidRDefault="004B1323" w:rsidP="005009F7">
            <w:pPr>
              <w:pStyle w:val="TableEntryHeader"/>
            </w:pPr>
            <w:r w:rsidRPr="001B54C3">
              <w:t>Opt</w:t>
            </w:r>
          </w:p>
        </w:tc>
        <w:tc>
          <w:tcPr>
            <w:tcW w:w="5550" w:type="dxa"/>
            <w:shd w:val="solid" w:color="D9D9D9" w:fill="B3B3B3"/>
          </w:tcPr>
          <w:p w14:paraId="29E60AAB" w14:textId="77777777" w:rsidR="004B1323" w:rsidRPr="001B54C3" w:rsidRDefault="004B1323" w:rsidP="005009F7">
            <w:pPr>
              <w:pStyle w:val="TableEntryHeader"/>
            </w:pPr>
            <w:r w:rsidRPr="001B54C3">
              <w:t>Description</w:t>
            </w:r>
          </w:p>
        </w:tc>
      </w:tr>
      <w:tr w:rsidR="004B1323" w:rsidRPr="001B54C3" w14:paraId="0BEF4DCB" w14:textId="77777777" w:rsidTr="00B93263">
        <w:trPr>
          <w:cantSplit/>
        </w:trPr>
        <w:tc>
          <w:tcPr>
            <w:tcW w:w="3192" w:type="dxa"/>
          </w:tcPr>
          <w:p w14:paraId="5F2CFD85" w14:textId="77777777" w:rsidR="004B1323" w:rsidRPr="001B54C3" w:rsidRDefault="004B1323" w:rsidP="005009F7">
            <w:pPr>
              <w:pStyle w:val="TableEntry"/>
            </w:pPr>
            <w:r w:rsidRPr="001B54C3">
              <w:t>1.3.6.1.4.1.19376.1.5.3.1.4.12.2</w:t>
            </w:r>
          </w:p>
        </w:tc>
        <w:tc>
          <w:tcPr>
            <w:tcW w:w="816" w:type="dxa"/>
          </w:tcPr>
          <w:p w14:paraId="5C06C6BC" w14:textId="77777777" w:rsidR="004B1323" w:rsidRPr="001B54C3" w:rsidRDefault="004B1323" w:rsidP="00235E1F">
            <w:pPr>
              <w:pStyle w:val="TableEntry"/>
            </w:pPr>
            <w:r w:rsidRPr="001B54C3">
              <w:t>R</w:t>
            </w:r>
          </w:p>
        </w:tc>
        <w:tc>
          <w:tcPr>
            <w:tcW w:w="5550" w:type="dxa"/>
          </w:tcPr>
          <w:p w14:paraId="0B02F7F6" w14:textId="77777777" w:rsidR="004B1323" w:rsidRPr="001B54C3" w:rsidRDefault="004B1323" w:rsidP="007A10EF">
            <w:pPr>
              <w:pStyle w:val="TableEntry"/>
            </w:pPr>
            <w:r w:rsidRPr="001B54C3">
              <w:t>Immunization Recommendation Entry</w:t>
            </w:r>
            <w:r w:rsidRPr="001B54C3">
              <w:br/>
              <w:t>At least one Immunization Plan Entry shall be present in Proposal mood to indicate what the proposed care is for the patient</w:t>
            </w:r>
            <w:r w:rsidR="003A6FC9" w:rsidRPr="001B54C3">
              <w:t xml:space="preserve">. </w:t>
            </w:r>
            <w:r w:rsidRPr="001B54C3">
              <w:t>Other Immunization Plan entries may appear in intent mood to indicate the current plan.</w:t>
            </w:r>
          </w:p>
        </w:tc>
      </w:tr>
    </w:tbl>
    <w:p w14:paraId="76882BC6" w14:textId="77777777" w:rsidR="00866BDC" w:rsidRPr="001B54C3" w:rsidRDefault="00866BDC" w:rsidP="001C56E2">
      <w:pPr>
        <w:pStyle w:val="BodyText"/>
      </w:pPr>
    </w:p>
    <w:p w14:paraId="610452A0" w14:textId="77777777" w:rsidR="00866BDC" w:rsidRPr="001B54C3" w:rsidRDefault="00866BDC" w:rsidP="00866BDC">
      <w:pPr>
        <w:pStyle w:val="XMLFragment"/>
        <w:rPr>
          <w:noProof w:val="0"/>
        </w:rPr>
      </w:pPr>
      <w:r w:rsidRPr="001B54C3">
        <w:rPr>
          <w:bCs/>
          <w:noProof w:val="0"/>
        </w:rPr>
        <w:t>&lt;component&gt;</w:t>
      </w:r>
    </w:p>
    <w:p w14:paraId="7DE29C2A" w14:textId="77777777" w:rsidR="00866BDC" w:rsidRPr="001B54C3" w:rsidRDefault="00866BDC" w:rsidP="00866BDC">
      <w:pPr>
        <w:pStyle w:val="XMLFragment"/>
        <w:rPr>
          <w:noProof w:val="0"/>
        </w:rPr>
      </w:pPr>
      <w:r w:rsidRPr="001B54C3">
        <w:rPr>
          <w:noProof w:val="0"/>
        </w:rPr>
        <w:t xml:space="preserve">  &lt;section&gt;</w:t>
      </w:r>
    </w:p>
    <w:p w14:paraId="798DE181" w14:textId="77777777" w:rsidR="00866BDC" w:rsidRPr="001B54C3" w:rsidRDefault="00866BDC" w:rsidP="00866BDC">
      <w:pPr>
        <w:pStyle w:val="XMLFragment"/>
        <w:rPr>
          <w:noProof w:val="0"/>
        </w:rPr>
      </w:pPr>
      <w:r w:rsidRPr="001B54C3">
        <w:rPr>
          <w:noProof w:val="0"/>
        </w:rPr>
        <w:t xml:space="preserve">    &lt;templateId root='1.3.6.1.4.1.19376.1.5.3.1.1.9.38'/&gt;</w:t>
      </w:r>
    </w:p>
    <w:p w14:paraId="53110195" w14:textId="77777777" w:rsidR="00866BDC" w:rsidRPr="001B54C3" w:rsidRDefault="00866BDC" w:rsidP="00866BDC">
      <w:pPr>
        <w:pStyle w:val="XMLFragment"/>
        <w:rPr>
          <w:noProof w:val="0"/>
        </w:rPr>
      </w:pPr>
      <w:r w:rsidRPr="001B54C3">
        <w:rPr>
          <w:noProof w:val="0"/>
        </w:rPr>
        <w:t xml:space="preserve">    &lt;id root=' ' extension=' '/&gt;</w:t>
      </w:r>
    </w:p>
    <w:p w14:paraId="4E768460" w14:textId="77777777" w:rsidR="00866BDC" w:rsidRPr="001B54C3" w:rsidRDefault="00866BDC" w:rsidP="00866BDC">
      <w:pPr>
        <w:pStyle w:val="XMLFragment"/>
        <w:rPr>
          <w:noProof w:val="0"/>
        </w:rPr>
      </w:pPr>
      <w:r w:rsidRPr="001B54C3">
        <w:rPr>
          <w:noProof w:val="0"/>
        </w:rPr>
        <w:t xml:space="preserve">    &lt;code code='34895-3' displayName='EDUCATION NOTE'</w:t>
      </w:r>
    </w:p>
    <w:p w14:paraId="33C12926" w14:textId="77777777" w:rsidR="00866BDC" w:rsidRPr="001B54C3" w:rsidRDefault="00866BDC" w:rsidP="00866BDC">
      <w:pPr>
        <w:pStyle w:val="XMLFragment"/>
        <w:rPr>
          <w:noProof w:val="0"/>
        </w:rPr>
      </w:pPr>
      <w:r w:rsidRPr="001B54C3">
        <w:rPr>
          <w:noProof w:val="0"/>
        </w:rPr>
        <w:t xml:space="preserve">      codeSystem='2.16.840.1.113883.6.1' codeSystemName='LOINC'/&gt;</w:t>
      </w:r>
    </w:p>
    <w:p w14:paraId="14545B38" w14:textId="77777777" w:rsidR="00866BDC" w:rsidRPr="001B54C3" w:rsidRDefault="00866BDC" w:rsidP="00866BDC">
      <w:pPr>
        <w:pStyle w:val="XMLFragment"/>
        <w:rPr>
          <w:noProof w:val="0"/>
        </w:rPr>
      </w:pPr>
      <w:r w:rsidRPr="001B54C3">
        <w:rPr>
          <w:noProof w:val="0"/>
        </w:rPr>
        <w:t xml:space="preserve">    &lt;text&gt;</w:t>
      </w:r>
    </w:p>
    <w:p w14:paraId="033C209B" w14:textId="77777777" w:rsidR="00866BDC" w:rsidRPr="001B54C3" w:rsidRDefault="00866BDC" w:rsidP="00866BDC">
      <w:pPr>
        <w:pStyle w:val="XMLFragment"/>
        <w:rPr>
          <w:noProof w:val="0"/>
        </w:rPr>
      </w:pPr>
      <w:r w:rsidRPr="001B54C3">
        <w:rPr>
          <w:noProof w:val="0"/>
        </w:rPr>
        <w:t xml:space="preserve">      Text as described above</w:t>
      </w:r>
    </w:p>
    <w:p w14:paraId="34BB82B2" w14:textId="77777777" w:rsidR="00866BDC" w:rsidRPr="001B54C3" w:rsidRDefault="00866BDC" w:rsidP="00866BDC">
      <w:pPr>
        <w:pStyle w:val="XMLFragment"/>
        <w:rPr>
          <w:noProof w:val="0"/>
        </w:rPr>
      </w:pPr>
      <w:r w:rsidRPr="001B54C3">
        <w:rPr>
          <w:noProof w:val="0"/>
        </w:rPr>
        <w:t xml:space="preserve">    &lt;/text&gt;  </w:t>
      </w:r>
    </w:p>
    <w:p w14:paraId="1891BCD6" w14:textId="77777777" w:rsidR="00866BDC" w:rsidRPr="001B54C3" w:rsidRDefault="00866BDC" w:rsidP="00866BDC">
      <w:pPr>
        <w:pStyle w:val="XMLFragment"/>
        <w:rPr>
          <w:noProof w:val="0"/>
        </w:rPr>
      </w:pPr>
      <w:r w:rsidRPr="001B54C3">
        <w:rPr>
          <w:noProof w:val="0"/>
        </w:rPr>
        <w:t xml:space="preserve">       </w:t>
      </w:r>
    </w:p>
    <w:p w14:paraId="2A0623E0" w14:textId="77777777" w:rsidR="00866BDC" w:rsidRPr="001B54C3" w:rsidRDefault="00866BDC" w:rsidP="00866BDC">
      <w:pPr>
        <w:pStyle w:val="XMLFragment"/>
        <w:rPr>
          <w:noProof w:val="0"/>
        </w:rPr>
      </w:pPr>
      <w:r w:rsidRPr="001B54C3">
        <w:rPr>
          <w:noProof w:val="0"/>
        </w:rPr>
        <w:t xml:space="preserve">  &lt;/section&gt;</w:t>
      </w:r>
    </w:p>
    <w:p w14:paraId="489B22D0" w14:textId="77777777" w:rsidR="00866BDC" w:rsidRPr="001B54C3" w:rsidRDefault="00866BDC" w:rsidP="00866BDC">
      <w:pPr>
        <w:pStyle w:val="XMLFragment"/>
        <w:rPr>
          <w:noProof w:val="0"/>
        </w:rPr>
      </w:pPr>
      <w:r w:rsidRPr="001B54C3">
        <w:rPr>
          <w:noProof w:val="0"/>
        </w:rPr>
        <w:t>&lt;/component&gt;</w:t>
      </w:r>
    </w:p>
    <w:p w14:paraId="0293689F" w14:textId="77777777" w:rsidR="00866BDC" w:rsidRPr="001B54C3" w:rsidRDefault="00052974" w:rsidP="00866BDC">
      <w:pPr>
        <w:pStyle w:val="FigureTitle"/>
      </w:pPr>
      <w:r w:rsidRPr="001B54C3">
        <w:t>Figure 6.3</w:t>
      </w:r>
      <w:r w:rsidR="002F021F" w:rsidRPr="001B54C3">
        <w:t>.3.6.14</w:t>
      </w:r>
      <w:r w:rsidR="005B6ADC" w:rsidRPr="001B54C3">
        <w:t>-1:</w:t>
      </w:r>
      <w:r w:rsidR="00866BDC" w:rsidRPr="001B54C3">
        <w:t xml:space="preserve"> Specification for Patient Education and Consents Section</w:t>
      </w:r>
    </w:p>
    <w:p w14:paraId="6C21542E" w14:textId="77777777" w:rsidR="00866BDC" w:rsidRPr="001B54C3" w:rsidRDefault="00866BDC"/>
    <w:p w14:paraId="55A7604C" w14:textId="77777777" w:rsidR="005A0F99" w:rsidRPr="001B54C3" w:rsidRDefault="005A0F99" w:rsidP="005A0F99">
      <w:pPr>
        <w:pStyle w:val="EditorInstructions"/>
      </w:pPr>
      <w:r w:rsidRPr="001B54C3">
        <w:t>Add Section 6.3.3.6.15</w:t>
      </w:r>
    </w:p>
    <w:p w14:paraId="112630A2" w14:textId="77777777" w:rsidR="005A0F99" w:rsidRPr="001B54C3" w:rsidRDefault="005A0F99" w:rsidP="00B93263">
      <w:pPr>
        <w:pStyle w:val="Heading5"/>
        <w:rPr>
          <w:noProof w:val="0"/>
          <w:lang w:val="en-US"/>
        </w:rPr>
      </w:pPr>
      <w:bookmarkStart w:id="768" w:name="_Toc466555314"/>
      <w:r w:rsidRPr="001B54C3">
        <w:rPr>
          <w:noProof w:val="0"/>
          <w:lang w:val="en-US"/>
        </w:rPr>
        <w:lastRenderedPageBreak/>
        <w:t xml:space="preserve">6.3.3.6.15 </w:t>
      </w:r>
      <w:r w:rsidR="00903843" w:rsidRPr="001B54C3">
        <w:rPr>
          <w:noProof w:val="0"/>
          <w:lang w:val="en-US"/>
        </w:rPr>
        <w:t xml:space="preserve">Coded </w:t>
      </w:r>
      <w:r w:rsidRPr="001B54C3">
        <w:rPr>
          <w:noProof w:val="0"/>
          <w:lang w:val="en-US"/>
        </w:rPr>
        <w:t>Care Plan Section 1.3.6.1.4.1.19376.1.5.3.1.3.3</w:t>
      </w:r>
      <w:r w:rsidR="00903843" w:rsidRPr="001B54C3">
        <w:rPr>
          <w:noProof w:val="0"/>
          <w:lang w:val="en-US"/>
        </w:rPr>
        <w:t>6</w:t>
      </w:r>
      <w:bookmarkEnd w:id="76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5A0F99" w:rsidRPr="001B54C3" w14:paraId="6906DAC1" w14:textId="77777777" w:rsidTr="005009F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1247559" w14:textId="77777777" w:rsidR="005A0F99" w:rsidRPr="001B54C3" w:rsidRDefault="005A0F99"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EB6772D" w14:textId="14CB6A93" w:rsidR="005A0F99" w:rsidRPr="001B54C3" w:rsidRDefault="005A0F99" w:rsidP="00EF3D05">
            <w:pPr>
              <w:pStyle w:val="TableEntry"/>
              <w:rPr>
                <w:szCs w:val="24"/>
              </w:rPr>
            </w:pPr>
            <w:r w:rsidRPr="001B54C3">
              <w:t>1.3.6.1.4.1.19376.1.5.3.1.3.3</w:t>
            </w:r>
            <w:commentRangeStart w:id="769"/>
            <w:ins w:id="770" w:author="Michael Clifton" w:date="2018-10-10T15:38:00Z">
              <w:r w:rsidR="002269CF">
                <w:t>6</w:t>
              </w:r>
            </w:ins>
            <w:del w:id="771" w:author="Michael Clifton" w:date="2018-10-10T15:38:00Z">
              <w:r w:rsidRPr="001B54C3" w:rsidDel="002269CF">
                <w:delText>1</w:delText>
              </w:r>
            </w:del>
            <w:commentRangeEnd w:id="769"/>
            <w:r w:rsidR="002269CF">
              <w:rPr>
                <w:rStyle w:val="CommentReference"/>
              </w:rPr>
              <w:commentReference w:id="769"/>
            </w:r>
          </w:p>
        </w:tc>
      </w:tr>
      <w:tr w:rsidR="005A0F99" w:rsidRPr="001B54C3" w14:paraId="2C54332E" w14:textId="77777777" w:rsidTr="005009F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7030896" w14:textId="77777777" w:rsidR="005A0F99" w:rsidRPr="001B54C3" w:rsidRDefault="005A0F99" w:rsidP="00235E1F">
            <w:pPr>
              <w:pStyle w:val="TableEntryHeader"/>
            </w:pPr>
            <w:r w:rsidRPr="001B54C3">
              <w:t>Parent Template</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A6D409A" w14:textId="77777777" w:rsidR="005A0F99" w:rsidRPr="001B54C3" w:rsidRDefault="005A0F99" w:rsidP="00EF3D05">
            <w:pPr>
              <w:pStyle w:val="TableEntry"/>
            </w:pPr>
            <w:r w:rsidRPr="001B54C3">
              <w:t xml:space="preserve">  2.16.840.1.113883.10.20.1.10</w:t>
            </w:r>
          </w:p>
        </w:tc>
      </w:tr>
      <w:tr w:rsidR="005A0F99" w:rsidRPr="001B54C3" w14:paraId="0DB8B721" w14:textId="77777777" w:rsidTr="005009F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53C4062" w14:textId="77777777" w:rsidR="005A0F99" w:rsidRPr="001B54C3" w:rsidRDefault="005A0F99"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37EACD1" w14:textId="77777777" w:rsidR="005A0F99" w:rsidRPr="001B54C3" w:rsidRDefault="005A0F99" w:rsidP="00EF3D05">
            <w:pPr>
              <w:pStyle w:val="TableEntry"/>
              <w:rPr>
                <w:szCs w:val="24"/>
              </w:rPr>
            </w:pPr>
            <w:r w:rsidRPr="001B54C3">
              <w:t>The care plan section shall contain a narrative description of the expectations for care including proposals, goals, and order requests for monitoring, tracking, or improving the condition of the patient.</w:t>
            </w:r>
          </w:p>
        </w:tc>
      </w:tr>
      <w:tr w:rsidR="005A0F99" w:rsidRPr="001B54C3" w14:paraId="28E1AF5D" w14:textId="77777777" w:rsidTr="005009F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256215E" w14:textId="77777777" w:rsidR="005A0F99" w:rsidRPr="001B54C3" w:rsidRDefault="005A0F99" w:rsidP="005A0F99">
            <w:pPr>
              <w:pStyle w:val="TableEntryHeader"/>
              <w:rPr>
                <w:szCs w:val="24"/>
              </w:rP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D4AC55A" w14:textId="77777777" w:rsidR="005A0F99" w:rsidRPr="001B54C3" w:rsidRDefault="005A0F99" w:rsidP="005A0F99">
            <w:pPr>
              <w:pStyle w:val="TableEntryHeader"/>
              <w:rPr>
                <w:szCs w:val="24"/>
              </w:rP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881DBFF" w14:textId="77777777" w:rsidR="005A0F99" w:rsidRPr="001B54C3" w:rsidRDefault="005A0F99" w:rsidP="005A0F99">
            <w:pPr>
              <w:pStyle w:val="TableEntryHeader"/>
              <w:rPr>
                <w:szCs w:val="24"/>
              </w:rPr>
            </w:pPr>
            <w:r w:rsidRPr="001B54C3">
              <w:t xml:space="preserve">Description </w:t>
            </w:r>
          </w:p>
        </w:tc>
      </w:tr>
      <w:tr w:rsidR="005A0F99" w:rsidRPr="001B54C3" w14:paraId="64760178" w14:textId="77777777" w:rsidTr="00740080">
        <w:tc>
          <w:tcPr>
            <w:tcW w:w="0" w:type="auto"/>
            <w:tcBorders>
              <w:top w:val="single" w:sz="6" w:space="0" w:color="000000"/>
              <w:left w:val="single" w:sz="6" w:space="0" w:color="000000"/>
              <w:bottom w:val="single" w:sz="6" w:space="0" w:color="000000"/>
              <w:right w:val="single" w:sz="6" w:space="0" w:color="000000"/>
            </w:tcBorders>
            <w:vAlign w:val="center"/>
          </w:tcPr>
          <w:p w14:paraId="751141A6" w14:textId="77777777" w:rsidR="005A0F99" w:rsidRPr="001B54C3" w:rsidRDefault="005A0F99" w:rsidP="005009F7">
            <w:pPr>
              <w:pStyle w:val="TableEntry"/>
              <w:rPr>
                <w:rFonts w:ascii="Arial Unicode MS" w:hAnsi="Arial Unicode MS"/>
                <w:sz w:val="24"/>
                <w:szCs w:val="24"/>
              </w:rPr>
            </w:pPr>
            <w:r w:rsidRPr="001B54C3">
              <w:t>18776-5</w:t>
            </w:r>
          </w:p>
        </w:tc>
        <w:tc>
          <w:tcPr>
            <w:tcW w:w="0" w:type="auto"/>
            <w:tcBorders>
              <w:top w:val="single" w:sz="6" w:space="0" w:color="000000"/>
              <w:left w:val="single" w:sz="6" w:space="0" w:color="000000"/>
              <w:bottom w:val="single" w:sz="6" w:space="0" w:color="000000"/>
              <w:right w:val="single" w:sz="6" w:space="0" w:color="000000"/>
            </w:tcBorders>
            <w:vAlign w:val="center"/>
          </w:tcPr>
          <w:p w14:paraId="3210665B" w14:textId="77777777" w:rsidR="005A0F99" w:rsidRPr="001B54C3" w:rsidRDefault="005A0F99" w:rsidP="00235E1F">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3A337E03" w14:textId="77777777" w:rsidR="005A0F99" w:rsidRPr="001B54C3" w:rsidRDefault="005A0F99" w:rsidP="005009F7">
            <w:pPr>
              <w:pStyle w:val="TableEntry"/>
              <w:rPr>
                <w:rFonts w:ascii="Arial Unicode MS" w:hAnsi="Arial Unicode MS"/>
                <w:sz w:val="24"/>
                <w:szCs w:val="24"/>
              </w:rPr>
            </w:pPr>
            <w:r w:rsidRPr="001B54C3">
              <w:t>TREATMENT PLAN</w:t>
            </w:r>
          </w:p>
        </w:tc>
      </w:tr>
      <w:tr w:rsidR="005A0F99" w:rsidRPr="001B54C3" w14:paraId="42B38007" w14:textId="77777777" w:rsidTr="00740080">
        <w:tc>
          <w:tcPr>
            <w:tcW w:w="0" w:type="auto"/>
            <w:tcBorders>
              <w:top w:val="single" w:sz="6" w:space="0" w:color="000000"/>
              <w:left w:val="single" w:sz="6" w:space="0" w:color="000000"/>
              <w:bottom w:val="single" w:sz="6" w:space="0" w:color="000000"/>
              <w:right w:val="single" w:sz="6" w:space="0" w:color="000000"/>
            </w:tcBorders>
            <w:shd w:val="solid" w:color="D9D9D9" w:fill="auto"/>
            <w:vAlign w:val="center"/>
          </w:tcPr>
          <w:p w14:paraId="1E234445" w14:textId="77777777" w:rsidR="005A0F99" w:rsidRPr="001B54C3" w:rsidRDefault="005A0F99" w:rsidP="005A0F99">
            <w:pPr>
              <w:pStyle w:val="TableEntryHeader"/>
            </w:pPr>
            <w:r w:rsidRPr="001B54C3">
              <w:t>Entries</w:t>
            </w:r>
          </w:p>
        </w:tc>
        <w:tc>
          <w:tcPr>
            <w:tcW w:w="0" w:type="auto"/>
            <w:tcBorders>
              <w:top w:val="single" w:sz="6" w:space="0" w:color="000000"/>
              <w:left w:val="single" w:sz="6" w:space="0" w:color="000000"/>
              <w:bottom w:val="single" w:sz="6" w:space="0" w:color="000000"/>
              <w:right w:val="single" w:sz="6" w:space="0" w:color="000000"/>
            </w:tcBorders>
            <w:shd w:val="solid" w:color="D9D9D9" w:fill="auto"/>
            <w:vAlign w:val="center"/>
          </w:tcPr>
          <w:p w14:paraId="49FEBF37" w14:textId="77777777" w:rsidR="005A0F99" w:rsidRPr="001B54C3" w:rsidRDefault="005A0F99" w:rsidP="005A0F99">
            <w:pPr>
              <w:pStyle w:val="TableEntryHeader"/>
            </w:pPr>
            <w:r w:rsidRPr="001B54C3">
              <w:t>Opt</w:t>
            </w:r>
          </w:p>
        </w:tc>
        <w:tc>
          <w:tcPr>
            <w:tcW w:w="0" w:type="auto"/>
            <w:tcBorders>
              <w:top w:val="single" w:sz="6" w:space="0" w:color="000000"/>
              <w:left w:val="single" w:sz="6" w:space="0" w:color="000000"/>
              <w:bottom w:val="single" w:sz="6" w:space="0" w:color="000000"/>
              <w:right w:val="single" w:sz="6" w:space="0" w:color="000000"/>
            </w:tcBorders>
            <w:shd w:val="solid" w:color="D9D9D9" w:fill="auto"/>
            <w:vAlign w:val="center"/>
          </w:tcPr>
          <w:p w14:paraId="4CFA8B01" w14:textId="77777777" w:rsidR="005A0F99" w:rsidRPr="001B54C3" w:rsidRDefault="005A0F99" w:rsidP="005A0F99">
            <w:pPr>
              <w:pStyle w:val="TableEntryHeader"/>
            </w:pPr>
            <w:r w:rsidRPr="001B54C3">
              <w:t>Description</w:t>
            </w:r>
          </w:p>
        </w:tc>
      </w:tr>
      <w:tr w:rsidR="005A0F99" w:rsidRPr="001B54C3" w14:paraId="76765535" w14:textId="77777777" w:rsidTr="005009F7">
        <w:tc>
          <w:tcPr>
            <w:tcW w:w="0" w:type="auto"/>
            <w:tcBorders>
              <w:top w:val="single" w:sz="6" w:space="0" w:color="000000"/>
              <w:left w:val="single" w:sz="6" w:space="0" w:color="000000"/>
              <w:bottom w:val="single" w:sz="6" w:space="0" w:color="000000"/>
              <w:right w:val="single" w:sz="6" w:space="0" w:color="000000"/>
            </w:tcBorders>
            <w:vAlign w:val="center"/>
          </w:tcPr>
          <w:p w14:paraId="7B435E23" w14:textId="77777777" w:rsidR="005A0F99" w:rsidRPr="001B54C3" w:rsidRDefault="005A0F99" w:rsidP="005009F7">
            <w:pPr>
              <w:pStyle w:val="TableEntry"/>
            </w:pPr>
            <w:r w:rsidRPr="001B54C3">
              <w:rPr>
                <w:szCs w:val="18"/>
              </w:rPr>
              <w:t>1.3.6.1.4.1.19376.1.5.3.1.1.20.3.1</w:t>
            </w:r>
          </w:p>
        </w:tc>
        <w:tc>
          <w:tcPr>
            <w:tcW w:w="0" w:type="auto"/>
            <w:tcBorders>
              <w:top w:val="single" w:sz="6" w:space="0" w:color="000000"/>
              <w:left w:val="single" w:sz="6" w:space="0" w:color="000000"/>
              <w:bottom w:val="single" w:sz="6" w:space="0" w:color="000000"/>
              <w:right w:val="single" w:sz="6" w:space="0" w:color="000000"/>
            </w:tcBorders>
            <w:vAlign w:val="center"/>
          </w:tcPr>
          <w:p w14:paraId="627F5D7F" w14:textId="77777777" w:rsidR="005A0F99" w:rsidRPr="001B54C3" w:rsidRDefault="005A0F99" w:rsidP="00235E1F">
            <w:pPr>
              <w:pStyle w:val="TableEntry"/>
            </w:pPr>
            <w:r w:rsidRPr="001B54C3">
              <w:t>O</w:t>
            </w:r>
          </w:p>
        </w:tc>
        <w:tc>
          <w:tcPr>
            <w:tcW w:w="0" w:type="auto"/>
            <w:tcBorders>
              <w:top w:val="single" w:sz="6" w:space="0" w:color="000000"/>
              <w:left w:val="single" w:sz="6" w:space="0" w:color="000000"/>
              <w:bottom w:val="single" w:sz="6" w:space="0" w:color="000000"/>
              <w:right w:val="single" w:sz="6" w:space="0" w:color="000000"/>
            </w:tcBorders>
            <w:vAlign w:val="center"/>
          </w:tcPr>
          <w:p w14:paraId="4B32C9D9" w14:textId="77777777" w:rsidR="005A0F99" w:rsidRPr="001B54C3" w:rsidRDefault="005A0F99" w:rsidP="005009F7">
            <w:pPr>
              <w:pStyle w:val="TableEntry"/>
            </w:pPr>
            <w:r w:rsidRPr="001B54C3">
              <w:rPr>
                <w:rStyle w:val="Hyperlink"/>
              </w:rPr>
              <w:t>Observation Requests</w:t>
            </w:r>
            <w:r w:rsidRPr="001B54C3">
              <w:rPr>
                <w:rStyle w:val="Hyperlink"/>
              </w:rPr>
              <w:br/>
            </w:r>
            <w:r w:rsidRPr="001B54C3">
              <w:rPr>
                <w:szCs w:val="18"/>
              </w:rPr>
              <w:t>The care plan may include observation requests in intent, goal or proposal mood to identify intended observations that are part of the care plan, goals of the plan, or proposed observations (e.g., from clinical decision support).</w:t>
            </w:r>
          </w:p>
        </w:tc>
      </w:tr>
      <w:tr w:rsidR="005A0F99" w:rsidRPr="001B54C3" w14:paraId="5399EDCB" w14:textId="77777777" w:rsidTr="005009F7">
        <w:tc>
          <w:tcPr>
            <w:tcW w:w="0" w:type="auto"/>
            <w:tcBorders>
              <w:top w:val="single" w:sz="6" w:space="0" w:color="000000"/>
              <w:left w:val="single" w:sz="6" w:space="0" w:color="000000"/>
              <w:bottom w:val="single" w:sz="6" w:space="0" w:color="000000"/>
              <w:right w:val="single" w:sz="6" w:space="0" w:color="000000"/>
            </w:tcBorders>
            <w:vAlign w:val="center"/>
          </w:tcPr>
          <w:p w14:paraId="34AFC81E" w14:textId="77777777" w:rsidR="005A0F99" w:rsidRPr="001B54C3" w:rsidRDefault="005A0F99" w:rsidP="005009F7">
            <w:pPr>
              <w:pStyle w:val="TableEntry"/>
              <w:rPr>
                <w:szCs w:val="18"/>
              </w:rPr>
            </w:pPr>
            <w:r w:rsidRPr="001B54C3">
              <w:t>1.3.6.1.4.1.19376.1.5.3.1.4.7</w:t>
            </w:r>
          </w:p>
        </w:tc>
        <w:tc>
          <w:tcPr>
            <w:tcW w:w="0" w:type="auto"/>
            <w:tcBorders>
              <w:top w:val="single" w:sz="6" w:space="0" w:color="000000"/>
              <w:left w:val="single" w:sz="6" w:space="0" w:color="000000"/>
              <w:bottom w:val="single" w:sz="6" w:space="0" w:color="000000"/>
              <w:right w:val="single" w:sz="6" w:space="0" w:color="000000"/>
            </w:tcBorders>
            <w:vAlign w:val="center"/>
          </w:tcPr>
          <w:p w14:paraId="569CF619" w14:textId="77777777" w:rsidR="005A0F99" w:rsidRPr="001B54C3" w:rsidRDefault="005A0F99" w:rsidP="00235E1F">
            <w:pPr>
              <w:pStyle w:val="TableEntry"/>
            </w:pPr>
            <w:r w:rsidRPr="001B54C3">
              <w:t>O</w:t>
            </w:r>
          </w:p>
        </w:tc>
        <w:tc>
          <w:tcPr>
            <w:tcW w:w="0" w:type="auto"/>
            <w:tcBorders>
              <w:top w:val="single" w:sz="6" w:space="0" w:color="000000"/>
              <w:left w:val="single" w:sz="6" w:space="0" w:color="000000"/>
              <w:bottom w:val="single" w:sz="6" w:space="0" w:color="000000"/>
              <w:right w:val="single" w:sz="6" w:space="0" w:color="000000"/>
            </w:tcBorders>
            <w:vAlign w:val="center"/>
          </w:tcPr>
          <w:p w14:paraId="5E99F6B2" w14:textId="77777777" w:rsidR="005A0F99" w:rsidRPr="001B54C3" w:rsidRDefault="005A0F99" w:rsidP="005009F7">
            <w:pPr>
              <w:pStyle w:val="TableEntry"/>
              <w:rPr>
                <w:rStyle w:val="Hyperlink"/>
                <w:color w:val="auto"/>
                <w:u w:val="none"/>
              </w:rPr>
            </w:pPr>
            <w:r w:rsidRPr="001B54C3">
              <w:rPr>
                <w:rStyle w:val="Hyperlink"/>
              </w:rPr>
              <w:t>Medication</w:t>
            </w:r>
            <w:r w:rsidRPr="001B54C3">
              <w:br/>
              <w:t>The care plan may include medication entries to identify those medications that are or are proposed to be part of the care plan.</w:t>
            </w:r>
          </w:p>
        </w:tc>
      </w:tr>
      <w:tr w:rsidR="005A0F99" w:rsidRPr="001B54C3" w14:paraId="6A7014C5" w14:textId="77777777" w:rsidTr="005009F7">
        <w:tc>
          <w:tcPr>
            <w:tcW w:w="0" w:type="auto"/>
            <w:tcBorders>
              <w:top w:val="single" w:sz="6" w:space="0" w:color="000000"/>
              <w:left w:val="single" w:sz="6" w:space="0" w:color="000000"/>
              <w:bottom w:val="single" w:sz="6" w:space="0" w:color="000000"/>
              <w:right w:val="single" w:sz="6" w:space="0" w:color="000000"/>
            </w:tcBorders>
            <w:vAlign w:val="center"/>
          </w:tcPr>
          <w:p w14:paraId="53446A7F" w14:textId="77777777" w:rsidR="005A0F99" w:rsidRPr="001B54C3" w:rsidRDefault="005A0F99" w:rsidP="005009F7">
            <w:pPr>
              <w:pStyle w:val="TableEntry"/>
            </w:pPr>
            <w:r w:rsidRPr="001B54C3">
              <w:t>1.3.6.1.4.1.19376.1.5.3.1.4.12</w:t>
            </w:r>
          </w:p>
        </w:tc>
        <w:tc>
          <w:tcPr>
            <w:tcW w:w="0" w:type="auto"/>
            <w:tcBorders>
              <w:top w:val="single" w:sz="6" w:space="0" w:color="000000"/>
              <w:left w:val="single" w:sz="6" w:space="0" w:color="000000"/>
              <w:bottom w:val="single" w:sz="6" w:space="0" w:color="000000"/>
              <w:right w:val="single" w:sz="6" w:space="0" w:color="000000"/>
            </w:tcBorders>
            <w:vAlign w:val="center"/>
          </w:tcPr>
          <w:p w14:paraId="02B67D9B" w14:textId="77777777" w:rsidR="005A0F99" w:rsidRPr="001B54C3" w:rsidRDefault="005A0F99" w:rsidP="00235E1F">
            <w:pPr>
              <w:pStyle w:val="TableEntry"/>
            </w:pPr>
            <w:r w:rsidRPr="001B54C3">
              <w:t>O</w:t>
            </w:r>
          </w:p>
        </w:tc>
        <w:tc>
          <w:tcPr>
            <w:tcW w:w="0" w:type="auto"/>
            <w:tcBorders>
              <w:top w:val="single" w:sz="6" w:space="0" w:color="000000"/>
              <w:left w:val="single" w:sz="6" w:space="0" w:color="000000"/>
              <w:bottom w:val="single" w:sz="6" w:space="0" w:color="000000"/>
              <w:right w:val="single" w:sz="6" w:space="0" w:color="000000"/>
            </w:tcBorders>
            <w:vAlign w:val="center"/>
          </w:tcPr>
          <w:p w14:paraId="2DFD5344" w14:textId="77777777" w:rsidR="005A0F99" w:rsidRPr="001B54C3" w:rsidRDefault="005A0F99" w:rsidP="005009F7">
            <w:pPr>
              <w:pStyle w:val="TableEntry"/>
            </w:pPr>
            <w:r w:rsidRPr="001B54C3">
              <w:rPr>
                <w:rStyle w:val="Hyperlink"/>
              </w:rPr>
              <w:t>Immunization</w:t>
            </w:r>
            <w:r w:rsidRPr="001B54C3">
              <w:br/>
              <w:t>The care plan may include immunization entries to identify those immunizations that are or are proposed to be part of the care plan.</w:t>
            </w:r>
          </w:p>
        </w:tc>
      </w:tr>
      <w:tr w:rsidR="005A0F99" w:rsidRPr="001B54C3" w14:paraId="2BFCCEBC" w14:textId="77777777" w:rsidTr="005009F7">
        <w:tc>
          <w:tcPr>
            <w:tcW w:w="0" w:type="auto"/>
            <w:tcBorders>
              <w:top w:val="single" w:sz="6" w:space="0" w:color="000000"/>
              <w:left w:val="single" w:sz="6" w:space="0" w:color="000000"/>
              <w:bottom w:val="single" w:sz="6" w:space="0" w:color="000000"/>
              <w:right w:val="single" w:sz="6" w:space="0" w:color="000000"/>
            </w:tcBorders>
            <w:vAlign w:val="center"/>
          </w:tcPr>
          <w:p w14:paraId="68D9BBD4" w14:textId="77777777" w:rsidR="005A0F99" w:rsidRPr="001B54C3" w:rsidRDefault="005A0F99" w:rsidP="005009F7">
            <w:pPr>
              <w:pStyle w:val="TableEntry"/>
            </w:pPr>
            <w:r w:rsidRPr="001B54C3">
              <w:t>1.3.6.1.4.1.19376.1.5.3.1.4.19</w:t>
            </w:r>
          </w:p>
        </w:tc>
        <w:tc>
          <w:tcPr>
            <w:tcW w:w="0" w:type="auto"/>
            <w:tcBorders>
              <w:top w:val="single" w:sz="6" w:space="0" w:color="000000"/>
              <w:left w:val="single" w:sz="6" w:space="0" w:color="000000"/>
              <w:bottom w:val="single" w:sz="6" w:space="0" w:color="000000"/>
              <w:right w:val="single" w:sz="6" w:space="0" w:color="000000"/>
            </w:tcBorders>
            <w:vAlign w:val="center"/>
          </w:tcPr>
          <w:p w14:paraId="0407B44C" w14:textId="77777777" w:rsidR="005A0F99" w:rsidRPr="001B54C3" w:rsidRDefault="005A0F99" w:rsidP="00235E1F">
            <w:pPr>
              <w:pStyle w:val="TableEntry"/>
            </w:pPr>
            <w:r w:rsidRPr="001B54C3">
              <w:t>O</w:t>
            </w:r>
          </w:p>
        </w:tc>
        <w:tc>
          <w:tcPr>
            <w:tcW w:w="0" w:type="auto"/>
            <w:tcBorders>
              <w:top w:val="single" w:sz="6" w:space="0" w:color="000000"/>
              <w:left w:val="single" w:sz="6" w:space="0" w:color="000000"/>
              <w:bottom w:val="single" w:sz="6" w:space="0" w:color="000000"/>
              <w:right w:val="single" w:sz="6" w:space="0" w:color="000000"/>
            </w:tcBorders>
            <w:vAlign w:val="center"/>
          </w:tcPr>
          <w:p w14:paraId="369C79E3" w14:textId="77777777" w:rsidR="005A0F99" w:rsidRPr="001B54C3" w:rsidRDefault="005A0F99" w:rsidP="005009F7">
            <w:pPr>
              <w:pStyle w:val="TableEntry"/>
            </w:pPr>
            <w:r w:rsidRPr="001B54C3">
              <w:rPr>
                <w:rStyle w:val="Hyperlink"/>
              </w:rPr>
              <w:t>Procedure</w:t>
            </w:r>
            <w:r w:rsidRPr="001B54C3">
              <w:br/>
              <w:t>The care plan may include procedure entries to identify those procedures that are or are proposed to be part of the care plan.</w:t>
            </w:r>
          </w:p>
        </w:tc>
      </w:tr>
      <w:tr w:rsidR="005A0F99" w:rsidRPr="001B54C3" w14:paraId="0F2DE1F2" w14:textId="77777777" w:rsidTr="005009F7">
        <w:tc>
          <w:tcPr>
            <w:tcW w:w="0" w:type="auto"/>
            <w:tcBorders>
              <w:top w:val="single" w:sz="6" w:space="0" w:color="000000"/>
              <w:left w:val="single" w:sz="6" w:space="0" w:color="000000"/>
              <w:bottom w:val="single" w:sz="6" w:space="0" w:color="000000"/>
              <w:right w:val="single" w:sz="6" w:space="0" w:color="000000"/>
            </w:tcBorders>
            <w:vAlign w:val="center"/>
          </w:tcPr>
          <w:p w14:paraId="1C93D0E6" w14:textId="77777777" w:rsidR="005A0F99" w:rsidRPr="001B54C3" w:rsidRDefault="005A0F99" w:rsidP="005009F7">
            <w:pPr>
              <w:pStyle w:val="TableEntry"/>
            </w:pPr>
            <w:r w:rsidRPr="001B54C3">
              <w:t>1.3.6.1.4.1.19376.1.5.3.1.4.14</w:t>
            </w:r>
          </w:p>
        </w:tc>
        <w:tc>
          <w:tcPr>
            <w:tcW w:w="0" w:type="auto"/>
            <w:tcBorders>
              <w:top w:val="single" w:sz="6" w:space="0" w:color="000000"/>
              <w:left w:val="single" w:sz="6" w:space="0" w:color="000000"/>
              <w:bottom w:val="single" w:sz="6" w:space="0" w:color="000000"/>
              <w:right w:val="single" w:sz="6" w:space="0" w:color="000000"/>
            </w:tcBorders>
            <w:vAlign w:val="center"/>
          </w:tcPr>
          <w:p w14:paraId="6DC1CFC8" w14:textId="77777777" w:rsidR="005A0F99" w:rsidRPr="001B54C3" w:rsidRDefault="005A0F99" w:rsidP="00235E1F">
            <w:pPr>
              <w:pStyle w:val="TableEntry"/>
            </w:pPr>
            <w:r w:rsidRPr="001B54C3">
              <w:t>O</w:t>
            </w:r>
          </w:p>
        </w:tc>
        <w:tc>
          <w:tcPr>
            <w:tcW w:w="0" w:type="auto"/>
            <w:tcBorders>
              <w:top w:val="single" w:sz="6" w:space="0" w:color="000000"/>
              <w:left w:val="single" w:sz="6" w:space="0" w:color="000000"/>
              <w:bottom w:val="single" w:sz="6" w:space="0" w:color="000000"/>
              <w:right w:val="single" w:sz="6" w:space="0" w:color="000000"/>
            </w:tcBorders>
            <w:vAlign w:val="center"/>
          </w:tcPr>
          <w:p w14:paraId="3F4D2FC1" w14:textId="77777777" w:rsidR="005A0F99" w:rsidRPr="001B54C3" w:rsidRDefault="005A0F99" w:rsidP="005009F7">
            <w:pPr>
              <w:pStyle w:val="TableEntry"/>
            </w:pPr>
            <w:r w:rsidRPr="001B54C3">
              <w:rPr>
                <w:rStyle w:val="Hyperlink"/>
              </w:rPr>
              <w:t>Encounter</w:t>
            </w:r>
            <w:r w:rsidRPr="001B54C3">
              <w:br/>
              <w:t>The care plan may include encounter entries in to identify those encounters that are or are proposed to be part of the care plan.</w:t>
            </w:r>
          </w:p>
        </w:tc>
      </w:tr>
    </w:tbl>
    <w:p w14:paraId="6E41CACA" w14:textId="77777777" w:rsidR="00045B85" w:rsidRPr="000A6AA8" w:rsidRDefault="00045B85" w:rsidP="00F5289C">
      <w:pPr>
        <w:pStyle w:val="XMLFragment"/>
        <w:rPr>
          <w:noProof w:val="0"/>
          <w:lang w:val="nl-NL"/>
          <w:rPrChange w:id="772" w:author="Michael Clifton" w:date="2018-10-11T10:00:00Z">
            <w:rPr>
              <w:noProof w:val="0"/>
            </w:rPr>
          </w:rPrChange>
        </w:rPr>
      </w:pPr>
      <w:r w:rsidRPr="000A6AA8">
        <w:rPr>
          <w:noProof w:val="0"/>
          <w:lang w:val="nl-NL"/>
          <w:rPrChange w:id="773" w:author="Michael Clifton" w:date="2018-10-11T10:00:00Z">
            <w:rPr>
              <w:noProof w:val="0"/>
            </w:rPr>
          </w:rPrChange>
        </w:rPr>
        <w:lastRenderedPageBreak/>
        <w:t>&lt;component&gt;</w:t>
      </w:r>
    </w:p>
    <w:p w14:paraId="6D0DAB54" w14:textId="77777777" w:rsidR="00045B85" w:rsidRPr="000A6AA8" w:rsidRDefault="00045B85" w:rsidP="00F5289C">
      <w:pPr>
        <w:pStyle w:val="XMLFragment"/>
        <w:rPr>
          <w:noProof w:val="0"/>
          <w:lang w:val="nl-NL"/>
          <w:rPrChange w:id="774" w:author="Michael Clifton" w:date="2018-10-11T10:00:00Z">
            <w:rPr>
              <w:noProof w:val="0"/>
            </w:rPr>
          </w:rPrChange>
        </w:rPr>
      </w:pPr>
      <w:r w:rsidRPr="000A6AA8">
        <w:rPr>
          <w:noProof w:val="0"/>
          <w:lang w:val="nl-NL"/>
          <w:rPrChange w:id="775" w:author="Michael Clifton" w:date="2018-10-11T10:00:00Z">
            <w:rPr>
              <w:noProof w:val="0"/>
            </w:rPr>
          </w:rPrChange>
        </w:rPr>
        <w:t xml:space="preserve">  &lt;section&gt;</w:t>
      </w:r>
    </w:p>
    <w:p w14:paraId="4072B0C6" w14:textId="77777777" w:rsidR="00045B85" w:rsidRPr="000A6AA8" w:rsidRDefault="00045B85" w:rsidP="00F5289C">
      <w:pPr>
        <w:pStyle w:val="XMLFragment"/>
        <w:rPr>
          <w:noProof w:val="0"/>
          <w:lang w:val="nl-NL"/>
          <w:rPrChange w:id="776" w:author="Michael Clifton" w:date="2018-10-11T10:00:00Z">
            <w:rPr>
              <w:noProof w:val="0"/>
            </w:rPr>
          </w:rPrChange>
        </w:rPr>
      </w:pPr>
      <w:r w:rsidRPr="000A6AA8">
        <w:rPr>
          <w:noProof w:val="0"/>
          <w:lang w:val="nl-NL"/>
          <w:rPrChange w:id="777" w:author="Michael Clifton" w:date="2018-10-11T10:00:00Z">
            <w:rPr>
              <w:noProof w:val="0"/>
            </w:rPr>
          </w:rPrChange>
        </w:rPr>
        <w:t xml:space="preserve">    &lt;templateId root='2.16.840.1.113883.10.20.1.10'/&gt;</w:t>
      </w:r>
    </w:p>
    <w:p w14:paraId="0AF46E21" w14:textId="77777777" w:rsidR="00045B85" w:rsidRPr="000A6AA8" w:rsidRDefault="00045B85" w:rsidP="00F5289C">
      <w:pPr>
        <w:pStyle w:val="XMLFragment"/>
        <w:rPr>
          <w:noProof w:val="0"/>
          <w:lang w:val="nl-NL"/>
          <w:rPrChange w:id="778" w:author="Michael Clifton" w:date="2018-10-11T10:00:00Z">
            <w:rPr>
              <w:noProof w:val="0"/>
            </w:rPr>
          </w:rPrChange>
        </w:rPr>
      </w:pPr>
      <w:r w:rsidRPr="000A6AA8">
        <w:rPr>
          <w:noProof w:val="0"/>
          <w:lang w:val="nl-NL"/>
          <w:rPrChange w:id="779" w:author="Michael Clifton" w:date="2018-10-11T10:00:00Z">
            <w:rPr>
              <w:noProof w:val="0"/>
            </w:rPr>
          </w:rPrChange>
        </w:rPr>
        <w:t xml:space="preserve">    &lt;templateId root='1.3.6.1.4.1.19376.1.5.3.1.3.3</w:t>
      </w:r>
      <w:r w:rsidR="00903843" w:rsidRPr="000A6AA8">
        <w:rPr>
          <w:noProof w:val="0"/>
          <w:lang w:val="nl-NL"/>
          <w:rPrChange w:id="780" w:author="Michael Clifton" w:date="2018-10-11T10:00:00Z">
            <w:rPr>
              <w:noProof w:val="0"/>
            </w:rPr>
          </w:rPrChange>
        </w:rPr>
        <w:t>6</w:t>
      </w:r>
      <w:r w:rsidRPr="000A6AA8">
        <w:rPr>
          <w:noProof w:val="0"/>
          <w:lang w:val="nl-NL"/>
          <w:rPrChange w:id="781" w:author="Michael Clifton" w:date="2018-10-11T10:00:00Z">
            <w:rPr>
              <w:noProof w:val="0"/>
            </w:rPr>
          </w:rPrChange>
        </w:rPr>
        <w:t>'/&gt;</w:t>
      </w:r>
    </w:p>
    <w:p w14:paraId="5E31A56E" w14:textId="77777777" w:rsidR="00045B85" w:rsidRPr="000A6AA8" w:rsidRDefault="00045B85" w:rsidP="00F5289C">
      <w:pPr>
        <w:pStyle w:val="XMLFragment"/>
        <w:rPr>
          <w:noProof w:val="0"/>
          <w:lang w:val="nl-NL"/>
          <w:rPrChange w:id="782" w:author="Michael Clifton" w:date="2018-10-11T10:00:00Z">
            <w:rPr>
              <w:noProof w:val="0"/>
            </w:rPr>
          </w:rPrChange>
        </w:rPr>
      </w:pPr>
      <w:r w:rsidRPr="000A6AA8">
        <w:rPr>
          <w:noProof w:val="0"/>
          <w:lang w:val="nl-NL"/>
          <w:rPrChange w:id="783" w:author="Michael Clifton" w:date="2018-10-11T10:00:00Z">
            <w:rPr>
              <w:noProof w:val="0"/>
            </w:rPr>
          </w:rPrChange>
        </w:rPr>
        <w:t xml:space="preserve">    &lt;id root=' ' extension=' '/&gt;</w:t>
      </w:r>
    </w:p>
    <w:p w14:paraId="31A444B4" w14:textId="77777777" w:rsidR="00045B85" w:rsidRPr="000A6AA8" w:rsidRDefault="00045B85" w:rsidP="00F5289C">
      <w:pPr>
        <w:pStyle w:val="XMLFragment"/>
        <w:rPr>
          <w:noProof w:val="0"/>
          <w:lang w:val="nl-NL"/>
          <w:rPrChange w:id="784" w:author="Michael Clifton" w:date="2018-10-11T10:00:00Z">
            <w:rPr>
              <w:noProof w:val="0"/>
            </w:rPr>
          </w:rPrChange>
        </w:rPr>
      </w:pPr>
      <w:r w:rsidRPr="000A6AA8">
        <w:rPr>
          <w:noProof w:val="0"/>
          <w:lang w:val="nl-NL"/>
          <w:rPrChange w:id="785" w:author="Michael Clifton" w:date="2018-10-11T10:00:00Z">
            <w:rPr>
              <w:noProof w:val="0"/>
            </w:rPr>
          </w:rPrChange>
        </w:rPr>
        <w:t xml:space="preserve">    &lt;code code='18776-5' displayName='TREATMENT PLAN'</w:t>
      </w:r>
    </w:p>
    <w:p w14:paraId="05EC7BC5" w14:textId="77777777" w:rsidR="00045B85" w:rsidRPr="000A6AA8" w:rsidRDefault="00045B85" w:rsidP="00F5289C">
      <w:pPr>
        <w:pStyle w:val="XMLFragment"/>
        <w:rPr>
          <w:noProof w:val="0"/>
          <w:lang w:val="nl-NL"/>
          <w:rPrChange w:id="786" w:author="Michael Clifton" w:date="2018-10-11T10:00:00Z">
            <w:rPr>
              <w:noProof w:val="0"/>
            </w:rPr>
          </w:rPrChange>
        </w:rPr>
      </w:pPr>
      <w:r w:rsidRPr="000A6AA8">
        <w:rPr>
          <w:noProof w:val="0"/>
          <w:lang w:val="nl-NL"/>
          <w:rPrChange w:id="787" w:author="Michael Clifton" w:date="2018-10-11T10:00:00Z">
            <w:rPr>
              <w:noProof w:val="0"/>
            </w:rPr>
          </w:rPrChange>
        </w:rPr>
        <w:t xml:space="preserve">      codeSystem='2.16.840.1.113883.6.1' codeSystemName='LOINC'/&gt;</w:t>
      </w:r>
    </w:p>
    <w:p w14:paraId="5C54E7E4" w14:textId="77777777" w:rsidR="00045B85" w:rsidRPr="000A6AA8" w:rsidRDefault="00045B85" w:rsidP="00F5289C">
      <w:pPr>
        <w:pStyle w:val="XMLFragment"/>
        <w:rPr>
          <w:noProof w:val="0"/>
          <w:lang w:val="nl-NL"/>
          <w:rPrChange w:id="788" w:author="Michael Clifton" w:date="2018-10-11T10:00:00Z">
            <w:rPr>
              <w:noProof w:val="0"/>
            </w:rPr>
          </w:rPrChange>
        </w:rPr>
      </w:pPr>
      <w:r w:rsidRPr="000A6AA8">
        <w:rPr>
          <w:noProof w:val="0"/>
          <w:lang w:val="nl-NL"/>
          <w:rPrChange w:id="789" w:author="Michael Clifton" w:date="2018-10-11T10:00:00Z">
            <w:rPr>
              <w:noProof w:val="0"/>
            </w:rPr>
          </w:rPrChange>
        </w:rPr>
        <w:t xml:space="preserve">    &lt;text&gt;</w:t>
      </w:r>
    </w:p>
    <w:p w14:paraId="4050FFED" w14:textId="77777777" w:rsidR="00045B85" w:rsidRPr="001B54C3" w:rsidRDefault="00045B85" w:rsidP="00F5289C">
      <w:pPr>
        <w:pStyle w:val="XMLFragment"/>
        <w:rPr>
          <w:noProof w:val="0"/>
        </w:rPr>
      </w:pPr>
      <w:r w:rsidRPr="000A6AA8">
        <w:rPr>
          <w:noProof w:val="0"/>
          <w:lang w:val="nl-NL"/>
          <w:rPrChange w:id="790" w:author="Michael Clifton" w:date="2018-10-11T10:00:00Z">
            <w:rPr>
              <w:noProof w:val="0"/>
            </w:rPr>
          </w:rPrChange>
        </w:rPr>
        <w:t xml:space="preserve">      </w:t>
      </w:r>
      <w:r w:rsidRPr="001B54C3">
        <w:rPr>
          <w:noProof w:val="0"/>
        </w:rPr>
        <w:t>Text as described above</w:t>
      </w:r>
    </w:p>
    <w:p w14:paraId="7E7708BA" w14:textId="77777777" w:rsidR="00045B85" w:rsidRPr="001B54C3" w:rsidRDefault="00045B85" w:rsidP="00F5289C">
      <w:pPr>
        <w:pStyle w:val="XMLFragment"/>
        <w:rPr>
          <w:noProof w:val="0"/>
        </w:rPr>
      </w:pPr>
      <w:r w:rsidRPr="001B54C3">
        <w:rPr>
          <w:noProof w:val="0"/>
        </w:rPr>
        <w:t xml:space="preserve">    &lt;/text&gt;   </w:t>
      </w:r>
    </w:p>
    <w:p w14:paraId="3796BB69" w14:textId="77777777" w:rsidR="00045B85" w:rsidRPr="001B54C3" w:rsidRDefault="00045B85" w:rsidP="00F5289C">
      <w:pPr>
        <w:pStyle w:val="XMLFragment"/>
        <w:rPr>
          <w:noProof w:val="0"/>
        </w:rPr>
      </w:pPr>
      <w:r w:rsidRPr="001B54C3">
        <w:rPr>
          <w:noProof w:val="0"/>
        </w:rPr>
        <w:t xml:space="preserve">    &lt;entry&gt;</w:t>
      </w:r>
    </w:p>
    <w:p w14:paraId="2CA07E17" w14:textId="77777777" w:rsidR="00045B85" w:rsidRPr="001B54C3" w:rsidRDefault="00045B85" w:rsidP="00F5289C">
      <w:pPr>
        <w:pStyle w:val="XMLFragment"/>
        <w:rPr>
          <w:noProof w:val="0"/>
        </w:rPr>
      </w:pPr>
      <w:r w:rsidRPr="001B54C3">
        <w:rPr>
          <w:noProof w:val="0"/>
        </w:rPr>
        <w:t xml:space="preserve">         :</w:t>
      </w:r>
    </w:p>
    <w:p w14:paraId="2412151E" w14:textId="77777777" w:rsidR="00045B85" w:rsidRPr="001B54C3" w:rsidRDefault="00045B85" w:rsidP="00F5289C">
      <w:pPr>
        <w:pStyle w:val="XMLFragment"/>
        <w:rPr>
          <w:noProof w:val="0"/>
        </w:rPr>
      </w:pPr>
      <w:r w:rsidRPr="001B54C3">
        <w:rPr>
          <w:noProof w:val="0"/>
        </w:rPr>
        <w:t xml:space="preserve">      &lt;!-- Optional Observation Requests element --&gt;</w:t>
      </w:r>
    </w:p>
    <w:p w14:paraId="64C0F4CA" w14:textId="77777777" w:rsidR="00045B85" w:rsidRPr="000A6AA8" w:rsidRDefault="00045B85" w:rsidP="00F5289C">
      <w:pPr>
        <w:pStyle w:val="XMLFragment"/>
        <w:rPr>
          <w:noProof w:val="0"/>
          <w:lang w:val="nl-NL"/>
          <w:rPrChange w:id="791" w:author="Michael Clifton" w:date="2018-10-11T10:00:00Z">
            <w:rPr>
              <w:noProof w:val="0"/>
            </w:rPr>
          </w:rPrChange>
        </w:rPr>
      </w:pPr>
      <w:r w:rsidRPr="001B54C3">
        <w:rPr>
          <w:noProof w:val="0"/>
        </w:rPr>
        <w:t xml:space="preserve">        </w:t>
      </w:r>
      <w:r w:rsidRPr="000A6AA8">
        <w:rPr>
          <w:noProof w:val="0"/>
          <w:lang w:val="nl-NL"/>
          <w:rPrChange w:id="792" w:author="Michael Clifton" w:date="2018-10-11T10:00:00Z">
            <w:rPr>
              <w:noProof w:val="0"/>
            </w:rPr>
          </w:rPrChange>
        </w:rPr>
        <w:t>&lt;templateId root='1.3.6.1.4.1.19376.1.5.3.1.1.20.3.1'/&gt;</w:t>
      </w:r>
    </w:p>
    <w:p w14:paraId="597BE1DE" w14:textId="77777777" w:rsidR="00045B85" w:rsidRPr="000A6AA8" w:rsidRDefault="00045B85" w:rsidP="00F5289C">
      <w:pPr>
        <w:pStyle w:val="XMLFragment"/>
        <w:rPr>
          <w:noProof w:val="0"/>
          <w:lang w:val="nl-NL"/>
          <w:rPrChange w:id="793" w:author="Michael Clifton" w:date="2018-10-11T10:00:00Z">
            <w:rPr>
              <w:noProof w:val="0"/>
            </w:rPr>
          </w:rPrChange>
        </w:rPr>
      </w:pPr>
      <w:r w:rsidRPr="000A6AA8">
        <w:rPr>
          <w:noProof w:val="0"/>
          <w:lang w:val="nl-NL"/>
          <w:rPrChange w:id="794" w:author="Michael Clifton" w:date="2018-10-11T10:00:00Z">
            <w:rPr>
              <w:noProof w:val="0"/>
            </w:rPr>
          </w:rPrChange>
        </w:rPr>
        <w:t xml:space="preserve">         :</w:t>
      </w:r>
    </w:p>
    <w:p w14:paraId="0094DE7D" w14:textId="77777777" w:rsidR="00045B85" w:rsidRPr="000A6AA8" w:rsidRDefault="00045B85" w:rsidP="00F5289C">
      <w:pPr>
        <w:pStyle w:val="XMLFragment"/>
        <w:rPr>
          <w:noProof w:val="0"/>
          <w:lang w:val="nl-NL"/>
          <w:rPrChange w:id="795" w:author="Michael Clifton" w:date="2018-10-11T10:00:00Z">
            <w:rPr>
              <w:noProof w:val="0"/>
            </w:rPr>
          </w:rPrChange>
        </w:rPr>
      </w:pPr>
      <w:r w:rsidRPr="000A6AA8">
        <w:rPr>
          <w:noProof w:val="0"/>
          <w:lang w:val="nl-NL"/>
          <w:rPrChange w:id="796" w:author="Michael Clifton" w:date="2018-10-11T10:00:00Z">
            <w:rPr>
              <w:noProof w:val="0"/>
            </w:rPr>
          </w:rPrChange>
        </w:rPr>
        <w:t xml:space="preserve">    &lt;/entry&gt; </w:t>
      </w:r>
    </w:p>
    <w:p w14:paraId="6A2816E8" w14:textId="77777777" w:rsidR="00045B85" w:rsidRPr="001B54C3" w:rsidRDefault="00045B85" w:rsidP="00F5289C">
      <w:pPr>
        <w:pStyle w:val="XMLFragment"/>
        <w:rPr>
          <w:noProof w:val="0"/>
        </w:rPr>
      </w:pPr>
      <w:r w:rsidRPr="000A6AA8">
        <w:rPr>
          <w:noProof w:val="0"/>
          <w:lang w:val="nl-NL"/>
          <w:rPrChange w:id="797" w:author="Michael Clifton" w:date="2018-10-11T10:00:00Z">
            <w:rPr>
              <w:noProof w:val="0"/>
            </w:rPr>
          </w:rPrChange>
        </w:rPr>
        <w:t xml:space="preserve">    </w:t>
      </w:r>
      <w:r w:rsidRPr="001B54C3">
        <w:rPr>
          <w:noProof w:val="0"/>
        </w:rPr>
        <w:t>&lt;entry&gt;</w:t>
      </w:r>
    </w:p>
    <w:p w14:paraId="1F03B6A6" w14:textId="77777777" w:rsidR="00045B85" w:rsidRPr="001B54C3" w:rsidRDefault="00045B85" w:rsidP="00F5289C">
      <w:pPr>
        <w:pStyle w:val="XMLFragment"/>
        <w:rPr>
          <w:noProof w:val="0"/>
        </w:rPr>
      </w:pPr>
      <w:r w:rsidRPr="001B54C3">
        <w:rPr>
          <w:noProof w:val="0"/>
        </w:rPr>
        <w:t xml:space="preserve">         :</w:t>
      </w:r>
    </w:p>
    <w:p w14:paraId="6C82C09D" w14:textId="77777777" w:rsidR="00045B85" w:rsidRPr="001B54C3" w:rsidRDefault="00045B85" w:rsidP="00F5289C">
      <w:pPr>
        <w:pStyle w:val="XMLFragment"/>
        <w:rPr>
          <w:noProof w:val="0"/>
        </w:rPr>
      </w:pPr>
      <w:r w:rsidRPr="001B54C3">
        <w:rPr>
          <w:noProof w:val="0"/>
        </w:rPr>
        <w:t xml:space="preserve">      &lt;!-- Optional Medication element --&gt;</w:t>
      </w:r>
    </w:p>
    <w:p w14:paraId="6F243DB8" w14:textId="77777777" w:rsidR="00045B85" w:rsidRPr="001B54C3" w:rsidRDefault="00045B85" w:rsidP="00F5289C">
      <w:pPr>
        <w:pStyle w:val="XMLFragment"/>
        <w:rPr>
          <w:noProof w:val="0"/>
        </w:rPr>
      </w:pPr>
      <w:r w:rsidRPr="001B54C3">
        <w:rPr>
          <w:noProof w:val="0"/>
        </w:rPr>
        <w:t xml:space="preserve">        &lt;templateId root='1.3.6.1.4.1.19376.1.5.3.1.4.7'/&gt;</w:t>
      </w:r>
    </w:p>
    <w:p w14:paraId="5C60B141" w14:textId="77777777" w:rsidR="00045B85" w:rsidRPr="001B54C3" w:rsidRDefault="00045B85" w:rsidP="00F5289C">
      <w:pPr>
        <w:pStyle w:val="XMLFragment"/>
        <w:rPr>
          <w:noProof w:val="0"/>
        </w:rPr>
      </w:pPr>
      <w:r w:rsidRPr="001B54C3">
        <w:rPr>
          <w:noProof w:val="0"/>
        </w:rPr>
        <w:t xml:space="preserve">         :</w:t>
      </w:r>
    </w:p>
    <w:p w14:paraId="047CFCBC" w14:textId="77777777" w:rsidR="00045B85" w:rsidRPr="001B54C3" w:rsidRDefault="00045B85" w:rsidP="00F5289C">
      <w:pPr>
        <w:pStyle w:val="XMLFragment"/>
        <w:rPr>
          <w:noProof w:val="0"/>
        </w:rPr>
      </w:pPr>
      <w:r w:rsidRPr="001B54C3">
        <w:rPr>
          <w:noProof w:val="0"/>
        </w:rPr>
        <w:t xml:space="preserve">    &lt;/entry&gt; </w:t>
      </w:r>
    </w:p>
    <w:p w14:paraId="49F85DE9" w14:textId="77777777" w:rsidR="00045B85" w:rsidRPr="001B54C3" w:rsidRDefault="00045B85" w:rsidP="00F5289C">
      <w:pPr>
        <w:pStyle w:val="XMLFragment"/>
        <w:rPr>
          <w:noProof w:val="0"/>
        </w:rPr>
      </w:pPr>
      <w:r w:rsidRPr="001B54C3">
        <w:rPr>
          <w:noProof w:val="0"/>
        </w:rPr>
        <w:t xml:space="preserve">    &lt;entry&gt;</w:t>
      </w:r>
    </w:p>
    <w:p w14:paraId="58379487" w14:textId="77777777" w:rsidR="00045B85" w:rsidRPr="001B54C3" w:rsidRDefault="00045B85" w:rsidP="00F5289C">
      <w:pPr>
        <w:pStyle w:val="XMLFragment"/>
        <w:rPr>
          <w:noProof w:val="0"/>
        </w:rPr>
      </w:pPr>
      <w:r w:rsidRPr="001B54C3">
        <w:rPr>
          <w:noProof w:val="0"/>
        </w:rPr>
        <w:t xml:space="preserve">         :</w:t>
      </w:r>
    </w:p>
    <w:p w14:paraId="6749D38F" w14:textId="77777777" w:rsidR="00045B85" w:rsidRPr="001B54C3" w:rsidRDefault="00045B85" w:rsidP="00F5289C">
      <w:pPr>
        <w:pStyle w:val="XMLFragment"/>
        <w:rPr>
          <w:noProof w:val="0"/>
        </w:rPr>
      </w:pPr>
      <w:r w:rsidRPr="001B54C3">
        <w:rPr>
          <w:noProof w:val="0"/>
        </w:rPr>
        <w:t xml:space="preserve">      &lt;!-- Optional Immunization element --&gt;</w:t>
      </w:r>
    </w:p>
    <w:p w14:paraId="164610F5" w14:textId="77777777" w:rsidR="00045B85" w:rsidRPr="000A6AA8" w:rsidRDefault="00045B85" w:rsidP="00F5289C">
      <w:pPr>
        <w:pStyle w:val="XMLFragment"/>
        <w:rPr>
          <w:noProof w:val="0"/>
          <w:lang w:val="nl-NL"/>
          <w:rPrChange w:id="798" w:author="Michael Clifton" w:date="2018-10-11T10:01:00Z">
            <w:rPr>
              <w:noProof w:val="0"/>
            </w:rPr>
          </w:rPrChange>
        </w:rPr>
      </w:pPr>
      <w:r w:rsidRPr="001B54C3">
        <w:rPr>
          <w:noProof w:val="0"/>
        </w:rPr>
        <w:t xml:space="preserve">        </w:t>
      </w:r>
      <w:r w:rsidRPr="000A6AA8">
        <w:rPr>
          <w:noProof w:val="0"/>
          <w:lang w:val="nl-NL"/>
          <w:rPrChange w:id="799" w:author="Michael Clifton" w:date="2018-10-11T10:01:00Z">
            <w:rPr>
              <w:noProof w:val="0"/>
            </w:rPr>
          </w:rPrChange>
        </w:rPr>
        <w:t>&lt;templateId root='1.3.6.1.4.1.19376.1.5.3.1.4.12'/&gt;</w:t>
      </w:r>
    </w:p>
    <w:p w14:paraId="19055216" w14:textId="77777777" w:rsidR="00045B85" w:rsidRPr="000A6AA8" w:rsidRDefault="00045B85" w:rsidP="00F5289C">
      <w:pPr>
        <w:pStyle w:val="XMLFragment"/>
        <w:rPr>
          <w:noProof w:val="0"/>
          <w:lang w:val="nl-NL"/>
          <w:rPrChange w:id="800" w:author="Michael Clifton" w:date="2018-10-11T10:01:00Z">
            <w:rPr>
              <w:noProof w:val="0"/>
            </w:rPr>
          </w:rPrChange>
        </w:rPr>
      </w:pPr>
      <w:r w:rsidRPr="000A6AA8">
        <w:rPr>
          <w:noProof w:val="0"/>
          <w:lang w:val="nl-NL"/>
          <w:rPrChange w:id="801" w:author="Michael Clifton" w:date="2018-10-11T10:01:00Z">
            <w:rPr>
              <w:noProof w:val="0"/>
            </w:rPr>
          </w:rPrChange>
        </w:rPr>
        <w:t xml:space="preserve">         :</w:t>
      </w:r>
    </w:p>
    <w:p w14:paraId="7C2AC99D" w14:textId="77777777" w:rsidR="00045B85" w:rsidRPr="000A6AA8" w:rsidRDefault="00045B85" w:rsidP="00F5289C">
      <w:pPr>
        <w:pStyle w:val="XMLFragment"/>
        <w:rPr>
          <w:noProof w:val="0"/>
          <w:lang w:val="nl-NL"/>
          <w:rPrChange w:id="802" w:author="Michael Clifton" w:date="2018-10-11T10:01:00Z">
            <w:rPr>
              <w:noProof w:val="0"/>
            </w:rPr>
          </w:rPrChange>
        </w:rPr>
      </w:pPr>
      <w:r w:rsidRPr="000A6AA8">
        <w:rPr>
          <w:noProof w:val="0"/>
          <w:lang w:val="nl-NL"/>
          <w:rPrChange w:id="803" w:author="Michael Clifton" w:date="2018-10-11T10:01:00Z">
            <w:rPr>
              <w:noProof w:val="0"/>
            </w:rPr>
          </w:rPrChange>
        </w:rPr>
        <w:t xml:space="preserve">    &lt;/entry&gt; </w:t>
      </w:r>
    </w:p>
    <w:p w14:paraId="10859203" w14:textId="77777777" w:rsidR="00045B85" w:rsidRPr="001B54C3" w:rsidRDefault="00045B85" w:rsidP="00F5289C">
      <w:pPr>
        <w:pStyle w:val="XMLFragment"/>
        <w:rPr>
          <w:noProof w:val="0"/>
        </w:rPr>
      </w:pPr>
      <w:r w:rsidRPr="000A6AA8">
        <w:rPr>
          <w:noProof w:val="0"/>
          <w:lang w:val="nl-NL"/>
          <w:rPrChange w:id="804" w:author="Michael Clifton" w:date="2018-10-11T10:01:00Z">
            <w:rPr>
              <w:noProof w:val="0"/>
            </w:rPr>
          </w:rPrChange>
        </w:rPr>
        <w:t xml:space="preserve">    </w:t>
      </w:r>
      <w:r w:rsidRPr="001B54C3">
        <w:rPr>
          <w:noProof w:val="0"/>
        </w:rPr>
        <w:t>&lt;entry&gt;</w:t>
      </w:r>
    </w:p>
    <w:p w14:paraId="6F3F27DF" w14:textId="77777777" w:rsidR="00045B85" w:rsidRPr="001B54C3" w:rsidRDefault="00045B85" w:rsidP="00F5289C">
      <w:pPr>
        <w:pStyle w:val="XMLFragment"/>
        <w:rPr>
          <w:noProof w:val="0"/>
        </w:rPr>
      </w:pPr>
      <w:r w:rsidRPr="001B54C3">
        <w:rPr>
          <w:noProof w:val="0"/>
        </w:rPr>
        <w:t xml:space="preserve">         :</w:t>
      </w:r>
    </w:p>
    <w:p w14:paraId="64E98B59" w14:textId="77777777" w:rsidR="00045B85" w:rsidRPr="001B54C3" w:rsidRDefault="00045B85" w:rsidP="00F5289C">
      <w:pPr>
        <w:pStyle w:val="XMLFragment"/>
        <w:rPr>
          <w:noProof w:val="0"/>
        </w:rPr>
      </w:pPr>
      <w:r w:rsidRPr="001B54C3">
        <w:rPr>
          <w:noProof w:val="0"/>
        </w:rPr>
        <w:t xml:space="preserve">      &lt;!-- Optional Procedure element --&gt;</w:t>
      </w:r>
    </w:p>
    <w:p w14:paraId="6E93C08D" w14:textId="77777777" w:rsidR="00045B85" w:rsidRPr="001B54C3" w:rsidRDefault="00045B85" w:rsidP="00F5289C">
      <w:pPr>
        <w:pStyle w:val="XMLFragment"/>
        <w:rPr>
          <w:noProof w:val="0"/>
        </w:rPr>
      </w:pPr>
      <w:r w:rsidRPr="001B54C3">
        <w:rPr>
          <w:noProof w:val="0"/>
        </w:rPr>
        <w:t xml:space="preserve">        &lt;templateId root='1.3.6.1.4.1.19376.1.5.3.1.4.19'/&gt;</w:t>
      </w:r>
    </w:p>
    <w:p w14:paraId="354EDEA7" w14:textId="77777777" w:rsidR="00045B85" w:rsidRPr="001B54C3" w:rsidRDefault="00045B85" w:rsidP="00F5289C">
      <w:pPr>
        <w:pStyle w:val="XMLFragment"/>
        <w:rPr>
          <w:noProof w:val="0"/>
        </w:rPr>
      </w:pPr>
      <w:r w:rsidRPr="001B54C3">
        <w:rPr>
          <w:noProof w:val="0"/>
        </w:rPr>
        <w:t xml:space="preserve">         :</w:t>
      </w:r>
    </w:p>
    <w:p w14:paraId="2DC08935" w14:textId="77777777" w:rsidR="00045B85" w:rsidRPr="001B54C3" w:rsidRDefault="00045B85" w:rsidP="00F5289C">
      <w:pPr>
        <w:pStyle w:val="XMLFragment"/>
        <w:rPr>
          <w:noProof w:val="0"/>
        </w:rPr>
      </w:pPr>
      <w:r w:rsidRPr="001B54C3">
        <w:rPr>
          <w:noProof w:val="0"/>
        </w:rPr>
        <w:t xml:space="preserve">    &lt;/entry&gt; </w:t>
      </w:r>
    </w:p>
    <w:p w14:paraId="4E5C763E" w14:textId="77777777" w:rsidR="00045B85" w:rsidRPr="001B54C3" w:rsidRDefault="00045B85" w:rsidP="00F5289C">
      <w:pPr>
        <w:pStyle w:val="XMLFragment"/>
        <w:rPr>
          <w:noProof w:val="0"/>
        </w:rPr>
      </w:pPr>
      <w:r w:rsidRPr="001B54C3">
        <w:rPr>
          <w:noProof w:val="0"/>
        </w:rPr>
        <w:t xml:space="preserve">    &lt;entry&gt;</w:t>
      </w:r>
    </w:p>
    <w:p w14:paraId="4C310702" w14:textId="77777777" w:rsidR="00045B85" w:rsidRPr="001B54C3" w:rsidRDefault="00045B85" w:rsidP="00F5289C">
      <w:pPr>
        <w:pStyle w:val="XMLFragment"/>
        <w:rPr>
          <w:noProof w:val="0"/>
        </w:rPr>
      </w:pPr>
      <w:r w:rsidRPr="001B54C3">
        <w:rPr>
          <w:noProof w:val="0"/>
        </w:rPr>
        <w:t xml:space="preserve">         :</w:t>
      </w:r>
    </w:p>
    <w:p w14:paraId="0FE6B371" w14:textId="77777777" w:rsidR="00045B85" w:rsidRPr="001B54C3" w:rsidRDefault="00045B85" w:rsidP="00F5289C">
      <w:pPr>
        <w:pStyle w:val="XMLFragment"/>
        <w:rPr>
          <w:noProof w:val="0"/>
        </w:rPr>
      </w:pPr>
      <w:r w:rsidRPr="001B54C3">
        <w:rPr>
          <w:noProof w:val="0"/>
        </w:rPr>
        <w:t xml:space="preserve">      &lt;!-- Optional Encounter element --&gt;</w:t>
      </w:r>
    </w:p>
    <w:p w14:paraId="207EB61E" w14:textId="77777777" w:rsidR="00045B85" w:rsidRPr="000A6AA8" w:rsidRDefault="00045B85" w:rsidP="00F5289C">
      <w:pPr>
        <w:pStyle w:val="XMLFragment"/>
        <w:rPr>
          <w:noProof w:val="0"/>
          <w:lang w:val="nl-NL"/>
          <w:rPrChange w:id="805" w:author="Michael Clifton" w:date="2018-10-11T10:01:00Z">
            <w:rPr>
              <w:noProof w:val="0"/>
            </w:rPr>
          </w:rPrChange>
        </w:rPr>
      </w:pPr>
      <w:r w:rsidRPr="001B54C3">
        <w:rPr>
          <w:noProof w:val="0"/>
        </w:rPr>
        <w:t xml:space="preserve">        </w:t>
      </w:r>
      <w:r w:rsidRPr="000A6AA8">
        <w:rPr>
          <w:noProof w:val="0"/>
          <w:lang w:val="nl-NL"/>
          <w:rPrChange w:id="806" w:author="Michael Clifton" w:date="2018-10-11T10:01:00Z">
            <w:rPr>
              <w:noProof w:val="0"/>
            </w:rPr>
          </w:rPrChange>
        </w:rPr>
        <w:t>&lt;templateId root='1.3.6.1.4.1.19376.1.5.3.1.4.14'/&gt;</w:t>
      </w:r>
    </w:p>
    <w:p w14:paraId="381D5BFD" w14:textId="77777777" w:rsidR="00045B85" w:rsidRPr="000A6AA8" w:rsidRDefault="00045B85" w:rsidP="00F5289C">
      <w:pPr>
        <w:pStyle w:val="XMLFragment"/>
        <w:rPr>
          <w:noProof w:val="0"/>
          <w:lang w:val="nl-NL"/>
          <w:rPrChange w:id="807" w:author="Michael Clifton" w:date="2018-10-11T10:01:00Z">
            <w:rPr>
              <w:noProof w:val="0"/>
            </w:rPr>
          </w:rPrChange>
        </w:rPr>
      </w:pPr>
      <w:r w:rsidRPr="000A6AA8">
        <w:rPr>
          <w:noProof w:val="0"/>
          <w:lang w:val="nl-NL"/>
          <w:rPrChange w:id="808" w:author="Michael Clifton" w:date="2018-10-11T10:01:00Z">
            <w:rPr>
              <w:noProof w:val="0"/>
            </w:rPr>
          </w:rPrChange>
        </w:rPr>
        <w:t xml:space="preserve">         :</w:t>
      </w:r>
    </w:p>
    <w:p w14:paraId="595ED080" w14:textId="77777777" w:rsidR="00045B85" w:rsidRPr="000A6AA8" w:rsidRDefault="00045B85" w:rsidP="00F5289C">
      <w:pPr>
        <w:pStyle w:val="XMLFragment"/>
        <w:rPr>
          <w:noProof w:val="0"/>
          <w:lang w:val="nl-NL"/>
          <w:rPrChange w:id="809" w:author="Michael Clifton" w:date="2018-10-11T10:01:00Z">
            <w:rPr>
              <w:noProof w:val="0"/>
            </w:rPr>
          </w:rPrChange>
        </w:rPr>
      </w:pPr>
      <w:r w:rsidRPr="000A6AA8">
        <w:rPr>
          <w:noProof w:val="0"/>
          <w:lang w:val="nl-NL"/>
          <w:rPrChange w:id="810" w:author="Michael Clifton" w:date="2018-10-11T10:01:00Z">
            <w:rPr>
              <w:noProof w:val="0"/>
            </w:rPr>
          </w:rPrChange>
        </w:rPr>
        <w:t xml:space="preserve">    &lt;/entry&gt;</w:t>
      </w:r>
    </w:p>
    <w:p w14:paraId="2571A54E" w14:textId="77777777" w:rsidR="00045B85" w:rsidRPr="000A6AA8" w:rsidRDefault="00045B85" w:rsidP="00F5289C">
      <w:pPr>
        <w:pStyle w:val="XMLFragment"/>
        <w:rPr>
          <w:noProof w:val="0"/>
          <w:lang w:val="nl-NL"/>
          <w:rPrChange w:id="811" w:author="Michael Clifton" w:date="2018-10-11T10:01:00Z">
            <w:rPr>
              <w:noProof w:val="0"/>
            </w:rPr>
          </w:rPrChange>
        </w:rPr>
      </w:pPr>
      <w:r w:rsidRPr="000A6AA8">
        <w:rPr>
          <w:noProof w:val="0"/>
          <w:lang w:val="nl-NL"/>
          <w:rPrChange w:id="812" w:author="Michael Clifton" w:date="2018-10-11T10:01:00Z">
            <w:rPr>
              <w:noProof w:val="0"/>
            </w:rPr>
          </w:rPrChange>
        </w:rPr>
        <w:t xml:space="preserve">       </w:t>
      </w:r>
    </w:p>
    <w:p w14:paraId="13DF5CE8" w14:textId="77777777" w:rsidR="00045B85" w:rsidRPr="001B54C3" w:rsidRDefault="00045B85" w:rsidP="00F5289C">
      <w:pPr>
        <w:pStyle w:val="XMLFragment"/>
        <w:rPr>
          <w:noProof w:val="0"/>
        </w:rPr>
      </w:pPr>
      <w:r w:rsidRPr="000A6AA8">
        <w:rPr>
          <w:noProof w:val="0"/>
          <w:lang w:val="nl-NL"/>
          <w:rPrChange w:id="813" w:author="Michael Clifton" w:date="2018-10-11T10:01:00Z">
            <w:rPr>
              <w:noProof w:val="0"/>
            </w:rPr>
          </w:rPrChange>
        </w:rPr>
        <w:t xml:space="preserve">  </w:t>
      </w:r>
      <w:r w:rsidRPr="001B54C3">
        <w:rPr>
          <w:noProof w:val="0"/>
        </w:rPr>
        <w:t>&lt;/section&gt;</w:t>
      </w:r>
    </w:p>
    <w:p w14:paraId="7AFBF344" w14:textId="77777777" w:rsidR="005A0F99" w:rsidRPr="001B54C3" w:rsidRDefault="00045B85" w:rsidP="00F5289C">
      <w:pPr>
        <w:pStyle w:val="XMLFragment"/>
        <w:rPr>
          <w:noProof w:val="0"/>
        </w:rPr>
      </w:pPr>
      <w:r w:rsidRPr="001B54C3">
        <w:rPr>
          <w:noProof w:val="0"/>
        </w:rPr>
        <w:t>&lt;/component&gt;</w:t>
      </w:r>
    </w:p>
    <w:p w14:paraId="2EB06061" w14:textId="0467F45B" w:rsidR="00F5289C" w:rsidRPr="001B54C3" w:rsidRDefault="00F5289C" w:rsidP="00235E1F">
      <w:pPr>
        <w:pStyle w:val="FigureTitle"/>
      </w:pPr>
      <w:r w:rsidRPr="001B54C3">
        <w:t>Figure 6.3</w:t>
      </w:r>
      <w:r w:rsidR="001353F5" w:rsidRPr="001B54C3">
        <w:t>.3.6.15</w:t>
      </w:r>
      <w:r w:rsidR="005B6ADC" w:rsidRPr="001B54C3">
        <w:t>-1:</w:t>
      </w:r>
      <w:r w:rsidRPr="001B54C3">
        <w:t xml:space="preserve"> Specification for </w:t>
      </w:r>
      <w:commentRangeStart w:id="814"/>
      <w:ins w:id="815" w:author="Michael Clifton" w:date="2018-10-10T15:39:00Z">
        <w:r w:rsidR="002269CF">
          <w:t xml:space="preserve">Coded </w:t>
        </w:r>
        <w:commentRangeEnd w:id="814"/>
        <w:r w:rsidR="002269CF">
          <w:rPr>
            <w:rStyle w:val="CommentReference"/>
            <w:rFonts w:ascii="Times New Roman" w:hAnsi="Times New Roman"/>
            <w:b w:val="0"/>
          </w:rPr>
          <w:commentReference w:id="814"/>
        </w:r>
      </w:ins>
      <w:r w:rsidRPr="001B54C3">
        <w:t>Care Plan Section</w:t>
      </w:r>
    </w:p>
    <w:p w14:paraId="3F6E39A3" w14:textId="77777777" w:rsidR="0073673D" w:rsidRPr="001B54C3" w:rsidRDefault="0073673D" w:rsidP="00235E1F">
      <w:pPr>
        <w:pStyle w:val="BodyText"/>
      </w:pPr>
    </w:p>
    <w:p w14:paraId="02A5F83D" w14:textId="77777777" w:rsidR="00F5289C" w:rsidRPr="001B54C3" w:rsidRDefault="00F5289C" w:rsidP="00EF3D05">
      <w:pPr>
        <w:pStyle w:val="Heading5"/>
        <w:rPr>
          <w:noProof w:val="0"/>
          <w:lang w:val="en-US"/>
        </w:rPr>
      </w:pPr>
      <w:bookmarkStart w:id="816" w:name="_Toc237328931"/>
      <w:bookmarkStart w:id="817" w:name="_Toc466555315"/>
      <w:r w:rsidRPr="001B54C3">
        <w:rPr>
          <w:noProof w:val="0"/>
          <w:lang w:val="en-US"/>
        </w:rPr>
        <w:t xml:space="preserve">6.3.3.6.16 Diet </w:t>
      </w:r>
      <w:r w:rsidR="00BE0A56" w:rsidRPr="001B54C3">
        <w:rPr>
          <w:noProof w:val="0"/>
          <w:lang w:val="en-US"/>
        </w:rPr>
        <w:t xml:space="preserve">and Nutrition </w:t>
      </w:r>
      <w:r w:rsidRPr="001B54C3">
        <w:rPr>
          <w:noProof w:val="0"/>
          <w:lang w:val="en-US"/>
        </w:rPr>
        <w:t>Section 1.3.6.1.4.1.19376.1.5.3.1.1.20.2.2</w:t>
      </w:r>
      <w:bookmarkEnd w:id="816"/>
      <w:bookmarkEnd w:id="817"/>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F5289C" w:rsidRPr="001B54C3" w14:paraId="4FAC3489" w14:textId="77777777" w:rsidTr="00F5289C">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430DD5B" w14:textId="77777777" w:rsidR="00F5289C" w:rsidRPr="001B54C3" w:rsidRDefault="00F5289C" w:rsidP="00F5289C">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1A8B172" w14:textId="77777777" w:rsidR="00F5289C" w:rsidRPr="001B54C3" w:rsidRDefault="00F5289C" w:rsidP="00F5289C">
            <w:pPr>
              <w:pStyle w:val="TableEntry"/>
            </w:pPr>
            <w:r w:rsidRPr="001B54C3">
              <w:t>1.3.6.1.4.1.19376.1.5.3.1.1.20.2.2</w:t>
            </w:r>
          </w:p>
        </w:tc>
      </w:tr>
      <w:tr w:rsidR="00F5289C" w:rsidRPr="001B54C3" w14:paraId="557BEBFC" w14:textId="77777777" w:rsidTr="00F5289C">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C68489C" w14:textId="77777777" w:rsidR="00F5289C" w:rsidRPr="001B54C3" w:rsidRDefault="00F5289C" w:rsidP="00F5289C">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7B63E2B" w14:textId="77777777" w:rsidR="00F5289C" w:rsidRPr="001B54C3" w:rsidRDefault="00F5289C" w:rsidP="00F5289C">
            <w:pPr>
              <w:pStyle w:val="TableEntry"/>
            </w:pPr>
            <w:r w:rsidRPr="001B54C3">
              <w:t>This shall contain a narrative description of the diet restrictions necessary due to disease.</w:t>
            </w:r>
          </w:p>
        </w:tc>
      </w:tr>
      <w:tr w:rsidR="00F5289C" w:rsidRPr="001B54C3" w14:paraId="5FDA9ACE" w14:textId="77777777" w:rsidTr="00F5289C">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E18FFC3" w14:textId="77777777" w:rsidR="00F5289C" w:rsidRPr="001B54C3" w:rsidRDefault="00F5289C" w:rsidP="00F5289C">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0188DD0" w14:textId="77777777" w:rsidR="00F5289C" w:rsidRPr="001B54C3" w:rsidRDefault="00F5289C" w:rsidP="00F5289C">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9056AAE" w14:textId="77777777" w:rsidR="00F5289C" w:rsidRPr="001B54C3" w:rsidRDefault="00F5289C" w:rsidP="00F5289C">
            <w:pPr>
              <w:pStyle w:val="TableEntryHeader"/>
            </w:pPr>
            <w:r w:rsidRPr="001B54C3">
              <w:t xml:space="preserve">Description </w:t>
            </w:r>
          </w:p>
        </w:tc>
      </w:tr>
      <w:tr w:rsidR="00F5289C" w:rsidRPr="001B54C3" w14:paraId="06AED303" w14:textId="77777777" w:rsidTr="00F5289C">
        <w:tc>
          <w:tcPr>
            <w:tcW w:w="0" w:type="auto"/>
            <w:tcBorders>
              <w:top w:val="single" w:sz="6" w:space="0" w:color="000000"/>
              <w:left w:val="single" w:sz="6" w:space="0" w:color="000000"/>
              <w:bottom w:val="single" w:sz="6" w:space="0" w:color="000000"/>
              <w:right w:val="single" w:sz="6" w:space="0" w:color="000000"/>
            </w:tcBorders>
            <w:vAlign w:val="center"/>
          </w:tcPr>
          <w:p w14:paraId="6071CBF1" w14:textId="77777777" w:rsidR="00F5289C" w:rsidRPr="001B54C3" w:rsidRDefault="00F5289C" w:rsidP="00BE0A56">
            <w:pPr>
              <w:pStyle w:val="TableEntry"/>
            </w:pPr>
            <w:r w:rsidRPr="001B54C3">
              <w:t>XX-</w:t>
            </w:r>
            <w:r w:rsidR="00BE0A56" w:rsidRPr="001B54C3">
              <w:t>DietAndNutrition</w:t>
            </w:r>
          </w:p>
        </w:tc>
        <w:tc>
          <w:tcPr>
            <w:tcW w:w="0" w:type="auto"/>
            <w:tcBorders>
              <w:top w:val="single" w:sz="6" w:space="0" w:color="000000"/>
              <w:left w:val="single" w:sz="6" w:space="0" w:color="000000"/>
              <w:bottom w:val="single" w:sz="6" w:space="0" w:color="000000"/>
              <w:right w:val="single" w:sz="6" w:space="0" w:color="000000"/>
            </w:tcBorders>
            <w:vAlign w:val="center"/>
          </w:tcPr>
          <w:p w14:paraId="08A9C71A" w14:textId="77777777" w:rsidR="00F5289C" w:rsidRPr="001B54C3" w:rsidRDefault="00F5289C" w:rsidP="00F5289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447EF28" w14:textId="77777777" w:rsidR="00F5289C" w:rsidRPr="001B54C3" w:rsidRDefault="00F5289C" w:rsidP="00BE0A56">
            <w:pPr>
              <w:pStyle w:val="TableEntry"/>
            </w:pPr>
            <w:r w:rsidRPr="001B54C3">
              <w:t xml:space="preserve">Diet </w:t>
            </w:r>
            <w:r w:rsidR="00BE0A56" w:rsidRPr="001B54C3">
              <w:t>and nutrition</w:t>
            </w:r>
          </w:p>
        </w:tc>
      </w:tr>
    </w:tbl>
    <w:p w14:paraId="7BE1C8C4" w14:textId="77777777" w:rsidR="00F5289C" w:rsidRPr="001B54C3" w:rsidRDefault="00F5289C" w:rsidP="00F5289C">
      <w:pPr>
        <w:pStyle w:val="BodyText"/>
      </w:pPr>
    </w:p>
    <w:p w14:paraId="1FE00DA0" w14:textId="77777777" w:rsidR="00F5289C" w:rsidRPr="001B54C3" w:rsidRDefault="00F5289C" w:rsidP="00F5289C">
      <w:pPr>
        <w:pStyle w:val="XMLFragment"/>
        <w:rPr>
          <w:noProof w:val="0"/>
        </w:rPr>
      </w:pPr>
      <w:r w:rsidRPr="001B54C3">
        <w:rPr>
          <w:noProof w:val="0"/>
        </w:rPr>
        <w:lastRenderedPageBreak/>
        <w:t>&lt;component&gt;</w:t>
      </w:r>
    </w:p>
    <w:p w14:paraId="717787DE" w14:textId="77777777" w:rsidR="00F5289C" w:rsidRPr="001B54C3" w:rsidRDefault="00F5289C" w:rsidP="00F5289C">
      <w:pPr>
        <w:pStyle w:val="XMLFragment"/>
        <w:rPr>
          <w:noProof w:val="0"/>
        </w:rPr>
      </w:pPr>
      <w:r w:rsidRPr="001B54C3">
        <w:rPr>
          <w:noProof w:val="0"/>
        </w:rPr>
        <w:t xml:space="preserve">  &lt;section&gt;</w:t>
      </w:r>
    </w:p>
    <w:p w14:paraId="11A43A33" w14:textId="77777777" w:rsidR="00F5289C" w:rsidRPr="001B54C3" w:rsidRDefault="00F5289C" w:rsidP="00F5289C">
      <w:pPr>
        <w:pStyle w:val="XMLFragment"/>
        <w:rPr>
          <w:noProof w:val="0"/>
        </w:rPr>
      </w:pPr>
      <w:r w:rsidRPr="001B54C3">
        <w:rPr>
          <w:noProof w:val="0"/>
        </w:rPr>
        <w:t xml:space="preserve">    &lt;templateId root='1.3.6.1.4.1.19376.1.5.3.1.1.20.2.2'/&gt;</w:t>
      </w:r>
    </w:p>
    <w:p w14:paraId="64597564" w14:textId="77777777" w:rsidR="00F5289C" w:rsidRPr="001B54C3" w:rsidRDefault="00F5289C" w:rsidP="00F5289C">
      <w:pPr>
        <w:pStyle w:val="XMLFragment"/>
        <w:rPr>
          <w:noProof w:val="0"/>
        </w:rPr>
      </w:pPr>
      <w:r w:rsidRPr="001B54C3">
        <w:rPr>
          <w:noProof w:val="0"/>
        </w:rPr>
        <w:t xml:space="preserve">    &lt;id root=' ' extension=' '/&gt;</w:t>
      </w:r>
    </w:p>
    <w:p w14:paraId="56F96660" w14:textId="43E7E107" w:rsidR="00F5289C" w:rsidRPr="001B54C3" w:rsidRDefault="00F5289C" w:rsidP="00F5289C">
      <w:pPr>
        <w:pStyle w:val="XMLFragment"/>
        <w:rPr>
          <w:noProof w:val="0"/>
        </w:rPr>
      </w:pPr>
      <w:r w:rsidRPr="001B54C3">
        <w:rPr>
          <w:noProof w:val="0"/>
        </w:rPr>
        <w:t xml:space="preserve">    &lt;code code=</w:t>
      </w:r>
      <w:commentRangeStart w:id="818"/>
      <w:r w:rsidRPr="001B54C3">
        <w:rPr>
          <w:noProof w:val="0"/>
        </w:rPr>
        <w:t>'XX</w:t>
      </w:r>
      <w:ins w:id="819" w:author="Michael Clifton" w:date="2018-10-10T15:48:00Z">
        <w:r w:rsidR="000C4CBD">
          <w:rPr>
            <w:noProof w:val="0"/>
          </w:rPr>
          <w:t>-</w:t>
        </w:r>
      </w:ins>
      <w:r w:rsidRPr="001B54C3">
        <w:rPr>
          <w:noProof w:val="0"/>
        </w:rPr>
        <w:t>Diet</w:t>
      </w:r>
      <w:del w:id="820" w:author="Michael Clifton" w:date="2018-10-10T15:48:00Z">
        <w:r w:rsidRPr="001B54C3" w:rsidDel="000C4CBD">
          <w:rPr>
            <w:noProof w:val="0"/>
          </w:rPr>
          <w:delText>-</w:delText>
        </w:r>
      </w:del>
      <w:r w:rsidRPr="001B54C3">
        <w:rPr>
          <w:noProof w:val="0"/>
        </w:rPr>
        <w:t>Restrictions'</w:t>
      </w:r>
      <w:commentRangeEnd w:id="818"/>
      <w:r w:rsidR="000C4CBD">
        <w:rPr>
          <w:rStyle w:val="CommentReference"/>
          <w:rFonts w:ascii="Times New Roman" w:hAnsi="Times New Roman" w:cs="Times New Roman"/>
          <w:noProof w:val="0"/>
        </w:rPr>
        <w:commentReference w:id="818"/>
      </w:r>
      <w:r w:rsidRPr="001B54C3">
        <w:rPr>
          <w:noProof w:val="0"/>
        </w:rPr>
        <w:t xml:space="preserve"> displayName='Diet </w:t>
      </w:r>
      <w:r w:rsidR="00BE0A56" w:rsidRPr="001B54C3">
        <w:rPr>
          <w:noProof w:val="0"/>
        </w:rPr>
        <w:t>and nutrition'</w:t>
      </w:r>
    </w:p>
    <w:p w14:paraId="38D9640A" w14:textId="77777777" w:rsidR="00F5289C" w:rsidRPr="001B54C3" w:rsidRDefault="00F5289C" w:rsidP="00F5289C">
      <w:pPr>
        <w:pStyle w:val="XMLFragment"/>
        <w:rPr>
          <w:noProof w:val="0"/>
        </w:rPr>
      </w:pPr>
      <w:r w:rsidRPr="001B54C3">
        <w:rPr>
          <w:noProof w:val="0"/>
        </w:rPr>
        <w:t xml:space="preserve">      codeSystem='2.16.840.1.113883.6.1' codeSystemName='LOINC'/&gt;</w:t>
      </w:r>
    </w:p>
    <w:p w14:paraId="06DFB472" w14:textId="77777777" w:rsidR="00F5289C" w:rsidRPr="001B54C3" w:rsidRDefault="00F5289C" w:rsidP="00F5289C">
      <w:pPr>
        <w:pStyle w:val="XMLFragment"/>
        <w:rPr>
          <w:noProof w:val="0"/>
        </w:rPr>
      </w:pPr>
      <w:r w:rsidRPr="001B54C3">
        <w:rPr>
          <w:noProof w:val="0"/>
        </w:rPr>
        <w:t xml:space="preserve">    &lt;text&gt;</w:t>
      </w:r>
    </w:p>
    <w:p w14:paraId="4F1A209A" w14:textId="77777777" w:rsidR="00F5289C" w:rsidRPr="001B54C3" w:rsidRDefault="00F5289C" w:rsidP="00F5289C">
      <w:pPr>
        <w:pStyle w:val="XMLFragment"/>
        <w:rPr>
          <w:noProof w:val="0"/>
        </w:rPr>
      </w:pPr>
      <w:r w:rsidRPr="001B54C3">
        <w:rPr>
          <w:noProof w:val="0"/>
        </w:rPr>
        <w:t xml:space="preserve">      </w:t>
      </w:r>
      <w:r w:rsidRPr="001B54C3">
        <w:rPr>
          <w:i/>
          <w:iCs/>
          <w:noProof w:val="0"/>
        </w:rPr>
        <w:t>Text as described above</w:t>
      </w:r>
    </w:p>
    <w:p w14:paraId="38618DB6" w14:textId="77777777" w:rsidR="00F5289C" w:rsidRPr="001B54C3" w:rsidRDefault="00F5289C" w:rsidP="00F5289C">
      <w:pPr>
        <w:pStyle w:val="XMLFragment"/>
        <w:rPr>
          <w:noProof w:val="0"/>
        </w:rPr>
      </w:pPr>
      <w:r w:rsidRPr="001B54C3">
        <w:rPr>
          <w:noProof w:val="0"/>
        </w:rPr>
        <w:t xml:space="preserve">    &lt;/text&gt;  </w:t>
      </w:r>
    </w:p>
    <w:p w14:paraId="118649D3" w14:textId="77777777" w:rsidR="00F5289C" w:rsidRPr="001B54C3" w:rsidRDefault="00F5289C" w:rsidP="00F5289C">
      <w:pPr>
        <w:pStyle w:val="XMLFragment"/>
        <w:rPr>
          <w:noProof w:val="0"/>
        </w:rPr>
      </w:pPr>
      <w:r w:rsidRPr="001B54C3">
        <w:rPr>
          <w:noProof w:val="0"/>
        </w:rPr>
        <w:t xml:space="preserve">  &lt;/section&gt;</w:t>
      </w:r>
    </w:p>
    <w:p w14:paraId="67CADACC" w14:textId="77777777" w:rsidR="00F5289C" w:rsidRPr="001B54C3" w:rsidRDefault="00F5289C" w:rsidP="00F5289C">
      <w:pPr>
        <w:pStyle w:val="XMLFragment"/>
        <w:rPr>
          <w:noProof w:val="0"/>
        </w:rPr>
      </w:pPr>
      <w:r w:rsidRPr="001B54C3">
        <w:rPr>
          <w:noProof w:val="0"/>
        </w:rPr>
        <w:t>&lt;/component&gt;</w:t>
      </w:r>
    </w:p>
    <w:p w14:paraId="6C38B852" w14:textId="7A149CD2" w:rsidR="00F5289C" w:rsidRDefault="00F5289C" w:rsidP="00235E1F">
      <w:pPr>
        <w:pStyle w:val="FigureTitle"/>
      </w:pPr>
      <w:r w:rsidRPr="001B54C3">
        <w:t>Figure 6.3</w:t>
      </w:r>
      <w:r w:rsidR="001353F5" w:rsidRPr="001B54C3">
        <w:t>.3.6.16</w:t>
      </w:r>
      <w:r w:rsidR="005B6ADC" w:rsidRPr="001B54C3">
        <w:t>-1:</w:t>
      </w:r>
      <w:r w:rsidRPr="001B54C3">
        <w:t xml:space="preserve"> Specification for Diet Restrictions Section</w:t>
      </w:r>
    </w:p>
    <w:p w14:paraId="03D11A3B" w14:textId="77777777" w:rsidR="006E68E8" w:rsidRPr="001B54C3" w:rsidRDefault="006E68E8" w:rsidP="00143B5C">
      <w:pPr>
        <w:pStyle w:val="BodyText"/>
      </w:pPr>
    </w:p>
    <w:p w14:paraId="5704176D" w14:textId="77777777" w:rsidR="00F5289C" w:rsidRPr="001B54C3" w:rsidRDefault="00F5289C" w:rsidP="006C140A">
      <w:pPr>
        <w:pStyle w:val="Heading5"/>
        <w:rPr>
          <w:noProof w:val="0"/>
          <w:lang w:val="en-US"/>
        </w:rPr>
      </w:pPr>
      <w:bookmarkStart w:id="821" w:name="_Toc466555316"/>
      <w:r w:rsidRPr="001B54C3">
        <w:rPr>
          <w:noProof w:val="0"/>
          <w:lang w:val="en-US"/>
        </w:rPr>
        <w:t xml:space="preserve">6.3.3.6.17 </w:t>
      </w:r>
      <w:r w:rsidR="00BE0A56" w:rsidRPr="001B54C3">
        <w:rPr>
          <w:noProof w:val="0"/>
          <w:lang w:val="en-US"/>
        </w:rPr>
        <w:t xml:space="preserve">Intake and Output </w:t>
      </w:r>
      <w:r w:rsidRPr="001B54C3">
        <w:rPr>
          <w:noProof w:val="0"/>
          <w:lang w:val="en-US"/>
        </w:rPr>
        <w:t>Section 1.3.6.1.4.1.19376.1.5.3.1.1.20.2.3</w:t>
      </w:r>
      <w:bookmarkEnd w:id="821"/>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F5289C" w:rsidRPr="001B54C3" w14:paraId="3BAEFCC1" w14:textId="77777777" w:rsidTr="00D916CD">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53039154" w14:textId="77777777" w:rsidR="00F5289C" w:rsidRPr="001B54C3" w:rsidRDefault="00F5289C" w:rsidP="00F5289C">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AEB3076" w14:textId="77777777" w:rsidR="00F5289C" w:rsidRPr="001B54C3" w:rsidRDefault="00F5289C" w:rsidP="00F5289C">
            <w:pPr>
              <w:pStyle w:val="TableEntry"/>
            </w:pPr>
            <w:r w:rsidRPr="001B54C3">
              <w:t>1.3.6.1.4.1.19376.1.5.3.1.1.20.2.3</w:t>
            </w:r>
          </w:p>
        </w:tc>
      </w:tr>
      <w:tr w:rsidR="00F5289C" w:rsidRPr="001B54C3" w14:paraId="5E2D6A15" w14:textId="77777777" w:rsidTr="00D916CD">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43234271" w14:textId="77777777" w:rsidR="00F5289C" w:rsidRPr="001B54C3" w:rsidRDefault="00F5289C" w:rsidP="00F5289C">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AB8CA15" w14:textId="77777777" w:rsidR="00F5289C" w:rsidRPr="001B54C3" w:rsidRDefault="00F5289C" w:rsidP="00F5289C">
            <w:pPr>
              <w:pStyle w:val="TableEntry"/>
            </w:pPr>
            <w:r w:rsidRPr="001B54C3">
              <w:t xml:space="preserve">This section shall contain a narrative </w:t>
            </w:r>
            <w:r w:rsidR="00EF3D05" w:rsidRPr="001B54C3">
              <w:t>description of</w:t>
            </w:r>
            <w:r w:rsidRPr="001B54C3">
              <w:t xml:space="preserve"> specific fluid inputs or fluid outputs for the patient.</w:t>
            </w:r>
          </w:p>
        </w:tc>
      </w:tr>
      <w:tr w:rsidR="00F5289C" w:rsidRPr="001B54C3" w14:paraId="6AD8E919" w14:textId="77777777" w:rsidTr="00D916CD">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0F4B9B65" w14:textId="77777777" w:rsidR="00F5289C" w:rsidRPr="001B54C3" w:rsidRDefault="00F5289C" w:rsidP="00F5289C">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2953D84" w14:textId="77777777" w:rsidR="00F5289C" w:rsidRPr="001B54C3" w:rsidRDefault="00F5289C" w:rsidP="00F5289C">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265EA44" w14:textId="77777777" w:rsidR="00F5289C" w:rsidRPr="001B54C3" w:rsidRDefault="00F5289C" w:rsidP="00F5289C">
            <w:pPr>
              <w:pStyle w:val="TableEntryHeader"/>
            </w:pPr>
            <w:r w:rsidRPr="001B54C3">
              <w:t xml:space="preserve">Description </w:t>
            </w:r>
          </w:p>
        </w:tc>
      </w:tr>
      <w:tr w:rsidR="00F5289C" w:rsidRPr="001B54C3" w14:paraId="3D8BF589" w14:textId="77777777" w:rsidTr="00F5289C">
        <w:tc>
          <w:tcPr>
            <w:tcW w:w="0" w:type="auto"/>
            <w:tcBorders>
              <w:top w:val="single" w:sz="6" w:space="0" w:color="000000"/>
              <w:left w:val="single" w:sz="6" w:space="0" w:color="000000"/>
              <w:bottom w:val="single" w:sz="6" w:space="0" w:color="000000"/>
              <w:right w:val="single" w:sz="6" w:space="0" w:color="000000"/>
            </w:tcBorders>
            <w:vAlign w:val="center"/>
          </w:tcPr>
          <w:p w14:paraId="1E735F57" w14:textId="77777777" w:rsidR="00F5289C" w:rsidRPr="001B54C3" w:rsidRDefault="00F5289C" w:rsidP="00BE0A56">
            <w:pPr>
              <w:pStyle w:val="TableEntry"/>
            </w:pPr>
            <w:r w:rsidRPr="001B54C3">
              <w:t>XX-</w:t>
            </w:r>
            <w:r w:rsidR="00BE0A56" w:rsidRPr="001B54C3">
              <w:t>IntakeAndOutput</w:t>
            </w:r>
          </w:p>
        </w:tc>
        <w:tc>
          <w:tcPr>
            <w:tcW w:w="0" w:type="auto"/>
            <w:tcBorders>
              <w:top w:val="single" w:sz="6" w:space="0" w:color="000000"/>
              <w:left w:val="single" w:sz="6" w:space="0" w:color="000000"/>
              <w:bottom w:val="single" w:sz="6" w:space="0" w:color="000000"/>
              <w:right w:val="single" w:sz="6" w:space="0" w:color="000000"/>
            </w:tcBorders>
            <w:vAlign w:val="center"/>
          </w:tcPr>
          <w:p w14:paraId="4B1D5ECD" w14:textId="77777777" w:rsidR="00F5289C" w:rsidRPr="001B54C3" w:rsidRDefault="00F5289C" w:rsidP="00F5289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0CAC247" w14:textId="77777777" w:rsidR="00F5289C" w:rsidRPr="001B54C3" w:rsidRDefault="00F5289C" w:rsidP="00F5289C">
            <w:pPr>
              <w:pStyle w:val="TableEntry"/>
            </w:pPr>
            <w:r w:rsidRPr="001B54C3">
              <w:t xml:space="preserve"> </w:t>
            </w:r>
            <w:r w:rsidR="00BE0A56" w:rsidRPr="001B54C3">
              <w:t>Intake and output</w:t>
            </w:r>
          </w:p>
        </w:tc>
      </w:tr>
    </w:tbl>
    <w:p w14:paraId="3D575725" w14:textId="77777777" w:rsidR="00F5289C" w:rsidRPr="001B54C3" w:rsidRDefault="00F5289C" w:rsidP="00F5289C">
      <w:pPr>
        <w:pStyle w:val="BodyText"/>
      </w:pPr>
    </w:p>
    <w:p w14:paraId="5AB70021" w14:textId="77777777" w:rsidR="00F5289C" w:rsidRPr="001B54C3" w:rsidRDefault="00F5289C" w:rsidP="00F5289C">
      <w:pPr>
        <w:pStyle w:val="XMLFragment"/>
        <w:rPr>
          <w:noProof w:val="0"/>
        </w:rPr>
      </w:pPr>
      <w:r w:rsidRPr="001B54C3">
        <w:rPr>
          <w:noProof w:val="0"/>
        </w:rPr>
        <w:t>&lt;component&gt;</w:t>
      </w:r>
    </w:p>
    <w:p w14:paraId="398CDC16" w14:textId="77777777" w:rsidR="00F5289C" w:rsidRPr="001B54C3" w:rsidRDefault="00F5289C" w:rsidP="00F5289C">
      <w:pPr>
        <w:pStyle w:val="XMLFragment"/>
        <w:rPr>
          <w:noProof w:val="0"/>
        </w:rPr>
      </w:pPr>
      <w:r w:rsidRPr="001B54C3">
        <w:rPr>
          <w:noProof w:val="0"/>
        </w:rPr>
        <w:t xml:space="preserve">  &lt;section&gt;</w:t>
      </w:r>
    </w:p>
    <w:p w14:paraId="6BE4199F" w14:textId="77777777" w:rsidR="00F5289C" w:rsidRPr="001B54C3" w:rsidRDefault="00F5289C" w:rsidP="00F5289C">
      <w:pPr>
        <w:pStyle w:val="XMLFragment"/>
        <w:rPr>
          <w:noProof w:val="0"/>
        </w:rPr>
      </w:pPr>
      <w:r w:rsidRPr="001B54C3">
        <w:rPr>
          <w:noProof w:val="0"/>
        </w:rPr>
        <w:t xml:space="preserve">    &lt;templateId root='1.3.6.1.4.1.19376.1.5.3.1.1.20.2.3'/&gt;</w:t>
      </w:r>
    </w:p>
    <w:p w14:paraId="28B7DC9A" w14:textId="77777777" w:rsidR="00F5289C" w:rsidRPr="001B54C3" w:rsidRDefault="00F5289C" w:rsidP="00F5289C">
      <w:pPr>
        <w:pStyle w:val="XMLFragment"/>
        <w:rPr>
          <w:noProof w:val="0"/>
        </w:rPr>
      </w:pPr>
      <w:r w:rsidRPr="001B54C3">
        <w:rPr>
          <w:noProof w:val="0"/>
        </w:rPr>
        <w:t xml:space="preserve">    &lt;id root=' ' extension=' '/&gt;</w:t>
      </w:r>
    </w:p>
    <w:p w14:paraId="3096D2E4" w14:textId="6A22CF0E" w:rsidR="00F5289C" w:rsidRPr="001B54C3" w:rsidRDefault="00F5289C" w:rsidP="00F5289C">
      <w:pPr>
        <w:pStyle w:val="XMLFragment"/>
        <w:rPr>
          <w:noProof w:val="0"/>
        </w:rPr>
      </w:pPr>
      <w:r w:rsidRPr="001B54C3">
        <w:rPr>
          <w:noProof w:val="0"/>
        </w:rPr>
        <w:t xml:space="preserve">    &lt;code code='XX-</w:t>
      </w:r>
      <w:commentRangeStart w:id="822"/>
      <w:ins w:id="823" w:author="Michael Clifton" w:date="2018-10-11T10:18:00Z">
        <w:r w:rsidR="00A44587" w:rsidRPr="00A44587">
          <w:rPr>
            <w:noProof w:val="0"/>
          </w:rPr>
          <w:t>IntakeAndOutput</w:t>
        </w:r>
      </w:ins>
      <w:del w:id="824" w:author="Michael Clifton" w:date="2018-10-11T10:18:00Z">
        <w:r w:rsidRPr="001B54C3" w:rsidDel="00A44587">
          <w:rPr>
            <w:noProof w:val="0"/>
          </w:rPr>
          <w:delText>FluidManagement</w:delText>
        </w:r>
      </w:del>
      <w:r w:rsidRPr="001B54C3">
        <w:rPr>
          <w:noProof w:val="0"/>
        </w:rPr>
        <w:t xml:space="preserve">' </w:t>
      </w:r>
      <w:commentRangeEnd w:id="822"/>
      <w:r w:rsidR="00A44587">
        <w:rPr>
          <w:rStyle w:val="CommentReference"/>
          <w:rFonts w:ascii="Times New Roman" w:hAnsi="Times New Roman" w:cs="Times New Roman"/>
          <w:noProof w:val="0"/>
        </w:rPr>
        <w:commentReference w:id="822"/>
      </w:r>
      <w:r w:rsidRPr="001B54C3">
        <w:rPr>
          <w:noProof w:val="0"/>
        </w:rPr>
        <w:t>displayName='</w:t>
      </w:r>
      <w:r w:rsidR="00BE0A56" w:rsidRPr="001B54C3">
        <w:rPr>
          <w:noProof w:val="0"/>
        </w:rPr>
        <w:t>Intake and output</w:t>
      </w:r>
      <w:r w:rsidRPr="001B54C3">
        <w:rPr>
          <w:noProof w:val="0"/>
        </w:rPr>
        <w:t>'</w:t>
      </w:r>
    </w:p>
    <w:p w14:paraId="25255197" w14:textId="77777777" w:rsidR="00F5289C" w:rsidRPr="001B54C3" w:rsidRDefault="00F5289C" w:rsidP="00F5289C">
      <w:pPr>
        <w:pStyle w:val="XMLFragment"/>
        <w:rPr>
          <w:noProof w:val="0"/>
        </w:rPr>
      </w:pPr>
      <w:r w:rsidRPr="001B54C3">
        <w:rPr>
          <w:noProof w:val="0"/>
        </w:rPr>
        <w:t xml:space="preserve">      codeSystem='2.16.840.1.113883.6.1' codeSystemName='LOINC'/&gt;</w:t>
      </w:r>
    </w:p>
    <w:p w14:paraId="23B7E2C0" w14:textId="77777777" w:rsidR="00F5289C" w:rsidRPr="001B54C3" w:rsidRDefault="00F5289C" w:rsidP="00F5289C">
      <w:pPr>
        <w:pStyle w:val="XMLFragment"/>
        <w:rPr>
          <w:noProof w:val="0"/>
        </w:rPr>
      </w:pPr>
      <w:r w:rsidRPr="001B54C3">
        <w:rPr>
          <w:noProof w:val="0"/>
        </w:rPr>
        <w:t xml:space="preserve">    &lt;text&gt;</w:t>
      </w:r>
    </w:p>
    <w:p w14:paraId="6082B1DF" w14:textId="77777777" w:rsidR="00F5289C" w:rsidRPr="001B54C3" w:rsidRDefault="00F5289C" w:rsidP="00F5289C">
      <w:pPr>
        <w:pStyle w:val="XMLFragment"/>
        <w:rPr>
          <w:noProof w:val="0"/>
        </w:rPr>
      </w:pPr>
      <w:r w:rsidRPr="001B54C3">
        <w:rPr>
          <w:noProof w:val="0"/>
        </w:rPr>
        <w:t xml:space="preserve">      </w:t>
      </w:r>
      <w:r w:rsidRPr="001B54C3">
        <w:rPr>
          <w:i/>
          <w:iCs/>
          <w:noProof w:val="0"/>
        </w:rPr>
        <w:t>Text as described above</w:t>
      </w:r>
    </w:p>
    <w:p w14:paraId="10EE94DA" w14:textId="77777777" w:rsidR="00F5289C" w:rsidRPr="001B54C3" w:rsidRDefault="00F5289C" w:rsidP="00F5289C">
      <w:pPr>
        <w:pStyle w:val="XMLFragment"/>
        <w:rPr>
          <w:noProof w:val="0"/>
        </w:rPr>
      </w:pPr>
      <w:r w:rsidRPr="001B54C3">
        <w:rPr>
          <w:noProof w:val="0"/>
        </w:rPr>
        <w:t xml:space="preserve">    &lt;/text&gt;  </w:t>
      </w:r>
    </w:p>
    <w:p w14:paraId="2BD124B2" w14:textId="77777777" w:rsidR="00F5289C" w:rsidRPr="001B54C3" w:rsidRDefault="00F5289C" w:rsidP="00F5289C">
      <w:pPr>
        <w:pStyle w:val="XMLFragment"/>
        <w:rPr>
          <w:noProof w:val="0"/>
        </w:rPr>
      </w:pPr>
      <w:r w:rsidRPr="001B54C3">
        <w:rPr>
          <w:noProof w:val="0"/>
        </w:rPr>
        <w:t xml:space="preserve">  &lt;/section&gt;</w:t>
      </w:r>
    </w:p>
    <w:p w14:paraId="11798EAB" w14:textId="77777777" w:rsidR="00F5289C" w:rsidRPr="001B54C3" w:rsidRDefault="00F5289C" w:rsidP="00F5289C">
      <w:pPr>
        <w:pStyle w:val="XMLFragment"/>
        <w:rPr>
          <w:noProof w:val="0"/>
        </w:rPr>
      </w:pPr>
      <w:r w:rsidRPr="001B54C3">
        <w:rPr>
          <w:noProof w:val="0"/>
        </w:rPr>
        <w:t>&lt;/component&gt;</w:t>
      </w:r>
    </w:p>
    <w:p w14:paraId="7F62ECF7" w14:textId="77777777" w:rsidR="00F5289C" w:rsidRPr="001B54C3" w:rsidRDefault="00F5289C" w:rsidP="00F5289C">
      <w:pPr>
        <w:pStyle w:val="FigureTitle"/>
      </w:pPr>
      <w:r w:rsidRPr="001B54C3">
        <w:t>Figure 6.3</w:t>
      </w:r>
      <w:r w:rsidR="001353F5" w:rsidRPr="001B54C3">
        <w:t>.3.6.17</w:t>
      </w:r>
      <w:r w:rsidR="005B6ADC" w:rsidRPr="001B54C3">
        <w:t>-1:</w:t>
      </w:r>
      <w:r w:rsidRPr="001B54C3">
        <w:t xml:space="preserve"> Specification for Fluid Management Section</w:t>
      </w:r>
    </w:p>
    <w:p w14:paraId="1129BE70" w14:textId="77777777" w:rsidR="00C2037C" w:rsidRPr="001B54C3" w:rsidRDefault="00C2037C" w:rsidP="00143B5C">
      <w:pPr>
        <w:pStyle w:val="BodyText"/>
      </w:pPr>
    </w:p>
    <w:p w14:paraId="097B8829" w14:textId="77777777" w:rsidR="00C2037C" w:rsidRPr="001B54C3" w:rsidRDefault="00C2037C" w:rsidP="00C2037C">
      <w:pPr>
        <w:pStyle w:val="EditorInstructions"/>
      </w:pPr>
      <w:r w:rsidRPr="001B54C3">
        <w:t>Add Section 6.3.3.6.18</w:t>
      </w:r>
      <w:r w:rsidR="00B47908" w:rsidRPr="001B54C3">
        <w:t xml:space="preserve"> (Cancer Course of Treatment – </w:t>
      </w:r>
      <w:r w:rsidR="00EB47BD" w:rsidRPr="001B54C3">
        <w:t>r</w:t>
      </w:r>
      <w:r w:rsidR="00B47908" w:rsidRPr="001B54C3">
        <w:t>emo</w:t>
      </w:r>
      <w:r w:rsidR="00EB47BD" w:rsidRPr="001B54C3">
        <w:t xml:space="preserve">ved </w:t>
      </w:r>
      <w:r w:rsidR="00B47908" w:rsidRPr="001B54C3">
        <w:t>2011-09 at the request of QRPH)</w:t>
      </w:r>
    </w:p>
    <w:p w14:paraId="63234C95" w14:textId="77777777" w:rsidR="00C2037C" w:rsidRPr="001B54C3" w:rsidRDefault="00C2037C" w:rsidP="00C2037C">
      <w:pPr>
        <w:pStyle w:val="Heading5"/>
        <w:rPr>
          <w:noProof w:val="0"/>
          <w:lang w:val="en-US"/>
        </w:rPr>
      </w:pPr>
      <w:bookmarkStart w:id="825" w:name="_Toc466555317"/>
      <w:r w:rsidRPr="001B54C3">
        <w:rPr>
          <w:noProof w:val="0"/>
          <w:lang w:val="en-US"/>
        </w:rPr>
        <w:t xml:space="preserve">6.3.3.6.18 </w:t>
      </w:r>
      <w:r w:rsidR="00B47908" w:rsidRPr="001B54C3">
        <w:rPr>
          <w:noProof w:val="0"/>
          <w:lang w:val="en-US"/>
        </w:rPr>
        <w:t>Intentionally blank</w:t>
      </w:r>
      <w:bookmarkEnd w:id="825"/>
    </w:p>
    <w:p w14:paraId="5C3DD91A" w14:textId="77777777" w:rsidR="00C2037C" w:rsidRPr="001B54C3" w:rsidRDefault="00C2037C"/>
    <w:p w14:paraId="4BBEA6A4" w14:textId="77777777" w:rsidR="003034F8" w:rsidRPr="001B54C3" w:rsidRDefault="003034F8" w:rsidP="003034F8">
      <w:pPr>
        <w:pStyle w:val="EditorInstructions"/>
      </w:pPr>
      <w:r w:rsidRPr="001B54C3">
        <w:t>Add Section 6.3.3.6.19</w:t>
      </w:r>
      <w:r w:rsidR="00B47908" w:rsidRPr="001B54C3">
        <w:t xml:space="preserve"> (Cancer Treatment Plan – removed </w:t>
      </w:r>
      <w:r w:rsidR="001E2EC1" w:rsidRPr="001B54C3">
        <w:t>2011-09</w:t>
      </w:r>
      <w:r w:rsidR="00B47908" w:rsidRPr="001B54C3">
        <w:t xml:space="preserve"> at </w:t>
      </w:r>
      <w:r w:rsidR="00EB47BD" w:rsidRPr="001B54C3">
        <w:t>the request</w:t>
      </w:r>
      <w:r w:rsidR="00B47908" w:rsidRPr="001B54C3">
        <w:t xml:space="preserve"> of QRPH)</w:t>
      </w:r>
    </w:p>
    <w:p w14:paraId="6C0BC681" w14:textId="77777777" w:rsidR="001E2EC1" w:rsidRPr="001B54C3" w:rsidRDefault="003034F8" w:rsidP="007246A8">
      <w:pPr>
        <w:pStyle w:val="Heading5"/>
        <w:rPr>
          <w:noProof w:val="0"/>
          <w:lang w:val="en-US"/>
        </w:rPr>
      </w:pPr>
      <w:bookmarkStart w:id="826" w:name="_Toc466555318"/>
      <w:r w:rsidRPr="001B54C3">
        <w:rPr>
          <w:noProof w:val="0"/>
          <w:lang w:val="en-US"/>
        </w:rPr>
        <w:t>6.3.3.6.19</w:t>
      </w:r>
      <w:r w:rsidR="00B47908" w:rsidRPr="001B54C3">
        <w:rPr>
          <w:noProof w:val="0"/>
          <w:lang w:val="en-US"/>
        </w:rPr>
        <w:t xml:space="preserve"> Intentionally blank</w:t>
      </w:r>
      <w:bookmarkEnd w:id="826"/>
    </w:p>
    <w:p w14:paraId="1ACB3668" w14:textId="77777777" w:rsidR="00DA4651" w:rsidRPr="001B54C3" w:rsidRDefault="00DA4651" w:rsidP="001B28EA">
      <w:pPr>
        <w:pStyle w:val="BodyText"/>
      </w:pPr>
    </w:p>
    <w:p w14:paraId="00F2EADC" w14:textId="77777777" w:rsidR="00FD2224" w:rsidRPr="001B54C3" w:rsidRDefault="00FD2224" w:rsidP="00FD2224">
      <w:pPr>
        <w:pStyle w:val="EditorInstructions"/>
      </w:pPr>
      <w:r w:rsidRPr="001B54C3">
        <w:t>Add section 6.3.3.6.20</w:t>
      </w:r>
    </w:p>
    <w:p w14:paraId="02289A72" w14:textId="77777777" w:rsidR="00367450" w:rsidRPr="001B54C3" w:rsidRDefault="00367450" w:rsidP="00367450">
      <w:pPr>
        <w:pStyle w:val="Heading5"/>
        <w:rPr>
          <w:noProof w:val="0"/>
          <w:lang w:val="en-US"/>
        </w:rPr>
      </w:pPr>
      <w:bookmarkStart w:id="827" w:name="_Toc466555319"/>
      <w:r w:rsidRPr="001B54C3">
        <w:rPr>
          <w:noProof w:val="0"/>
          <w:lang w:val="en-US"/>
        </w:rPr>
        <w:lastRenderedPageBreak/>
        <w:t>6.3.3.6.20 Procedure Care Plan Section 1.3.6.1.4.1.19376.1.5.3.1.1.9.40</w:t>
      </w:r>
      <w:bookmarkEnd w:id="827"/>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367450" w:rsidRPr="001B54C3" w14:paraId="1AD0307A" w14:textId="77777777" w:rsidTr="005F3D70">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AB9B472" w14:textId="77777777" w:rsidR="00367450" w:rsidRPr="001B54C3" w:rsidRDefault="00367450"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14C651E" w14:textId="77777777" w:rsidR="00367450" w:rsidRPr="001B54C3" w:rsidRDefault="00367450" w:rsidP="00A25D25">
            <w:pPr>
              <w:pStyle w:val="TableEntry"/>
            </w:pPr>
            <w:r w:rsidRPr="001B54C3">
              <w:t>1.3.6.1.4.1.19376.1.5.3.1.1.9.40</w:t>
            </w:r>
          </w:p>
        </w:tc>
      </w:tr>
      <w:tr w:rsidR="00367450" w:rsidRPr="001B54C3" w14:paraId="6FBE0D1F" w14:textId="77777777" w:rsidTr="005F3D70">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FE08679" w14:textId="77777777" w:rsidR="00367450" w:rsidRPr="001B54C3" w:rsidRDefault="00367450" w:rsidP="00235E1F">
            <w:pPr>
              <w:pStyle w:val="TableEntryHeader"/>
            </w:pPr>
            <w:r w:rsidRPr="001B54C3">
              <w:t>Parent Template</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39394BE" w14:textId="4769873E" w:rsidR="00367450" w:rsidRPr="001B54C3" w:rsidRDefault="00367450" w:rsidP="00A25D25">
            <w:pPr>
              <w:pStyle w:val="TableEntry"/>
            </w:pPr>
            <w:r w:rsidRPr="001B54C3">
              <w:t xml:space="preserve">  </w:t>
            </w:r>
            <w:commentRangeStart w:id="828"/>
            <w:ins w:id="829" w:author="Michael Clifton" w:date="2018-10-11T11:42:00Z">
              <w:r w:rsidR="003C609D" w:rsidRPr="003C609D">
                <w:t xml:space="preserve">Care Plan Section </w:t>
              </w:r>
            </w:ins>
            <w:del w:id="830" w:author="Michael Clifton" w:date="2018-10-11T11:42:00Z">
              <w:r w:rsidRPr="001B54C3" w:rsidDel="003C609D">
                <w:delText xml:space="preserve">1.3.6.1.4.1.19376.1.5.3.1.3.31 </w:delText>
              </w:r>
            </w:del>
            <w:commentRangeEnd w:id="828"/>
            <w:r w:rsidR="003C609D">
              <w:rPr>
                <w:rStyle w:val="CommentReference"/>
              </w:rPr>
              <w:commentReference w:id="828"/>
            </w:r>
            <w:r w:rsidRPr="001B54C3">
              <w:t xml:space="preserve">(1.3.6.1.4.1.19376.1.5.3.1.3.31)  </w:t>
            </w:r>
          </w:p>
        </w:tc>
      </w:tr>
      <w:tr w:rsidR="00367450" w:rsidRPr="001B54C3" w14:paraId="0E269B8F" w14:textId="77777777" w:rsidTr="005F3D70">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90A3EC4" w14:textId="77777777" w:rsidR="00367450" w:rsidRPr="001B54C3" w:rsidRDefault="00367450"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916E39B" w14:textId="77777777" w:rsidR="00367450" w:rsidRPr="001B54C3" w:rsidRDefault="00367450" w:rsidP="00A25D25">
            <w:pPr>
              <w:pStyle w:val="TableEntry"/>
            </w:pPr>
            <w:r w:rsidRPr="001B54C3">
              <w:t>The procedure care plan section shall contain a description of the expectations for care including proposals, goals, and order requests for monitoring, tracking, or improving the condition of the patient prior, during and after a procedure with goals of educating the patient, reducing the modifiable risks of the procedure and anesthesia and otherwise optimizing the outcomes. The care plan will often be updated immediately following the addition of new impressions during the course of pre-procedure evaluation.</w:t>
            </w:r>
          </w:p>
        </w:tc>
      </w:tr>
      <w:tr w:rsidR="00367450" w:rsidRPr="001B54C3" w14:paraId="63207088" w14:textId="77777777" w:rsidTr="005F3D70">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A2A8627" w14:textId="77777777" w:rsidR="00367450" w:rsidRPr="001B54C3" w:rsidRDefault="00367450"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C6971C4" w14:textId="77777777" w:rsidR="00367450" w:rsidRPr="001B54C3" w:rsidRDefault="00367450" w:rsidP="005F3D70">
            <w:pPr>
              <w:pStyle w:val="TableEntryHeader"/>
              <w:rPr>
                <w:rFonts w:ascii="Arial Unicode MS" w:hAnsi="Arial Unicode MS"/>
                <w:sz w:val="24"/>
                <w:szCs w:val="24"/>
              </w:rP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43E3FC1" w14:textId="77777777" w:rsidR="00367450" w:rsidRPr="001B54C3" w:rsidRDefault="00367450" w:rsidP="005F3D70">
            <w:pPr>
              <w:pStyle w:val="TableEntryHeader"/>
              <w:rPr>
                <w:rFonts w:ascii="Arial Unicode MS" w:hAnsi="Arial Unicode MS"/>
                <w:sz w:val="24"/>
                <w:szCs w:val="24"/>
              </w:rPr>
            </w:pPr>
            <w:r w:rsidRPr="001B54C3">
              <w:t xml:space="preserve">Description </w:t>
            </w:r>
          </w:p>
        </w:tc>
      </w:tr>
      <w:tr w:rsidR="00367450" w:rsidRPr="001B54C3" w14:paraId="2B5EED0C" w14:textId="77777777" w:rsidTr="005F3D70">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6E89EBB1" w14:textId="77777777" w:rsidR="00367450" w:rsidRPr="001B54C3" w:rsidRDefault="00367450" w:rsidP="005F3D70">
            <w:pPr>
              <w:pStyle w:val="TableEntry"/>
              <w:rPr>
                <w:rFonts w:ascii="Arial Unicode MS" w:hAnsi="Arial Unicode MS"/>
                <w:sz w:val="24"/>
                <w:szCs w:val="24"/>
              </w:rPr>
            </w:pPr>
            <w:r w:rsidRPr="001B54C3">
              <w:t>18776-5</w:t>
            </w:r>
          </w:p>
        </w:tc>
        <w:tc>
          <w:tcPr>
            <w:tcW w:w="0" w:type="auto"/>
            <w:tcBorders>
              <w:top w:val="single" w:sz="6" w:space="0" w:color="000000"/>
              <w:left w:val="single" w:sz="6" w:space="0" w:color="000000"/>
              <w:bottom w:val="single" w:sz="6" w:space="0" w:color="000000"/>
              <w:right w:val="single" w:sz="6" w:space="0" w:color="000000"/>
            </w:tcBorders>
            <w:vAlign w:val="center"/>
          </w:tcPr>
          <w:p w14:paraId="3C23E0C8" w14:textId="77777777" w:rsidR="00367450" w:rsidRPr="001B54C3" w:rsidRDefault="00367450" w:rsidP="005F3D70">
            <w:pPr>
              <w:pStyle w:val="TableEntry"/>
              <w:rPr>
                <w:rFonts w:ascii="Arial Unicode MS" w:hAnsi="Arial Unicode MS"/>
                <w:sz w:val="24"/>
                <w:szCs w:val="24"/>
              </w:rPr>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7733FAF" w14:textId="77777777" w:rsidR="00367450" w:rsidRPr="001B54C3" w:rsidRDefault="00367450" w:rsidP="005F3D70">
            <w:pPr>
              <w:pStyle w:val="TableEntry"/>
              <w:rPr>
                <w:rFonts w:ascii="Arial Unicode MS" w:hAnsi="Arial Unicode MS"/>
                <w:sz w:val="24"/>
                <w:szCs w:val="24"/>
              </w:rPr>
            </w:pPr>
            <w:r w:rsidRPr="001B54C3">
              <w:t>TREATMENT PLAN</w:t>
            </w:r>
          </w:p>
        </w:tc>
      </w:tr>
      <w:tr w:rsidR="00367450" w:rsidRPr="001B54C3" w14:paraId="73B6F81C" w14:textId="77777777" w:rsidTr="00132E07">
        <w:trPr>
          <w:cantSplit/>
        </w:trPr>
        <w:tc>
          <w:tcPr>
            <w:tcW w:w="0" w:type="auto"/>
            <w:tcBorders>
              <w:top w:val="single" w:sz="6" w:space="0" w:color="000000"/>
              <w:left w:val="single" w:sz="6" w:space="0" w:color="000000"/>
              <w:bottom w:val="single" w:sz="6" w:space="0" w:color="000000"/>
              <w:right w:val="single" w:sz="6" w:space="0" w:color="000000"/>
            </w:tcBorders>
            <w:shd w:val="clear" w:color="auto" w:fill="D9D9D9"/>
            <w:vAlign w:val="center"/>
          </w:tcPr>
          <w:p w14:paraId="73B8C258" w14:textId="77777777" w:rsidR="00367450" w:rsidRPr="001B54C3" w:rsidRDefault="00367450" w:rsidP="005F3D70">
            <w:pPr>
              <w:pStyle w:val="TableEntryHeader"/>
            </w:pPr>
            <w:r w:rsidRPr="001B54C3">
              <w:t>Entries</w:t>
            </w:r>
          </w:p>
        </w:tc>
        <w:tc>
          <w:tcPr>
            <w:tcW w:w="0" w:type="auto"/>
            <w:tcBorders>
              <w:top w:val="single" w:sz="6" w:space="0" w:color="000000"/>
              <w:left w:val="single" w:sz="6" w:space="0" w:color="000000"/>
              <w:bottom w:val="single" w:sz="6" w:space="0" w:color="000000"/>
              <w:right w:val="single" w:sz="6" w:space="0" w:color="000000"/>
            </w:tcBorders>
            <w:shd w:val="clear" w:color="auto" w:fill="D9D9D9"/>
            <w:vAlign w:val="center"/>
          </w:tcPr>
          <w:p w14:paraId="120493C5" w14:textId="77777777" w:rsidR="00367450" w:rsidRPr="001B54C3" w:rsidRDefault="00367450" w:rsidP="005F3D70">
            <w:pPr>
              <w:pStyle w:val="TableEntryHeader"/>
            </w:pPr>
            <w:r w:rsidRPr="001B54C3">
              <w:t>Opt</w:t>
            </w:r>
          </w:p>
        </w:tc>
        <w:tc>
          <w:tcPr>
            <w:tcW w:w="0" w:type="auto"/>
            <w:tcBorders>
              <w:top w:val="single" w:sz="6" w:space="0" w:color="000000"/>
              <w:left w:val="single" w:sz="6" w:space="0" w:color="000000"/>
              <w:bottom w:val="single" w:sz="6" w:space="0" w:color="000000"/>
              <w:right w:val="single" w:sz="6" w:space="0" w:color="000000"/>
            </w:tcBorders>
            <w:shd w:val="clear" w:color="auto" w:fill="D9D9D9"/>
            <w:vAlign w:val="center"/>
          </w:tcPr>
          <w:p w14:paraId="54A5B253" w14:textId="77777777" w:rsidR="00367450" w:rsidRPr="001B54C3" w:rsidRDefault="00367450" w:rsidP="005F3D70">
            <w:pPr>
              <w:pStyle w:val="TableEntryHeader"/>
            </w:pPr>
            <w:r w:rsidRPr="001B54C3">
              <w:t>Description</w:t>
            </w:r>
          </w:p>
        </w:tc>
      </w:tr>
      <w:tr w:rsidR="00367450" w:rsidRPr="001B54C3" w14:paraId="5E716240" w14:textId="77777777" w:rsidTr="005F3D70">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4D5941D5" w14:textId="77777777" w:rsidR="00367450" w:rsidRPr="001B54C3" w:rsidRDefault="00367450" w:rsidP="005F3D70">
            <w:pPr>
              <w:pStyle w:val="TableEntry"/>
            </w:pPr>
            <w:r w:rsidRPr="001B54C3">
              <w:rPr>
                <w:szCs w:val="18"/>
              </w:rPr>
              <w:t>1.3.6.1.4.1.19376.1.5.3.1.1.20.3.1</w:t>
            </w:r>
          </w:p>
        </w:tc>
        <w:tc>
          <w:tcPr>
            <w:tcW w:w="0" w:type="auto"/>
            <w:tcBorders>
              <w:top w:val="single" w:sz="6" w:space="0" w:color="000000"/>
              <w:left w:val="single" w:sz="6" w:space="0" w:color="000000"/>
              <w:bottom w:val="single" w:sz="6" w:space="0" w:color="000000"/>
              <w:right w:val="single" w:sz="6" w:space="0" w:color="000000"/>
            </w:tcBorders>
            <w:vAlign w:val="center"/>
          </w:tcPr>
          <w:p w14:paraId="743F655D" w14:textId="77777777" w:rsidR="00367450" w:rsidRPr="001B54C3" w:rsidRDefault="00367450" w:rsidP="00235E1F">
            <w:pPr>
              <w:pStyle w:val="TableEntry"/>
            </w:pPr>
            <w:r w:rsidRPr="001B54C3">
              <w:t>O</w:t>
            </w:r>
          </w:p>
        </w:tc>
        <w:tc>
          <w:tcPr>
            <w:tcW w:w="0" w:type="auto"/>
            <w:tcBorders>
              <w:top w:val="single" w:sz="6" w:space="0" w:color="000000"/>
              <w:left w:val="single" w:sz="6" w:space="0" w:color="000000"/>
              <w:bottom w:val="single" w:sz="6" w:space="0" w:color="000000"/>
              <w:right w:val="single" w:sz="6" w:space="0" w:color="000000"/>
            </w:tcBorders>
            <w:vAlign w:val="center"/>
          </w:tcPr>
          <w:p w14:paraId="3F208A96" w14:textId="77777777" w:rsidR="00367450" w:rsidRPr="001B54C3" w:rsidRDefault="00367450" w:rsidP="005F3D70">
            <w:pPr>
              <w:pStyle w:val="TableEntry"/>
            </w:pPr>
            <w:r w:rsidRPr="001B54C3">
              <w:rPr>
                <w:rStyle w:val="Hyperlink"/>
              </w:rPr>
              <w:t>Observation Requests</w:t>
            </w:r>
            <w:r w:rsidRPr="001B54C3">
              <w:rPr>
                <w:rStyle w:val="Hyperlink"/>
              </w:rPr>
              <w:br/>
            </w:r>
            <w:r w:rsidRPr="001B54C3">
              <w:rPr>
                <w:szCs w:val="18"/>
              </w:rPr>
              <w:t>The care plan may include observation requests in intent, goal or proposal mood to identify intended observations that are part of the care plan, goals of the plan, or proposed observations (e.g., from clinical decision support).</w:t>
            </w:r>
          </w:p>
        </w:tc>
      </w:tr>
      <w:tr w:rsidR="00367450" w:rsidRPr="001B54C3" w14:paraId="5E50A633" w14:textId="77777777" w:rsidTr="005F3D70">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3ED30F36" w14:textId="77777777" w:rsidR="00367450" w:rsidRPr="001B54C3" w:rsidRDefault="00367450" w:rsidP="005F3D70">
            <w:pPr>
              <w:pStyle w:val="TableEntry"/>
              <w:rPr>
                <w:szCs w:val="18"/>
              </w:rPr>
            </w:pPr>
            <w:r w:rsidRPr="001B54C3">
              <w:t>1.3.6.1.4.1.19376.1.5.3.1.4.7</w:t>
            </w:r>
          </w:p>
        </w:tc>
        <w:tc>
          <w:tcPr>
            <w:tcW w:w="0" w:type="auto"/>
            <w:tcBorders>
              <w:top w:val="single" w:sz="6" w:space="0" w:color="000000"/>
              <w:left w:val="single" w:sz="6" w:space="0" w:color="000000"/>
              <w:bottom w:val="single" w:sz="6" w:space="0" w:color="000000"/>
              <w:right w:val="single" w:sz="6" w:space="0" w:color="000000"/>
            </w:tcBorders>
            <w:vAlign w:val="center"/>
          </w:tcPr>
          <w:p w14:paraId="41FB5BEA" w14:textId="77777777" w:rsidR="00367450" w:rsidRPr="001B54C3" w:rsidRDefault="00367450" w:rsidP="00235E1F">
            <w:pPr>
              <w:pStyle w:val="TableEntry"/>
            </w:pPr>
            <w:r w:rsidRPr="001B54C3">
              <w:t>O</w:t>
            </w:r>
          </w:p>
        </w:tc>
        <w:tc>
          <w:tcPr>
            <w:tcW w:w="0" w:type="auto"/>
            <w:tcBorders>
              <w:top w:val="single" w:sz="6" w:space="0" w:color="000000"/>
              <w:left w:val="single" w:sz="6" w:space="0" w:color="000000"/>
              <w:bottom w:val="single" w:sz="6" w:space="0" w:color="000000"/>
              <w:right w:val="single" w:sz="6" w:space="0" w:color="000000"/>
            </w:tcBorders>
            <w:vAlign w:val="center"/>
          </w:tcPr>
          <w:p w14:paraId="6301FCEB" w14:textId="77777777" w:rsidR="00367450" w:rsidRPr="001B54C3" w:rsidRDefault="00367450" w:rsidP="005F3D70">
            <w:pPr>
              <w:pStyle w:val="TableEntry"/>
              <w:rPr>
                <w:rStyle w:val="Hyperlink"/>
                <w:color w:val="auto"/>
                <w:u w:val="none"/>
              </w:rPr>
            </w:pPr>
            <w:r w:rsidRPr="001B54C3">
              <w:rPr>
                <w:rStyle w:val="Hyperlink"/>
              </w:rPr>
              <w:t>Medication</w:t>
            </w:r>
            <w:r w:rsidRPr="001B54C3">
              <w:br/>
              <w:t>The care plan may include medication entries to identify those medications that are or are proposed to be part of the care plan.</w:t>
            </w:r>
          </w:p>
        </w:tc>
      </w:tr>
      <w:tr w:rsidR="00367450" w:rsidRPr="001B54C3" w14:paraId="7C8A560F" w14:textId="77777777" w:rsidTr="005F3D70">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5704E2C5" w14:textId="77777777" w:rsidR="00367450" w:rsidRPr="001B54C3" w:rsidRDefault="00367450" w:rsidP="005F3D70">
            <w:pPr>
              <w:pStyle w:val="TableEntry"/>
            </w:pPr>
            <w:r w:rsidRPr="001B54C3">
              <w:t>1.3.6.1.4.1.19376.1.5.3.1.4.12</w:t>
            </w:r>
          </w:p>
        </w:tc>
        <w:tc>
          <w:tcPr>
            <w:tcW w:w="0" w:type="auto"/>
            <w:tcBorders>
              <w:top w:val="single" w:sz="6" w:space="0" w:color="000000"/>
              <w:left w:val="single" w:sz="6" w:space="0" w:color="000000"/>
              <w:bottom w:val="single" w:sz="6" w:space="0" w:color="000000"/>
              <w:right w:val="single" w:sz="6" w:space="0" w:color="000000"/>
            </w:tcBorders>
            <w:vAlign w:val="center"/>
          </w:tcPr>
          <w:p w14:paraId="717C7D26" w14:textId="77777777" w:rsidR="00367450" w:rsidRPr="001B54C3" w:rsidRDefault="00367450" w:rsidP="00235E1F">
            <w:pPr>
              <w:pStyle w:val="TableEntry"/>
            </w:pPr>
            <w:r w:rsidRPr="001B54C3">
              <w:t>O</w:t>
            </w:r>
          </w:p>
        </w:tc>
        <w:tc>
          <w:tcPr>
            <w:tcW w:w="0" w:type="auto"/>
            <w:tcBorders>
              <w:top w:val="single" w:sz="6" w:space="0" w:color="000000"/>
              <w:left w:val="single" w:sz="6" w:space="0" w:color="000000"/>
              <w:bottom w:val="single" w:sz="6" w:space="0" w:color="000000"/>
              <w:right w:val="single" w:sz="6" w:space="0" w:color="000000"/>
            </w:tcBorders>
            <w:vAlign w:val="center"/>
          </w:tcPr>
          <w:p w14:paraId="4FDA15FC" w14:textId="77777777" w:rsidR="00367450" w:rsidRPr="001B54C3" w:rsidRDefault="00367450" w:rsidP="005F3D70">
            <w:pPr>
              <w:pStyle w:val="TableEntry"/>
            </w:pPr>
            <w:r w:rsidRPr="001B54C3">
              <w:rPr>
                <w:rStyle w:val="Hyperlink"/>
              </w:rPr>
              <w:t>Immunization</w:t>
            </w:r>
            <w:r w:rsidRPr="001B54C3">
              <w:br/>
              <w:t>The care plan may include immunization entries to identify those immunizations that are or are proposed to be part of the care plan.</w:t>
            </w:r>
          </w:p>
        </w:tc>
      </w:tr>
      <w:tr w:rsidR="00367450" w:rsidRPr="001B54C3" w14:paraId="3D41BEE8" w14:textId="77777777" w:rsidTr="005F3D70">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621484C5" w14:textId="77777777" w:rsidR="00367450" w:rsidRPr="001B54C3" w:rsidRDefault="00367450" w:rsidP="005F3D70">
            <w:pPr>
              <w:pStyle w:val="TableEntry"/>
            </w:pPr>
            <w:r w:rsidRPr="001B54C3">
              <w:t>1.3.6.1.4.1.19376.1.5.3.1.4.19</w:t>
            </w:r>
          </w:p>
        </w:tc>
        <w:tc>
          <w:tcPr>
            <w:tcW w:w="0" w:type="auto"/>
            <w:tcBorders>
              <w:top w:val="single" w:sz="6" w:space="0" w:color="000000"/>
              <w:left w:val="single" w:sz="6" w:space="0" w:color="000000"/>
              <w:bottom w:val="single" w:sz="6" w:space="0" w:color="000000"/>
              <w:right w:val="single" w:sz="6" w:space="0" w:color="000000"/>
            </w:tcBorders>
            <w:vAlign w:val="center"/>
          </w:tcPr>
          <w:p w14:paraId="48365534" w14:textId="77777777" w:rsidR="00367450" w:rsidRPr="001B54C3" w:rsidRDefault="00367450" w:rsidP="00235E1F">
            <w:pPr>
              <w:pStyle w:val="TableEntry"/>
            </w:pPr>
            <w:r w:rsidRPr="001B54C3">
              <w:t>O</w:t>
            </w:r>
          </w:p>
        </w:tc>
        <w:tc>
          <w:tcPr>
            <w:tcW w:w="0" w:type="auto"/>
            <w:tcBorders>
              <w:top w:val="single" w:sz="6" w:space="0" w:color="000000"/>
              <w:left w:val="single" w:sz="6" w:space="0" w:color="000000"/>
              <w:bottom w:val="single" w:sz="6" w:space="0" w:color="000000"/>
              <w:right w:val="single" w:sz="6" w:space="0" w:color="000000"/>
            </w:tcBorders>
            <w:vAlign w:val="center"/>
          </w:tcPr>
          <w:p w14:paraId="676F8B59" w14:textId="77777777" w:rsidR="00367450" w:rsidRPr="001B54C3" w:rsidRDefault="00367450" w:rsidP="005F3D70">
            <w:pPr>
              <w:pStyle w:val="TableEntry"/>
            </w:pPr>
            <w:r w:rsidRPr="001B54C3">
              <w:rPr>
                <w:rStyle w:val="Hyperlink"/>
              </w:rPr>
              <w:t>Procedure</w:t>
            </w:r>
            <w:r w:rsidRPr="001B54C3">
              <w:br/>
              <w:t>The care plan may include procedure entries to identify those procedures that are or are proposed to be part of the care plan.</w:t>
            </w:r>
          </w:p>
        </w:tc>
      </w:tr>
      <w:tr w:rsidR="00367450" w:rsidRPr="001B54C3" w14:paraId="1BDFB143" w14:textId="77777777" w:rsidTr="005F3D70">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1E45A180" w14:textId="77777777" w:rsidR="00367450" w:rsidRPr="001B54C3" w:rsidRDefault="00367450" w:rsidP="005F3D70">
            <w:pPr>
              <w:pStyle w:val="TableEntry"/>
            </w:pPr>
            <w:r w:rsidRPr="001B54C3">
              <w:t>1.3.6.1.4.1.19376.1.5.3.1.4.14</w:t>
            </w:r>
          </w:p>
        </w:tc>
        <w:tc>
          <w:tcPr>
            <w:tcW w:w="0" w:type="auto"/>
            <w:tcBorders>
              <w:top w:val="single" w:sz="6" w:space="0" w:color="000000"/>
              <w:left w:val="single" w:sz="6" w:space="0" w:color="000000"/>
              <w:bottom w:val="single" w:sz="6" w:space="0" w:color="000000"/>
              <w:right w:val="single" w:sz="6" w:space="0" w:color="000000"/>
            </w:tcBorders>
            <w:vAlign w:val="center"/>
          </w:tcPr>
          <w:p w14:paraId="70516F75" w14:textId="77777777" w:rsidR="00367450" w:rsidRPr="001B54C3" w:rsidRDefault="00367450" w:rsidP="00235E1F">
            <w:pPr>
              <w:pStyle w:val="TableEntry"/>
            </w:pPr>
            <w:r w:rsidRPr="001B54C3">
              <w:t>O</w:t>
            </w:r>
          </w:p>
        </w:tc>
        <w:tc>
          <w:tcPr>
            <w:tcW w:w="0" w:type="auto"/>
            <w:tcBorders>
              <w:top w:val="single" w:sz="6" w:space="0" w:color="000000"/>
              <w:left w:val="single" w:sz="6" w:space="0" w:color="000000"/>
              <w:bottom w:val="single" w:sz="6" w:space="0" w:color="000000"/>
              <w:right w:val="single" w:sz="6" w:space="0" w:color="000000"/>
            </w:tcBorders>
            <w:vAlign w:val="center"/>
          </w:tcPr>
          <w:p w14:paraId="7F2DD209" w14:textId="77777777" w:rsidR="00367450" w:rsidRPr="001B54C3" w:rsidRDefault="00367450" w:rsidP="005F3D70">
            <w:pPr>
              <w:pStyle w:val="TableEntry"/>
            </w:pPr>
            <w:r w:rsidRPr="001B54C3">
              <w:rPr>
                <w:rStyle w:val="Hyperlink"/>
              </w:rPr>
              <w:t>Encounter</w:t>
            </w:r>
            <w:r w:rsidRPr="001B54C3">
              <w:br/>
              <w:t>The care plan may include encounter entries in to identify those encounters that are or are proposed to be part of the care plan.</w:t>
            </w:r>
          </w:p>
        </w:tc>
      </w:tr>
    </w:tbl>
    <w:p w14:paraId="6FA012E8" w14:textId="77777777" w:rsidR="00367450" w:rsidRPr="001B54C3" w:rsidRDefault="00367450" w:rsidP="00367450">
      <w:pPr>
        <w:pStyle w:val="BodyText"/>
      </w:pPr>
    </w:p>
    <w:p w14:paraId="6B0237A1" w14:textId="77777777" w:rsidR="00367450" w:rsidRPr="000A6AA8" w:rsidRDefault="00367450" w:rsidP="00367450">
      <w:pPr>
        <w:pStyle w:val="code"/>
        <w:rPr>
          <w:rFonts w:ascii="Courier New" w:hAnsi="Courier New" w:cs="Courier New"/>
          <w:noProof w:val="0"/>
          <w:lang w:val="nl-NL"/>
          <w:rPrChange w:id="831" w:author="Michael Clifton" w:date="2018-10-11T10:01:00Z">
            <w:rPr>
              <w:rFonts w:ascii="Courier New" w:hAnsi="Courier New" w:cs="Courier New"/>
              <w:noProof w:val="0"/>
            </w:rPr>
          </w:rPrChange>
        </w:rPr>
      </w:pPr>
      <w:r w:rsidRPr="000A6AA8">
        <w:rPr>
          <w:rFonts w:ascii="Courier New" w:hAnsi="Courier New" w:cs="Courier New"/>
          <w:noProof w:val="0"/>
          <w:lang w:val="nl-NL"/>
          <w:rPrChange w:id="832" w:author="Michael Clifton" w:date="2018-10-11T10:01:00Z">
            <w:rPr>
              <w:rFonts w:ascii="Courier New" w:hAnsi="Courier New" w:cs="Courier New"/>
              <w:noProof w:val="0"/>
            </w:rPr>
          </w:rPrChange>
        </w:rPr>
        <w:t>&lt;component&gt;</w:t>
      </w:r>
    </w:p>
    <w:p w14:paraId="4F1D0450" w14:textId="77777777" w:rsidR="00367450" w:rsidRPr="000A6AA8" w:rsidRDefault="00367450" w:rsidP="00367450">
      <w:pPr>
        <w:pStyle w:val="code"/>
        <w:rPr>
          <w:rFonts w:ascii="Courier New" w:hAnsi="Courier New" w:cs="Courier New"/>
          <w:noProof w:val="0"/>
          <w:lang w:val="nl-NL"/>
          <w:rPrChange w:id="833" w:author="Michael Clifton" w:date="2018-10-11T10:01:00Z">
            <w:rPr>
              <w:rFonts w:ascii="Courier New" w:hAnsi="Courier New" w:cs="Courier New"/>
              <w:noProof w:val="0"/>
            </w:rPr>
          </w:rPrChange>
        </w:rPr>
      </w:pPr>
    </w:p>
    <w:p w14:paraId="273B4F66" w14:textId="77777777" w:rsidR="00367450" w:rsidRPr="000A6AA8" w:rsidRDefault="00367450" w:rsidP="00367450">
      <w:pPr>
        <w:pStyle w:val="code"/>
        <w:rPr>
          <w:rFonts w:ascii="Courier New" w:hAnsi="Courier New" w:cs="Courier New"/>
          <w:noProof w:val="0"/>
          <w:lang w:val="nl-NL"/>
          <w:rPrChange w:id="834" w:author="Michael Clifton" w:date="2018-10-11T10:01:00Z">
            <w:rPr>
              <w:rFonts w:ascii="Courier New" w:hAnsi="Courier New" w:cs="Courier New"/>
              <w:noProof w:val="0"/>
            </w:rPr>
          </w:rPrChange>
        </w:rPr>
      </w:pPr>
      <w:r w:rsidRPr="000A6AA8">
        <w:rPr>
          <w:rFonts w:ascii="Courier New" w:hAnsi="Courier New" w:cs="Courier New"/>
          <w:noProof w:val="0"/>
          <w:lang w:val="nl-NL"/>
          <w:rPrChange w:id="835" w:author="Michael Clifton" w:date="2018-10-11T10:01:00Z">
            <w:rPr>
              <w:rFonts w:ascii="Courier New" w:hAnsi="Courier New" w:cs="Courier New"/>
              <w:noProof w:val="0"/>
            </w:rPr>
          </w:rPrChange>
        </w:rPr>
        <w:t xml:space="preserve">  &lt;section&gt;</w:t>
      </w:r>
    </w:p>
    <w:p w14:paraId="2961C9D5" w14:textId="77777777" w:rsidR="00367450" w:rsidRPr="000A6AA8" w:rsidRDefault="00367450" w:rsidP="00367450">
      <w:pPr>
        <w:pStyle w:val="code"/>
        <w:rPr>
          <w:rFonts w:ascii="Courier New" w:hAnsi="Courier New" w:cs="Courier New"/>
          <w:noProof w:val="0"/>
          <w:lang w:val="nl-NL"/>
          <w:rPrChange w:id="836" w:author="Michael Clifton" w:date="2018-10-11T10:01:00Z">
            <w:rPr>
              <w:rFonts w:ascii="Courier New" w:hAnsi="Courier New" w:cs="Courier New"/>
              <w:noProof w:val="0"/>
            </w:rPr>
          </w:rPrChange>
        </w:rPr>
      </w:pPr>
      <w:r w:rsidRPr="000A6AA8">
        <w:rPr>
          <w:rFonts w:ascii="Courier New" w:hAnsi="Courier New" w:cs="Courier New"/>
          <w:noProof w:val="0"/>
          <w:lang w:val="nl-NL"/>
          <w:rPrChange w:id="837" w:author="Michael Clifton" w:date="2018-10-11T10:01:00Z">
            <w:rPr>
              <w:rFonts w:ascii="Courier New" w:hAnsi="Courier New" w:cs="Courier New"/>
              <w:noProof w:val="0"/>
            </w:rPr>
          </w:rPrChange>
        </w:rPr>
        <w:t xml:space="preserve">    &lt;templateId root='1.3.6.1.4.1.19376.1.5.3.1.3.31'/&gt;</w:t>
      </w:r>
    </w:p>
    <w:p w14:paraId="2788B8B0" w14:textId="77777777" w:rsidR="00367450" w:rsidRPr="000A6AA8" w:rsidRDefault="00367450" w:rsidP="00367450">
      <w:pPr>
        <w:pStyle w:val="code"/>
        <w:rPr>
          <w:rFonts w:ascii="Courier New" w:hAnsi="Courier New" w:cs="Courier New"/>
          <w:noProof w:val="0"/>
          <w:lang w:val="nl-NL"/>
          <w:rPrChange w:id="838" w:author="Michael Clifton" w:date="2018-10-11T10:01:00Z">
            <w:rPr>
              <w:rFonts w:ascii="Courier New" w:hAnsi="Courier New" w:cs="Courier New"/>
              <w:noProof w:val="0"/>
            </w:rPr>
          </w:rPrChange>
        </w:rPr>
      </w:pPr>
      <w:r w:rsidRPr="000A6AA8">
        <w:rPr>
          <w:rFonts w:ascii="Courier New" w:hAnsi="Courier New" w:cs="Courier New"/>
          <w:noProof w:val="0"/>
          <w:lang w:val="nl-NL"/>
          <w:rPrChange w:id="839" w:author="Michael Clifton" w:date="2018-10-11T10:01:00Z">
            <w:rPr>
              <w:rFonts w:ascii="Courier New" w:hAnsi="Courier New" w:cs="Courier New"/>
              <w:noProof w:val="0"/>
            </w:rPr>
          </w:rPrChange>
        </w:rPr>
        <w:t xml:space="preserve">    &lt;templateId root='1.3.6.1.4.1.19376.1.5.3.1.1.9.40'/&gt;</w:t>
      </w:r>
    </w:p>
    <w:p w14:paraId="4321F647" w14:textId="77777777" w:rsidR="00367450" w:rsidRPr="000A6AA8" w:rsidRDefault="00367450" w:rsidP="00367450">
      <w:pPr>
        <w:pStyle w:val="code"/>
        <w:rPr>
          <w:rFonts w:ascii="Courier New" w:hAnsi="Courier New" w:cs="Courier New"/>
          <w:noProof w:val="0"/>
          <w:lang w:val="nl-NL"/>
          <w:rPrChange w:id="840" w:author="Michael Clifton" w:date="2018-10-11T10:01:00Z">
            <w:rPr>
              <w:rFonts w:ascii="Courier New" w:hAnsi="Courier New" w:cs="Courier New"/>
              <w:noProof w:val="0"/>
            </w:rPr>
          </w:rPrChange>
        </w:rPr>
      </w:pPr>
      <w:r w:rsidRPr="000A6AA8">
        <w:rPr>
          <w:rFonts w:ascii="Courier New" w:hAnsi="Courier New" w:cs="Courier New"/>
          <w:noProof w:val="0"/>
          <w:lang w:val="nl-NL"/>
          <w:rPrChange w:id="841" w:author="Michael Clifton" w:date="2018-10-11T10:01:00Z">
            <w:rPr>
              <w:rFonts w:ascii="Courier New" w:hAnsi="Courier New" w:cs="Courier New"/>
              <w:noProof w:val="0"/>
            </w:rPr>
          </w:rPrChange>
        </w:rPr>
        <w:t xml:space="preserve">    &lt;id root=' ' extension=' '/&gt;</w:t>
      </w:r>
    </w:p>
    <w:p w14:paraId="08F1E06E" w14:textId="77777777" w:rsidR="00367450" w:rsidRPr="000A6AA8" w:rsidRDefault="00367450" w:rsidP="00367450">
      <w:pPr>
        <w:pStyle w:val="code"/>
        <w:rPr>
          <w:rFonts w:ascii="Courier New" w:hAnsi="Courier New" w:cs="Courier New"/>
          <w:noProof w:val="0"/>
          <w:lang w:val="nl-NL"/>
          <w:rPrChange w:id="842" w:author="Michael Clifton" w:date="2018-10-11T10:01:00Z">
            <w:rPr>
              <w:rFonts w:ascii="Courier New" w:hAnsi="Courier New" w:cs="Courier New"/>
              <w:noProof w:val="0"/>
            </w:rPr>
          </w:rPrChange>
        </w:rPr>
      </w:pPr>
      <w:r w:rsidRPr="000A6AA8">
        <w:rPr>
          <w:rFonts w:ascii="Courier New" w:hAnsi="Courier New" w:cs="Courier New"/>
          <w:noProof w:val="0"/>
          <w:lang w:val="nl-NL"/>
          <w:rPrChange w:id="843" w:author="Michael Clifton" w:date="2018-10-11T10:01:00Z">
            <w:rPr>
              <w:rFonts w:ascii="Courier New" w:hAnsi="Courier New" w:cs="Courier New"/>
              <w:noProof w:val="0"/>
            </w:rPr>
          </w:rPrChange>
        </w:rPr>
        <w:t xml:space="preserve">    &lt;code code='18776-5' displayName='TREATMENT PLAN'</w:t>
      </w:r>
    </w:p>
    <w:p w14:paraId="423B9F3F" w14:textId="77777777" w:rsidR="00367450" w:rsidRPr="000A6AA8" w:rsidRDefault="00367450" w:rsidP="00367450">
      <w:pPr>
        <w:pStyle w:val="code"/>
        <w:rPr>
          <w:rFonts w:ascii="Courier New" w:hAnsi="Courier New" w:cs="Courier New"/>
          <w:noProof w:val="0"/>
          <w:lang w:val="nl-NL"/>
          <w:rPrChange w:id="844" w:author="Michael Clifton" w:date="2018-10-11T10:01:00Z">
            <w:rPr>
              <w:rFonts w:ascii="Courier New" w:hAnsi="Courier New" w:cs="Courier New"/>
              <w:noProof w:val="0"/>
            </w:rPr>
          </w:rPrChange>
        </w:rPr>
      </w:pPr>
      <w:r w:rsidRPr="000A6AA8">
        <w:rPr>
          <w:rFonts w:ascii="Courier New" w:hAnsi="Courier New" w:cs="Courier New"/>
          <w:noProof w:val="0"/>
          <w:lang w:val="nl-NL"/>
          <w:rPrChange w:id="845" w:author="Michael Clifton" w:date="2018-10-11T10:01:00Z">
            <w:rPr>
              <w:rFonts w:ascii="Courier New" w:hAnsi="Courier New" w:cs="Courier New"/>
              <w:noProof w:val="0"/>
            </w:rPr>
          </w:rPrChange>
        </w:rPr>
        <w:t xml:space="preserve">      codeSystem='2.16.840.1.113883.6.1' codeSystemName='LOINC'/&gt;</w:t>
      </w:r>
    </w:p>
    <w:p w14:paraId="04591213" w14:textId="77777777" w:rsidR="00367450" w:rsidRPr="000A6AA8" w:rsidRDefault="00367450" w:rsidP="00367450">
      <w:pPr>
        <w:pStyle w:val="code"/>
        <w:rPr>
          <w:rFonts w:ascii="Courier New" w:hAnsi="Courier New" w:cs="Courier New"/>
          <w:noProof w:val="0"/>
          <w:lang w:val="nl-NL"/>
          <w:rPrChange w:id="846" w:author="Michael Clifton" w:date="2018-10-11T10:01:00Z">
            <w:rPr>
              <w:rFonts w:ascii="Courier New" w:hAnsi="Courier New" w:cs="Courier New"/>
              <w:noProof w:val="0"/>
            </w:rPr>
          </w:rPrChange>
        </w:rPr>
      </w:pPr>
      <w:r w:rsidRPr="000A6AA8">
        <w:rPr>
          <w:rFonts w:ascii="Courier New" w:hAnsi="Courier New" w:cs="Courier New"/>
          <w:noProof w:val="0"/>
          <w:lang w:val="nl-NL"/>
          <w:rPrChange w:id="847" w:author="Michael Clifton" w:date="2018-10-11T10:01:00Z">
            <w:rPr>
              <w:rFonts w:ascii="Courier New" w:hAnsi="Courier New" w:cs="Courier New"/>
              <w:noProof w:val="0"/>
            </w:rPr>
          </w:rPrChange>
        </w:rPr>
        <w:t xml:space="preserve">    &lt;text&gt;</w:t>
      </w:r>
    </w:p>
    <w:p w14:paraId="681722BD" w14:textId="77777777" w:rsidR="00367450" w:rsidRPr="001B54C3" w:rsidRDefault="00367450" w:rsidP="00367450">
      <w:pPr>
        <w:pStyle w:val="code"/>
        <w:rPr>
          <w:rFonts w:ascii="Courier New" w:hAnsi="Courier New" w:cs="Courier New"/>
          <w:noProof w:val="0"/>
        </w:rPr>
      </w:pPr>
      <w:r w:rsidRPr="000A6AA8">
        <w:rPr>
          <w:rFonts w:ascii="Courier New" w:hAnsi="Courier New" w:cs="Courier New"/>
          <w:noProof w:val="0"/>
          <w:lang w:val="nl-NL"/>
          <w:rPrChange w:id="848" w:author="Michael Clifton" w:date="2018-10-11T10:01:00Z">
            <w:rPr>
              <w:rFonts w:ascii="Courier New" w:hAnsi="Courier New" w:cs="Courier New"/>
              <w:noProof w:val="0"/>
            </w:rPr>
          </w:rPrChange>
        </w:rPr>
        <w:t xml:space="preserve">      </w:t>
      </w:r>
      <w:r w:rsidRPr="001B54C3">
        <w:rPr>
          <w:rFonts w:ascii="Courier New" w:hAnsi="Courier New" w:cs="Courier New"/>
          <w:noProof w:val="0"/>
        </w:rPr>
        <w:t>Text as described above</w:t>
      </w:r>
    </w:p>
    <w:p w14:paraId="5A9CA392" w14:textId="77777777" w:rsidR="00367450" w:rsidRPr="001B54C3" w:rsidRDefault="00367450" w:rsidP="00367450">
      <w:pPr>
        <w:pStyle w:val="code"/>
        <w:rPr>
          <w:rFonts w:ascii="Courier New" w:hAnsi="Courier New" w:cs="Courier New"/>
          <w:noProof w:val="0"/>
        </w:rPr>
      </w:pPr>
      <w:r w:rsidRPr="001B54C3">
        <w:rPr>
          <w:rFonts w:ascii="Courier New" w:hAnsi="Courier New" w:cs="Courier New"/>
          <w:noProof w:val="0"/>
        </w:rPr>
        <w:t xml:space="preserve">    &lt;/text&gt;  </w:t>
      </w:r>
    </w:p>
    <w:p w14:paraId="463BFBFE" w14:textId="77777777" w:rsidR="00367450" w:rsidRPr="001B54C3" w:rsidRDefault="00367450" w:rsidP="00367450">
      <w:pPr>
        <w:pStyle w:val="code"/>
        <w:rPr>
          <w:rFonts w:ascii="Courier New" w:hAnsi="Courier New" w:cs="Courier New"/>
          <w:noProof w:val="0"/>
        </w:rPr>
      </w:pPr>
      <w:r w:rsidRPr="001B54C3">
        <w:rPr>
          <w:rFonts w:ascii="Courier New" w:hAnsi="Courier New" w:cs="Courier New"/>
          <w:noProof w:val="0"/>
        </w:rPr>
        <w:t xml:space="preserve">       </w:t>
      </w:r>
    </w:p>
    <w:p w14:paraId="063F24F4" w14:textId="77777777" w:rsidR="00367450" w:rsidRPr="001B54C3" w:rsidRDefault="00367450" w:rsidP="00367450">
      <w:pPr>
        <w:pStyle w:val="code"/>
        <w:rPr>
          <w:rFonts w:ascii="Courier New" w:hAnsi="Courier New" w:cs="Courier New"/>
          <w:noProof w:val="0"/>
        </w:rPr>
      </w:pPr>
      <w:r w:rsidRPr="001B54C3">
        <w:rPr>
          <w:rFonts w:ascii="Courier New" w:hAnsi="Courier New" w:cs="Courier New"/>
          <w:noProof w:val="0"/>
        </w:rPr>
        <w:t xml:space="preserve">  &lt;/section&gt;</w:t>
      </w:r>
    </w:p>
    <w:p w14:paraId="3F796AC6" w14:textId="77777777" w:rsidR="00367450" w:rsidRPr="001B54C3" w:rsidRDefault="00367450" w:rsidP="00367450">
      <w:pPr>
        <w:pStyle w:val="code"/>
        <w:rPr>
          <w:rFonts w:ascii="Courier New" w:hAnsi="Courier New" w:cs="Courier New"/>
          <w:noProof w:val="0"/>
        </w:rPr>
      </w:pPr>
    </w:p>
    <w:p w14:paraId="3002085F" w14:textId="77777777" w:rsidR="00367450" w:rsidRPr="001B54C3" w:rsidRDefault="00367450" w:rsidP="00367450">
      <w:pPr>
        <w:pStyle w:val="code"/>
        <w:rPr>
          <w:rFonts w:ascii="Courier New" w:hAnsi="Courier New" w:cs="Courier New"/>
          <w:noProof w:val="0"/>
        </w:rPr>
      </w:pPr>
      <w:r w:rsidRPr="001B54C3">
        <w:rPr>
          <w:rFonts w:ascii="Courier New" w:hAnsi="Courier New" w:cs="Courier New"/>
          <w:noProof w:val="0"/>
        </w:rPr>
        <w:t>&lt;/component&gt;</w:t>
      </w:r>
    </w:p>
    <w:p w14:paraId="5907E134" w14:textId="77777777" w:rsidR="00367450" w:rsidRPr="001B54C3" w:rsidRDefault="00367450" w:rsidP="00367450">
      <w:pPr>
        <w:pStyle w:val="code"/>
        <w:rPr>
          <w:rFonts w:ascii="Courier New" w:hAnsi="Courier New" w:cs="Courier New"/>
          <w:noProof w:val="0"/>
        </w:rPr>
      </w:pPr>
    </w:p>
    <w:p w14:paraId="1E5766AD" w14:textId="31126FA6" w:rsidR="00367450" w:rsidRDefault="00367450" w:rsidP="004A4B15">
      <w:pPr>
        <w:pStyle w:val="FigureTitle"/>
      </w:pPr>
      <w:r w:rsidRPr="001B54C3">
        <w:t>Figure 6.3.3.6.20</w:t>
      </w:r>
      <w:r w:rsidR="005B6ADC" w:rsidRPr="001B54C3">
        <w:t>-1:</w:t>
      </w:r>
      <w:r w:rsidRPr="001B54C3">
        <w:t xml:space="preserve"> Sample Care Plan Section</w:t>
      </w:r>
    </w:p>
    <w:p w14:paraId="2B51FCBC" w14:textId="77777777" w:rsidR="006E68E8" w:rsidRPr="001B54C3" w:rsidRDefault="006E68E8" w:rsidP="00143B5C">
      <w:pPr>
        <w:pStyle w:val="BodyText"/>
      </w:pPr>
    </w:p>
    <w:p w14:paraId="1A0ACC13" w14:textId="77777777" w:rsidR="0067501D" w:rsidRPr="001B54C3" w:rsidRDefault="0067501D" w:rsidP="001B28EA">
      <w:pPr>
        <w:pStyle w:val="EditorInstructions"/>
      </w:pPr>
      <w:r w:rsidRPr="001B54C3">
        <w:t xml:space="preserve">Add section 6.3.3.6.21 (Added </w:t>
      </w:r>
      <w:r w:rsidR="00EC24F0" w:rsidRPr="001B54C3">
        <w:t>2011-06</w:t>
      </w:r>
      <w:r w:rsidRPr="001B54C3">
        <w:t xml:space="preserve"> from the PCC Transport Record Summary Profiles supplement)</w:t>
      </w:r>
    </w:p>
    <w:p w14:paraId="2B43A47C" w14:textId="77777777" w:rsidR="00574EBA" w:rsidRPr="001B54C3" w:rsidRDefault="00574EBA" w:rsidP="00235E1F">
      <w:pPr>
        <w:pStyle w:val="Heading5"/>
        <w:rPr>
          <w:noProof w:val="0"/>
          <w:lang w:val="en-US"/>
        </w:rPr>
      </w:pPr>
      <w:bookmarkStart w:id="849" w:name="_Toc466555320"/>
      <w:r w:rsidRPr="001B54C3">
        <w:rPr>
          <w:noProof w:val="0"/>
          <w:lang w:val="en-US"/>
        </w:rPr>
        <w:lastRenderedPageBreak/>
        <w:t>6.3.3.6.2</w:t>
      </w:r>
      <w:r w:rsidR="00367450" w:rsidRPr="001B54C3">
        <w:rPr>
          <w:noProof w:val="0"/>
          <w:lang w:val="en-US"/>
        </w:rPr>
        <w:t>1</w:t>
      </w:r>
      <w:r w:rsidRPr="001B54C3">
        <w:rPr>
          <w:noProof w:val="0"/>
          <w:lang w:val="en-US"/>
        </w:rPr>
        <w:t xml:space="preserve"> Protocols Used Section 1.3.6.1.4.1.19376.1.5.3.1.1.25.2.5</w:t>
      </w:r>
      <w:bookmarkEnd w:id="8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574EBA" w:rsidRPr="001B54C3" w14:paraId="327E02F4" w14:textId="77777777" w:rsidTr="00143B5C">
        <w:tc>
          <w:tcPr>
            <w:tcW w:w="1500" w:type="pct"/>
            <w:shd w:val="clear" w:color="auto" w:fill="D9D9D9"/>
            <w:vAlign w:val="center"/>
          </w:tcPr>
          <w:p w14:paraId="5D09E9A2" w14:textId="77777777" w:rsidR="00574EBA" w:rsidRPr="001B54C3" w:rsidRDefault="00574EBA" w:rsidP="00235E1F">
            <w:pPr>
              <w:pStyle w:val="TableEntryHeader"/>
            </w:pPr>
            <w:r w:rsidRPr="001B54C3">
              <w:t xml:space="preserve">Template ID </w:t>
            </w:r>
          </w:p>
        </w:tc>
        <w:tc>
          <w:tcPr>
            <w:tcW w:w="3500" w:type="pct"/>
            <w:gridSpan w:val="2"/>
            <w:vAlign w:val="center"/>
          </w:tcPr>
          <w:p w14:paraId="6054DBB8" w14:textId="77777777" w:rsidR="00574EBA" w:rsidRPr="001B54C3" w:rsidRDefault="00574EBA" w:rsidP="00235E1F">
            <w:pPr>
              <w:pStyle w:val="TableEntry"/>
            </w:pPr>
            <w:r w:rsidRPr="001B54C3">
              <w:t>1.3.6.1.4.1.19376.1.5.3.1.1.25.2.5</w:t>
            </w:r>
          </w:p>
        </w:tc>
      </w:tr>
      <w:tr w:rsidR="00574EBA" w:rsidRPr="001B54C3" w14:paraId="246B41B0" w14:textId="77777777" w:rsidTr="00143B5C">
        <w:tc>
          <w:tcPr>
            <w:tcW w:w="1500" w:type="pct"/>
            <w:shd w:val="clear" w:color="auto" w:fill="D9D9D9"/>
            <w:vAlign w:val="center"/>
          </w:tcPr>
          <w:p w14:paraId="27440DB4" w14:textId="77777777" w:rsidR="00574EBA" w:rsidRPr="001B54C3" w:rsidRDefault="00574EBA" w:rsidP="00235E1F">
            <w:pPr>
              <w:pStyle w:val="TableEntryHeader"/>
            </w:pPr>
            <w:r w:rsidRPr="001B54C3">
              <w:t xml:space="preserve">General Description </w:t>
            </w:r>
          </w:p>
        </w:tc>
        <w:tc>
          <w:tcPr>
            <w:tcW w:w="3500" w:type="pct"/>
            <w:gridSpan w:val="2"/>
            <w:vAlign w:val="center"/>
          </w:tcPr>
          <w:p w14:paraId="78CE7BAB" w14:textId="77777777" w:rsidR="00574EBA" w:rsidRPr="001B54C3" w:rsidRDefault="00574EBA" w:rsidP="00235E1F">
            <w:pPr>
              <w:pStyle w:val="TableEntry"/>
            </w:pPr>
            <w:r w:rsidRPr="001B54C3">
              <w:t>The Protocols Used section describes the protocol used by EMS personnel to direct the clinical care of the patient.</w:t>
            </w:r>
          </w:p>
        </w:tc>
      </w:tr>
      <w:tr w:rsidR="00574EBA" w:rsidRPr="001B54C3" w14:paraId="31ADA982" w14:textId="77777777" w:rsidTr="00143B5C">
        <w:tc>
          <w:tcPr>
            <w:tcW w:w="1500" w:type="pct"/>
            <w:shd w:val="clear" w:color="auto" w:fill="D9D9D9"/>
            <w:vAlign w:val="center"/>
          </w:tcPr>
          <w:p w14:paraId="41C3CC70" w14:textId="77777777" w:rsidR="00574EBA" w:rsidRPr="001B54C3" w:rsidRDefault="00574EBA" w:rsidP="00235E1F">
            <w:pPr>
              <w:pStyle w:val="TableEntryHeader"/>
            </w:pPr>
            <w:r w:rsidRPr="001B54C3">
              <w:t xml:space="preserve">LOINC Code </w:t>
            </w:r>
          </w:p>
        </w:tc>
        <w:tc>
          <w:tcPr>
            <w:tcW w:w="500" w:type="pct"/>
            <w:shd w:val="clear" w:color="auto" w:fill="D9D9D9"/>
            <w:vAlign w:val="center"/>
          </w:tcPr>
          <w:p w14:paraId="0F86B3D1" w14:textId="77777777" w:rsidR="00574EBA" w:rsidRPr="001B54C3" w:rsidRDefault="00574EBA" w:rsidP="00235E1F">
            <w:pPr>
              <w:pStyle w:val="TableEntryHeader"/>
            </w:pPr>
            <w:r w:rsidRPr="001B54C3">
              <w:t xml:space="preserve">Opt </w:t>
            </w:r>
          </w:p>
        </w:tc>
        <w:tc>
          <w:tcPr>
            <w:tcW w:w="3000" w:type="pct"/>
            <w:shd w:val="clear" w:color="auto" w:fill="D9D9D9"/>
            <w:vAlign w:val="center"/>
          </w:tcPr>
          <w:p w14:paraId="3DAD0535" w14:textId="77777777" w:rsidR="00574EBA" w:rsidRPr="001B54C3" w:rsidRDefault="00574EBA" w:rsidP="00235E1F">
            <w:pPr>
              <w:pStyle w:val="TableEntryHeader"/>
            </w:pPr>
            <w:r w:rsidRPr="001B54C3">
              <w:t xml:space="preserve">Description </w:t>
            </w:r>
          </w:p>
        </w:tc>
      </w:tr>
      <w:tr w:rsidR="00574EBA" w:rsidRPr="001B54C3" w14:paraId="7A54FD57" w14:textId="77777777" w:rsidTr="00143B5C">
        <w:tc>
          <w:tcPr>
            <w:tcW w:w="0" w:type="auto"/>
            <w:vAlign w:val="center"/>
          </w:tcPr>
          <w:p w14:paraId="6E4C9F3D" w14:textId="77777777" w:rsidR="00574EBA" w:rsidRPr="001B54C3" w:rsidRDefault="00574EBA" w:rsidP="00235E1F">
            <w:pPr>
              <w:pStyle w:val="TableEntry"/>
            </w:pPr>
            <w:r w:rsidRPr="001B54C3">
              <w:t>52019-7</w:t>
            </w:r>
          </w:p>
        </w:tc>
        <w:tc>
          <w:tcPr>
            <w:tcW w:w="0" w:type="auto"/>
            <w:vAlign w:val="center"/>
          </w:tcPr>
          <w:p w14:paraId="0C85DE26" w14:textId="77777777" w:rsidR="00574EBA" w:rsidRPr="001B54C3" w:rsidRDefault="00574EBA" w:rsidP="00235E1F">
            <w:pPr>
              <w:pStyle w:val="TableEntry"/>
            </w:pPr>
            <w:r w:rsidRPr="001B54C3">
              <w:t xml:space="preserve">R </w:t>
            </w:r>
          </w:p>
        </w:tc>
        <w:tc>
          <w:tcPr>
            <w:tcW w:w="0" w:type="auto"/>
            <w:vAlign w:val="center"/>
          </w:tcPr>
          <w:p w14:paraId="06A81C5E" w14:textId="77777777" w:rsidR="00574EBA" w:rsidRPr="001B54C3" w:rsidRDefault="00574EBA" w:rsidP="00235E1F">
            <w:pPr>
              <w:pStyle w:val="TableEntry"/>
            </w:pPr>
            <w:r w:rsidRPr="001B54C3">
              <w:t>DESCRIPTION OF SERVICES PERFORMED TO SUPPORT LEVEL OF SERVICE</w:t>
            </w:r>
          </w:p>
        </w:tc>
      </w:tr>
    </w:tbl>
    <w:p w14:paraId="2987DF7A" w14:textId="77777777" w:rsidR="00574EBA" w:rsidRPr="001B54C3" w:rsidRDefault="00574EBA" w:rsidP="00143B5C">
      <w:pPr>
        <w:pStyle w:val="BodyText"/>
      </w:pPr>
    </w:p>
    <w:p w14:paraId="5C952250"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60522C7B"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4B814738"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root='1.3.6.1.4.1.19376.1.5.3.1.1.25.2.5'/&gt;</w:t>
      </w:r>
    </w:p>
    <w:p w14:paraId="399615B2"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&lt;id root=' ' extension=' '/&gt;</w:t>
      </w:r>
    </w:p>
    <w:p w14:paraId="4DCB2C26"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&lt;code code='52019-7' displayName='DESCRIPTION OF SERVICES PERFORMED TO SUPPORT LEVEL OF SERVICE'</w:t>
      </w:r>
    </w:p>
    <w:p w14:paraId="06698985"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codeSystem='2.16.840.1.113883.6.1' codeSystemName='LOINC'/&gt;</w:t>
      </w:r>
    </w:p>
    <w:p w14:paraId="19CD7362"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79D035B0"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i/>
          <w:iCs/>
          <w:sz w:val="16"/>
        </w:rPr>
        <w:t>Text as described above</w:t>
      </w:r>
    </w:p>
    <w:p w14:paraId="43A89EE4"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  </w:t>
      </w:r>
    </w:p>
    <w:p w14:paraId="36E477B5"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75D11D4A"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725D851C" w14:textId="3FA16A8C" w:rsidR="00574EBA" w:rsidRDefault="00574EBA" w:rsidP="004A4B15">
      <w:pPr>
        <w:pStyle w:val="FigureTitle"/>
      </w:pPr>
      <w:r w:rsidRPr="001B54C3">
        <w:t>Figure 6.3.3.6.</w:t>
      </w:r>
      <w:r w:rsidR="00367450" w:rsidRPr="001B54C3">
        <w:t>21</w:t>
      </w:r>
      <w:r w:rsidR="005B6ADC" w:rsidRPr="001B54C3">
        <w:t>-1:</w:t>
      </w:r>
      <w:r w:rsidRPr="001B54C3">
        <w:t xml:space="preserve"> Sample Protocols Used Section</w:t>
      </w:r>
    </w:p>
    <w:p w14:paraId="2E815880" w14:textId="77777777" w:rsidR="006E68E8" w:rsidRPr="001B54C3" w:rsidRDefault="006E68E8" w:rsidP="00143B5C">
      <w:pPr>
        <w:pStyle w:val="BodyText"/>
      </w:pPr>
    </w:p>
    <w:p w14:paraId="08C86C4D" w14:textId="77777777" w:rsidR="0067501D" w:rsidRPr="001B54C3" w:rsidRDefault="0067501D" w:rsidP="001B28EA">
      <w:pPr>
        <w:pStyle w:val="EditorInstructions"/>
      </w:pPr>
      <w:r w:rsidRPr="001B54C3">
        <w:t xml:space="preserve">Add section 6.3.3.6.22 (Added </w:t>
      </w:r>
      <w:r w:rsidR="00EC24F0" w:rsidRPr="001B54C3">
        <w:t>2011-06</w:t>
      </w:r>
      <w:r w:rsidRPr="001B54C3">
        <w:t xml:space="preserve"> from the PCC Transport Record Summary Profiles supplement)</w:t>
      </w:r>
    </w:p>
    <w:p w14:paraId="0BEF7375" w14:textId="77777777" w:rsidR="005D0710" w:rsidRPr="001B54C3" w:rsidRDefault="005D0710" w:rsidP="001B28EA">
      <w:pPr>
        <w:pStyle w:val="EditorInstructions"/>
      </w:pPr>
      <w:r w:rsidRPr="001B54C3">
        <w:t>Modified by CP PCC 0205</w:t>
      </w:r>
    </w:p>
    <w:p w14:paraId="3BCAAE7B" w14:textId="77777777" w:rsidR="006E68E8" w:rsidRDefault="006E68E8" w:rsidP="00143B5C">
      <w:pPr>
        <w:pStyle w:val="BodyText"/>
      </w:pPr>
    </w:p>
    <w:p w14:paraId="7C2D0CCB" w14:textId="4EB2C8B5" w:rsidR="00574EBA" w:rsidRPr="001B54C3" w:rsidRDefault="00574EBA" w:rsidP="00235E1F">
      <w:pPr>
        <w:pStyle w:val="Heading5"/>
        <w:rPr>
          <w:noProof w:val="0"/>
          <w:lang w:val="en-US"/>
        </w:rPr>
      </w:pPr>
      <w:bookmarkStart w:id="850" w:name="_Toc466555321"/>
      <w:r w:rsidRPr="001B54C3">
        <w:rPr>
          <w:noProof w:val="0"/>
          <w:lang w:val="en-US"/>
        </w:rPr>
        <w:t>6.3.3.6.2</w:t>
      </w:r>
      <w:r w:rsidR="00367450" w:rsidRPr="001B54C3">
        <w:rPr>
          <w:noProof w:val="0"/>
          <w:lang w:val="en-US"/>
        </w:rPr>
        <w:t>2</w:t>
      </w:r>
      <w:r w:rsidRPr="001B54C3">
        <w:rPr>
          <w:noProof w:val="0"/>
          <w:lang w:val="en-US"/>
        </w:rPr>
        <w:t xml:space="preserve"> Invasive Airway Section 1.3.6.1.4.1.19376.1.5.3.1.1.25.2.7</w:t>
      </w:r>
      <w:bookmarkEnd w:id="850"/>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574EBA" w:rsidRPr="001B54C3" w14:paraId="56534CEF" w14:textId="77777777" w:rsidTr="00132E07">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6750B7E9" w14:textId="77777777" w:rsidR="00574EBA" w:rsidRPr="001B54C3" w:rsidRDefault="00574EBA"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EAC62B4" w14:textId="77777777" w:rsidR="00574EBA" w:rsidRPr="001B54C3" w:rsidRDefault="00574EBA" w:rsidP="00235E1F">
            <w:pPr>
              <w:pStyle w:val="TableEntry"/>
            </w:pPr>
            <w:r w:rsidRPr="001B54C3">
              <w:t>1.3.6.1.4.1.19376.1.5.3.1.1.25.2.7</w:t>
            </w:r>
          </w:p>
        </w:tc>
      </w:tr>
      <w:tr w:rsidR="00574EBA" w:rsidRPr="001B54C3" w14:paraId="4F78A0D4" w14:textId="77777777" w:rsidTr="00132E07">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54BB59D8" w14:textId="77777777" w:rsidR="00574EBA" w:rsidRPr="001B54C3" w:rsidRDefault="00574EBA"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2729853" w14:textId="77777777" w:rsidR="00574EBA" w:rsidRPr="001B54C3" w:rsidRDefault="00574EBA" w:rsidP="00235E1F">
            <w:pPr>
              <w:pStyle w:val="TableEntry"/>
            </w:pPr>
            <w:r w:rsidRPr="001B54C3">
              <w:t>The Invasive Airway section describes if, and what type, of advanced airway used.</w:t>
            </w:r>
          </w:p>
          <w:p w14:paraId="714A6E5C" w14:textId="51FE5FC8" w:rsidR="00383743" w:rsidRPr="001B54C3" w:rsidRDefault="00383743" w:rsidP="00235E1F">
            <w:pPr>
              <w:pStyle w:val="TableEntry"/>
            </w:pPr>
            <w:r w:rsidRPr="001B54C3">
              <w:t xml:space="preserve">The </w:t>
            </w:r>
            <w:r w:rsidR="006B7C82" w:rsidRPr="001B54C3">
              <w:t>Invasive</w:t>
            </w:r>
            <w:r w:rsidRPr="001B54C3">
              <w:t xml:space="preserve"> Airway section is derived from DEEDS LL1832-6 NEMSIS_45_protocol used / Airway/Airway-failed/Airway-obstruction/foreign body/Airway-paralytic (RSI), Airway-Rapid Sequence Induction (RSI-Paralytic)/Airway-sedation assisted (nonparalytic)/Cardiac arrest- asystole, etc</w:t>
            </w:r>
            <w:r w:rsidR="00B75052">
              <w:t>.</w:t>
            </w:r>
            <w:r w:rsidRPr="001B54C3">
              <w:t xml:space="preserve"> PROTOCOLS USED</w:t>
            </w:r>
          </w:p>
        </w:tc>
      </w:tr>
      <w:tr w:rsidR="00574EBA" w:rsidRPr="001B54C3" w14:paraId="36C85BBE" w14:textId="77777777" w:rsidTr="00132E07">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61BEC3F3" w14:textId="77777777" w:rsidR="00574EBA" w:rsidRPr="001B54C3" w:rsidRDefault="00574EBA"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6E70206F" w14:textId="77777777" w:rsidR="00574EBA" w:rsidRPr="001B54C3" w:rsidRDefault="00574EBA" w:rsidP="00235E1F">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5E993663" w14:textId="77777777" w:rsidR="00574EBA" w:rsidRPr="001B54C3" w:rsidRDefault="00574EBA" w:rsidP="00235E1F">
            <w:pPr>
              <w:pStyle w:val="TableEntryHeader"/>
            </w:pPr>
            <w:r w:rsidRPr="001B54C3">
              <w:t xml:space="preserve">Description </w:t>
            </w:r>
          </w:p>
        </w:tc>
      </w:tr>
      <w:tr w:rsidR="00574EBA" w:rsidRPr="001B54C3" w14:paraId="32C630A9" w14:textId="77777777" w:rsidTr="00574EBA">
        <w:tc>
          <w:tcPr>
            <w:tcW w:w="0" w:type="auto"/>
            <w:tcBorders>
              <w:top w:val="single" w:sz="6" w:space="0" w:color="000000"/>
              <w:left w:val="single" w:sz="6" w:space="0" w:color="000000"/>
              <w:bottom w:val="single" w:sz="6" w:space="0" w:color="000000"/>
              <w:right w:val="single" w:sz="6" w:space="0" w:color="000000"/>
            </w:tcBorders>
            <w:vAlign w:val="center"/>
          </w:tcPr>
          <w:p w14:paraId="3F745174" w14:textId="01E99957" w:rsidR="00574EBA" w:rsidRPr="001B54C3" w:rsidRDefault="00383743" w:rsidP="00235E1F">
            <w:pPr>
              <w:pStyle w:val="TableEntry"/>
            </w:pPr>
            <w:r w:rsidRPr="001B54C3">
              <w:t>67537-1</w:t>
            </w:r>
          </w:p>
        </w:tc>
        <w:tc>
          <w:tcPr>
            <w:tcW w:w="0" w:type="auto"/>
            <w:tcBorders>
              <w:top w:val="single" w:sz="6" w:space="0" w:color="000000"/>
              <w:left w:val="single" w:sz="6" w:space="0" w:color="000000"/>
              <w:bottom w:val="single" w:sz="6" w:space="0" w:color="000000"/>
              <w:right w:val="single" w:sz="6" w:space="0" w:color="000000"/>
            </w:tcBorders>
            <w:vAlign w:val="center"/>
          </w:tcPr>
          <w:p w14:paraId="6C65A947" w14:textId="77777777" w:rsidR="00574EBA" w:rsidRPr="001B54C3" w:rsidRDefault="00574EBA" w:rsidP="00235E1F">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131BF657" w14:textId="79AC4856" w:rsidR="00574EBA" w:rsidRPr="001B54C3" w:rsidRDefault="00574EBA" w:rsidP="005D0710">
            <w:pPr>
              <w:pStyle w:val="TableEntry"/>
            </w:pPr>
            <w:r w:rsidRPr="001B54C3">
              <w:t xml:space="preserve">PROTOCOLS USED </w:t>
            </w:r>
            <w:r w:rsidR="005D0710" w:rsidRPr="001B54C3">
              <w:t xml:space="preserve">NEMSIS  </w:t>
            </w:r>
          </w:p>
        </w:tc>
      </w:tr>
    </w:tbl>
    <w:p w14:paraId="7845A10D" w14:textId="77777777" w:rsidR="00574EBA" w:rsidRPr="001B54C3" w:rsidRDefault="00574EBA" w:rsidP="00574EBA">
      <w:pPr>
        <w:rPr>
          <w:lang w:eastAsia="x-none"/>
        </w:rPr>
      </w:pPr>
    </w:p>
    <w:p w14:paraId="224071E0"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lastRenderedPageBreak/>
        <w:t>&lt;component&gt;</w:t>
      </w:r>
    </w:p>
    <w:p w14:paraId="1D5D657C"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230B07FC"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root='1.3.6.1.4.1.19376.1.5.3.1.1.25.2.7'/&gt;</w:t>
      </w:r>
    </w:p>
    <w:p w14:paraId="793E2263"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&lt;id root=' ' extension=' '/&gt;</w:t>
      </w:r>
    </w:p>
    <w:p w14:paraId="5FBA39FB" w14:textId="3DA3D1A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&lt;code code='</w:t>
      </w:r>
      <w:r w:rsidR="005D0710" w:rsidRPr="001B54C3">
        <w:rPr>
          <w:rFonts w:ascii="Courier New" w:hAnsi="Courier New" w:cs="Courier New"/>
          <w:sz w:val="16"/>
        </w:rPr>
        <w:t>67537-1</w:t>
      </w:r>
      <w:r w:rsidRPr="001B54C3">
        <w:rPr>
          <w:rFonts w:ascii="Courier New" w:hAnsi="Courier New" w:cs="Courier New"/>
          <w:sz w:val="16"/>
        </w:rPr>
        <w:t xml:space="preserve">' displayName='PROTOCOLS USED </w:t>
      </w:r>
      <w:r w:rsidR="005D0710" w:rsidRPr="001B54C3">
        <w:rPr>
          <w:rFonts w:ascii="Courier New" w:hAnsi="Courier New" w:cs="Courier New"/>
          <w:sz w:val="16"/>
        </w:rPr>
        <w:t>NEMSIS</w:t>
      </w:r>
    </w:p>
    <w:p w14:paraId="064F4281" w14:textId="50AEDBD1"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codeSystem='2.16.840.1.113883.6.1' codeSystemName=</w:t>
      </w:r>
      <w:r w:rsidR="005D0710" w:rsidRPr="001B54C3">
        <w:rPr>
          <w:rFonts w:ascii="Courier New" w:hAnsi="Courier New" w:cs="Courier New"/>
          <w:sz w:val="16"/>
        </w:rPr>
        <w:t>LOINC</w:t>
      </w:r>
      <w:r w:rsidRPr="001B54C3">
        <w:rPr>
          <w:rFonts w:ascii="Courier New" w:hAnsi="Courier New" w:cs="Courier New"/>
          <w:sz w:val="16"/>
        </w:rPr>
        <w:t>/&gt;</w:t>
      </w:r>
    </w:p>
    <w:p w14:paraId="29B70D0E"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6E7CA2C8"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i/>
          <w:iCs/>
          <w:sz w:val="16"/>
        </w:rPr>
        <w:t>Text as described above</w:t>
      </w:r>
    </w:p>
    <w:p w14:paraId="3E7DC48C"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  </w:t>
      </w:r>
    </w:p>
    <w:p w14:paraId="79EA0C4B"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22E6867E"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00C26353" w14:textId="2778AF23" w:rsidR="00574EBA" w:rsidRDefault="00574EBA" w:rsidP="004A4B15">
      <w:pPr>
        <w:pStyle w:val="FigureTitle"/>
      </w:pPr>
      <w:r w:rsidRPr="001B54C3">
        <w:t>Figure 6.3.3.6.2</w:t>
      </w:r>
      <w:r w:rsidR="00367450" w:rsidRPr="001B54C3">
        <w:t>2</w:t>
      </w:r>
      <w:r w:rsidR="005B6ADC" w:rsidRPr="001B54C3">
        <w:t>-1:</w:t>
      </w:r>
      <w:r w:rsidRPr="001B54C3">
        <w:t xml:space="preserve"> Sample Invasive Airway Section</w:t>
      </w:r>
    </w:p>
    <w:p w14:paraId="5BE38BC8" w14:textId="77777777" w:rsidR="006E68E8" w:rsidRPr="001B54C3" w:rsidRDefault="006E68E8" w:rsidP="00143B5C">
      <w:pPr>
        <w:pStyle w:val="BodyText"/>
      </w:pPr>
    </w:p>
    <w:p w14:paraId="3C690892" w14:textId="77777777" w:rsidR="0067501D" w:rsidRPr="001B54C3" w:rsidRDefault="0067501D" w:rsidP="001B28EA">
      <w:pPr>
        <w:pStyle w:val="EditorInstructions"/>
      </w:pPr>
      <w:r w:rsidRPr="001B54C3">
        <w:t xml:space="preserve">Add section 6.3.3.6.23 (Added </w:t>
      </w:r>
      <w:r w:rsidR="00EC24F0" w:rsidRPr="001B54C3">
        <w:t>2011-06</w:t>
      </w:r>
      <w:r w:rsidRPr="001B54C3">
        <w:t xml:space="preserve"> from the PCC Transport Record Summary Profiles supplement)</w:t>
      </w:r>
    </w:p>
    <w:p w14:paraId="3121CCD4" w14:textId="77777777" w:rsidR="006E68E8" w:rsidRDefault="006E68E8" w:rsidP="00143B5C">
      <w:pPr>
        <w:pStyle w:val="BodyText"/>
      </w:pPr>
    </w:p>
    <w:p w14:paraId="247AA355" w14:textId="1F2D8A5D" w:rsidR="00574EBA" w:rsidRPr="001B54C3" w:rsidRDefault="00574EBA" w:rsidP="00235E1F">
      <w:pPr>
        <w:pStyle w:val="Heading5"/>
        <w:rPr>
          <w:noProof w:val="0"/>
          <w:lang w:val="en-US"/>
        </w:rPr>
      </w:pPr>
      <w:bookmarkStart w:id="851" w:name="_Toc466555322"/>
      <w:r w:rsidRPr="001B54C3">
        <w:rPr>
          <w:noProof w:val="0"/>
          <w:lang w:val="en-US"/>
        </w:rPr>
        <w:t>6.3.3.6.2</w:t>
      </w:r>
      <w:r w:rsidR="00367450" w:rsidRPr="001B54C3">
        <w:rPr>
          <w:noProof w:val="0"/>
          <w:lang w:val="en-US"/>
        </w:rPr>
        <w:t>3</w:t>
      </w:r>
      <w:r w:rsidRPr="001B54C3">
        <w:rPr>
          <w:noProof w:val="0"/>
          <w:lang w:val="en-US"/>
        </w:rPr>
        <w:t xml:space="preserve"> Ventilator Usage Section 1.3.6.1.4.1.19376.1.5.3.1.1.25.2.11</w:t>
      </w:r>
      <w:bookmarkEnd w:id="851"/>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574EBA" w:rsidRPr="001B54C3" w14:paraId="23245C7C" w14:textId="77777777" w:rsidTr="00132E07">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0FD8AE1A" w14:textId="77777777" w:rsidR="00574EBA" w:rsidRPr="001B54C3" w:rsidRDefault="00574EBA"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69BD418" w14:textId="77777777" w:rsidR="00574EBA" w:rsidRPr="001B54C3" w:rsidRDefault="00574EBA" w:rsidP="00235E1F">
            <w:pPr>
              <w:pStyle w:val="TableEntry"/>
            </w:pPr>
            <w:r w:rsidRPr="001B54C3">
              <w:t>1.3.6.1.4.1.19376.1.5.3.1.1.25.2.11</w:t>
            </w:r>
          </w:p>
        </w:tc>
      </w:tr>
      <w:tr w:rsidR="00574EBA" w:rsidRPr="001B54C3" w14:paraId="72A33DD4" w14:textId="77777777" w:rsidTr="00132E07">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44FCCAA0" w14:textId="77777777" w:rsidR="00574EBA" w:rsidRPr="001B54C3" w:rsidRDefault="00574EBA"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0F64434" w14:textId="77777777" w:rsidR="00574EBA" w:rsidRPr="001B54C3" w:rsidRDefault="00574EBA" w:rsidP="00235E1F">
            <w:pPr>
              <w:pStyle w:val="TableEntry"/>
            </w:pPr>
            <w:r w:rsidRPr="001B54C3">
              <w:t>The Ventilator Usage section describes</w:t>
            </w:r>
          </w:p>
        </w:tc>
      </w:tr>
      <w:tr w:rsidR="00574EBA" w:rsidRPr="001B54C3" w14:paraId="0FFE40A9" w14:textId="77777777" w:rsidTr="00132E07">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7B87DE08" w14:textId="77777777" w:rsidR="00574EBA" w:rsidRPr="001B54C3" w:rsidRDefault="00574EBA"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265DC807" w14:textId="77777777" w:rsidR="00574EBA" w:rsidRPr="001B54C3" w:rsidRDefault="00574EBA" w:rsidP="00235E1F">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76CF7667" w14:textId="77777777" w:rsidR="00574EBA" w:rsidRPr="001B54C3" w:rsidRDefault="00574EBA" w:rsidP="00235E1F">
            <w:pPr>
              <w:pStyle w:val="TableEntryHeader"/>
            </w:pPr>
            <w:r w:rsidRPr="001B54C3">
              <w:t xml:space="preserve">Description </w:t>
            </w:r>
          </w:p>
        </w:tc>
      </w:tr>
      <w:tr w:rsidR="00574EBA" w:rsidRPr="001B54C3" w14:paraId="7773BC13" w14:textId="77777777" w:rsidTr="00574EBA">
        <w:tc>
          <w:tcPr>
            <w:tcW w:w="0" w:type="auto"/>
            <w:tcBorders>
              <w:top w:val="single" w:sz="6" w:space="0" w:color="000000"/>
              <w:left w:val="single" w:sz="6" w:space="0" w:color="000000"/>
              <w:bottom w:val="single" w:sz="6" w:space="0" w:color="000000"/>
              <w:right w:val="single" w:sz="6" w:space="0" w:color="000000"/>
            </w:tcBorders>
            <w:vAlign w:val="center"/>
          </w:tcPr>
          <w:p w14:paraId="280354F5" w14:textId="77777777" w:rsidR="00574EBA" w:rsidRPr="001B54C3" w:rsidRDefault="00574EBA" w:rsidP="00235E1F">
            <w:pPr>
              <w:pStyle w:val="TableEntry"/>
            </w:pPr>
            <w:r w:rsidRPr="001B54C3">
              <w:t>20124-4</w:t>
            </w:r>
          </w:p>
        </w:tc>
        <w:tc>
          <w:tcPr>
            <w:tcW w:w="0" w:type="auto"/>
            <w:tcBorders>
              <w:top w:val="single" w:sz="6" w:space="0" w:color="000000"/>
              <w:left w:val="single" w:sz="6" w:space="0" w:color="000000"/>
              <w:bottom w:val="single" w:sz="6" w:space="0" w:color="000000"/>
              <w:right w:val="single" w:sz="6" w:space="0" w:color="000000"/>
            </w:tcBorders>
            <w:vAlign w:val="center"/>
          </w:tcPr>
          <w:p w14:paraId="22DF125F" w14:textId="77777777" w:rsidR="00574EBA" w:rsidRPr="001B54C3" w:rsidRDefault="00574EBA" w:rsidP="00235E1F">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62D09868" w14:textId="77777777" w:rsidR="00574EBA" w:rsidRPr="001B54C3" w:rsidRDefault="00574EBA" w:rsidP="00235E1F">
            <w:pPr>
              <w:pStyle w:val="TableEntry"/>
            </w:pPr>
            <w:r w:rsidRPr="001B54C3">
              <w:t>VENTILATION MODE</w:t>
            </w:r>
          </w:p>
        </w:tc>
      </w:tr>
    </w:tbl>
    <w:p w14:paraId="2E030D21" w14:textId="77777777" w:rsidR="00574EBA" w:rsidRPr="001B54C3" w:rsidRDefault="00574EBA" w:rsidP="00143B5C">
      <w:pPr>
        <w:pStyle w:val="BodyText"/>
      </w:pPr>
    </w:p>
    <w:p w14:paraId="461B77F1"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26D520EF"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595D3622"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root='1.3.6.1.4.1.19376.1.5.3.1.1.25.2.11'/&gt;</w:t>
      </w:r>
    </w:p>
    <w:p w14:paraId="67F290DD"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&lt;id root=' ' extension=' '/&gt;</w:t>
      </w:r>
    </w:p>
    <w:p w14:paraId="5FAC584F"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&lt;code code='2012404' displayName='VENTILATION MODE'</w:t>
      </w:r>
    </w:p>
    <w:p w14:paraId="71C4A95C"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codeSystem='2.16.840.1.113883.6.1' codeSystemName='LOINC'/&gt;</w:t>
      </w:r>
    </w:p>
    <w:p w14:paraId="20A22662"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07A7501A"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i/>
          <w:iCs/>
          <w:sz w:val="16"/>
        </w:rPr>
        <w:t>Text as described above</w:t>
      </w:r>
    </w:p>
    <w:p w14:paraId="38B8A866"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  </w:t>
      </w:r>
    </w:p>
    <w:p w14:paraId="1F211850"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53AE84EF"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692EB6CA" w14:textId="77777777" w:rsidR="00574EBA" w:rsidRPr="001B54C3" w:rsidRDefault="00574EBA" w:rsidP="004A4B15">
      <w:pPr>
        <w:pStyle w:val="FigureTitle"/>
      </w:pPr>
      <w:r w:rsidRPr="001B54C3">
        <w:t>Figure 6.3.3.6.2</w:t>
      </w:r>
      <w:r w:rsidR="00367450" w:rsidRPr="001B54C3">
        <w:t>3</w:t>
      </w:r>
      <w:r w:rsidR="005B6ADC" w:rsidRPr="001B54C3">
        <w:t>-1:</w:t>
      </w:r>
      <w:r w:rsidRPr="001B54C3">
        <w:t xml:space="preserve"> Sample Ventilator Usage Section</w:t>
      </w:r>
    </w:p>
    <w:p w14:paraId="402747C9" w14:textId="77777777" w:rsidR="00367450" w:rsidRPr="001B54C3" w:rsidRDefault="00367450" w:rsidP="004A4B15">
      <w:pPr>
        <w:pStyle w:val="BodyText"/>
      </w:pPr>
    </w:p>
    <w:p w14:paraId="3DF9D325" w14:textId="77777777" w:rsidR="00866BDC" w:rsidRPr="001B54C3" w:rsidRDefault="00866BDC">
      <w:pPr>
        <w:pStyle w:val="EditorInstructions"/>
      </w:pPr>
      <w:r w:rsidRPr="001B54C3">
        <w:t>Add Section 6.3.3.7</w:t>
      </w:r>
    </w:p>
    <w:p w14:paraId="34260636" w14:textId="77777777" w:rsidR="00866BDC" w:rsidRPr="001B54C3" w:rsidRDefault="00866BDC">
      <w:pPr>
        <w:pStyle w:val="Heading4"/>
        <w:rPr>
          <w:noProof w:val="0"/>
        </w:rPr>
      </w:pPr>
      <w:bookmarkStart w:id="852" w:name="_Toc466555323"/>
      <w:r w:rsidRPr="001B54C3">
        <w:rPr>
          <w:noProof w:val="0"/>
        </w:rPr>
        <w:t>6.3.3.7 Administrative and Other Information</w:t>
      </w:r>
      <w:bookmarkEnd w:id="852"/>
    </w:p>
    <w:p w14:paraId="31C9224E" w14:textId="77777777" w:rsidR="00866BDC" w:rsidRPr="001B54C3" w:rsidRDefault="00866BDC">
      <w:pPr>
        <w:pStyle w:val="EditorInstructions"/>
      </w:pPr>
      <w:r w:rsidRPr="001B54C3">
        <w:t>Add Section 6.3.3.7.1</w:t>
      </w:r>
    </w:p>
    <w:p w14:paraId="0C35D844" w14:textId="77777777" w:rsidR="00866BDC" w:rsidRPr="001B54C3" w:rsidRDefault="00866BDC">
      <w:pPr>
        <w:pStyle w:val="Heading5"/>
        <w:rPr>
          <w:noProof w:val="0"/>
          <w:lang w:val="en-US"/>
        </w:rPr>
      </w:pPr>
      <w:bookmarkStart w:id="853" w:name="_Toc466555324"/>
      <w:r w:rsidRPr="001B54C3">
        <w:rPr>
          <w:noProof w:val="0"/>
          <w:lang w:val="en-US"/>
        </w:rPr>
        <w:t>6.3.3.7.1 Payers</w:t>
      </w:r>
      <w:bookmarkEnd w:id="853"/>
    </w:p>
    <w:p w14:paraId="08B65896" w14:textId="77777777" w:rsidR="00866BDC" w:rsidRPr="001B54C3" w:rsidRDefault="00866BDC">
      <w:pPr>
        <w:pStyle w:val="EditorInstructions"/>
      </w:pPr>
      <w:r w:rsidRPr="001B54C3">
        <w:t>Add Section 6.3.3.7.2</w:t>
      </w:r>
    </w:p>
    <w:p w14:paraId="56712897" w14:textId="77777777" w:rsidR="00866BDC" w:rsidRPr="001B54C3" w:rsidRDefault="00866BDC">
      <w:pPr>
        <w:pStyle w:val="Heading5"/>
        <w:rPr>
          <w:noProof w:val="0"/>
          <w:lang w:val="en-US"/>
        </w:rPr>
      </w:pPr>
      <w:bookmarkStart w:id="854" w:name="_Toc466555325"/>
      <w:r w:rsidRPr="001B54C3">
        <w:rPr>
          <w:noProof w:val="0"/>
          <w:lang w:val="en-US"/>
        </w:rPr>
        <w:lastRenderedPageBreak/>
        <w:t>6.3.3.7.2 Referral Source</w:t>
      </w:r>
      <w:bookmarkEnd w:id="854"/>
    </w:p>
    <w:p w14:paraId="4E2F083D" w14:textId="77777777" w:rsidR="00866BDC" w:rsidRPr="001B54C3" w:rsidRDefault="00866BDC">
      <w:pPr>
        <w:pStyle w:val="EditorInstructions"/>
      </w:pPr>
      <w:r w:rsidRPr="001B54C3">
        <w:t>Add Section 6.3.3.7.3</w:t>
      </w:r>
    </w:p>
    <w:p w14:paraId="7D5BEEC3" w14:textId="77777777" w:rsidR="00866BDC" w:rsidRPr="001B54C3" w:rsidRDefault="00866BDC">
      <w:pPr>
        <w:pStyle w:val="Heading5"/>
        <w:rPr>
          <w:noProof w:val="0"/>
          <w:lang w:val="en-US"/>
        </w:rPr>
      </w:pPr>
      <w:bookmarkStart w:id="855" w:name="_Toc466555326"/>
      <w:r w:rsidRPr="001B54C3">
        <w:rPr>
          <w:noProof w:val="0"/>
          <w:lang w:val="en-US"/>
        </w:rPr>
        <w:t>6.3.3.7.</w:t>
      </w:r>
      <w:r w:rsidR="00C024E3" w:rsidRPr="001B54C3">
        <w:rPr>
          <w:noProof w:val="0"/>
          <w:lang w:val="en-US"/>
        </w:rPr>
        <w:t>3 Transport Mode</w:t>
      </w:r>
      <w:bookmarkEnd w:id="855"/>
    </w:p>
    <w:p w14:paraId="4AE3B08A" w14:textId="77777777" w:rsidR="00C024E3" w:rsidRPr="001B54C3" w:rsidRDefault="00C024E3" w:rsidP="00C024E3">
      <w:pPr>
        <w:pStyle w:val="EditorInstructions"/>
      </w:pPr>
      <w:r w:rsidRPr="001B54C3">
        <w:t>Add Section 6.3.3.7.4</w:t>
      </w:r>
    </w:p>
    <w:p w14:paraId="1BF88829" w14:textId="77777777" w:rsidR="00C024E3" w:rsidRPr="001B54C3" w:rsidRDefault="00C024E3" w:rsidP="00C024E3">
      <w:pPr>
        <w:pStyle w:val="Heading5"/>
        <w:rPr>
          <w:noProof w:val="0"/>
          <w:lang w:val="en-US"/>
        </w:rPr>
      </w:pPr>
      <w:bookmarkStart w:id="856" w:name="_Toc466555327"/>
      <w:r w:rsidRPr="001B54C3">
        <w:rPr>
          <w:noProof w:val="0"/>
          <w:lang w:val="en-US"/>
        </w:rPr>
        <w:t>6.3.3.7.4 ED Disposition</w:t>
      </w:r>
      <w:bookmarkEnd w:id="856"/>
    </w:p>
    <w:p w14:paraId="288C4132" w14:textId="77777777" w:rsidR="00C024E3" w:rsidRPr="001B54C3" w:rsidRDefault="00C024E3" w:rsidP="00C024E3">
      <w:pPr>
        <w:pStyle w:val="EditorInstructions"/>
      </w:pPr>
      <w:r w:rsidRPr="001B54C3">
        <w:t>Add Section 6.3.3.7.5</w:t>
      </w:r>
      <w:r w:rsidR="00B47908" w:rsidRPr="001B54C3">
        <w:t xml:space="preserve"> (Cancer Payers – Removed 2011-09 at the request of QRPH)</w:t>
      </w:r>
    </w:p>
    <w:p w14:paraId="27ADECC3" w14:textId="77777777" w:rsidR="00C024E3" w:rsidRPr="001B54C3" w:rsidRDefault="00C024E3" w:rsidP="00C024E3">
      <w:pPr>
        <w:pStyle w:val="Heading5"/>
        <w:rPr>
          <w:noProof w:val="0"/>
          <w:lang w:val="en-US"/>
        </w:rPr>
      </w:pPr>
      <w:bookmarkStart w:id="857" w:name="_Toc466555328"/>
      <w:r w:rsidRPr="001B54C3">
        <w:rPr>
          <w:noProof w:val="0"/>
          <w:lang w:val="en-US"/>
        </w:rPr>
        <w:t xml:space="preserve">6.3.3.7.5 </w:t>
      </w:r>
      <w:r w:rsidR="00B47908" w:rsidRPr="001B54C3">
        <w:rPr>
          <w:noProof w:val="0"/>
          <w:lang w:val="en-US"/>
        </w:rPr>
        <w:t>Intentionally blank</w:t>
      </w:r>
      <w:bookmarkEnd w:id="857"/>
    </w:p>
    <w:p w14:paraId="5660C743" w14:textId="77777777" w:rsidR="00ED3D87" w:rsidRPr="001B54C3" w:rsidRDefault="00ED3D87" w:rsidP="001B28EA">
      <w:pPr>
        <w:pStyle w:val="BodyText"/>
      </w:pPr>
    </w:p>
    <w:p w14:paraId="59C927AF" w14:textId="77777777" w:rsidR="00ED3D87" w:rsidRPr="001B54C3" w:rsidRDefault="00ED3D87" w:rsidP="00ED3D87">
      <w:pPr>
        <w:pStyle w:val="EditorInstructions"/>
      </w:pPr>
      <w:r w:rsidRPr="001B54C3">
        <w:t>Add Section 6.3.3.7.6</w:t>
      </w:r>
      <w:r w:rsidR="00B47908" w:rsidRPr="001B54C3">
        <w:t xml:space="preserve"> (Added </w:t>
      </w:r>
      <w:r w:rsidR="00EC24F0" w:rsidRPr="001B54C3">
        <w:t>2011-06</w:t>
      </w:r>
      <w:r w:rsidR="00B47908" w:rsidRPr="001B54C3">
        <w:t xml:space="preserve"> from the PCC Transport Record Summary Profiles supplement)</w:t>
      </w:r>
    </w:p>
    <w:p w14:paraId="15045651" w14:textId="77777777" w:rsidR="00574EBA" w:rsidRPr="001B54C3" w:rsidRDefault="00574EBA" w:rsidP="004A4B15">
      <w:pPr>
        <w:pStyle w:val="Heading5"/>
        <w:rPr>
          <w:noProof w:val="0"/>
          <w:lang w:val="en-US"/>
        </w:rPr>
      </w:pPr>
      <w:bookmarkStart w:id="858" w:name="_Toc466555329"/>
      <w:r w:rsidRPr="001B54C3">
        <w:rPr>
          <w:noProof w:val="0"/>
          <w:lang w:val="en-US"/>
        </w:rPr>
        <w:t>6.3.3.7.6 Sending Facility Section 1.3.6.1.4.1.19376.1.5.3.1.1.25.2.1</w:t>
      </w:r>
      <w:bookmarkEnd w:id="85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574EBA" w:rsidRPr="001B54C3" w14:paraId="157B345B"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27030EC" w14:textId="77777777" w:rsidR="00574EBA" w:rsidRPr="001B54C3" w:rsidRDefault="00574EBA"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511C33A" w14:textId="77777777" w:rsidR="00574EBA" w:rsidRPr="001B54C3" w:rsidRDefault="00574EBA" w:rsidP="00235E1F">
            <w:pPr>
              <w:pStyle w:val="TableEntry"/>
            </w:pPr>
            <w:r w:rsidRPr="001B54C3">
              <w:t>1.3.6.1.4.1.19376.1.5.3.1.1.25.2.1</w:t>
            </w:r>
          </w:p>
        </w:tc>
      </w:tr>
      <w:tr w:rsidR="00574EBA" w:rsidRPr="001B54C3" w14:paraId="6FE0B1DE"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29447F3" w14:textId="77777777" w:rsidR="00574EBA" w:rsidRPr="001B54C3" w:rsidRDefault="00574EBA"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D98F44A" w14:textId="77777777" w:rsidR="00574EBA" w:rsidRPr="001B54C3" w:rsidRDefault="00574EBA" w:rsidP="00235E1F">
            <w:pPr>
              <w:pStyle w:val="TableEntry"/>
            </w:pPr>
            <w:r w:rsidRPr="001B54C3">
              <w:t xml:space="preserve">The Sending Facility section contains the name and address of the healthcare facility that is sending the patient for transport. </w:t>
            </w:r>
          </w:p>
        </w:tc>
      </w:tr>
      <w:tr w:rsidR="00574EBA" w:rsidRPr="001B54C3" w14:paraId="1ED1D52A"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A147C93" w14:textId="77777777" w:rsidR="00574EBA" w:rsidRPr="001B54C3" w:rsidRDefault="00574EBA"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EFBCEAC" w14:textId="77777777" w:rsidR="00574EBA" w:rsidRPr="001B54C3" w:rsidRDefault="00574EBA" w:rsidP="00235E1F">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D3469F6" w14:textId="77777777" w:rsidR="00574EBA" w:rsidRPr="001B54C3" w:rsidRDefault="00574EBA" w:rsidP="00235E1F">
            <w:pPr>
              <w:pStyle w:val="TableEntryHeader"/>
            </w:pPr>
            <w:r w:rsidRPr="001B54C3">
              <w:t xml:space="preserve">Description </w:t>
            </w:r>
          </w:p>
        </w:tc>
      </w:tr>
      <w:tr w:rsidR="00574EBA" w:rsidRPr="001B54C3" w14:paraId="63563427" w14:textId="77777777" w:rsidTr="00574EBA">
        <w:tc>
          <w:tcPr>
            <w:tcW w:w="0" w:type="auto"/>
            <w:tcBorders>
              <w:top w:val="single" w:sz="6" w:space="0" w:color="000000"/>
              <w:left w:val="single" w:sz="6" w:space="0" w:color="000000"/>
              <w:bottom w:val="single" w:sz="6" w:space="0" w:color="000000"/>
              <w:right w:val="single" w:sz="6" w:space="0" w:color="000000"/>
            </w:tcBorders>
            <w:vAlign w:val="center"/>
          </w:tcPr>
          <w:p w14:paraId="72EB7B14" w14:textId="77777777" w:rsidR="00574EBA" w:rsidRPr="001B54C3" w:rsidRDefault="00574EBA" w:rsidP="00235E1F">
            <w:pPr>
              <w:pStyle w:val="TableEntry"/>
            </w:pPr>
            <w:r w:rsidRPr="001B54C3">
              <w:t>52023-9</w:t>
            </w:r>
          </w:p>
        </w:tc>
        <w:tc>
          <w:tcPr>
            <w:tcW w:w="0" w:type="auto"/>
            <w:tcBorders>
              <w:top w:val="single" w:sz="6" w:space="0" w:color="000000"/>
              <w:left w:val="single" w:sz="6" w:space="0" w:color="000000"/>
              <w:bottom w:val="single" w:sz="6" w:space="0" w:color="000000"/>
              <w:right w:val="single" w:sz="6" w:space="0" w:color="000000"/>
            </w:tcBorders>
            <w:vAlign w:val="center"/>
          </w:tcPr>
          <w:p w14:paraId="4EDDB1C4" w14:textId="77777777" w:rsidR="00574EBA" w:rsidRPr="001B54C3" w:rsidRDefault="00574EBA" w:rsidP="00235E1F">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tcPr>
          <w:p w14:paraId="29F97DA7" w14:textId="77777777" w:rsidR="00574EBA" w:rsidRPr="001B54C3" w:rsidRDefault="00574EBA" w:rsidP="00235E1F">
            <w:pPr>
              <w:pStyle w:val="TableEntry"/>
            </w:pPr>
            <w:r w:rsidRPr="001B54C3">
              <w:t>ORIGINATION SITE NAME AND ADDRESS</w:t>
            </w:r>
          </w:p>
        </w:tc>
      </w:tr>
    </w:tbl>
    <w:p w14:paraId="7D1B96C1" w14:textId="77777777" w:rsidR="00574EBA" w:rsidRPr="001B54C3" w:rsidRDefault="00574EBA" w:rsidP="00143B5C">
      <w:pPr>
        <w:pStyle w:val="BodyText"/>
      </w:pPr>
    </w:p>
    <w:p w14:paraId="26735B1B"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327AF15A"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3189DBAB"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root='1.3.6.1.4.1.19376.1.5.3.1.1.25.2.1'/&gt;</w:t>
      </w:r>
    </w:p>
    <w:p w14:paraId="10BCFE06"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&lt;id root=' ' extension=' '/&gt;</w:t>
      </w:r>
    </w:p>
    <w:p w14:paraId="3D69E9EC"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&lt;code code='52023-9' displayName='ORIGINATION SITE NAME AND ADDRESS'</w:t>
      </w:r>
    </w:p>
    <w:p w14:paraId="233FCFFD"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codeSystem='2.16.840.1.113883.6.1' codeSystemName='LOINC'/&gt;</w:t>
      </w:r>
    </w:p>
    <w:p w14:paraId="621ADACD"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3B48C5A9"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i/>
          <w:iCs/>
          <w:sz w:val="16"/>
        </w:rPr>
        <w:t>Text as described above</w:t>
      </w:r>
    </w:p>
    <w:p w14:paraId="71D3C067"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638931B7"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214534E4"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770AC885" w14:textId="77777777" w:rsidR="00574EBA" w:rsidRPr="001B54C3" w:rsidRDefault="00574EBA" w:rsidP="004A4B15">
      <w:pPr>
        <w:pStyle w:val="FigureTitle"/>
      </w:pPr>
      <w:r w:rsidRPr="001B54C3">
        <w:t>Figure 6.3.3.7.6</w:t>
      </w:r>
      <w:r w:rsidR="005B6ADC" w:rsidRPr="001B54C3">
        <w:t>-1:</w:t>
      </w:r>
      <w:r w:rsidRPr="001B54C3">
        <w:t xml:space="preserve"> Sample Sending Facility Section</w:t>
      </w:r>
    </w:p>
    <w:p w14:paraId="73BB9145" w14:textId="77777777" w:rsidR="00574EBA" w:rsidRPr="001B54C3" w:rsidRDefault="00574EBA" w:rsidP="00143B5C">
      <w:pPr>
        <w:pStyle w:val="BodyText"/>
      </w:pPr>
    </w:p>
    <w:p w14:paraId="7DC1071D" w14:textId="77777777" w:rsidR="00ED3D87" w:rsidRPr="001B54C3" w:rsidRDefault="00ED3D87" w:rsidP="00ED3D87">
      <w:pPr>
        <w:pStyle w:val="EditorInstructions"/>
      </w:pPr>
      <w:r w:rsidRPr="001B54C3">
        <w:t>Add Section 6.3.3.7.7</w:t>
      </w:r>
      <w:r w:rsidR="0067501D" w:rsidRPr="001B54C3">
        <w:t xml:space="preserve"> (Added </w:t>
      </w:r>
      <w:r w:rsidR="00EC24F0" w:rsidRPr="001B54C3">
        <w:t>2011-06</w:t>
      </w:r>
      <w:r w:rsidR="0067501D" w:rsidRPr="001B54C3">
        <w:t xml:space="preserve"> from the PCC Transport Record Summary Profiles supplement)</w:t>
      </w:r>
    </w:p>
    <w:p w14:paraId="2B4687DA" w14:textId="77777777" w:rsidR="006E68E8" w:rsidRDefault="006E68E8" w:rsidP="00143B5C">
      <w:pPr>
        <w:pStyle w:val="BodyText"/>
      </w:pPr>
    </w:p>
    <w:p w14:paraId="713AD7E5" w14:textId="28B7B925" w:rsidR="00574EBA" w:rsidRPr="001B54C3" w:rsidRDefault="00574EBA" w:rsidP="004A4B15">
      <w:pPr>
        <w:pStyle w:val="Heading5"/>
        <w:rPr>
          <w:noProof w:val="0"/>
          <w:lang w:val="en-US"/>
        </w:rPr>
      </w:pPr>
      <w:bookmarkStart w:id="859" w:name="_Toc466555330"/>
      <w:r w:rsidRPr="001B54C3">
        <w:rPr>
          <w:noProof w:val="0"/>
          <w:lang w:val="en-US"/>
        </w:rPr>
        <w:t>6.3.3.7.7 Receiving Facility Section 1.3.6.1.4.1.19376.1.5.3.1.1.25.2.2</w:t>
      </w:r>
      <w:bookmarkEnd w:id="85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574EBA" w:rsidRPr="001B54C3" w14:paraId="04362018"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9796FD6" w14:textId="77777777" w:rsidR="00574EBA" w:rsidRPr="001B54C3" w:rsidRDefault="00574EBA"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2C46A7D" w14:textId="77777777" w:rsidR="00574EBA" w:rsidRPr="001B54C3" w:rsidRDefault="00574EBA" w:rsidP="00235E1F">
            <w:pPr>
              <w:pStyle w:val="TableEntry"/>
            </w:pPr>
            <w:r w:rsidRPr="001B54C3">
              <w:t>1.3.6.1.4.1.19376.1.5.3.1.1.25.2.2</w:t>
            </w:r>
          </w:p>
        </w:tc>
      </w:tr>
      <w:tr w:rsidR="00574EBA" w:rsidRPr="001B54C3" w14:paraId="5C52A7C6"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B79F4AA" w14:textId="77777777" w:rsidR="00574EBA" w:rsidRPr="001B54C3" w:rsidRDefault="00574EBA" w:rsidP="00235E1F">
            <w:pPr>
              <w:pStyle w:val="TableEntryHeader"/>
            </w:pPr>
            <w:r w:rsidRPr="001B54C3">
              <w:lastRenderedPageBreak/>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0ABDD3A" w14:textId="77777777" w:rsidR="00574EBA" w:rsidRPr="001B54C3" w:rsidRDefault="00574EBA" w:rsidP="00235E1F">
            <w:pPr>
              <w:pStyle w:val="TableEntry"/>
            </w:pPr>
            <w:r w:rsidRPr="001B54C3">
              <w:t>The Receiving Facility section contains the name and address of the healthcare facility that is receiving the transported patient.</w:t>
            </w:r>
          </w:p>
        </w:tc>
      </w:tr>
      <w:tr w:rsidR="00574EBA" w:rsidRPr="001B54C3" w14:paraId="44DBD3DB"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9FB4F7D" w14:textId="77777777" w:rsidR="00574EBA" w:rsidRPr="001B54C3" w:rsidRDefault="00574EBA"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9255DAD" w14:textId="77777777" w:rsidR="00574EBA" w:rsidRPr="001B54C3" w:rsidRDefault="00574EBA" w:rsidP="00235E1F">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987ABEF" w14:textId="77777777" w:rsidR="00574EBA" w:rsidRPr="001B54C3" w:rsidRDefault="00574EBA" w:rsidP="00235E1F">
            <w:pPr>
              <w:pStyle w:val="TableEntryHeader"/>
            </w:pPr>
            <w:r w:rsidRPr="001B54C3">
              <w:t xml:space="preserve">Description </w:t>
            </w:r>
          </w:p>
        </w:tc>
      </w:tr>
      <w:tr w:rsidR="00574EBA" w:rsidRPr="001B54C3" w14:paraId="4599C2AC" w14:textId="77777777" w:rsidTr="00574EBA">
        <w:tc>
          <w:tcPr>
            <w:tcW w:w="0" w:type="auto"/>
            <w:tcBorders>
              <w:top w:val="single" w:sz="6" w:space="0" w:color="000000"/>
              <w:left w:val="single" w:sz="6" w:space="0" w:color="000000"/>
              <w:bottom w:val="single" w:sz="6" w:space="0" w:color="000000"/>
              <w:right w:val="single" w:sz="6" w:space="0" w:color="000000"/>
            </w:tcBorders>
            <w:vAlign w:val="center"/>
          </w:tcPr>
          <w:p w14:paraId="405B3ED7" w14:textId="77777777" w:rsidR="00574EBA" w:rsidRPr="001B54C3" w:rsidRDefault="00574EBA" w:rsidP="00235E1F">
            <w:pPr>
              <w:pStyle w:val="TableEntry"/>
            </w:pPr>
            <w:r w:rsidRPr="001B54C3">
              <w:t>52026-2</w:t>
            </w:r>
          </w:p>
        </w:tc>
        <w:tc>
          <w:tcPr>
            <w:tcW w:w="0" w:type="auto"/>
            <w:tcBorders>
              <w:top w:val="single" w:sz="6" w:space="0" w:color="000000"/>
              <w:left w:val="single" w:sz="6" w:space="0" w:color="000000"/>
              <w:bottom w:val="single" w:sz="6" w:space="0" w:color="000000"/>
              <w:right w:val="single" w:sz="6" w:space="0" w:color="000000"/>
            </w:tcBorders>
            <w:vAlign w:val="center"/>
          </w:tcPr>
          <w:p w14:paraId="0786A67C" w14:textId="77777777" w:rsidR="00574EBA" w:rsidRPr="001B54C3" w:rsidRDefault="00574EBA" w:rsidP="00235E1F">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3AD977F" w14:textId="77777777" w:rsidR="00574EBA" w:rsidRPr="001B54C3" w:rsidRDefault="00574EBA" w:rsidP="00235E1F">
            <w:pPr>
              <w:pStyle w:val="TableEntry"/>
            </w:pPr>
            <w:r w:rsidRPr="001B54C3">
              <w:t>DESTINATION SITE NAME &amp; ADDRESS</w:t>
            </w:r>
          </w:p>
        </w:tc>
      </w:tr>
    </w:tbl>
    <w:p w14:paraId="36CE0AAA" w14:textId="77777777" w:rsidR="00574EBA" w:rsidRPr="001B54C3" w:rsidRDefault="00574EBA" w:rsidP="00143B5C">
      <w:pPr>
        <w:pStyle w:val="BodyText"/>
      </w:pPr>
    </w:p>
    <w:p w14:paraId="197BEEDB"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42870BE5"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51E01CD8"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root='1.3.6.1.4.1.19376.1.5.3.1.1.25.2.2'/&gt;</w:t>
      </w:r>
    </w:p>
    <w:p w14:paraId="1DBF5D58"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&lt;id root=' ' extension=' '/&gt;</w:t>
      </w:r>
    </w:p>
    <w:p w14:paraId="516CA866"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&lt;code code='52026-2' displayName='DESTINATION SITE NAME &amp; ADDRESS'</w:t>
      </w:r>
    </w:p>
    <w:p w14:paraId="50852A12"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codeSystem='2.16.840.1.113883.6.1' codeSystemName='LOINC'/&gt;</w:t>
      </w:r>
    </w:p>
    <w:p w14:paraId="1FABC64A"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1BE2BEE1"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i/>
          <w:iCs/>
          <w:sz w:val="16"/>
        </w:rPr>
        <w:t>Text as described above</w:t>
      </w:r>
    </w:p>
    <w:p w14:paraId="64C187D7"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  </w:t>
      </w:r>
    </w:p>
    <w:p w14:paraId="6F853598"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6465F709"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36C306FC" w14:textId="77777777" w:rsidR="00574EBA" w:rsidRPr="001B54C3" w:rsidRDefault="00574EBA" w:rsidP="004A4B15">
      <w:pPr>
        <w:pStyle w:val="FigureTitle"/>
      </w:pPr>
      <w:r w:rsidRPr="001B54C3">
        <w:t>Figure 6.3.3.7.7</w:t>
      </w:r>
      <w:r w:rsidR="005B6ADC" w:rsidRPr="001B54C3">
        <w:t>-1:</w:t>
      </w:r>
      <w:r w:rsidRPr="001B54C3">
        <w:t xml:space="preserve"> Sample Receiving Facility Section</w:t>
      </w:r>
    </w:p>
    <w:p w14:paraId="72EFCEE8" w14:textId="77777777" w:rsidR="00574EBA" w:rsidRPr="001B54C3" w:rsidRDefault="00574EBA" w:rsidP="00143B5C">
      <w:pPr>
        <w:pStyle w:val="BodyText"/>
      </w:pPr>
    </w:p>
    <w:p w14:paraId="74E1808E" w14:textId="77777777" w:rsidR="00ED3D87" w:rsidRPr="001B54C3" w:rsidRDefault="00ED3D87" w:rsidP="00ED3D87">
      <w:pPr>
        <w:pStyle w:val="EditorInstructions"/>
      </w:pPr>
      <w:r w:rsidRPr="001B54C3">
        <w:t>Add Section 6.3.3.7.8</w:t>
      </w:r>
      <w:r w:rsidR="0067501D" w:rsidRPr="001B54C3">
        <w:t xml:space="preserve"> (Added </w:t>
      </w:r>
      <w:r w:rsidR="00EC24F0" w:rsidRPr="001B54C3">
        <w:t>2011-06</w:t>
      </w:r>
      <w:r w:rsidR="0067501D" w:rsidRPr="001B54C3">
        <w:t xml:space="preserve"> from the PCC Transport Record Summary Profiles supplement)</w:t>
      </w:r>
    </w:p>
    <w:p w14:paraId="0A0DC58B" w14:textId="77777777" w:rsidR="00DE4A24" w:rsidRPr="001B54C3" w:rsidRDefault="00DE4A24" w:rsidP="00ED3D87">
      <w:pPr>
        <w:pStyle w:val="EditorInstructions"/>
      </w:pPr>
      <w:r w:rsidRPr="001B54C3">
        <w:t>Modified by CP PCC 0205</w:t>
      </w:r>
    </w:p>
    <w:p w14:paraId="24E93DAA" w14:textId="77777777" w:rsidR="006E68E8" w:rsidRDefault="006E68E8" w:rsidP="00143B5C">
      <w:pPr>
        <w:pStyle w:val="BodyText"/>
      </w:pPr>
    </w:p>
    <w:p w14:paraId="4D602602" w14:textId="7ACCFBEA" w:rsidR="00574EBA" w:rsidRPr="001B54C3" w:rsidRDefault="00574EBA" w:rsidP="004A4B15">
      <w:pPr>
        <w:pStyle w:val="Heading5"/>
        <w:rPr>
          <w:noProof w:val="0"/>
          <w:lang w:val="en-US"/>
        </w:rPr>
      </w:pPr>
      <w:bookmarkStart w:id="860" w:name="_Toc466555331"/>
      <w:r w:rsidRPr="001B54C3">
        <w:rPr>
          <w:noProof w:val="0"/>
          <w:lang w:val="en-US"/>
        </w:rPr>
        <w:t>6.3.3.7.8 Mass Casualty Incident Section 1.3.6.1.4.1.19376.1.5.3.1.1.25.2.3</w:t>
      </w:r>
      <w:bookmarkEnd w:id="860"/>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574EBA" w:rsidRPr="001B54C3" w14:paraId="6BA9C3D1"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C9F039F" w14:textId="77777777" w:rsidR="00574EBA" w:rsidRPr="001B54C3" w:rsidRDefault="00574EBA"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B5AF65A" w14:textId="77777777" w:rsidR="00574EBA" w:rsidRPr="001B54C3" w:rsidRDefault="00574EBA" w:rsidP="00235E1F">
            <w:pPr>
              <w:pStyle w:val="TableEntry"/>
            </w:pPr>
            <w:r w:rsidRPr="001B54C3">
              <w:t>1.3.6.1.4.1.19376.1.5.3.1.1.25.2.3</w:t>
            </w:r>
          </w:p>
        </w:tc>
      </w:tr>
      <w:tr w:rsidR="00574EBA" w:rsidRPr="001B54C3" w14:paraId="4D8CFD7A"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ACA2322" w14:textId="77777777" w:rsidR="00574EBA" w:rsidRPr="001B54C3" w:rsidRDefault="00574EBA"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7B2B314" w14:textId="77777777" w:rsidR="00574EBA" w:rsidRPr="001B54C3" w:rsidRDefault="00574EBA" w:rsidP="00235E1F">
            <w:pPr>
              <w:pStyle w:val="TableEntry"/>
            </w:pPr>
            <w:r w:rsidRPr="001B54C3">
              <w:t>The Mass Casualty Incident Section indicates if this event would be considered a mass casualty incident overwhelming existing EMS and ED resources.</w:t>
            </w:r>
          </w:p>
        </w:tc>
      </w:tr>
      <w:tr w:rsidR="00574EBA" w:rsidRPr="001B54C3" w14:paraId="5DABEA63"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4E50AC9" w14:textId="77777777" w:rsidR="00574EBA" w:rsidRPr="001B54C3" w:rsidRDefault="00574EBA"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1DB9636" w14:textId="77777777" w:rsidR="00574EBA" w:rsidRPr="001B54C3" w:rsidRDefault="00574EBA" w:rsidP="00235E1F">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01E839C" w14:textId="77777777" w:rsidR="00574EBA" w:rsidRPr="001B54C3" w:rsidRDefault="00574EBA" w:rsidP="00235E1F">
            <w:pPr>
              <w:pStyle w:val="TableEntryHeader"/>
            </w:pPr>
            <w:r w:rsidRPr="001B54C3">
              <w:t xml:space="preserve">Description </w:t>
            </w:r>
          </w:p>
        </w:tc>
      </w:tr>
      <w:tr w:rsidR="00574EBA" w:rsidRPr="001B54C3" w14:paraId="10A9AE5C" w14:textId="77777777" w:rsidTr="00574EBA">
        <w:tc>
          <w:tcPr>
            <w:tcW w:w="0" w:type="auto"/>
            <w:tcBorders>
              <w:top w:val="single" w:sz="6" w:space="0" w:color="000000"/>
              <w:left w:val="single" w:sz="6" w:space="0" w:color="000000"/>
              <w:bottom w:val="single" w:sz="6" w:space="0" w:color="000000"/>
              <w:right w:val="single" w:sz="6" w:space="0" w:color="000000"/>
            </w:tcBorders>
            <w:vAlign w:val="center"/>
          </w:tcPr>
          <w:p w14:paraId="274BB567" w14:textId="5F33CD32" w:rsidR="00574EBA" w:rsidRPr="001B54C3" w:rsidRDefault="00BD3420" w:rsidP="00235E1F">
            <w:pPr>
              <w:pStyle w:val="TableEntry"/>
            </w:pPr>
            <w:r w:rsidRPr="001B54C3">
              <w:t>67490-3</w:t>
            </w:r>
          </w:p>
        </w:tc>
        <w:tc>
          <w:tcPr>
            <w:tcW w:w="0" w:type="auto"/>
            <w:tcBorders>
              <w:top w:val="single" w:sz="6" w:space="0" w:color="000000"/>
              <w:left w:val="single" w:sz="6" w:space="0" w:color="000000"/>
              <w:bottom w:val="single" w:sz="6" w:space="0" w:color="000000"/>
              <w:right w:val="single" w:sz="6" w:space="0" w:color="000000"/>
            </w:tcBorders>
            <w:vAlign w:val="center"/>
          </w:tcPr>
          <w:p w14:paraId="1E7AF74D" w14:textId="77777777" w:rsidR="00574EBA" w:rsidRPr="001B54C3" w:rsidRDefault="00574EBA" w:rsidP="00235E1F">
            <w:pPr>
              <w:pStyle w:val="TableEntry"/>
            </w:pPr>
            <w:r w:rsidRPr="001B54C3">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14:paraId="6E6E185E" w14:textId="6153E30F" w:rsidR="00574EBA" w:rsidRPr="001B54C3" w:rsidRDefault="00BD3420" w:rsidP="00235E1F">
            <w:pPr>
              <w:pStyle w:val="TableEntry"/>
            </w:pPr>
            <w:r w:rsidRPr="001B54C3">
              <w:t>Mass casualty incident NEMSIS</w:t>
            </w:r>
          </w:p>
        </w:tc>
      </w:tr>
    </w:tbl>
    <w:p w14:paraId="5892BB97" w14:textId="77777777" w:rsidR="00574EBA" w:rsidRPr="001B54C3" w:rsidRDefault="00574EBA" w:rsidP="00143B5C">
      <w:pPr>
        <w:pStyle w:val="BodyText"/>
      </w:pPr>
    </w:p>
    <w:p w14:paraId="1033643A"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1E98CCC7"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66F4C19C"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root='1.3.6.1.4.1.19376.1.5.3.1.1.25.2.3'/&gt;</w:t>
      </w:r>
    </w:p>
    <w:p w14:paraId="56B47D46"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&lt;id root=' ' extension=' '/&gt;</w:t>
      </w:r>
    </w:p>
    <w:p w14:paraId="6536CD14" w14:textId="5FDA69AE"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&lt;code code='</w:t>
      </w:r>
      <w:r w:rsidR="00BD3420" w:rsidRPr="001B54C3">
        <w:rPr>
          <w:rFonts w:ascii="Courier New" w:hAnsi="Courier New" w:cs="Courier New"/>
          <w:sz w:val="16"/>
        </w:rPr>
        <w:t>67490-3</w:t>
      </w:r>
      <w:commentRangeStart w:id="861"/>
      <w:ins w:id="862" w:author="Michael Clifton" w:date="2018-10-11T10:28:00Z">
        <w:r w:rsidR="008F5444">
          <w:rPr>
            <w:rFonts w:ascii="Courier New" w:hAnsi="Courier New" w:cs="Courier New"/>
            <w:sz w:val="16"/>
          </w:rPr>
          <w:t xml:space="preserve">' </w:t>
        </w:r>
      </w:ins>
      <w:commentRangeEnd w:id="861"/>
      <w:ins w:id="863" w:author="Michael Clifton" w:date="2018-10-11T10:29:00Z">
        <w:r w:rsidR="008F5444">
          <w:rPr>
            <w:rStyle w:val="CommentReference"/>
          </w:rPr>
          <w:commentReference w:id="861"/>
        </w:r>
      </w:ins>
      <w:r w:rsidRPr="001B54C3">
        <w:rPr>
          <w:rFonts w:ascii="Courier New" w:hAnsi="Courier New" w:cs="Courier New"/>
          <w:sz w:val="16"/>
        </w:rPr>
        <w:t>displayName='</w:t>
      </w:r>
      <w:r w:rsidR="00BD3420" w:rsidRPr="001B54C3">
        <w:t xml:space="preserve"> </w:t>
      </w:r>
      <w:r w:rsidR="00BD3420" w:rsidRPr="001B54C3">
        <w:rPr>
          <w:rFonts w:ascii="Courier New" w:hAnsi="Courier New" w:cs="Courier New"/>
          <w:sz w:val="16"/>
        </w:rPr>
        <w:t xml:space="preserve">Mass casualty incident NEMSIS </w:t>
      </w:r>
      <w:r w:rsidRPr="001B54C3">
        <w:rPr>
          <w:rFonts w:ascii="Courier New" w:hAnsi="Courier New" w:cs="Courier New"/>
          <w:sz w:val="16"/>
        </w:rPr>
        <w:t>'</w:t>
      </w:r>
    </w:p>
    <w:p w14:paraId="026672A1" w14:textId="22C3997D"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codeSystem='2.16.840.1.113883.6.1' codeSystemName='</w:t>
      </w:r>
      <w:r w:rsidR="00BD3420" w:rsidRPr="001B54C3">
        <w:rPr>
          <w:rFonts w:ascii="Courier New" w:hAnsi="Courier New" w:cs="Courier New"/>
          <w:sz w:val="16"/>
        </w:rPr>
        <w:t>LOINC</w:t>
      </w:r>
      <w:r w:rsidRPr="001B54C3">
        <w:rPr>
          <w:rFonts w:ascii="Courier New" w:hAnsi="Courier New" w:cs="Courier New"/>
          <w:sz w:val="16"/>
        </w:rPr>
        <w:t>'/&gt;</w:t>
      </w:r>
    </w:p>
    <w:p w14:paraId="2F482F5B"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7F4D779F"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i/>
          <w:iCs/>
          <w:sz w:val="16"/>
        </w:rPr>
        <w:t>Text as described above</w:t>
      </w:r>
    </w:p>
    <w:p w14:paraId="59F2FD21"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  </w:t>
      </w:r>
    </w:p>
    <w:p w14:paraId="59E5CA41"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5F8D15B3"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4286580F" w14:textId="77777777" w:rsidR="00574EBA" w:rsidRPr="001B54C3" w:rsidRDefault="00574EBA" w:rsidP="004A4B15">
      <w:pPr>
        <w:pStyle w:val="FigureTitle"/>
      </w:pPr>
      <w:r w:rsidRPr="001B54C3">
        <w:t>Figure 6.3.3.7.8</w:t>
      </w:r>
      <w:r w:rsidR="005B6ADC" w:rsidRPr="001B54C3">
        <w:t>-1:</w:t>
      </w:r>
      <w:r w:rsidRPr="001B54C3">
        <w:t xml:space="preserve"> Sample Mass Casualty Incident Section</w:t>
      </w:r>
    </w:p>
    <w:p w14:paraId="36ECFDBC" w14:textId="77777777" w:rsidR="00ED3D87" w:rsidRPr="001B54C3" w:rsidRDefault="00ED3D87" w:rsidP="00143B5C">
      <w:pPr>
        <w:pStyle w:val="BodyText"/>
      </w:pPr>
    </w:p>
    <w:p w14:paraId="3CCED74F" w14:textId="77777777" w:rsidR="00ED3D87" w:rsidRPr="001B54C3" w:rsidRDefault="00ED3D87" w:rsidP="00ED3D87">
      <w:pPr>
        <w:pStyle w:val="EditorInstructions"/>
      </w:pPr>
      <w:r w:rsidRPr="001B54C3">
        <w:t>Add Section 6.3.3.7.9</w:t>
      </w:r>
      <w:r w:rsidR="0067501D" w:rsidRPr="001B54C3">
        <w:t xml:space="preserve"> (Added </w:t>
      </w:r>
      <w:r w:rsidR="00EC24F0" w:rsidRPr="001B54C3">
        <w:t>2011-06</w:t>
      </w:r>
      <w:r w:rsidR="0067501D" w:rsidRPr="001B54C3">
        <w:t xml:space="preserve"> from the PCC Transport Record Summary Profiles supplement)</w:t>
      </w:r>
    </w:p>
    <w:p w14:paraId="6626CC83" w14:textId="77777777" w:rsidR="00574EBA" w:rsidRPr="001B54C3" w:rsidRDefault="00574EBA" w:rsidP="004A4B15">
      <w:pPr>
        <w:pStyle w:val="Heading5"/>
        <w:rPr>
          <w:noProof w:val="0"/>
          <w:lang w:val="en-US"/>
        </w:rPr>
      </w:pPr>
      <w:bookmarkStart w:id="864" w:name="_Toc466555332"/>
      <w:r w:rsidRPr="001B54C3">
        <w:rPr>
          <w:noProof w:val="0"/>
          <w:lang w:val="en-US"/>
        </w:rPr>
        <w:lastRenderedPageBreak/>
        <w:t>6.3.3.7.9 Unit Response Level Section 1.3.6.1.4.1.19376.1.5.3.1.1.25.2.4</w:t>
      </w:r>
      <w:bookmarkEnd w:id="864"/>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574EBA" w:rsidRPr="001B54C3" w14:paraId="09911816"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9809D1F" w14:textId="77777777" w:rsidR="00574EBA" w:rsidRPr="001B54C3" w:rsidRDefault="00574EBA"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6189ECE" w14:textId="77777777" w:rsidR="00574EBA" w:rsidRPr="001B54C3" w:rsidRDefault="00574EBA" w:rsidP="00235E1F">
            <w:pPr>
              <w:pStyle w:val="TableEntry"/>
            </w:pPr>
            <w:r w:rsidRPr="001B54C3">
              <w:t>1.3.6.1.4.1.19376.1.5.3.1.1.25.2.4</w:t>
            </w:r>
          </w:p>
        </w:tc>
      </w:tr>
      <w:tr w:rsidR="00574EBA" w:rsidRPr="001B54C3" w14:paraId="28556B23"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E55AFE7" w14:textId="77777777" w:rsidR="00574EBA" w:rsidRPr="001B54C3" w:rsidRDefault="00574EBA"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849F554" w14:textId="77777777" w:rsidR="00574EBA" w:rsidRPr="001B54C3" w:rsidRDefault="00574EBA" w:rsidP="00235E1F">
            <w:pPr>
              <w:pStyle w:val="TableEntry"/>
            </w:pPr>
            <w:r w:rsidRPr="001B54C3">
              <w:t>The Unit Response Level section describes the level of service provided for this transport.</w:t>
            </w:r>
          </w:p>
        </w:tc>
      </w:tr>
      <w:tr w:rsidR="00574EBA" w:rsidRPr="001B54C3" w14:paraId="2971631B"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FFBEC76" w14:textId="77777777" w:rsidR="00574EBA" w:rsidRPr="001B54C3" w:rsidRDefault="00574EBA"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EAB6766" w14:textId="77777777" w:rsidR="00574EBA" w:rsidRPr="001B54C3" w:rsidRDefault="00574EBA" w:rsidP="00235E1F">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0AA89B4" w14:textId="77777777" w:rsidR="00574EBA" w:rsidRPr="001B54C3" w:rsidRDefault="00574EBA" w:rsidP="00235E1F">
            <w:pPr>
              <w:pStyle w:val="TableEntryHeader"/>
            </w:pPr>
            <w:r w:rsidRPr="001B54C3">
              <w:t xml:space="preserve">Description </w:t>
            </w:r>
          </w:p>
        </w:tc>
      </w:tr>
      <w:tr w:rsidR="00574EBA" w:rsidRPr="001B54C3" w14:paraId="1AF6C967" w14:textId="77777777" w:rsidTr="00574EBA">
        <w:tc>
          <w:tcPr>
            <w:tcW w:w="0" w:type="auto"/>
            <w:tcBorders>
              <w:top w:val="single" w:sz="6" w:space="0" w:color="000000"/>
              <w:left w:val="single" w:sz="6" w:space="0" w:color="000000"/>
              <w:bottom w:val="single" w:sz="6" w:space="0" w:color="000000"/>
              <w:right w:val="single" w:sz="6" w:space="0" w:color="000000"/>
            </w:tcBorders>
            <w:vAlign w:val="center"/>
          </w:tcPr>
          <w:p w14:paraId="7DF3DCCC" w14:textId="77777777" w:rsidR="00574EBA" w:rsidRPr="001B54C3" w:rsidRDefault="00574EBA" w:rsidP="00235E1F">
            <w:pPr>
              <w:pStyle w:val="TableEntry"/>
            </w:pPr>
            <w:r w:rsidRPr="001B54C3">
              <w:t>51995-9</w:t>
            </w:r>
          </w:p>
        </w:tc>
        <w:tc>
          <w:tcPr>
            <w:tcW w:w="0" w:type="auto"/>
            <w:tcBorders>
              <w:top w:val="single" w:sz="6" w:space="0" w:color="000000"/>
              <w:left w:val="single" w:sz="6" w:space="0" w:color="000000"/>
              <w:bottom w:val="single" w:sz="6" w:space="0" w:color="000000"/>
              <w:right w:val="single" w:sz="6" w:space="0" w:color="000000"/>
            </w:tcBorders>
            <w:vAlign w:val="center"/>
          </w:tcPr>
          <w:p w14:paraId="0F6A6939" w14:textId="77777777" w:rsidR="00574EBA" w:rsidRPr="001B54C3" w:rsidRDefault="00574EBA" w:rsidP="00235E1F">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0053692E" w14:textId="77777777" w:rsidR="00574EBA" w:rsidRPr="001B54C3" w:rsidRDefault="00574EBA" w:rsidP="00235E1F">
            <w:pPr>
              <w:pStyle w:val="TableEntry"/>
            </w:pPr>
            <w:r w:rsidRPr="001B54C3">
              <w:t>RATIONALE FOR TYPE OF TRANSPORT</w:t>
            </w:r>
          </w:p>
        </w:tc>
      </w:tr>
    </w:tbl>
    <w:p w14:paraId="08993709" w14:textId="77777777" w:rsidR="00574EBA" w:rsidRPr="001B54C3" w:rsidRDefault="00574EBA" w:rsidP="00143B5C">
      <w:pPr>
        <w:pStyle w:val="BodyText"/>
      </w:pPr>
    </w:p>
    <w:p w14:paraId="78E1021F"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6B1B65C1"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151B9F1E"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root='1.3.6.1.4.1.19376.1.5.3.1.1.25.2.4'/&gt;</w:t>
      </w:r>
    </w:p>
    <w:p w14:paraId="5FB3FB11"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&lt;id root=' ' extension=' '/&gt;</w:t>
      </w:r>
    </w:p>
    <w:p w14:paraId="16B3ABB9"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&lt;code code='51995-9' displayName='RATIONALE FOR TYPE OF TRANSPORT'</w:t>
      </w:r>
    </w:p>
    <w:p w14:paraId="05CF84F1"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codeSystem='2.16.840.1.113883.6.1' codeSystemName='LOINC'/&gt;</w:t>
      </w:r>
    </w:p>
    <w:p w14:paraId="052BD5E4"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7DB9321D"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i/>
          <w:iCs/>
          <w:sz w:val="16"/>
        </w:rPr>
        <w:t>Text as described above</w:t>
      </w:r>
    </w:p>
    <w:p w14:paraId="44C47BC5"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  </w:t>
      </w:r>
    </w:p>
    <w:p w14:paraId="40CD0A82"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1519042E"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7BC22236" w14:textId="77777777" w:rsidR="00574EBA" w:rsidRPr="001B54C3" w:rsidRDefault="00574EBA" w:rsidP="004A4B15">
      <w:pPr>
        <w:pStyle w:val="FigureTitle"/>
      </w:pPr>
      <w:r w:rsidRPr="001B54C3">
        <w:t>Figure 6.3.3.7.9</w:t>
      </w:r>
      <w:r w:rsidR="005B6ADC" w:rsidRPr="001B54C3">
        <w:t>-1:</w:t>
      </w:r>
      <w:r w:rsidRPr="001B54C3">
        <w:t xml:space="preserve"> Sample Unit Response Level Section</w:t>
      </w:r>
    </w:p>
    <w:p w14:paraId="61A77916" w14:textId="77777777" w:rsidR="00574EBA" w:rsidRPr="001B54C3" w:rsidRDefault="00574EBA" w:rsidP="004A4B15">
      <w:pPr>
        <w:pStyle w:val="BodyText"/>
      </w:pPr>
    </w:p>
    <w:p w14:paraId="70DD2A6A" w14:textId="77777777" w:rsidR="00ED3D87" w:rsidRPr="001B54C3" w:rsidRDefault="00ED3D87" w:rsidP="00ED3D87">
      <w:pPr>
        <w:pStyle w:val="EditorInstructions"/>
      </w:pPr>
      <w:r w:rsidRPr="001B54C3">
        <w:t>Add Section 6.3.3.7.10</w:t>
      </w:r>
      <w:r w:rsidR="0067501D" w:rsidRPr="001B54C3">
        <w:t xml:space="preserve"> (Added </w:t>
      </w:r>
      <w:r w:rsidR="00EC24F0" w:rsidRPr="001B54C3">
        <w:t>2011-06</w:t>
      </w:r>
      <w:r w:rsidR="0067501D" w:rsidRPr="001B54C3">
        <w:t xml:space="preserve"> from the PCC Transport Record Summary Profiles supplement)</w:t>
      </w:r>
    </w:p>
    <w:p w14:paraId="6FB11426" w14:textId="77777777" w:rsidR="00574EBA" w:rsidRPr="001B54C3" w:rsidRDefault="00574EBA" w:rsidP="004A4B15">
      <w:pPr>
        <w:pStyle w:val="Heading5"/>
        <w:rPr>
          <w:noProof w:val="0"/>
          <w:lang w:val="en-US"/>
        </w:rPr>
      </w:pPr>
      <w:bookmarkStart w:id="865" w:name="_Toc466555333"/>
      <w:r w:rsidRPr="001B54C3">
        <w:rPr>
          <w:noProof w:val="0"/>
          <w:lang w:val="en-US"/>
        </w:rPr>
        <w:t>6.3.3.7.</w:t>
      </w:r>
      <w:r w:rsidR="00ED3D87" w:rsidRPr="001B54C3">
        <w:rPr>
          <w:noProof w:val="0"/>
          <w:lang w:val="en-US"/>
        </w:rPr>
        <w:t>10</w:t>
      </w:r>
      <w:r w:rsidRPr="001B54C3">
        <w:rPr>
          <w:noProof w:val="0"/>
          <w:lang w:val="en-US"/>
        </w:rPr>
        <w:t xml:space="preserve"> Extra Attendants Information Section 1.3.6.1.4.1.19376.1.5.3.1.1.25.2.6</w:t>
      </w:r>
      <w:bookmarkEnd w:id="865"/>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574EBA" w:rsidRPr="001B54C3" w14:paraId="37019A12"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75EE884" w14:textId="77777777" w:rsidR="00574EBA" w:rsidRPr="001B54C3" w:rsidRDefault="00574EBA"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F0B13C1" w14:textId="77777777" w:rsidR="00574EBA" w:rsidRPr="001B54C3" w:rsidRDefault="00574EBA" w:rsidP="00235E1F">
            <w:pPr>
              <w:pStyle w:val="TableEntry"/>
            </w:pPr>
            <w:r w:rsidRPr="001B54C3">
              <w:t>1.3.6.1.4.1.19376.1.5.3.1.1.25.2.6</w:t>
            </w:r>
          </w:p>
        </w:tc>
      </w:tr>
      <w:tr w:rsidR="00574EBA" w:rsidRPr="001B54C3" w14:paraId="76514944"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3807EE7" w14:textId="77777777" w:rsidR="00574EBA" w:rsidRPr="001B54C3" w:rsidRDefault="00574EBA"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3914002" w14:textId="77777777" w:rsidR="00574EBA" w:rsidRPr="001B54C3" w:rsidRDefault="00574EBA" w:rsidP="00235E1F">
            <w:pPr>
              <w:pStyle w:val="TableEntry"/>
            </w:pPr>
            <w:r w:rsidRPr="001B54C3">
              <w:t>The Protocols Used section describes the protocol used by EMS personnel to direct the clinical care of the patient.</w:t>
            </w:r>
          </w:p>
        </w:tc>
      </w:tr>
      <w:tr w:rsidR="00574EBA" w:rsidRPr="001B54C3" w14:paraId="7A4ADAB0"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774ACEA" w14:textId="77777777" w:rsidR="00574EBA" w:rsidRPr="001B54C3" w:rsidRDefault="00574EBA"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21A668C" w14:textId="77777777" w:rsidR="00574EBA" w:rsidRPr="001B54C3" w:rsidRDefault="00574EBA" w:rsidP="00235E1F">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9DCE506" w14:textId="77777777" w:rsidR="00574EBA" w:rsidRPr="001B54C3" w:rsidRDefault="00574EBA" w:rsidP="00235E1F">
            <w:pPr>
              <w:pStyle w:val="TableEntryHeader"/>
            </w:pPr>
            <w:r w:rsidRPr="001B54C3">
              <w:t xml:space="preserve">Description </w:t>
            </w:r>
          </w:p>
        </w:tc>
      </w:tr>
      <w:tr w:rsidR="00574EBA" w:rsidRPr="001B54C3" w14:paraId="026162D3" w14:textId="77777777" w:rsidTr="00574EBA">
        <w:tc>
          <w:tcPr>
            <w:tcW w:w="0" w:type="auto"/>
            <w:tcBorders>
              <w:top w:val="single" w:sz="6" w:space="0" w:color="000000"/>
              <w:left w:val="single" w:sz="6" w:space="0" w:color="000000"/>
              <w:bottom w:val="single" w:sz="6" w:space="0" w:color="000000"/>
              <w:right w:val="single" w:sz="6" w:space="0" w:color="000000"/>
            </w:tcBorders>
            <w:vAlign w:val="center"/>
          </w:tcPr>
          <w:p w14:paraId="24B48508" w14:textId="77777777" w:rsidR="00574EBA" w:rsidRPr="001B54C3" w:rsidRDefault="00574EBA" w:rsidP="00235E1F">
            <w:pPr>
              <w:pStyle w:val="TableEntry"/>
            </w:pPr>
            <w:r w:rsidRPr="001B54C3">
              <w:t>52074-2</w:t>
            </w:r>
          </w:p>
        </w:tc>
        <w:tc>
          <w:tcPr>
            <w:tcW w:w="0" w:type="auto"/>
            <w:tcBorders>
              <w:top w:val="single" w:sz="6" w:space="0" w:color="000000"/>
              <w:left w:val="single" w:sz="6" w:space="0" w:color="000000"/>
              <w:bottom w:val="single" w:sz="6" w:space="0" w:color="000000"/>
              <w:right w:val="single" w:sz="6" w:space="0" w:color="000000"/>
            </w:tcBorders>
            <w:vAlign w:val="center"/>
          </w:tcPr>
          <w:p w14:paraId="3C603762" w14:textId="77777777" w:rsidR="00574EBA" w:rsidRPr="001B54C3" w:rsidRDefault="00574EBA" w:rsidP="00235E1F">
            <w:pPr>
              <w:pStyle w:val="TableEntry"/>
            </w:pPr>
            <w:r w:rsidRPr="001B54C3">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14:paraId="52397C46" w14:textId="77777777" w:rsidR="00574EBA" w:rsidRPr="001B54C3" w:rsidRDefault="00574EBA" w:rsidP="00235E1F">
            <w:pPr>
              <w:pStyle w:val="TableEntry"/>
            </w:pPr>
            <w:r w:rsidRPr="001B54C3">
              <w:t xml:space="preserve">EXTRA ATTENDANTS INFORMATION  </w:t>
            </w:r>
          </w:p>
        </w:tc>
      </w:tr>
    </w:tbl>
    <w:p w14:paraId="6D18E083" w14:textId="77777777" w:rsidR="00574EBA" w:rsidRPr="001B54C3" w:rsidRDefault="00574EBA" w:rsidP="00143B5C">
      <w:pPr>
        <w:pStyle w:val="BodyText"/>
      </w:pPr>
    </w:p>
    <w:p w14:paraId="6E69F3B5"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71B749BB"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1F948931"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root='1.3.6.1.4.1.19376.1.5.3.1.1.25.2.6'/&gt;</w:t>
      </w:r>
    </w:p>
    <w:p w14:paraId="205FD2D4"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&lt;id root=' ' extension=' '/&gt;</w:t>
      </w:r>
    </w:p>
    <w:p w14:paraId="1727C112"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&lt;code code='52074-2' displayName='EXTRA ATTENDANTS INFORMATION'</w:t>
      </w:r>
    </w:p>
    <w:p w14:paraId="6B268FE6"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codeSystem='2.16.840.1.113883.6.1' codeSystemName='LOINC'/&gt;</w:t>
      </w:r>
    </w:p>
    <w:p w14:paraId="416B6BE2"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5116845C"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i/>
          <w:iCs/>
          <w:sz w:val="16"/>
        </w:rPr>
        <w:t>Text as described above</w:t>
      </w:r>
    </w:p>
    <w:p w14:paraId="67E08D4B"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  </w:t>
      </w:r>
    </w:p>
    <w:p w14:paraId="2C996837"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143FC406"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6D4FDCF0" w14:textId="77777777" w:rsidR="00574EBA" w:rsidRPr="001B54C3" w:rsidRDefault="00574EBA" w:rsidP="004A4B15">
      <w:pPr>
        <w:pStyle w:val="FigureTitle"/>
      </w:pPr>
      <w:r w:rsidRPr="001B54C3">
        <w:t>Figure 6.3.3.7.</w:t>
      </w:r>
      <w:r w:rsidR="00ED3D87" w:rsidRPr="001B54C3">
        <w:t>10</w:t>
      </w:r>
      <w:r w:rsidR="005B6ADC" w:rsidRPr="001B54C3">
        <w:t>-1:</w:t>
      </w:r>
      <w:r w:rsidRPr="001B54C3">
        <w:t xml:space="preserve"> Sample Extra Attendants Information Section</w:t>
      </w:r>
    </w:p>
    <w:p w14:paraId="2BDBDD52" w14:textId="77777777" w:rsidR="00ED3D87" w:rsidRPr="001B54C3" w:rsidRDefault="00ED3D87" w:rsidP="004A4B15">
      <w:pPr>
        <w:pStyle w:val="FigureTitle"/>
      </w:pPr>
    </w:p>
    <w:p w14:paraId="2CC66FA0" w14:textId="77777777" w:rsidR="00ED3D87" w:rsidRPr="001B54C3" w:rsidRDefault="00ED3D87" w:rsidP="00ED3D87">
      <w:pPr>
        <w:pStyle w:val="EditorInstructions"/>
      </w:pPr>
      <w:r w:rsidRPr="001B54C3">
        <w:t>Add Section 6.3.3.7.11</w:t>
      </w:r>
      <w:r w:rsidR="0067501D" w:rsidRPr="001B54C3">
        <w:t xml:space="preserve"> (Added </w:t>
      </w:r>
      <w:r w:rsidR="00EC24F0" w:rsidRPr="001B54C3">
        <w:t>2011-06</w:t>
      </w:r>
      <w:r w:rsidR="0067501D" w:rsidRPr="001B54C3">
        <w:t xml:space="preserve"> from the PCC Transport Record Summary Profiles supplement)</w:t>
      </w:r>
    </w:p>
    <w:p w14:paraId="53B528FC" w14:textId="77777777" w:rsidR="005A6F99" w:rsidRPr="001B54C3" w:rsidRDefault="005A6F99" w:rsidP="00ED3D87">
      <w:pPr>
        <w:pStyle w:val="EditorInstructions"/>
      </w:pPr>
      <w:r w:rsidRPr="001B54C3">
        <w:t>Modified by CP PCC 0205</w:t>
      </w:r>
    </w:p>
    <w:p w14:paraId="67F23FE9" w14:textId="77777777" w:rsidR="00574EBA" w:rsidRPr="001B54C3" w:rsidRDefault="00574EBA" w:rsidP="004A4B15">
      <w:pPr>
        <w:pStyle w:val="Heading5"/>
        <w:rPr>
          <w:noProof w:val="0"/>
          <w:lang w:val="en-US"/>
        </w:rPr>
      </w:pPr>
      <w:bookmarkStart w:id="866" w:name="_Toc466555334"/>
      <w:r w:rsidRPr="001B54C3">
        <w:rPr>
          <w:noProof w:val="0"/>
          <w:lang w:val="en-US"/>
        </w:rPr>
        <w:lastRenderedPageBreak/>
        <w:t>6.3.3.7.</w:t>
      </w:r>
      <w:r w:rsidR="00ED3D87" w:rsidRPr="001B54C3">
        <w:rPr>
          <w:noProof w:val="0"/>
          <w:lang w:val="en-US"/>
        </w:rPr>
        <w:t>11</w:t>
      </w:r>
      <w:r w:rsidRPr="001B54C3">
        <w:rPr>
          <w:noProof w:val="0"/>
          <w:lang w:val="en-US"/>
        </w:rPr>
        <w:t xml:space="preserve"> Provider Level Section 1.3.6.1.4.1.19376.1.5.3.1.1.25.2.9</w:t>
      </w:r>
      <w:bookmarkEnd w:id="866"/>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574EBA" w:rsidRPr="001B54C3" w14:paraId="0F3D3651"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38AAADB" w14:textId="77777777" w:rsidR="00574EBA" w:rsidRPr="001B54C3" w:rsidRDefault="00574EBA"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9C96BE7" w14:textId="77777777" w:rsidR="00574EBA" w:rsidRPr="001B54C3" w:rsidRDefault="00574EBA" w:rsidP="00235E1F">
            <w:pPr>
              <w:pStyle w:val="TableEntry"/>
            </w:pPr>
            <w:r w:rsidRPr="001B54C3">
              <w:t>1.3.6.1.4.1.19376.1.5.3.1.1.25.2.9</w:t>
            </w:r>
          </w:p>
        </w:tc>
      </w:tr>
      <w:tr w:rsidR="00574EBA" w:rsidRPr="001B54C3" w14:paraId="13F9D598"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A597A26" w14:textId="77777777" w:rsidR="00574EBA" w:rsidRPr="001B54C3" w:rsidRDefault="00574EBA"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5AFCA8A" w14:textId="77777777" w:rsidR="00574EBA" w:rsidRPr="001B54C3" w:rsidRDefault="00574EBA" w:rsidP="00235E1F">
            <w:pPr>
              <w:pStyle w:val="TableEntry"/>
            </w:pPr>
            <w:r w:rsidRPr="001B54C3">
              <w:t>The Provider Level section describes the certification or licensure level of the healthcare provider.</w:t>
            </w:r>
          </w:p>
        </w:tc>
      </w:tr>
      <w:tr w:rsidR="00574EBA" w:rsidRPr="001B54C3" w14:paraId="053D8D7E"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283EA4E" w14:textId="77777777" w:rsidR="00574EBA" w:rsidRPr="001B54C3" w:rsidRDefault="00574EBA"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9C0941E" w14:textId="77777777" w:rsidR="00574EBA" w:rsidRPr="001B54C3" w:rsidRDefault="00574EBA" w:rsidP="00235E1F">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BFF1E62" w14:textId="77777777" w:rsidR="00574EBA" w:rsidRPr="001B54C3" w:rsidRDefault="00574EBA" w:rsidP="00235E1F">
            <w:pPr>
              <w:pStyle w:val="TableEntryHeader"/>
            </w:pPr>
            <w:r w:rsidRPr="001B54C3">
              <w:t xml:space="preserve">Description </w:t>
            </w:r>
          </w:p>
        </w:tc>
      </w:tr>
      <w:tr w:rsidR="00574EBA" w:rsidRPr="001B54C3" w14:paraId="3FE41BEB" w14:textId="77777777" w:rsidTr="00574EBA">
        <w:tc>
          <w:tcPr>
            <w:tcW w:w="0" w:type="auto"/>
            <w:tcBorders>
              <w:top w:val="single" w:sz="6" w:space="0" w:color="000000"/>
              <w:left w:val="single" w:sz="6" w:space="0" w:color="000000"/>
              <w:bottom w:val="single" w:sz="6" w:space="0" w:color="000000"/>
              <w:right w:val="single" w:sz="6" w:space="0" w:color="000000"/>
            </w:tcBorders>
            <w:vAlign w:val="center"/>
          </w:tcPr>
          <w:p w14:paraId="2569BFDD" w14:textId="44E41771" w:rsidR="00574EBA" w:rsidRPr="001B54C3" w:rsidRDefault="002E5AAC" w:rsidP="00235E1F">
            <w:pPr>
              <w:pStyle w:val="TableEntry"/>
            </w:pPr>
            <w:r w:rsidRPr="001B54C3">
              <w:t>71580-5</w:t>
            </w:r>
          </w:p>
        </w:tc>
        <w:tc>
          <w:tcPr>
            <w:tcW w:w="0" w:type="auto"/>
            <w:tcBorders>
              <w:top w:val="single" w:sz="6" w:space="0" w:color="000000"/>
              <w:left w:val="single" w:sz="6" w:space="0" w:color="000000"/>
              <w:bottom w:val="single" w:sz="6" w:space="0" w:color="000000"/>
              <w:right w:val="single" w:sz="6" w:space="0" w:color="000000"/>
            </w:tcBorders>
            <w:vAlign w:val="center"/>
          </w:tcPr>
          <w:p w14:paraId="64F257C0" w14:textId="77777777" w:rsidR="00574EBA" w:rsidRPr="001B54C3" w:rsidRDefault="00574EBA" w:rsidP="00235E1F">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401D521E" w14:textId="06E12692" w:rsidR="00574EBA" w:rsidRPr="001B54C3" w:rsidRDefault="002E5AAC" w:rsidP="00235E1F">
            <w:pPr>
              <w:pStyle w:val="TableEntry"/>
            </w:pPr>
            <w:r w:rsidRPr="001B54C3">
              <w:t>Crew member level NEMSIS</w:t>
            </w:r>
          </w:p>
        </w:tc>
      </w:tr>
    </w:tbl>
    <w:p w14:paraId="2D0FEA1A" w14:textId="77777777" w:rsidR="00574EBA" w:rsidRPr="001B54C3" w:rsidRDefault="00574EBA" w:rsidP="00143B5C">
      <w:pPr>
        <w:pStyle w:val="BodyText"/>
      </w:pPr>
    </w:p>
    <w:p w14:paraId="5694B838"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226C0ED8"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2682276C"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root='1.3.6.1.4.1.19376.1.5.3.1.1.25.2.9'/&gt;</w:t>
      </w:r>
    </w:p>
    <w:p w14:paraId="6A2F217D"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&lt;id root=' ' extension=' '/&gt;</w:t>
      </w:r>
    </w:p>
    <w:p w14:paraId="2D24AEA6" w14:textId="13ED2313"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&lt;code code='</w:t>
      </w:r>
      <w:r w:rsidR="002E5AAC" w:rsidRPr="001B54C3">
        <w:rPr>
          <w:rFonts w:ascii="Courier New" w:hAnsi="Courier New" w:cs="Courier New"/>
          <w:sz w:val="16"/>
        </w:rPr>
        <w:t>71580-5</w:t>
      </w:r>
      <w:r w:rsidRPr="001B54C3">
        <w:rPr>
          <w:rFonts w:ascii="Courier New" w:hAnsi="Courier New" w:cs="Courier New"/>
          <w:sz w:val="16"/>
        </w:rPr>
        <w:t>' displayName='</w:t>
      </w:r>
      <w:r w:rsidR="002E5AAC" w:rsidRPr="001B54C3">
        <w:t xml:space="preserve"> </w:t>
      </w:r>
      <w:r w:rsidR="002E5AAC" w:rsidRPr="001B54C3">
        <w:rPr>
          <w:rFonts w:ascii="Courier New" w:hAnsi="Courier New" w:cs="Courier New"/>
          <w:sz w:val="16"/>
        </w:rPr>
        <w:t xml:space="preserve">Crew member level NEMSIS </w:t>
      </w:r>
      <w:r w:rsidRPr="001B54C3">
        <w:rPr>
          <w:rFonts w:ascii="Courier New" w:hAnsi="Courier New" w:cs="Courier New"/>
          <w:sz w:val="16"/>
        </w:rPr>
        <w:t>'</w:t>
      </w:r>
    </w:p>
    <w:p w14:paraId="734CE1E8" w14:textId="0B674C86"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codeSystem='2.16.840.1.113883.6.1' codeSystemName='</w:t>
      </w:r>
      <w:r w:rsidR="002E5AAC" w:rsidRPr="001B54C3">
        <w:rPr>
          <w:rFonts w:ascii="Courier New" w:hAnsi="Courier New" w:cs="Courier New"/>
          <w:sz w:val="16"/>
        </w:rPr>
        <w:t>LOINC</w:t>
      </w:r>
      <w:r w:rsidRPr="001B54C3">
        <w:rPr>
          <w:rFonts w:ascii="Courier New" w:hAnsi="Courier New" w:cs="Courier New"/>
          <w:sz w:val="16"/>
        </w:rPr>
        <w:t>'/&gt;</w:t>
      </w:r>
    </w:p>
    <w:p w14:paraId="678365AF"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36E0D3B3"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i/>
          <w:iCs/>
          <w:sz w:val="16"/>
        </w:rPr>
        <w:t>Text as described above</w:t>
      </w:r>
    </w:p>
    <w:p w14:paraId="6A264DCC"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  </w:t>
      </w:r>
    </w:p>
    <w:p w14:paraId="5A8367CB"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7E31CB08"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5746EE83" w14:textId="77777777" w:rsidR="00574EBA" w:rsidRPr="001B54C3" w:rsidRDefault="00574EBA" w:rsidP="004A4B15">
      <w:pPr>
        <w:pStyle w:val="FigureTitle"/>
        <w:rPr>
          <w:lang w:eastAsia="x-none"/>
        </w:rPr>
      </w:pPr>
      <w:r w:rsidRPr="001B54C3">
        <w:t>Figure 6.3.3.7.</w:t>
      </w:r>
      <w:r w:rsidR="00ED3D87" w:rsidRPr="001B54C3">
        <w:t>11</w:t>
      </w:r>
      <w:r w:rsidR="005B6ADC" w:rsidRPr="001B54C3">
        <w:t>-1:</w:t>
      </w:r>
      <w:r w:rsidRPr="001B54C3">
        <w:t xml:space="preserve"> Sample Provider Level Section</w:t>
      </w:r>
    </w:p>
    <w:p w14:paraId="5738F420" w14:textId="77777777" w:rsidR="00FD2224" w:rsidRPr="001B54C3" w:rsidRDefault="00FD2224" w:rsidP="00C024E3">
      <w:pPr>
        <w:pStyle w:val="BodyText"/>
        <w:rPr>
          <w:lang w:eastAsia="x-none"/>
        </w:rPr>
      </w:pPr>
    </w:p>
    <w:p w14:paraId="3EFA55FA" w14:textId="77777777" w:rsidR="00866BDC" w:rsidRPr="001B54C3" w:rsidRDefault="00866BDC">
      <w:pPr>
        <w:pStyle w:val="EditorInstructions"/>
      </w:pPr>
      <w:r w:rsidRPr="001B54C3">
        <w:t>Add Section 6.3.3.8</w:t>
      </w:r>
    </w:p>
    <w:p w14:paraId="24C1364F" w14:textId="77777777" w:rsidR="00866BDC" w:rsidRPr="001B54C3" w:rsidRDefault="00866BDC">
      <w:pPr>
        <w:pStyle w:val="Heading4"/>
        <w:rPr>
          <w:noProof w:val="0"/>
        </w:rPr>
      </w:pPr>
      <w:bookmarkStart w:id="867" w:name="_Toc466555335"/>
      <w:r w:rsidRPr="001B54C3">
        <w:rPr>
          <w:noProof w:val="0"/>
        </w:rPr>
        <w:t xml:space="preserve">6.3.3.8 </w:t>
      </w:r>
      <w:r w:rsidR="00DA4651" w:rsidRPr="001B54C3">
        <w:rPr>
          <w:noProof w:val="0"/>
        </w:rPr>
        <w:t>Interventions</w:t>
      </w:r>
      <w:bookmarkEnd w:id="867"/>
    </w:p>
    <w:p w14:paraId="234D2A0D" w14:textId="77777777" w:rsidR="00DA4651" w:rsidRPr="001B54C3" w:rsidRDefault="00D916CD">
      <w:pPr>
        <w:pStyle w:val="BodyText"/>
      </w:pPr>
      <w:r w:rsidRPr="001B54C3">
        <w:t>Th</w:t>
      </w:r>
      <w:r w:rsidR="00DA4651" w:rsidRPr="001B54C3">
        <w:t>is section contains section content modules that describe interventions, procedures, therapeutic treatments, et cetera, performed on the patient.</w:t>
      </w:r>
    </w:p>
    <w:p w14:paraId="6252F4C9" w14:textId="77777777" w:rsidR="00866BDC" w:rsidRPr="001B54C3" w:rsidRDefault="00866BDC">
      <w:pPr>
        <w:pStyle w:val="BodyText"/>
      </w:pPr>
    </w:p>
    <w:p w14:paraId="2385A879" w14:textId="77777777" w:rsidR="00866BDC" w:rsidRPr="001B54C3" w:rsidRDefault="00866BDC">
      <w:pPr>
        <w:pStyle w:val="EditorInstructions"/>
      </w:pPr>
      <w:r w:rsidRPr="001B54C3">
        <w:t>Add Section 6.3.3.8.3</w:t>
      </w:r>
    </w:p>
    <w:p w14:paraId="3ADD0F6D" w14:textId="77777777" w:rsidR="006E68E8" w:rsidRDefault="006E68E8" w:rsidP="00143B5C">
      <w:pPr>
        <w:pStyle w:val="BodyText"/>
      </w:pPr>
    </w:p>
    <w:p w14:paraId="599D018C" w14:textId="45647B5A" w:rsidR="00866BDC" w:rsidRPr="001B54C3" w:rsidRDefault="00866BDC" w:rsidP="00EF3D05">
      <w:pPr>
        <w:pStyle w:val="Heading5"/>
        <w:rPr>
          <w:noProof w:val="0"/>
          <w:lang w:val="en-US"/>
        </w:rPr>
      </w:pPr>
      <w:bookmarkStart w:id="868" w:name="_Toc466555336"/>
      <w:r w:rsidRPr="001B54C3">
        <w:rPr>
          <w:noProof w:val="0"/>
          <w:lang w:val="en-US"/>
        </w:rPr>
        <w:t>6.3.3.8.3 Procedures and Interventions Section 1.3.6.1.4.1.19376.1.5.3.1.1.13.2.11</w:t>
      </w:r>
      <w:bookmarkEnd w:id="86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3136"/>
        <w:gridCol w:w="768"/>
        <w:gridCol w:w="5440"/>
      </w:tblGrid>
      <w:tr w:rsidR="00866BDC" w:rsidRPr="001B54C3" w14:paraId="0F684894" w14:textId="77777777">
        <w:tc>
          <w:tcPr>
            <w:tcW w:w="1678"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7513EA8" w14:textId="77777777" w:rsidR="00866BDC" w:rsidRPr="001B54C3" w:rsidRDefault="00866BDC">
            <w:pPr>
              <w:pStyle w:val="TableEntryHeader"/>
            </w:pPr>
            <w:r w:rsidRPr="001B54C3">
              <w:t xml:space="preserve">Template ID </w:t>
            </w:r>
          </w:p>
        </w:tc>
        <w:tc>
          <w:tcPr>
            <w:tcW w:w="3322" w:type="pct"/>
            <w:gridSpan w:val="2"/>
            <w:tcBorders>
              <w:top w:val="single" w:sz="6" w:space="0" w:color="000000"/>
              <w:left w:val="single" w:sz="6" w:space="0" w:color="000000"/>
              <w:bottom w:val="single" w:sz="6" w:space="0" w:color="000000"/>
              <w:right w:val="single" w:sz="6" w:space="0" w:color="000000"/>
            </w:tcBorders>
            <w:vAlign w:val="center"/>
          </w:tcPr>
          <w:p w14:paraId="02DDBB54" w14:textId="77777777" w:rsidR="00866BDC" w:rsidRPr="001B54C3" w:rsidRDefault="00866BDC">
            <w:pPr>
              <w:pStyle w:val="TableEntry"/>
            </w:pPr>
            <w:r w:rsidRPr="001B54C3">
              <w:t xml:space="preserve">1.3.6.1.4.1.19376.1.5.3.1.1.13.2.11 </w:t>
            </w:r>
          </w:p>
        </w:tc>
      </w:tr>
      <w:tr w:rsidR="00866BDC" w:rsidRPr="001B54C3" w14:paraId="228A6B09" w14:textId="77777777">
        <w:tc>
          <w:tcPr>
            <w:tcW w:w="1678"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EB51F0D" w14:textId="77777777" w:rsidR="00866BDC" w:rsidRPr="001B54C3" w:rsidRDefault="00866BDC">
            <w:pPr>
              <w:pStyle w:val="TableEntryHeader"/>
            </w:pPr>
            <w:r w:rsidRPr="001B54C3">
              <w:t xml:space="preserve">General Description </w:t>
            </w:r>
          </w:p>
        </w:tc>
        <w:tc>
          <w:tcPr>
            <w:tcW w:w="3322" w:type="pct"/>
            <w:gridSpan w:val="2"/>
            <w:tcBorders>
              <w:top w:val="single" w:sz="6" w:space="0" w:color="000000"/>
              <w:left w:val="single" w:sz="6" w:space="0" w:color="000000"/>
              <w:bottom w:val="single" w:sz="6" w:space="0" w:color="000000"/>
              <w:right w:val="single" w:sz="6" w:space="0" w:color="000000"/>
            </w:tcBorders>
            <w:vAlign w:val="center"/>
          </w:tcPr>
          <w:p w14:paraId="7574F290" w14:textId="77777777" w:rsidR="00866BDC" w:rsidRPr="001B54C3" w:rsidRDefault="00866BDC">
            <w:pPr>
              <w:pStyle w:val="TableEntry"/>
            </w:pPr>
            <w:r w:rsidRPr="001B54C3">
              <w:t>The Procedures and Interventions</w:t>
            </w:r>
            <w:r w:rsidR="00DF1AA2" w:rsidRPr="001B54C3">
              <w:t xml:space="preserve"> </w:t>
            </w:r>
            <w:r w:rsidRPr="001B54C3">
              <w:t xml:space="preserve">section shall contain a narrative description of the actions performed by a clinician. </w:t>
            </w:r>
          </w:p>
        </w:tc>
      </w:tr>
      <w:tr w:rsidR="00866BDC" w:rsidRPr="001B54C3" w14:paraId="46BE48BA" w14:textId="77777777">
        <w:tc>
          <w:tcPr>
            <w:tcW w:w="1678"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3390153" w14:textId="77777777" w:rsidR="00866BDC" w:rsidRPr="001B54C3" w:rsidRDefault="00866BDC">
            <w:pPr>
              <w:pStyle w:val="TableEntryHeader"/>
            </w:pPr>
            <w:r w:rsidRPr="001B54C3">
              <w:t xml:space="preserve">LOINC Code </w:t>
            </w:r>
          </w:p>
        </w:tc>
        <w:tc>
          <w:tcPr>
            <w:tcW w:w="411"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CF4AAD0" w14:textId="77777777" w:rsidR="00866BDC" w:rsidRPr="001B54C3" w:rsidRDefault="00866BDC">
            <w:pPr>
              <w:pStyle w:val="TableEntryHeader"/>
            </w:pPr>
            <w:r w:rsidRPr="001B54C3">
              <w:t xml:space="preserve">Opt </w:t>
            </w:r>
          </w:p>
        </w:tc>
        <w:tc>
          <w:tcPr>
            <w:tcW w:w="2911"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149C95A" w14:textId="77777777" w:rsidR="00866BDC" w:rsidRPr="001B54C3" w:rsidRDefault="00866BDC">
            <w:pPr>
              <w:pStyle w:val="TableEntryHeader"/>
            </w:pPr>
            <w:r w:rsidRPr="001B54C3">
              <w:t xml:space="preserve">Description </w:t>
            </w:r>
          </w:p>
        </w:tc>
      </w:tr>
      <w:tr w:rsidR="00866BDC" w:rsidRPr="001B54C3" w14:paraId="067DFEEE"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CF8E8E8" w14:textId="77777777" w:rsidR="00866BDC" w:rsidRPr="001B54C3" w:rsidRDefault="00866BDC" w:rsidP="00651C67">
            <w:pPr>
              <w:pStyle w:val="TableEntry"/>
            </w:pPr>
            <w:r w:rsidRPr="001B54C3">
              <w:t>295</w:t>
            </w:r>
            <w:r w:rsidR="00D66B58" w:rsidRPr="001B54C3">
              <w:t>5</w:t>
            </w:r>
            <w:r w:rsidRPr="001B54C3">
              <w:t>4-3</w:t>
            </w:r>
          </w:p>
        </w:tc>
        <w:tc>
          <w:tcPr>
            <w:tcW w:w="0" w:type="auto"/>
            <w:tcBorders>
              <w:top w:val="single" w:sz="6" w:space="0" w:color="000000"/>
              <w:left w:val="single" w:sz="6" w:space="0" w:color="000000"/>
              <w:bottom w:val="single" w:sz="6" w:space="0" w:color="000000"/>
              <w:right w:val="single" w:sz="6" w:space="0" w:color="000000"/>
            </w:tcBorders>
            <w:vAlign w:val="center"/>
          </w:tcPr>
          <w:p w14:paraId="440BBDE2"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1806A62" w14:textId="77777777" w:rsidR="00866BDC" w:rsidRPr="001B54C3" w:rsidRDefault="00866BDC" w:rsidP="00651C67">
            <w:pPr>
              <w:pStyle w:val="TableEntry"/>
            </w:pPr>
            <w:r w:rsidRPr="001B54C3">
              <w:t xml:space="preserve">PROCEDURE </w:t>
            </w:r>
          </w:p>
        </w:tc>
      </w:tr>
      <w:tr w:rsidR="00866BDC" w:rsidRPr="001B54C3" w14:paraId="0F899E55" w14:textId="77777777">
        <w:tc>
          <w:tcPr>
            <w:tcW w:w="1678"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AA9B552" w14:textId="77777777" w:rsidR="00866BDC" w:rsidRPr="001B54C3" w:rsidRDefault="00866BDC">
            <w:pPr>
              <w:pStyle w:val="TableEntryHeader"/>
            </w:pPr>
            <w:r w:rsidRPr="001B54C3">
              <w:t xml:space="preserve">Entries </w:t>
            </w:r>
          </w:p>
        </w:tc>
        <w:tc>
          <w:tcPr>
            <w:tcW w:w="411"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B9DE1DB" w14:textId="77777777" w:rsidR="00866BDC" w:rsidRPr="001B54C3" w:rsidRDefault="00866BDC">
            <w:pPr>
              <w:pStyle w:val="TableEntryHeader"/>
            </w:pPr>
            <w:r w:rsidRPr="001B54C3">
              <w:t xml:space="preserve">Opt </w:t>
            </w:r>
          </w:p>
        </w:tc>
        <w:tc>
          <w:tcPr>
            <w:tcW w:w="2911"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2EE6AF3" w14:textId="77777777" w:rsidR="00866BDC" w:rsidRPr="001B54C3" w:rsidRDefault="00866BDC">
            <w:pPr>
              <w:pStyle w:val="TableEntryHeader"/>
            </w:pPr>
            <w:r w:rsidRPr="001B54C3">
              <w:t xml:space="preserve">Description </w:t>
            </w:r>
          </w:p>
        </w:tc>
      </w:tr>
      <w:tr w:rsidR="00866BDC" w:rsidRPr="001B54C3" w14:paraId="601762AF"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D8BE33F" w14:textId="77777777" w:rsidR="00866BDC" w:rsidRPr="001B54C3" w:rsidRDefault="00866BDC">
            <w:pPr>
              <w:pStyle w:val="TableEntry"/>
            </w:pPr>
            <w:r w:rsidRPr="001B54C3">
              <w:t xml:space="preserve">1.3.6.1.4.1.19376.1.5.3.1.4.19 </w:t>
            </w:r>
          </w:p>
        </w:tc>
        <w:tc>
          <w:tcPr>
            <w:tcW w:w="0" w:type="auto"/>
            <w:tcBorders>
              <w:top w:val="single" w:sz="6" w:space="0" w:color="000000"/>
              <w:left w:val="single" w:sz="6" w:space="0" w:color="000000"/>
              <w:bottom w:val="single" w:sz="6" w:space="0" w:color="000000"/>
              <w:right w:val="single" w:sz="6" w:space="0" w:color="000000"/>
            </w:tcBorders>
            <w:vAlign w:val="center"/>
          </w:tcPr>
          <w:p w14:paraId="6A99B37D"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587A6D1" w14:textId="77777777" w:rsidR="00866BDC" w:rsidRPr="001B54C3" w:rsidRDefault="00E2303C" w:rsidP="00E2303C">
            <w:pPr>
              <w:pStyle w:val="TableEntry"/>
            </w:pPr>
            <w:r w:rsidRPr="001B54C3">
              <w:t>Procedure</w:t>
            </w:r>
            <w:r w:rsidR="00866BDC" w:rsidRPr="001B54C3">
              <w:br/>
              <w:t xml:space="preserve">This entry provides coded values for procedures performed during the encounter. </w:t>
            </w:r>
          </w:p>
        </w:tc>
      </w:tr>
    </w:tbl>
    <w:p w14:paraId="7C31CDB4" w14:textId="77777777" w:rsidR="00866BDC" w:rsidRPr="001B54C3" w:rsidRDefault="00866BDC">
      <w:pPr>
        <w:pStyle w:val="BodyText"/>
      </w:pPr>
    </w:p>
    <w:p w14:paraId="1DAD7571" w14:textId="77777777" w:rsidR="00866BDC" w:rsidRPr="001B54C3" w:rsidRDefault="00866BDC">
      <w:pPr>
        <w:pStyle w:val="XMLFragment"/>
        <w:rPr>
          <w:noProof w:val="0"/>
        </w:rPr>
      </w:pPr>
      <w:r w:rsidRPr="001B54C3">
        <w:rPr>
          <w:noProof w:val="0"/>
        </w:rPr>
        <w:lastRenderedPageBreak/>
        <w:t>&lt;component&gt;</w:t>
      </w:r>
    </w:p>
    <w:p w14:paraId="227F3E0E" w14:textId="77777777" w:rsidR="00866BDC" w:rsidRPr="001B54C3" w:rsidRDefault="00866BDC">
      <w:pPr>
        <w:pStyle w:val="XMLFragment"/>
        <w:rPr>
          <w:noProof w:val="0"/>
        </w:rPr>
      </w:pPr>
      <w:r w:rsidRPr="001B54C3">
        <w:rPr>
          <w:noProof w:val="0"/>
        </w:rPr>
        <w:t xml:space="preserve">  &lt;section&gt;</w:t>
      </w:r>
    </w:p>
    <w:p w14:paraId="067C55F0" w14:textId="77777777" w:rsidR="00866BDC" w:rsidRPr="001B54C3" w:rsidRDefault="00866BDC">
      <w:pPr>
        <w:pStyle w:val="XMLFragment"/>
        <w:rPr>
          <w:noProof w:val="0"/>
        </w:rPr>
      </w:pPr>
      <w:r w:rsidRPr="001B54C3">
        <w:rPr>
          <w:noProof w:val="0"/>
        </w:rPr>
        <w:t xml:space="preserve">    &lt;templateId root='1.3.6.1.4.1.19376.1.5.3.1.1.13.2.11'/&gt;</w:t>
      </w:r>
    </w:p>
    <w:p w14:paraId="6AF98A2A" w14:textId="77777777" w:rsidR="00866BDC" w:rsidRPr="001B54C3" w:rsidRDefault="00866BDC">
      <w:pPr>
        <w:pStyle w:val="XMLFragment"/>
        <w:rPr>
          <w:noProof w:val="0"/>
        </w:rPr>
      </w:pPr>
      <w:r w:rsidRPr="001B54C3">
        <w:rPr>
          <w:noProof w:val="0"/>
        </w:rPr>
        <w:t xml:space="preserve">    &lt;id root=' ' extension=' '/&gt;</w:t>
      </w:r>
    </w:p>
    <w:p w14:paraId="02364D05" w14:textId="77777777" w:rsidR="00866BDC" w:rsidRPr="001B54C3" w:rsidRDefault="00866BDC">
      <w:pPr>
        <w:pStyle w:val="XMLFragment"/>
        <w:rPr>
          <w:noProof w:val="0"/>
        </w:rPr>
      </w:pPr>
      <w:r w:rsidRPr="001B54C3">
        <w:rPr>
          <w:noProof w:val="0"/>
        </w:rPr>
        <w:t xml:space="preserve">    &lt;code code=</w:t>
      </w:r>
      <w:commentRangeStart w:id="869"/>
      <w:r w:rsidRPr="001B54C3">
        <w:rPr>
          <w:noProof w:val="0"/>
        </w:rPr>
        <w:t>'</w:t>
      </w:r>
      <w:del w:id="870" w:author="Michael Clifton" w:date="2018-11-14T11:56:00Z">
        <w:r w:rsidRPr="001B54C3" w:rsidDel="00760CDE">
          <w:rPr>
            <w:strike/>
            <w:noProof w:val="0"/>
          </w:rPr>
          <w:delText>X-PROC</w:delText>
        </w:r>
        <w:r w:rsidR="00C57E18" w:rsidRPr="001B54C3" w:rsidDel="00760CDE">
          <w:rPr>
            <w:noProof w:val="0"/>
          </w:rPr>
          <w:delText xml:space="preserve"> </w:delText>
        </w:r>
      </w:del>
      <w:r w:rsidR="00C57E18" w:rsidRPr="001B54C3">
        <w:rPr>
          <w:noProof w:val="0"/>
        </w:rPr>
        <w:t>29554-3</w:t>
      </w:r>
      <w:r w:rsidRPr="001B54C3">
        <w:rPr>
          <w:noProof w:val="0"/>
        </w:rPr>
        <w:t>' displayName='PROCEDURE</w:t>
      </w:r>
      <w:del w:id="871" w:author="Michael Clifton" w:date="2018-11-14T11:56:00Z">
        <w:r w:rsidRPr="001B54C3" w:rsidDel="00760CDE">
          <w:rPr>
            <w:noProof w:val="0"/>
          </w:rPr>
          <w:delText xml:space="preserve">S </w:delText>
        </w:r>
        <w:r w:rsidRPr="001B54C3" w:rsidDel="00760CDE">
          <w:rPr>
            <w:strike/>
            <w:noProof w:val="0"/>
          </w:rPr>
          <w:delText>PERFORMED</w:delText>
        </w:r>
      </w:del>
      <w:r w:rsidRPr="001B54C3">
        <w:rPr>
          <w:noProof w:val="0"/>
        </w:rPr>
        <w:t>'</w:t>
      </w:r>
      <w:commentRangeEnd w:id="869"/>
      <w:r w:rsidR="00760CDE">
        <w:rPr>
          <w:rStyle w:val="CommentReference"/>
          <w:rFonts w:ascii="Times New Roman" w:hAnsi="Times New Roman" w:cs="Times New Roman"/>
          <w:noProof w:val="0"/>
        </w:rPr>
        <w:commentReference w:id="869"/>
      </w:r>
    </w:p>
    <w:p w14:paraId="783571AF" w14:textId="77777777" w:rsidR="00866BDC" w:rsidRPr="001B54C3" w:rsidRDefault="00866BDC">
      <w:pPr>
        <w:pStyle w:val="XMLFragment"/>
        <w:rPr>
          <w:noProof w:val="0"/>
        </w:rPr>
      </w:pPr>
      <w:r w:rsidRPr="001B54C3">
        <w:rPr>
          <w:noProof w:val="0"/>
        </w:rPr>
        <w:t xml:space="preserve">      codeSystem='2.16.840.1.113883.6.1' codeSystemName='LOINC'/&gt;</w:t>
      </w:r>
    </w:p>
    <w:p w14:paraId="3557419C" w14:textId="77777777" w:rsidR="00866BDC" w:rsidRPr="001B54C3" w:rsidRDefault="00866BDC">
      <w:pPr>
        <w:pStyle w:val="XMLFragment"/>
        <w:rPr>
          <w:noProof w:val="0"/>
        </w:rPr>
      </w:pPr>
      <w:r w:rsidRPr="001B54C3">
        <w:rPr>
          <w:noProof w:val="0"/>
        </w:rPr>
        <w:t xml:space="preserve">    &lt;text&gt;</w:t>
      </w:r>
    </w:p>
    <w:p w14:paraId="6F7CD1F7"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228FD7D5" w14:textId="77777777" w:rsidR="00866BDC" w:rsidRPr="001B54C3" w:rsidRDefault="00866BDC">
      <w:pPr>
        <w:pStyle w:val="XMLFragment"/>
        <w:rPr>
          <w:noProof w:val="0"/>
        </w:rPr>
      </w:pPr>
      <w:r w:rsidRPr="001B54C3">
        <w:rPr>
          <w:noProof w:val="0"/>
        </w:rPr>
        <w:t xml:space="preserve">    &lt;/text&gt;  </w:t>
      </w:r>
    </w:p>
    <w:p w14:paraId="0357DDD3" w14:textId="77777777" w:rsidR="00866BDC" w:rsidRPr="001B54C3" w:rsidRDefault="00866BDC">
      <w:pPr>
        <w:pStyle w:val="XMLFragment"/>
        <w:rPr>
          <w:noProof w:val="0"/>
        </w:rPr>
      </w:pPr>
      <w:r w:rsidRPr="001B54C3">
        <w:rPr>
          <w:noProof w:val="0"/>
        </w:rPr>
        <w:t xml:space="preserve">    &lt;entry&gt;</w:t>
      </w:r>
    </w:p>
    <w:p w14:paraId="5CE59A27" w14:textId="77777777" w:rsidR="00866BDC" w:rsidRPr="001B54C3" w:rsidRDefault="00866BDC">
      <w:pPr>
        <w:pStyle w:val="XMLFragment"/>
        <w:rPr>
          <w:noProof w:val="0"/>
        </w:rPr>
      </w:pPr>
      <w:r w:rsidRPr="001B54C3">
        <w:rPr>
          <w:noProof w:val="0"/>
        </w:rPr>
        <w:t xml:space="preserve">        :</w:t>
      </w:r>
    </w:p>
    <w:p w14:paraId="6F57B457" w14:textId="77777777" w:rsidR="00866BDC" w:rsidRPr="001B54C3" w:rsidRDefault="00866BDC">
      <w:pPr>
        <w:pStyle w:val="XMLFragment"/>
        <w:rPr>
          <w:noProof w:val="0"/>
        </w:rPr>
      </w:pPr>
      <w:r w:rsidRPr="001B54C3">
        <w:rPr>
          <w:noProof w:val="0"/>
        </w:rPr>
        <w:t xml:space="preserve">      &lt;!-- Required Procedure element --&gt;</w:t>
      </w:r>
    </w:p>
    <w:p w14:paraId="12AE5635" w14:textId="77777777" w:rsidR="00866BDC" w:rsidRPr="00C94752" w:rsidRDefault="00866BDC">
      <w:pPr>
        <w:pStyle w:val="XMLFragment"/>
        <w:rPr>
          <w:noProof w:val="0"/>
        </w:rPr>
      </w:pPr>
      <w:r w:rsidRPr="001B54C3">
        <w:rPr>
          <w:noProof w:val="0"/>
        </w:rPr>
        <w:t xml:space="preserve">        </w:t>
      </w:r>
      <w:r w:rsidRPr="00C94752">
        <w:rPr>
          <w:noProof w:val="0"/>
        </w:rPr>
        <w:t>&lt;templateId root='</w:t>
      </w:r>
      <w:hyperlink w:anchor="_1.3.6.1.4.1.19376.1.5.3.1.4.19.htm" w:tooltip="1.3.6.1.4.1.19376.1.5.3.1.4.19" w:history="1">
        <w:r w:rsidRPr="00C94752">
          <w:rPr>
            <w:rStyle w:val="Hyperlink"/>
            <w:noProof w:val="0"/>
          </w:rPr>
          <w:t>1.3.6.1.4.1.19376.1.5.3.1.4.19</w:t>
        </w:r>
      </w:hyperlink>
      <w:r w:rsidRPr="00C94752">
        <w:rPr>
          <w:noProof w:val="0"/>
        </w:rPr>
        <w:t>'/&gt;</w:t>
      </w:r>
    </w:p>
    <w:p w14:paraId="452DF89C" w14:textId="77777777" w:rsidR="00866BDC" w:rsidRPr="00C94752" w:rsidRDefault="00866BDC">
      <w:pPr>
        <w:pStyle w:val="XMLFragment"/>
        <w:rPr>
          <w:noProof w:val="0"/>
        </w:rPr>
      </w:pPr>
      <w:r w:rsidRPr="00C94752">
        <w:rPr>
          <w:noProof w:val="0"/>
        </w:rPr>
        <w:t xml:space="preserve">        :</w:t>
      </w:r>
    </w:p>
    <w:p w14:paraId="0FA74BD8" w14:textId="77777777" w:rsidR="00866BDC" w:rsidRPr="00C94752" w:rsidRDefault="00866BDC">
      <w:pPr>
        <w:pStyle w:val="XMLFragment"/>
        <w:rPr>
          <w:noProof w:val="0"/>
        </w:rPr>
      </w:pPr>
      <w:r w:rsidRPr="00C94752">
        <w:rPr>
          <w:noProof w:val="0"/>
        </w:rPr>
        <w:t xml:space="preserve">    &lt;/entry&gt;</w:t>
      </w:r>
    </w:p>
    <w:p w14:paraId="201568C6" w14:textId="77777777" w:rsidR="00866BDC" w:rsidRPr="00C94752" w:rsidRDefault="00866BDC">
      <w:pPr>
        <w:pStyle w:val="XMLFragment"/>
        <w:rPr>
          <w:noProof w:val="0"/>
        </w:rPr>
      </w:pPr>
      <w:r w:rsidRPr="00C94752">
        <w:rPr>
          <w:noProof w:val="0"/>
        </w:rPr>
        <w:t xml:space="preserve">     </w:t>
      </w:r>
    </w:p>
    <w:p w14:paraId="70613C75" w14:textId="77777777" w:rsidR="00866BDC" w:rsidRPr="001B54C3" w:rsidRDefault="00866BDC">
      <w:pPr>
        <w:pStyle w:val="XMLFragment"/>
        <w:rPr>
          <w:noProof w:val="0"/>
        </w:rPr>
      </w:pPr>
      <w:r w:rsidRPr="00C94752">
        <w:rPr>
          <w:noProof w:val="0"/>
        </w:rPr>
        <w:t xml:space="preserve">  </w:t>
      </w:r>
      <w:r w:rsidRPr="001B54C3">
        <w:rPr>
          <w:noProof w:val="0"/>
        </w:rPr>
        <w:t>&lt;/section&gt;</w:t>
      </w:r>
    </w:p>
    <w:p w14:paraId="5D594E1C" w14:textId="77777777" w:rsidR="00866BDC" w:rsidRPr="001B54C3" w:rsidRDefault="00866BDC">
      <w:pPr>
        <w:pStyle w:val="XMLFragment"/>
        <w:rPr>
          <w:noProof w:val="0"/>
        </w:rPr>
      </w:pPr>
      <w:r w:rsidRPr="001B54C3">
        <w:rPr>
          <w:noProof w:val="0"/>
        </w:rPr>
        <w:t>&lt;/component&gt;</w:t>
      </w:r>
    </w:p>
    <w:p w14:paraId="461680E2" w14:textId="77777777" w:rsidR="00866BDC" w:rsidRPr="001B54C3" w:rsidRDefault="00866BDC" w:rsidP="00235E1F">
      <w:pPr>
        <w:pStyle w:val="FigureTitle"/>
      </w:pPr>
      <w:r w:rsidRPr="001B54C3">
        <w:t>Figure 6.3</w:t>
      </w:r>
      <w:r w:rsidR="001353F5" w:rsidRPr="001B54C3">
        <w:t>.3.8.3</w:t>
      </w:r>
      <w:r w:rsidR="005B6ADC" w:rsidRPr="001B54C3">
        <w:t>-1:</w:t>
      </w:r>
      <w:r w:rsidRPr="001B54C3">
        <w:t xml:space="preserve"> Specification for Procedures and Interventions Section</w:t>
      </w:r>
    </w:p>
    <w:p w14:paraId="685B297A" w14:textId="77777777" w:rsidR="00866BDC" w:rsidRPr="001B54C3" w:rsidRDefault="00866BDC" w:rsidP="0073673D">
      <w:pPr>
        <w:pStyle w:val="BodyText"/>
      </w:pPr>
    </w:p>
    <w:p w14:paraId="0C532330" w14:textId="77777777" w:rsidR="00866BDC" w:rsidRPr="001B54C3" w:rsidRDefault="00866BDC">
      <w:pPr>
        <w:pStyle w:val="EditorInstructions"/>
      </w:pPr>
      <w:r w:rsidRPr="001B54C3">
        <w:t>Add Section 6.3.3.8.4</w:t>
      </w:r>
      <w:r w:rsidR="0067501D" w:rsidRPr="001B54C3">
        <w:t xml:space="preserve"> (Added </w:t>
      </w:r>
      <w:r w:rsidR="00EC24F0" w:rsidRPr="001B54C3">
        <w:t>2011-06</w:t>
      </w:r>
      <w:r w:rsidR="0067501D" w:rsidRPr="001B54C3">
        <w:t xml:space="preserve"> from the PCC Transport Record Summary Profiles supplement)</w:t>
      </w:r>
    </w:p>
    <w:p w14:paraId="73154FBA" w14:textId="77777777" w:rsidR="006E68E8" w:rsidRDefault="006E68E8" w:rsidP="00143B5C">
      <w:pPr>
        <w:pStyle w:val="BodyText"/>
      </w:pPr>
    </w:p>
    <w:p w14:paraId="6C799132" w14:textId="1FAAB603" w:rsidR="00866BDC" w:rsidRPr="001B54C3" w:rsidRDefault="00866BDC" w:rsidP="00EF3D05">
      <w:pPr>
        <w:pStyle w:val="Heading5"/>
        <w:rPr>
          <w:noProof w:val="0"/>
          <w:lang w:val="en-US"/>
        </w:rPr>
      </w:pPr>
      <w:bookmarkStart w:id="872" w:name="_Toc466555337"/>
      <w:r w:rsidRPr="001B54C3">
        <w:rPr>
          <w:noProof w:val="0"/>
          <w:lang w:val="en-US"/>
        </w:rPr>
        <w:t>6.3.3.8.4 Intravenous Fluids Administered Section 1.3.6.1.4.1.19376.1.5.3.1.1.13.2.6</w:t>
      </w:r>
      <w:bookmarkEnd w:id="872"/>
    </w:p>
    <w:tbl>
      <w:tblPr>
        <w:tblpPr w:leftFromText="187" w:rightFromText="187" w:bottomFromText="576"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3524"/>
        <w:gridCol w:w="574"/>
        <w:gridCol w:w="5246"/>
      </w:tblGrid>
      <w:tr w:rsidR="00866BDC" w:rsidRPr="001B54C3" w14:paraId="189C2A0C" w14:textId="77777777" w:rsidTr="00143B5C">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EC4242D" w14:textId="77777777" w:rsidR="00866BDC" w:rsidRPr="001B54C3" w:rsidRDefault="00866BDC" w:rsidP="000F0369">
            <w:pPr>
              <w:pStyle w:val="TableEntryHeader"/>
            </w:pPr>
            <w:r w:rsidRPr="001B54C3">
              <w:t xml:space="preserve">Template ID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15AC9350" w14:textId="77777777" w:rsidR="00866BDC" w:rsidRPr="001B54C3" w:rsidRDefault="00866BDC" w:rsidP="000F0369">
            <w:pPr>
              <w:pStyle w:val="TableEntry"/>
            </w:pPr>
            <w:r w:rsidRPr="001B54C3">
              <w:t xml:space="preserve">1.3.6.1.4.1.19376.1.5.3.1.1.13.2.6 </w:t>
            </w:r>
          </w:p>
        </w:tc>
      </w:tr>
      <w:tr w:rsidR="00866BDC" w:rsidRPr="001B54C3" w14:paraId="50FCE361" w14:textId="77777777" w:rsidTr="00143B5C">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A05DADD" w14:textId="77777777" w:rsidR="00866BDC" w:rsidRPr="001B54C3" w:rsidRDefault="00866BDC" w:rsidP="000F0369">
            <w:pPr>
              <w:pStyle w:val="TableEntryHeader"/>
            </w:pPr>
            <w:r w:rsidRPr="001B54C3">
              <w:t xml:space="preserve">General Description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0DAA1539" w14:textId="77777777" w:rsidR="00866BDC" w:rsidRPr="001B54C3" w:rsidRDefault="00866BDC" w:rsidP="000F0369">
            <w:pPr>
              <w:pStyle w:val="TableEntry"/>
            </w:pPr>
            <w:r w:rsidRPr="001B54C3">
              <w:t xml:space="preserve">The intravenous fluids administered section shall contain a narrative description of fluids administered to a patient during the course of an encounter. It may include entries for IV fluid administration as described in the Entry Content Module. </w:t>
            </w:r>
          </w:p>
        </w:tc>
      </w:tr>
      <w:tr w:rsidR="00866BDC" w:rsidRPr="001B54C3" w14:paraId="552189BB" w14:textId="77777777" w:rsidTr="00143B5C">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0ABD882" w14:textId="77777777" w:rsidR="00866BDC" w:rsidRPr="001B54C3" w:rsidRDefault="00866BDC" w:rsidP="000F0369">
            <w:pPr>
              <w:pStyle w:val="TableEntryHeader"/>
            </w:pPr>
            <w:r w:rsidRPr="001B54C3">
              <w:t xml:space="preserve">LOINC Code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B9DA5A8" w14:textId="77777777" w:rsidR="00866BDC" w:rsidRPr="001B54C3" w:rsidRDefault="00866BDC" w:rsidP="000F0369">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9E8DADF" w14:textId="77777777" w:rsidR="00866BDC" w:rsidRPr="001B54C3" w:rsidRDefault="00866BDC" w:rsidP="000F0369">
            <w:pPr>
              <w:pStyle w:val="TableEntryHeader"/>
            </w:pPr>
            <w:r w:rsidRPr="001B54C3">
              <w:t xml:space="preserve">Description </w:t>
            </w:r>
          </w:p>
        </w:tc>
      </w:tr>
      <w:tr w:rsidR="00866BDC" w:rsidRPr="001B54C3" w14:paraId="560C24AA" w14:textId="77777777" w:rsidTr="00143B5C">
        <w:tc>
          <w:tcPr>
            <w:tcW w:w="0" w:type="auto"/>
            <w:tcBorders>
              <w:top w:val="single" w:sz="6" w:space="0" w:color="000000"/>
              <w:left w:val="single" w:sz="6" w:space="0" w:color="000000"/>
              <w:bottom w:val="single" w:sz="6" w:space="0" w:color="000000"/>
              <w:right w:val="single" w:sz="6" w:space="0" w:color="000000"/>
            </w:tcBorders>
            <w:vAlign w:val="center"/>
          </w:tcPr>
          <w:p w14:paraId="02ADBA48" w14:textId="77777777" w:rsidR="00866BDC" w:rsidRPr="001B54C3" w:rsidRDefault="00685FEC" w:rsidP="000F0369">
            <w:pPr>
              <w:pStyle w:val="TableEntry"/>
            </w:pPr>
            <w:r w:rsidRPr="001B54C3">
              <w:t>57072-1</w:t>
            </w:r>
          </w:p>
        </w:tc>
        <w:tc>
          <w:tcPr>
            <w:tcW w:w="0" w:type="auto"/>
            <w:tcBorders>
              <w:top w:val="single" w:sz="6" w:space="0" w:color="000000"/>
              <w:left w:val="single" w:sz="6" w:space="0" w:color="000000"/>
              <w:bottom w:val="single" w:sz="6" w:space="0" w:color="000000"/>
              <w:right w:val="single" w:sz="6" w:space="0" w:color="000000"/>
            </w:tcBorders>
            <w:vAlign w:val="center"/>
          </w:tcPr>
          <w:p w14:paraId="5DD00C7C" w14:textId="77777777" w:rsidR="00866BDC" w:rsidRPr="001B54C3" w:rsidRDefault="00866BDC" w:rsidP="000F0369">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17BD0F6" w14:textId="77777777" w:rsidR="00866BDC" w:rsidRPr="001B54C3" w:rsidRDefault="00392264" w:rsidP="000F0369">
            <w:pPr>
              <w:pStyle w:val="TableEntry"/>
            </w:pPr>
            <w:r w:rsidRPr="001B54C3">
              <w:t>Intravenous fluids administered</w:t>
            </w:r>
          </w:p>
        </w:tc>
      </w:tr>
      <w:tr w:rsidR="00866BDC" w:rsidRPr="001B54C3" w14:paraId="5A7CEEDC" w14:textId="77777777" w:rsidTr="00143B5C">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AE7698C" w14:textId="77777777" w:rsidR="00866BDC" w:rsidRPr="001B54C3" w:rsidRDefault="00866BDC" w:rsidP="000F0369">
            <w:pPr>
              <w:pStyle w:val="TableEntryHeader"/>
            </w:pPr>
            <w:r w:rsidRPr="001B54C3">
              <w:t xml:space="preserve">Entries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AC8E6E5" w14:textId="77777777" w:rsidR="00866BDC" w:rsidRPr="001B54C3" w:rsidRDefault="00866BDC" w:rsidP="000F0369">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84E9A29" w14:textId="77777777" w:rsidR="00866BDC" w:rsidRPr="001B54C3" w:rsidRDefault="00866BDC" w:rsidP="000F0369">
            <w:pPr>
              <w:pStyle w:val="TableEntryHeader"/>
            </w:pPr>
            <w:r w:rsidRPr="001B54C3">
              <w:t xml:space="preserve">Description </w:t>
            </w:r>
          </w:p>
        </w:tc>
      </w:tr>
      <w:tr w:rsidR="00866BDC" w:rsidRPr="001B54C3" w14:paraId="34FB73F5" w14:textId="77777777" w:rsidTr="00143B5C">
        <w:tc>
          <w:tcPr>
            <w:tcW w:w="0" w:type="auto"/>
            <w:tcBorders>
              <w:top w:val="single" w:sz="6" w:space="0" w:color="000000"/>
              <w:left w:val="single" w:sz="6" w:space="0" w:color="000000"/>
              <w:bottom w:val="single" w:sz="6" w:space="0" w:color="000000"/>
              <w:right w:val="single" w:sz="6" w:space="0" w:color="000000"/>
            </w:tcBorders>
            <w:vAlign w:val="center"/>
          </w:tcPr>
          <w:p w14:paraId="05E45135" w14:textId="77777777" w:rsidR="00866BDC" w:rsidRPr="001B54C3" w:rsidRDefault="00866BDC" w:rsidP="000F0369">
            <w:pPr>
              <w:pStyle w:val="TableEntry"/>
            </w:pPr>
            <w:r w:rsidRPr="001B54C3">
              <w:t xml:space="preserve">1.3.6.1.4.1.19376.1.5.3.1.1.13.3.2 </w:t>
            </w:r>
          </w:p>
        </w:tc>
        <w:tc>
          <w:tcPr>
            <w:tcW w:w="0" w:type="auto"/>
            <w:tcBorders>
              <w:top w:val="single" w:sz="6" w:space="0" w:color="000000"/>
              <w:left w:val="single" w:sz="6" w:space="0" w:color="000000"/>
              <w:bottom w:val="single" w:sz="6" w:space="0" w:color="000000"/>
              <w:right w:val="single" w:sz="6" w:space="0" w:color="000000"/>
            </w:tcBorders>
            <w:vAlign w:val="center"/>
          </w:tcPr>
          <w:p w14:paraId="230C0538" w14:textId="77777777" w:rsidR="00866BDC" w:rsidRPr="001B54C3" w:rsidRDefault="00866BDC" w:rsidP="000F0369">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F30FA35" w14:textId="77777777" w:rsidR="00866BDC" w:rsidRPr="001B54C3" w:rsidRDefault="00B64CE6" w:rsidP="000F0369">
            <w:pPr>
              <w:pStyle w:val="TableEntry"/>
            </w:pPr>
            <w:hyperlink w:anchor="_1.3.6.1.4.1.19376.1.5.3.1.1.13.3.2.htm" w:tooltip="1.3.6.1.4.1.19376.1.5.3.1.1.13.3.2" w:history="1">
              <w:r w:rsidR="00866BDC" w:rsidRPr="001B54C3">
                <w:rPr>
                  <w:rStyle w:val="Hyperlink"/>
                </w:rPr>
                <w:t>Intravenous Fluids</w:t>
              </w:r>
            </w:hyperlink>
            <w:r w:rsidR="00866BDC" w:rsidRPr="001B54C3">
              <w:t xml:space="preserve"> </w:t>
            </w:r>
          </w:p>
        </w:tc>
      </w:tr>
    </w:tbl>
    <w:p w14:paraId="2D9C5A64" w14:textId="3290B331" w:rsidR="00866BDC" w:rsidRPr="001B54C3" w:rsidRDefault="00866BDC">
      <w:pPr>
        <w:pStyle w:val="XMLFragment"/>
        <w:rPr>
          <w:noProof w:val="0"/>
        </w:rPr>
      </w:pPr>
      <w:r w:rsidRPr="001B54C3">
        <w:rPr>
          <w:noProof w:val="0"/>
        </w:rPr>
        <w:lastRenderedPageBreak/>
        <w:t>&lt;component&gt;</w:t>
      </w:r>
    </w:p>
    <w:p w14:paraId="624486BE" w14:textId="77777777" w:rsidR="00866BDC" w:rsidRPr="001B54C3" w:rsidRDefault="00866BDC">
      <w:pPr>
        <w:pStyle w:val="XMLFragment"/>
        <w:rPr>
          <w:noProof w:val="0"/>
        </w:rPr>
      </w:pPr>
      <w:r w:rsidRPr="001B54C3">
        <w:rPr>
          <w:noProof w:val="0"/>
        </w:rPr>
        <w:t xml:space="preserve">  &lt;section&gt;</w:t>
      </w:r>
    </w:p>
    <w:p w14:paraId="79F20DBF" w14:textId="77777777" w:rsidR="00866BDC" w:rsidRPr="001B54C3" w:rsidRDefault="00866BDC">
      <w:pPr>
        <w:pStyle w:val="XMLFragment"/>
        <w:rPr>
          <w:noProof w:val="0"/>
        </w:rPr>
      </w:pPr>
      <w:r w:rsidRPr="001B54C3">
        <w:rPr>
          <w:noProof w:val="0"/>
        </w:rPr>
        <w:t xml:space="preserve">    &lt;templateId root='1.3.6.1.4.1.19376.1.5.3.1.1.13.2.6'/&gt;</w:t>
      </w:r>
    </w:p>
    <w:p w14:paraId="560659B6" w14:textId="77777777" w:rsidR="00866BDC" w:rsidRPr="001B54C3" w:rsidRDefault="00866BDC">
      <w:pPr>
        <w:pStyle w:val="XMLFragment"/>
        <w:rPr>
          <w:noProof w:val="0"/>
        </w:rPr>
      </w:pPr>
      <w:r w:rsidRPr="001B54C3">
        <w:rPr>
          <w:noProof w:val="0"/>
        </w:rPr>
        <w:t xml:space="preserve">    &lt;id root=' ' extension=' '/&gt;</w:t>
      </w:r>
    </w:p>
    <w:p w14:paraId="4CAC88BD" w14:textId="77777777" w:rsidR="00866BDC" w:rsidRPr="001B54C3" w:rsidRDefault="00866BDC">
      <w:pPr>
        <w:pStyle w:val="XMLFragment"/>
        <w:rPr>
          <w:noProof w:val="0"/>
        </w:rPr>
      </w:pPr>
      <w:r w:rsidRPr="001B54C3">
        <w:rPr>
          <w:noProof w:val="0"/>
        </w:rPr>
        <w:t xml:space="preserve">    &lt;code code='</w:t>
      </w:r>
      <w:r w:rsidR="00392264" w:rsidRPr="001B54C3">
        <w:rPr>
          <w:noProof w:val="0"/>
        </w:rPr>
        <w:t>57072-1</w:t>
      </w:r>
      <w:r w:rsidRPr="001B54C3">
        <w:rPr>
          <w:noProof w:val="0"/>
        </w:rPr>
        <w:t>' displayName='</w:t>
      </w:r>
      <w:r w:rsidR="00392264" w:rsidRPr="001B54C3">
        <w:rPr>
          <w:noProof w:val="0"/>
        </w:rPr>
        <w:t>Intravenous fluids administered</w:t>
      </w:r>
      <w:r w:rsidRPr="001B54C3">
        <w:rPr>
          <w:noProof w:val="0"/>
        </w:rPr>
        <w:t>'</w:t>
      </w:r>
    </w:p>
    <w:p w14:paraId="12068A89" w14:textId="77777777" w:rsidR="00866BDC" w:rsidRPr="001B54C3" w:rsidRDefault="00866BDC">
      <w:pPr>
        <w:pStyle w:val="XMLFragment"/>
        <w:rPr>
          <w:noProof w:val="0"/>
        </w:rPr>
      </w:pPr>
      <w:r w:rsidRPr="001B54C3">
        <w:rPr>
          <w:noProof w:val="0"/>
        </w:rPr>
        <w:t xml:space="preserve">      codeSystem='2.16.840.1.113883.6.1' codeSystemName='LOINC'/&gt;</w:t>
      </w:r>
    </w:p>
    <w:p w14:paraId="1FFD7560" w14:textId="77777777" w:rsidR="00866BDC" w:rsidRPr="001B54C3" w:rsidRDefault="00866BDC">
      <w:pPr>
        <w:pStyle w:val="XMLFragment"/>
        <w:rPr>
          <w:noProof w:val="0"/>
        </w:rPr>
      </w:pPr>
      <w:r w:rsidRPr="001B54C3">
        <w:rPr>
          <w:noProof w:val="0"/>
        </w:rPr>
        <w:t xml:space="preserve">    &lt;text&gt;</w:t>
      </w:r>
    </w:p>
    <w:p w14:paraId="598CA1EA"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032C7723" w14:textId="77777777" w:rsidR="00866BDC" w:rsidRPr="001B54C3" w:rsidRDefault="00866BDC">
      <w:pPr>
        <w:pStyle w:val="XMLFragment"/>
        <w:rPr>
          <w:noProof w:val="0"/>
        </w:rPr>
      </w:pPr>
      <w:r w:rsidRPr="001B54C3">
        <w:rPr>
          <w:noProof w:val="0"/>
        </w:rPr>
        <w:t xml:space="preserve">    &lt;/text&gt;  </w:t>
      </w:r>
    </w:p>
    <w:p w14:paraId="5BE3271F" w14:textId="77777777" w:rsidR="00866BDC" w:rsidRPr="001B54C3" w:rsidRDefault="00866BDC">
      <w:pPr>
        <w:pStyle w:val="XMLFragment"/>
        <w:rPr>
          <w:noProof w:val="0"/>
        </w:rPr>
      </w:pPr>
      <w:r w:rsidRPr="001B54C3">
        <w:rPr>
          <w:noProof w:val="0"/>
        </w:rPr>
        <w:t xml:space="preserve">    &lt;entry&gt;</w:t>
      </w:r>
    </w:p>
    <w:p w14:paraId="3460ACF4" w14:textId="77777777" w:rsidR="00866BDC" w:rsidRPr="001B54C3" w:rsidRDefault="00866BDC">
      <w:pPr>
        <w:pStyle w:val="XMLFragment"/>
        <w:rPr>
          <w:noProof w:val="0"/>
        </w:rPr>
      </w:pPr>
      <w:r w:rsidRPr="001B54C3">
        <w:rPr>
          <w:noProof w:val="0"/>
        </w:rPr>
        <w:t xml:space="preserve">        :</w:t>
      </w:r>
    </w:p>
    <w:p w14:paraId="7BD7CB34" w14:textId="77777777" w:rsidR="00866BDC" w:rsidRPr="001B54C3" w:rsidRDefault="00866BDC">
      <w:pPr>
        <w:pStyle w:val="XMLFragment"/>
        <w:rPr>
          <w:noProof w:val="0"/>
        </w:rPr>
      </w:pPr>
      <w:r w:rsidRPr="001B54C3">
        <w:rPr>
          <w:noProof w:val="0"/>
        </w:rPr>
        <w:t xml:space="preserve">      &lt;!-- Required Intravenous Fluids element --&gt;</w:t>
      </w:r>
    </w:p>
    <w:p w14:paraId="209B7D6F" w14:textId="77777777" w:rsidR="00866BDC" w:rsidRPr="000A6AA8" w:rsidRDefault="00866BDC">
      <w:pPr>
        <w:pStyle w:val="XMLFragment"/>
        <w:rPr>
          <w:noProof w:val="0"/>
          <w:lang w:val="nl-NL"/>
          <w:rPrChange w:id="873" w:author="Michael Clifton" w:date="2018-10-11T10:01:00Z">
            <w:rPr>
              <w:noProof w:val="0"/>
            </w:rPr>
          </w:rPrChange>
        </w:rPr>
      </w:pPr>
      <w:r w:rsidRPr="001B54C3">
        <w:rPr>
          <w:noProof w:val="0"/>
        </w:rPr>
        <w:t xml:space="preserve">        </w:t>
      </w:r>
      <w:r w:rsidRPr="000A6AA8">
        <w:rPr>
          <w:noProof w:val="0"/>
          <w:lang w:val="nl-NL"/>
          <w:rPrChange w:id="874" w:author="Michael Clifton" w:date="2018-10-11T10:01:00Z">
            <w:rPr>
              <w:noProof w:val="0"/>
            </w:rPr>
          </w:rPrChange>
        </w:rPr>
        <w:t>&lt;templateId root='</w:t>
      </w:r>
      <w:r w:rsidR="00B0035D">
        <w:rPr>
          <w:rStyle w:val="Hyperlink"/>
          <w:noProof w:val="0"/>
        </w:rPr>
        <w:fldChar w:fldCharType="begin"/>
      </w:r>
      <w:r w:rsidR="00B0035D" w:rsidRPr="000A6AA8">
        <w:rPr>
          <w:rStyle w:val="Hyperlink"/>
          <w:noProof w:val="0"/>
          <w:lang w:val="nl-NL"/>
          <w:rPrChange w:id="875" w:author="Michael Clifton" w:date="2018-10-11T10:01:00Z">
            <w:rPr>
              <w:rStyle w:val="Hyperlink"/>
              <w:noProof w:val="0"/>
            </w:rPr>
          </w:rPrChange>
        </w:rPr>
        <w:instrText xml:space="preserve"> HYPERLINK \l "_1.3.6.1.4.1.19376.1.5.3.1.1.13.3.2.htm" \o "1.3.6.1.4.1.19376.1.5.3.1.1.13.3.2" </w:instrText>
      </w:r>
      <w:r w:rsidR="00B0035D">
        <w:rPr>
          <w:rStyle w:val="Hyperlink"/>
          <w:noProof w:val="0"/>
        </w:rPr>
        <w:fldChar w:fldCharType="separate"/>
      </w:r>
      <w:r w:rsidRPr="000A6AA8">
        <w:rPr>
          <w:rStyle w:val="Hyperlink"/>
          <w:noProof w:val="0"/>
          <w:lang w:val="nl-NL"/>
          <w:rPrChange w:id="876" w:author="Michael Clifton" w:date="2018-10-11T10:01:00Z">
            <w:rPr>
              <w:rStyle w:val="Hyperlink"/>
              <w:noProof w:val="0"/>
            </w:rPr>
          </w:rPrChange>
        </w:rPr>
        <w:t>1.3.6.1.4.1.19376.1.5.3.1.1.13.3.2</w:t>
      </w:r>
      <w:r w:rsidR="00B0035D">
        <w:rPr>
          <w:rStyle w:val="Hyperlink"/>
          <w:noProof w:val="0"/>
        </w:rPr>
        <w:fldChar w:fldCharType="end"/>
      </w:r>
      <w:r w:rsidRPr="000A6AA8">
        <w:rPr>
          <w:noProof w:val="0"/>
          <w:lang w:val="nl-NL"/>
          <w:rPrChange w:id="877" w:author="Michael Clifton" w:date="2018-10-11T10:01:00Z">
            <w:rPr>
              <w:noProof w:val="0"/>
            </w:rPr>
          </w:rPrChange>
        </w:rPr>
        <w:t>'/&gt;</w:t>
      </w:r>
    </w:p>
    <w:p w14:paraId="0827C266" w14:textId="77777777" w:rsidR="00866BDC" w:rsidRPr="000A6AA8" w:rsidRDefault="00866BDC">
      <w:pPr>
        <w:pStyle w:val="XMLFragment"/>
        <w:rPr>
          <w:noProof w:val="0"/>
          <w:lang w:val="nl-NL"/>
          <w:rPrChange w:id="878" w:author="Michael Clifton" w:date="2018-10-11T10:01:00Z">
            <w:rPr>
              <w:noProof w:val="0"/>
            </w:rPr>
          </w:rPrChange>
        </w:rPr>
      </w:pPr>
      <w:r w:rsidRPr="000A6AA8">
        <w:rPr>
          <w:noProof w:val="0"/>
          <w:lang w:val="nl-NL"/>
          <w:rPrChange w:id="879" w:author="Michael Clifton" w:date="2018-10-11T10:01:00Z">
            <w:rPr>
              <w:noProof w:val="0"/>
            </w:rPr>
          </w:rPrChange>
        </w:rPr>
        <w:t xml:space="preserve">        :</w:t>
      </w:r>
    </w:p>
    <w:p w14:paraId="785989EF" w14:textId="77777777" w:rsidR="00866BDC" w:rsidRPr="000A6AA8" w:rsidRDefault="00866BDC">
      <w:pPr>
        <w:pStyle w:val="XMLFragment"/>
        <w:rPr>
          <w:noProof w:val="0"/>
          <w:lang w:val="nl-NL"/>
          <w:rPrChange w:id="880" w:author="Michael Clifton" w:date="2018-10-11T10:01:00Z">
            <w:rPr>
              <w:noProof w:val="0"/>
            </w:rPr>
          </w:rPrChange>
        </w:rPr>
      </w:pPr>
      <w:r w:rsidRPr="000A6AA8">
        <w:rPr>
          <w:noProof w:val="0"/>
          <w:lang w:val="nl-NL"/>
          <w:rPrChange w:id="881" w:author="Michael Clifton" w:date="2018-10-11T10:01:00Z">
            <w:rPr>
              <w:noProof w:val="0"/>
            </w:rPr>
          </w:rPrChange>
        </w:rPr>
        <w:t xml:space="preserve">    &lt;/entry&gt;</w:t>
      </w:r>
    </w:p>
    <w:p w14:paraId="1E0D8F96" w14:textId="77777777" w:rsidR="00866BDC" w:rsidRPr="000A6AA8" w:rsidRDefault="00866BDC">
      <w:pPr>
        <w:pStyle w:val="XMLFragment"/>
        <w:rPr>
          <w:noProof w:val="0"/>
          <w:lang w:val="nl-NL"/>
          <w:rPrChange w:id="882" w:author="Michael Clifton" w:date="2018-10-11T10:01:00Z">
            <w:rPr>
              <w:noProof w:val="0"/>
            </w:rPr>
          </w:rPrChange>
        </w:rPr>
      </w:pPr>
      <w:r w:rsidRPr="000A6AA8">
        <w:rPr>
          <w:noProof w:val="0"/>
          <w:lang w:val="nl-NL"/>
          <w:rPrChange w:id="883" w:author="Michael Clifton" w:date="2018-10-11T10:01:00Z">
            <w:rPr>
              <w:noProof w:val="0"/>
            </w:rPr>
          </w:rPrChange>
        </w:rPr>
        <w:t xml:space="preserve">     </w:t>
      </w:r>
    </w:p>
    <w:p w14:paraId="094A276A" w14:textId="77777777" w:rsidR="00866BDC" w:rsidRPr="001B54C3" w:rsidRDefault="00866BDC">
      <w:pPr>
        <w:pStyle w:val="XMLFragment"/>
        <w:rPr>
          <w:noProof w:val="0"/>
        </w:rPr>
      </w:pPr>
      <w:r w:rsidRPr="000A6AA8">
        <w:rPr>
          <w:noProof w:val="0"/>
          <w:lang w:val="nl-NL"/>
          <w:rPrChange w:id="884" w:author="Michael Clifton" w:date="2018-10-11T10:01:00Z">
            <w:rPr>
              <w:noProof w:val="0"/>
            </w:rPr>
          </w:rPrChange>
        </w:rPr>
        <w:t xml:space="preserve">  </w:t>
      </w:r>
      <w:r w:rsidRPr="001B54C3">
        <w:rPr>
          <w:noProof w:val="0"/>
        </w:rPr>
        <w:t>&lt;/section&gt;</w:t>
      </w:r>
    </w:p>
    <w:p w14:paraId="7CD6D0A4" w14:textId="77777777" w:rsidR="00866BDC" w:rsidRPr="001B54C3" w:rsidRDefault="00866BDC">
      <w:pPr>
        <w:pStyle w:val="XMLFragment"/>
        <w:rPr>
          <w:noProof w:val="0"/>
        </w:rPr>
      </w:pPr>
      <w:r w:rsidRPr="001B54C3">
        <w:rPr>
          <w:noProof w:val="0"/>
        </w:rPr>
        <w:t>&lt;/component&gt;</w:t>
      </w:r>
    </w:p>
    <w:p w14:paraId="580F1A30" w14:textId="77777777" w:rsidR="00866BDC" w:rsidRPr="001B54C3" w:rsidRDefault="00866BDC" w:rsidP="00235E1F">
      <w:pPr>
        <w:pStyle w:val="FigureTitle"/>
      </w:pPr>
      <w:r w:rsidRPr="001B54C3">
        <w:t>Figure 6.3</w:t>
      </w:r>
      <w:r w:rsidR="001353F5" w:rsidRPr="001B54C3">
        <w:t>.3.8.4</w:t>
      </w:r>
      <w:r w:rsidR="005B6ADC" w:rsidRPr="001B54C3">
        <w:t>-1:</w:t>
      </w:r>
      <w:r w:rsidRPr="001B54C3">
        <w:t xml:space="preserve"> Specification for Intravenous Fluids Administered Section</w:t>
      </w:r>
    </w:p>
    <w:p w14:paraId="566C91F5" w14:textId="77777777" w:rsidR="00866BDC" w:rsidRPr="001B54C3" w:rsidRDefault="00866BDC">
      <w:pPr>
        <w:pStyle w:val="EditorInstructions"/>
      </w:pPr>
      <w:r w:rsidRPr="001B54C3">
        <w:t>Add Section 6.3.3.9</w:t>
      </w:r>
    </w:p>
    <w:p w14:paraId="1E283AC6" w14:textId="77777777" w:rsidR="00866BDC" w:rsidRPr="001B54C3" w:rsidRDefault="00866BDC">
      <w:pPr>
        <w:pStyle w:val="Heading4"/>
        <w:rPr>
          <w:noProof w:val="0"/>
        </w:rPr>
      </w:pPr>
      <w:bookmarkStart w:id="885" w:name="_Toc466555338"/>
      <w:r w:rsidRPr="001B54C3">
        <w:rPr>
          <w:noProof w:val="0"/>
        </w:rPr>
        <w:t>6.3.3.9 Impressions</w:t>
      </w:r>
      <w:bookmarkEnd w:id="885"/>
    </w:p>
    <w:p w14:paraId="08637E72" w14:textId="77777777" w:rsidR="00DA4651" w:rsidRPr="001B54C3" w:rsidRDefault="00DA4651" w:rsidP="001B28EA">
      <w:pPr>
        <w:pStyle w:val="BodyText"/>
      </w:pPr>
      <w:r w:rsidRPr="001B54C3">
        <w:t xml:space="preserve">This section contains section </w:t>
      </w:r>
      <w:r w:rsidR="00DD0CC6" w:rsidRPr="001B54C3">
        <w:t>content modules</w:t>
      </w:r>
      <w:r w:rsidRPr="001B54C3">
        <w:t xml:space="preserve"> that describe assessments, impressions, diagnoses, or other reporting of clinical opinions or </w:t>
      </w:r>
      <w:r w:rsidR="00C5586E" w:rsidRPr="001B54C3">
        <w:t>judgment</w:t>
      </w:r>
      <w:r w:rsidRPr="001B54C3">
        <w:t>.</w:t>
      </w:r>
    </w:p>
    <w:p w14:paraId="6BF69DF3" w14:textId="77777777" w:rsidR="00866BDC" w:rsidRPr="001B54C3" w:rsidRDefault="00866BDC">
      <w:pPr>
        <w:pStyle w:val="BodyText"/>
      </w:pPr>
    </w:p>
    <w:p w14:paraId="6F165881" w14:textId="77777777" w:rsidR="00866BDC" w:rsidRPr="001B54C3" w:rsidRDefault="00866BDC">
      <w:pPr>
        <w:pStyle w:val="EditorInstructions"/>
      </w:pPr>
      <w:r w:rsidRPr="001B54C3">
        <w:t>Add Section 6.3.3.9.1</w:t>
      </w:r>
    </w:p>
    <w:p w14:paraId="474E35FD" w14:textId="77777777" w:rsidR="00866BDC" w:rsidRPr="001B54C3" w:rsidRDefault="00866BDC" w:rsidP="006C140A">
      <w:pPr>
        <w:pStyle w:val="Heading5"/>
        <w:rPr>
          <w:noProof w:val="0"/>
          <w:lang w:val="en-US"/>
        </w:rPr>
      </w:pPr>
      <w:bookmarkStart w:id="886" w:name="_Toc466555339"/>
      <w:r w:rsidRPr="001B54C3">
        <w:rPr>
          <w:noProof w:val="0"/>
          <w:lang w:val="en-US"/>
        </w:rPr>
        <w:t>6.3.3.9.1 Pre-procedure Impressions Section 1.3.6.1.4.1.19376.1.5.3.1.1.9.42</w:t>
      </w:r>
      <w:r w:rsidR="00A362AE" w:rsidRPr="001B54C3">
        <w:rPr>
          <w:noProof w:val="0"/>
          <w:lang w:val="en-US"/>
        </w:rPr>
        <w:t xml:space="preserve"> (Deprecated)</w:t>
      </w:r>
      <w:bookmarkEnd w:id="886"/>
    </w:p>
    <w:p w14:paraId="1E79FEC2" w14:textId="77777777" w:rsidR="00866BDC" w:rsidRPr="001B54C3" w:rsidRDefault="00866BDC">
      <w:pPr>
        <w:pStyle w:val="BodyText"/>
      </w:pPr>
    </w:p>
    <w:p w14:paraId="492F15C5" w14:textId="77777777" w:rsidR="00866BDC" w:rsidRPr="001B54C3" w:rsidRDefault="00866BDC">
      <w:pPr>
        <w:pStyle w:val="EditorInstructions"/>
      </w:pPr>
      <w:r w:rsidRPr="001B54C3">
        <w:t>Add Section 6.3.3.9.2</w:t>
      </w:r>
    </w:p>
    <w:p w14:paraId="2E62F05F" w14:textId="77777777" w:rsidR="00866BDC" w:rsidRPr="001B54C3" w:rsidRDefault="00866BDC" w:rsidP="006C140A">
      <w:pPr>
        <w:pStyle w:val="Heading5"/>
        <w:rPr>
          <w:noProof w:val="0"/>
          <w:lang w:val="en-US"/>
        </w:rPr>
      </w:pPr>
      <w:bookmarkStart w:id="887" w:name="_Toc466555340"/>
      <w:r w:rsidRPr="001B54C3">
        <w:rPr>
          <w:noProof w:val="0"/>
          <w:lang w:val="en-US"/>
        </w:rPr>
        <w:t>6.3.3.9.2 Pre-procedure Risk Assessment Section 1.3.6.1.4.1.19376.1.5.3.1.1.9.44</w:t>
      </w:r>
      <w:bookmarkEnd w:id="887"/>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866BDC" w:rsidRPr="001B54C3" w14:paraId="0A5A723E"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4AC4321" w14:textId="77777777" w:rsidR="00866BDC" w:rsidRPr="001B54C3" w:rsidRDefault="00866BDC">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F9821ED" w14:textId="77777777" w:rsidR="00866BDC" w:rsidRPr="001B54C3" w:rsidRDefault="00866BDC">
            <w:pPr>
              <w:pStyle w:val="TableEntry"/>
            </w:pPr>
            <w:r w:rsidRPr="001B54C3">
              <w:t>1.3.6.1.4.1.19376.1.5.3.1.1.9.44</w:t>
            </w:r>
          </w:p>
        </w:tc>
      </w:tr>
      <w:tr w:rsidR="00866BDC" w:rsidRPr="001B54C3" w14:paraId="330EC521"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ADD72CA" w14:textId="77777777" w:rsidR="00866BDC" w:rsidRPr="001B54C3" w:rsidRDefault="00866BDC">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C89870D" w14:textId="77777777" w:rsidR="00866BDC" w:rsidRPr="001B54C3" w:rsidRDefault="00866BDC">
            <w:pPr>
              <w:pStyle w:val="TableEntry"/>
            </w:pPr>
            <w:r w:rsidRPr="001B54C3">
              <w:t xml:space="preserve">The pre-procedure risk section shall contain a description of the risks the patient faces because of the planned procedure and associated </w:t>
            </w:r>
            <w:r w:rsidR="00C5586E" w:rsidRPr="001B54C3">
              <w:t>anesthesia</w:t>
            </w:r>
            <w:r w:rsidRPr="001B54C3">
              <w:t>, especially in the context of modifiable risks identified by patient findings. It shall include entries for patient risks as described in the Entry Content Module.</w:t>
            </w:r>
          </w:p>
        </w:tc>
      </w:tr>
      <w:tr w:rsidR="00866BDC" w:rsidRPr="001B54C3" w14:paraId="239E467D"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8AD60CC" w14:textId="77777777" w:rsidR="00866BDC" w:rsidRPr="001B54C3" w:rsidRDefault="00866BDC">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E675BD6" w14:textId="77777777" w:rsidR="00866BDC" w:rsidRPr="001B54C3" w:rsidRDefault="00866BDC">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E3ADF89" w14:textId="77777777" w:rsidR="00866BDC" w:rsidRPr="001B54C3" w:rsidRDefault="00866BDC">
            <w:pPr>
              <w:pStyle w:val="TableEntryHeader"/>
            </w:pPr>
            <w:r w:rsidRPr="001B54C3">
              <w:t xml:space="preserve">Description </w:t>
            </w:r>
          </w:p>
        </w:tc>
      </w:tr>
      <w:tr w:rsidR="00866BDC" w:rsidRPr="001B54C3" w14:paraId="080D03B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A02FA56" w14:textId="77777777" w:rsidR="00866BDC" w:rsidRPr="001B54C3" w:rsidRDefault="00866BDC">
            <w:pPr>
              <w:pStyle w:val="TableEntry"/>
            </w:pPr>
            <w:r w:rsidRPr="001B54C3">
              <w:t>11450-4</w:t>
            </w:r>
          </w:p>
        </w:tc>
        <w:tc>
          <w:tcPr>
            <w:tcW w:w="0" w:type="auto"/>
            <w:tcBorders>
              <w:top w:val="single" w:sz="6" w:space="0" w:color="000000"/>
              <w:left w:val="single" w:sz="6" w:space="0" w:color="000000"/>
              <w:bottom w:val="single" w:sz="6" w:space="0" w:color="000000"/>
              <w:right w:val="single" w:sz="6" w:space="0" w:color="000000"/>
            </w:tcBorders>
            <w:vAlign w:val="center"/>
          </w:tcPr>
          <w:p w14:paraId="2F4A6F50" w14:textId="77777777" w:rsidR="00866BDC" w:rsidRPr="001B54C3" w:rsidRDefault="00866BDC" w:rsidP="00235E1F">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559D2122" w14:textId="77777777" w:rsidR="00866BDC" w:rsidRPr="001B54C3" w:rsidRDefault="00866BDC">
            <w:pPr>
              <w:pStyle w:val="TableEntry"/>
            </w:pPr>
            <w:r w:rsidRPr="001B54C3">
              <w:t>PROBLEM LIST</w:t>
            </w:r>
          </w:p>
        </w:tc>
      </w:tr>
      <w:tr w:rsidR="00866BDC" w:rsidRPr="001B54C3" w14:paraId="15E9AFAE" w14:textId="77777777">
        <w:tc>
          <w:tcPr>
            <w:tcW w:w="0" w:type="auto"/>
            <w:tcBorders>
              <w:top w:val="single" w:sz="6" w:space="0" w:color="000000"/>
              <w:left w:val="single" w:sz="6" w:space="0" w:color="000000"/>
              <w:bottom w:val="single" w:sz="6" w:space="0" w:color="000000"/>
              <w:right w:val="single" w:sz="6" w:space="0" w:color="000000"/>
            </w:tcBorders>
            <w:shd w:val="pct20" w:color="auto" w:fill="auto"/>
            <w:vAlign w:val="center"/>
          </w:tcPr>
          <w:p w14:paraId="76549909" w14:textId="77777777" w:rsidR="00866BDC" w:rsidRPr="001B54C3" w:rsidRDefault="00A362AE" w:rsidP="00235E1F">
            <w:pPr>
              <w:pStyle w:val="TableEntryHeader"/>
            </w:pPr>
            <w:r w:rsidRPr="001B54C3">
              <w:t>Entries</w:t>
            </w:r>
          </w:p>
        </w:tc>
        <w:tc>
          <w:tcPr>
            <w:tcW w:w="0" w:type="auto"/>
            <w:tcBorders>
              <w:top w:val="single" w:sz="6" w:space="0" w:color="000000"/>
              <w:left w:val="single" w:sz="6" w:space="0" w:color="000000"/>
              <w:bottom w:val="single" w:sz="6" w:space="0" w:color="000000"/>
              <w:right w:val="single" w:sz="6" w:space="0" w:color="000000"/>
            </w:tcBorders>
            <w:shd w:val="pct20" w:color="auto" w:fill="auto"/>
            <w:vAlign w:val="center"/>
          </w:tcPr>
          <w:p w14:paraId="267FDD64" w14:textId="77777777" w:rsidR="00866BDC" w:rsidRPr="001B54C3" w:rsidRDefault="00866BDC" w:rsidP="00235E1F">
            <w:pPr>
              <w:pStyle w:val="TableEntryHeader"/>
            </w:pPr>
            <w:r w:rsidRPr="001B54C3">
              <w:t>Opt</w:t>
            </w:r>
          </w:p>
        </w:tc>
        <w:tc>
          <w:tcPr>
            <w:tcW w:w="0" w:type="auto"/>
            <w:tcBorders>
              <w:top w:val="single" w:sz="6" w:space="0" w:color="000000"/>
              <w:left w:val="single" w:sz="6" w:space="0" w:color="000000"/>
              <w:bottom w:val="single" w:sz="6" w:space="0" w:color="000000"/>
              <w:right w:val="single" w:sz="6" w:space="0" w:color="000000"/>
            </w:tcBorders>
            <w:shd w:val="pct20" w:color="auto" w:fill="auto"/>
            <w:vAlign w:val="center"/>
          </w:tcPr>
          <w:p w14:paraId="125D0731" w14:textId="77777777" w:rsidR="00866BDC" w:rsidRPr="001B54C3" w:rsidRDefault="00866BDC" w:rsidP="00235E1F">
            <w:pPr>
              <w:pStyle w:val="TableEntryHeader"/>
            </w:pPr>
            <w:r w:rsidRPr="001B54C3">
              <w:t>Description</w:t>
            </w:r>
          </w:p>
        </w:tc>
      </w:tr>
      <w:tr w:rsidR="00866BDC" w:rsidRPr="001B54C3" w14:paraId="5ADBC1C0"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10567A0" w14:textId="77777777" w:rsidR="00866BDC" w:rsidRPr="001B54C3" w:rsidRDefault="00866BDC">
            <w:pPr>
              <w:pStyle w:val="TableEntry"/>
            </w:pPr>
            <w:r w:rsidRPr="001B54C3">
              <w:t>1.3.6.1.4.1.19376.1.5.3.1.4.5</w:t>
            </w:r>
          </w:p>
        </w:tc>
        <w:tc>
          <w:tcPr>
            <w:tcW w:w="0" w:type="auto"/>
            <w:tcBorders>
              <w:top w:val="single" w:sz="6" w:space="0" w:color="000000"/>
              <w:left w:val="single" w:sz="6" w:space="0" w:color="000000"/>
              <w:bottom w:val="single" w:sz="6" w:space="0" w:color="000000"/>
              <w:right w:val="single" w:sz="6" w:space="0" w:color="000000"/>
            </w:tcBorders>
            <w:vAlign w:val="center"/>
          </w:tcPr>
          <w:p w14:paraId="07652E8F" w14:textId="77777777" w:rsidR="00866BDC" w:rsidRPr="001B54C3" w:rsidRDefault="00866BDC" w:rsidP="00235E1F">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4FB7D7B9" w14:textId="77777777" w:rsidR="00866BDC" w:rsidRPr="001B54C3" w:rsidRDefault="00A362AE">
            <w:pPr>
              <w:pStyle w:val="TableEntry"/>
            </w:pPr>
            <w:r w:rsidRPr="001B54C3">
              <w:t xml:space="preserve">Problem </w:t>
            </w:r>
            <w:r w:rsidR="00866BDC" w:rsidRPr="001B54C3">
              <w:t>Entry</w:t>
            </w:r>
          </w:p>
        </w:tc>
      </w:tr>
    </w:tbl>
    <w:p w14:paraId="3BA4D205" w14:textId="77777777" w:rsidR="00866BDC" w:rsidRPr="001B54C3" w:rsidRDefault="00866BDC">
      <w:pPr>
        <w:pStyle w:val="BodyText"/>
      </w:pPr>
    </w:p>
    <w:p w14:paraId="3D19D98A" w14:textId="77777777" w:rsidR="00866BDC" w:rsidRPr="001B54C3" w:rsidRDefault="00866BDC">
      <w:pPr>
        <w:pStyle w:val="BodyText"/>
      </w:pPr>
      <w:r w:rsidRPr="001B54C3">
        <w:t>The parent of this template is 1.3.6.1.4.1.19376.1.5.3.1.3.6</w:t>
      </w:r>
    </w:p>
    <w:p w14:paraId="23BB672A" w14:textId="77777777" w:rsidR="00866BDC" w:rsidRPr="000A6AA8" w:rsidRDefault="00866BDC">
      <w:pPr>
        <w:pStyle w:val="XMLFragment"/>
        <w:rPr>
          <w:noProof w:val="0"/>
          <w:lang w:val="nl-NL"/>
          <w:rPrChange w:id="888" w:author="Michael Clifton" w:date="2018-10-11T10:01:00Z">
            <w:rPr>
              <w:noProof w:val="0"/>
            </w:rPr>
          </w:rPrChange>
        </w:rPr>
      </w:pPr>
      <w:r w:rsidRPr="000A6AA8">
        <w:rPr>
          <w:noProof w:val="0"/>
          <w:lang w:val="nl-NL"/>
          <w:rPrChange w:id="889" w:author="Michael Clifton" w:date="2018-10-11T10:01:00Z">
            <w:rPr>
              <w:noProof w:val="0"/>
            </w:rPr>
          </w:rPrChange>
        </w:rPr>
        <w:lastRenderedPageBreak/>
        <w:t>&lt;component&gt;</w:t>
      </w:r>
    </w:p>
    <w:p w14:paraId="67717C8A" w14:textId="77777777" w:rsidR="00866BDC" w:rsidRPr="000A6AA8" w:rsidRDefault="00866BDC">
      <w:pPr>
        <w:pStyle w:val="XMLFragment"/>
        <w:rPr>
          <w:noProof w:val="0"/>
          <w:lang w:val="nl-NL"/>
          <w:rPrChange w:id="890" w:author="Michael Clifton" w:date="2018-10-11T10:01:00Z">
            <w:rPr>
              <w:noProof w:val="0"/>
            </w:rPr>
          </w:rPrChange>
        </w:rPr>
      </w:pPr>
    </w:p>
    <w:p w14:paraId="07C3A283" w14:textId="77777777" w:rsidR="00866BDC" w:rsidRPr="000A6AA8" w:rsidRDefault="00866BDC">
      <w:pPr>
        <w:pStyle w:val="XMLFragment"/>
        <w:rPr>
          <w:noProof w:val="0"/>
          <w:lang w:val="nl-NL"/>
          <w:rPrChange w:id="891" w:author="Michael Clifton" w:date="2018-10-11T10:01:00Z">
            <w:rPr>
              <w:noProof w:val="0"/>
            </w:rPr>
          </w:rPrChange>
        </w:rPr>
      </w:pPr>
      <w:r w:rsidRPr="000A6AA8">
        <w:rPr>
          <w:noProof w:val="0"/>
          <w:lang w:val="nl-NL"/>
          <w:rPrChange w:id="892" w:author="Michael Clifton" w:date="2018-10-11T10:01:00Z">
            <w:rPr>
              <w:noProof w:val="0"/>
            </w:rPr>
          </w:rPrChange>
        </w:rPr>
        <w:t xml:space="preserve">  &lt;section&gt;</w:t>
      </w:r>
    </w:p>
    <w:p w14:paraId="773E3009" w14:textId="77777777" w:rsidR="00866BDC" w:rsidRPr="000A6AA8" w:rsidRDefault="00866BDC">
      <w:pPr>
        <w:pStyle w:val="XMLFragment"/>
        <w:rPr>
          <w:noProof w:val="0"/>
          <w:lang w:val="nl-NL"/>
          <w:rPrChange w:id="893" w:author="Michael Clifton" w:date="2018-10-11T10:01:00Z">
            <w:rPr>
              <w:noProof w:val="0"/>
            </w:rPr>
          </w:rPrChange>
        </w:rPr>
      </w:pPr>
      <w:r w:rsidRPr="000A6AA8">
        <w:rPr>
          <w:noProof w:val="0"/>
          <w:lang w:val="nl-NL"/>
          <w:rPrChange w:id="894" w:author="Michael Clifton" w:date="2018-10-11T10:01:00Z">
            <w:rPr>
              <w:noProof w:val="0"/>
            </w:rPr>
          </w:rPrChange>
        </w:rPr>
        <w:t xml:space="preserve">    &lt;templateId root='1.3.6.1.4.1.19376.1.5.3.1.3.6'/&gt;</w:t>
      </w:r>
    </w:p>
    <w:p w14:paraId="27C5CF2B" w14:textId="77777777" w:rsidR="00866BDC" w:rsidRPr="000A6AA8" w:rsidRDefault="00866BDC">
      <w:pPr>
        <w:pStyle w:val="XMLFragment"/>
        <w:rPr>
          <w:noProof w:val="0"/>
          <w:lang w:val="nl-NL"/>
          <w:rPrChange w:id="895" w:author="Michael Clifton" w:date="2018-10-11T10:01:00Z">
            <w:rPr>
              <w:noProof w:val="0"/>
            </w:rPr>
          </w:rPrChange>
        </w:rPr>
      </w:pPr>
      <w:r w:rsidRPr="000A6AA8">
        <w:rPr>
          <w:noProof w:val="0"/>
          <w:lang w:val="nl-NL"/>
          <w:rPrChange w:id="896" w:author="Michael Clifton" w:date="2018-10-11T10:01:00Z">
            <w:rPr>
              <w:noProof w:val="0"/>
            </w:rPr>
          </w:rPrChange>
        </w:rPr>
        <w:t xml:space="preserve">    &lt;templateId root='1.3.6.1.4.1.19376.1.5.3.1.1.9.44'/&gt;</w:t>
      </w:r>
    </w:p>
    <w:p w14:paraId="6AA96EDF" w14:textId="77777777" w:rsidR="00866BDC" w:rsidRPr="000A6AA8" w:rsidRDefault="00866BDC">
      <w:pPr>
        <w:pStyle w:val="XMLFragment"/>
        <w:rPr>
          <w:noProof w:val="0"/>
          <w:lang w:val="nl-NL"/>
          <w:rPrChange w:id="897" w:author="Michael Clifton" w:date="2018-10-11T10:01:00Z">
            <w:rPr>
              <w:noProof w:val="0"/>
            </w:rPr>
          </w:rPrChange>
        </w:rPr>
      </w:pPr>
      <w:r w:rsidRPr="000A6AA8">
        <w:rPr>
          <w:noProof w:val="0"/>
          <w:lang w:val="nl-NL"/>
          <w:rPrChange w:id="898" w:author="Michael Clifton" w:date="2018-10-11T10:01:00Z">
            <w:rPr>
              <w:noProof w:val="0"/>
            </w:rPr>
          </w:rPrChange>
        </w:rPr>
        <w:t xml:space="preserve">    &lt;id root=' ' extension=' '/&gt;</w:t>
      </w:r>
    </w:p>
    <w:p w14:paraId="010F6171" w14:textId="77777777" w:rsidR="00866BDC" w:rsidRPr="000A6AA8" w:rsidRDefault="00866BDC">
      <w:pPr>
        <w:pStyle w:val="XMLFragment"/>
        <w:rPr>
          <w:noProof w:val="0"/>
          <w:lang w:val="nl-NL"/>
          <w:rPrChange w:id="899" w:author="Michael Clifton" w:date="2018-10-11T10:01:00Z">
            <w:rPr>
              <w:noProof w:val="0"/>
            </w:rPr>
          </w:rPrChange>
        </w:rPr>
      </w:pPr>
      <w:r w:rsidRPr="000A6AA8">
        <w:rPr>
          <w:noProof w:val="0"/>
          <w:lang w:val="nl-NL"/>
          <w:rPrChange w:id="900" w:author="Michael Clifton" w:date="2018-10-11T10:01:00Z">
            <w:rPr>
              <w:noProof w:val="0"/>
            </w:rPr>
          </w:rPrChange>
        </w:rPr>
        <w:t xml:space="preserve">    &lt;code code='11450-4' displayName='PROBLEM LIST'</w:t>
      </w:r>
    </w:p>
    <w:p w14:paraId="4619EC44" w14:textId="77777777" w:rsidR="00866BDC" w:rsidRPr="000A6AA8" w:rsidRDefault="00866BDC">
      <w:pPr>
        <w:pStyle w:val="XMLFragment"/>
        <w:rPr>
          <w:noProof w:val="0"/>
          <w:lang w:val="nl-NL"/>
          <w:rPrChange w:id="901" w:author="Michael Clifton" w:date="2018-10-11T10:01:00Z">
            <w:rPr>
              <w:noProof w:val="0"/>
            </w:rPr>
          </w:rPrChange>
        </w:rPr>
      </w:pPr>
      <w:r w:rsidRPr="000A6AA8">
        <w:rPr>
          <w:noProof w:val="0"/>
          <w:lang w:val="nl-NL"/>
          <w:rPrChange w:id="902" w:author="Michael Clifton" w:date="2018-10-11T10:01:00Z">
            <w:rPr>
              <w:noProof w:val="0"/>
            </w:rPr>
          </w:rPrChange>
        </w:rPr>
        <w:t xml:space="preserve">      codeSystem='2.16.840.1.113883.6.1' codeSystemName='LOINC'/&gt;</w:t>
      </w:r>
    </w:p>
    <w:p w14:paraId="6B89B9BA" w14:textId="77777777" w:rsidR="00866BDC" w:rsidRPr="000A6AA8" w:rsidRDefault="00866BDC">
      <w:pPr>
        <w:pStyle w:val="XMLFragment"/>
        <w:rPr>
          <w:noProof w:val="0"/>
          <w:lang w:val="nl-NL"/>
          <w:rPrChange w:id="903" w:author="Michael Clifton" w:date="2018-10-11T10:01:00Z">
            <w:rPr>
              <w:noProof w:val="0"/>
            </w:rPr>
          </w:rPrChange>
        </w:rPr>
      </w:pPr>
      <w:r w:rsidRPr="000A6AA8">
        <w:rPr>
          <w:noProof w:val="0"/>
          <w:lang w:val="nl-NL"/>
          <w:rPrChange w:id="904" w:author="Michael Clifton" w:date="2018-10-11T10:01:00Z">
            <w:rPr>
              <w:noProof w:val="0"/>
            </w:rPr>
          </w:rPrChange>
        </w:rPr>
        <w:t xml:space="preserve">    &lt;text&gt;</w:t>
      </w:r>
    </w:p>
    <w:p w14:paraId="1DA715C0" w14:textId="77777777" w:rsidR="00866BDC" w:rsidRPr="001B54C3" w:rsidRDefault="00866BDC">
      <w:pPr>
        <w:pStyle w:val="XMLFragment"/>
        <w:rPr>
          <w:noProof w:val="0"/>
        </w:rPr>
      </w:pPr>
      <w:r w:rsidRPr="000A6AA8">
        <w:rPr>
          <w:noProof w:val="0"/>
          <w:lang w:val="nl-NL"/>
          <w:rPrChange w:id="905" w:author="Michael Clifton" w:date="2018-10-11T10:01:00Z">
            <w:rPr>
              <w:noProof w:val="0"/>
            </w:rPr>
          </w:rPrChange>
        </w:rPr>
        <w:t xml:space="preserve">      </w:t>
      </w:r>
      <w:r w:rsidRPr="001B54C3">
        <w:rPr>
          <w:noProof w:val="0"/>
        </w:rPr>
        <w:t>Text as described above</w:t>
      </w:r>
    </w:p>
    <w:p w14:paraId="2DFA1FEC" w14:textId="77777777" w:rsidR="00866BDC" w:rsidRPr="001B54C3" w:rsidRDefault="00866BDC">
      <w:pPr>
        <w:pStyle w:val="XMLFragment"/>
        <w:rPr>
          <w:noProof w:val="0"/>
        </w:rPr>
      </w:pPr>
      <w:r w:rsidRPr="001B54C3">
        <w:rPr>
          <w:noProof w:val="0"/>
        </w:rPr>
        <w:t xml:space="preserve">    &lt;/text&gt;   </w:t>
      </w:r>
    </w:p>
    <w:p w14:paraId="6FA76AE9" w14:textId="77777777" w:rsidR="00866BDC" w:rsidRPr="001B54C3" w:rsidRDefault="00866BDC">
      <w:pPr>
        <w:pStyle w:val="XMLFragment"/>
        <w:rPr>
          <w:noProof w:val="0"/>
        </w:rPr>
      </w:pPr>
      <w:r w:rsidRPr="001B54C3">
        <w:rPr>
          <w:noProof w:val="0"/>
        </w:rPr>
        <w:t xml:space="preserve">    &lt;entry&gt;</w:t>
      </w:r>
    </w:p>
    <w:p w14:paraId="04BD661B" w14:textId="77777777" w:rsidR="00866BDC" w:rsidRPr="001B54C3" w:rsidRDefault="00866BDC">
      <w:pPr>
        <w:pStyle w:val="XMLFragment"/>
        <w:rPr>
          <w:noProof w:val="0"/>
        </w:rPr>
      </w:pPr>
      <w:r w:rsidRPr="001B54C3">
        <w:rPr>
          <w:noProof w:val="0"/>
        </w:rPr>
        <w:t xml:space="preserve">         :</w:t>
      </w:r>
    </w:p>
    <w:p w14:paraId="7102DE37" w14:textId="77777777" w:rsidR="00866BDC" w:rsidRPr="001B54C3" w:rsidRDefault="00866BDC">
      <w:pPr>
        <w:pStyle w:val="XMLFragment"/>
        <w:rPr>
          <w:noProof w:val="0"/>
        </w:rPr>
      </w:pPr>
      <w:r w:rsidRPr="001B54C3">
        <w:rPr>
          <w:noProof w:val="0"/>
        </w:rPr>
        <w:t xml:space="preserve">      &lt;!-- Required </w:t>
      </w:r>
      <w:r w:rsidR="00A362AE" w:rsidRPr="001B54C3">
        <w:rPr>
          <w:noProof w:val="0"/>
        </w:rPr>
        <w:t xml:space="preserve">Problem </w:t>
      </w:r>
      <w:r w:rsidRPr="001B54C3">
        <w:rPr>
          <w:noProof w:val="0"/>
        </w:rPr>
        <w:t>Entry element --&gt;</w:t>
      </w:r>
    </w:p>
    <w:p w14:paraId="1613DDF7" w14:textId="77777777" w:rsidR="00866BDC" w:rsidRPr="000A6AA8" w:rsidRDefault="00866BDC">
      <w:pPr>
        <w:pStyle w:val="XMLFragment"/>
        <w:rPr>
          <w:noProof w:val="0"/>
          <w:lang w:val="nl-NL"/>
          <w:rPrChange w:id="906" w:author="Michael Clifton" w:date="2018-10-11T10:01:00Z">
            <w:rPr>
              <w:noProof w:val="0"/>
            </w:rPr>
          </w:rPrChange>
        </w:rPr>
      </w:pPr>
      <w:r w:rsidRPr="001B54C3">
        <w:rPr>
          <w:noProof w:val="0"/>
        </w:rPr>
        <w:t xml:space="preserve">        </w:t>
      </w:r>
      <w:r w:rsidRPr="000A6AA8">
        <w:rPr>
          <w:noProof w:val="0"/>
          <w:lang w:val="nl-NL"/>
          <w:rPrChange w:id="907" w:author="Michael Clifton" w:date="2018-10-11T10:01:00Z">
            <w:rPr>
              <w:noProof w:val="0"/>
            </w:rPr>
          </w:rPrChange>
        </w:rPr>
        <w:t>&lt;templateId root='1.3.6.1.4.1.19376.1.5.3.1.4.5'/&gt;</w:t>
      </w:r>
    </w:p>
    <w:p w14:paraId="13371B7C" w14:textId="77777777" w:rsidR="00866BDC" w:rsidRPr="000A6AA8" w:rsidRDefault="00866BDC">
      <w:pPr>
        <w:pStyle w:val="XMLFragment"/>
        <w:rPr>
          <w:noProof w:val="0"/>
          <w:lang w:val="nl-NL"/>
          <w:rPrChange w:id="908" w:author="Michael Clifton" w:date="2018-10-11T10:01:00Z">
            <w:rPr>
              <w:noProof w:val="0"/>
            </w:rPr>
          </w:rPrChange>
        </w:rPr>
      </w:pPr>
      <w:r w:rsidRPr="000A6AA8">
        <w:rPr>
          <w:noProof w:val="0"/>
          <w:lang w:val="nl-NL"/>
          <w:rPrChange w:id="909" w:author="Michael Clifton" w:date="2018-10-11T10:01:00Z">
            <w:rPr>
              <w:noProof w:val="0"/>
            </w:rPr>
          </w:rPrChange>
        </w:rPr>
        <w:t xml:space="preserve">         :</w:t>
      </w:r>
    </w:p>
    <w:p w14:paraId="442613DA" w14:textId="77777777" w:rsidR="00866BDC" w:rsidRPr="000A6AA8" w:rsidRDefault="00866BDC">
      <w:pPr>
        <w:pStyle w:val="XMLFragment"/>
        <w:rPr>
          <w:noProof w:val="0"/>
          <w:lang w:val="nl-NL"/>
          <w:rPrChange w:id="910" w:author="Michael Clifton" w:date="2018-10-11T10:01:00Z">
            <w:rPr>
              <w:noProof w:val="0"/>
            </w:rPr>
          </w:rPrChange>
        </w:rPr>
      </w:pPr>
      <w:r w:rsidRPr="000A6AA8">
        <w:rPr>
          <w:noProof w:val="0"/>
          <w:lang w:val="nl-NL"/>
          <w:rPrChange w:id="911" w:author="Michael Clifton" w:date="2018-10-11T10:01:00Z">
            <w:rPr>
              <w:noProof w:val="0"/>
            </w:rPr>
          </w:rPrChange>
        </w:rPr>
        <w:t xml:space="preserve">    &lt;/entry&gt;</w:t>
      </w:r>
    </w:p>
    <w:p w14:paraId="03D467B1" w14:textId="77777777" w:rsidR="00866BDC" w:rsidRPr="000A6AA8" w:rsidRDefault="00866BDC">
      <w:pPr>
        <w:pStyle w:val="XMLFragment"/>
        <w:rPr>
          <w:noProof w:val="0"/>
          <w:lang w:val="nl-NL"/>
          <w:rPrChange w:id="912" w:author="Michael Clifton" w:date="2018-10-11T10:01:00Z">
            <w:rPr>
              <w:noProof w:val="0"/>
            </w:rPr>
          </w:rPrChange>
        </w:rPr>
      </w:pPr>
      <w:r w:rsidRPr="000A6AA8">
        <w:rPr>
          <w:noProof w:val="0"/>
          <w:lang w:val="nl-NL"/>
          <w:rPrChange w:id="913" w:author="Michael Clifton" w:date="2018-10-11T10:01:00Z">
            <w:rPr>
              <w:noProof w:val="0"/>
            </w:rPr>
          </w:rPrChange>
        </w:rPr>
        <w:t xml:space="preserve">       </w:t>
      </w:r>
    </w:p>
    <w:p w14:paraId="069AAE72" w14:textId="77777777" w:rsidR="00866BDC" w:rsidRPr="001B54C3" w:rsidRDefault="00866BDC">
      <w:pPr>
        <w:pStyle w:val="XMLFragment"/>
        <w:rPr>
          <w:noProof w:val="0"/>
        </w:rPr>
      </w:pPr>
      <w:r w:rsidRPr="000A6AA8">
        <w:rPr>
          <w:noProof w:val="0"/>
          <w:lang w:val="nl-NL"/>
          <w:rPrChange w:id="914" w:author="Michael Clifton" w:date="2018-10-11T10:01:00Z">
            <w:rPr>
              <w:noProof w:val="0"/>
            </w:rPr>
          </w:rPrChange>
        </w:rPr>
        <w:t xml:space="preserve">  </w:t>
      </w:r>
      <w:r w:rsidRPr="001B54C3">
        <w:rPr>
          <w:noProof w:val="0"/>
        </w:rPr>
        <w:t>&lt;/section&gt;</w:t>
      </w:r>
    </w:p>
    <w:p w14:paraId="77230747" w14:textId="77777777" w:rsidR="00866BDC" w:rsidRPr="001B54C3" w:rsidRDefault="00866BDC">
      <w:pPr>
        <w:pStyle w:val="XMLFragment"/>
        <w:rPr>
          <w:noProof w:val="0"/>
        </w:rPr>
      </w:pPr>
    </w:p>
    <w:p w14:paraId="15DB3405" w14:textId="77777777" w:rsidR="00866BDC" w:rsidRPr="001B54C3" w:rsidRDefault="00866BDC">
      <w:pPr>
        <w:pStyle w:val="XMLFragment"/>
        <w:rPr>
          <w:noProof w:val="0"/>
        </w:rPr>
      </w:pPr>
      <w:r w:rsidRPr="001B54C3">
        <w:rPr>
          <w:noProof w:val="0"/>
        </w:rPr>
        <w:t>&lt;/component&gt;</w:t>
      </w:r>
    </w:p>
    <w:p w14:paraId="156755CC" w14:textId="77777777" w:rsidR="00866BDC" w:rsidRPr="001B54C3" w:rsidRDefault="00866BDC">
      <w:pPr>
        <w:pStyle w:val="FigureTitle"/>
      </w:pPr>
      <w:r w:rsidRPr="001B54C3">
        <w:t>Figure 6.3</w:t>
      </w:r>
      <w:r w:rsidR="001353F5" w:rsidRPr="001B54C3">
        <w:t>.3.9.2</w:t>
      </w:r>
      <w:r w:rsidR="005B6ADC" w:rsidRPr="001B54C3">
        <w:t>-1:</w:t>
      </w:r>
      <w:r w:rsidRPr="001B54C3">
        <w:t xml:space="preserve"> Specification for Pre-procedure Risk Assessment Section</w:t>
      </w:r>
    </w:p>
    <w:p w14:paraId="38532C81" w14:textId="77777777" w:rsidR="00866BDC" w:rsidRPr="001B54C3" w:rsidRDefault="00866BDC">
      <w:pPr>
        <w:pStyle w:val="BodyText"/>
      </w:pPr>
    </w:p>
    <w:p w14:paraId="69DF2FF2" w14:textId="77777777" w:rsidR="00866BDC" w:rsidRPr="001B54C3" w:rsidRDefault="00866BDC">
      <w:pPr>
        <w:pStyle w:val="EditorInstructions"/>
      </w:pPr>
      <w:r w:rsidRPr="001B54C3">
        <w:t>Add Section 6.3.3.9.3</w:t>
      </w:r>
    </w:p>
    <w:p w14:paraId="323F4403" w14:textId="77777777" w:rsidR="00866BDC" w:rsidRPr="001B54C3" w:rsidRDefault="00866BDC" w:rsidP="00EF3D05">
      <w:pPr>
        <w:pStyle w:val="Heading5"/>
        <w:rPr>
          <w:noProof w:val="0"/>
          <w:lang w:val="en-US"/>
        </w:rPr>
      </w:pPr>
      <w:bookmarkStart w:id="915" w:name="_Toc466555341"/>
      <w:r w:rsidRPr="001B54C3">
        <w:rPr>
          <w:noProof w:val="0"/>
          <w:lang w:val="en-US"/>
        </w:rPr>
        <w:t>6.3.3.9.3 Antepartum Visit Summary Flowsheet Section 1.3.6.1.4.1.19376.1.5.3.1.1.11.2.2.2</w:t>
      </w:r>
      <w:bookmarkEnd w:id="915"/>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1"/>
        <w:gridCol w:w="934"/>
        <w:gridCol w:w="5602"/>
      </w:tblGrid>
      <w:tr w:rsidR="00866BDC" w:rsidRPr="001B54C3" w14:paraId="3A2F7B7B" w14:textId="77777777">
        <w:tc>
          <w:tcPr>
            <w:tcW w:w="1500" w:type="pct"/>
            <w:tcBorders>
              <w:top w:val="outset" w:sz="6" w:space="0" w:color="auto"/>
              <w:left w:val="outset" w:sz="12" w:space="0" w:color="auto"/>
              <w:bottom w:val="outset" w:sz="6" w:space="0" w:color="auto"/>
              <w:right w:val="outset" w:sz="12" w:space="0" w:color="auto"/>
            </w:tcBorders>
            <w:shd w:val="clear" w:color="auto" w:fill="E6E6E6"/>
            <w:vAlign w:val="center"/>
          </w:tcPr>
          <w:p w14:paraId="4020EC8C" w14:textId="77777777" w:rsidR="00866BDC" w:rsidRPr="001B54C3" w:rsidRDefault="00866BDC">
            <w:pPr>
              <w:pStyle w:val="TableEntryHeader"/>
            </w:pPr>
            <w:r w:rsidRPr="001B54C3">
              <w:t xml:space="preserve">Template ID </w:t>
            </w:r>
          </w:p>
        </w:tc>
        <w:tc>
          <w:tcPr>
            <w:tcW w:w="3500" w:type="pct"/>
            <w:gridSpan w:val="2"/>
            <w:tcBorders>
              <w:top w:val="single" w:sz="6" w:space="0" w:color="000000"/>
              <w:left w:val="outset" w:sz="12" w:space="0" w:color="auto"/>
              <w:bottom w:val="single" w:sz="6" w:space="0" w:color="000000"/>
              <w:right w:val="single" w:sz="6" w:space="0" w:color="000000"/>
            </w:tcBorders>
            <w:vAlign w:val="center"/>
          </w:tcPr>
          <w:p w14:paraId="4A1F9F4F" w14:textId="77777777" w:rsidR="00866BDC" w:rsidRPr="001B54C3" w:rsidRDefault="00866BDC">
            <w:pPr>
              <w:pStyle w:val="TableEntry"/>
            </w:pPr>
            <w:r w:rsidRPr="001B54C3">
              <w:t xml:space="preserve">1.3.6.1.4.1.19376.1.5.3.1.1.11.2.2.2 </w:t>
            </w:r>
          </w:p>
        </w:tc>
      </w:tr>
      <w:tr w:rsidR="00866BDC" w:rsidRPr="001B54C3" w14:paraId="1BB582CB" w14:textId="77777777">
        <w:tc>
          <w:tcPr>
            <w:tcW w:w="1500" w:type="pct"/>
            <w:tcBorders>
              <w:top w:val="outset" w:sz="6" w:space="0" w:color="auto"/>
              <w:left w:val="outset" w:sz="12" w:space="0" w:color="auto"/>
              <w:bottom w:val="outset" w:sz="6" w:space="0" w:color="auto"/>
              <w:right w:val="outset" w:sz="12" w:space="0" w:color="auto"/>
            </w:tcBorders>
            <w:shd w:val="clear" w:color="auto" w:fill="E6E6E6"/>
            <w:vAlign w:val="center"/>
          </w:tcPr>
          <w:p w14:paraId="4AA0F919" w14:textId="77777777" w:rsidR="00866BDC" w:rsidRPr="001B54C3" w:rsidRDefault="00866BDC">
            <w:pPr>
              <w:pStyle w:val="TableEntryHeader"/>
            </w:pPr>
            <w:r w:rsidRPr="001B54C3">
              <w:t xml:space="preserve">General Description </w:t>
            </w:r>
          </w:p>
        </w:tc>
        <w:tc>
          <w:tcPr>
            <w:tcW w:w="3500" w:type="pct"/>
            <w:gridSpan w:val="2"/>
            <w:tcBorders>
              <w:top w:val="single" w:sz="6" w:space="0" w:color="000000"/>
              <w:left w:val="outset" w:sz="12" w:space="0" w:color="auto"/>
              <w:bottom w:val="single" w:sz="6" w:space="0" w:color="000000"/>
              <w:right w:val="single" w:sz="6" w:space="0" w:color="000000"/>
            </w:tcBorders>
            <w:vAlign w:val="center"/>
          </w:tcPr>
          <w:p w14:paraId="1C80FEA3" w14:textId="77777777" w:rsidR="00866BDC" w:rsidRPr="001B54C3" w:rsidRDefault="00866BDC">
            <w:pPr>
              <w:pStyle w:val="TableEntry"/>
            </w:pPr>
            <w:r w:rsidRPr="001B54C3">
              <w:t xml:space="preserve">This section is a running history of the most important elements noted for a pregnant woman. </w:t>
            </w:r>
          </w:p>
        </w:tc>
      </w:tr>
      <w:tr w:rsidR="00866BDC" w:rsidRPr="001B54C3" w14:paraId="37F9D793" w14:textId="77777777">
        <w:tc>
          <w:tcPr>
            <w:tcW w:w="1000" w:type="pct"/>
            <w:tcBorders>
              <w:top w:val="outset" w:sz="6" w:space="0" w:color="auto"/>
              <w:left w:val="outset" w:sz="12" w:space="0" w:color="auto"/>
              <w:bottom w:val="outset" w:sz="6" w:space="0" w:color="auto"/>
              <w:right w:val="outset" w:sz="12" w:space="0" w:color="auto"/>
            </w:tcBorders>
            <w:shd w:val="clear" w:color="auto" w:fill="E6E6E6"/>
            <w:vAlign w:val="center"/>
          </w:tcPr>
          <w:p w14:paraId="1D67557A" w14:textId="77777777" w:rsidR="00866BDC" w:rsidRPr="001B54C3" w:rsidRDefault="00866BDC">
            <w:pPr>
              <w:pStyle w:val="TableEntryHeader"/>
            </w:pPr>
            <w:r w:rsidRPr="001B54C3">
              <w:t xml:space="preserve">LOINC Code </w:t>
            </w:r>
          </w:p>
        </w:tc>
        <w:tc>
          <w:tcPr>
            <w:tcW w:w="500" w:type="pct"/>
            <w:tcBorders>
              <w:top w:val="outset" w:sz="6" w:space="0" w:color="auto"/>
              <w:left w:val="outset" w:sz="12" w:space="0" w:color="auto"/>
              <w:bottom w:val="outset" w:sz="6" w:space="0" w:color="auto"/>
              <w:right w:val="outset" w:sz="12" w:space="0" w:color="auto"/>
            </w:tcBorders>
            <w:shd w:val="clear" w:color="auto" w:fill="E6E6E6"/>
            <w:vAlign w:val="center"/>
          </w:tcPr>
          <w:p w14:paraId="2046F7D9" w14:textId="77777777" w:rsidR="00866BDC" w:rsidRPr="001B54C3" w:rsidRDefault="00866BDC">
            <w:pPr>
              <w:pStyle w:val="TableEntryHeader"/>
            </w:pPr>
            <w:r w:rsidRPr="001B54C3">
              <w:t xml:space="preserve">Opt </w:t>
            </w:r>
          </w:p>
        </w:tc>
        <w:tc>
          <w:tcPr>
            <w:tcW w:w="3500" w:type="pct"/>
            <w:tcBorders>
              <w:top w:val="outset" w:sz="6" w:space="0" w:color="auto"/>
              <w:left w:val="outset" w:sz="12" w:space="0" w:color="auto"/>
              <w:bottom w:val="outset" w:sz="6" w:space="0" w:color="auto"/>
              <w:right w:val="outset" w:sz="12" w:space="0" w:color="auto"/>
            </w:tcBorders>
            <w:shd w:val="clear" w:color="auto" w:fill="E6E6E6"/>
            <w:vAlign w:val="center"/>
          </w:tcPr>
          <w:p w14:paraId="5D9F0118" w14:textId="77777777" w:rsidR="00866BDC" w:rsidRPr="001B54C3" w:rsidRDefault="00866BDC">
            <w:pPr>
              <w:pStyle w:val="TableEntryHeader"/>
            </w:pPr>
            <w:r w:rsidRPr="001B54C3">
              <w:t xml:space="preserve">Description </w:t>
            </w:r>
          </w:p>
        </w:tc>
      </w:tr>
      <w:tr w:rsidR="00866BDC" w:rsidRPr="001B54C3" w14:paraId="3C635000" w14:textId="77777777">
        <w:tc>
          <w:tcPr>
            <w:tcW w:w="0" w:type="auto"/>
            <w:tcBorders>
              <w:top w:val="outset" w:sz="6" w:space="0" w:color="auto"/>
              <w:left w:val="single" w:sz="6" w:space="0" w:color="000000"/>
              <w:bottom w:val="outset" w:sz="6" w:space="0" w:color="auto"/>
              <w:right w:val="single" w:sz="6" w:space="0" w:color="000000"/>
            </w:tcBorders>
            <w:vAlign w:val="center"/>
          </w:tcPr>
          <w:p w14:paraId="06D004C9" w14:textId="77777777" w:rsidR="00866BDC" w:rsidRPr="001B54C3" w:rsidRDefault="00685FEC">
            <w:pPr>
              <w:pStyle w:val="TableEntry"/>
            </w:pPr>
            <w:r w:rsidRPr="001B54C3">
              <w:t>57059-8</w:t>
            </w:r>
          </w:p>
        </w:tc>
        <w:tc>
          <w:tcPr>
            <w:tcW w:w="0" w:type="auto"/>
            <w:tcBorders>
              <w:top w:val="outset" w:sz="6" w:space="0" w:color="auto"/>
              <w:left w:val="single" w:sz="6" w:space="0" w:color="000000"/>
              <w:bottom w:val="outset" w:sz="6" w:space="0" w:color="auto"/>
              <w:right w:val="single" w:sz="6" w:space="0" w:color="000000"/>
            </w:tcBorders>
            <w:vAlign w:val="center"/>
          </w:tcPr>
          <w:p w14:paraId="75545973"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outset" w:sz="6" w:space="0" w:color="auto"/>
              <w:right w:val="single" w:sz="6" w:space="0" w:color="000000"/>
            </w:tcBorders>
            <w:vAlign w:val="center"/>
          </w:tcPr>
          <w:p w14:paraId="3FF88717" w14:textId="77777777" w:rsidR="00866BDC" w:rsidRPr="001B54C3" w:rsidRDefault="00835567">
            <w:pPr>
              <w:pStyle w:val="TableEntry"/>
            </w:pPr>
            <w:r w:rsidRPr="001B54C3">
              <w:t>Pregnancy visit summary</w:t>
            </w:r>
          </w:p>
        </w:tc>
      </w:tr>
      <w:tr w:rsidR="00866BDC" w:rsidRPr="001B54C3" w14:paraId="1872D919" w14:textId="77777777">
        <w:tc>
          <w:tcPr>
            <w:tcW w:w="1000" w:type="pct"/>
            <w:tcBorders>
              <w:top w:val="outset" w:sz="6" w:space="0" w:color="auto"/>
              <w:left w:val="outset" w:sz="12" w:space="0" w:color="auto"/>
              <w:bottom w:val="outset" w:sz="6" w:space="0" w:color="auto"/>
              <w:right w:val="outset" w:sz="12" w:space="0" w:color="auto"/>
            </w:tcBorders>
            <w:shd w:val="clear" w:color="auto" w:fill="E6E6E6"/>
            <w:vAlign w:val="center"/>
          </w:tcPr>
          <w:p w14:paraId="4900F740" w14:textId="77777777" w:rsidR="00866BDC" w:rsidRPr="001B54C3" w:rsidRDefault="00866BDC">
            <w:pPr>
              <w:pStyle w:val="TableEntryHeader"/>
            </w:pPr>
            <w:r w:rsidRPr="001B54C3">
              <w:t xml:space="preserve">Entries </w:t>
            </w:r>
          </w:p>
        </w:tc>
        <w:tc>
          <w:tcPr>
            <w:tcW w:w="500" w:type="pct"/>
            <w:tcBorders>
              <w:top w:val="outset" w:sz="6" w:space="0" w:color="auto"/>
              <w:left w:val="outset" w:sz="12" w:space="0" w:color="auto"/>
              <w:bottom w:val="outset" w:sz="6" w:space="0" w:color="auto"/>
              <w:right w:val="outset" w:sz="12" w:space="0" w:color="auto"/>
            </w:tcBorders>
            <w:shd w:val="clear" w:color="auto" w:fill="E6E6E6"/>
            <w:vAlign w:val="center"/>
          </w:tcPr>
          <w:p w14:paraId="451A37A1" w14:textId="77777777" w:rsidR="00866BDC" w:rsidRPr="001B54C3" w:rsidRDefault="00866BDC">
            <w:pPr>
              <w:pStyle w:val="TableEntryHeader"/>
            </w:pPr>
            <w:r w:rsidRPr="001B54C3">
              <w:t xml:space="preserve">Opt </w:t>
            </w:r>
          </w:p>
        </w:tc>
        <w:tc>
          <w:tcPr>
            <w:tcW w:w="3500" w:type="pct"/>
            <w:tcBorders>
              <w:top w:val="outset" w:sz="6" w:space="0" w:color="auto"/>
              <w:left w:val="outset" w:sz="12" w:space="0" w:color="auto"/>
              <w:bottom w:val="outset" w:sz="6" w:space="0" w:color="auto"/>
              <w:right w:val="outset" w:sz="12" w:space="0" w:color="auto"/>
            </w:tcBorders>
            <w:shd w:val="clear" w:color="auto" w:fill="E6E6E6"/>
            <w:vAlign w:val="center"/>
          </w:tcPr>
          <w:p w14:paraId="19D4EC1D" w14:textId="77777777" w:rsidR="00866BDC" w:rsidRPr="001B54C3" w:rsidRDefault="00866BDC">
            <w:pPr>
              <w:pStyle w:val="TableEntryHeader"/>
            </w:pPr>
            <w:r w:rsidRPr="001B54C3">
              <w:t xml:space="preserve">Description </w:t>
            </w:r>
          </w:p>
        </w:tc>
      </w:tr>
      <w:tr w:rsidR="00866BDC" w:rsidRPr="001B54C3" w14:paraId="75A29E46" w14:textId="77777777">
        <w:tc>
          <w:tcPr>
            <w:tcW w:w="0" w:type="auto"/>
            <w:tcBorders>
              <w:top w:val="outset" w:sz="6" w:space="0" w:color="auto"/>
              <w:left w:val="single" w:sz="6" w:space="0" w:color="000000"/>
              <w:bottom w:val="single" w:sz="6" w:space="0" w:color="000000"/>
              <w:right w:val="single" w:sz="6" w:space="0" w:color="000000"/>
            </w:tcBorders>
            <w:vAlign w:val="center"/>
          </w:tcPr>
          <w:p w14:paraId="08FF4F47" w14:textId="77777777" w:rsidR="00866BDC" w:rsidRPr="001B54C3" w:rsidRDefault="00866BDC">
            <w:pPr>
              <w:pStyle w:val="TableEntry"/>
            </w:pPr>
            <w:r w:rsidRPr="001B54C3">
              <w:t xml:space="preserve">1.3.6.1.4.1.19376.1.5.3.1.4.13 </w:t>
            </w:r>
          </w:p>
        </w:tc>
        <w:tc>
          <w:tcPr>
            <w:tcW w:w="0" w:type="auto"/>
            <w:tcBorders>
              <w:top w:val="outset" w:sz="6" w:space="0" w:color="auto"/>
              <w:left w:val="single" w:sz="6" w:space="0" w:color="000000"/>
              <w:bottom w:val="single" w:sz="6" w:space="0" w:color="000000"/>
              <w:right w:val="single" w:sz="6" w:space="0" w:color="000000"/>
            </w:tcBorders>
            <w:vAlign w:val="center"/>
          </w:tcPr>
          <w:p w14:paraId="45911D4D" w14:textId="77777777" w:rsidR="00866BDC" w:rsidRPr="001B54C3" w:rsidRDefault="00866BDC">
            <w:pPr>
              <w:pStyle w:val="TableEntry"/>
            </w:pPr>
            <w:r w:rsidRPr="001B54C3">
              <w:t xml:space="preserve">R </w:t>
            </w:r>
          </w:p>
        </w:tc>
        <w:tc>
          <w:tcPr>
            <w:tcW w:w="0" w:type="auto"/>
            <w:tcBorders>
              <w:top w:val="outset" w:sz="6" w:space="0" w:color="auto"/>
              <w:left w:val="single" w:sz="6" w:space="0" w:color="000000"/>
              <w:bottom w:val="single" w:sz="6" w:space="0" w:color="000000"/>
              <w:right w:val="single" w:sz="6" w:space="0" w:color="000000"/>
            </w:tcBorders>
            <w:vAlign w:val="center"/>
          </w:tcPr>
          <w:p w14:paraId="6B1DE9E3" w14:textId="77777777" w:rsidR="00866BDC" w:rsidRPr="001B54C3" w:rsidRDefault="00B64CE6">
            <w:pPr>
              <w:pStyle w:val="TableEntry"/>
            </w:pPr>
            <w:hyperlink w:anchor="_1.3.6.1.4.1.19376.1.5.3.1.4.13.htm" w:tooltip="1.3.6.1.4.1.19376.1.5.3.1.4.13" w:history="1">
              <w:r w:rsidR="00866BDC" w:rsidRPr="001B54C3">
                <w:rPr>
                  <w:rStyle w:val="Hyperlink"/>
                </w:rPr>
                <w:t>Simple Observation</w:t>
              </w:r>
            </w:hyperlink>
            <w:r w:rsidR="00866BDC" w:rsidRPr="001B54C3">
              <w:br/>
              <w:t>The flowsheet contains one simple observation to represent the Prepreg</w:t>
            </w:r>
            <w:r w:rsidR="004C51EE" w:rsidRPr="001B54C3">
              <w:t>n</w:t>
            </w:r>
            <w:r w:rsidR="00866BDC" w:rsidRPr="001B54C3">
              <w:t xml:space="preserve">ancy Weight. This observation SHALL be valued with the LOINC code 8348-5, BODY WEIGHT^PRE PREGNANCY-MASS-PT-QN-MEASURED. The value SHALL be of type PQ. The units may be either "lb_av" or "kg". </w:t>
            </w:r>
          </w:p>
        </w:tc>
      </w:tr>
      <w:tr w:rsidR="00866BDC" w:rsidRPr="001B54C3" w14:paraId="315A5A2E"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A9EEA86" w14:textId="77777777" w:rsidR="00866BDC" w:rsidRPr="001B54C3" w:rsidRDefault="00866BDC">
            <w:pPr>
              <w:pStyle w:val="TableEntry"/>
            </w:pPr>
            <w:r w:rsidRPr="001B54C3">
              <w:t xml:space="preserve">1.3.6.1.4.1.19376.1.5.3.1.1.11.2.3.2 </w:t>
            </w:r>
          </w:p>
        </w:tc>
        <w:tc>
          <w:tcPr>
            <w:tcW w:w="0" w:type="auto"/>
            <w:tcBorders>
              <w:top w:val="single" w:sz="6" w:space="0" w:color="000000"/>
              <w:left w:val="single" w:sz="6" w:space="0" w:color="000000"/>
              <w:bottom w:val="single" w:sz="6" w:space="0" w:color="000000"/>
              <w:right w:val="single" w:sz="6" w:space="0" w:color="000000"/>
            </w:tcBorders>
            <w:vAlign w:val="center"/>
          </w:tcPr>
          <w:p w14:paraId="3D9803B3"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0BD2CEF6" w14:textId="77777777" w:rsidR="00866BDC" w:rsidRPr="001B54C3" w:rsidRDefault="00B64CE6">
            <w:pPr>
              <w:pStyle w:val="TableEntry"/>
            </w:pPr>
            <w:hyperlink w:anchor="_1.3.6.1.4.1.19376.1.5.3.1.1.11.2.3.2.htm" w:tooltip="1.3.6.1.4.1.19376.1.5.3.1.1.11.2.3.2" w:history="1">
              <w:r w:rsidR="00866BDC" w:rsidRPr="001B54C3">
                <w:rPr>
                  <w:rStyle w:val="Hyperlink"/>
                </w:rPr>
                <w:t>Antepartum Flowsheet Panel</w:t>
              </w:r>
            </w:hyperlink>
            <w:r w:rsidR="00866BDC" w:rsidRPr="001B54C3">
              <w:br/>
              <w:t xml:space="preserve">Other entries on the flowsheet are "batteries" which represent a single visit. </w:t>
            </w:r>
          </w:p>
        </w:tc>
      </w:tr>
    </w:tbl>
    <w:p w14:paraId="724273FE" w14:textId="77777777" w:rsidR="00866BDC" w:rsidRPr="001B54C3" w:rsidRDefault="00866BDC">
      <w:pPr>
        <w:spacing w:before="0"/>
      </w:pPr>
    </w:p>
    <w:p w14:paraId="7A68DCF1" w14:textId="77777777" w:rsidR="00866BDC" w:rsidRPr="001B54C3" w:rsidRDefault="00866BDC">
      <w:pPr>
        <w:spacing w:before="0"/>
      </w:pPr>
    </w:p>
    <w:p w14:paraId="23F10B8E" w14:textId="77777777" w:rsidR="00866BDC" w:rsidRPr="001B54C3" w:rsidRDefault="00866BDC">
      <w:pPr>
        <w:pStyle w:val="XMLFragment"/>
        <w:rPr>
          <w:noProof w:val="0"/>
        </w:rPr>
      </w:pPr>
      <w:r w:rsidRPr="001B54C3">
        <w:rPr>
          <w:noProof w:val="0"/>
        </w:rPr>
        <w:lastRenderedPageBreak/>
        <w:t>&lt;component&gt;</w:t>
      </w:r>
    </w:p>
    <w:p w14:paraId="7154FFC1" w14:textId="77777777" w:rsidR="00866BDC" w:rsidRPr="001B54C3" w:rsidRDefault="00866BDC">
      <w:pPr>
        <w:pStyle w:val="XMLFragment"/>
        <w:rPr>
          <w:noProof w:val="0"/>
        </w:rPr>
      </w:pPr>
      <w:r w:rsidRPr="001B54C3">
        <w:rPr>
          <w:noProof w:val="0"/>
        </w:rPr>
        <w:t xml:space="preserve">  &lt;section&gt;</w:t>
      </w:r>
    </w:p>
    <w:p w14:paraId="64E47FA7" w14:textId="77777777" w:rsidR="00866BDC" w:rsidRPr="001B54C3" w:rsidRDefault="00866BDC">
      <w:pPr>
        <w:pStyle w:val="XMLFragment"/>
        <w:rPr>
          <w:noProof w:val="0"/>
        </w:rPr>
      </w:pPr>
      <w:r w:rsidRPr="001B54C3">
        <w:rPr>
          <w:noProof w:val="0"/>
        </w:rPr>
        <w:t xml:space="preserve">    &lt;templateId root='1.3.6.1.4.1.19376.1.5.3.1.1.11.2.2.2'/&gt;</w:t>
      </w:r>
    </w:p>
    <w:p w14:paraId="2D022347" w14:textId="77777777" w:rsidR="00866BDC" w:rsidRPr="001B54C3" w:rsidRDefault="00866BDC">
      <w:pPr>
        <w:pStyle w:val="XMLFragment"/>
        <w:rPr>
          <w:noProof w:val="0"/>
        </w:rPr>
      </w:pPr>
      <w:r w:rsidRPr="001B54C3">
        <w:rPr>
          <w:noProof w:val="0"/>
        </w:rPr>
        <w:t xml:space="preserve">    &lt;id root=' ' extension=' '/&gt;</w:t>
      </w:r>
    </w:p>
    <w:p w14:paraId="46102D10" w14:textId="77777777" w:rsidR="00866BDC" w:rsidRPr="001B54C3" w:rsidRDefault="00866BDC">
      <w:pPr>
        <w:pStyle w:val="XMLFragment"/>
        <w:rPr>
          <w:noProof w:val="0"/>
        </w:rPr>
      </w:pPr>
      <w:r w:rsidRPr="001B54C3">
        <w:rPr>
          <w:noProof w:val="0"/>
        </w:rPr>
        <w:t xml:space="preserve">    &lt;code code='</w:t>
      </w:r>
      <w:r w:rsidR="00F81B35" w:rsidRPr="001B54C3">
        <w:rPr>
          <w:noProof w:val="0"/>
        </w:rPr>
        <w:t>57059-8</w:t>
      </w:r>
      <w:r w:rsidRPr="001B54C3">
        <w:rPr>
          <w:noProof w:val="0"/>
        </w:rPr>
        <w:t>' displayName='</w:t>
      </w:r>
      <w:r w:rsidR="00F81B35" w:rsidRPr="001B54C3">
        <w:rPr>
          <w:noProof w:val="0"/>
        </w:rPr>
        <w:t>Pregnancy visit summary</w:t>
      </w:r>
      <w:r w:rsidRPr="001B54C3">
        <w:rPr>
          <w:noProof w:val="0"/>
        </w:rPr>
        <w:t>'</w:t>
      </w:r>
    </w:p>
    <w:p w14:paraId="759DA995" w14:textId="77777777" w:rsidR="00866BDC" w:rsidRPr="001B54C3" w:rsidRDefault="00866BDC">
      <w:pPr>
        <w:pStyle w:val="XMLFragment"/>
        <w:rPr>
          <w:noProof w:val="0"/>
        </w:rPr>
      </w:pPr>
      <w:r w:rsidRPr="001B54C3">
        <w:rPr>
          <w:noProof w:val="0"/>
        </w:rPr>
        <w:t xml:space="preserve">      codeSystem='2.16.840.1.113883.6.1' codeSystemName='LOINC'/&gt;</w:t>
      </w:r>
    </w:p>
    <w:p w14:paraId="3C7FB31D" w14:textId="77777777" w:rsidR="00866BDC" w:rsidRPr="001B54C3" w:rsidRDefault="00866BDC">
      <w:pPr>
        <w:pStyle w:val="XMLFragment"/>
        <w:rPr>
          <w:noProof w:val="0"/>
        </w:rPr>
      </w:pPr>
      <w:r w:rsidRPr="001B54C3">
        <w:rPr>
          <w:noProof w:val="0"/>
        </w:rPr>
        <w:t xml:space="preserve">    &lt;text&gt;</w:t>
      </w:r>
    </w:p>
    <w:p w14:paraId="0A072E4A" w14:textId="77777777" w:rsidR="00866BDC" w:rsidRPr="001B54C3" w:rsidRDefault="00866BDC">
      <w:pPr>
        <w:pStyle w:val="XMLFragment"/>
        <w:rPr>
          <w:noProof w:val="0"/>
        </w:rPr>
      </w:pPr>
      <w:r w:rsidRPr="001B54C3">
        <w:rPr>
          <w:noProof w:val="0"/>
        </w:rPr>
        <w:t xml:space="preserve">      Text as described above</w:t>
      </w:r>
    </w:p>
    <w:p w14:paraId="50877CB0" w14:textId="77777777" w:rsidR="00866BDC" w:rsidRPr="001B54C3" w:rsidRDefault="00866BDC">
      <w:pPr>
        <w:pStyle w:val="XMLFragment"/>
        <w:rPr>
          <w:noProof w:val="0"/>
        </w:rPr>
      </w:pPr>
      <w:r w:rsidRPr="001B54C3">
        <w:rPr>
          <w:noProof w:val="0"/>
        </w:rPr>
        <w:t xml:space="preserve">    &lt;/text&gt;   </w:t>
      </w:r>
    </w:p>
    <w:p w14:paraId="78C7416D" w14:textId="77777777" w:rsidR="00866BDC" w:rsidRPr="001B54C3" w:rsidRDefault="00866BDC">
      <w:pPr>
        <w:pStyle w:val="XMLFragment"/>
        <w:rPr>
          <w:noProof w:val="0"/>
        </w:rPr>
      </w:pPr>
      <w:r w:rsidRPr="001B54C3">
        <w:rPr>
          <w:noProof w:val="0"/>
        </w:rPr>
        <w:t xml:space="preserve">    &lt;entry&gt;</w:t>
      </w:r>
    </w:p>
    <w:p w14:paraId="0F25FC78" w14:textId="77777777" w:rsidR="00866BDC" w:rsidRPr="001B54C3" w:rsidRDefault="00866BDC">
      <w:pPr>
        <w:pStyle w:val="XMLFragment"/>
        <w:rPr>
          <w:noProof w:val="0"/>
        </w:rPr>
      </w:pPr>
      <w:r w:rsidRPr="001B54C3">
        <w:rPr>
          <w:noProof w:val="0"/>
        </w:rPr>
        <w:t xml:space="preserve">         :</w:t>
      </w:r>
    </w:p>
    <w:p w14:paraId="3F534376" w14:textId="77777777" w:rsidR="00866BDC" w:rsidRPr="001B54C3" w:rsidRDefault="00866BDC">
      <w:pPr>
        <w:pStyle w:val="XMLFragment"/>
        <w:rPr>
          <w:noProof w:val="0"/>
        </w:rPr>
      </w:pPr>
      <w:r w:rsidRPr="001B54C3">
        <w:rPr>
          <w:noProof w:val="0"/>
        </w:rPr>
        <w:t xml:space="preserve">      &lt;!-- Required Simple Observation element --&gt;</w:t>
      </w:r>
    </w:p>
    <w:p w14:paraId="784FE4B9" w14:textId="77777777" w:rsidR="00866BDC" w:rsidRPr="000A6AA8" w:rsidRDefault="00866BDC">
      <w:pPr>
        <w:pStyle w:val="XMLFragment"/>
        <w:rPr>
          <w:noProof w:val="0"/>
          <w:lang w:val="nl-NL"/>
          <w:rPrChange w:id="916" w:author="Michael Clifton" w:date="2018-10-11T10:01:00Z">
            <w:rPr>
              <w:noProof w:val="0"/>
            </w:rPr>
          </w:rPrChange>
        </w:rPr>
      </w:pPr>
      <w:r w:rsidRPr="001B54C3">
        <w:rPr>
          <w:noProof w:val="0"/>
        </w:rPr>
        <w:t xml:space="preserve">        </w:t>
      </w:r>
      <w:r w:rsidRPr="000A6AA8">
        <w:rPr>
          <w:noProof w:val="0"/>
          <w:lang w:val="nl-NL"/>
          <w:rPrChange w:id="917" w:author="Michael Clifton" w:date="2018-10-11T10:01:00Z">
            <w:rPr>
              <w:noProof w:val="0"/>
            </w:rPr>
          </w:rPrChange>
        </w:rPr>
        <w:t>&lt;templateId root='</w:t>
      </w:r>
      <w:r w:rsidR="00B0035D">
        <w:rPr>
          <w:rStyle w:val="Hyperlink"/>
          <w:bCs/>
          <w:noProof w:val="0"/>
        </w:rPr>
        <w:fldChar w:fldCharType="begin"/>
      </w:r>
      <w:r w:rsidR="00B0035D" w:rsidRPr="000A6AA8">
        <w:rPr>
          <w:rStyle w:val="Hyperlink"/>
          <w:bCs/>
          <w:noProof w:val="0"/>
          <w:lang w:val="nl-NL"/>
          <w:rPrChange w:id="918" w:author="Michael Clifton" w:date="2018-10-11T10:01:00Z">
            <w:rPr>
              <w:rStyle w:val="Hyperlink"/>
              <w:bCs/>
              <w:noProof w:val="0"/>
            </w:rPr>
          </w:rPrChange>
        </w:rPr>
        <w:instrText xml:space="preserve"> HYPERLINK \l "_1.3.6.1.4.1.19376.1.5.3.1.4.13.htm" \o "1.3.6.1.4.1.19376.1.5.3.1.4.13" </w:instrText>
      </w:r>
      <w:r w:rsidR="00B0035D">
        <w:rPr>
          <w:rStyle w:val="Hyperlink"/>
          <w:bCs/>
          <w:noProof w:val="0"/>
        </w:rPr>
        <w:fldChar w:fldCharType="separate"/>
      </w:r>
      <w:r w:rsidRPr="000A6AA8">
        <w:rPr>
          <w:rStyle w:val="Hyperlink"/>
          <w:bCs/>
          <w:noProof w:val="0"/>
          <w:lang w:val="nl-NL"/>
          <w:rPrChange w:id="919" w:author="Michael Clifton" w:date="2018-10-11T10:01:00Z">
            <w:rPr>
              <w:rStyle w:val="Hyperlink"/>
              <w:bCs/>
              <w:noProof w:val="0"/>
            </w:rPr>
          </w:rPrChange>
        </w:rPr>
        <w:t>1.3.6.1.4.1.19376.1.5.3.1.4.13</w:t>
      </w:r>
      <w:r w:rsidR="00B0035D">
        <w:rPr>
          <w:rStyle w:val="Hyperlink"/>
          <w:bCs/>
          <w:noProof w:val="0"/>
        </w:rPr>
        <w:fldChar w:fldCharType="end"/>
      </w:r>
      <w:r w:rsidRPr="000A6AA8">
        <w:rPr>
          <w:noProof w:val="0"/>
          <w:lang w:val="nl-NL"/>
          <w:rPrChange w:id="920" w:author="Michael Clifton" w:date="2018-10-11T10:01:00Z">
            <w:rPr>
              <w:noProof w:val="0"/>
            </w:rPr>
          </w:rPrChange>
        </w:rPr>
        <w:t>'/&gt;</w:t>
      </w:r>
    </w:p>
    <w:p w14:paraId="2C068BC3" w14:textId="77777777" w:rsidR="00866BDC" w:rsidRPr="000A6AA8" w:rsidRDefault="00866BDC">
      <w:pPr>
        <w:pStyle w:val="XMLFragment"/>
        <w:rPr>
          <w:noProof w:val="0"/>
          <w:lang w:val="nl-NL"/>
          <w:rPrChange w:id="921" w:author="Michael Clifton" w:date="2018-10-11T10:01:00Z">
            <w:rPr>
              <w:noProof w:val="0"/>
            </w:rPr>
          </w:rPrChange>
        </w:rPr>
      </w:pPr>
      <w:r w:rsidRPr="000A6AA8">
        <w:rPr>
          <w:noProof w:val="0"/>
          <w:lang w:val="nl-NL"/>
          <w:rPrChange w:id="922" w:author="Michael Clifton" w:date="2018-10-11T10:01:00Z">
            <w:rPr>
              <w:noProof w:val="0"/>
            </w:rPr>
          </w:rPrChange>
        </w:rPr>
        <w:t xml:space="preserve">         :</w:t>
      </w:r>
    </w:p>
    <w:p w14:paraId="122C89BD" w14:textId="77777777" w:rsidR="00866BDC" w:rsidRPr="000A6AA8" w:rsidRDefault="00866BDC">
      <w:pPr>
        <w:pStyle w:val="XMLFragment"/>
        <w:rPr>
          <w:noProof w:val="0"/>
          <w:lang w:val="nl-NL"/>
          <w:rPrChange w:id="923" w:author="Michael Clifton" w:date="2018-10-11T10:01:00Z">
            <w:rPr>
              <w:noProof w:val="0"/>
            </w:rPr>
          </w:rPrChange>
        </w:rPr>
      </w:pPr>
      <w:r w:rsidRPr="000A6AA8">
        <w:rPr>
          <w:noProof w:val="0"/>
          <w:lang w:val="nl-NL"/>
          <w:rPrChange w:id="924" w:author="Michael Clifton" w:date="2018-10-11T10:01:00Z">
            <w:rPr>
              <w:noProof w:val="0"/>
            </w:rPr>
          </w:rPrChange>
        </w:rPr>
        <w:t xml:space="preserve">    &lt;/entry&gt; </w:t>
      </w:r>
    </w:p>
    <w:p w14:paraId="51ACDF97" w14:textId="77777777" w:rsidR="00866BDC" w:rsidRPr="001B54C3" w:rsidRDefault="00866BDC">
      <w:pPr>
        <w:pStyle w:val="XMLFragment"/>
        <w:rPr>
          <w:noProof w:val="0"/>
        </w:rPr>
      </w:pPr>
      <w:r w:rsidRPr="000A6AA8">
        <w:rPr>
          <w:noProof w:val="0"/>
          <w:lang w:val="nl-NL"/>
          <w:rPrChange w:id="925" w:author="Michael Clifton" w:date="2018-10-11T10:01:00Z">
            <w:rPr>
              <w:noProof w:val="0"/>
            </w:rPr>
          </w:rPrChange>
        </w:rPr>
        <w:t xml:space="preserve">    </w:t>
      </w:r>
      <w:r w:rsidRPr="001B54C3">
        <w:rPr>
          <w:noProof w:val="0"/>
        </w:rPr>
        <w:t>&lt;entry&gt;</w:t>
      </w:r>
    </w:p>
    <w:p w14:paraId="700A8C14" w14:textId="77777777" w:rsidR="00866BDC" w:rsidRPr="001B54C3" w:rsidRDefault="00866BDC">
      <w:pPr>
        <w:pStyle w:val="XMLFragment"/>
        <w:rPr>
          <w:noProof w:val="0"/>
        </w:rPr>
      </w:pPr>
      <w:r w:rsidRPr="001B54C3">
        <w:rPr>
          <w:noProof w:val="0"/>
        </w:rPr>
        <w:t xml:space="preserve">         :</w:t>
      </w:r>
    </w:p>
    <w:p w14:paraId="5FACCE81" w14:textId="77777777" w:rsidR="00866BDC" w:rsidRPr="001B54C3" w:rsidRDefault="00866BDC">
      <w:pPr>
        <w:pStyle w:val="XMLFragment"/>
        <w:rPr>
          <w:noProof w:val="0"/>
        </w:rPr>
      </w:pPr>
      <w:r w:rsidRPr="001B54C3">
        <w:rPr>
          <w:noProof w:val="0"/>
        </w:rPr>
        <w:t xml:space="preserve">      &lt;!-- Required Antepartum Flowsheet Panel element --&gt;</w:t>
      </w:r>
    </w:p>
    <w:p w14:paraId="037B12CB" w14:textId="77777777" w:rsidR="00866BDC" w:rsidRPr="000A6AA8" w:rsidRDefault="00866BDC">
      <w:pPr>
        <w:pStyle w:val="XMLFragment"/>
        <w:rPr>
          <w:noProof w:val="0"/>
          <w:lang w:val="nl-NL"/>
          <w:rPrChange w:id="926" w:author="Michael Clifton" w:date="2018-10-11T10:01:00Z">
            <w:rPr>
              <w:noProof w:val="0"/>
            </w:rPr>
          </w:rPrChange>
        </w:rPr>
      </w:pPr>
      <w:r w:rsidRPr="001B54C3">
        <w:rPr>
          <w:noProof w:val="0"/>
        </w:rPr>
        <w:t xml:space="preserve">        </w:t>
      </w:r>
      <w:r w:rsidRPr="000A6AA8">
        <w:rPr>
          <w:noProof w:val="0"/>
          <w:lang w:val="nl-NL"/>
          <w:rPrChange w:id="927" w:author="Michael Clifton" w:date="2018-10-11T10:01:00Z">
            <w:rPr>
              <w:noProof w:val="0"/>
            </w:rPr>
          </w:rPrChange>
        </w:rPr>
        <w:t>&lt;templateId root='</w:t>
      </w:r>
      <w:r w:rsidR="00B0035D">
        <w:rPr>
          <w:rStyle w:val="Hyperlink"/>
          <w:bCs/>
          <w:noProof w:val="0"/>
        </w:rPr>
        <w:fldChar w:fldCharType="begin"/>
      </w:r>
      <w:r w:rsidR="00B0035D" w:rsidRPr="000A6AA8">
        <w:rPr>
          <w:rStyle w:val="Hyperlink"/>
          <w:bCs/>
          <w:noProof w:val="0"/>
          <w:lang w:val="nl-NL"/>
          <w:rPrChange w:id="928" w:author="Michael Clifton" w:date="2018-10-11T10:01:00Z">
            <w:rPr>
              <w:rStyle w:val="Hyperlink"/>
              <w:bCs/>
              <w:noProof w:val="0"/>
            </w:rPr>
          </w:rPrChange>
        </w:rPr>
        <w:instrText xml:space="preserve"> HYPERLINK \l "_1.3.6.1.4.1.19376.1.5.3.1.1.11.2.3.2.htm" \o "1.3.6.1.4.1.19376.1.5.3.1.1.11.2.3.2" </w:instrText>
      </w:r>
      <w:r w:rsidR="00B0035D">
        <w:rPr>
          <w:rStyle w:val="Hyperlink"/>
          <w:bCs/>
          <w:noProof w:val="0"/>
        </w:rPr>
        <w:fldChar w:fldCharType="separate"/>
      </w:r>
      <w:r w:rsidRPr="000A6AA8">
        <w:rPr>
          <w:rStyle w:val="Hyperlink"/>
          <w:bCs/>
          <w:noProof w:val="0"/>
          <w:lang w:val="nl-NL"/>
          <w:rPrChange w:id="929" w:author="Michael Clifton" w:date="2018-10-11T10:01:00Z">
            <w:rPr>
              <w:rStyle w:val="Hyperlink"/>
              <w:bCs/>
              <w:noProof w:val="0"/>
            </w:rPr>
          </w:rPrChange>
        </w:rPr>
        <w:t>1.3.6.1.4.1.19376.1.5.3.1.1.11.2.3.2</w:t>
      </w:r>
      <w:r w:rsidR="00B0035D">
        <w:rPr>
          <w:rStyle w:val="Hyperlink"/>
          <w:bCs/>
          <w:noProof w:val="0"/>
        </w:rPr>
        <w:fldChar w:fldCharType="end"/>
      </w:r>
      <w:r w:rsidRPr="000A6AA8">
        <w:rPr>
          <w:noProof w:val="0"/>
          <w:lang w:val="nl-NL"/>
          <w:rPrChange w:id="930" w:author="Michael Clifton" w:date="2018-10-11T10:01:00Z">
            <w:rPr>
              <w:noProof w:val="0"/>
            </w:rPr>
          </w:rPrChange>
        </w:rPr>
        <w:t>'/&gt;</w:t>
      </w:r>
    </w:p>
    <w:p w14:paraId="238CA6C0" w14:textId="77777777" w:rsidR="00866BDC" w:rsidRPr="000A6AA8" w:rsidRDefault="00866BDC">
      <w:pPr>
        <w:pStyle w:val="XMLFragment"/>
        <w:rPr>
          <w:noProof w:val="0"/>
          <w:lang w:val="nl-NL"/>
          <w:rPrChange w:id="931" w:author="Michael Clifton" w:date="2018-10-11T10:01:00Z">
            <w:rPr>
              <w:noProof w:val="0"/>
            </w:rPr>
          </w:rPrChange>
        </w:rPr>
      </w:pPr>
      <w:r w:rsidRPr="000A6AA8">
        <w:rPr>
          <w:noProof w:val="0"/>
          <w:lang w:val="nl-NL"/>
          <w:rPrChange w:id="932" w:author="Michael Clifton" w:date="2018-10-11T10:01:00Z">
            <w:rPr>
              <w:noProof w:val="0"/>
            </w:rPr>
          </w:rPrChange>
        </w:rPr>
        <w:t xml:space="preserve">         :</w:t>
      </w:r>
    </w:p>
    <w:p w14:paraId="65E5E5A5" w14:textId="77777777" w:rsidR="00866BDC" w:rsidRPr="000A6AA8" w:rsidRDefault="00866BDC">
      <w:pPr>
        <w:pStyle w:val="XMLFragment"/>
        <w:rPr>
          <w:noProof w:val="0"/>
          <w:lang w:val="nl-NL"/>
          <w:rPrChange w:id="933" w:author="Michael Clifton" w:date="2018-10-11T10:01:00Z">
            <w:rPr>
              <w:noProof w:val="0"/>
            </w:rPr>
          </w:rPrChange>
        </w:rPr>
      </w:pPr>
      <w:r w:rsidRPr="000A6AA8">
        <w:rPr>
          <w:noProof w:val="0"/>
          <w:lang w:val="nl-NL"/>
          <w:rPrChange w:id="934" w:author="Michael Clifton" w:date="2018-10-11T10:01:00Z">
            <w:rPr>
              <w:noProof w:val="0"/>
            </w:rPr>
          </w:rPrChange>
        </w:rPr>
        <w:t xml:space="preserve">    &lt;/entry&gt;</w:t>
      </w:r>
    </w:p>
    <w:p w14:paraId="3FA7D93C" w14:textId="77777777" w:rsidR="00866BDC" w:rsidRPr="000A6AA8" w:rsidRDefault="00866BDC">
      <w:pPr>
        <w:pStyle w:val="XMLFragment"/>
        <w:rPr>
          <w:noProof w:val="0"/>
          <w:lang w:val="nl-NL"/>
          <w:rPrChange w:id="935" w:author="Michael Clifton" w:date="2018-10-11T10:01:00Z">
            <w:rPr>
              <w:noProof w:val="0"/>
            </w:rPr>
          </w:rPrChange>
        </w:rPr>
      </w:pPr>
      <w:r w:rsidRPr="000A6AA8">
        <w:rPr>
          <w:noProof w:val="0"/>
          <w:lang w:val="nl-NL"/>
          <w:rPrChange w:id="936" w:author="Michael Clifton" w:date="2018-10-11T10:01:00Z">
            <w:rPr>
              <w:noProof w:val="0"/>
            </w:rPr>
          </w:rPrChange>
        </w:rPr>
        <w:t xml:space="preserve">       </w:t>
      </w:r>
    </w:p>
    <w:p w14:paraId="2545BB06" w14:textId="77777777" w:rsidR="00866BDC" w:rsidRPr="001B54C3" w:rsidRDefault="00866BDC">
      <w:pPr>
        <w:pStyle w:val="XMLFragment"/>
        <w:rPr>
          <w:noProof w:val="0"/>
        </w:rPr>
      </w:pPr>
      <w:r w:rsidRPr="000A6AA8">
        <w:rPr>
          <w:noProof w:val="0"/>
          <w:lang w:val="nl-NL"/>
          <w:rPrChange w:id="937" w:author="Michael Clifton" w:date="2018-10-11T10:01:00Z">
            <w:rPr>
              <w:noProof w:val="0"/>
            </w:rPr>
          </w:rPrChange>
        </w:rPr>
        <w:t xml:space="preserve">  </w:t>
      </w:r>
      <w:r w:rsidRPr="001B54C3">
        <w:rPr>
          <w:noProof w:val="0"/>
        </w:rPr>
        <w:t>&lt;/section&gt;</w:t>
      </w:r>
    </w:p>
    <w:p w14:paraId="7F24A20D" w14:textId="77777777" w:rsidR="00866BDC" w:rsidRPr="001B54C3" w:rsidRDefault="00866BDC">
      <w:pPr>
        <w:pStyle w:val="XMLFragment"/>
        <w:rPr>
          <w:noProof w:val="0"/>
        </w:rPr>
      </w:pPr>
      <w:r w:rsidRPr="001B54C3">
        <w:rPr>
          <w:noProof w:val="0"/>
        </w:rPr>
        <w:t>&lt;/component&gt;</w:t>
      </w:r>
    </w:p>
    <w:p w14:paraId="3B69DADD" w14:textId="77777777" w:rsidR="00866BDC" w:rsidRPr="001B54C3" w:rsidRDefault="00866BDC">
      <w:pPr>
        <w:pStyle w:val="FigureTitle"/>
      </w:pPr>
      <w:r w:rsidRPr="001B54C3">
        <w:t>Figure 6.3</w:t>
      </w:r>
      <w:r w:rsidR="001353F5" w:rsidRPr="001B54C3">
        <w:t>.3.9.3</w:t>
      </w:r>
      <w:r w:rsidR="005B6ADC" w:rsidRPr="001B54C3">
        <w:t>-1:</w:t>
      </w:r>
      <w:r w:rsidRPr="001B54C3">
        <w:t xml:space="preserve"> Specification for Antepartum Visit Summary Flowsheet Section</w:t>
      </w:r>
    </w:p>
    <w:p w14:paraId="66FE19CA" w14:textId="77777777" w:rsidR="00866BDC" w:rsidRPr="001B54C3" w:rsidRDefault="00866BDC">
      <w:pPr>
        <w:pStyle w:val="BodyText"/>
      </w:pPr>
    </w:p>
    <w:p w14:paraId="3D303B7E" w14:textId="77777777" w:rsidR="00866BDC" w:rsidRPr="001B54C3" w:rsidRDefault="00866BDC">
      <w:pPr>
        <w:pStyle w:val="EditorInstructions"/>
      </w:pPr>
      <w:r w:rsidRPr="001B54C3">
        <w:t>Add Section 6.3.3.9.4</w:t>
      </w:r>
    </w:p>
    <w:p w14:paraId="7E6713D5" w14:textId="77777777" w:rsidR="00866BDC" w:rsidRPr="001B54C3" w:rsidRDefault="00866BDC" w:rsidP="00EF3D05">
      <w:pPr>
        <w:pStyle w:val="Heading5"/>
        <w:rPr>
          <w:noProof w:val="0"/>
          <w:lang w:val="en-US"/>
        </w:rPr>
      </w:pPr>
      <w:bookmarkStart w:id="938" w:name="_Toc466555342"/>
      <w:r w:rsidRPr="001B54C3">
        <w:rPr>
          <w:noProof w:val="0"/>
          <w:lang w:val="en-US"/>
        </w:rPr>
        <w:t>6.3.3.9.4 Progress Note Section 1.3.6.1.4.1.19376.1.5.3.1.1.13.2.7</w:t>
      </w:r>
      <w:bookmarkEnd w:id="93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866BDC" w:rsidRPr="001B54C3" w14:paraId="78493AC4"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370C205" w14:textId="77777777" w:rsidR="00866BDC" w:rsidRPr="001B54C3" w:rsidRDefault="00866BDC">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7D02C89" w14:textId="77777777" w:rsidR="00866BDC" w:rsidRPr="001B54C3" w:rsidRDefault="00866BDC">
            <w:pPr>
              <w:pStyle w:val="TableEntry"/>
            </w:pPr>
            <w:r w:rsidRPr="001B54C3">
              <w:t xml:space="preserve">1.3.6.1.4.1.19376.1.5.3.1.1.13.2.7 </w:t>
            </w:r>
          </w:p>
        </w:tc>
      </w:tr>
      <w:tr w:rsidR="00866BDC" w:rsidRPr="001B54C3" w14:paraId="7AB7213A"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C60577B" w14:textId="77777777" w:rsidR="00866BDC" w:rsidRPr="001B54C3" w:rsidRDefault="00866BDC">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708E147" w14:textId="77777777" w:rsidR="00866BDC" w:rsidRPr="001B54C3" w:rsidRDefault="00866BDC">
            <w:pPr>
              <w:pStyle w:val="TableEntry"/>
            </w:pPr>
            <w:r w:rsidRPr="001B54C3">
              <w:t xml:space="preserve">The Progress Note section shall contain a narrative description of the sequence of events from initial assessment to discharge for an encounter. </w:t>
            </w:r>
          </w:p>
        </w:tc>
      </w:tr>
      <w:tr w:rsidR="00866BDC" w:rsidRPr="001B54C3" w14:paraId="050B92C3"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E82B65D" w14:textId="77777777" w:rsidR="00866BDC" w:rsidRPr="001B54C3" w:rsidRDefault="00866BDC">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79AF735" w14:textId="77777777" w:rsidR="00866BDC" w:rsidRPr="001B54C3" w:rsidRDefault="00866BDC">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F0A9BE5" w14:textId="77777777" w:rsidR="00866BDC" w:rsidRPr="001B54C3" w:rsidRDefault="00866BDC">
            <w:pPr>
              <w:pStyle w:val="TableEntryHeader"/>
            </w:pPr>
            <w:r w:rsidRPr="001B54C3">
              <w:t xml:space="preserve">Description </w:t>
            </w:r>
          </w:p>
        </w:tc>
      </w:tr>
      <w:tr w:rsidR="00866BDC" w:rsidRPr="001B54C3" w14:paraId="706E1733"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809EBFA" w14:textId="77777777" w:rsidR="00866BDC" w:rsidRPr="001B54C3" w:rsidRDefault="00866BDC">
            <w:pPr>
              <w:pStyle w:val="TableEntry"/>
            </w:pPr>
            <w:r w:rsidRPr="001B54C3">
              <w:t xml:space="preserve">18733-6 </w:t>
            </w:r>
          </w:p>
        </w:tc>
        <w:tc>
          <w:tcPr>
            <w:tcW w:w="0" w:type="auto"/>
            <w:tcBorders>
              <w:top w:val="single" w:sz="6" w:space="0" w:color="000000"/>
              <w:left w:val="single" w:sz="6" w:space="0" w:color="000000"/>
              <w:bottom w:val="single" w:sz="6" w:space="0" w:color="000000"/>
              <w:right w:val="single" w:sz="6" w:space="0" w:color="000000"/>
            </w:tcBorders>
            <w:vAlign w:val="center"/>
          </w:tcPr>
          <w:p w14:paraId="1FAEA4F2"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09FAAA90" w14:textId="77777777" w:rsidR="00866BDC" w:rsidRPr="001B54C3" w:rsidRDefault="00866BDC">
            <w:pPr>
              <w:pStyle w:val="TableEntry"/>
            </w:pPr>
            <w:r w:rsidRPr="001B54C3">
              <w:t xml:space="preserve">SUBSEQUENT EVALUATION NOTE (ATTENDING PHYSICIAN) </w:t>
            </w:r>
          </w:p>
        </w:tc>
      </w:tr>
    </w:tbl>
    <w:p w14:paraId="4A7CE4E8" w14:textId="77777777" w:rsidR="00866BDC" w:rsidRPr="001B54C3" w:rsidRDefault="00866BDC">
      <w:pPr>
        <w:pStyle w:val="BodyText"/>
      </w:pPr>
    </w:p>
    <w:p w14:paraId="346668FB" w14:textId="77777777" w:rsidR="00866BDC" w:rsidRPr="001B54C3" w:rsidRDefault="00866BDC">
      <w:pPr>
        <w:pStyle w:val="XMLFragment"/>
        <w:rPr>
          <w:noProof w:val="0"/>
        </w:rPr>
      </w:pPr>
      <w:r w:rsidRPr="001B54C3">
        <w:rPr>
          <w:noProof w:val="0"/>
        </w:rPr>
        <w:t>&lt;component&gt;</w:t>
      </w:r>
    </w:p>
    <w:p w14:paraId="57D630B6" w14:textId="77777777" w:rsidR="00866BDC" w:rsidRPr="001B54C3" w:rsidRDefault="00866BDC">
      <w:pPr>
        <w:pStyle w:val="XMLFragment"/>
        <w:rPr>
          <w:noProof w:val="0"/>
        </w:rPr>
      </w:pPr>
      <w:r w:rsidRPr="001B54C3">
        <w:rPr>
          <w:noProof w:val="0"/>
        </w:rPr>
        <w:t xml:space="preserve">  &lt;section&gt;</w:t>
      </w:r>
    </w:p>
    <w:p w14:paraId="4F17938D" w14:textId="77777777" w:rsidR="00866BDC" w:rsidRPr="001B54C3" w:rsidRDefault="00866BDC">
      <w:pPr>
        <w:pStyle w:val="XMLFragment"/>
        <w:rPr>
          <w:noProof w:val="0"/>
        </w:rPr>
      </w:pPr>
      <w:r w:rsidRPr="001B54C3">
        <w:rPr>
          <w:noProof w:val="0"/>
        </w:rPr>
        <w:t xml:space="preserve">    &lt;templateId root='1.3.6.1.4.1.19376.1.5.3.1.1.13.2.7'/&gt;</w:t>
      </w:r>
    </w:p>
    <w:p w14:paraId="56847578" w14:textId="77777777" w:rsidR="00866BDC" w:rsidRPr="001B54C3" w:rsidRDefault="00866BDC">
      <w:pPr>
        <w:pStyle w:val="XMLFragment"/>
        <w:rPr>
          <w:noProof w:val="0"/>
        </w:rPr>
      </w:pPr>
      <w:r w:rsidRPr="001B54C3">
        <w:rPr>
          <w:noProof w:val="0"/>
        </w:rPr>
        <w:t xml:space="preserve">    &lt;id root=' ' extension=' '/&gt;</w:t>
      </w:r>
    </w:p>
    <w:p w14:paraId="329B4FFD" w14:textId="77777777" w:rsidR="00866BDC" w:rsidRPr="001B54C3" w:rsidRDefault="00866BDC">
      <w:pPr>
        <w:pStyle w:val="XMLFragment"/>
        <w:rPr>
          <w:noProof w:val="0"/>
        </w:rPr>
      </w:pPr>
      <w:r w:rsidRPr="001B54C3">
        <w:rPr>
          <w:noProof w:val="0"/>
        </w:rPr>
        <w:t xml:space="preserve">    &lt;code code='18733-6' displayName='SUBSEQUENT EVALUATION NOTE (ATTENDING PHYSICIAN)'</w:t>
      </w:r>
    </w:p>
    <w:p w14:paraId="0B587D1F" w14:textId="77777777" w:rsidR="00866BDC" w:rsidRPr="001B54C3" w:rsidRDefault="00866BDC">
      <w:pPr>
        <w:pStyle w:val="XMLFragment"/>
        <w:rPr>
          <w:noProof w:val="0"/>
        </w:rPr>
      </w:pPr>
      <w:r w:rsidRPr="001B54C3">
        <w:rPr>
          <w:noProof w:val="0"/>
        </w:rPr>
        <w:t xml:space="preserve">      codeSystem='2.16.840.1.113883.6.1' codeSystemName='LOINC'/&gt;</w:t>
      </w:r>
    </w:p>
    <w:p w14:paraId="5CC4CA6D" w14:textId="77777777" w:rsidR="00866BDC" w:rsidRPr="001B54C3" w:rsidRDefault="00866BDC">
      <w:pPr>
        <w:pStyle w:val="XMLFragment"/>
        <w:rPr>
          <w:noProof w:val="0"/>
        </w:rPr>
      </w:pPr>
      <w:r w:rsidRPr="001B54C3">
        <w:rPr>
          <w:noProof w:val="0"/>
        </w:rPr>
        <w:t xml:space="preserve">    &lt;text&gt;</w:t>
      </w:r>
    </w:p>
    <w:p w14:paraId="0496B256"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24442E96" w14:textId="77777777" w:rsidR="00866BDC" w:rsidRPr="001B54C3" w:rsidRDefault="00866BDC">
      <w:pPr>
        <w:pStyle w:val="XMLFragment"/>
        <w:rPr>
          <w:noProof w:val="0"/>
        </w:rPr>
      </w:pPr>
      <w:r w:rsidRPr="001B54C3">
        <w:rPr>
          <w:noProof w:val="0"/>
        </w:rPr>
        <w:t xml:space="preserve">    &lt;/text&gt;  </w:t>
      </w:r>
    </w:p>
    <w:p w14:paraId="66BC03CF" w14:textId="77777777" w:rsidR="00866BDC" w:rsidRPr="001B54C3" w:rsidRDefault="00866BDC">
      <w:pPr>
        <w:pStyle w:val="XMLFragment"/>
        <w:rPr>
          <w:noProof w:val="0"/>
        </w:rPr>
      </w:pPr>
      <w:r w:rsidRPr="001B54C3">
        <w:rPr>
          <w:noProof w:val="0"/>
        </w:rPr>
        <w:t xml:space="preserve">     </w:t>
      </w:r>
    </w:p>
    <w:p w14:paraId="55EB1BCD" w14:textId="77777777" w:rsidR="00866BDC" w:rsidRPr="001B54C3" w:rsidRDefault="00866BDC">
      <w:pPr>
        <w:pStyle w:val="XMLFragment"/>
        <w:rPr>
          <w:noProof w:val="0"/>
        </w:rPr>
      </w:pPr>
      <w:r w:rsidRPr="001B54C3">
        <w:rPr>
          <w:noProof w:val="0"/>
        </w:rPr>
        <w:t xml:space="preserve">  &lt;/section&gt;</w:t>
      </w:r>
    </w:p>
    <w:p w14:paraId="37966E20" w14:textId="77777777" w:rsidR="00866BDC" w:rsidRPr="001B54C3" w:rsidRDefault="00866BDC">
      <w:pPr>
        <w:pStyle w:val="XMLFragment"/>
        <w:rPr>
          <w:noProof w:val="0"/>
        </w:rPr>
      </w:pPr>
      <w:r w:rsidRPr="001B54C3">
        <w:rPr>
          <w:noProof w:val="0"/>
        </w:rPr>
        <w:t>&lt;/component&gt;</w:t>
      </w:r>
    </w:p>
    <w:p w14:paraId="210B959F" w14:textId="77777777" w:rsidR="00866BDC" w:rsidRPr="001B54C3" w:rsidRDefault="00866BDC">
      <w:pPr>
        <w:pStyle w:val="FigureTitle"/>
      </w:pPr>
      <w:r w:rsidRPr="001B54C3">
        <w:t>Figure 6.3</w:t>
      </w:r>
      <w:r w:rsidR="001353F5" w:rsidRPr="001B54C3">
        <w:t>.3.9.4</w:t>
      </w:r>
      <w:r w:rsidR="005B6ADC" w:rsidRPr="001B54C3">
        <w:t>-1:</w:t>
      </w:r>
      <w:r w:rsidRPr="001B54C3">
        <w:t xml:space="preserve"> Specification for Progress Note Section</w:t>
      </w:r>
    </w:p>
    <w:p w14:paraId="110D34D7" w14:textId="77777777" w:rsidR="00866BDC" w:rsidRPr="001B54C3" w:rsidRDefault="00866BDC">
      <w:pPr>
        <w:pStyle w:val="BodyText"/>
        <w:tabs>
          <w:tab w:val="left" w:pos="1860"/>
        </w:tabs>
      </w:pPr>
    </w:p>
    <w:p w14:paraId="42B0CD1C" w14:textId="77777777" w:rsidR="00866BDC" w:rsidRPr="001B54C3" w:rsidRDefault="00866BDC">
      <w:pPr>
        <w:pStyle w:val="EditorInstructions"/>
      </w:pPr>
      <w:r w:rsidRPr="001B54C3">
        <w:t>Add Section 6.3.3.9.5</w:t>
      </w:r>
    </w:p>
    <w:p w14:paraId="13B97D12" w14:textId="77777777" w:rsidR="00866BDC" w:rsidRPr="001B54C3" w:rsidRDefault="00866BDC" w:rsidP="00EF3D05">
      <w:pPr>
        <w:pStyle w:val="Heading5"/>
        <w:rPr>
          <w:noProof w:val="0"/>
          <w:lang w:val="en-US"/>
        </w:rPr>
      </w:pPr>
      <w:bookmarkStart w:id="939" w:name="_Toc466555343"/>
      <w:r w:rsidRPr="001B54C3">
        <w:rPr>
          <w:noProof w:val="0"/>
          <w:lang w:val="en-US"/>
        </w:rPr>
        <w:lastRenderedPageBreak/>
        <w:t>6.3.3.9.5 ED Diagnosis Section 1.3.6.1.4.1.19376.1.5.3.1.1.13.2.9</w:t>
      </w:r>
      <w:bookmarkEnd w:id="93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3007"/>
        <w:gridCol w:w="832"/>
        <w:gridCol w:w="5505"/>
      </w:tblGrid>
      <w:tr w:rsidR="00866BDC" w:rsidRPr="001B54C3" w14:paraId="1096F72B" w14:textId="77777777">
        <w:tc>
          <w:tcPr>
            <w:tcW w:w="1609"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DFFE378" w14:textId="77777777" w:rsidR="00866BDC" w:rsidRPr="001B54C3" w:rsidRDefault="00866BDC">
            <w:pPr>
              <w:pStyle w:val="TableEntryHeader"/>
            </w:pPr>
            <w:r w:rsidRPr="001B54C3">
              <w:t xml:space="preserve">Template ID </w:t>
            </w:r>
          </w:p>
        </w:tc>
        <w:tc>
          <w:tcPr>
            <w:tcW w:w="3391" w:type="pct"/>
            <w:gridSpan w:val="2"/>
            <w:tcBorders>
              <w:top w:val="single" w:sz="6" w:space="0" w:color="000000"/>
              <w:left w:val="single" w:sz="6" w:space="0" w:color="000000"/>
              <w:bottom w:val="single" w:sz="6" w:space="0" w:color="000000"/>
              <w:right w:val="single" w:sz="6" w:space="0" w:color="000000"/>
            </w:tcBorders>
            <w:vAlign w:val="center"/>
          </w:tcPr>
          <w:p w14:paraId="6CC65AD1" w14:textId="77777777" w:rsidR="00866BDC" w:rsidRPr="001B54C3" w:rsidRDefault="00866BDC">
            <w:pPr>
              <w:pStyle w:val="TableEntry"/>
            </w:pPr>
            <w:r w:rsidRPr="001B54C3">
              <w:t xml:space="preserve">1.3.6.1.4.1.19376.1.5.3.1.1.13.2.9 </w:t>
            </w:r>
          </w:p>
        </w:tc>
      </w:tr>
      <w:tr w:rsidR="00866BDC" w:rsidRPr="001B54C3" w14:paraId="3987B8F3" w14:textId="77777777">
        <w:tc>
          <w:tcPr>
            <w:tcW w:w="1609"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A94EE30" w14:textId="77777777" w:rsidR="00866BDC" w:rsidRPr="001B54C3" w:rsidRDefault="00866BDC">
            <w:pPr>
              <w:pStyle w:val="TableEntryHeader"/>
            </w:pPr>
            <w:r w:rsidRPr="001B54C3">
              <w:t xml:space="preserve">General Description </w:t>
            </w:r>
          </w:p>
        </w:tc>
        <w:tc>
          <w:tcPr>
            <w:tcW w:w="3391" w:type="pct"/>
            <w:gridSpan w:val="2"/>
            <w:tcBorders>
              <w:top w:val="single" w:sz="6" w:space="0" w:color="000000"/>
              <w:left w:val="single" w:sz="6" w:space="0" w:color="000000"/>
              <w:bottom w:val="single" w:sz="6" w:space="0" w:color="000000"/>
              <w:right w:val="single" w:sz="6" w:space="0" w:color="000000"/>
            </w:tcBorders>
            <w:vAlign w:val="center"/>
          </w:tcPr>
          <w:p w14:paraId="0E825872" w14:textId="77777777" w:rsidR="00866BDC" w:rsidRPr="001B54C3" w:rsidRDefault="00866BDC">
            <w:pPr>
              <w:pStyle w:val="TableEntry"/>
            </w:pPr>
            <w:r w:rsidRPr="001B54C3">
              <w:t xml:space="preserve">The ED diagnosis section shall contain a narrative description of the conditions that were diagnosed or addressed during the ED course, as well as those active conditions that modify the complexity of the patient encounter. It should include entries for patient conditions as described in the Entry Content Module. </w:t>
            </w:r>
          </w:p>
        </w:tc>
      </w:tr>
      <w:tr w:rsidR="00866BDC" w:rsidRPr="001B54C3" w14:paraId="66AB57DF" w14:textId="77777777">
        <w:tc>
          <w:tcPr>
            <w:tcW w:w="1609"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6CF0A36" w14:textId="77777777" w:rsidR="00866BDC" w:rsidRPr="001B54C3" w:rsidRDefault="00866BDC">
            <w:pPr>
              <w:pStyle w:val="TableEntryHeader"/>
            </w:pPr>
            <w:r w:rsidRPr="001B54C3">
              <w:t xml:space="preserve">LOINC Code </w:t>
            </w:r>
          </w:p>
        </w:tc>
        <w:tc>
          <w:tcPr>
            <w:tcW w:w="445"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FC77B7A" w14:textId="77777777" w:rsidR="00866BDC" w:rsidRPr="001B54C3" w:rsidRDefault="00866BDC">
            <w:pPr>
              <w:pStyle w:val="TableEntryHeader"/>
            </w:pPr>
            <w:r w:rsidRPr="001B54C3">
              <w:t xml:space="preserve">Opt </w:t>
            </w:r>
          </w:p>
        </w:tc>
        <w:tc>
          <w:tcPr>
            <w:tcW w:w="294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2D8EA8F" w14:textId="77777777" w:rsidR="00866BDC" w:rsidRPr="001B54C3" w:rsidRDefault="00866BDC">
            <w:pPr>
              <w:pStyle w:val="TableEntryHeader"/>
            </w:pPr>
            <w:r w:rsidRPr="001B54C3">
              <w:t xml:space="preserve">Description </w:t>
            </w:r>
          </w:p>
        </w:tc>
      </w:tr>
      <w:tr w:rsidR="00866BDC" w:rsidRPr="001B54C3" w14:paraId="4939FBF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565703BE" w14:textId="77777777" w:rsidR="00866BDC" w:rsidRPr="001B54C3" w:rsidRDefault="00866BDC">
            <w:pPr>
              <w:pStyle w:val="TableEntry"/>
            </w:pPr>
            <w:r w:rsidRPr="001B54C3">
              <w:t xml:space="preserve">11301-9 </w:t>
            </w:r>
          </w:p>
        </w:tc>
        <w:tc>
          <w:tcPr>
            <w:tcW w:w="0" w:type="auto"/>
            <w:tcBorders>
              <w:top w:val="single" w:sz="6" w:space="0" w:color="000000"/>
              <w:left w:val="single" w:sz="6" w:space="0" w:color="000000"/>
              <w:bottom w:val="single" w:sz="6" w:space="0" w:color="000000"/>
              <w:right w:val="single" w:sz="6" w:space="0" w:color="000000"/>
            </w:tcBorders>
            <w:vAlign w:val="center"/>
          </w:tcPr>
          <w:p w14:paraId="633761EB"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EB462AA" w14:textId="77777777" w:rsidR="00866BDC" w:rsidRPr="001B54C3" w:rsidRDefault="00866BDC">
            <w:pPr>
              <w:pStyle w:val="TableEntry"/>
            </w:pPr>
            <w:r w:rsidRPr="001B54C3">
              <w:t xml:space="preserve">ED DIAGNOSIS </w:t>
            </w:r>
          </w:p>
        </w:tc>
      </w:tr>
      <w:tr w:rsidR="00866BDC" w:rsidRPr="001B54C3" w14:paraId="07795E75" w14:textId="77777777">
        <w:tc>
          <w:tcPr>
            <w:tcW w:w="1609"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084BF6C" w14:textId="77777777" w:rsidR="00866BDC" w:rsidRPr="001B54C3" w:rsidRDefault="00866BDC">
            <w:pPr>
              <w:pStyle w:val="TableEntryHeader"/>
            </w:pPr>
            <w:r w:rsidRPr="001B54C3">
              <w:t xml:space="preserve">Entries </w:t>
            </w:r>
          </w:p>
        </w:tc>
        <w:tc>
          <w:tcPr>
            <w:tcW w:w="445"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FB07A03" w14:textId="77777777" w:rsidR="00866BDC" w:rsidRPr="001B54C3" w:rsidRDefault="00866BDC">
            <w:pPr>
              <w:pStyle w:val="TableEntryHeader"/>
            </w:pPr>
            <w:r w:rsidRPr="001B54C3">
              <w:t xml:space="preserve">Opt </w:t>
            </w:r>
          </w:p>
        </w:tc>
        <w:tc>
          <w:tcPr>
            <w:tcW w:w="294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0458E86" w14:textId="77777777" w:rsidR="00866BDC" w:rsidRPr="001B54C3" w:rsidRDefault="00866BDC">
            <w:pPr>
              <w:pStyle w:val="TableEntryHeader"/>
            </w:pPr>
            <w:r w:rsidRPr="001B54C3">
              <w:t xml:space="preserve">Description </w:t>
            </w:r>
          </w:p>
        </w:tc>
      </w:tr>
      <w:tr w:rsidR="00866BDC" w:rsidRPr="001B54C3" w14:paraId="69D52CA6"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562975B0" w14:textId="77777777" w:rsidR="00866BDC" w:rsidRPr="001B54C3" w:rsidRDefault="00866BDC">
            <w:pPr>
              <w:pStyle w:val="TableEntry"/>
            </w:pPr>
            <w:r w:rsidRPr="001B54C3">
              <w:t xml:space="preserve">1.3.6.1.4.1.19376.1.5.3.1.4.5 </w:t>
            </w:r>
          </w:p>
        </w:tc>
        <w:tc>
          <w:tcPr>
            <w:tcW w:w="0" w:type="auto"/>
            <w:tcBorders>
              <w:top w:val="single" w:sz="6" w:space="0" w:color="000000"/>
              <w:left w:val="single" w:sz="6" w:space="0" w:color="000000"/>
              <w:bottom w:val="single" w:sz="6" w:space="0" w:color="000000"/>
              <w:right w:val="single" w:sz="6" w:space="0" w:color="000000"/>
            </w:tcBorders>
            <w:vAlign w:val="center"/>
          </w:tcPr>
          <w:p w14:paraId="0F94B839"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76C1E59" w14:textId="77777777" w:rsidR="00866BDC" w:rsidRPr="001B54C3" w:rsidRDefault="00B64CE6" w:rsidP="00A362AE">
            <w:pPr>
              <w:pStyle w:val="TableEntry"/>
            </w:pPr>
            <w:hyperlink w:anchor="_1.3.6.1.4.1.19376.1.5.3.1.4.5.htm" w:tooltip="1.3.6.1.4.1.19376.1.5.3.1.4.5" w:history="1">
              <w:r w:rsidR="00A362AE" w:rsidRPr="001B54C3">
                <w:rPr>
                  <w:rStyle w:val="Hyperlink"/>
                </w:rPr>
                <w:t>Problem Entry</w:t>
              </w:r>
            </w:hyperlink>
            <w:r w:rsidR="00866BDC" w:rsidRPr="001B54C3">
              <w:t xml:space="preserve"> </w:t>
            </w:r>
          </w:p>
        </w:tc>
      </w:tr>
    </w:tbl>
    <w:p w14:paraId="321EC0DC" w14:textId="77777777" w:rsidR="00866BDC" w:rsidRPr="001B54C3" w:rsidRDefault="00866BDC">
      <w:pPr>
        <w:pStyle w:val="BodyText"/>
      </w:pPr>
    </w:p>
    <w:p w14:paraId="60D9889E" w14:textId="77777777" w:rsidR="00866BDC" w:rsidRPr="001B54C3" w:rsidRDefault="00866BDC">
      <w:pPr>
        <w:pStyle w:val="XMLFragment"/>
        <w:rPr>
          <w:noProof w:val="0"/>
        </w:rPr>
      </w:pPr>
      <w:r w:rsidRPr="001B54C3">
        <w:rPr>
          <w:noProof w:val="0"/>
        </w:rPr>
        <w:t>&lt;component&gt;</w:t>
      </w:r>
    </w:p>
    <w:p w14:paraId="145B074B" w14:textId="77777777" w:rsidR="00866BDC" w:rsidRPr="001B54C3" w:rsidRDefault="00866BDC">
      <w:pPr>
        <w:pStyle w:val="XMLFragment"/>
        <w:rPr>
          <w:noProof w:val="0"/>
        </w:rPr>
      </w:pPr>
      <w:r w:rsidRPr="001B54C3">
        <w:rPr>
          <w:noProof w:val="0"/>
        </w:rPr>
        <w:t xml:space="preserve">  &lt;section&gt;</w:t>
      </w:r>
    </w:p>
    <w:p w14:paraId="03337F53" w14:textId="77777777" w:rsidR="00866BDC" w:rsidRPr="001B54C3" w:rsidRDefault="00866BDC">
      <w:pPr>
        <w:pStyle w:val="XMLFragment"/>
        <w:rPr>
          <w:noProof w:val="0"/>
        </w:rPr>
      </w:pPr>
      <w:r w:rsidRPr="001B54C3">
        <w:rPr>
          <w:noProof w:val="0"/>
        </w:rPr>
        <w:t xml:space="preserve">    &lt;templateId root='1.3.6.1.4.1.19376.1.5.3.1.1.13.2.9'/&gt;</w:t>
      </w:r>
    </w:p>
    <w:p w14:paraId="69A833AB" w14:textId="77777777" w:rsidR="00866BDC" w:rsidRPr="001B54C3" w:rsidRDefault="00866BDC">
      <w:pPr>
        <w:pStyle w:val="XMLFragment"/>
        <w:rPr>
          <w:noProof w:val="0"/>
        </w:rPr>
      </w:pPr>
      <w:r w:rsidRPr="001B54C3">
        <w:rPr>
          <w:noProof w:val="0"/>
        </w:rPr>
        <w:t xml:space="preserve">    &lt;id root=' ' extension=' '/&gt;</w:t>
      </w:r>
    </w:p>
    <w:p w14:paraId="74D320E1" w14:textId="77777777" w:rsidR="00866BDC" w:rsidRPr="000A6AA8" w:rsidRDefault="00866BDC">
      <w:pPr>
        <w:pStyle w:val="XMLFragment"/>
        <w:rPr>
          <w:noProof w:val="0"/>
          <w:lang w:val="nl-NL"/>
          <w:rPrChange w:id="940" w:author="Michael Clifton" w:date="2018-10-11T10:01:00Z">
            <w:rPr>
              <w:noProof w:val="0"/>
            </w:rPr>
          </w:rPrChange>
        </w:rPr>
      </w:pPr>
      <w:r w:rsidRPr="000A6AA8">
        <w:rPr>
          <w:noProof w:val="0"/>
          <w:lang w:val="nl-NL"/>
          <w:rPrChange w:id="941" w:author="Michael Clifton" w:date="2018-10-11T10:01:00Z">
            <w:rPr>
              <w:noProof w:val="0"/>
            </w:rPr>
          </w:rPrChange>
        </w:rPr>
        <w:t xml:space="preserve">    &lt;code code='11301-9' displayName='ED DIAGNOSIS'</w:t>
      </w:r>
    </w:p>
    <w:p w14:paraId="62A14EF3" w14:textId="77777777" w:rsidR="00866BDC" w:rsidRPr="001B54C3" w:rsidRDefault="00866BDC">
      <w:pPr>
        <w:pStyle w:val="XMLFragment"/>
        <w:rPr>
          <w:noProof w:val="0"/>
        </w:rPr>
      </w:pPr>
      <w:r w:rsidRPr="000A6AA8">
        <w:rPr>
          <w:noProof w:val="0"/>
          <w:lang w:val="nl-NL"/>
          <w:rPrChange w:id="942" w:author="Michael Clifton" w:date="2018-10-11T10:01:00Z">
            <w:rPr>
              <w:noProof w:val="0"/>
            </w:rPr>
          </w:rPrChange>
        </w:rPr>
        <w:t xml:space="preserve">      </w:t>
      </w:r>
      <w:r w:rsidRPr="001B54C3">
        <w:rPr>
          <w:noProof w:val="0"/>
        </w:rPr>
        <w:t>codeSystem='2.16.840.1.113883.6.1' codeSystemName='LOINC'/&gt;</w:t>
      </w:r>
    </w:p>
    <w:p w14:paraId="615E99D1" w14:textId="77777777" w:rsidR="00866BDC" w:rsidRPr="001B54C3" w:rsidRDefault="00866BDC">
      <w:pPr>
        <w:pStyle w:val="XMLFragment"/>
        <w:rPr>
          <w:noProof w:val="0"/>
        </w:rPr>
      </w:pPr>
      <w:r w:rsidRPr="001B54C3">
        <w:rPr>
          <w:noProof w:val="0"/>
        </w:rPr>
        <w:t xml:space="preserve">    &lt;text&gt;</w:t>
      </w:r>
    </w:p>
    <w:p w14:paraId="053FC317"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7A2C0CDD" w14:textId="77777777" w:rsidR="00866BDC" w:rsidRPr="001B54C3" w:rsidRDefault="00866BDC">
      <w:pPr>
        <w:pStyle w:val="XMLFragment"/>
        <w:rPr>
          <w:noProof w:val="0"/>
        </w:rPr>
      </w:pPr>
      <w:r w:rsidRPr="001B54C3">
        <w:rPr>
          <w:noProof w:val="0"/>
        </w:rPr>
        <w:t xml:space="preserve">    &lt;/text&gt;  </w:t>
      </w:r>
    </w:p>
    <w:p w14:paraId="06F66D61" w14:textId="77777777" w:rsidR="00866BDC" w:rsidRPr="001B54C3" w:rsidRDefault="00866BDC">
      <w:pPr>
        <w:pStyle w:val="XMLFragment"/>
        <w:rPr>
          <w:noProof w:val="0"/>
        </w:rPr>
      </w:pPr>
      <w:r w:rsidRPr="001B54C3">
        <w:rPr>
          <w:noProof w:val="0"/>
        </w:rPr>
        <w:t xml:space="preserve">    &lt;entry&gt;</w:t>
      </w:r>
    </w:p>
    <w:p w14:paraId="36CED5B7" w14:textId="77777777" w:rsidR="00866BDC" w:rsidRPr="001B54C3" w:rsidRDefault="00866BDC">
      <w:pPr>
        <w:pStyle w:val="XMLFragment"/>
        <w:rPr>
          <w:noProof w:val="0"/>
        </w:rPr>
      </w:pPr>
      <w:r w:rsidRPr="001B54C3">
        <w:rPr>
          <w:noProof w:val="0"/>
        </w:rPr>
        <w:t xml:space="preserve">        :</w:t>
      </w:r>
    </w:p>
    <w:p w14:paraId="37E99F27" w14:textId="77777777" w:rsidR="00866BDC" w:rsidRPr="001B54C3" w:rsidRDefault="00866BDC">
      <w:pPr>
        <w:pStyle w:val="XMLFragment"/>
        <w:rPr>
          <w:noProof w:val="0"/>
        </w:rPr>
      </w:pPr>
      <w:r w:rsidRPr="001B54C3">
        <w:rPr>
          <w:noProof w:val="0"/>
        </w:rPr>
        <w:t xml:space="preserve">      &lt;!-- Required </w:t>
      </w:r>
      <w:r w:rsidR="00A362AE" w:rsidRPr="001B54C3">
        <w:rPr>
          <w:noProof w:val="0"/>
        </w:rPr>
        <w:t xml:space="preserve">Problem </w:t>
      </w:r>
      <w:r w:rsidRPr="001B54C3">
        <w:rPr>
          <w:noProof w:val="0"/>
        </w:rPr>
        <w:t>Entry element --&gt;</w:t>
      </w:r>
    </w:p>
    <w:p w14:paraId="188B748F" w14:textId="77777777" w:rsidR="00866BDC" w:rsidRPr="000A6AA8" w:rsidRDefault="00866BDC">
      <w:pPr>
        <w:pStyle w:val="XMLFragment"/>
        <w:rPr>
          <w:noProof w:val="0"/>
          <w:lang w:val="nl-NL"/>
          <w:rPrChange w:id="943" w:author="Michael Clifton" w:date="2018-10-11T10:01:00Z">
            <w:rPr>
              <w:noProof w:val="0"/>
            </w:rPr>
          </w:rPrChange>
        </w:rPr>
      </w:pPr>
      <w:r w:rsidRPr="001B54C3">
        <w:rPr>
          <w:noProof w:val="0"/>
        </w:rPr>
        <w:t xml:space="preserve">        </w:t>
      </w:r>
      <w:r w:rsidRPr="000A6AA8">
        <w:rPr>
          <w:noProof w:val="0"/>
          <w:lang w:val="nl-NL"/>
          <w:rPrChange w:id="944" w:author="Michael Clifton" w:date="2018-10-11T10:01:00Z">
            <w:rPr>
              <w:noProof w:val="0"/>
            </w:rPr>
          </w:rPrChange>
        </w:rPr>
        <w:t>&lt;templateId root='</w:t>
      </w:r>
      <w:r w:rsidR="00B0035D">
        <w:rPr>
          <w:rStyle w:val="Hyperlink"/>
          <w:noProof w:val="0"/>
        </w:rPr>
        <w:fldChar w:fldCharType="begin"/>
      </w:r>
      <w:r w:rsidR="00B0035D" w:rsidRPr="000A6AA8">
        <w:rPr>
          <w:rStyle w:val="Hyperlink"/>
          <w:noProof w:val="0"/>
          <w:lang w:val="nl-NL"/>
          <w:rPrChange w:id="945" w:author="Michael Clifton" w:date="2018-10-11T10:01:00Z">
            <w:rPr>
              <w:rStyle w:val="Hyperlink"/>
              <w:noProof w:val="0"/>
            </w:rPr>
          </w:rPrChange>
        </w:rPr>
        <w:instrText xml:space="preserve"> HYPERLINK \l "_1.3.6.1.4.1.19376.1.5.3.1.4.5.htm" \o "1.3.6.1.4.1.19376.1.5.3.1.4.5" </w:instrText>
      </w:r>
      <w:r w:rsidR="00B0035D">
        <w:rPr>
          <w:rStyle w:val="Hyperlink"/>
          <w:noProof w:val="0"/>
        </w:rPr>
        <w:fldChar w:fldCharType="separate"/>
      </w:r>
      <w:r w:rsidRPr="000A6AA8">
        <w:rPr>
          <w:rStyle w:val="Hyperlink"/>
          <w:noProof w:val="0"/>
          <w:lang w:val="nl-NL"/>
          <w:rPrChange w:id="946" w:author="Michael Clifton" w:date="2018-10-11T10:01:00Z">
            <w:rPr>
              <w:rStyle w:val="Hyperlink"/>
              <w:noProof w:val="0"/>
            </w:rPr>
          </w:rPrChange>
        </w:rPr>
        <w:t>1.3.6.1.4.1.19376.1.5.3.1.4.5</w:t>
      </w:r>
      <w:r w:rsidR="00B0035D">
        <w:rPr>
          <w:rStyle w:val="Hyperlink"/>
          <w:noProof w:val="0"/>
        </w:rPr>
        <w:fldChar w:fldCharType="end"/>
      </w:r>
      <w:r w:rsidRPr="000A6AA8">
        <w:rPr>
          <w:noProof w:val="0"/>
          <w:lang w:val="nl-NL"/>
          <w:rPrChange w:id="947" w:author="Michael Clifton" w:date="2018-10-11T10:01:00Z">
            <w:rPr>
              <w:noProof w:val="0"/>
            </w:rPr>
          </w:rPrChange>
        </w:rPr>
        <w:t>'/&gt;</w:t>
      </w:r>
    </w:p>
    <w:p w14:paraId="3903602D" w14:textId="77777777" w:rsidR="00866BDC" w:rsidRPr="000A6AA8" w:rsidRDefault="00866BDC">
      <w:pPr>
        <w:pStyle w:val="XMLFragment"/>
        <w:rPr>
          <w:noProof w:val="0"/>
          <w:lang w:val="nl-NL"/>
          <w:rPrChange w:id="948" w:author="Michael Clifton" w:date="2018-10-11T10:01:00Z">
            <w:rPr>
              <w:noProof w:val="0"/>
            </w:rPr>
          </w:rPrChange>
        </w:rPr>
      </w:pPr>
      <w:r w:rsidRPr="000A6AA8">
        <w:rPr>
          <w:noProof w:val="0"/>
          <w:lang w:val="nl-NL"/>
          <w:rPrChange w:id="949" w:author="Michael Clifton" w:date="2018-10-11T10:01:00Z">
            <w:rPr>
              <w:noProof w:val="0"/>
            </w:rPr>
          </w:rPrChange>
        </w:rPr>
        <w:t xml:space="preserve">        :</w:t>
      </w:r>
    </w:p>
    <w:p w14:paraId="518D6A19" w14:textId="77777777" w:rsidR="00866BDC" w:rsidRPr="000A6AA8" w:rsidRDefault="00866BDC">
      <w:pPr>
        <w:pStyle w:val="XMLFragment"/>
        <w:rPr>
          <w:noProof w:val="0"/>
          <w:lang w:val="nl-NL"/>
          <w:rPrChange w:id="950" w:author="Michael Clifton" w:date="2018-10-11T10:01:00Z">
            <w:rPr>
              <w:noProof w:val="0"/>
            </w:rPr>
          </w:rPrChange>
        </w:rPr>
      </w:pPr>
      <w:r w:rsidRPr="000A6AA8">
        <w:rPr>
          <w:noProof w:val="0"/>
          <w:lang w:val="nl-NL"/>
          <w:rPrChange w:id="951" w:author="Michael Clifton" w:date="2018-10-11T10:01:00Z">
            <w:rPr>
              <w:noProof w:val="0"/>
            </w:rPr>
          </w:rPrChange>
        </w:rPr>
        <w:t xml:space="preserve">    &lt;/entry&gt;</w:t>
      </w:r>
    </w:p>
    <w:p w14:paraId="392C336C" w14:textId="77777777" w:rsidR="00866BDC" w:rsidRPr="000A6AA8" w:rsidRDefault="00866BDC">
      <w:pPr>
        <w:pStyle w:val="XMLFragment"/>
        <w:rPr>
          <w:noProof w:val="0"/>
          <w:lang w:val="nl-NL"/>
          <w:rPrChange w:id="952" w:author="Michael Clifton" w:date="2018-10-11T10:01:00Z">
            <w:rPr>
              <w:noProof w:val="0"/>
            </w:rPr>
          </w:rPrChange>
        </w:rPr>
      </w:pPr>
      <w:r w:rsidRPr="000A6AA8">
        <w:rPr>
          <w:noProof w:val="0"/>
          <w:lang w:val="nl-NL"/>
          <w:rPrChange w:id="953" w:author="Michael Clifton" w:date="2018-10-11T10:01:00Z">
            <w:rPr>
              <w:noProof w:val="0"/>
            </w:rPr>
          </w:rPrChange>
        </w:rPr>
        <w:t xml:space="preserve">     </w:t>
      </w:r>
    </w:p>
    <w:p w14:paraId="6FBD971D" w14:textId="77777777" w:rsidR="00866BDC" w:rsidRPr="001B54C3" w:rsidRDefault="00866BDC">
      <w:pPr>
        <w:pStyle w:val="XMLFragment"/>
        <w:rPr>
          <w:noProof w:val="0"/>
        </w:rPr>
      </w:pPr>
      <w:r w:rsidRPr="000A6AA8">
        <w:rPr>
          <w:noProof w:val="0"/>
          <w:lang w:val="nl-NL"/>
          <w:rPrChange w:id="954" w:author="Michael Clifton" w:date="2018-10-11T10:01:00Z">
            <w:rPr>
              <w:noProof w:val="0"/>
            </w:rPr>
          </w:rPrChange>
        </w:rPr>
        <w:t xml:space="preserve">  </w:t>
      </w:r>
      <w:r w:rsidRPr="001B54C3">
        <w:rPr>
          <w:noProof w:val="0"/>
        </w:rPr>
        <w:t>&lt;/section&gt;</w:t>
      </w:r>
    </w:p>
    <w:p w14:paraId="575B2E6B" w14:textId="77777777" w:rsidR="00866BDC" w:rsidRPr="001B54C3" w:rsidRDefault="00866BDC">
      <w:pPr>
        <w:pStyle w:val="XMLFragment"/>
        <w:rPr>
          <w:noProof w:val="0"/>
        </w:rPr>
      </w:pPr>
      <w:r w:rsidRPr="001B54C3">
        <w:rPr>
          <w:noProof w:val="0"/>
        </w:rPr>
        <w:t>&lt;/component&gt;</w:t>
      </w:r>
    </w:p>
    <w:p w14:paraId="60109483" w14:textId="77777777" w:rsidR="00866BDC" w:rsidRPr="001B54C3" w:rsidRDefault="00866BDC">
      <w:pPr>
        <w:pStyle w:val="FigureTitle"/>
      </w:pPr>
      <w:r w:rsidRPr="001B54C3">
        <w:t>Figure 6.3</w:t>
      </w:r>
      <w:r w:rsidR="001353F5" w:rsidRPr="001B54C3">
        <w:t>.3.9.5</w:t>
      </w:r>
      <w:r w:rsidR="005B6ADC" w:rsidRPr="001B54C3">
        <w:t>-1:</w:t>
      </w:r>
      <w:r w:rsidRPr="001B54C3">
        <w:t xml:space="preserve"> Specification for ED Diagnosis Section</w:t>
      </w:r>
    </w:p>
    <w:p w14:paraId="771E5707" w14:textId="77777777" w:rsidR="00866BDC" w:rsidRPr="001B54C3" w:rsidRDefault="00866BDC">
      <w:pPr>
        <w:pStyle w:val="BodyText"/>
      </w:pPr>
    </w:p>
    <w:p w14:paraId="61FDA7E5" w14:textId="77777777" w:rsidR="00866BDC" w:rsidRPr="001B54C3" w:rsidRDefault="00866BDC">
      <w:pPr>
        <w:pStyle w:val="EditorInstructions"/>
      </w:pPr>
      <w:r w:rsidRPr="001B54C3">
        <w:t>Add Section 6.3.3.9.6</w:t>
      </w:r>
    </w:p>
    <w:p w14:paraId="5B1EDBE0" w14:textId="77777777" w:rsidR="00866BDC" w:rsidRPr="001B54C3" w:rsidRDefault="00866BDC" w:rsidP="00EF3D05">
      <w:pPr>
        <w:pStyle w:val="Heading5"/>
        <w:rPr>
          <w:noProof w:val="0"/>
          <w:lang w:val="en-US"/>
        </w:rPr>
      </w:pPr>
      <w:bookmarkStart w:id="955" w:name="_Toc466555344"/>
      <w:r w:rsidRPr="001B54C3">
        <w:rPr>
          <w:noProof w:val="0"/>
          <w:lang w:val="en-US"/>
        </w:rPr>
        <w:t>6.3.3.9.6 Acuity Assessment Section 1.3.6.1.4.1.19376.1.5.3.1.1.13.2.2</w:t>
      </w:r>
      <w:bookmarkEnd w:id="955"/>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3524"/>
        <w:gridCol w:w="574"/>
        <w:gridCol w:w="5246"/>
      </w:tblGrid>
      <w:tr w:rsidR="00866BDC" w:rsidRPr="001B54C3" w14:paraId="7ED61992"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9E5F87E" w14:textId="77777777" w:rsidR="00866BDC" w:rsidRPr="001B54C3" w:rsidRDefault="00866BDC">
            <w:pPr>
              <w:pStyle w:val="TableEntryHeader"/>
            </w:pPr>
            <w:r w:rsidRPr="001B54C3">
              <w:t xml:space="preserve">Template ID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167AC4A1" w14:textId="77777777" w:rsidR="00866BDC" w:rsidRPr="001B54C3" w:rsidRDefault="00866BDC">
            <w:pPr>
              <w:pStyle w:val="TableEntry"/>
            </w:pPr>
            <w:r w:rsidRPr="001B54C3">
              <w:t xml:space="preserve">1.3.6.1.4.1.19376.1.5.3.1.1.13.2.2 </w:t>
            </w:r>
          </w:p>
        </w:tc>
      </w:tr>
      <w:tr w:rsidR="00866BDC" w:rsidRPr="001B54C3" w14:paraId="3239DB05"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69FE202" w14:textId="77777777" w:rsidR="00866BDC" w:rsidRPr="001B54C3" w:rsidRDefault="00866BDC">
            <w:pPr>
              <w:pStyle w:val="TableEntryHeader"/>
            </w:pPr>
            <w:r w:rsidRPr="001B54C3">
              <w:t xml:space="preserve">General Description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6EAE5D30" w14:textId="77777777" w:rsidR="00866BDC" w:rsidRPr="001B54C3" w:rsidRDefault="00866BDC">
            <w:pPr>
              <w:pStyle w:val="TableEntry"/>
            </w:pPr>
            <w:r w:rsidRPr="001B54C3">
              <w:t xml:space="preserve">The Acuity Assessment section contains a description of the acuity of the patient upon presentation to the Emergency department. </w:t>
            </w:r>
          </w:p>
        </w:tc>
      </w:tr>
      <w:tr w:rsidR="00866BDC" w:rsidRPr="001B54C3" w14:paraId="122B3527"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0942DE6" w14:textId="77777777" w:rsidR="00866BDC" w:rsidRPr="001B54C3" w:rsidRDefault="00866BDC">
            <w:pPr>
              <w:pStyle w:val="TableEntryHeader"/>
            </w:pPr>
            <w:r w:rsidRPr="001B54C3">
              <w:t xml:space="preserve">LOINC Code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FB1BDA6"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0C57520" w14:textId="77777777" w:rsidR="00866BDC" w:rsidRPr="001B54C3" w:rsidRDefault="00866BDC">
            <w:pPr>
              <w:pStyle w:val="TableEntryHeader"/>
            </w:pPr>
            <w:r w:rsidRPr="001B54C3">
              <w:t xml:space="preserve">Description </w:t>
            </w:r>
          </w:p>
        </w:tc>
      </w:tr>
      <w:tr w:rsidR="00866BDC" w:rsidRPr="001B54C3" w14:paraId="178D7B2D"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EA2DB8F" w14:textId="77777777" w:rsidR="00866BDC" w:rsidRPr="001B54C3" w:rsidRDefault="00866BDC">
            <w:pPr>
              <w:pStyle w:val="TableEntry"/>
            </w:pPr>
            <w:r w:rsidRPr="001B54C3">
              <w:t xml:space="preserve">11283-9 </w:t>
            </w:r>
          </w:p>
        </w:tc>
        <w:tc>
          <w:tcPr>
            <w:tcW w:w="0" w:type="auto"/>
            <w:tcBorders>
              <w:top w:val="single" w:sz="6" w:space="0" w:color="000000"/>
              <w:left w:val="single" w:sz="6" w:space="0" w:color="000000"/>
              <w:bottom w:val="single" w:sz="6" w:space="0" w:color="000000"/>
              <w:right w:val="single" w:sz="6" w:space="0" w:color="000000"/>
            </w:tcBorders>
            <w:vAlign w:val="center"/>
          </w:tcPr>
          <w:p w14:paraId="68CDADE0"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5945BAB" w14:textId="77777777" w:rsidR="00866BDC" w:rsidRPr="001B54C3" w:rsidRDefault="00866BDC">
            <w:pPr>
              <w:pStyle w:val="TableEntry"/>
            </w:pPr>
            <w:r w:rsidRPr="001B54C3">
              <w:t xml:space="preserve">ACUITY ASSESSMENT </w:t>
            </w:r>
          </w:p>
        </w:tc>
      </w:tr>
      <w:tr w:rsidR="00866BDC" w:rsidRPr="001B54C3" w14:paraId="33214DA4"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9BB2ED6" w14:textId="77777777" w:rsidR="00866BDC" w:rsidRPr="001B54C3" w:rsidRDefault="00866BDC">
            <w:pPr>
              <w:pStyle w:val="TableEntryHeader"/>
            </w:pPr>
            <w:r w:rsidRPr="001B54C3">
              <w:t xml:space="preserve">Entries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D009825"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AD97318" w14:textId="77777777" w:rsidR="00866BDC" w:rsidRPr="001B54C3" w:rsidRDefault="00866BDC">
            <w:pPr>
              <w:pStyle w:val="TableEntryHeader"/>
            </w:pPr>
            <w:r w:rsidRPr="001B54C3">
              <w:t xml:space="preserve">Description </w:t>
            </w:r>
          </w:p>
        </w:tc>
      </w:tr>
      <w:tr w:rsidR="00866BDC" w:rsidRPr="001B54C3" w14:paraId="11AA9C8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FAC520A" w14:textId="77777777" w:rsidR="00866BDC" w:rsidRPr="001B54C3" w:rsidRDefault="00866BDC">
            <w:pPr>
              <w:pStyle w:val="TableEntry"/>
            </w:pPr>
            <w:r w:rsidRPr="001B54C3">
              <w:t xml:space="preserve">1.3.6.1.4.1.19376.1.5.3.1.1.13.3.1 </w:t>
            </w:r>
          </w:p>
        </w:tc>
        <w:tc>
          <w:tcPr>
            <w:tcW w:w="0" w:type="auto"/>
            <w:tcBorders>
              <w:top w:val="single" w:sz="6" w:space="0" w:color="000000"/>
              <w:left w:val="single" w:sz="6" w:space="0" w:color="000000"/>
              <w:bottom w:val="single" w:sz="6" w:space="0" w:color="000000"/>
              <w:right w:val="single" w:sz="6" w:space="0" w:color="000000"/>
            </w:tcBorders>
            <w:vAlign w:val="center"/>
          </w:tcPr>
          <w:p w14:paraId="30D40BB9"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1D273A0" w14:textId="77777777" w:rsidR="00866BDC" w:rsidRPr="001B54C3" w:rsidRDefault="00B64CE6">
            <w:pPr>
              <w:pStyle w:val="TableEntry"/>
            </w:pPr>
            <w:hyperlink w:anchor="_1.3.6.1.4.1.19376.1.5.3.1.1.13.3.1.htm" w:tooltip="1.3.6.1.4.1.19376.1.5.3.1.1.13.3.1" w:history="1">
              <w:r w:rsidR="00866BDC" w:rsidRPr="001B54C3">
                <w:rPr>
                  <w:rStyle w:val="Hyperlink"/>
                </w:rPr>
                <w:t>Acuity</w:t>
              </w:r>
            </w:hyperlink>
            <w:r w:rsidR="00866BDC" w:rsidRPr="001B54C3">
              <w:br/>
              <w:t xml:space="preserve">This entry provides coded values giving the triage acuity. </w:t>
            </w:r>
          </w:p>
        </w:tc>
      </w:tr>
    </w:tbl>
    <w:p w14:paraId="594424AF" w14:textId="77777777" w:rsidR="00866BDC" w:rsidRPr="001B54C3" w:rsidRDefault="00866BDC">
      <w:pPr>
        <w:pStyle w:val="XMLFragment"/>
        <w:rPr>
          <w:noProof w:val="0"/>
        </w:rPr>
      </w:pPr>
      <w:r w:rsidRPr="001B54C3">
        <w:rPr>
          <w:noProof w:val="0"/>
        </w:rPr>
        <w:lastRenderedPageBreak/>
        <w:t>&lt;component&gt;</w:t>
      </w:r>
    </w:p>
    <w:p w14:paraId="26404383" w14:textId="77777777" w:rsidR="00866BDC" w:rsidRPr="001B54C3" w:rsidRDefault="00866BDC">
      <w:pPr>
        <w:pStyle w:val="XMLFragment"/>
        <w:rPr>
          <w:noProof w:val="0"/>
        </w:rPr>
      </w:pPr>
      <w:r w:rsidRPr="001B54C3">
        <w:rPr>
          <w:noProof w:val="0"/>
        </w:rPr>
        <w:t xml:space="preserve">  &lt;section&gt;</w:t>
      </w:r>
    </w:p>
    <w:p w14:paraId="0A6ACEB0" w14:textId="77777777" w:rsidR="00866BDC" w:rsidRPr="001B54C3" w:rsidRDefault="00866BDC">
      <w:pPr>
        <w:pStyle w:val="XMLFragment"/>
        <w:rPr>
          <w:noProof w:val="0"/>
        </w:rPr>
      </w:pPr>
      <w:r w:rsidRPr="001B54C3">
        <w:rPr>
          <w:noProof w:val="0"/>
        </w:rPr>
        <w:t xml:space="preserve">    &lt;templateId root='1.3.6.1.4.1.19376.1.5.3.1.1.13.2.2'/&gt;</w:t>
      </w:r>
    </w:p>
    <w:p w14:paraId="3E87DE19" w14:textId="77777777" w:rsidR="00866BDC" w:rsidRPr="001B54C3" w:rsidRDefault="00866BDC">
      <w:pPr>
        <w:pStyle w:val="XMLFragment"/>
        <w:rPr>
          <w:noProof w:val="0"/>
        </w:rPr>
      </w:pPr>
      <w:r w:rsidRPr="001B54C3">
        <w:rPr>
          <w:noProof w:val="0"/>
        </w:rPr>
        <w:t xml:space="preserve">    &lt;id root=' ' extension=' '/&gt;</w:t>
      </w:r>
    </w:p>
    <w:p w14:paraId="7D604CB4" w14:textId="77777777" w:rsidR="00866BDC" w:rsidRPr="001B54C3" w:rsidRDefault="00866BDC">
      <w:pPr>
        <w:pStyle w:val="XMLFragment"/>
        <w:rPr>
          <w:noProof w:val="0"/>
        </w:rPr>
      </w:pPr>
      <w:r w:rsidRPr="001B54C3">
        <w:rPr>
          <w:noProof w:val="0"/>
        </w:rPr>
        <w:t xml:space="preserve">    &lt;code code='11283-9' displayName='ACUITY ASSESSMENT'</w:t>
      </w:r>
    </w:p>
    <w:p w14:paraId="726B9D9C" w14:textId="77777777" w:rsidR="00866BDC" w:rsidRPr="001B54C3" w:rsidRDefault="00866BDC">
      <w:pPr>
        <w:pStyle w:val="XMLFragment"/>
        <w:rPr>
          <w:noProof w:val="0"/>
        </w:rPr>
      </w:pPr>
      <w:r w:rsidRPr="001B54C3">
        <w:rPr>
          <w:noProof w:val="0"/>
        </w:rPr>
        <w:t xml:space="preserve">      codeSystem='2.16.840.1.113883.6.1' codeSystemName='LOINC'/&gt;</w:t>
      </w:r>
    </w:p>
    <w:p w14:paraId="258A4C34" w14:textId="77777777" w:rsidR="00866BDC" w:rsidRPr="001B54C3" w:rsidRDefault="00866BDC">
      <w:pPr>
        <w:pStyle w:val="XMLFragment"/>
        <w:rPr>
          <w:noProof w:val="0"/>
        </w:rPr>
      </w:pPr>
      <w:r w:rsidRPr="001B54C3">
        <w:rPr>
          <w:noProof w:val="0"/>
        </w:rPr>
        <w:t xml:space="preserve">    &lt;text&gt;</w:t>
      </w:r>
    </w:p>
    <w:p w14:paraId="459A3B56"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48E320EB" w14:textId="77777777" w:rsidR="00866BDC" w:rsidRPr="001B54C3" w:rsidRDefault="00866BDC">
      <w:pPr>
        <w:pStyle w:val="XMLFragment"/>
        <w:rPr>
          <w:noProof w:val="0"/>
        </w:rPr>
      </w:pPr>
      <w:r w:rsidRPr="001B54C3">
        <w:rPr>
          <w:noProof w:val="0"/>
        </w:rPr>
        <w:t xml:space="preserve">    &lt;/text&gt;  </w:t>
      </w:r>
    </w:p>
    <w:p w14:paraId="4C72A692" w14:textId="77777777" w:rsidR="00866BDC" w:rsidRPr="001B54C3" w:rsidRDefault="00866BDC">
      <w:pPr>
        <w:pStyle w:val="XMLFragment"/>
        <w:rPr>
          <w:noProof w:val="0"/>
        </w:rPr>
      </w:pPr>
      <w:r w:rsidRPr="001B54C3">
        <w:rPr>
          <w:noProof w:val="0"/>
        </w:rPr>
        <w:t xml:space="preserve">    &lt;entry&gt;</w:t>
      </w:r>
    </w:p>
    <w:p w14:paraId="656D08A7" w14:textId="77777777" w:rsidR="00866BDC" w:rsidRPr="001B54C3" w:rsidRDefault="00866BDC">
      <w:pPr>
        <w:pStyle w:val="XMLFragment"/>
        <w:rPr>
          <w:noProof w:val="0"/>
        </w:rPr>
      </w:pPr>
      <w:r w:rsidRPr="001B54C3">
        <w:rPr>
          <w:noProof w:val="0"/>
        </w:rPr>
        <w:t xml:space="preserve">        :</w:t>
      </w:r>
    </w:p>
    <w:p w14:paraId="22F1D1CD" w14:textId="77777777" w:rsidR="00866BDC" w:rsidRPr="001B54C3" w:rsidRDefault="00866BDC">
      <w:pPr>
        <w:pStyle w:val="XMLFragment"/>
        <w:rPr>
          <w:noProof w:val="0"/>
        </w:rPr>
      </w:pPr>
      <w:r w:rsidRPr="001B54C3">
        <w:rPr>
          <w:noProof w:val="0"/>
        </w:rPr>
        <w:t xml:space="preserve">      &lt;!-- Required Acuity element --&gt;</w:t>
      </w:r>
    </w:p>
    <w:p w14:paraId="320A64DD" w14:textId="77777777" w:rsidR="00866BDC" w:rsidRPr="00C94752" w:rsidRDefault="00866BDC">
      <w:pPr>
        <w:pStyle w:val="XMLFragment"/>
        <w:rPr>
          <w:noProof w:val="0"/>
        </w:rPr>
      </w:pPr>
      <w:r w:rsidRPr="001B54C3">
        <w:rPr>
          <w:noProof w:val="0"/>
        </w:rPr>
        <w:t xml:space="preserve">        </w:t>
      </w:r>
      <w:r w:rsidRPr="00C94752">
        <w:rPr>
          <w:noProof w:val="0"/>
        </w:rPr>
        <w:t>&lt;templateId root='</w:t>
      </w:r>
      <w:hyperlink w:anchor="_1.3.6.1.4.1.19376.1.5.3.1.1.13.3.1.htm" w:tooltip="1.3.6.1.4.1.19376.1.5.3.1.1.13.3.1" w:history="1">
        <w:r w:rsidRPr="00C94752">
          <w:rPr>
            <w:rStyle w:val="Hyperlink"/>
            <w:noProof w:val="0"/>
          </w:rPr>
          <w:t>1.3.6.1.4.1.19376.1.5.3.1.1.13.3.1</w:t>
        </w:r>
      </w:hyperlink>
      <w:r w:rsidRPr="00C94752">
        <w:rPr>
          <w:noProof w:val="0"/>
        </w:rPr>
        <w:t>'/&gt;</w:t>
      </w:r>
    </w:p>
    <w:p w14:paraId="53CC3F63" w14:textId="77777777" w:rsidR="00866BDC" w:rsidRPr="00C94752" w:rsidRDefault="00866BDC">
      <w:pPr>
        <w:pStyle w:val="XMLFragment"/>
        <w:rPr>
          <w:noProof w:val="0"/>
        </w:rPr>
      </w:pPr>
      <w:r w:rsidRPr="00C94752">
        <w:rPr>
          <w:noProof w:val="0"/>
        </w:rPr>
        <w:t xml:space="preserve">        :</w:t>
      </w:r>
    </w:p>
    <w:p w14:paraId="5DA88F48" w14:textId="77777777" w:rsidR="00866BDC" w:rsidRPr="00C94752" w:rsidRDefault="00866BDC">
      <w:pPr>
        <w:pStyle w:val="XMLFragment"/>
        <w:rPr>
          <w:noProof w:val="0"/>
        </w:rPr>
      </w:pPr>
      <w:r w:rsidRPr="00C94752">
        <w:rPr>
          <w:noProof w:val="0"/>
        </w:rPr>
        <w:t xml:space="preserve">    &lt;/entry&gt;</w:t>
      </w:r>
    </w:p>
    <w:p w14:paraId="268DA097" w14:textId="77777777" w:rsidR="00866BDC" w:rsidRPr="00C94752" w:rsidRDefault="00866BDC">
      <w:pPr>
        <w:pStyle w:val="XMLFragment"/>
        <w:rPr>
          <w:noProof w:val="0"/>
        </w:rPr>
      </w:pPr>
      <w:r w:rsidRPr="00C94752">
        <w:rPr>
          <w:noProof w:val="0"/>
        </w:rPr>
        <w:t xml:space="preserve">     </w:t>
      </w:r>
    </w:p>
    <w:p w14:paraId="225675C2" w14:textId="77777777" w:rsidR="00866BDC" w:rsidRPr="001B54C3" w:rsidRDefault="00866BDC">
      <w:pPr>
        <w:pStyle w:val="XMLFragment"/>
        <w:rPr>
          <w:noProof w:val="0"/>
        </w:rPr>
      </w:pPr>
      <w:r w:rsidRPr="00C94752">
        <w:rPr>
          <w:noProof w:val="0"/>
        </w:rPr>
        <w:t xml:space="preserve">  </w:t>
      </w:r>
      <w:r w:rsidRPr="001B54C3">
        <w:rPr>
          <w:noProof w:val="0"/>
        </w:rPr>
        <w:t>&lt;/section&gt;</w:t>
      </w:r>
    </w:p>
    <w:p w14:paraId="69F05017" w14:textId="77777777" w:rsidR="00866BDC" w:rsidRPr="001B54C3" w:rsidRDefault="00866BDC">
      <w:pPr>
        <w:pStyle w:val="XMLFragment"/>
        <w:rPr>
          <w:noProof w:val="0"/>
        </w:rPr>
      </w:pPr>
      <w:r w:rsidRPr="001B54C3">
        <w:rPr>
          <w:noProof w:val="0"/>
        </w:rPr>
        <w:t>&lt;/component&gt;</w:t>
      </w:r>
    </w:p>
    <w:p w14:paraId="433D8089" w14:textId="77777777" w:rsidR="00866BDC" w:rsidRPr="001B54C3" w:rsidRDefault="00866BDC">
      <w:pPr>
        <w:pStyle w:val="FigureTitle"/>
      </w:pPr>
      <w:r w:rsidRPr="001B54C3">
        <w:t>Figure 6.3</w:t>
      </w:r>
      <w:r w:rsidR="001353F5" w:rsidRPr="001B54C3">
        <w:t>.3.9.6</w:t>
      </w:r>
      <w:r w:rsidR="005B6ADC" w:rsidRPr="001B54C3">
        <w:t>-1:</w:t>
      </w:r>
      <w:r w:rsidRPr="001B54C3">
        <w:t xml:space="preserve"> Specification for Acuity Assessment Section</w:t>
      </w:r>
    </w:p>
    <w:p w14:paraId="2978DD1D" w14:textId="77777777" w:rsidR="00866BDC" w:rsidRPr="001B54C3" w:rsidRDefault="00866BDC">
      <w:pPr>
        <w:pStyle w:val="BodyText"/>
      </w:pPr>
    </w:p>
    <w:p w14:paraId="1CC7771B" w14:textId="77777777" w:rsidR="00866BDC" w:rsidRPr="001B54C3" w:rsidRDefault="00866BDC">
      <w:pPr>
        <w:pStyle w:val="EditorInstructions"/>
      </w:pPr>
      <w:r w:rsidRPr="001B54C3">
        <w:t>Add Section 6.3.3.9.7</w:t>
      </w:r>
    </w:p>
    <w:p w14:paraId="2B310AEC" w14:textId="77777777" w:rsidR="00866BDC" w:rsidRPr="001B54C3" w:rsidRDefault="00866BDC" w:rsidP="00EF3D05">
      <w:pPr>
        <w:pStyle w:val="Heading5"/>
        <w:rPr>
          <w:noProof w:val="0"/>
          <w:lang w:val="en-US"/>
        </w:rPr>
      </w:pPr>
      <w:bookmarkStart w:id="956" w:name="_Toc466555345"/>
      <w:r w:rsidRPr="001B54C3">
        <w:rPr>
          <w:noProof w:val="0"/>
          <w:lang w:val="en-US"/>
        </w:rPr>
        <w:t>6.3.3.9.7 Assessments Section 1.3.6.1.4.1.19376.1.5.3.1.1.13.2.4</w:t>
      </w:r>
      <w:bookmarkEnd w:id="956"/>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3524"/>
        <w:gridCol w:w="574"/>
        <w:gridCol w:w="5246"/>
      </w:tblGrid>
      <w:tr w:rsidR="00866BDC" w:rsidRPr="001B54C3" w14:paraId="0403B40B" w14:textId="77777777" w:rsidTr="001B28EA">
        <w:tc>
          <w:tcPr>
            <w:tcW w:w="1886"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137CB77C" w14:textId="77777777" w:rsidR="00866BDC" w:rsidRPr="001B54C3" w:rsidRDefault="00866BDC">
            <w:pPr>
              <w:pStyle w:val="TableEntryHeader"/>
            </w:pPr>
            <w:r w:rsidRPr="001B54C3">
              <w:t xml:space="preserve">Template ID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3297C8EB" w14:textId="77777777" w:rsidR="00866BDC" w:rsidRPr="001B54C3" w:rsidRDefault="00866BDC">
            <w:pPr>
              <w:pStyle w:val="TableEntry"/>
            </w:pPr>
            <w:r w:rsidRPr="001B54C3">
              <w:t xml:space="preserve">1.3.6.1.4.1.19376.1.5.3.1.1.13.2.4 </w:t>
            </w:r>
          </w:p>
        </w:tc>
      </w:tr>
      <w:tr w:rsidR="00866BDC" w:rsidRPr="001B54C3" w14:paraId="1EE26BAB" w14:textId="77777777" w:rsidTr="001B28EA">
        <w:tc>
          <w:tcPr>
            <w:tcW w:w="1886"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1D1EC737" w14:textId="77777777" w:rsidR="00866BDC" w:rsidRPr="001B54C3" w:rsidRDefault="00866BDC">
            <w:pPr>
              <w:pStyle w:val="TableEntryHeader"/>
            </w:pPr>
            <w:r w:rsidRPr="001B54C3">
              <w:t xml:space="preserve">General Description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40CD4BD1" w14:textId="77777777" w:rsidR="00866BDC" w:rsidRPr="001B54C3" w:rsidRDefault="00866BDC">
            <w:pPr>
              <w:pStyle w:val="TableEntry"/>
            </w:pPr>
            <w:r w:rsidRPr="001B54C3">
              <w:t xml:space="preserve">The assessments section contains narrative assessments of the patient status. </w:t>
            </w:r>
          </w:p>
        </w:tc>
      </w:tr>
      <w:tr w:rsidR="00866BDC" w:rsidRPr="001B54C3" w14:paraId="5A2F4D03" w14:textId="77777777" w:rsidTr="001B28EA">
        <w:tc>
          <w:tcPr>
            <w:tcW w:w="1886"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6F493152" w14:textId="77777777" w:rsidR="00866BDC" w:rsidRPr="001B54C3" w:rsidRDefault="00866BDC">
            <w:pPr>
              <w:pStyle w:val="TableEntryHeader"/>
            </w:pPr>
            <w:r w:rsidRPr="001B54C3">
              <w:t xml:space="preserve">LOINC Code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5F60B73"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B2233F0" w14:textId="77777777" w:rsidR="00866BDC" w:rsidRPr="001B54C3" w:rsidRDefault="00866BDC">
            <w:pPr>
              <w:pStyle w:val="TableEntryHeader"/>
            </w:pPr>
            <w:r w:rsidRPr="001B54C3">
              <w:t xml:space="preserve">Description </w:t>
            </w:r>
          </w:p>
        </w:tc>
      </w:tr>
      <w:tr w:rsidR="00866BDC" w:rsidRPr="001B54C3" w14:paraId="2B6A522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3AA4939" w14:textId="77777777" w:rsidR="00866BDC" w:rsidRPr="001B54C3" w:rsidRDefault="00994316" w:rsidP="007A10EF">
            <w:pPr>
              <w:pStyle w:val="TableEntry"/>
            </w:pPr>
            <w:r w:rsidRPr="001B54C3">
              <w:t>51848-0</w:t>
            </w:r>
          </w:p>
        </w:tc>
        <w:tc>
          <w:tcPr>
            <w:tcW w:w="0" w:type="auto"/>
            <w:tcBorders>
              <w:top w:val="single" w:sz="6" w:space="0" w:color="000000"/>
              <w:left w:val="single" w:sz="6" w:space="0" w:color="000000"/>
              <w:bottom w:val="single" w:sz="6" w:space="0" w:color="000000"/>
              <w:right w:val="single" w:sz="6" w:space="0" w:color="000000"/>
            </w:tcBorders>
            <w:vAlign w:val="center"/>
          </w:tcPr>
          <w:p w14:paraId="16C80772"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2D25DEF" w14:textId="77777777" w:rsidR="00866BDC" w:rsidRPr="001B54C3" w:rsidRDefault="00866BDC">
            <w:pPr>
              <w:pStyle w:val="TableEntry"/>
            </w:pPr>
            <w:r w:rsidRPr="001B54C3">
              <w:t>ASSESSMENT</w:t>
            </w:r>
          </w:p>
        </w:tc>
      </w:tr>
      <w:tr w:rsidR="00866BDC" w:rsidRPr="001B54C3" w14:paraId="0E2E148D"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8DF2C3D" w14:textId="77777777" w:rsidR="00866BDC" w:rsidRPr="001B54C3" w:rsidRDefault="00866BDC">
            <w:pPr>
              <w:pStyle w:val="TableEntryHeader"/>
            </w:pPr>
            <w:r w:rsidRPr="001B54C3">
              <w:t xml:space="preserve">Entries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4B0FA3A"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47C4348" w14:textId="77777777" w:rsidR="00866BDC" w:rsidRPr="001B54C3" w:rsidRDefault="00866BDC">
            <w:pPr>
              <w:pStyle w:val="TableEntryHeader"/>
            </w:pPr>
            <w:r w:rsidRPr="001B54C3">
              <w:t xml:space="preserve">Description </w:t>
            </w:r>
          </w:p>
        </w:tc>
      </w:tr>
      <w:tr w:rsidR="00866BDC" w:rsidRPr="001B54C3" w14:paraId="4F79B2B5"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8D70E36" w14:textId="77777777" w:rsidR="00866BDC" w:rsidRPr="001B54C3" w:rsidRDefault="00866BDC">
            <w:pPr>
              <w:pStyle w:val="TableEntry"/>
            </w:pPr>
            <w:r w:rsidRPr="001B54C3">
              <w:t xml:space="preserve">1.3.6.1.4.1.19376.1.5.3.1.1.13.3.4 </w:t>
            </w:r>
          </w:p>
        </w:tc>
        <w:tc>
          <w:tcPr>
            <w:tcW w:w="0" w:type="auto"/>
            <w:tcBorders>
              <w:top w:val="single" w:sz="6" w:space="0" w:color="000000"/>
              <w:left w:val="single" w:sz="6" w:space="0" w:color="000000"/>
              <w:bottom w:val="single" w:sz="6" w:space="0" w:color="000000"/>
              <w:right w:val="single" w:sz="6" w:space="0" w:color="000000"/>
            </w:tcBorders>
            <w:vAlign w:val="center"/>
          </w:tcPr>
          <w:p w14:paraId="0D48EECF" w14:textId="77777777" w:rsidR="00866BDC" w:rsidRPr="001B54C3" w:rsidRDefault="00866BDC">
            <w:pPr>
              <w:pStyle w:val="TableEntry"/>
            </w:pPr>
            <w:r w:rsidRPr="001B54C3">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41FE2FB9" w14:textId="77777777" w:rsidR="00866BDC" w:rsidRPr="001B54C3" w:rsidRDefault="00B64CE6">
            <w:pPr>
              <w:pStyle w:val="TableEntry"/>
            </w:pPr>
            <w:hyperlink w:anchor="_1.3.6.1.4.1.19376.1.5.3.1.1.13.3.4.htm" w:tooltip="1.3.6.1.4.1.19376.1.5.3.1.1.13.3.4" w:history="1">
              <w:r w:rsidR="00866BDC" w:rsidRPr="001B54C3">
                <w:rPr>
                  <w:rStyle w:val="Hyperlink"/>
                </w:rPr>
                <w:t>Nursing Assessments Battery</w:t>
              </w:r>
            </w:hyperlink>
            <w:r w:rsidR="00866BDC" w:rsidRPr="001B54C3">
              <w:t xml:space="preserve"> </w:t>
            </w:r>
          </w:p>
        </w:tc>
      </w:tr>
    </w:tbl>
    <w:p w14:paraId="0AC9B62E" w14:textId="77777777" w:rsidR="00866BDC" w:rsidRPr="001B54C3" w:rsidRDefault="00866BDC">
      <w:pPr>
        <w:pStyle w:val="BodyText"/>
      </w:pPr>
    </w:p>
    <w:p w14:paraId="775EAFD1" w14:textId="77777777" w:rsidR="00866BDC" w:rsidRPr="001B54C3" w:rsidRDefault="00866BDC">
      <w:pPr>
        <w:pStyle w:val="XMLFragment"/>
        <w:rPr>
          <w:noProof w:val="0"/>
        </w:rPr>
      </w:pPr>
      <w:r w:rsidRPr="001B54C3">
        <w:rPr>
          <w:noProof w:val="0"/>
        </w:rPr>
        <w:t>&lt;component&gt;</w:t>
      </w:r>
    </w:p>
    <w:p w14:paraId="068BCC1B" w14:textId="77777777" w:rsidR="00866BDC" w:rsidRPr="001B54C3" w:rsidRDefault="00866BDC">
      <w:pPr>
        <w:pStyle w:val="XMLFragment"/>
        <w:rPr>
          <w:noProof w:val="0"/>
        </w:rPr>
      </w:pPr>
      <w:r w:rsidRPr="001B54C3">
        <w:rPr>
          <w:noProof w:val="0"/>
        </w:rPr>
        <w:t xml:space="preserve">  &lt;section&gt;</w:t>
      </w:r>
    </w:p>
    <w:p w14:paraId="3C21DFEE" w14:textId="77777777" w:rsidR="00866BDC" w:rsidRPr="001B54C3" w:rsidRDefault="00866BDC">
      <w:pPr>
        <w:pStyle w:val="XMLFragment"/>
        <w:rPr>
          <w:noProof w:val="0"/>
        </w:rPr>
      </w:pPr>
      <w:r w:rsidRPr="001B54C3">
        <w:rPr>
          <w:noProof w:val="0"/>
        </w:rPr>
        <w:t xml:space="preserve">    &lt;templateId root='1.3.6.1.4.1.19376.1.5.3.1.1.13.2.4'/&gt;</w:t>
      </w:r>
    </w:p>
    <w:p w14:paraId="7A98892B" w14:textId="77777777" w:rsidR="00866BDC" w:rsidRPr="001B54C3" w:rsidRDefault="00866BDC">
      <w:pPr>
        <w:pStyle w:val="XMLFragment"/>
        <w:rPr>
          <w:noProof w:val="0"/>
        </w:rPr>
      </w:pPr>
      <w:r w:rsidRPr="001B54C3">
        <w:rPr>
          <w:noProof w:val="0"/>
        </w:rPr>
        <w:t xml:space="preserve">    &lt;id root=' ' extension=' '/&gt;</w:t>
      </w:r>
    </w:p>
    <w:p w14:paraId="48D34369" w14:textId="77777777" w:rsidR="00866BDC" w:rsidRPr="001B54C3" w:rsidRDefault="00866BDC">
      <w:pPr>
        <w:pStyle w:val="XMLFragment"/>
        <w:rPr>
          <w:noProof w:val="0"/>
        </w:rPr>
      </w:pPr>
      <w:r w:rsidRPr="001B54C3">
        <w:rPr>
          <w:noProof w:val="0"/>
        </w:rPr>
        <w:t xml:space="preserve">    &lt;code code='</w:t>
      </w:r>
      <w:r w:rsidR="00994316" w:rsidRPr="001B54C3">
        <w:rPr>
          <w:noProof w:val="0"/>
          <w:color w:val="000000"/>
        </w:rPr>
        <w:t>51848-0</w:t>
      </w:r>
      <w:r w:rsidRPr="001B54C3">
        <w:rPr>
          <w:noProof w:val="0"/>
        </w:rPr>
        <w:t>' displayName='ASSESSMENT'</w:t>
      </w:r>
    </w:p>
    <w:p w14:paraId="6BCDF8AC" w14:textId="77777777" w:rsidR="00866BDC" w:rsidRPr="001B54C3" w:rsidRDefault="00866BDC">
      <w:pPr>
        <w:pStyle w:val="XMLFragment"/>
        <w:rPr>
          <w:noProof w:val="0"/>
        </w:rPr>
      </w:pPr>
      <w:r w:rsidRPr="001B54C3">
        <w:rPr>
          <w:noProof w:val="0"/>
        </w:rPr>
        <w:t xml:space="preserve">      codeSystem='2.16.840.1.113883.6.1' codeSystemName='LOINC'/&gt;</w:t>
      </w:r>
    </w:p>
    <w:p w14:paraId="57C9BD0B" w14:textId="77777777" w:rsidR="00866BDC" w:rsidRPr="001B54C3" w:rsidRDefault="00866BDC">
      <w:pPr>
        <w:pStyle w:val="XMLFragment"/>
        <w:rPr>
          <w:noProof w:val="0"/>
        </w:rPr>
      </w:pPr>
      <w:r w:rsidRPr="001B54C3">
        <w:rPr>
          <w:noProof w:val="0"/>
        </w:rPr>
        <w:t xml:space="preserve">    &lt;text&gt;</w:t>
      </w:r>
    </w:p>
    <w:p w14:paraId="716631D3"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78925BE4" w14:textId="77777777" w:rsidR="00866BDC" w:rsidRPr="001B54C3" w:rsidRDefault="00866BDC">
      <w:pPr>
        <w:pStyle w:val="XMLFragment"/>
        <w:rPr>
          <w:noProof w:val="0"/>
        </w:rPr>
      </w:pPr>
      <w:r w:rsidRPr="001B54C3">
        <w:rPr>
          <w:noProof w:val="0"/>
        </w:rPr>
        <w:t xml:space="preserve">    &lt;/text&gt;  </w:t>
      </w:r>
    </w:p>
    <w:p w14:paraId="21DC3DEE" w14:textId="77777777" w:rsidR="00866BDC" w:rsidRPr="001B54C3" w:rsidRDefault="00866BDC">
      <w:pPr>
        <w:pStyle w:val="XMLFragment"/>
        <w:rPr>
          <w:noProof w:val="0"/>
        </w:rPr>
      </w:pPr>
      <w:r w:rsidRPr="001B54C3">
        <w:rPr>
          <w:noProof w:val="0"/>
        </w:rPr>
        <w:t xml:space="preserve">    &lt;entry&gt;</w:t>
      </w:r>
    </w:p>
    <w:p w14:paraId="19408FEE" w14:textId="77777777" w:rsidR="00866BDC" w:rsidRPr="001B54C3" w:rsidRDefault="00866BDC">
      <w:pPr>
        <w:pStyle w:val="XMLFragment"/>
        <w:rPr>
          <w:noProof w:val="0"/>
        </w:rPr>
      </w:pPr>
      <w:r w:rsidRPr="001B54C3">
        <w:rPr>
          <w:noProof w:val="0"/>
        </w:rPr>
        <w:t xml:space="preserve">        :</w:t>
      </w:r>
    </w:p>
    <w:p w14:paraId="5CDE6757" w14:textId="77777777" w:rsidR="00866BDC" w:rsidRPr="001B54C3" w:rsidRDefault="00866BDC">
      <w:pPr>
        <w:pStyle w:val="XMLFragment"/>
        <w:rPr>
          <w:noProof w:val="0"/>
        </w:rPr>
      </w:pPr>
      <w:r w:rsidRPr="001B54C3">
        <w:rPr>
          <w:noProof w:val="0"/>
        </w:rPr>
        <w:t xml:space="preserve">      &lt;!-- Optional Nursing Assessments Battery element --&gt;</w:t>
      </w:r>
    </w:p>
    <w:p w14:paraId="5B2F5231" w14:textId="77777777" w:rsidR="00866BDC" w:rsidRPr="000A6AA8" w:rsidRDefault="00866BDC">
      <w:pPr>
        <w:pStyle w:val="XMLFragment"/>
        <w:rPr>
          <w:noProof w:val="0"/>
          <w:lang w:val="nl-NL"/>
          <w:rPrChange w:id="957" w:author="Michael Clifton" w:date="2018-10-11T10:01:00Z">
            <w:rPr>
              <w:noProof w:val="0"/>
            </w:rPr>
          </w:rPrChange>
        </w:rPr>
      </w:pPr>
      <w:r w:rsidRPr="001B54C3">
        <w:rPr>
          <w:noProof w:val="0"/>
        </w:rPr>
        <w:t xml:space="preserve">        </w:t>
      </w:r>
      <w:r w:rsidRPr="000A6AA8">
        <w:rPr>
          <w:noProof w:val="0"/>
          <w:lang w:val="nl-NL"/>
          <w:rPrChange w:id="958" w:author="Michael Clifton" w:date="2018-10-11T10:01:00Z">
            <w:rPr>
              <w:noProof w:val="0"/>
            </w:rPr>
          </w:rPrChange>
        </w:rPr>
        <w:t>&lt;templateId root='</w:t>
      </w:r>
      <w:r w:rsidR="00B0035D">
        <w:rPr>
          <w:rStyle w:val="Hyperlink"/>
          <w:noProof w:val="0"/>
        </w:rPr>
        <w:fldChar w:fldCharType="begin"/>
      </w:r>
      <w:r w:rsidR="00B0035D" w:rsidRPr="000A6AA8">
        <w:rPr>
          <w:rStyle w:val="Hyperlink"/>
          <w:noProof w:val="0"/>
          <w:lang w:val="nl-NL"/>
          <w:rPrChange w:id="959" w:author="Michael Clifton" w:date="2018-10-11T10:01:00Z">
            <w:rPr>
              <w:rStyle w:val="Hyperlink"/>
              <w:noProof w:val="0"/>
            </w:rPr>
          </w:rPrChange>
        </w:rPr>
        <w:instrText xml:space="preserve"> HYPERLINK \l "_1.3.6.1.4.1.19376.1.5.3.1.1.13.3.4.htm" \o "1.3.6.1.4.1.19376.1.5.3.1.1.13.3.4" </w:instrText>
      </w:r>
      <w:r w:rsidR="00B0035D">
        <w:rPr>
          <w:rStyle w:val="Hyperlink"/>
          <w:noProof w:val="0"/>
        </w:rPr>
        <w:fldChar w:fldCharType="separate"/>
      </w:r>
      <w:r w:rsidRPr="000A6AA8">
        <w:rPr>
          <w:rStyle w:val="Hyperlink"/>
          <w:noProof w:val="0"/>
          <w:lang w:val="nl-NL"/>
          <w:rPrChange w:id="960" w:author="Michael Clifton" w:date="2018-10-11T10:01:00Z">
            <w:rPr>
              <w:rStyle w:val="Hyperlink"/>
              <w:noProof w:val="0"/>
            </w:rPr>
          </w:rPrChange>
        </w:rPr>
        <w:t>1.3.6.1.4.1.19376.1.5.3.1.1.13.3.4</w:t>
      </w:r>
      <w:r w:rsidR="00B0035D">
        <w:rPr>
          <w:rStyle w:val="Hyperlink"/>
          <w:noProof w:val="0"/>
        </w:rPr>
        <w:fldChar w:fldCharType="end"/>
      </w:r>
      <w:r w:rsidRPr="000A6AA8">
        <w:rPr>
          <w:noProof w:val="0"/>
          <w:lang w:val="nl-NL"/>
          <w:rPrChange w:id="961" w:author="Michael Clifton" w:date="2018-10-11T10:01:00Z">
            <w:rPr>
              <w:noProof w:val="0"/>
            </w:rPr>
          </w:rPrChange>
        </w:rPr>
        <w:t>'/&gt;</w:t>
      </w:r>
    </w:p>
    <w:p w14:paraId="4170F69F" w14:textId="77777777" w:rsidR="00866BDC" w:rsidRPr="000A6AA8" w:rsidRDefault="00866BDC">
      <w:pPr>
        <w:pStyle w:val="XMLFragment"/>
        <w:rPr>
          <w:noProof w:val="0"/>
          <w:lang w:val="nl-NL"/>
          <w:rPrChange w:id="962" w:author="Michael Clifton" w:date="2018-10-11T10:01:00Z">
            <w:rPr>
              <w:noProof w:val="0"/>
            </w:rPr>
          </w:rPrChange>
        </w:rPr>
      </w:pPr>
      <w:r w:rsidRPr="000A6AA8">
        <w:rPr>
          <w:noProof w:val="0"/>
          <w:lang w:val="nl-NL"/>
          <w:rPrChange w:id="963" w:author="Michael Clifton" w:date="2018-10-11T10:01:00Z">
            <w:rPr>
              <w:noProof w:val="0"/>
            </w:rPr>
          </w:rPrChange>
        </w:rPr>
        <w:t xml:space="preserve">        :</w:t>
      </w:r>
    </w:p>
    <w:p w14:paraId="25B1FCEB" w14:textId="77777777" w:rsidR="00866BDC" w:rsidRPr="000A6AA8" w:rsidRDefault="00866BDC">
      <w:pPr>
        <w:pStyle w:val="XMLFragment"/>
        <w:rPr>
          <w:noProof w:val="0"/>
          <w:lang w:val="nl-NL"/>
          <w:rPrChange w:id="964" w:author="Michael Clifton" w:date="2018-10-11T10:01:00Z">
            <w:rPr>
              <w:noProof w:val="0"/>
            </w:rPr>
          </w:rPrChange>
        </w:rPr>
      </w:pPr>
      <w:r w:rsidRPr="000A6AA8">
        <w:rPr>
          <w:noProof w:val="0"/>
          <w:lang w:val="nl-NL"/>
          <w:rPrChange w:id="965" w:author="Michael Clifton" w:date="2018-10-11T10:01:00Z">
            <w:rPr>
              <w:noProof w:val="0"/>
            </w:rPr>
          </w:rPrChange>
        </w:rPr>
        <w:t xml:space="preserve">    &lt;/entry&gt;</w:t>
      </w:r>
    </w:p>
    <w:p w14:paraId="38407DF7" w14:textId="77777777" w:rsidR="00866BDC" w:rsidRPr="000A6AA8" w:rsidRDefault="00866BDC">
      <w:pPr>
        <w:pStyle w:val="XMLFragment"/>
        <w:rPr>
          <w:noProof w:val="0"/>
          <w:lang w:val="nl-NL"/>
          <w:rPrChange w:id="966" w:author="Michael Clifton" w:date="2018-10-11T10:01:00Z">
            <w:rPr>
              <w:noProof w:val="0"/>
            </w:rPr>
          </w:rPrChange>
        </w:rPr>
      </w:pPr>
      <w:r w:rsidRPr="000A6AA8">
        <w:rPr>
          <w:noProof w:val="0"/>
          <w:lang w:val="nl-NL"/>
          <w:rPrChange w:id="967" w:author="Michael Clifton" w:date="2018-10-11T10:01:00Z">
            <w:rPr>
              <w:noProof w:val="0"/>
            </w:rPr>
          </w:rPrChange>
        </w:rPr>
        <w:t xml:space="preserve">     </w:t>
      </w:r>
    </w:p>
    <w:p w14:paraId="1D2D4838" w14:textId="77777777" w:rsidR="00866BDC" w:rsidRPr="001B54C3" w:rsidRDefault="00866BDC">
      <w:pPr>
        <w:pStyle w:val="XMLFragment"/>
        <w:rPr>
          <w:noProof w:val="0"/>
        </w:rPr>
      </w:pPr>
      <w:r w:rsidRPr="000A6AA8">
        <w:rPr>
          <w:noProof w:val="0"/>
          <w:lang w:val="nl-NL"/>
          <w:rPrChange w:id="968" w:author="Michael Clifton" w:date="2018-10-11T10:01:00Z">
            <w:rPr>
              <w:noProof w:val="0"/>
            </w:rPr>
          </w:rPrChange>
        </w:rPr>
        <w:t xml:space="preserve">  </w:t>
      </w:r>
      <w:r w:rsidRPr="001B54C3">
        <w:rPr>
          <w:noProof w:val="0"/>
        </w:rPr>
        <w:t>&lt;/section&gt;</w:t>
      </w:r>
    </w:p>
    <w:p w14:paraId="6D385DDD" w14:textId="77777777" w:rsidR="00866BDC" w:rsidRPr="001B54C3" w:rsidRDefault="00866BDC">
      <w:pPr>
        <w:pStyle w:val="XMLFragment"/>
        <w:rPr>
          <w:noProof w:val="0"/>
        </w:rPr>
      </w:pPr>
      <w:r w:rsidRPr="001B54C3">
        <w:rPr>
          <w:noProof w:val="0"/>
        </w:rPr>
        <w:t>&lt;/component&gt;</w:t>
      </w:r>
    </w:p>
    <w:p w14:paraId="2675D91A" w14:textId="77777777" w:rsidR="00866BDC" w:rsidRPr="001B54C3" w:rsidRDefault="00866BDC">
      <w:pPr>
        <w:pStyle w:val="FigureTitle"/>
      </w:pPr>
      <w:r w:rsidRPr="001B54C3">
        <w:t>Figure 6.3</w:t>
      </w:r>
      <w:r w:rsidR="001353F5" w:rsidRPr="001B54C3">
        <w:t>.3.9.7</w:t>
      </w:r>
      <w:r w:rsidR="005B6ADC" w:rsidRPr="001B54C3">
        <w:t>-1:</w:t>
      </w:r>
      <w:r w:rsidRPr="001B54C3">
        <w:t xml:space="preserve"> Specification for Assessments Section</w:t>
      </w:r>
    </w:p>
    <w:p w14:paraId="121690FE" w14:textId="77777777" w:rsidR="003D53B7" w:rsidRPr="001B54C3" w:rsidRDefault="003D53B7" w:rsidP="00235E1F">
      <w:pPr>
        <w:pStyle w:val="BodyText"/>
      </w:pPr>
    </w:p>
    <w:p w14:paraId="06C50BE3" w14:textId="77777777" w:rsidR="000B3B77" w:rsidRPr="001B54C3" w:rsidRDefault="000B3B77" w:rsidP="00235E1F">
      <w:pPr>
        <w:pStyle w:val="EditorInstructions"/>
      </w:pPr>
      <w:r w:rsidRPr="001B54C3">
        <w:t>Add section 6.3.3.10</w:t>
      </w:r>
    </w:p>
    <w:p w14:paraId="5065AC00" w14:textId="77777777" w:rsidR="00866BDC" w:rsidRPr="001B54C3" w:rsidRDefault="000B3B77" w:rsidP="00235E1F">
      <w:pPr>
        <w:pStyle w:val="Heading4"/>
        <w:rPr>
          <w:noProof w:val="0"/>
        </w:rPr>
      </w:pPr>
      <w:bookmarkStart w:id="969" w:name="_Toc466555346"/>
      <w:r w:rsidRPr="001B54C3">
        <w:rPr>
          <w:noProof w:val="0"/>
        </w:rPr>
        <w:lastRenderedPageBreak/>
        <w:t>6.3.3.10 Section Content Modules-Non-categorized</w:t>
      </w:r>
      <w:bookmarkEnd w:id="969"/>
    </w:p>
    <w:p w14:paraId="6784601A" w14:textId="77777777" w:rsidR="000B3B77" w:rsidRPr="001B54C3" w:rsidRDefault="00DE363F" w:rsidP="001C56E2">
      <w:pPr>
        <w:pStyle w:val="BodyText"/>
        <w:pBdr>
          <w:top w:val="single" w:sz="4" w:space="1" w:color="auto"/>
          <w:left w:val="single" w:sz="4" w:space="4" w:color="auto"/>
          <w:bottom w:val="single" w:sz="4" w:space="1" w:color="auto"/>
          <w:right w:val="single" w:sz="4" w:space="4" w:color="auto"/>
        </w:pBdr>
      </w:pPr>
      <w:r w:rsidRPr="001B54C3">
        <w:rPr>
          <w:b/>
          <w:highlight w:val="yellow"/>
        </w:rPr>
        <w:t>Please note:</w:t>
      </w:r>
      <w:r w:rsidRPr="001B54C3">
        <w:rPr>
          <w:highlight w:val="yellow"/>
        </w:rPr>
        <w:t xml:space="preserve"> </w:t>
      </w:r>
      <w:r w:rsidR="000B3B77" w:rsidRPr="001B54C3">
        <w:rPr>
          <w:highlight w:val="yellow"/>
        </w:rPr>
        <w:t>As of 2013, section content modules are no longer being categorized into one of the nine existing categories (6.3.3.1 through 6.3.3.9). Instead, going forward, all section content modules will be placed under the 6.3.3.10 heading.</w:t>
      </w:r>
    </w:p>
    <w:p w14:paraId="5C67B90F" w14:textId="77777777" w:rsidR="00D82401" w:rsidRPr="001B54C3" w:rsidRDefault="00D82401">
      <w:pPr>
        <w:pStyle w:val="BodyText"/>
      </w:pPr>
    </w:p>
    <w:p w14:paraId="123358B5" w14:textId="77777777" w:rsidR="000B3B77" w:rsidRPr="001B54C3" w:rsidRDefault="000B3B77" w:rsidP="00235E1F">
      <w:pPr>
        <w:pStyle w:val="EditorInstructions"/>
      </w:pPr>
      <w:r w:rsidRPr="001B54C3">
        <w:t>Add section 6.3.3.10.1. Added 2013-09 from QRPH VRDR supplement.</w:t>
      </w:r>
    </w:p>
    <w:p w14:paraId="56DECC94" w14:textId="77777777" w:rsidR="00D82401" w:rsidRPr="001B54C3" w:rsidRDefault="000B3B77" w:rsidP="00D82401">
      <w:pPr>
        <w:pStyle w:val="Heading5"/>
        <w:rPr>
          <w:noProof w:val="0"/>
          <w:lang w:val="en-US"/>
        </w:rPr>
      </w:pPr>
      <w:bookmarkStart w:id="970" w:name="_Toc466555347"/>
      <w:r w:rsidRPr="001B54C3">
        <w:rPr>
          <w:noProof w:val="0"/>
          <w:lang w:val="en-US"/>
        </w:rPr>
        <w:t>6.3.3.10.1</w:t>
      </w:r>
      <w:r w:rsidR="00D82401" w:rsidRPr="001B54C3">
        <w:rPr>
          <w:noProof w:val="0"/>
          <w:lang w:val="en-US"/>
        </w:rPr>
        <w:t xml:space="preserve"> VRDR Death Report Section- Section Content Module (1.3.6.1.4.1.19376.1.7.3.1.3.23.2)</w:t>
      </w:r>
      <w:bookmarkEnd w:id="970"/>
      <w:r w:rsidR="00D82401" w:rsidRPr="001B54C3">
        <w:rPr>
          <w:noProof w:val="0"/>
          <w:lang w:val="en-US"/>
        </w:rPr>
        <w:t xml:space="preserve"> </w:t>
      </w:r>
    </w:p>
    <w:p w14:paraId="3C5B25C7" w14:textId="77777777" w:rsidR="00D82401" w:rsidRPr="001B54C3" w:rsidRDefault="00D82401" w:rsidP="00D82401">
      <w:pPr>
        <w:pStyle w:val="BodyText"/>
      </w:pPr>
      <w:r w:rsidRPr="001B54C3">
        <w:t xml:space="preserve">The sections and clinical statements which have additional implementation guidance further constrained are listed here showing their new IHE template ID. </w:t>
      </w:r>
    </w:p>
    <w:p w14:paraId="0FC51F3C" w14:textId="77777777" w:rsidR="00D82401" w:rsidRPr="001B54C3" w:rsidRDefault="00D82401" w:rsidP="00D82401">
      <w:pPr>
        <w:pStyle w:val="BodyText"/>
      </w:pPr>
    </w:p>
    <w:p w14:paraId="184BEF68" w14:textId="77777777" w:rsidR="00D82401" w:rsidRPr="001B54C3" w:rsidRDefault="00D82401" w:rsidP="00D82401">
      <w:pPr>
        <w:pStyle w:val="TableTitle"/>
      </w:pPr>
      <w:r w:rsidRPr="001B54C3">
        <w:t>Table 6.3.3.10.1-1</w:t>
      </w:r>
      <w:r w:rsidR="003C4B67" w:rsidRPr="001B54C3">
        <w:t>:</w:t>
      </w:r>
      <w:r w:rsidRPr="001B54C3">
        <w:t xml:space="preserve"> VRDR Death Report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D82401" w:rsidRPr="001B54C3" w14:paraId="6DD153C9" w14:textId="77777777" w:rsidTr="00576949">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42C1B82" w14:textId="77777777" w:rsidR="00D82401" w:rsidRPr="001B54C3" w:rsidRDefault="00D82401" w:rsidP="00576949">
            <w:pPr>
              <w:pStyle w:val="TableEntryHeader"/>
            </w:pPr>
            <w:r w:rsidRPr="001B54C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B2822F2" w14:textId="77777777" w:rsidR="00D82401" w:rsidRPr="001B54C3" w:rsidRDefault="00D82401" w:rsidP="00576949">
            <w:pPr>
              <w:pStyle w:val="TableEntry"/>
            </w:pPr>
            <w:r w:rsidRPr="001B54C3">
              <w:t>VRDR Death Report Section</w:t>
            </w:r>
          </w:p>
        </w:tc>
      </w:tr>
      <w:tr w:rsidR="00D82401" w:rsidRPr="001B54C3" w14:paraId="31D5B8C9" w14:textId="77777777" w:rsidTr="00576949">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28836DD" w14:textId="77777777" w:rsidR="00D82401" w:rsidRPr="001B54C3" w:rsidRDefault="00D82401" w:rsidP="00576949">
            <w:pPr>
              <w:pStyle w:val="TableEntryHeader"/>
            </w:pPr>
            <w:r w:rsidRPr="001B54C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EAD850B" w14:textId="77777777" w:rsidR="00D82401" w:rsidRPr="001B54C3" w:rsidRDefault="00D82401" w:rsidP="00576949">
            <w:pPr>
              <w:pStyle w:val="TableEntry"/>
            </w:pPr>
            <w:r w:rsidRPr="001B54C3">
              <w:t>1.3.6.1.4.1.19376.1.7.3.1.3.23.2</w:t>
            </w:r>
          </w:p>
        </w:tc>
      </w:tr>
      <w:tr w:rsidR="00D82401" w:rsidRPr="001B54C3" w14:paraId="6032EEB1" w14:textId="77777777" w:rsidTr="00576949">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F1EBCED" w14:textId="77777777" w:rsidR="00D82401" w:rsidRPr="001B54C3" w:rsidRDefault="00D82401" w:rsidP="00576949">
            <w:pPr>
              <w:pStyle w:val="TableEntryHeader"/>
            </w:pPr>
            <w:r w:rsidRPr="001B54C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942BC00" w14:textId="77777777" w:rsidR="00D82401" w:rsidRPr="001B54C3" w:rsidRDefault="00D82401" w:rsidP="00576949">
            <w:pPr>
              <w:pStyle w:val="TableEntry"/>
            </w:pPr>
            <w:r w:rsidRPr="001B54C3">
              <w:t>Death Report Document Body (2.16.840.1.113883.10.20.24.1.2)</w:t>
            </w:r>
          </w:p>
        </w:tc>
      </w:tr>
      <w:tr w:rsidR="00D82401" w:rsidRPr="001B54C3" w14:paraId="758B5B8F" w14:textId="77777777" w:rsidTr="00576949">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CFBD9F7" w14:textId="77777777" w:rsidR="00D82401" w:rsidRPr="001B54C3" w:rsidRDefault="00D82401" w:rsidP="00576949">
            <w:pPr>
              <w:pStyle w:val="TableEntryHeader"/>
            </w:pPr>
            <w:r w:rsidRPr="001B54C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4E58E29" w14:textId="77777777" w:rsidR="00D82401" w:rsidRPr="001B54C3" w:rsidRDefault="00D82401" w:rsidP="00576949">
            <w:pPr>
              <w:pStyle w:val="TableEntry"/>
            </w:pPr>
            <w:r w:rsidRPr="001B54C3">
              <w:t>The VRDR Death Report section shall contain a coded entries describing the decedent’s death</w:t>
            </w:r>
          </w:p>
        </w:tc>
      </w:tr>
      <w:tr w:rsidR="00D82401" w:rsidRPr="001B54C3" w14:paraId="409DD882" w14:textId="77777777" w:rsidTr="00576949">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E4484A4" w14:textId="77777777" w:rsidR="00D82401" w:rsidRPr="001B54C3" w:rsidRDefault="00D82401" w:rsidP="00576949">
            <w:pPr>
              <w:pStyle w:val="TableEntryHeader"/>
            </w:pPr>
            <w:r w:rsidRPr="001B54C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5A185FC" w14:textId="77777777" w:rsidR="00D82401" w:rsidRPr="001B54C3" w:rsidRDefault="00D82401" w:rsidP="00576949">
            <w:pPr>
              <w:pStyle w:val="TableEntry"/>
            </w:pPr>
            <w:r w:rsidRPr="001B54C3">
              <w:t>64297-5, LOINC, “Death Certificate”</w:t>
            </w:r>
          </w:p>
        </w:tc>
      </w:tr>
      <w:tr w:rsidR="00D82401" w:rsidRPr="001B54C3" w14:paraId="58D86200" w14:textId="77777777" w:rsidTr="00576949">
        <w:tc>
          <w:tcPr>
            <w:tcW w:w="492" w:type="pct"/>
            <w:tcBorders>
              <w:top w:val="single" w:sz="4" w:space="0" w:color="auto"/>
            </w:tcBorders>
            <w:shd w:val="clear" w:color="auto" w:fill="E6E6E6"/>
            <w:vAlign w:val="center"/>
          </w:tcPr>
          <w:p w14:paraId="0287C367" w14:textId="77777777" w:rsidR="00D82401" w:rsidRPr="001B54C3" w:rsidRDefault="00D82401" w:rsidP="00576949">
            <w:pPr>
              <w:pStyle w:val="TableEntryHeader"/>
            </w:pPr>
            <w:r w:rsidRPr="001B54C3">
              <w:t xml:space="preserve">Opt and Card </w:t>
            </w:r>
          </w:p>
        </w:tc>
        <w:tc>
          <w:tcPr>
            <w:tcW w:w="626" w:type="pct"/>
            <w:tcBorders>
              <w:top w:val="single" w:sz="4" w:space="0" w:color="auto"/>
            </w:tcBorders>
            <w:shd w:val="clear" w:color="auto" w:fill="E6E6E6"/>
            <w:vAlign w:val="center"/>
          </w:tcPr>
          <w:p w14:paraId="2D600788" w14:textId="77777777" w:rsidR="00D82401" w:rsidRPr="001B54C3" w:rsidRDefault="00D82401" w:rsidP="00576949">
            <w:pPr>
              <w:pStyle w:val="TableEntryHeader"/>
            </w:pPr>
            <w:r w:rsidRPr="001B54C3">
              <w:t>Condition</w:t>
            </w:r>
          </w:p>
        </w:tc>
        <w:tc>
          <w:tcPr>
            <w:tcW w:w="1115" w:type="pct"/>
            <w:tcBorders>
              <w:top w:val="single" w:sz="4" w:space="0" w:color="auto"/>
            </w:tcBorders>
            <w:shd w:val="clear" w:color="auto" w:fill="E4E4E4"/>
          </w:tcPr>
          <w:p w14:paraId="580DC054" w14:textId="77777777" w:rsidR="00D82401" w:rsidRPr="001B54C3" w:rsidRDefault="00D82401" w:rsidP="00576949">
            <w:pPr>
              <w:pStyle w:val="TableEntryHeader"/>
            </w:pPr>
            <w:r w:rsidRPr="001B54C3">
              <w:t xml:space="preserve">Data Element or </w:t>
            </w:r>
            <w:r w:rsidRPr="001B54C3">
              <w:br/>
              <w:t>Section Name</w:t>
            </w:r>
          </w:p>
        </w:tc>
        <w:tc>
          <w:tcPr>
            <w:tcW w:w="1302" w:type="pct"/>
            <w:tcBorders>
              <w:top w:val="single" w:sz="4" w:space="0" w:color="auto"/>
            </w:tcBorders>
            <w:shd w:val="clear" w:color="auto" w:fill="E4E4E4"/>
            <w:vAlign w:val="center"/>
          </w:tcPr>
          <w:p w14:paraId="229831C8" w14:textId="77777777" w:rsidR="00D82401" w:rsidRPr="001B54C3" w:rsidRDefault="00D82401" w:rsidP="00576949">
            <w:pPr>
              <w:pStyle w:val="TableEntryHeader"/>
            </w:pPr>
            <w:r w:rsidRPr="001B54C3">
              <w:t>Template ID</w:t>
            </w:r>
          </w:p>
        </w:tc>
        <w:tc>
          <w:tcPr>
            <w:tcW w:w="773" w:type="pct"/>
            <w:tcBorders>
              <w:top w:val="single" w:sz="4" w:space="0" w:color="auto"/>
            </w:tcBorders>
            <w:shd w:val="clear" w:color="auto" w:fill="E4E4E4"/>
            <w:vAlign w:val="center"/>
          </w:tcPr>
          <w:p w14:paraId="43BA8246" w14:textId="77777777" w:rsidR="00D82401" w:rsidRPr="001B54C3" w:rsidRDefault="00D82401" w:rsidP="00576949">
            <w:pPr>
              <w:pStyle w:val="TableEntryHeader"/>
            </w:pPr>
            <w:r w:rsidRPr="001B54C3">
              <w:t>Specification Document</w:t>
            </w:r>
          </w:p>
        </w:tc>
        <w:tc>
          <w:tcPr>
            <w:tcW w:w="692" w:type="pct"/>
            <w:tcBorders>
              <w:top w:val="single" w:sz="4" w:space="0" w:color="auto"/>
            </w:tcBorders>
            <w:shd w:val="clear" w:color="auto" w:fill="E4E4E4"/>
            <w:vAlign w:val="center"/>
          </w:tcPr>
          <w:p w14:paraId="65248F3E" w14:textId="77777777" w:rsidR="00D82401" w:rsidRPr="001B54C3" w:rsidRDefault="00D82401" w:rsidP="00576949">
            <w:pPr>
              <w:pStyle w:val="TableEntryHeader"/>
            </w:pPr>
            <w:r w:rsidRPr="001B54C3">
              <w:t>Vocabulary</w:t>
            </w:r>
          </w:p>
          <w:p w14:paraId="4698393B" w14:textId="77777777" w:rsidR="00D82401" w:rsidRPr="001B54C3" w:rsidRDefault="00D82401" w:rsidP="00576949">
            <w:pPr>
              <w:pStyle w:val="TableEntryHeader"/>
            </w:pPr>
            <w:r w:rsidRPr="001B54C3">
              <w:t>Constraint</w:t>
            </w:r>
          </w:p>
        </w:tc>
      </w:tr>
      <w:tr w:rsidR="00D82401" w:rsidRPr="001B54C3" w14:paraId="79CAF410" w14:textId="77777777" w:rsidTr="00576949">
        <w:tc>
          <w:tcPr>
            <w:tcW w:w="5000" w:type="pct"/>
            <w:gridSpan w:val="6"/>
            <w:tcBorders>
              <w:top w:val="single" w:sz="4" w:space="0" w:color="auto"/>
              <w:left w:val="single" w:sz="4" w:space="0" w:color="auto"/>
              <w:bottom w:val="single" w:sz="4" w:space="0" w:color="auto"/>
              <w:right w:val="single" w:sz="4" w:space="0" w:color="auto"/>
            </w:tcBorders>
          </w:tcPr>
          <w:p w14:paraId="0034847A" w14:textId="77777777" w:rsidR="00D82401" w:rsidRPr="001B54C3" w:rsidRDefault="00D82401" w:rsidP="00576949">
            <w:pPr>
              <w:pStyle w:val="TableEntryHeader"/>
            </w:pPr>
            <w:r w:rsidRPr="001B54C3">
              <w:t>Entries</w:t>
            </w:r>
          </w:p>
        </w:tc>
      </w:tr>
      <w:tr w:rsidR="00D82401" w:rsidRPr="001B54C3" w14:paraId="5BCC9611" w14:textId="77777777" w:rsidTr="00576949">
        <w:tc>
          <w:tcPr>
            <w:tcW w:w="492" w:type="pct"/>
            <w:tcBorders>
              <w:top w:val="single" w:sz="4" w:space="0" w:color="auto"/>
              <w:left w:val="single" w:sz="4" w:space="0" w:color="auto"/>
              <w:bottom w:val="single" w:sz="4" w:space="0" w:color="auto"/>
              <w:right w:val="single" w:sz="4" w:space="0" w:color="auto"/>
            </w:tcBorders>
            <w:vAlign w:val="center"/>
          </w:tcPr>
          <w:p w14:paraId="7A020F68" w14:textId="77777777" w:rsidR="00D82401" w:rsidRPr="001B54C3" w:rsidRDefault="00D82401" w:rsidP="00576949">
            <w:pPr>
              <w:pStyle w:val="TableEntry"/>
            </w:pPr>
            <w:r w:rsidRPr="001B54C3">
              <w:t>R[0..1]</w:t>
            </w:r>
          </w:p>
        </w:tc>
        <w:tc>
          <w:tcPr>
            <w:tcW w:w="626" w:type="pct"/>
            <w:tcBorders>
              <w:top w:val="single" w:sz="4" w:space="0" w:color="auto"/>
              <w:left w:val="single" w:sz="4" w:space="0" w:color="auto"/>
              <w:bottom w:val="single" w:sz="4" w:space="0" w:color="auto"/>
              <w:right w:val="single" w:sz="4" w:space="0" w:color="auto"/>
            </w:tcBorders>
            <w:vAlign w:val="center"/>
          </w:tcPr>
          <w:p w14:paraId="3C161246" w14:textId="77777777" w:rsidR="00D82401" w:rsidRPr="001B54C3" w:rsidRDefault="00D82401" w:rsidP="00576949">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5C7ED42" w14:textId="77777777" w:rsidR="00D82401" w:rsidRPr="001B54C3" w:rsidRDefault="00D82401" w:rsidP="00576949">
            <w:pPr>
              <w:pStyle w:val="TableEntry"/>
            </w:pPr>
            <w:r w:rsidRPr="001B54C3">
              <w:t>Time of Death</w:t>
            </w:r>
          </w:p>
        </w:tc>
        <w:tc>
          <w:tcPr>
            <w:tcW w:w="1302" w:type="pct"/>
            <w:tcBorders>
              <w:top w:val="single" w:sz="4" w:space="0" w:color="auto"/>
              <w:left w:val="single" w:sz="4" w:space="0" w:color="auto"/>
              <w:bottom w:val="single" w:sz="4" w:space="0" w:color="auto"/>
              <w:right w:val="single" w:sz="4" w:space="0" w:color="auto"/>
            </w:tcBorders>
            <w:vAlign w:val="center"/>
          </w:tcPr>
          <w:p w14:paraId="51E5D10C" w14:textId="77777777" w:rsidR="00D82401" w:rsidRPr="001B54C3" w:rsidRDefault="00D82401" w:rsidP="00576949">
            <w:pPr>
              <w:pStyle w:val="TableEntry"/>
            </w:pPr>
            <w:r w:rsidRPr="001B54C3">
              <w:t>2.16.840.1.113883.10.20.24.1.3</w:t>
            </w:r>
          </w:p>
        </w:tc>
        <w:tc>
          <w:tcPr>
            <w:tcW w:w="773" w:type="pct"/>
            <w:tcBorders>
              <w:top w:val="single" w:sz="4" w:space="0" w:color="auto"/>
              <w:left w:val="single" w:sz="4" w:space="0" w:color="auto"/>
              <w:bottom w:val="single" w:sz="4" w:space="0" w:color="auto"/>
              <w:right w:val="single" w:sz="4" w:space="0" w:color="auto"/>
            </w:tcBorders>
            <w:vAlign w:val="center"/>
          </w:tcPr>
          <w:p w14:paraId="78918B8D"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tcPr>
          <w:p w14:paraId="02A3AA65" w14:textId="77777777" w:rsidR="00D82401" w:rsidRPr="001B54C3" w:rsidRDefault="00D82401" w:rsidP="00576949">
            <w:pPr>
              <w:pStyle w:val="TableEntry"/>
            </w:pPr>
          </w:p>
        </w:tc>
      </w:tr>
      <w:tr w:rsidR="00D82401" w:rsidRPr="001B54C3" w14:paraId="1A19405E" w14:textId="77777777" w:rsidTr="00576949">
        <w:tc>
          <w:tcPr>
            <w:tcW w:w="492" w:type="pct"/>
            <w:tcBorders>
              <w:top w:val="single" w:sz="4" w:space="0" w:color="auto"/>
              <w:left w:val="single" w:sz="4" w:space="0" w:color="auto"/>
              <w:bottom w:val="single" w:sz="4" w:space="0" w:color="auto"/>
              <w:right w:val="single" w:sz="4" w:space="0" w:color="auto"/>
            </w:tcBorders>
            <w:vAlign w:val="center"/>
          </w:tcPr>
          <w:p w14:paraId="52A5FEEA" w14:textId="77777777" w:rsidR="00D82401" w:rsidRPr="001B54C3" w:rsidRDefault="00D82401" w:rsidP="00576949">
            <w:pPr>
              <w:pStyle w:val="TableEntry"/>
            </w:pPr>
            <w:r w:rsidRPr="001B54C3">
              <w:rPr>
                <w:rFonts w:eastAsia="Arial Unicode MS"/>
              </w:rPr>
              <w:t>R[1..1]</w:t>
            </w:r>
          </w:p>
        </w:tc>
        <w:tc>
          <w:tcPr>
            <w:tcW w:w="626" w:type="pct"/>
            <w:tcBorders>
              <w:top w:val="single" w:sz="4" w:space="0" w:color="auto"/>
              <w:left w:val="single" w:sz="4" w:space="0" w:color="auto"/>
              <w:bottom w:val="single" w:sz="4" w:space="0" w:color="auto"/>
              <w:right w:val="single" w:sz="4" w:space="0" w:color="auto"/>
            </w:tcBorders>
            <w:vAlign w:val="center"/>
          </w:tcPr>
          <w:p w14:paraId="453147B3" w14:textId="77777777" w:rsidR="00D82401" w:rsidRPr="001B54C3" w:rsidRDefault="00D82401" w:rsidP="00576949">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E987F10" w14:textId="77777777" w:rsidR="00D82401" w:rsidRPr="001B54C3" w:rsidRDefault="00D82401" w:rsidP="00576949">
            <w:pPr>
              <w:pStyle w:val="TableEntry"/>
            </w:pPr>
            <w:r w:rsidRPr="001B54C3">
              <w:rPr>
                <w:rFonts w:eastAsia="Arial Unicode MS"/>
              </w:rPr>
              <w:t xml:space="preserve">Location of Death </w:t>
            </w:r>
          </w:p>
        </w:tc>
        <w:tc>
          <w:tcPr>
            <w:tcW w:w="1302" w:type="pct"/>
            <w:tcBorders>
              <w:top w:val="single" w:sz="4" w:space="0" w:color="auto"/>
              <w:left w:val="single" w:sz="4" w:space="0" w:color="auto"/>
              <w:bottom w:val="single" w:sz="4" w:space="0" w:color="auto"/>
              <w:right w:val="single" w:sz="4" w:space="0" w:color="auto"/>
            </w:tcBorders>
            <w:vAlign w:val="center"/>
          </w:tcPr>
          <w:p w14:paraId="0B4F44E9" w14:textId="77777777" w:rsidR="00D82401" w:rsidRPr="001B54C3" w:rsidRDefault="00D82401" w:rsidP="00576949">
            <w:pPr>
              <w:pStyle w:val="TableEntry"/>
            </w:pPr>
            <w:r w:rsidRPr="001B54C3">
              <w:rPr>
                <w:rFonts w:eastAsia="Arial Unicode MS"/>
              </w:rPr>
              <w:t>2.16.840.1.113883.10.20.24.1.4</w:t>
            </w:r>
          </w:p>
        </w:tc>
        <w:tc>
          <w:tcPr>
            <w:tcW w:w="773" w:type="pct"/>
            <w:tcBorders>
              <w:top w:val="single" w:sz="4" w:space="0" w:color="auto"/>
              <w:left w:val="single" w:sz="4" w:space="0" w:color="auto"/>
              <w:bottom w:val="single" w:sz="4" w:space="0" w:color="auto"/>
              <w:right w:val="single" w:sz="4" w:space="0" w:color="auto"/>
            </w:tcBorders>
          </w:tcPr>
          <w:p w14:paraId="7B1345AE"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vAlign w:val="center"/>
          </w:tcPr>
          <w:p w14:paraId="2D651667" w14:textId="77777777" w:rsidR="00D82401" w:rsidRPr="001B54C3" w:rsidRDefault="00D82401" w:rsidP="00576949">
            <w:pPr>
              <w:pStyle w:val="TableEntry"/>
            </w:pPr>
          </w:p>
        </w:tc>
      </w:tr>
      <w:tr w:rsidR="00D82401" w:rsidRPr="001B54C3" w14:paraId="0463FEA4" w14:textId="77777777" w:rsidTr="00576949">
        <w:tc>
          <w:tcPr>
            <w:tcW w:w="492" w:type="pct"/>
            <w:tcBorders>
              <w:top w:val="single" w:sz="4" w:space="0" w:color="auto"/>
              <w:left w:val="single" w:sz="4" w:space="0" w:color="auto"/>
              <w:bottom w:val="single" w:sz="4" w:space="0" w:color="auto"/>
              <w:right w:val="single" w:sz="4" w:space="0" w:color="auto"/>
            </w:tcBorders>
            <w:vAlign w:val="center"/>
          </w:tcPr>
          <w:p w14:paraId="55C70C8C" w14:textId="77777777" w:rsidR="00D82401" w:rsidRPr="001B54C3" w:rsidRDefault="00D82401" w:rsidP="00576949">
            <w:pPr>
              <w:pStyle w:val="TableEntry"/>
            </w:pPr>
            <w:r w:rsidRPr="001B54C3">
              <w:t>O[0..1]</w:t>
            </w:r>
          </w:p>
        </w:tc>
        <w:tc>
          <w:tcPr>
            <w:tcW w:w="626" w:type="pct"/>
            <w:tcBorders>
              <w:top w:val="single" w:sz="4" w:space="0" w:color="auto"/>
              <w:left w:val="single" w:sz="4" w:space="0" w:color="auto"/>
              <w:bottom w:val="single" w:sz="4" w:space="0" w:color="auto"/>
              <w:right w:val="single" w:sz="4" w:space="0" w:color="auto"/>
            </w:tcBorders>
            <w:vAlign w:val="center"/>
          </w:tcPr>
          <w:p w14:paraId="50392BC1" w14:textId="77777777" w:rsidR="00D82401" w:rsidRPr="001B54C3" w:rsidRDefault="00D82401" w:rsidP="00576949">
            <w:pPr>
              <w:pStyle w:val="TableEntry"/>
            </w:pPr>
            <w:r w:rsidRPr="001B54C3">
              <w:t>QRPH 3:6.3.3.10.S1.3</w:t>
            </w:r>
          </w:p>
        </w:tc>
        <w:tc>
          <w:tcPr>
            <w:tcW w:w="1115" w:type="pct"/>
            <w:tcBorders>
              <w:top w:val="single" w:sz="4" w:space="0" w:color="auto"/>
              <w:left w:val="single" w:sz="4" w:space="0" w:color="auto"/>
              <w:bottom w:val="single" w:sz="4" w:space="0" w:color="auto"/>
              <w:right w:val="single" w:sz="4" w:space="0" w:color="auto"/>
            </w:tcBorders>
            <w:vAlign w:val="center"/>
          </w:tcPr>
          <w:p w14:paraId="3C505D3C" w14:textId="77777777" w:rsidR="00D82401" w:rsidRPr="001B54C3" w:rsidRDefault="00D82401" w:rsidP="00576949">
            <w:pPr>
              <w:pStyle w:val="TableEntry"/>
            </w:pPr>
            <w:r w:rsidRPr="001B54C3">
              <w:t>Death Certification</w:t>
            </w:r>
          </w:p>
        </w:tc>
        <w:tc>
          <w:tcPr>
            <w:tcW w:w="1302" w:type="pct"/>
            <w:tcBorders>
              <w:top w:val="single" w:sz="4" w:space="0" w:color="auto"/>
              <w:left w:val="single" w:sz="4" w:space="0" w:color="auto"/>
              <w:bottom w:val="single" w:sz="4" w:space="0" w:color="auto"/>
              <w:right w:val="single" w:sz="4" w:space="0" w:color="auto"/>
            </w:tcBorders>
          </w:tcPr>
          <w:p w14:paraId="7215A3A1" w14:textId="77777777" w:rsidR="00D82401" w:rsidRPr="001B54C3" w:rsidRDefault="00D82401" w:rsidP="00576949">
            <w:pPr>
              <w:pStyle w:val="TableEntry"/>
            </w:pPr>
            <w:r w:rsidRPr="001B54C3">
              <w:t>2.16.840.1.113883.10.20.24.1.5</w:t>
            </w:r>
          </w:p>
        </w:tc>
        <w:tc>
          <w:tcPr>
            <w:tcW w:w="773" w:type="pct"/>
            <w:tcBorders>
              <w:top w:val="single" w:sz="4" w:space="0" w:color="auto"/>
              <w:left w:val="single" w:sz="4" w:space="0" w:color="auto"/>
              <w:bottom w:val="single" w:sz="4" w:space="0" w:color="auto"/>
              <w:right w:val="single" w:sz="4" w:space="0" w:color="auto"/>
            </w:tcBorders>
          </w:tcPr>
          <w:p w14:paraId="433359B7"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tcPr>
          <w:p w14:paraId="24058FA2" w14:textId="77777777" w:rsidR="00D82401" w:rsidRPr="001B54C3" w:rsidRDefault="00D82401" w:rsidP="00576949">
            <w:pPr>
              <w:pStyle w:val="TableEntry"/>
            </w:pPr>
          </w:p>
        </w:tc>
      </w:tr>
      <w:tr w:rsidR="00D82401" w:rsidRPr="001B54C3" w14:paraId="65849A88" w14:textId="77777777" w:rsidTr="00576949">
        <w:tc>
          <w:tcPr>
            <w:tcW w:w="492" w:type="pct"/>
            <w:tcBorders>
              <w:top w:val="single" w:sz="4" w:space="0" w:color="auto"/>
              <w:left w:val="single" w:sz="4" w:space="0" w:color="auto"/>
              <w:bottom w:val="single" w:sz="4" w:space="0" w:color="auto"/>
              <w:right w:val="single" w:sz="4" w:space="0" w:color="auto"/>
            </w:tcBorders>
            <w:vAlign w:val="center"/>
          </w:tcPr>
          <w:p w14:paraId="0B2C8351" w14:textId="77777777" w:rsidR="00D82401" w:rsidRPr="001B54C3" w:rsidRDefault="00D82401" w:rsidP="00576949">
            <w:pPr>
              <w:pStyle w:val="TableEntry"/>
            </w:pPr>
            <w:r w:rsidRPr="001B54C3">
              <w:rPr>
                <w:rFonts w:eastAsia="Arial Unicode MS"/>
              </w:rPr>
              <w:t>R[1..1]</w:t>
            </w:r>
          </w:p>
        </w:tc>
        <w:tc>
          <w:tcPr>
            <w:tcW w:w="626" w:type="pct"/>
            <w:tcBorders>
              <w:top w:val="single" w:sz="4" w:space="0" w:color="auto"/>
              <w:left w:val="single" w:sz="4" w:space="0" w:color="auto"/>
              <w:bottom w:val="single" w:sz="4" w:space="0" w:color="auto"/>
              <w:right w:val="single" w:sz="4" w:space="0" w:color="auto"/>
            </w:tcBorders>
            <w:vAlign w:val="center"/>
          </w:tcPr>
          <w:p w14:paraId="45B67492" w14:textId="77777777" w:rsidR="00D82401" w:rsidRPr="001B54C3" w:rsidRDefault="00D82401" w:rsidP="00576949">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3A2DD15" w14:textId="77777777" w:rsidR="00D82401" w:rsidRPr="001B54C3" w:rsidRDefault="00D82401" w:rsidP="00576949">
            <w:pPr>
              <w:pStyle w:val="TableEntry"/>
            </w:pPr>
            <w:r w:rsidRPr="001B54C3">
              <w:rPr>
                <w:rFonts w:eastAsia="Arial Unicode MS"/>
              </w:rPr>
              <w:t xml:space="preserve">Manner of Death </w:t>
            </w:r>
          </w:p>
        </w:tc>
        <w:tc>
          <w:tcPr>
            <w:tcW w:w="1302" w:type="pct"/>
            <w:tcBorders>
              <w:top w:val="single" w:sz="4" w:space="0" w:color="auto"/>
              <w:left w:val="single" w:sz="4" w:space="0" w:color="auto"/>
              <w:bottom w:val="single" w:sz="4" w:space="0" w:color="auto"/>
              <w:right w:val="single" w:sz="4" w:space="0" w:color="auto"/>
            </w:tcBorders>
            <w:vAlign w:val="center"/>
          </w:tcPr>
          <w:p w14:paraId="1A083284" w14:textId="77777777" w:rsidR="00D82401" w:rsidRPr="001B54C3" w:rsidRDefault="00D82401" w:rsidP="00576949">
            <w:pPr>
              <w:pStyle w:val="TableEntry"/>
            </w:pPr>
            <w:r w:rsidRPr="001B54C3">
              <w:rPr>
                <w:rFonts w:eastAsia="Arial Unicode MS"/>
              </w:rPr>
              <w:t>2.16.840.1.113883.10.20.24.1.7</w:t>
            </w:r>
          </w:p>
        </w:tc>
        <w:tc>
          <w:tcPr>
            <w:tcW w:w="773" w:type="pct"/>
            <w:tcBorders>
              <w:top w:val="single" w:sz="4" w:space="0" w:color="auto"/>
              <w:left w:val="single" w:sz="4" w:space="0" w:color="auto"/>
              <w:bottom w:val="single" w:sz="4" w:space="0" w:color="auto"/>
              <w:right w:val="single" w:sz="4" w:space="0" w:color="auto"/>
            </w:tcBorders>
          </w:tcPr>
          <w:p w14:paraId="4786BB28"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vAlign w:val="center"/>
          </w:tcPr>
          <w:p w14:paraId="16C6D922" w14:textId="77777777" w:rsidR="00D82401" w:rsidRPr="001B54C3" w:rsidRDefault="00D82401" w:rsidP="00576949">
            <w:pPr>
              <w:pStyle w:val="TableEntry"/>
            </w:pPr>
          </w:p>
        </w:tc>
      </w:tr>
      <w:tr w:rsidR="00D82401" w:rsidRPr="001B54C3" w14:paraId="584E0D41" w14:textId="77777777" w:rsidTr="00576949">
        <w:tc>
          <w:tcPr>
            <w:tcW w:w="492" w:type="pct"/>
            <w:tcBorders>
              <w:top w:val="single" w:sz="4" w:space="0" w:color="auto"/>
              <w:left w:val="single" w:sz="4" w:space="0" w:color="auto"/>
              <w:bottom w:val="single" w:sz="4" w:space="0" w:color="auto"/>
              <w:right w:val="single" w:sz="4" w:space="0" w:color="auto"/>
            </w:tcBorders>
            <w:vAlign w:val="center"/>
          </w:tcPr>
          <w:p w14:paraId="2B29418D" w14:textId="77777777" w:rsidR="00D82401" w:rsidRPr="001B54C3" w:rsidRDefault="00D82401" w:rsidP="00576949">
            <w:pPr>
              <w:pStyle w:val="TableEntry"/>
            </w:pPr>
            <w:r w:rsidRPr="001B54C3">
              <w:t>C[0..1]</w:t>
            </w:r>
          </w:p>
        </w:tc>
        <w:tc>
          <w:tcPr>
            <w:tcW w:w="626" w:type="pct"/>
            <w:tcBorders>
              <w:top w:val="single" w:sz="4" w:space="0" w:color="auto"/>
              <w:left w:val="single" w:sz="4" w:space="0" w:color="auto"/>
              <w:bottom w:val="single" w:sz="4" w:space="0" w:color="auto"/>
              <w:right w:val="single" w:sz="4" w:space="0" w:color="auto"/>
            </w:tcBorders>
          </w:tcPr>
          <w:p w14:paraId="68C49882" w14:textId="77777777" w:rsidR="00D82401" w:rsidRPr="001B54C3" w:rsidRDefault="00D82401" w:rsidP="00576949">
            <w:pPr>
              <w:pStyle w:val="TableEntry"/>
            </w:pPr>
            <w:r w:rsidRPr="001B54C3">
              <w:t>QRPH 3: 6.3.3.10.S1.1</w:t>
            </w:r>
          </w:p>
        </w:tc>
        <w:tc>
          <w:tcPr>
            <w:tcW w:w="1115" w:type="pct"/>
            <w:tcBorders>
              <w:top w:val="single" w:sz="4" w:space="0" w:color="auto"/>
              <w:left w:val="single" w:sz="4" w:space="0" w:color="auto"/>
              <w:bottom w:val="single" w:sz="4" w:space="0" w:color="auto"/>
              <w:right w:val="single" w:sz="4" w:space="0" w:color="auto"/>
            </w:tcBorders>
            <w:vAlign w:val="center"/>
          </w:tcPr>
          <w:p w14:paraId="591BAEB5" w14:textId="77777777" w:rsidR="00D82401" w:rsidRPr="001B54C3" w:rsidRDefault="00D82401" w:rsidP="00576949">
            <w:pPr>
              <w:pStyle w:val="TableEntry"/>
            </w:pPr>
            <w:r w:rsidRPr="001B54C3">
              <w:t xml:space="preserve">Pregnancy Status </w:t>
            </w:r>
          </w:p>
        </w:tc>
        <w:tc>
          <w:tcPr>
            <w:tcW w:w="1302" w:type="pct"/>
            <w:tcBorders>
              <w:top w:val="single" w:sz="4" w:space="0" w:color="auto"/>
              <w:left w:val="single" w:sz="4" w:space="0" w:color="auto"/>
              <w:bottom w:val="single" w:sz="4" w:space="0" w:color="auto"/>
              <w:right w:val="single" w:sz="4" w:space="0" w:color="auto"/>
            </w:tcBorders>
          </w:tcPr>
          <w:p w14:paraId="160A3CC8" w14:textId="77777777" w:rsidR="00D82401" w:rsidRPr="001B54C3" w:rsidRDefault="00D82401" w:rsidP="00576949">
            <w:pPr>
              <w:pStyle w:val="TableEntry"/>
            </w:pPr>
            <w:r w:rsidRPr="001B54C3">
              <w:t>2.16.840.1.113883.10.20.24.1.8</w:t>
            </w:r>
          </w:p>
        </w:tc>
        <w:tc>
          <w:tcPr>
            <w:tcW w:w="773" w:type="pct"/>
            <w:tcBorders>
              <w:top w:val="single" w:sz="4" w:space="0" w:color="auto"/>
              <w:left w:val="single" w:sz="4" w:space="0" w:color="auto"/>
              <w:bottom w:val="single" w:sz="4" w:space="0" w:color="auto"/>
              <w:right w:val="single" w:sz="4" w:space="0" w:color="auto"/>
            </w:tcBorders>
          </w:tcPr>
          <w:p w14:paraId="21CA9522"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tcPr>
          <w:p w14:paraId="73C7EFF9" w14:textId="77777777" w:rsidR="00D82401" w:rsidRPr="001B54C3" w:rsidRDefault="00D82401" w:rsidP="00576949">
            <w:pPr>
              <w:pStyle w:val="TableEntry"/>
            </w:pPr>
          </w:p>
        </w:tc>
      </w:tr>
      <w:tr w:rsidR="00D82401" w:rsidRPr="001B54C3" w14:paraId="72D79976" w14:textId="77777777" w:rsidTr="00576949">
        <w:tc>
          <w:tcPr>
            <w:tcW w:w="492" w:type="pct"/>
            <w:tcBorders>
              <w:top w:val="single" w:sz="4" w:space="0" w:color="auto"/>
              <w:left w:val="single" w:sz="4" w:space="0" w:color="auto"/>
              <w:bottom w:val="single" w:sz="4" w:space="0" w:color="auto"/>
              <w:right w:val="single" w:sz="4" w:space="0" w:color="auto"/>
            </w:tcBorders>
            <w:vAlign w:val="center"/>
          </w:tcPr>
          <w:p w14:paraId="455F62BC" w14:textId="77777777" w:rsidR="00D82401" w:rsidRPr="001B54C3" w:rsidRDefault="00D82401" w:rsidP="00576949">
            <w:pPr>
              <w:pStyle w:val="TableEntry"/>
            </w:pPr>
            <w:r w:rsidRPr="001B54C3">
              <w:rPr>
                <w:rFonts w:eastAsia="Arial Unicode MS"/>
              </w:rPr>
              <w:t>R2[0..1]</w:t>
            </w:r>
          </w:p>
        </w:tc>
        <w:tc>
          <w:tcPr>
            <w:tcW w:w="626" w:type="pct"/>
            <w:tcBorders>
              <w:top w:val="single" w:sz="4" w:space="0" w:color="auto"/>
              <w:left w:val="single" w:sz="4" w:space="0" w:color="auto"/>
              <w:bottom w:val="single" w:sz="4" w:space="0" w:color="auto"/>
              <w:right w:val="single" w:sz="4" w:space="0" w:color="auto"/>
            </w:tcBorders>
            <w:vAlign w:val="center"/>
          </w:tcPr>
          <w:p w14:paraId="775BA441" w14:textId="77777777" w:rsidR="00D82401" w:rsidRPr="001B54C3" w:rsidRDefault="00D82401" w:rsidP="00576949">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B94947" w14:textId="77777777" w:rsidR="00D82401" w:rsidRPr="001B54C3" w:rsidRDefault="00D82401" w:rsidP="00576949">
            <w:pPr>
              <w:pStyle w:val="TableEntry"/>
            </w:pPr>
            <w:r w:rsidRPr="001B54C3">
              <w:rPr>
                <w:rFonts w:eastAsia="Arial Unicode MS"/>
              </w:rPr>
              <w:t xml:space="preserve">Tobacco Use </w:t>
            </w:r>
          </w:p>
        </w:tc>
        <w:tc>
          <w:tcPr>
            <w:tcW w:w="1302" w:type="pct"/>
            <w:tcBorders>
              <w:top w:val="single" w:sz="4" w:space="0" w:color="auto"/>
              <w:left w:val="single" w:sz="4" w:space="0" w:color="auto"/>
              <w:bottom w:val="single" w:sz="4" w:space="0" w:color="auto"/>
              <w:right w:val="single" w:sz="4" w:space="0" w:color="auto"/>
            </w:tcBorders>
            <w:vAlign w:val="center"/>
          </w:tcPr>
          <w:p w14:paraId="0C3CDF6B" w14:textId="77777777" w:rsidR="00D82401" w:rsidRPr="001B54C3" w:rsidRDefault="00D82401" w:rsidP="00576949">
            <w:pPr>
              <w:pStyle w:val="TableEntry"/>
            </w:pPr>
            <w:r w:rsidRPr="001B54C3">
              <w:rPr>
                <w:rFonts w:eastAsia="Arial Unicode MS"/>
              </w:rPr>
              <w:t>2.16.840.1.113883.10.20.24.1.9</w:t>
            </w:r>
          </w:p>
        </w:tc>
        <w:tc>
          <w:tcPr>
            <w:tcW w:w="773" w:type="pct"/>
            <w:tcBorders>
              <w:top w:val="single" w:sz="4" w:space="0" w:color="auto"/>
              <w:left w:val="single" w:sz="4" w:space="0" w:color="auto"/>
              <w:bottom w:val="single" w:sz="4" w:space="0" w:color="auto"/>
              <w:right w:val="single" w:sz="4" w:space="0" w:color="auto"/>
            </w:tcBorders>
          </w:tcPr>
          <w:p w14:paraId="1653CF4F"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vAlign w:val="center"/>
          </w:tcPr>
          <w:p w14:paraId="2844CF76" w14:textId="77777777" w:rsidR="00D82401" w:rsidRPr="001B54C3" w:rsidRDefault="00D82401" w:rsidP="00576949">
            <w:pPr>
              <w:pStyle w:val="TableEntry"/>
            </w:pPr>
          </w:p>
        </w:tc>
      </w:tr>
      <w:tr w:rsidR="00D82401" w:rsidRPr="001B54C3" w14:paraId="1C8FD45A" w14:textId="77777777" w:rsidTr="00576949">
        <w:tc>
          <w:tcPr>
            <w:tcW w:w="492" w:type="pct"/>
            <w:tcBorders>
              <w:top w:val="single" w:sz="4" w:space="0" w:color="auto"/>
              <w:left w:val="single" w:sz="4" w:space="0" w:color="auto"/>
              <w:bottom w:val="single" w:sz="4" w:space="0" w:color="auto"/>
              <w:right w:val="single" w:sz="4" w:space="0" w:color="auto"/>
            </w:tcBorders>
            <w:vAlign w:val="center"/>
          </w:tcPr>
          <w:p w14:paraId="54273B87" w14:textId="77777777" w:rsidR="00D82401" w:rsidRPr="001B54C3" w:rsidRDefault="00D82401" w:rsidP="00576949">
            <w:pPr>
              <w:pStyle w:val="TableEntry"/>
            </w:pPr>
            <w:r w:rsidRPr="001B54C3">
              <w:rPr>
                <w:rFonts w:eastAsia="Arial Unicode MS"/>
              </w:rPr>
              <w:t>R2[0..1]</w:t>
            </w:r>
          </w:p>
        </w:tc>
        <w:tc>
          <w:tcPr>
            <w:tcW w:w="626" w:type="pct"/>
            <w:tcBorders>
              <w:top w:val="single" w:sz="4" w:space="0" w:color="auto"/>
              <w:left w:val="single" w:sz="4" w:space="0" w:color="auto"/>
              <w:bottom w:val="single" w:sz="4" w:space="0" w:color="auto"/>
              <w:right w:val="single" w:sz="4" w:space="0" w:color="auto"/>
            </w:tcBorders>
            <w:vAlign w:val="center"/>
          </w:tcPr>
          <w:p w14:paraId="00238708" w14:textId="77777777" w:rsidR="00D82401" w:rsidRPr="001B54C3" w:rsidRDefault="00D82401" w:rsidP="00576949">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E000157" w14:textId="77777777" w:rsidR="00D82401" w:rsidRPr="001B54C3" w:rsidRDefault="00D82401" w:rsidP="00576949">
            <w:pPr>
              <w:pStyle w:val="TableEntry"/>
            </w:pPr>
            <w:r w:rsidRPr="001B54C3">
              <w:rPr>
                <w:rFonts w:eastAsia="Arial Unicode MS"/>
              </w:rPr>
              <w:t xml:space="preserve">Injury </w:t>
            </w:r>
          </w:p>
        </w:tc>
        <w:tc>
          <w:tcPr>
            <w:tcW w:w="1302" w:type="pct"/>
            <w:tcBorders>
              <w:top w:val="single" w:sz="4" w:space="0" w:color="auto"/>
              <w:left w:val="single" w:sz="4" w:space="0" w:color="auto"/>
              <w:bottom w:val="single" w:sz="4" w:space="0" w:color="auto"/>
              <w:right w:val="single" w:sz="4" w:space="0" w:color="auto"/>
            </w:tcBorders>
            <w:vAlign w:val="center"/>
          </w:tcPr>
          <w:p w14:paraId="114052BB" w14:textId="77777777" w:rsidR="00D82401" w:rsidRPr="001B54C3" w:rsidRDefault="00D82401" w:rsidP="00576949">
            <w:pPr>
              <w:pStyle w:val="TableEntry"/>
            </w:pPr>
            <w:r w:rsidRPr="001B54C3">
              <w:rPr>
                <w:rFonts w:eastAsia="Arial Unicode MS"/>
              </w:rPr>
              <w:t>2.16.840.1.113883.10.20.24.1.10</w:t>
            </w:r>
          </w:p>
        </w:tc>
        <w:tc>
          <w:tcPr>
            <w:tcW w:w="773" w:type="pct"/>
            <w:tcBorders>
              <w:top w:val="single" w:sz="4" w:space="0" w:color="auto"/>
              <w:left w:val="single" w:sz="4" w:space="0" w:color="auto"/>
              <w:bottom w:val="single" w:sz="4" w:space="0" w:color="auto"/>
              <w:right w:val="single" w:sz="4" w:space="0" w:color="auto"/>
            </w:tcBorders>
          </w:tcPr>
          <w:p w14:paraId="6BB295FD"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vAlign w:val="center"/>
          </w:tcPr>
          <w:p w14:paraId="3D3104BE" w14:textId="77777777" w:rsidR="00D82401" w:rsidRPr="001B54C3" w:rsidRDefault="00D82401" w:rsidP="00576949">
            <w:pPr>
              <w:pStyle w:val="TableEntry"/>
            </w:pPr>
          </w:p>
        </w:tc>
      </w:tr>
      <w:tr w:rsidR="00D82401" w:rsidRPr="001B54C3" w14:paraId="2AA50670" w14:textId="77777777" w:rsidTr="00576949">
        <w:tc>
          <w:tcPr>
            <w:tcW w:w="492" w:type="pct"/>
            <w:tcBorders>
              <w:top w:val="single" w:sz="4" w:space="0" w:color="auto"/>
              <w:left w:val="single" w:sz="4" w:space="0" w:color="auto"/>
              <w:bottom w:val="single" w:sz="4" w:space="0" w:color="auto"/>
              <w:right w:val="single" w:sz="4" w:space="0" w:color="auto"/>
            </w:tcBorders>
            <w:vAlign w:val="center"/>
          </w:tcPr>
          <w:p w14:paraId="54D246AD" w14:textId="77777777" w:rsidR="00D82401" w:rsidRPr="001B54C3" w:rsidRDefault="00D82401" w:rsidP="00576949">
            <w:pPr>
              <w:pStyle w:val="TableEntry"/>
            </w:pPr>
            <w:r w:rsidRPr="001B54C3">
              <w:t>R[1..1]</w:t>
            </w:r>
          </w:p>
        </w:tc>
        <w:tc>
          <w:tcPr>
            <w:tcW w:w="626" w:type="pct"/>
            <w:tcBorders>
              <w:top w:val="single" w:sz="4" w:space="0" w:color="auto"/>
              <w:left w:val="single" w:sz="4" w:space="0" w:color="auto"/>
              <w:bottom w:val="single" w:sz="4" w:space="0" w:color="auto"/>
              <w:right w:val="single" w:sz="4" w:space="0" w:color="auto"/>
            </w:tcBorders>
          </w:tcPr>
          <w:p w14:paraId="21EE4DB7" w14:textId="77777777" w:rsidR="00D82401" w:rsidRPr="001B54C3" w:rsidRDefault="00D82401" w:rsidP="00576949">
            <w:pPr>
              <w:pStyle w:val="TableEntry"/>
            </w:pPr>
            <w:r w:rsidRPr="001B54C3">
              <w:t>QRPH 3: 6.3.3.10.S1.4</w:t>
            </w:r>
          </w:p>
        </w:tc>
        <w:tc>
          <w:tcPr>
            <w:tcW w:w="1115" w:type="pct"/>
            <w:tcBorders>
              <w:top w:val="single" w:sz="4" w:space="0" w:color="auto"/>
              <w:left w:val="single" w:sz="4" w:space="0" w:color="auto"/>
              <w:bottom w:val="single" w:sz="4" w:space="0" w:color="auto"/>
              <w:right w:val="single" w:sz="4" w:space="0" w:color="auto"/>
            </w:tcBorders>
            <w:vAlign w:val="center"/>
          </w:tcPr>
          <w:p w14:paraId="4E282A6A" w14:textId="77777777" w:rsidR="00D82401" w:rsidRPr="001B54C3" w:rsidRDefault="00D82401" w:rsidP="00576949">
            <w:pPr>
              <w:pStyle w:val="TableEntry"/>
            </w:pPr>
            <w:r w:rsidRPr="001B54C3">
              <w:t xml:space="preserve">Death Causal Information </w:t>
            </w:r>
          </w:p>
        </w:tc>
        <w:tc>
          <w:tcPr>
            <w:tcW w:w="1302" w:type="pct"/>
            <w:tcBorders>
              <w:top w:val="single" w:sz="4" w:space="0" w:color="auto"/>
              <w:left w:val="single" w:sz="4" w:space="0" w:color="auto"/>
              <w:bottom w:val="single" w:sz="4" w:space="0" w:color="auto"/>
              <w:right w:val="single" w:sz="4" w:space="0" w:color="auto"/>
            </w:tcBorders>
          </w:tcPr>
          <w:p w14:paraId="75F0028A" w14:textId="77777777" w:rsidR="00D82401" w:rsidRPr="001B54C3" w:rsidRDefault="00D82401" w:rsidP="00576949">
            <w:pPr>
              <w:pStyle w:val="TableEntry"/>
            </w:pPr>
            <w:r w:rsidRPr="001B54C3">
              <w:t>2.16.840.1.113883.10.20.24.1.6</w:t>
            </w:r>
          </w:p>
        </w:tc>
        <w:tc>
          <w:tcPr>
            <w:tcW w:w="773" w:type="pct"/>
            <w:tcBorders>
              <w:top w:val="single" w:sz="4" w:space="0" w:color="auto"/>
              <w:left w:val="single" w:sz="4" w:space="0" w:color="auto"/>
              <w:bottom w:val="single" w:sz="4" w:space="0" w:color="auto"/>
              <w:right w:val="single" w:sz="4" w:space="0" w:color="auto"/>
            </w:tcBorders>
          </w:tcPr>
          <w:p w14:paraId="139E66C4"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tcPr>
          <w:p w14:paraId="3ED91FC8" w14:textId="77777777" w:rsidR="00D82401" w:rsidRPr="001B54C3" w:rsidRDefault="00D82401" w:rsidP="00576949">
            <w:pPr>
              <w:pStyle w:val="TableEntry"/>
            </w:pPr>
          </w:p>
        </w:tc>
      </w:tr>
      <w:tr w:rsidR="00D82401" w:rsidRPr="001B54C3" w14:paraId="72513C26" w14:textId="77777777" w:rsidTr="00576949">
        <w:tc>
          <w:tcPr>
            <w:tcW w:w="492" w:type="pct"/>
            <w:tcBorders>
              <w:top w:val="single" w:sz="4" w:space="0" w:color="auto"/>
              <w:left w:val="single" w:sz="4" w:space="0" w:color="auto"/>
              <w:bottom w:val="single" w:sz="4" w:space="0" w:color="auto"/>
              <w:right w:val="single" w:sz="4" w:space="0" w:color="auto"/>
            </w:tcBorders>
            <w:vAlign w:val="center"/>
          </w:tcPr>
          <w:p w14:paraId="17F4B4CE" w14:textId="77777777" w:rsidR="00D82401" w:rsidRPr="001B54C3" w:rsidRDefault="00D82401" w:rsidP="00576949">
            <w:pPr>
              <w:pStyle w:val="TableEntry"/>
            </w:pPr>
            <w:r w:rsidRPr="001B54C3">
              <w:rPr>
                <w:rFonts w:eastAsia="Arial Unicode MS"/>
              </w:rPr>
              <w:lastRenderedPageBreak/>
              <w:t>R[1..1]</w:t>
            </w:r>
          </w:p>
        </w:tc>
        <w:tc>
          <w:tcPr>
            <w:tcW w:w="626" w:type="pct"/>
            <w:tcBorders>
              <w:top w:val="single" w:sz="4" w:space="0" w:color="auto"/>
              <w:left w:val="single" w:sz="4" w:space="0" w:color="auto"/>
              <w:bottom w:val="single" w:sz="4" w:space="0" w:color="auto"/>
              <w:right w:val="single" w:sz="4" w:space="0" w:color="auto"/>
            </w:tcBorders>
            <w:vAlign w:val="center"/>
          </w:tcPr>
          <w:p w14:paraId="21C90C91" w14:textId="77777777" w:rsidR="00D82401" w:rsidRPr="001B54C3" w:rsidRDefault="00D82401" w:rsidP="00576949">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8F3E653" w14:textId="77777777" w:rsidR="00D82401" w:rsidRPr="001B54C3" w:rsidRDefault="00D82401" w:rsidP="00576949">
            <w:pPr>
              <w:pStyle w:val="TableEntry"/>
            </w:pPr>
            <w:r w:rsidRPr="001B54C3">
              <w:rPr>
                <w:rFonts w:eastAsia="Arial Unicode MS"/>
              </w:rPr>
              <w:t xml:space="preserve">Autopsy Performance </w:t>
            </w:r>
          </w:p>
        </w:tc>
        <w:tc>
          <w:tcPr>
            <w:tcW w:w="1302" w:type="pct"/>
            <w:tcBorders>
              <w:top w:val="single" w:sz="4" w:space="0" w:color="auto"/>
              <w:left w:val="single" w:sz="4" w:space="0" w:color="auto"/>
              <w:bottom w:val="single" w:sz="4" w:space="0" w:color="auto"/>
              <w:right w:val="single" w:sz="4" w:space="0" w:color="auto"/>
            </w:tcBorders>
            <w:vAlign w:val="center"/>
          </w:tcPr>
          <w:p w14:paraId="7FD7DB36" w14:textId="77777777" w:rsidR="00D82401" w:rsidRPr="001B54C3" w:rsidRDefault="00D82401" w:rsidP="00576949">
            <w:pPr>
              <w:pStyle w:val="TableEntry"/>
            </w:pPr>
            <w:r w:rsidRPr="001B54C3">
              <w:rPr>
                <w:rFonts w:eastAsia="Arial Unicode MS"/>
              </w:rPr>
              <w:t>2.16.840.1.113883.10.20.24.1.11</w:t>
            </w:r>
          </w:p>
        </w:tc>
        <w:tc>
          <w:tcPr>
            <w:tcW w:w="773" w:type="pct"/>
            <w:tcBorders>
              <w:top w:val="single" w:sz="4" w:space="0" w:color="auto"/>
              <w:left w:val="single" w:sz="4" w:space="0" w:color="auto"/>
              <w:bottom w:val="single" w:sz="4" w:space="0" w:color="auto"/>
              <w:right w:val="single" w:sz="4" w:space="0" w:color="auto"/>
            </w:tcBorders>
          </w:tcPr>
          <w:p w14:paraId="17019763"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vAlign w:val="center"/>
          </w:tcPr>
          <w:p w14:paraId="331972AE" w14:textId="77777777" w:rsidR="00D82401" w:rsidRPr="001B54C3" w:rsidRDefault="00D82401" w:rsidP="00576949">
            <w:pPr>
              <w:pStyle w:val="TableEntry"/>
            </w:pPr>
          </w:p>
        </w:tc>
      </w:tr>
      <w:tr w:rsidR="00D82401" w:rsidRPr="001B54C3" w14:paraId="756417FB" w14:textId="77777777" w:rsidTr="00576949">
        <w:trPr>
          <w:cantSplit/>
        </w:trPr>
        <w:tc>
          <w:tcPr>
            <w:tcW w:w="492" w:type="pct"/>
            <w:tcBorders>
              <w:top w:val="single" w:sz="4" w:space="0" w:color="auto"/>
              <w:left w:val="single" w:sz="4" w:space="0" w:color="auto"/>
              <w:bottom w:val="single" w:sz="4" w:space="0" w:color="auto"/>
              <w:right w:val="single" w:sz="4" w:space="0" w:color="auto"/>
            </w:tcBorders>
            <w:vAlign w:val="center"/>
          </w:tcPr>
          <w:p w14:paraId="317D6DD3" w14:textId="77777777" w:rsidR="00D82401" w:rsidRPr="001B54C3" w:rsidDel="00ED0757" w:rsidRDefault="00D82401" w:rsidP="00576949">
            <w:pPr>
              <w:pStyle w:val="TableEntry"/>
            </w:pPr>
            <w:r w:rsidRPr="001B54C3">
              <w:t>C[0..1]</w:t>
            </w:r>
          </w:p>
        </w:tc>
        <w:tc>
          <w:tcPr>
            <w:tcW w:w="626" w:type="pct"/>
            <w:tcBorders>
              <w:top w:val="single" w:sz="4" w:space="0" w:color="auto"/>
              <w:left w:val="single" w:sz="4" w:space="0" w:color="auto"/>
              <w:bottom w:val="single" w:sz="4" w:space="0" w:color="auto"/>
              <w:right w:val="single" w:sz="4" w:space="0" w:color="auto"/>
            </w:tcBorders>
          </w:tcPr>
          <w:p w14:paraId="33EB0069" w14:textId="77777777" w:rsidR="00D82401" w:rsidRPr="001B54C3" w:rsidRDefault="00D82401" w:rsidP="00576949">
            <w:pPr>
              <w:pStyle w:val="TableEntry"/>
            </w:pPr>
            <w:r w:rsidRPr="001B54C3">
              <w:t>QRPH 3: 6.3.3.10.S1.2</w:t>
            </w:r>
          </w:p>
        </w:tc>
        <w:tc>
          <w:tcPr>
            <w:tcW w:w="1115" w:type="pct"/>
            <w:tcBorders>
              <w:top w:val="single" w:sz="4" w:space="0" w:color="auto"/>
              <w:left w:val="single" w:sz="4" w:space="0" w:color="auto"/>
              <w:bottom w:val="single" w:sz="4" w:space="0" w:color="auto"/>
              <w:right w:val="single" w:sz="4" w:space="0" w:color="auto"/>
            </w:tcBorders>
            <w:vAlign w:val="center"/>
          </w:tcPr>
          <w:p w14:paraId="597B7DEE" w14:textId="77777777" w:rsidR="00D82401" w:rsidRPr="001B54C3" w:rsidRDefault="00D82401" w:rsidP="00576949">
            <w:pPr>
              <w:pStyle w:val="TableEntry"/>
            </w:pPr>
            <w:r w:rsidRPr="001B54C3">
              <w:t xml:space="preserve">Autopsy Results </w:t>
            </w:r>
          </w:p>
        </w:tc>
        <w:tc>
          <w:tcPr>
            <w:tcW w:w="1302" w:type="pct"/>
            <w:tcBorders>
              <w:top w:val="single" w:sz="4" w:space="0" w:color="auto"/>
              <w:left w:val="single" w:sz="4" w:space="0" w:color="auto"/>
              <w:bottom w:val="single" w:sz="4" w:space="0" w:color="auto"/>
              <w:right w:val="single" w:sz="4" w:space="0" w:color="auto"/>
            </w:tcBorders>
          </w:tcPr>
          <w:p w14:paraId="719AFFBB" w14:textId="77777777" w:rsidR="00D82401" w:rsidRPr="001B54C3" w:rsidRDefault="00D82401" w:rsidP="00576949">
            <w:pPr>
              <w:pStyle w:val="TableEntry"/>
            </w:pPr>
            <w:r w:rsidRPr="001B54C3">
              <w:t>2.16.840.1.113883.10.20.24.1.13</w:t>
            </w:r>
          </w:p>
        </w:tc>
        <w:tc>
          <w:tcPr>
            <w:tcW w:w="773" w:type="pct"/>
            <w:tcBorders>
              <w:top w:val="single" w:sz="4" w:space="0" w:color="auto"/>
              <w:left w:val="single" w:sz="4" w:space="0" w:color="auto"/>
              <w:bottom w:val="single" w:sz="4" w:space="0" w:color="auto"/>
              <w:right w:val="single" w:sz="4" w:space="0" w:color="auto"/>
            </w:tcBorders>
          </w:tcPr>
          <w:p w14:paraId="625194D4"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tcPr>
          <w:p w14:paraId="6EC7786E" w14:textId="77777777" w:rsidR="00D82401" w:rsidRPr="001B54C3" w:rsidRDefault="00D82401" w:rsidP="00576949">
            <w:pPr>
              <w:pStyle w:val="TableEntry"/>
            </w:pPr>
          </w:p>
        </w:tc>
      </w:tr>
      <w:tr w:rsidR="00D82401" w:rsidRPr="001B54C3" w14:paraId="4D546B09" w14:textId="77777777" w:rsidTr="00576949">
        <w:trPr>
          <w:cantSplit/>
        </w:trPr>
        <w:tc>
          <w:tcPr>
            <w:tcW w:w="492" w:type="pct"/>
            <w:tcBorders>
              <w:top w:val="single" w:sz="4" w:space="0" w:color="auto"/>
              <w:left w:val="single" w:sz="4" w:space="0" w:color="auto"/>
              <w:bottom w:val="single" w:sz="4" w:space="0" w:color="auto"/>
              <w:right w:val="single" w:sz="4" w:space="0" w:color="auto"/>
            </w:tcBorders>
            <w:vAlign w:val="center"/>
          </w:tcPr>
          <w:p w14:paraId="1BF8FA7D" w14:textId="77777777" w:rsidR="00D82401" w:rsidRPr="001B54C3" w:rsidRDefault="00D82401" w:rsidP="00576949">
            <w:pPr>
              <w:pStyle w:val="TableEntry"/>
            </w:pPr>
            <w:r w:rsidRPr="001B54C3">
              <w:rPr>
                <w:rFonts w:eastAsia="Arial Unicode MS"/>
              </w:rPr>
              <w:t>O[0..1]</w:t>
            </w:r>
          </w:p>
        </w:tc>
        <w:tc>
          <w:tcPr>
            <w:tcW w:w="626" w:type="pct"/>
            <w:tcBorders>
              <w:top w:val="single" w:sz="4" w:space="0" w:color="auto"/>
              <w:left w:val="single" w:sz="4" w:space="0" w:color="auto"/>
              <w:bottom w:val="single" w:sz="4" w:space="0" w:color="auto"/>
              <w:right w:val="single" w:sz="4" w:space="0" w:color="auto"/>
            </w:tcBorders>
            <w:vAlign w:val="center"/>
          </w:tcPr>
          <w:p w14:paraId="39AE3C17" w14:textId="77777777" w:rsidR="00D82401" w:rsidRPr="001B54C3" w:rsidRDefault="00D82401" w:rsidP="00576949">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C441E69" w14:textId="77777777" w:rsidR="00D82401" w:rsidRPr="001B54C3" w:rsidRDefault="00D82401" w:rsidP="00576949">
            <w:pPr>
              <w:pStyle w:val="TableEntry"/>
            </w:pPr>
            <w:r w:rsidRPr="001B54C3">
              <w:rPr>
                <w:rFonts w:eastAsia="Arial Unicode MS"/>
              </w:rPr>
              <w:t xml:space="preserve">Coroner Referral </w:t>
            </w:r>
          </w:p>
        </w:tc>
        <w:tc>
          <w:tcPr>
            <w:tcW w:w="1302" w:type="pct"/>
            <w:tcBorders>
              <w:top w:val="single" w:sz="4" w:space="0" w:color="auto"/>
              <w:left w:val="single" w:sz="4" w:space="0" w:color="auto"/>
              <w:bottom w:val="single" w:sz="4" w:space="0" w:color="auto"/>
              <w:right w:val="single" w:sz="4" w:space="0" w:color="auto"/>
            </w:tcBorders>
            <w:vAlign w:val="center"/>
          </w:tcPr>
          <w:p w14:paraId="0C4F9D1B" w14:textId="77777777" w:rsidR="00D82401" w:rsidRPr="001B54C3" w:rsidRDefault="00D82401" w:rsidP="00576949">
            <w:pPr>
              <w:pStyle w:val="TableEntry"/>
            </w:pPr>
            <w:r w:rsidRPr="001B54C3">
              <w:rPr>
                <w:rFonts w:eastAsia="Arial Unicode MS"/>
              </w:rPr>
              <w:t>2.16.840.1.113883.10.20.24.1.14</w:t>
            </w:r>
          </w:p>
        </w:tc>
        <w:tc>
          <w:tcPr>
            <w:tcW w:w="773" w:type="pct"/>
            <w:tcBorders>
              <w:top w:val="single" w:sz="4" w:space="0" w:color="auto"/>
              <w:left w:val="single" w:sz="4" w:space="0" w:color="auto"/>
              <w:bottom w:val="single" w:sz="4" w:space="0" w:color="auto"/>
              <w:right w:val="single" w:sz="4" w:space="0" w:color="auto"/>
            </w:tcBorders>
          </w:tcPr>
          <w:p w14:paraId="654ACB21"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vAlign w:val="center"/>
          </w:tcPr>
          <w:p w14:paraId="015FA548" w14:textId="77777777" w:rsidR="00D82401" w:rsidRPr="001B54C3" w:rsidRDefault="00D82401" w:rsidP="00576949">
            <w:pPr>
              <w:pStyle w:val="TableEntry"/>
            </w:pPr>
          </w:p>
        </w:tc>
      </w:tr>
      <w:tr w:rsidR="00D82401" w:rsidRPr="001B54C3" w14:paraId="352ECF13" w14:textId="77777777" w:rsidTr="00576949">
        <w:trPr>
          <w:cantSplit/>
        </w:trPr>
        <w:tc>
          <w:tcPr>
            <w:tcW w:w="492" w:type="pct"/>
            <w:tcBorders>
              <w:top w:val="single" w:sz="4" w:space="0" w:color="auto"/>
              <w:left w:val="single" w:sz="4" w:space="0" w:color="auto"/>
              <w:bottom w:val="single" w:sz="4" w:space="0" w:color="auto"/>
              <w:right w:val="single" w:sz="4" w:space="0" w:color="auto"/>
            </w:tcBorders>
            <w:vAlign w:val="center"/>
          </w:tcPr>
          <w:p w14:paraId="3A9B14BC" w14:textId="77777777" w:rsidR="00D82401" w:rsidRPr="001B54C3" w:rsidRDefault="00D82401" w:rsidP="00576949">
            <w:pPr>
              <w:pStyle w:val="TableEntry"/>
            </w:pPr>
            <w:r w:rsidRPr="001B54C3">
              <w:rPr>
                <w:rFonts w:eastAsia="Arial Unicode MS"/>
              </w:rPr>
              <w:t>R[1..1]</w:t>
            </w:r>
          </w:p>
        </w:tc>
        <w:tc>
          <w:tcPr>
            <w:tcW w:w="626" w:type="pct"/>
            <w:tcBorders>
              <w:top w:val="single" w:sz="4" w:space="0" w:color="auto"/>
              <w:left w:val="single" w:sz="4" w:space="0" w:color="auto"/>
              <w:bottom w:val="single" w:sz="4" w:space="0" w:color="auto"/>
              <w:right w:val="single" w:sz="4" w:space="0" w:color="auto"/>
            </w:tcBorders>
            <w:vAlign w:val="center"/>
          </w:tcPr>
          <w:p w14:paraId="6A7734C7" w14:textId="77777777" w:rsidR="00D82401" w:rsidRPr="001B54C3" w:rsidRDefault="00D82401" w:rsidP="00576949">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7A30B73E" w14:textId="77777777" w:rsidR="00D82401" w:rsidRPr="001B54C3" w:rsidRDefault="00D82401" w:rsidP="00576949">
            <w:pPr>
              <w:pStyle w:val="TableEntry"/>
            </w:pPr>
            <w:r w:rsidRPr="001B54C3">
              <w:rPr>
                <w:rFonts w:eastAsia="Arial Unicode MS"/>
              </w:rPr>
              <w:t xml:space="preserve">Coroner Case Transfer </w:t>
            </w:r>
          </w:p>
        </w:tc>
        <w:tc>
          <w:tcPr>
            <w:tcW w:w="1302" w:type="pct"/>
            <w:tcBorders>
              <w:top w:val="single" w:sz="4" w:space="0" w:color="auto"/>
              <w:left w:val="single" w:sz="4" w:space="0" w:color="auto"/>
              <w:bottom w:val="single" w:sz="4" w:space="0" w:color="auto"/>
              <w:right w:val="single" w:sz="4" w:space="0" w:color="auto"/>
            </w:tcBorders>
            <w:vAlign w:val="center"/>
          </w:tcPr>
          <w:p w14:paraId="39F2B684" w14:textId="77777777" w:rsidR="00D82401" w:rsidRPr="001B54C3" w:rsidRDefault="00D82401" w:rsidP="00576949">
            <w:pPr>
              <w:pStyle w:val="TableEntry"/>
            </w:pPr>
            <w:r w:rsidRPr="001B54C3">
              <w:rPr>
                <w:rFonts w:eastAsia="Arial Unicode MS"/>
              </w:rPr>
              <w:t>2.16.840.1.113883.10.20.24.1.12</w:t>
            </w:r>
          </w:p>
        </w:tc>
        <w:tc>
          <w:tcPr>
            <w:tcW w:w="773" w:type="pct"/>
            <w:tcBorders>
              <w:top w:val="single" w:sz="4" w:space="0" w:color="auto"/>
              <w:left w:val="single" w:sz="4" w:space="0" w:color="auto"/>
              <w:bottom w:val="single" w:sz="4" w:space="0" w:color="auto"/>
              <w:right w:val="single" w:sz="4" w:space="0" w:color="auto"/>
            </w:tcBorders>
          </w:tcPr>
          <w:p w14:paraId="2F50BC7F"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vAlign w:val="center"/>
          </w:tcPr>
          <w:p w14:paraId="475C261C" w14:textId="77777777" w:rsidR="00D82401" w:rsidRPr="001B54C3" w:rsidRDefault="00D82401" w:rsidP="00576949">
            <w:pPr>
              <w:pStyle w:val="TableEntry"/>
            </w:pPr>
          </w:p>
        </w:tc>
      </w:tr>
      <w:tr w:rsidR="00D82401" w:rsidRPr="001B54C3" w14:paraId="1E407AEF" w14:textId="77777777" w:rsidTr="00576949">
        <w:trPr>
          <w:cantSplit/>
        </w:trPr>
        <w:tc>
          <w:tcPr>
            <w:tcW w:w="492" w:type="pct"/>
            <w:tcBorders>
              <w:top w:val="single" w:sz="4" w:space="0" w:color="auto"/>
              <w:left w:val="single" w:sz="4" w:space="0" w:color="auto"/>
              <w:bottom w:val="single" w:sz="4" w:space="0" w:color="auto"/>
              <w:right w:val="single" w:sz="4" w:space="0" w:color="auto"/>
            </w:tcBorders>
            <w:vAlign w:val="center"/>
          </w:tcPr>
          <w:p w14:paraId="5FCAC9A4" w14:textId="77777777" w:rsidR="00D82401" w:rsidRPr="001B54C3" w:rsidRDefault="00D82401" w:rsidP="00576949">
            <w:pPr>
              <w:pStyle w:val="TableEntry"/>
            </w:pPr>
            <w:r w:rsidRPr="001B54C3">
              <w:t>R[1..1]</w:t>
            </w:r>
          </w:p>
        </w:tc>
        <w:tc>
          <w:tcPr>
            <w:tcW w:w="626" w:type="pct"/>
            <w:tcBorders>
              <w:top w:val="single" w:sz="4" w:space="0" w:color="auto"/>
              <w:left w:val="single" w:sz="4" w:space="0" w:color="auto"/>
              <w:bottom w:val="single" w:sz="4" w:space="0" w:color="auto"/>
              <w:right w:val="single" w:sz="4" w:space="0" w:color="auto"/>
            </w:tcBorders>
          </w:tcPr>
          <w:p w14:paraId="01A68C32" w14:textId="77777777" w:rsidR="00D82401" w:rsidRPr="001B54C3" w:rsidRDefault="00D82401" w:rsidP="00576949">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D5D180D" w14:textId="77777777" w:rsidR="00D82401" w:rsidRPr="001B54C3" w:rsidRDefault="00D82401" w:rsidP="00576949">
            <w:pPr>
              <w:pStyle w:val="TableEntry"/>
            </w:pPr>
            <w:r w:rsidRPr="001B54C3">
              <w:t>Death Location Type</w:t>
            </w:r>
          </w:p>
        </w:tc>
        <w:tc>
          <w:tcPr>
            <w:tcW w:w="1302" w:type="pct"/>
            <w:tcBorders>
              <w:top w:val="single" w:sz="4" w:space="0" w:color="auto"/>
              <w:left w:val="single" w:sz="4" w:space="0" w:color="auto"/>
              <w:bottom w:val="single" w:sz="4" w:space="0" w:color="auto"/>
              <w:right w:val="single" w:sz="4" w:space="0" w:color="auto"/>
            </w:tcBorders>
          </w:tcPr>
          <w:p w14:paraId="2770AC47" w14:textId="77777777" w:rsidR="00D82401" w:rsidRPr="001B54C3" w:rsidRDefault="00D82401" w:rsidP="00576949">
            <w:pPr>
              <w:pStyle w:val="TableEntry"/>
            </w:pPr>
            <w:r w:rsidRPr="001B54C3">
              <w:t>1.3.6.1.4.1.19376.1.7.3.1.4.23.2</w:t>
            </w:r>
          </w:p>
        </w:tc>
        <w:tc>
          <w:tcPr>
            <w:tcW w:w="773" w:type="pct"/>
            <w:tcBorders>
              <w:top w:val="single" w:sz="4" w:space="0" w:color="auto"/>
              <w:left w:val="single" w:sz="4" w:space="0" w:color="auto"/>
              <w:bottom w:val="single" w:sz="4" w:space="0" w:color="auto"/>
              <w:right w:val="single" w:sz="4" w:space="0" w:color="auto"/>
            </w:tcBorders>
          </w:tcPr>
          <w:p w14:paraId="288DE10F" w14:textId="0AD4D4C9" w:rsidR="00D82401" w:rsidRPr="001B54C3" w:rsidRDefault="000B2C3F" w:rsidP="00576949">
            <w:pPr>
              <w:pStyle w:val="TableEntry"/>
            </w:pPr>
            <w:commentRangeStart w:id="971"/>
            <w:ins w:id="972" w:author="Michael Clifton" w:date="2018-10-11T11:48:00Z">
              <w:r w:rsidRPr="000B2C3F">
                <w:t>IHE PCC 6.3.4.59</w:t>
              </w:r>
            </w:ins>
            <w:del w:id="973" w:author="Michael Clifton" w:date="2018-10-11T11:48:00Z">
              <w:r w:rsidR="00D82401" w:rsidRPr="001B54C3" w:rsidDel="000B2C3F">
                <w:delText>QRPH 3: 6.3.4.E2</w:delText>
              </w:r>
            </w:del>
            <w:commentRangeEnd w:id="971"/>
            <w:r>
              <w:rPr>
                <w:rStyle w:val="CommentReference"/>
              </w:rPr>
              <w:commentReference w:id="971"/>
            </w:r>
          </w:p>
        </w:tc>
        <w:tc>
          <w:tcPr>
            <w:tcW w:w="692" w:type="pct"/>
            <w:tcBorders>
              <w:top w:val="single" w:sz="4" w:space="0" w:color="auto"/>
              <w:left w:val="single" w:sz="4" w:space="0" w:color="auto"/>
              <w:bottom w:val="single" w:sz="4" w:space="0" w:color="auto"/>
              <w:right w:val="single" w:sz="4" w:space="0" w:color="auto"/>
            </w:tcBorders>
          </w:tcPr>
          <w:p w14:paraId="65FFB7F1" w14:textId="77777777" w:rsidR="00D82401" w:rsidRPr="001B54C3" w:rsidRDefault="00D82401" w:rsidP="00576949">
            <w:pPr>
              <w:pStyle w:val="TableEntry"/>
            </w:pPr>
          </w:p>
        </w:tc>
      </w:tr>
      <w:tr w:rsidR="00D82401" w:rsidRPr="001B54C3" w14:paraId="5B816CD7" w14:textId="77777777" w:rsidTr="00576949">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AB8E942" w14:textId="77777777" w:rsidR="00D82401" w:rsidRPr="001B54C3" w:rsidRDefault="00D82401" w:rsidP="00576949">
            <w:pPr>
              <w:pStyle w:val="TableEntry"/>
            </w:pPr>
            <w:r w:rsidRPr="001B54C3">
              <w:t>R[1..1]</w:t>
            </w:r>
          </w:p>
        </w:tc>
        <w:tc>
          <w:tcPr>
            <w:tcW w:w="626" w:type="pct"/>
            <w:tcBorders>
              <w:top w:val="single" w:sz="4" w:space="0" w:color="auto"/>
              <w:left w:val="single" w:sz="4" w:space="0" w:color="auto"/>
              <w:bottom w:val="single" w:sz="4" w:space="0" w:color="auto"/>
              <w:right w:val="single" w:sz="4" w:space="0" w:color="auto"/>
            </w:tcBorders>
            <w:vAlign w:val="center"/>
          </w:tcPr>
          <w:p w14:paraId="12D958EE" w14:textId="77777777" w:rsidR="00D82401" w:rsidRPr="001B54C3" w:rsidRDefault="00D82401" w:rsidP="00576949">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7354EAB" w14:textId="77777777" w:rsidR="00D82401" w:rsidRPr="001B54C3" w:rsidRDefault="00D82401" w:rsidP="00576949">
            <w:pPr>
              <w:pStyle w:val="TableEntry"/>
            </w:pPr>
            <w:r w:rsidRPr="001B54C3">
              <w:rPr>
                <w:rFonts w:eastAsia="Arial Unicode MS"/>
              </w:rPr>
              <w:t>Death Pronouncement</w:t>
            </w:r>
          </w:p>
        </w:tc>
        <w:tc>
          <w:tcPr>
            <w:tcW w:w="1302" w:type="pct"/>
            <w:tcBorders>
              <w:top w:val="single" w:sz="4" w:space="0" w:color="auto"/>
              <w:left w:val="single" w:sz="4" w:space="0" w:color="auto"/>
              <w:bottom w:val="single" w:sz="4" w:space="0" w:color="auto"/>
              <w:right w:val="single" w:sz="4" w:space="0" w:color="auto"/>
            </w:tcBorders>
            <w:vAlign w:val="center"/>
          </w:tcPr>
          <w:p w14:paraId="1317D668" w14:textId="77777777" w:rsidR="00D82401" w:rsidRPr="001B54C3" w:rsidRDefault="00D82401" w:rsidP="00576949">
            <w:pPr>
              <w:pStyle w:val="TableEntry"/>
            </w:pPr>
            <w:r w:rsidRPr="001B54C3">
              <w:rPr>
                <w:rFonts w:eastAsia="Arial Unicode MS"/>
              </w:rPr>
              <w:t>1.3.6.1.4.1.19376.1.7.3.1.4.23.1</w:t>
            </w:r>
          </w:p>
        </w:tc>
        <w:tc>
          <w:tcPr>
            <w:tcW w:w="773" w:type="pct"/>
            <w:tcBorders>
              <w:top w:val="single" w:sz="4" w:space="0" w:color="auto"/>
              <w:left w:val="single" w:sz="4" w:space="0" w:color="auto"/>
              <w:bottom w:val="single" w:sz="4" w:space="0" w:color="auto"/>
              <w:right w:val="single" w:sz="4" w:space="0" w:color="auto"/>
            </w:tcBorders>
            <w:vAlign w:val="center"/>
          </w:tcPr>
          <w:p w14:paraId="148916EC" w14:textId="02633430" w:rsidR="00D82401" w:rsidRPr="001B54C3" w:rsidRDefault="000B2C3F" w:rsidP="00576949">
            <w:pPr>
              <w:pStyle w:val="TableEntry"/>
            </w:pPr>
            <w:commentRangeStart w:id="974"/>
            <w:ins w:id="975" w:author="Michael Clifton" w:date="2018-10-11T11:48:00Z">
              <w:r w:rsidRPr="000B2C3F">
                <w:t>IHE PCC 6.3.4.58</w:t>
              </w:r>
            </w:ins>
            <w:del w:id="976" w:author="Michael Clifton" w:date="2018-10-11T11:48:00Z">
              <w:r w:rsidR="00D82401" w:rsidRPr="001B54C3" w:rsidDel="000B2C3F">
                <w:delText>QRPH 3: 6.3.4.E1</w:delText>
              </w:r>
            </w:del>
            <w:commentRangeEnd w:id="974"/>
            <w:r>
              <w:rPr>
                <w:rStyle w:val="CommentReference"/>
              </w:rPr>
              <w:commentReference w:id="974"/>
            </w:r>
          </w:p>
        </w:tc>
        <w:tc>
          <w:tcPr>
            <w:tcW w:w="692" w:type="pct"/>
            <w:tcBorders>
              <w:top w:val="single" w:sz="4" w:space="0" w:color="auto"/>
              <w:left w:val="single" w:sz="4" w:space="0" w:color="auto"/>
              <w:bottom w:val="single" w:sz="4" w:space="0" w:color="auto"/>
              <w:right w:val="single" w:sz="4" w:space="0" w:color="auto"/>
            </w:tcBorders>
            <w:vAlign w:val="center"/>
          </w:tcPr>
          <w:p w14:paraId="6A41059E" w14:textId="77777777" w:rsidR="00D82401" w:rsidRPr="001B54C3" w:rsidRDefault="00D82401" w:rsidP="00576949">
            <w:pPr>
              <w:pStyle w:val="TableEntry"/>
            </w:pPr>
          </w:p>
        </w:tc>
      </w:tr>
    </w:tbl>
    <w:p w14:paraId="0F396A45" w14:textId="77777777" w:rsidR="00D82401" w:rsidRPr="001B54C3" w:rsidRDefault="00D82401" w:rsidP="00143B5C">
      <w:pPr>
        <w:pStyle w:val="BodyText"/>
      </w:pPr>
    </w:p>
    <w:p w14:paraId="28AE9DB4" w14:textId="77777777" w:rsidR="00D82401" w:rsidRPr="000B2C3F" w:rsidRDefault="00D82401" w:rsidP="00235E1F">
      <w:pPr>
        <w:pStyle w:val="XMLFragment"/>
        <w:keepNext w:val="0"/>
        <w:keepLines w:val="0"/>
        <w:rPr>
          <w:noProof w:val="0"/>
          <w:lang w:val="nl-NL"/>
          <w:rPrChange w:id="977" w:author="Michael Clifton" w:date="2018-10-11T11:49:00Z">
            <w:rPr>
              <w:noProof w:val="0"/>
            </w:rPr>
          </w:rPrChange>
        </w:rPr>
      </w:pPr>
      <w:r w:rsidRPr="000B2C3F">
        <w:rPr>
          <w:noProof w:val="0"/>
          <w:lang w:val="nl-NL"/>
          <w:rPrChange w:id="978" w:author="Michael Clifton" w:date="2018-10-11T11:49:00Z">
            <w:rPr>
              <w:noProof w:val="0"/>
            </w:rPr>
          </w:rPrChange>
        </w:rPr>
        <w:t>&lt;component&gt;</w:t>
      </w:r>
    </w:p>
    <w:p w14:paraId="4DE4C48D" w14:textId="77777777" w:rsidR="00D82401" w:rsidRPr="000B2C3F" w:rsidRDefault="00D82401" w:rsidP="00235E1F">
      <w:pPr>
        <w:pStyle w:val="XMLFragment"/>
        <w:keepNext w:val="0"/>
        <w:keepLines w:val="0"/>
        <w:rPr>
          <w:noProof w:val="0"/>
          <w:lang w:val="nl-NL"/>
          <w:rPrChange w:id="979" w:author="Michael Clifton" w:date="2018-10-11T11:49:00Z">
            <w:rPr>
              <w:noProof w:val="0"/>
            </w:rPr>
          </w:rPrChange>
        </w:rPr>
      </w:pPr>
      <w:r w:rsidRPr="000B2C3F">
        <w:rPr>
          <w:noProof w:val="0"/>
          <w:lang w:val="nl-NL"/>
          <w:rPrChange w:id="980" w:author="Michael Clifton" w:date="2018-10-11T11:49:00Z">
            <w:rPr>
              <w:noProof w:val="0"/>
            </w:rPr>
          </w:rPrChange>
        </w:rPr>
        <w:t xml:space="preserve">  &lt;section&gt;</w:t>
      </w:r>
    </w:p>
    <w:p w14:paraId="28A695BC" w14:textId="21A09BC7" w:rsidR="000B2C3F" w:rsidRPr="000B2C3F" w:rsidRDefault="00D82401" w:rsidP="000B2C3F">
      <w:pPr>
        <w:pStyle w:val="XMLFragment"/>
        <w:rPr>
          <w:ins w:id="981" w:author="Michael Clifton" w:date="2018-10-11T11:49:00Z"/>
          <w:noProof w:val="0"/>
          <w:lang w:val="nl-NL"/>
          <w:rPrChange w:id="982" w:author="Michael Clifton" w:date="2018-10-11T11:50:00Z">
            <w:rPr>
              <w:ins w:id="983" w:author="Michael Clifton" w:date="2018-10-11T11:49:00Z"/>
              <w:noProof w:val="0"/>
            </w:rPr>
          </w:rPrChange>
        </w:rPr>
      </w:pPr>
      <w:r w:rsidRPr="000B2C3F">
        <w:rPr>
          <w:noProof w:val="0"/>
          <w:lang w:val="nl-NL"/>
          <w:rPrChange w:id="984" w:author="Michael Clifton" w:date="2018-10-11T11:50:00Z">
            <w:rPr>
              <w:noProof w:val="0"/>
            </w:rPr>
          </w:rPrChange>
        </w:rPr>
        <w:t xml:space="preserve">    &lt;templateId root='1.3.6.1.4.1.19376.1.5.3.1.3.5'/&gt;</w:t>
      </w:r>
      <w:ins w:id="985" w:author="Michael Clifton" w:date="2018-10-11T11:49:00Z">
        <w:r w:rsidR="000B2C3F" w:rsidRPr="000B2C3F">
          <w:rPr>
            <w:lang w:val="nl-NL"/>
            <w:rPrChange w:id="986" w:author="Michael Clifton" w:date="2018-10-11T11:50:00Z">
              <w:rPr/>
            </w:rPrChange>
          </w:rPr>
          <w:t xml:space="preserve"> </w:t>
        </w:r>
      </w:ins>
    </w:p>
    <w:p w14:paraId="5C553DF9" w14:textId="19CB26EA" w:rsidR="00D82401" w:rsidRPr="000B2C3F" w:rsidRDefault="000B2C3F" w:rsidP="000B2C3F">
      <w:pPr>
        <w:pStyle w:val="XMLFragment"/>
        <w:keepNext w:val="0"/>
        <w:keepLines w:val="0"/>
        <w:rPr>
          <w:noProof w:val="0"/>
          <w:lang w:val="nl-NL"/>
          <w:rPrChange w:id="987" w:author="Michael Clifton" w:date="2018-10-11T11:49:00Z">
            <w:rPr>
              <w:noProof w:val="0"/>
            </w:rPr>
          </w:rPrChange>
        </w:rPr>
      </w:pPr>
      <w:ins w:id="988" w:author="Michael Clifton" w:date="2018-10-11T11:49:00Z">
        <w:r w:rsidRPr="000B2C3F">
          <w:rPr>
            <w:noProof w:val="0"/>
            <w:lang w:val="nl-NL"/>
            <w:rPrChange w:id="989" w:author="Michael Clifton" w:date="2018-10-11T11:50:00Z">
              <w:rPr>
                <w:noProof w:val="0"/>
              </w:rPr>
            </w:rPrChange>
          </w:rPr>
          <w:t xml:space="preserve">    </w:t>
        </w:r>
        <w:commentRangeStart w:id="990"/>
        <w:r w:rsidRPr="000B2C3F">
          <w:rPr>
            <w:noProof w:val="0"/>
            <w:lang w:val="nl-NL"/>
            <w:rPrChange w:id="991" w:author="Michael Clifton" w:date="2018-10-11T11:50:00Z">
              <w:rPr>
                <w:noProof w:val="0"/>
              </w:rPr>
            </w:rPrChange>
          </w:rPr>
          <w:t>&lt;templateId root='2.16.840.1.113883.10.20.24.1.2'/&gt;</w:t>
        </w:r>
      </w:ins>
      <w:commentRangeEnd w:id="990"/>
      <w:ins w:id="992" w:author="Michael Clifton" w:date="2018-10-11T11:50:00Z">
        <w:r>
          <w:rPr>
            <w:rStyle w:val="CommentReference"/>
            <w:rFonts w:ascii="Times New Roman" w:hAnsi="Times New Roman" w:cs="Times New Roman"/>
            <w:noProof w:val="0"/>
          </w:rPr>
          <w:commentReference w:id="990"/>
        </w:r>
      </w:ins>
    </w:p>
    <w:p w14:paraId="4D3750BF" w14:textId="77777777" w:rsidR="00D82401" w:rsidRPr="001B54C3" w:rsidRDefault="00D82401" w:rsidP="00235E1F">
      <w:pPr>
        <w:pStyle w:val="XMLFragment"/>
        <w:keepNext w:val="0"/>
        <w:keepLines w:val="0"/>
        <w:rPr>
          <w:noProof w:val="0"/>
        </w:rPr>
      </w:pPr>
      <w:r w:rsidRPr="000B2C3F">
        <w:rPr>
          <w:noProof w:val="0"/>
          <w:lang w:val="nl-NL"/>
          <w:rPrChange w:id="993" w:author="Michael Clifton" w:date="2018-10-11T11:49:00Z">
            <w:rPr>
              <w:noProof w:val="0"/>
            </w:rPr>
          </w:rPrChange>
        </w:rPr>
        <w:t xml:space="preserve">    </w:t>
      </w:r>
      <w:r w:rsidRPr="001B54C3">
        <w:rPr>
          <w:noProof w:val="0"/>
        </w:rPr>
        <w:t>&lt;id root=' ' extension=' '/&gt;</w:t>
      </w:r>
    </w:p>
    <w:p w14:paraId="5E21A0AD" w14:textId="77777777" w:rsidR="00D82401" w:rsidRPr="001B54C3" w:rsidRDefault="00D82401" w:rsidP="00235E1F">
      <w:pPr>
        <w:pStyle w:val="XMLFragment"/>
        <w:keepNext w:val="0"/>
        <w:keepLines w:val="0"/>
        <w:rPr>
          <w:noProof w:val="0"/>
        </w:rPr>
      </w:pPr>
      <w:r w:rsidRPr="001B54C3">
        <w:rPr>
          <w:noProof w:val="0"/>
        </w:rPr>
        <w:t xml:space="preserve">    &lt;code code=’64297-5/displayName=’Death certificate’</w:t>
      </w:r>
    </w:p>
    <w:p w14:paraId="4B1DFF43" w14:textId="77777777" w:rsidR="00D82401" w:rsidRPr="001B54C3" w:rsidRDefault="00D82401" w:rsidP="00235E1F">
      <w:pPr>
        <w:pStyle w:val="XMLFragment"/>
        <w:keepNext w:val="0"/>
        <w:keepLines w:val="0"/>
        <w:rPr>
          <w:noProof w:val="0"/>
        </w:rPr>
      </w:pPr>
      <w:r w:rsidRPr="001B54C3">
        <w:rPr>
          <w:noProof w:val="0"/>
        </w:rPr>
        <w:t xml:space="preserve">      codeSystem='2.16.840.1.113883.6.1' codeSystemName='LOINC'/&gt;</w:t>
      </w:r>
    </w:p>
    <w:p w14:paraId="58D69530" w14:textId="77777777" w:rsidR="00D82401" w:rsidRPr="001B54C3" w:rsidRDefault="00D82401" w:rsidP="00235E1F">
      <w:pPr>
        <w:pStyle w:val="XMLFragment"/>
        <w:keepNext w:val="0"/>
        <w:keepLines w:val="0"/>
        <w:rPr>
          <w:noProof w:val="0"/>
        </w:rPr>
      </w:pPr>
      <w:r w:rsidRPr="001B54C3">
        <w:rPr>
          <w:noProof w:val="0"/>
        </w:rPr>
        <w:t xml:space="preserve">    &lt;text&gt;</w:t>
      </w:r>
    </w:p>
    <w:p w14:paraId="3B264933" w14:textId="77777777" w:rsidR="00D82401" w:rsidRPr="001B54C3" w:rsidRDefault="00D82401" w:rsidP="00235E1F">
      <w:pPr>
        <w:pStyle w:val="XMLFragment"/>
        <w:keepNext w:val="0"/>
        <w:keepLines w:val="0"/>
        <w:rPr>
          <w:noProof w:val="0"/>
        </w:rPr>
      </w:pPr>
      <w:r w:rsidRPr="001B54C3">
        <w:rPr>
          <w:noProof w:val="0"/>
        </w:rPr>
        <w:t xml:space="preserve">      </w:t>
      </w:r>
      <w:r w:rsidRPr="001B54C3">
        <w:rPr>
          <w:i/>
          <w:iCs/>
          <w:noProof w:val="0"/>
        </w:rPr>
        <w:t>Text as described above</w:t>
      </w:r>
    </w:p>
    <w:p w14:paraId="46D2FF8C" w14:textId="77777777" w:rsidR="00D82401" w:rsidRPr="001B54C3" w:rsidRDefault="00D82401" w:rsidP="00235E1F">
      <w:pPr>
        <w:pStyle w:val="XMLFragment"/>
        <w:keepNext w:val="0"/>
        <w:keepLines w:val="0"/>
        <w:rPr>
          <w:noProof w:val="0"/>
        </w:rPr>
      </w:pPr>
      <w:r w:rsidRPr="001B54C3">
        <w:rPr>
          <w:noProof w:val="0"/>
        </w:rPr>
        <w:t xml:space="preserve">    &lt;/text&gt;  </w:t>
      </w:r>
    </w:p>
    <w:p w14:paraId="27A2656B" w14:textId="77777777" w:rsidR="00D82401" w:rsidRPr="001B54C3" w:rsidRDefault="00D82401" w:rsidP="00235E1F">
      <w:pPr>
        <w:pStyle w:val="XMLFragment"/>
        <w:keepNext w:val="0"/>
        <w:keepLines w:val="0"/>
        <w:rPr>
          <w:noProof w:val="0"/>
        </w:rPr>
      </w:pPr>
      <w:r w:rsidRPr="001B54C3">
        <w:rPr>
          <w:noProof w:val="0"/>
        </w:rPr>
        <w:t xml:space="preserve">    &lt;entry&gt;</w:t>
      </w:r>
    </w:p>
    <w:p w14:paraId="1C197F42" w14:textId="77777777" w:rsidR="00D82401" w:rsidRPr="001B54C3" w:rsidRDefault="00D82401" w:rsidP="00235E1F">
      <w:pPr>
        <w:pStyle w:val="XMLFragment"/>
        <w:keepNext w:val="0"/>
        <w:keepLines w:val="0"/>
        <w:rPr>
          <w:noProof w:val="0"/>
        </w:rPr>
      </w:pPr>
      <w:r w:rsidRPr="001B54C3">
        <w:rPr>
          <w:noProof w:val="0"/>
        </w:rPr>
        <w:t xml:space="preserve">         :</w:t>
      </w:r>
    </w:p>
    <w:p w14:paraId="1933C219" w14:textId="77777777" w:rsidR="00D82401" w:rsidRPr="001B54C3" w:rsidRDefault="00D82401" w:rsidP="00235E1F">
      <w:pPr>
        <w:pStyle w:val="XMLFragment"/>
        <w:keepNext w:val="0"/>
        <w:keepLines w:val="0"/>
        <w:rPr>
          <w:noProof w:val="0"/>
        </w:rPr>
      </w:pPr>
      <w:r w:rsidRPr="001B54C3">
        <w:rPr>
          <w:noProof w:val="0"/>
        </w:rPr>
        <w:t xml:space="preserve">      &lt;!-- Required Time of Death  --&gt;</w:t>
      </w:r>
    </w:p>
    <w:p w14:paraId="71A9F89E" w14:textId="77777777" w:rsidR="00D82401" w:rsidRPr="000A6AA8" w:rsidRDefault="00D82401" w:rsidP="00235E1F">
      <w:pPr>
        <w:pStyle w:val="XMLFragment"/>
        <w:keepNext w:val="0"/>
        <w:keepLines w:val="0"/>
        <w:rPr>
          <w:noProof w:val="0"/>
          <w:lang w:val="nl-NL"/>
          <w:rPrChange w:id="994" w:author="Michael Clifton" w:date="2018-10-11T10:01:00Z">
            <w:rPr>
              <w:noProof w:val="0"/>
            </w:rPr>
          </w:rPrChange>
        </w:rPr>
      </w:pPr>
      <w:r w:rsidRPr="001B54C3">
        <w:rPr>
          <w:noProof w:val="0"/>
        </w:rPr>
        <w:t xml:space="preserve">        </w:t>
      </w:r>
      <w:r w:rsidRPr="000A6AA8">
        <w:rPr>
          <w:noProof w:val="0"/>
          <w:lang w:val="nl-NL"/>
          <w:rPrChange w:id="995" w:author="Michael Clifton" w:date="2018-10-11T10:01:00Z">
            <w:rPr>
              <w:noProof w:val="0"/>
            </w:rPr>
          </w:rPrChange>
        </w:rPr>
        <w:t>&lt;templateId root=’2.16.840.1.113883.10.20.24.1.3’/&gt;</w:t>
      </w:r>
    </w:p>
    <w:p w14:paraId="20B3C6CD" w14:textId="77777777" w:rsidR="00D82401" w:rsidRPr="000A6AA8" w:rsidRDefault="00D82401" w:rsidP="00235E1F">
      <w:pPr>
        <w:pStyle w:val="XMLFragment"/>
        <w:keepNext w:val="0"/>
        <w:keepLines w:val="0"/>
        <w:rPr>
          <w:noProof w:val="0"/>
          <w:lang w:val="nl-NL"/>
          <w:rPrChange w:id="996" w:author="Michael Clifton" w:date="2018-10-11T10:01:00Z">
            <w:rPr>
              <w:noProof w:val="0"/>
            </w:rPr>
          </w:rPrChange>
        </w:rPr>
      </w:pPr>
      <w:r w:rsidRPr="000A6AA8">
        <w:rPr>
          <w:noProof w:val="0"/>
          <w:lang w:val="nl-NL"/>
          <w:rPrChange w:id="997" w:author="Michael Clifton" w:date="2018-10-11T10:01:00Z">
            <w:rPr>
              <w:noProof w:val="0"/>
            </w:rPr>
          </w:rPrChange>
        </w:rPr>
        <w:t xml:space="preserve">         :</w:t>
      </w:r>
    </w:p>
    <w:p w14:paraId="2BDE74A0" w14:textId="77777777" w:rsidR="00D82401" w:rsidRPr="000A6AA8" w:rsidRDefault="00D82401" w:rsidP="00235E1F">
      <w:pPr>
        <w:pStyle w:val="XMLFragment"/>
        <w:keepNext w:val="0"/>
        <w:keepLines w:val="0"/>
        <w:rPr>
          <w:noProof w:val="0"/>
          <w:lang w:val="nl-NL"/>
          <w:rPrChange w:id="998" w:author="Michael Clifton" w:date="2018-10-11T10:01:00Z">
            <w:rPr>
              <w:noProof w:val="0"/>
            </w:rPr>
          </w:rPrChange>
        </w:rPr>
      </w:pPr>
      <w:r w:rsidRPr="000A6AA8">
        <w:rPr>
          <w:noProof w:val="0"/>
          <w:lang w:val="nl-NL"/>
          <w:rPrChange w:id="999" w:author="Michael Clifton" w:date="2018-10-11T10:01:00Z">
            <w:rPr>
              <w:noProof w:val="0"/>
            </w:rPr>
          </w:rPrChange>
        </w:rPr>
        <w:t xml:space="preserve">    &lt;/entry&gt; </w:t>
      </w:r>
    </w:p>
    <w:p w14:paraId="102CE2EA" w14:textId="77777777" w:rsidR="00D82401" w:rsidRPr="001B54C3" w:rsidRDefault="00D82401" w:rsidP="00235E1F">
      <w:pPr>
        <w:pStyle w:val="XMLFragment"/>
        <w:keepNext w:val="0"/>
        <w:keepLines w:val="0"/>
        <w:rPr>
          <w:noProof w:val="0"/>
        </w:rPr>
      </w:pPr>
      <w:r w:rsidRPr="000A6AA8">
        <w:rPr>
          <w:noProof w:val="0"/>
          <w:lang w:val="nl-NL"/>
          <w:rPrChange w:id="1000" w:author="Michael Clifton" w:date="2018-10-11T10:01:00Z">
            <w:rPr>
              <w:noProof w:val="0"/>
            </w:rPr>
          </w:rPrChange>
        </w:rPr>
        <w:t xml:space="preserve">    </w:t>
      </w:r>
      <w:r w:rsidRPr="001B54C3">
        <w:rPr>
          <w:noProof w:val="0"/>
        </w:rPr>
        <w:t>&lt;entry&gt;</w:t>
      </w:r>
    </w:p>
    <w:p w14:paraId="2509D4BF" w14:textId="77777777" w:rsidR="00D82401" w:rsidRPr="001B54C3" w:rsidRDefault="00D82401" w:rsidP="00235E1F">
      <w:pPr>
        <w:pStyle w:val="XMLFragment"/>
        <w:keepNext w:val="0"/>
        <w:keepLines w:val="0"/>
        <w:rPr>
          <w:noProof w:val="0"/>
        </w:rPr>
      </w:pPr>
      <w:r w:rsidRPr="001B54C3">
        <w:rPr>
          <w:noProof w:val="0"/>
        </w:rPr>
        <w:t xml:space="preserve">         :</w:t>
      </w:r>
    </w:p>
    <w:p w14:paraId="05335D89" w14:textId="77777777" w:rsidR="00D82401" w:rsidRPr="001B54C3" w:rsidRDefault="00D82401" w:rsidP="00235E1F">
      <w:pPr>
        <w:pStyle w:val="XMLFragment"/>
        <w:keepNext w:val="0"/>
        <w:keepLines w:val="0"/>
        <w:rPr>
          <w:noProof w:val="0"/>
        </w:rPr>
      </w:pPr>
      <w:r w:rsidRPr="001B54C3">
        <w:rPr>
          <w:noProof w:val="0"/>
        </w:rPr>
        <w:t xml:space="preserve">      &lt;!-- Required Location of Death  --&gt;</w:t>
      </w:r>
    </w:p>
    <w:p w14:paraId="1E980273" w14:textId="77777777" w:rsidR="00D82401" w:rsidRPr="000A6AA8" w:rsidRDefault="00D82401" w:rsidP="00235E1F">
      <w:pPr>
        <w:pStyle w:val="XMLFragment"/>
        <w:keepNext w:val="0"/>
        <w:keepLines w:val="0"/>
        <w:rPr>
          <w:noProof w:val="0"/>
          <w:lang w:val="nl-NL"/>
          <w:rPrChange w:id="1001" w:author="Michael Clifton" w:date="2018-10-11T10:01:00Z">
            <w:rPr>
              <w:noProof w:val="0"/>
            </w:rPr>
          </w:rPrChange>
        </w:rPr>
      </w:pPr>
      <w:r w:rsidRPr="001B54C3">
        <w:rPr>
          <w:noProof w:val="0"/>
        </w:rPr>
        <w:t xml:space="preserve">        </w:t>
      </w:r>
      <w:r w:rsidRPr="000A6AA8">
        <w:rPr>
          <w:noProof w:val="0"/>
          <w:lang w:val="nl-NL"/>
          <w:rPrChange w:id="1002" w:author="Michael Clifton" w:date="2018-10-11T10:01:00Z">
            <w:rPr>
              <w:noProof w:val="0"/>
            </w:rPr>
          </w:rPrChange>
        </w:rPr>
        <w:t>&lt;templateId root=’2.16.840.1.113883.10.20.24.1.4’/&gt;</w:t>
      </w:r>
    </w:p>
    <w:p w14:paraId="48A2B9AA" w14:textId="77777777" w:rsidR="00D82401" w:rsidRPr="000A6AA8" w:rsidRDefault="00D82401" w:rsidP="00235E1F">
      <w:pPr>
        <w:pStyle w:val="XMLFragment"/>
        <w:keepNext w:val="0"/>
        <w:keepLines w:val="0"/>
        <w:rPr>
          <w:noProof w:val="0"/>
          <w:lang w:val="nl-NL"/>
          <w:rPrChange w:id="1003" w:author="Michael Clifton" w:date="2018-10-11T10:01:00Z">
            <w:rPr>
              <w:noProof w:val="0"/>
            </w:rPr>
          </w:rPrChange>
        </w:rPr>
      </w:pPr>
      <w:r w:rsidRPr="000A6AA8">
        <w:rPr>
          <w:noProof w:val="0"/>
          <w:lang w:val="nl-NL"/>
          <w:rPrChange w:id="1004" w:author="Michael Clifton" w:date="2018-10-11T10:01:00Z">
            <w:rPr>
              <w:noProof w:val="0"/>
            </w:rPr>
          </w:rPrChange>
        </w:rPr>
        <w:t xml:space="preserve">         :</w:t>
      </w:r>
    </w:p>
    <w:p w14:paraId="25B977F7" w14:textId="77777777" w:rsidR="00D82401" w:rsidRPr="000A6AA8" w:rsidRDefault="00D82401" w:rsidP="00235E1F">
      <w:pPr>
        <w:pStyle w:val="XMLFragment"/>
        <w:keepNext w:val="0"/>
        <w:keepLines w:val="0"/>
        <w:rPr>
          <w:noProof w:val="0"/>
          <w:lang w:val="nl-NL"/>
          <w:rPrChange w:id="1005" w:author="Michael Clifton" w:date="2018-10-11T10:01:00Z">
            <w:rPr>
              <w:noProof w:val="0"/>
            </w:rPr>
          </w:rPrChange>
        </w:rPr>
      </w:pPr>
      <w:r w:rsidRPr="000A6AA8">
        <w:rPr>
          <w:noProof w:val="0"/>
          <w:lang w:val="nl-NL"/>
          <w:rPrChange w:id="1006" w:author="Michael Clifton" w:date="2018-10-11T10:01:00Z">
            <w:rPr>
              <w:noProof w:val="0"/>
            </w:rPr>
          </w:rPrChange>
        </w:rPr>
        <w:t xml:space="preserve">    &lt;/entry&gt; </w:t>
      </w:r>
    </w:p>
    <w:p w14:paraId="573C03F7" w14:textId="77777777" w:rsidR="00D82401" w:rsidRPr="001B54C3" w:rsidRDefault="00D82401" w:rsidP="00235E1F">
      <w:pPr>
        <w:pStyle w:val="XMLFragment"/>
        <w:keepNext w:val="0"/>
        <w:keepLines w:val="0"/>
        <w:rPr>
          <w:noProof w:val="0"/>
        </w:rPr>
      </w:pPr>
      <w:r w:rsidRPr="000A6AA8">
        <w:rPr>
          <w:noProof w:val="0"/>
          <w:lang w:val="nl-NL"/>
          <w:rPrChange w:id="1007" w:author="Michael Clifton" w:date="2018-10-11T10:01:00Z">
            <w:rPr>
              <w:noProof w:val="0"/>
            </w:rPr>
          </w:rPrChange>
        </w:rPr>
        <w:t xml:space="preserve">    </w:t>
      </w:r>
      <w:r w:rsidRPr="001B54C3">
        <w:rPr>
          <w:noProof w:val="0"/>
        </w:rPr>
        <w:t>&lt;entry&gt;</w:t>
      </w:r>
    </w:p>
    <w:p w14:paraId="3470EE47" w14:textId="77777777" w:rsidR="00D82401" w:rsidRPr="001B54C3" w:rsidRDefault="00D82401" w:rsidP="00235E1F">
      <w:pPr>
        <w:pStyle w:val="XMLFragment"/>
        <w:keepNext w:val="0"/>
        <w:keepLines w:val="0"/>
        <w:rPr>
          <w:noProof w:val="0"/>
        </w:rPr>
      </w:pPr>
      <w:r w:rsidRPr="001B54C3">
        <w:rPr>
          <w:noProof w:val="0"/>
        </w:rPr>
        <w:t xml:space="preserve">         :</w:t>
      </w:r>
    </w:p>
    <w:p w14:paraId="6B71E192" w14:textId="77777777" w:rsidR="00D82401" w:rsidRPr="001B54C3" w:rsidRDefault="00D82401" w:rsidP="00235E1F">
      <w:pPr>
        <w:pStyle w:val="XMLFragment"/>
        <w:keepNext w:val="0"/>
        <w:keepLines w:val="0"/>
        <w:rPr>
          <w:noProof w:val="0"/>
        </w:rPr>
      </w:pPr>
      <w:r w:rsidRPr="001B54C3">
        <w:rPr>
          <w:noProof w:val="0"/>
        </w:rPr>
        <w:t xml:space="preserve">      &lt;!—Optional Death Certification  --&gt;</w:t>
      </w:r>
    </w:p>
    <w:p w14:paraId="0AE79EB2" w14:textId="77777777" w:rsidR="00D82401" w:rsidRPr="001B54C3" w:rsidRDefault="00D82401" w:rsidP="00235E1F">
      <w:pPr>
        <w:pStyle w:val="XMLFragment"/>
        <w:keepNext w:val="0"/>
        <w:keepLines w:val="0"/>
        <w:rPr>
          <w:noProof w:val="0"/>
        </w:rPr>
      </w:pPr>
      <w:r w:rsidRPr="001B54C3">
        <w:rPr>
          <w:noProof w:val="0"/>
        </w:rPr>
        <w:t xml:space="preserve">        &lt;templateId root=’2.16.840.1.113883.10.20.24.1.5’/&gt;</w:t>
      </w:r>
    </w:p>
    <w:p w14:paraId="72BFC17E" w14:textId="77777777" w:rsidR="00D82401" w:rsidRPr="001B54C3" w:rsidRDefault="00D82401" w:rsidP="00235E1F">
      <w:pPr>
        <w:pStyle w:val="XMLFragment"/>
        <w:keepNext w:val="0"/>
        <w:keepLines w:val="0"/>
        <w:rPr>
          <w:noProof w:val="0"/>
        </w:rPr>
      </w:pPr>
      <w:r w:rsidRPr="001B54C3">
        <w:rPr>
          <w:noProof w:val="0"/>
        </w:rPr>
        <w:t xml:space="preserve">         :</w:t>
      </w:r>
    </w:p>
    <w:p w14:paraId="416EECC5" w14:textId="77777777" w:rsidR="00D82401" w:rsidRPr="001B54C3" w:rsidRDefault="00D82401" w:rsidP="00235E1F">
      <w:pPr>
        <w:pStyle w:val="XMLFragment"/>
        <w:keepNext w:val="0"/>
        <w:keepLines w:val="0"/>
        <w:rPr>
          <w:noProof w:val="0"/>
        </w:rPr>
      </w:pPr>
      <w:r w:rsidRPr="001B54C3">
        <w:rPr>
          <w:noProof w:val="0"/>
        </w:rPr>
        <w:t xml:space="preserve">    &lt;/entry&gt; </w:t>
      </w:r>
    </w:p>
    <w:p w14:paraId="577E0DEB" w14:textId="77777777" w:rsidR="00D82401" w:rsidRPr="001B54C3" w:rsidRDefault="00D82401" w:rsidP="00235E1F">
      <w:pPr>
        <w:pStyle w:val="XMLFragment"/>
        <w:keepNext w:val="0"/>
        <w:keepLines w:val="0"/>
        <w:rPr>
          <w:noProof w:val="0"/>
        </w:rPr>
      </w:pPr>
      <w:r w:rsidRPr="001B54C3">
        <w:rPr>
          <w:noProof w:val="0"/>
        </w:rPr>
        <w:t xml:space="preserve">    &lt;entry&gt;</w:t>
      </w:r>
    </w:p>
    <w:p w14:paraId="19E8CDBC" w14:textId="77777777" w:rsidR="00D82401" w:rsidRPr="001B54C3" w:rsidRDefault="00D82401" w:rsidP="00235E1F">
      <w:pPr>
        <w:pStyle w:val="XMLFragment"/>
        <w:keepNext w:val="0"/>
        <w:keepLines w:val="0"/>
        <w:rPr>
          <w:noProof w:val="0"/>
        </w:rPr>
      </w:pPr>
      <w:r w:rsidRPr="001B54C3">
        <w:rPr>
          <w:noProof w:val="0"/>
        </w:rPr>
        <w:t xml:space="preserve">         :</w:t>
      </w:r>
    </w:p>
    <w:p w14:paraId="13296537" w14:textId="77777777" w:rsidR="00D82401" w:rsidRPr="001B54C3" w:rsidRDefault="00D82401" w:rsidP="00235E1F">
      <w:pPr>
        <w:pStyle w:val="XMLFragment"/>
        <w:keepNext w:val="0"/>
        <w:keepLines w:val="0"/>
        <w:rPr>
          <w:noProof w:val="0"/>
        </w:rPr>
      </w:pPr>
      <w:r w:rsidRPr="001B54C3">
        <w:rPr>
          <w:noProof w:val="0"/>
        </w:rPr>
        <w:t xml:space="preserve">      &lt;!—Required Manner of Death --&gt;</w:t>
      </w:r>
    </w:p>
    <w:p w14:paraId="361CA022" w14:textId="77777777" w:rsidR="00D82401" w:rsidRPr="000A6AA8" w:rsidRDefault="00D82401" w:rsidP="00235E1F">
      <w:pPr>
        <w:pStyle w:val="XMLFragment"/>
        <w:keepNext w:val="0"/>
        <w:keepLines w:val="0"/>
        <w:rPr>
          <w:noProof w:val="0"/>
          <w:lang w:val="nl-NL"/>
          <w:rPrChange w:id="1008" w:author="Michael Clifton" w:date="2018-10-11T10:01:00Z">
            <w:rPr>
              <w:noProof w:val="0"/>
            </w:rPr>
          </w:rPrChange>
        </w:rPr>
      </w:pPr>
      <w:r w:rsidRPr="001B54C3">
        <w:rPr>
          <w:noProof w:val="0"/>
        </w:rPr>
        <w:t xml:space="preserve">        </w:t>
      </w:r>
      <w:r w:rsidRPr="000A6AA8">
        <w:rPr>
          <w:noProof w:val="0"/>
          <w:lang w:val="nl-NL"/>
          <w:rPrChange w:id="1009" w:author="Michael Clifton" w:date="2018-10-11T10:01:00Z">
            <w:rPr>
              <w:noProof w:val="0"/>
            </w:rPr>
          </w:rPrChange>
        </w:rPr>
        <w:t>&lt;templateId root=’2.16.840.1.113883.10.20.24.1.7’/&gt;</w:t>
      </w:r>
    </w:p>
    <w:p w14:paraId="03381830" w14:textId="77777777" w:rsidR="00D82401" w:rsidRPr="000A6AA8" w:rsidRDefault="00D82401" w:rsidP="00235E1F">
      <w:pPr>
        <w:pStyle w:val="XMLFragment"/>
        <w:keepNext w:val="0"/>
        <w:keepLines w:val="0"/>
        <w:rPr>
          <w:noProof w:val="0"/>
          <w:lang w:val="nl-NL"/>
          <w:rPrChange w:id="1010" w:author="Michael Clifton" w:date="2018-10-11T10:01:00Z">
            <w:rPr>
              <w:noProof w:val="0"/>
            </w:rPr>
          </w:rPrChange>
        </w:rPr>
      </w:pPr>
      <w:r w:rsidRPr="000A6AA8">
        <w:rPr>
          <w:noProof w:val="0"/>
          <w:lang w:val="nl-NL"/>
          <w:rPrChange w:id="1011" w:author="Michael Clifton" w:date="2018-10-11T10:01:00Z">
            <w:rPr>
              <w:noProof w:val="0"/>
            </w:rPr>
          </w:rPrChange>
        </w:rPr>
        <w:t xml:space="preserve">         :</w:t>
      </w:r>
    </w:p>
    <w:p w14:paraId="1A04A921" w14:textId="77777777" w:rsidR="00D82401" w:rsidRPr="000A6AA8" w:rsidRDefault="00D82401" w:rsidP="00235E1F">
      <w:pPr>
        <w:pStyle w:val="XMLFragment"/>
        <w:keepNext w:val="0"/>
        <w:keepLines w:val="0"/>
        <w:rPr>
          <w:noProof w:val="0"/>
          <w:lang w:val="nl-NL"/>
          <w:rPrChange w:id="1012" w:author="Michael Clifton" w:date="2018-10-11T10:01:00Z">
            <w:rPr>
              <w:noProof w:val="0"/>
            </w:rPr>
          </w:rPrChange>
        </w:rPr>
      </w:pPr>
      <w:r w:rsidRPr="000A6AA8">
        <w:rPr>
          <w:noProof w:val="0"/>
          <w:lang w:val="nl-NL"/>
          <w:rPrChange w:id="1013" w:author="Michael Clifton" w:date="2018-10-11T10:01:00Z">
            <w:rPr>
              <w:noProof w:val="0"/>
            </w:rPr>
          </w:rPrChange>
        </w:rPr>
        <w:t xml:space="preserve">    &lt;/entry&gt; </w:t>
      </w:r>
    </w:p>
    <w:p w14:paraId="3FD9199A" w14:textId="77777777" w:rsidR="00D82401" w:rsidRPr="001B54C3" w:rsidRDefault="00D82401" w:rsidP="00235E1F">
      <w:pPr>
        <w:pStyle w:val="XMLFragment"/>
        <w:keepNext w:val="0"/>
        <w:keepLines w:val="0"/>
        <w:rPr>
          <w:noProof w:val="0"/>
        </w:rPr>
      </w:pPr>
      <w:r w:rsidRPr="000A6AA8">
        <w:rPr>
          <w:noProof w:val="0"/>
          <w:lang w:val="nl-NL"/>
          <w:rPrChange w:id="1014" w:author="Michael Clifton" w:date="2018-10-11T10:01:00Z">
            <w:rPr>
              <w:noProof w:val="0"/>
            </w:rPr>
          </w:rPrChange>
        </w:rPr>
        <w:t xml:space="preserve">    </w:t>
      </w:r>
      <w:r w:rsidRPr="001B54C3">
        <w:rPr>
          <w:noProof w:val="0"/>
        </w:rPr>
        <w:t>&lt;entry&gt;</w:t>
      </w:r>
    </w:p>
    <w:p w14:paraId="06B805C9" w14:textId="77777777" w:rsidR="00D82401" w:rsidRPr="001B54C3" w:rsidRDefault="00D82401" w:rsidP="00235E1F">
      <w:pPr>
        <w:pStyle w:val="XMLFragment"/>
        <w:keepNext w:val="0"/>
        <w:keepLines w:val="0"/>
        <w:rPr>
          <w:noProof w:val="0"/>
        </w:rPr>
      </w:pPr>
      <w:r w:rsidRPr="001B54C3">
        <w:rPr>
          <w:noProof w:val="0"/>
        </w:rPr>
        <w:t xml:space="preserve">         :</w:t>
      </w:r>
    </w:p>
    <w:p w14:paraId="5CC2A584" w14:textId="77777777" w:rsidR="00D82401" w:rsidRPr="001B54C3" w:rsidRDefault="00D82401" w:rsidP="00235E1F">
      <w:pPr>
        <w:pStyle w:val="XMLFragment"/>
        <w:keepNext w:val="0"/>
        <w:keepLines w:val="0"/>
        <w:rPr>
          <w:noProof w:val="0"/>
        </w:rPr>
      </w:pPr>
      <w:r w:rsidRPr="001B54C3">
        <w:rPr>
          <w:noProof w:val="0"/>
        </w:rPr>
        <w:t xml:space="preserve">      &lt;!—Conditional Pregnancy Status  --&gt;</w:t>
      </w:r>
    </w:p>
    <w:p w14:paraId="3254AD51" w14:textId="77777777" w:rsidR="00D82401" w:rsidRPr="001B54C3" w:rsidRDefault="00D82401" w:rsidP="00235E1F">
      <w:pPr>
        <w:pStyle w:val="XMLFragment"/>
        <w:keepNext w:val="0"/>
        <w:keepLines w:val="0"/>
        <w:rPr>
          <w:noProof w:val="0"/>
        </w:rPr>
      </w:pPr>
      <w:r w:rsidRPr="001B54C3">
        <w:rPr>
          <w:noProof w:val="0"/>
        </w:rPr>
        <w:t xml:space="preserve">        &lt;templateId root=’2.16.840.1.113883.10.20.24.1.8’/&gt;</w:t>
      </w:r>
    </w:p>
    <w:p w14:paraId="7589D9A2" w14:textId="77777777" w:rsidR="00D82401" w:rsidRPr="001B54C3" w:rsidRDefault="00D82401" w:rsidP="00235E1F">
      <w:pPr>
        <w:pStyle w:val="XMLFragment"/>
        <w:keepNext w:val="0"/>
        <w:keepLines w:val="0"/>
        <w:rPr>
          <w:noProof w:val="0"/>
        </w:rPr>
      </w:pPr>
      <w:r w:rsidRPr="001B54C3">
        <w:rPr>
          <w:noProof w:val="0"/>
        </w:rPr>
        <w:t xml:space="preserve">         :</w:t>
      </w:r>
    </w:p>
    <w:p w14:paraId="446F1A8E" w14:textId="77777777" w:rsidR="00D82401" w:rsidRPr="001B54C3" w:rsidRDefault="00D82401" w:rsidP="00235E1F">
      <w:pPr>
        <w:pStyle w:val="XMLFragment"/>
        <w:keepNext w:val="0"/>
        <w:keepLines w:val="0"/>
        <w:rPr>
          <w:noProof w:val="0"/>
        </w:rPr>
      </w:pPr>
      <w:r w:rsidRPr="001B54C3">
        <w:rPr>
          <w:noProof w:val="0"/>
        </w:rPr>
        <w:t xml:space="preserve">    &lt;/entry&gt; </w:t>
      </w:r>
    </w:p>
    <w:p w14:paraId="755A996B" w14:textId="77777777" w:rsidR="00D82401" w:rsidRPr="001B54C3" w:rsidRDefault="00D82401" w:rsidP="00235E1F">
      <w:pPr>
        <w:pStyle w:val="XMLFragment"/>
        <w:keepNext w:val="0"/>
        <w:keepLines w:val="0"/>
        <w:rPr>
          <w:noProof w:val="0"/>
        </w:rPr>
      </w:pPr>
      <w:r w:rsidRPr="001B54C3">
        <w:rPr>
          <w:noProof w:val="0"/>
        </w:rPr>
        <w:t xml:space="preserve">    &lt;entry&gt;</w:t>
      </w:r>
    </w:p>
    <w:p w14:paraId="2FBC83ED" w14:textId="77777777" w:rsidR="00D82401" w:rsidRPr="001B54C3" w:rsidRDefault="00D82401" w:rsidP="00235E1F">
      <w:pPr>
        <w:pStyle w:val="XMLFragment"/>
        <w:keepNext w:val="0"/>
        <w:keepLines w:val="0"/>
        <w:rPr>
          <w:noProof w:val="0"/>
        </w:rPr>
      </w:pPr>
      <w:r w:rsidRPr="001B54C3">
        <w:rPr>
          <w:noProof w:val="0"/>
        </w:rPr>
        <w:t xml:space="preserve">         :</w:t>
      </w:r>
    </w:p>
    <w:p w14:paraId="6E1DDDDB" w14:textId="77777777" w:rsidR="00D82401" w:rsidRPr="001B54C3" w:rsidRDefault="00D82401" w:rsidP="00235E1F">
      <w:pPr>
        <w:pStyle w:val="XMLFragment"/>
        <w:keepNext w:val="0"/>
        <w:keepLines w:val="0"/>
        <w:rPr>
          <w:noProof w:val="0"/>
        </w:rPr>
      </w:pPr>
      <w:r w:rsidRPr="001B54C3">
        <w:rPr>
          <w:noProof w:val="0"/>
        </w:rPr>
        <w:t xml:space="preserve">      &lt;!—Required if known Tobacco Use --&gt;</w:t>
      </w:r>
    </w:p>
    <w:p w14:paraId="0AD514B2" w14:textId="77777777" w:rsidR="00D82401" w:rsidRPr="000A6AA8" w:rsidRDefault="00D82401" w:rsidP="00235E1F">
      <w:pPr>
        <w:pStyle w:val="XMLFragment"/>
        <w:keepNext w:val="0"/>
        <w:keepLines w:val="0"/>
        <w:rPr>
          <w:noProof w:val="0"/>
          <w:lang w:val="nl-NL"/>
          <w:rPrChange w:id="1015" w:author="Michael Clifton" w:date="2018-10-11T10:01:00Z">
            <w:rPr>
              <w:noProof w:val="0"/>
            </w:rPr>
          </w:rPrChange>
        </w:rPr>
      </w:pPr>
      <w:r w:rsidRPr="001B54C3">
        <w:rPr>
          <w:noProof w:val="0"/>
        </w:rPr>
        <w:t xml:space="preserve">        </w:t>
      </w:r>
      <w:r w:rsidRPr="000A6AA8">
        <w:rPr>
          <w:noProof w:val="0"/>
          <w:lang w:val="nl-NL"/>
          <w:rPrChange w:id="1016" w:author="Michael Clifton" w:date="2018-10-11T10:01:00Z">
            <w:rPr>
              <w:noProof w:val="0"/>
            </w:rPr>
          </w:rPrChange>
        </w:rPr>
        <w:t>&lt;templateId root=’2.16.840.1.113883.10.20.24.1.9’/&gt;</w:t>
      </w:r>
    </w:p>
    <w:p w14:paraId="2B87A723" w14:textId="77777777" w:rsidR="00D82401" w:rsidRPr="000A6AA8" w:rsidRDefault="00D82401" w:rsidP="00235E1F">
      <w:pPr>
        <w:pStyle w:val="XMLFragment"/>
        <w:keepNext w:val="0"/>
        <w:keepLines w:val="0"/>
        <w:rPr>
          <w:noProof w:val="0"/>
          <w:lang w:val="nl-NL"/>
          <w:rPrChange w:id="1017" w:author="Michael Clifton" w:date="2018-10-11T10:01:00Z">
            <w:rPr>
              <w:noProof w:val="0"/>
            </w:rPr>
          </w:rPrChange>
        </w:rPr>
      </w:pPr>
      <w:r w:rsidRPr="000A6AA8">
        <w:rPr>
          <w:noProof w:val="0"/>
          <w:lang w:val="nl-NL"/>
          <w:rPrChange w:id="1018" w:author="Michael Clifton" w:date="2018-10-11T10:01:00Z">
            <w:rPr>
              <w:noProof w:val="0"/>
            </w:rPr>
          </w:rPrChange>
        </w:rPr>
        <w:lastRenderedPageBreak/>
        <w:t xml:space="preserve">         :</w:t>
      </w:r>
    </w:p>
    <w:p w14:paraId="0E23C595" w14:textId="77777777" w:rsidR="00D82401" w:rsidRPr="000A6AA8" w:rsidRDefault="00D82401" w:rsidP="00235E1F">
      <w:pPr>
        <w:pStyle w:val="XMLFragment"/>
        <w:keepNext w:val="0"/>
        <w:keepLines w:val="0"/>
        <w:rPr>
          <w:noProof w:val="0"/>
          <w:lang w:val="nl-NL"/>
          <w:rPrChange w:id="1019" w:author="Michael Clifton" w:date="2018-10-11T10:01:00Z">
            <w:rPr>
              <w:noProof w:val="0"/>
            </w:rPr>
          </w:rPrChange>
        </w:rPr>
      </w:pPr>
      <w:r w:rsidRPr="000A6AA8">
        <w:rPr>
          <w:noProof w:val="0"/>
          <w:lang w:val="nl-NL"/>
          <w:rPrChange w:id="1020" w:author="Michael Clifton" w:date="2018-10-11T10:01:00Z">
            <w:rPr>
              <w:noProof w:val="0"/>
            </w:rPr>
          </w:rPrChange>
        </w:rPr>
        <w:t xml:space="preserve">    &lt;/entry&gt; </w:t>
      </w:r>
    </w:p>
    <w:p w14:paraId="0D5F8CC5" w14:textId="77777777" w:rsidR="00D82401" w:rsidRPr="001B54C3" w:rsidRDefault="00D82401" w:rsidP="00235E1F">
      <w:pPr>
        <w:pStyle w:val="XMLFragment"/>
        <w:keepNext w:val="0"/>
        <w:keepLines w:val="0"/>
        <w:rPr>
          <w:noProof w:val="0"/>
        </w:rPr>
      </w:pPr>
      <w:r w:rsidRPr="000A6AA8">
        <w:rPr>
          <w:noProof w:val="0"/>
          <w:lang w:val="nl-NL"/>
          <w:rPrChange w:id="1021" w:author="Michael Clifton" w:date="2018-10-11T10:01:00Z">
            <w:rPr>
              <w:noProof w:val="0"/>
            </w:rPr>
          </w:rPrChange>
        </w:rPr>
        <w:t xml:space="preserve">    </w:t>
      </w:r>
      <w:r w:rsidRPr="001B54C3">
        <w:rPr>
          <w:noProof w:val="0"/>
        </w:rPr>
        <w:t>&lt;entry&gt;</w:t>
      </w:r>
    </w:p>
    <w:p w14:paraId="25A8186A" w14:textId="77777777" w:rsidR="00D82401" w:rsidRPr="001B54C3" w:rsidRDefault="00D82401" w:rsidP="00235E1F">
      <w:pPr>
        <w:pStyle w:val="XMLFragment"/>
        <w:keepNext w:val="0"/>
        <w:keepLines w:val="0"/>
        <w:rPr>
          <w:noProof w:val="0"/>
        </w:rPr>
      </w:pPr>
      <w:r w:rsidRPr="001B54C3">
        <w:rPr>
          <w:noProof w:val="0"/>
        </w:rPr>
        <w:t xml:space="preserve">         :</w:t>
      </w:r>
    </w:p>
    <w:p w14:paraId="3CBD72D9" w14:textId="77777777" w:rsidR="00D82401" w:rsidRPr="001B54C3" w:rsidRDefault="00D82401" w:rsidP="00235E1F">
      <w:pPr>
        <w:pStyle w:val="XMLFragment"/>
        <w:keepNext w:val="0"/>
        <w:keepLines w:val="0"/>
        <w:rPr>
          <w:noProof w:val="0"/>
        </w:rPr>
      </w:pPr>
      <w:r w:rsidRPr="001B54C3">
        <w:rPr>
          <w:noProof w:val="0"/>
        </w:rPr>
        <w:t xml:space="preserve">      &lt;!—Required if known Injury --&gt;</w:t>
      </w:r>
    </w:p>
    <w:p w14:paraId="4AEBCE97" w14:textId="77777777" w:rsidR="00D82401" w:rsidRPr="000A6AA8" w:rsidRDefault="00D82401" w:rsidP="00235E1F">
      <w:pPr>
        <w:pStyle w:val="XMLFragment"/>
        <w:keepNext w:val="0"/>
        <w:keepLines w:val="0"/>
        <w:rPr>
          <w:noProof w:val="0"/>
          <w:lang w:val="nl-NL"/>
          <w:rPrChange w:id="1022" w:author="Michael Clifton" w:date="2018-10-11T10:01:00Z">
            <w:rPr>
              <w:noProof w:val="0"/>
            </w:rPr>
          </w:rPrChange>
        </w:rPr>
      </w:pPr>
      <w:r w:rsidRPr="001B54C3">
        <w:rPr>
          <w:noProof w:val="0"/>
        </w:rPr>
        <w:t xml:space="preserve">        </w:t>
      </w:r>
      <w:r w:rsidRPr="000A6AA8">
        <w:rPr>
          <w:noProof w:val="0"/>
          <w:lang w:val="nl-NL"/>
          <w:rPrChange w:id="1023" w:author="Michael Clifton" w:date="2018-10-11T10:01:00Z">
            <w:rPr>
              <w:noProof w:val="0"/>
            </w:rPr>
          </w:rPrChange>
        </w:rPr>
        <w:t>&lt;templateId root=’2.16.840.1.113883.10.20.24.1.10’/&gt;</w:t>
      </w:r>
    </w:p>
    <w:p w14:paraId="536155F0" w14:textId="77777777" w:rsidR="00D82401" w:rsidRPr="000A6AA8" w:rsidRDefault="00D82401" w:rsidP="00235E1F">
      <w:pPr>
        <w:pStyle w:val="XMLFragment"/>
        <w:keepNext w:val="0"/>
        <w:keepLines w:val="0"/>
        <w:rPr>
          <w:noProof w:val="0"/>
          <w:lang w:val="nl-NL"/>
          <w:rPrChange w:id="1024" w:author="Michael Clifton" w:date="2018-10-11T10:01:00Z">
            <w:rPr>
              <w:noProof w:val="0"/>
            </w:rPr>
          </w:rPrChange>
        </w:rPr>
      </w:pPr>
      <w:r w:rsidRPr="000A6AA8">
        <w:rPr>
          <w:noProof w:val="0"/>
          <w:lang w:val="nl-NL"/>
          <w:rPrChange w:id="1025" w:author="Michael Clifton" w:date="2018-10-11T10:01:00Z">
            <w:rPr>
              <w:noProof w:val="0"/>
            </w:rPr>
          </w:rPrChange>
        </w:rPr>
        <w:t xml:space="preserve">         :</w:t>
      </w:r>
    </w:p>
    <w:p w14:paraId="582AC548" w14:textId="77777777" w:rsidR="00D82401" w:rsidRPr="000A6AA8" w:rsidRDefault="00D82401" w:rsidP="00235E1F">
      <w:pPr>
        <w:pStyle w:val="XMLFragment"/>
        <w:keepNext w:val="0"/>
        <w:keepLines w:val="0"/>
        <w:rPr>
          <w:noProof w:val="0"/>
          <w:lang w:val="nl-NL"/>
          <w:rPrChange w:id="1026" w:author="Michael Clifton" w:date="2018-10-11T10:01:00Z">
            <w:rPr>
              <w:noProof w:val="0"/>
            </w:rPr>
          </w:rPrChange>
        </w:rPr>
      </w:pPr>
      <w:r w:rsidRPr="000A6AA8">
        <w:rPr>
          <w:noProof w:val="0"/>
          <w:lang w:val="nl-NL"/>
          <w:rPrChange w:id="1027" w:author="Michael Clifton" w:date="2018-10-11T10:01:00Z">
            <w:rPr>
              <w:noProof w:val="0"/>
            </w:rPr>
          </w:rPrChange>
        </w:rPr>
        <w:t xml:space="preserve">    &lt;/entry&gt; </w:t>
      </w:r>
    </w:p>
    <w:p w14:paraId="7BDF46FA" w14:textId="77777777" w:rsidR="00D82401" w:rsidRPr="001B54C3" w:rsidRDefault="00D82401" w:rsidP="00235E1F">
      <w:pPr>
        <w:pStyle w:val="XMLFragment"/>
        <w:keepNext w:val="0"/>
        <w:keepLines w:val="0"/>
        <w:rPr>
          <w:noProof w:val="0"/>
        </w:rPr>
      </w:pPr>
      <w:r w:rsidRPr="000A6AA8">
        <w:rPr>
          <w:noProof w:val="0"/>
          <w:lang w:val="nl-NL"/>
          <w:rPrChange w:id="1028" w:author="Michael Clifton" w:date="2018-10-11T10:01:00Z">
            <w:rPr>
              <w:noProof w:val="0"/>
            </w:rPr>
          </w:rPrChange>
        </w:rPr>
        <w:t xml:space="preserve">    </w:t>
      </w:r>
      <w:r w:rsidRPr="001B54C3">
        <w:rPr>
          <w:noProof w:val="0"/>
        </w:rPr>
        <w:t>&lt;entry&gt;</w:t>
      </w:r>
    </w:p>
    <w:p w14:paraId="3FB2CD45" w14:textId="77777777" w:rsidR="00D82401" w:rsidRPr="001B54C3" w:rsidRDefault="00D82401" w:rsidP="00235E1F">
      <w:pPr>
        <w:pStyle w:val="XMLFragment"/>
        <w:keepNext w:val="0"/>
        <w:keepLines w:val="0"/>
        <w:rPr>
          <w:noProof w:val="0"/>
        </w:rPr>
      </w:pPr>
      <w:r w:rsidRPr="001B54C3">
        <w:rPr>
          <w:noProof w:val="0"/>
        </w:rPr>
        <w:t xml:space="preserve">         :</w:t>
      </w:r>
    </w:p>
    <w:p w14:paraId="4979B1FF" w14:textId="77777777" w:rsidR="00D82401" w:rsidRPr="001B54C3" w:rsidRDefault="00D82401" w:rsidP="00235E1F">
      <w:pPr>
        <w:pStyle w:val="XMLFragment"/>
        <w:keepNext w:val="0"/>
        <w:keepLines w:val="0"/>
        <w:rPr>
          <w:noProof w:val="0"/>
        </w:rPr>
      </w:pPr>
      <w:r w:rsidRPr="001B54C3">
        <w:rPr>
          <w:noProof w:val="0"/>
        </w:rPr>
        <w:t xml:space="preserve">      &lt;!—Required Death Causal Information --&gt;</w:t>
      </w:r>
    </w:p>
    <w:p w14:paraId="5CAE6CFC" w14:textId="77777777" w:rsidR="00D82401" w:rsidRPr="000A6AA8" w:rsidRDefault="00D82401" w:rsidP="00235E1F">
      <w:pPr>
        <w:pStyle w:val="XMLFragment"/>
        <w:keepNext w:val="0"/>
        <w:keepLines w:val="0"/>
        <w:rPr>
          <w:noProof w:val="0"/>
          <w:lang w:val="nl-NL"/>
          <w:rPrChange w:id="1029" w:author="Michael Clifton" w:date="2018-10-11T10:01:00Z">
            <w:rPr>
              <w:noProof w:val="0"/>
            </w:rPr>
          </w:rPrChange>
        </w:rPr>
      </w:pPr>
      <w:r w:rsidRPr="001B54C3">
        <w:rPr>
          <w:noProof w:val="0"/>
        </w:rPr>
        <w:t xml:space="preserve">        </w:t>
      </w:r>
      <w:r w:rsidRPr="000A6AA8">
        <w:rPr>
          <w:noProof w:val="0"/>
          <w:lang w:val="nl-NL"/>
          <w:rPrChange w:id="1030" w:author="Michael Clifton" w:date="2018-10-11T10:01:00Z">
            <w:rPr>
              <w:noProof w:val="0"/>
            </w:rPr>
          </w:rPrChange>
        </w:rPr>
        <w:t>&lt;templateId root=’2.16.840.1.113883.10.20.24.1.6’/&gt;</w:t>
      </w:r>
    </w:p>
    <w:p w14:paraId="2A97E839" w14:textId="77777777" w:rsidR="00D82401" w:rsidRPr="000A6AA8" w:rsidRDefault="00D82401" w:rsidP="00235E1F">
      <w:pPr>
        <w:pStyle w:val="XMLFragment"/>
        <w:keepNext w:val="0"/>
        <w:keepLines w:val="0"/>
        <w:rPr>
          <w:noProof w:val="0"/>
          <w:lang w:val="nl-NL"/>
          <w:rPrChange w:id="1031" w:author="Michael Clifton" w:date="2018-10-11T10:01:00Z">
            <w:rPr>
              <w:noProof w:val="0"/>
            </w:rPr>
          </w:rPrChange>
        </w:rPr>
      </w:pPr>
      <w:r w:rsidRPr="000A6AA8">
        <w:rPr>
          <w:noProof w:val="0"/>
          <w:lang w:val="nl-NL"/>
          <w:rPrChange w:id="1032" w:author="Michael Clifton" w:date="2018-10-11T10:01:00Z">
            <w:rPr>
              <w:noProof w:val="0"/>
            </w:rPr>
          </w:rPrChange>
        </w:rPr>
        <w:t xml:space="preserve">         :</w:t>
      </w:r>
    </w:p>
    <w:p w14:paraId="20B4A308" w14:textId="77777777" w:rsidR="00D82401" w:rsidRPr="000A6AA8" w:rsidRDefault="00D82401" w:rsidP="00235E1F">
      <w:pPr>
        <w:pStyle w:val="XMLFragment"/>
        <w:keepNext w:val="0"/>
        <w:keepLines w:val="0"/>
        <w:rPr>
          <w:noProof w:val="0"/>
          <w:lang w:val="nl-NL"/>
          <w:rPrChange w:id="1033" w:author="Michael Clifton" w:date="2018-10-11T10:01:00Z">
            <w:rPr>
              <w:noProof w:val="0"/>
            </w:rPr>
          </w:rPrChange>
        </w:rPr>
      </w:pPr>
      <w:r w:rsidRPr="000A6AA8">
        <w:rPr>
          <w:noProof w:val="0"/>
          <w:lang w:val="nl-NL"/>
          <w:rPrChange w:id="1034" w:author="Michael Clifton" w:date="2018-10-11T10:01:00Z">
            <w:rPr>
              <w:noProof w:val="0"/>
            </w:rPr>
          </w:rPrChange>
        </w:rPr>
        <w:t xml:space="preserve">    &lt;/entry&gt; </w:t>
      </w:r>
    </w:p>
    <w:p w14:paraId="4CDF38F5" w14:textId="77777777" w:rsidR="00D82401" w:rsidRPr="001B54C3" w:rsidRDefault="00D82401" w:rsidP="00235E1F">
      <w:pPr>
        <w:pStyle w:val="XMLFragment"/>
        <w:keepNext w:val="0"/>
        <w:keepLines w:val="0"/>
        <w:rPr>
          <w:noProof w:val="0"/>
        </w:rPr>
      </w:pPr>
      <w:r w:rsidRPr="000A6AA8">
        <w:rPr>
          <w:noProof w:val="0"/>
          <w:lang w:val="nl-NL"/>
          <w:rPrChange w:id="1035" w:author="Michael Clifton" w:date="2018-10-11T10:01:00Z">
            <w:rPr>
              <w:noProof w:val="0"/>
            </w:rPr>
          </w:rPrChange>
        </w:rPr>
        <w:t xml:space="preserve">    </w:t>
      </w:r>
      <w:r w:rsidRPr="001B54C3">
        <w:rPr>
          <w:noProof w:val="0"/>
        </w:rPr>
        <w:t>&lt;entry&gt;</w:t>
      </w:r>
    </w:p>
    <w:p w14:paraId="2A98DAAF" w14:textId="77777777" w:rsidR="00D82401" w:rsidRPr="001B54C3" w:rsidRDefault="00D82401" w:rsidP="00235E1F">
      <w:pPr>
        <w:pStyle w:val="XMLFragment"/>
        <w:keepNext w:val="0"/>
        <w:keepLines w:val="0"/>
        <w:rPr>
          <w:noProof w:val="0"/>
        </w:rPr>
      </w:pPr>
      <w:r w:rsidRPr="001B54C3">
        <w:rPr>
          <w:noProof w:val="0"/>
        </w:rPr>
        <w:t xml:space="preserve">         :</w:t>
      </w:r>
    </w:p>
    <w:p w14:paraId="450A3095" w14:textId="77777777" w:rsidR="00D82401" w:rsidRPr="001B54C3" w:rsidRDefault="00D82401" w:rsidP="00235E1F">
      <w:pPr>
        <w:pStyle w:val="XMLFragment"/>
        <w:keepNext w:val="0"/>
        <w:keepLines w:val="0"/>
        <w:rPr>
          <w:noProof w:val="0"/>
        </w:rPr>
      </w:pPr>
      <w:r w:rsidRPr="001B54C3">
        <w:rPr>
          <w:noProof w:val="0"/>
        </w:rPr>
        <w:t xml:space="preserve">      &lt;!—Required Autopsy Performance --&gt;</w:t>
      </w:r>
    </w:p>
    <w:p w14:paraId="32F6A922" w14:textId="77777777" w:rsidR="00D82401" w:rsidRPr="001B54C3" w:rsidRDefault="00D82401" w:rsidP="00235E1F">
      <w:pPr>
        <w:pStyle w:val="XMLFragment"/>
        <w:keepNext w:val="0"/>
        <w:keepLines w:val="0"/>
        <w:rPr>
          <w:noProof w:val="0"/>
        </w:rPr>
      </w:pPr>
      <w:r w:rsidRPr="001B54C3">
        <w:rPr>
          <w:noProof w:val="0"/>
        </w:rPr>
        <w:t xml:space="preserve">        &lt;templateId root=’2.16.840.1.113883.10.20.24.1.11’/&gt;</w:t>
      </w:r>
    </w:p>
    <w:p w14:paraId="3BC3517F" w14:textId="77777777" w:rsidR="00D82401" w:rsidRPr="001B54C3" w:rsidRDefault="00D82401" w:rsidP="00235E1F">
      <w:pPr>
        <w:pStyle w:val="XMLFragment"/>
        <w:keepNext w:val="0"/>
        <w:keepLines w:val="0"/>
        <w:rPr>
          <w:noProof w:val="0"/>
        </w:rPr>
      </w:pPr>
      <w:r w:rsidRPr="001B54C3">
        <w:rPr>
          <w:noProof w:val="0"/>
        </w:rPr>
        <w:t xml:space="preserve">         :</w:t>
      </w:r>
    </w:p>
    <w:p w14:paraId="4F1A4E4D" w14:textId="77777777" w:rsidR="00D82401" w:rsidRPr="001B54C3" w:rsidRDefault="00D82401" w:rsidP="00235E1F">
      <w:pPr>
        <w:pStyle w:val="XMLFragment"/>
        <w:keepNext w:val="0"/>
        <w:keepLines w:val="0"/>
        <w:rPr>
          <w:noProof w:val="0"/>
        </w:rPr>
      </w:pPr>
      <w:r w:rsidRPr="001B54C3">
        <w:rPr>
          <w:noProof w:val="0"/>
        </w:rPr>
        <w:t xml:space="preserve">    &lt;/entry&gt; </w:t>
      </w:r>
    </w:p>
    <w:p w14:paraId="3F3ABFA8" w14:textId="77777777" w:rsidR="00D82401" w:rsidRPr="001B54C3" w:rsidRDefault="00D82401" w:rsidP="00235E1F">
      <w:pPr>
        <w:pStyle w:val="XMLFragment"/>
        <w:keepNext w:val="0"/>
        <w:keepLines w:val="0"/>
        <w:rPr>
          <w:noProof w:val="0"/>
        </w:rPr>
      </w:pPr>
      <w:r w:rsidRPr="001B54C3">
        <w:rPr>
          <w:noProof w:val="0"/>
        </w:rPr>
        <w:t xml:space="preserve">    &lt;entry&gt;</w:t>
      </w:r>
    </w:p>
    <w:p w14:paraId="4BD76826" w14:textId="77777777" w:rsidR="00D82401" w:rsidRPr="001B54C3" w:rsidRDefault="00D82401" w:rsidP="00235E1F">
      <w:pPr>
        <w:pStyle w:val="XMLFragment"/>
        <w:keepNext w:val="0"/>
        <w:keepLines w:val="0"/>
        <w:rPr>
          <w:noProof w:val="0"/>
        </w:rPr>
      </w:pPr>
      <w:r w:rsidRPr="001B54C3">
        <w:rPr>
          <w:noProof w:val="0"/>
        </w:rPr>
        <w:t xml:space="preserve">         :</w:t>
      </w:r>
    </w:p>
    <w:p w14:paraId="21C344A9" w14:textId="77777777" w:rsidR="00D82401" w:rsidRPr="001B54C3" w:rsidRDefault="00D82401" w:rsidP="00235E1F">
      <w:pPr>
        <w:pStyle w:val="XMLFragment"/>
        <w:keepNext w:val="0"/>
        <w:keepLines w:val="0"/>
        <w:rPr>
          <w:noProof w:val="0"/>
        </w:rPr>
      </w:pPr>
      <w:r w:rsidRPr="001B54C3">
        <w:rPr>
          <w:noProof w:val="0"/>
        </w:rPr>
        <w:t xml:space="preserve">      &lt;!—Conditional Autopsy Results --&gt;</w:t>
      </w:r>
    </w:p>
    <w:p w14:paraId="5B2DCC7A" w14:textId="77777777" w:rsidR="00D82401" w:rsidRPr="000A6AA8" w:rsidRDefault="00D82401" w:rsidP="00235E1F">
      <w:pPr>
        <w:pStyle w:val="XMLFragment"/>
        <w:keepNext w:val="0"/>
        <w:keepLines w:val="0"/>
        <w:rPr>
          <w:noProof w:val="0"/>
          <w:lang w:val="nl-NL"/>
          <w:rPrChange w:id="1036" w:author="Michael Clifton" w:date="2018-10-11T10:01:00Z">
            <w:rPr>
              <w:noProof w:val="0"/>
            </w:rPr>
          </w:rPrChange>
        </w:rPr>
      </w:pPr>
      <w:r w:rsidRPr="001B54C3">
        <w:rPr>
          <w:noProof w:val="0"/>
        </w:rPr>
        <w:t xml:space="preserve">        </w:t>
      </w:r>
      <w:r w:rsidRPr="000A6AA8">
        <w:rPr>
          <w:noProof w:val="0"/>
          <w:lang w:val="nl-NL"/>
          <w:rPrChange w:id="1037" w:author="Michael Clifton" w:date="2018-10-11T10:01:00Z">
            <w:rPr>
              <w:noProof w:val="0"/>
            </w:rPr>
          </w:rPrChange>
        </w:rPr>
        <w:t>&lt;templateId root=’2.16.840.1.113883.10.20.24.1.13’/&gt;</w:t>
      </w:r>
    </w:p>
    <w:p w14:paraId="070A504C" w14:textId="77777777" w:rsidR="00D82401" w:rsidRPr="000A6AA8" w:rsidRDefault="00D82401" w:rsidP="00235E1F">
      <w:pPr>
        <w:pStyle w:val="XMLFragment"/>
        <w:keepNext w:val="0"/>
        <w:keepLines w:val="0"/>
        <w:rPr>
          <w:noProof w:val="0"/>
          <w:lang w:val="nl-NL"/>
          <w:rPrChange w:id="1038" w:author="Michael Clifton" w:date="2018-10-11T10:01:00Z">
            <w:rPr>
              <w:noProof w:val="0"/>
            </w:rPr>
          </w:rPrChange>
        </w:rPr>
      </w:pPr>
      <w:r w:rsidRPr="000A6AA8">
        <w:rPr>
          <w:noProof w:val="0"/>
          <w:lang w:val="nl-NL"/>
          <w:rPrChange w:id="1039" w:author="Michael Clifton" w:date="2018-10-11T10:01:00Z">
            <w:rPr>
              <w:noProof w:val="0"/>
            </w:rPr>
          </w:rPrChange>
        </w:rPr>
        <w:t xml:space="preserve">         :</w:t>
      </w:r>
    </w:p>
    <w:p w14:paraId="31B71D45" w14:textId="77777777" w:rsidR="00D82401" w:rsidRPr="000A6AA8" w:rsidRDefault="00D82401" w:rsidP="00235E1F">
      <w:pPr>
        <w:pStyle w:val="XMLFragment"/>
        <w:keepNext w:val="0"/>
        <w:keepLines w:val="0"/>
        <w:rPr>
          <w:noProof w:val="0"/>
          <w:lang w:val="nl-NL"/>
          <w:rPrChange w:id="1040" w:author="Michael Clifton" w:date="2018-10-11T10:01:00Z">
            <w:rPr>
              <w:noProof w:val="0"/>
            </w:rPr>
          </w:rPrChange>
        </w:rPr>
      </w:pPr>
      <w:r w:rsidRPr="000A6AA8">
        <w:rPr>
          <w:noProof w:val="0"/>
          <w:lang w:val="nl-NL"/>
          <w:rPrChange w:id="1041" w:author="Michael Clifton" w:date="2018-10-11T10:01:00Z">
            <w:rPr>
              <w:noProof w:val="0"/>
            </w:rPr>
          </w:rPrChange>
        </w:rPr>
        <w:t xml:space="preserve">    &lt;/entry&gt; </w:t>
      </w:r>
    </w:p>
    <w:p w14:paraId="58EAB99B" w14:textId="77777777" w:rsidR="00D82401" w:rsidRPr="000A6AA8" w:rsidRDefault="00D82401" w:rsidP="00235E1F">
      <w:pPr>
        <w:pStyle w:val="XMLFragment"/>
        <w:keepNext w:val="0"/>
        <w:keepLines w:val="0"/>
        <w:rPr>
          <w:noProof w:val="0"/>
          <w:lang w:val="nl-NL"/>
          <w:rPrChange w:id="1042" w:author="Michael Clifton" w:date="2018-10-11T10:01:00Z">
            <w:rPr>
              <w:noProof w:val="0"/>
            </w:rPr>
          </w:rPrChange>
        </w:rPr>
      </w:pPr>
    </w:p>
    <w:p w14:paraId="3FDF4B79" w14:textId="77777777" w:rsidR="00D82401" w:rsidRPr="001B54C3" w:rsidRDefault="00D82401" w:rsidP="00235E1F">
      <w:pPr>
        <w:pStyle w:val="XMLFragment"/>
        <w:keepNext w:val="0"/>
        <w:keepLines w:val="0"/>
        <w:rPr>
          <w:noProof w:val="0"/>
        </w:rPr>
      </w:pPr>
      <w:r w:rsidRPr="000A6AA8">
        <w:rPr>
          <w:noProof w:val="0"/>
          <w:lang w:val="nl-NL"/>
          <w:rPrChange w:id="1043" w:author="Michael Clifton" w:date="2018-10-11T10:01:00Z">
            <w:rPr>
              <w:noProof w:val="0"/>
            </w:rPr>
          </w:rPrChange>
        </w:rPr>
        <w:t xml:space="preserve">           </w:t>
      </w:r>
      <w:r w:rsidRPr="001B54C3">
        <w:rPr>
          <w:noProof w:val="0"/>
        </w:rPr>
        <w:t>&lt;entry&gt;</w:t>
      </w:r>
    </w:p>
    <w:p w14:paraId="745F2477" w14:textId="77777777" w:rsidR="00D82401" w:rsidRPr="001B54C3" w:rsidRDefault="00D82401" w:rsidP="00235E1F">
      <w:pPr>
        <w:pStyle w:val="XMLFragment"/>
        <w:keepNext w:val="0"/>
        <w:keepLines w:val="0"/>
        <w:rPr>
          <w:noProof w:val="0"/>
        </w:rPr>
      </w:pPr>
      <w:r w:rsidRPr="001B54C3">
        <w:rPr>
          <w:noProof w:val="0"/>
        </w:rPr>
        <w:t xml:space="preserve">         :</w:t>
      </w:r>
    </w:p>
    <w:p w14:paraId="0106DC53" w14:textId="77777777" w:rsidR="00D82401" w:rsidRPr="001B54C3" w:rsidRDefault="00D82401" w:rsidP="00235E1F">
      <w:pPr>
        <w:pStyle w:val="XMLFragment"/>
        <w:keepNext w:val="0"/>
        <w:keepLines w:val="0"/>
        <w:rPr>
          <w:noProof w:val="0"/>
        </w:rPr>
      </w:pPr>
      <w:r w:rsidRPr="001B54C3">
        <w:rPr>
          <w:noProof w:val="0"/>
        </w:rPr>
        <w:t xml:space="preserve">      &lt;!—Optional Coroner Referral --&gt;</w:t>
      </w:r>
    </w:p>
    <w:p w14:paraId="7F3F0FA0" w14:textId="77777777" w:rsidR="00D82401" w:rsidRPr="001B54C3" w:rsidRDefault="00D82401" w:rsidP="00235E1F">
      <w:pPr>
        <w:pStyle w:val="XMLFragment"/>
        <w:keepNext w:val="0"/>
        <w:keepLines w:val="0"/>
        <w:rPr>
          <w:noProof w:val="0"/>
        </w:rPr>
      </w:pPr>
      <w:r w:rsidRPr="001B54C3">
        <w:rPr>
          <w:noProof w:val="0"/>
        </w:rPr>
        <w:t xml:space="preserve">        &lt;templateId root=’2.16.840.1.113883.10.20.24.1.14’/&gt;</w:t>
      </w:r>
    </w:p>
    <w:p w14:paraId="3147652A" w14:textId="77777777" w:rsidR="00D82401" w:rsidRPr="001B54C3" w:rsidRDefault="00D82401" w:rsidP="00235E1F">
      <w:pPr>
        <w:pStyle w:val="XMLFragment"/>
        <w:keepNext w:val="0"/>
        <w:keepLines w:val="0"/>
        <w:rPr>
          <w:noProof w:val="0"/>
        </w:rPr>
      </w:pPr>
      <w:r w:rsidRPr="001B54C3">
        <w:rPr>
          <w:noProof w:val="0"/>
        </w:rPr>
        <w:t xml:space="preserve">         :</w:t>
      </w:r>
    </w:p>
    <w:p w14:paraId="1B00BAD3" w14:textId="77777777" w:rsidR="00D82401" w:rsidRPr="001B54C3" w:rsidRDefault="00D82401" w:rsidP="00235E1F">
      <w:pPr>
        <w:pStyle w:val="XMLFragment"/>
        <w:keepNext w:val="0"/>
        <w:keepLines w:val="0"/>
        <w:rPr>
          <w:noProof w:val="0"/>
        </w:rPr>
      </w:pPr>
      <w:r w:rsidRPr="001B54C3">
        <w:rPr>
          <w:noProof w:val="0"/>
        </w:rPr>
        <w:t xml:space="preserve">    &lt;/entry&gt; </w:t>
      </w:r>
    </w:p>
    <w:p w14:paraId="060BFDD5" w14:textId="77777777" w:rsidR="00D82401" w:rsidRPr="001B54C3" w:rsidRDefault="00D82401" w:rsidP="00235E1F">
      <w:pPr>
        <w:pStyle w:val="XMLFragment"/>
        <w:keepNext w:val="0"/>
        <w:keepLines w:val="0"/>
        <w:rPr>
          <w:noProof w:val="0"/>
        </w:rPr>
      </w:pPr>
      <w:r w:rsidRPr="001B54C3">
        <w:rPr>
          <w:noProof w:val="0"/>
        </w:rPr>
        <w:t xml:space="preserve">    &lt;entry&gt;</w:t>
      </w:r>
    </w:p>
    <w:p w14:paraId="15158B4E" w14:textId="77777777" w:rsidR="00D82401" w:rsidRPr="001B54C3" w:rsidRDefault="00D82401" w:rsidP="00235E1F">
      <w:pPr>
        <w:pStyle w:val="XMLFragment"/>
        <w:keepNext w:val="0"/>
        <w:keepLines w:val="0"/>
        <w:rPr>
          <w:noProof w:val="0"/>
        </w:rPr>
      </w:pPr>
      <w:r w:rsidRPr="001B54C3">
        <w:rPr>
          <w:noProof w:val="0"/>
        </w:rPr>
        <w:t xml:space="preserve">         :</w:t>
      </w:r>
    </w:p>
    <w:p w14:paraId="768DE847" w14:textId="77777777" w:rsidR="00D82401" w:rsidRPr="001B54C3" w:rsidRDefault="00D82401" w:rsidP="00235E1F">
      <w:pPr>
        <w:pStyle w:val="XMLFragment"/>
        <w:keepNext w:val="0"/>
        <w:keepLines w:val="0"/>
        <w:rPr>
          <w:noProof w:val="0"/>
        </w:rPr>
      </w:pPr>
      <w:r w:rsidRPr="001B54C3">
        <w:rPr>
          <w:noProof w:val="0"/>
        </w:rPr>
        <w:t xml:space="preserve">      &lt;!—Required Coroner Case Transfer --&gt;</w:t>
      </w:r>
    </w:p>
    <w:p w14:paraId="3D14EDCB" w14:textId="77777777" w:rsidR="00D82401" w:rsidRPr="000A6AA8" w:rsidRDefault="00D82401" w:rsidP="00235E1F">
      <w:pPr>
        <w:pStyle w:val="XMLFragment"/>
        <w:keepNext w:val="0"/>
        <w:keepLines w:val="0"/>
        <w:rPr>
          <w:noProof w:val="0"/>
          <w:lang w:val="nl-NL"/>
          <w:rPrChange w:id="1044" w:author="Michael Clifton" w:date="2018-10-11T10:01:00Z">
            <w:rPr>
              <w:noProof w:val="0"/>
            </w:rPr>
          </w:rPrChange>
        </w:rPr>
      </w:pPr>
      <w:r w:rsidRPr="001B54C3">
        <w:rPr>
          <w:noProof w:val="0"/>
        </w:rPr>
        <w:t xml:space="preserve">        </w:t>
      </w:r>
      <w:r w:rsidRPr="000A6AA8">
        <w:rPr>
          <w:noProof w:val="0"/>
          <w:lang w:val="nl-NL"/>
          <w:rPrChange w:id="1045" w:author="Michael Clifton" w:date="2018-10-11T10:01:00Z">
            <w:rPr>
              <w:noProof w:val="0"/>
            </w:rPr>
          </w:rPrChange>
        </w:rPr>
        <w:t>&lt;templateId root=’2.16.840.1.113883.10.20.24.1.12’/&gt;</w:t>
      </w:r>
    </w:p>
    <w:p w14:paraId="66F36447" w14:textId="77777777" w:rsidR="00D82401" w:rsidRPr="000A6AA8" w:rsidRDefault="00D82401" w:rsidP="00235E1F">
      <w:pPr>
        <w:pStyle w:val="XMLFragment"/>
        <w:keepNext w:val="0"/>
        <w:keepLines w:val="0"/>
        <w:rPr>
          <w:noProof w:val="0"/>
          <w:lang w:val="nl-NL"/>
          <w:rPrChange w:id="1046" w:author="Michael Clifton" w:date="2018-10-11T10:01:00Z">
            <w:rPr>
              <w:noProof w:val="0"/>
            </w:rPr>
          </w:rPrChange>
        </w:rPr>
      </w:pPr>
      <w:r w:rsidRPr="000A6AA8">
        <w:rPr>
          <w:noProof w:val="0"/>
          <w:lang w:val="nl-NL"/>
          <w:rPrChange w:id="1047" w:author="Michael Clifton" w:date="2018-10-11T10:01:00Z">
            <w:rPr>
              <w:noProof w:val="0"/>
            </w:rPr>
          </w:rPrChange>
        </w:rPr>
        <w:t xml:space="preserve">         :</w:t>
      </w:r>
    </w:p>
    <w:p w14:paraId="225AE856" w14:textId="77777777" w:rsidR="00D82401" w:rsidRPr="000A6AA8" w:rsidRDefault="00D82401" w:rsidP="00235E1F">
      <w:pPr>
        <w:pStyle w:val="XMLFragment"/>
        <w:keepNext w:val="0"/>
        <w:keepLines w:val="0"/>
        <w:rPr>
          <w:noProof w:val="0"/>
          <w:lang w:val="nl-NL"/>
          <w:rPrChange w:id="1048" w:author="Michael Clifton" w:date="2018-10-11T10:01:00Z">
            <w:rPr>
              <w:noProof w:val="0"/>
            </w:rPr>
          </w:rPrChange>
        </w:rPr>
      </w:pPr>
      <w:r w:rsidRPr="000A6AA8">
        <w:rPr>
          <w:noProof w:val="0"/>
          <w:lang w:val="nl-NL"/>
          <w:rPrChange w:id="1049" w:author="Michael Clifton" w:date="2018-10-11T10:01:00Z">
            <w:rPr>
              <w:noProof w:val="0"/>
            </w:rPr>
          </w:rPrChange>
        </w:rPr>
        <w:t xml:space="preserve">    &lt;/entry&gt; </w:t>
      </w:r>
    </w:p>
    <w:p w14:paraId="148FFE57" w14:textId="77777777" w:rsidR="00D82401" w:rsidRPr="001B54C3" w:rsidRDefault="00D82401" w:rsidP="00235E1F">
      <w:pPr>
        <w:pStyle w:val="XMLFragment"/>
        <w:keepNext w:val="0"/>
        <w:keepLines w:val="0"/>
        <w:rPr>
          <w:noProof w:val="0"/>
        </w:rPr>
      </w:pPr>
      <w:r w:rsidRPr="000A6AA8">
        <w:rPr>
          <w:noProof w:val="0"/>
          <w:lang w:val="nl-NL"/>
          <w:rPrChange w:id="1050" w:author="Michael Clifton" w:date="2018-10-11T10:01:00Z">
            <w:rPr>
              <w:noProof w:val="0"/>
            </w:rPr>
          </w:rPrChange>
        </w:rPr>
        <w:t xml:space="preserve">    </w:t>
      </w:r>
      <w:r w:rsidRPr="001B54C3">
        <w:rPr>
          <w:noProof w:val="0"/>
        </w:rPr>
        <w:t>&lt;entry&gt;</w:t>
      </w:r>
    </w:p>
    <w:p w14:paraId="731D13F0" w14:textId="77777777" w:rsidR="00D82401" w:rsidRPr="001B54C3" w:rsidRDefault="00D82401" w:rsidP="00235E1F">
      <w:pPr>
        <w:pStyle w:val="XMLFragment"/>
        <w:keepNext w:val="0"/>
        <w:keepLines w:val="0"/>
        <w:rPr>
          <w:noProof w:val="0"/>
        </w:rPr>
      </w:pPr>
      <w:r w:rsidRPr="001B54C3">
        <w:rPr>
          <w:noProof w:val="0"/>
        </w:rPr>
        <w:t xml:space="preserve">         :</w:t>
      </w:r>
    </w:p>
    <w:p w14:paraId="3D92D134" w14:textId="77777777" w:rsidR="00D82401" w:rsidRPr="001B54C3" w:rsidRDefault="00D82401" w:rsidP="00235E1F">
      <w:pPr>
        <w:pStyle w:val="XMLFragment"/>
        <w:keepNext w:val="0"/>
        <w:keepLines w:val="0"/>
        <w:rPr>
          <w:noProof w:val="0"/>
        </w:rPr>
      </w:pPr>
      <w:r w:rsidRPr="001B54C3">
        <w:rPr>
          <w:noProof w:val="0"/>
        </w:rPr>
        <w:t xml:space="preserve">      &lt;!—Required Death Location Type --&gt;</w:t>
      </w:r>
    </w:p>
    <w:p w14:paraId="44708AD6" w14:textId="77777777" w:rsidR="00D82401" w:rsidRPr="001B54C3" w:rsidRDefault="00D82401" w:rsidP="00235E1F">
      <w:pPr>
        <w:pStyle w:val="XMLFragment"/>
        <w:keepNext w:val="0"/>
        <w:keepLines w:val="0"/>
        <w:rPr>
          <w:noProof w:val="0"/>
        </w:rPr>
      </w:pPr>
      <w:r w:rsidRPr="001B54C3">
        <w:rPr>
          <w:noProof w:val="0"/>
        </w:rPr>
        <w:t xml:space="preserve">        &lt;templateId root=’</w:t>
      </w:r>
      <w:r w:rsidRPr="001B54C3">
        <w:rPr>
          <w:rFonts w:eastAsia="Arial Unicode MS"/>
          <w:noProof w:val="0"/>
        </w:rPr>
        <w:t xml:space="preserve"> 1.3.6.1.4.1.19376.1.7.3.1.4.23.2</w:t>
      </w:r>
      <w:r w:rsidRPr="001B54C3">
        <w:rPr>
          <w:noProof w:val="0"/>
        </w:rPr>
        <w:t>/&gt;</w:t>
      </w:r>
    </w:p>
    <w:p w14:paraId="2C8B1081" w14:textId="77777777" w:rsidR="00D82401" w:rsidRPr="001B54C3" w:rsidRDefault="00D82401" w:rsidP="00235E1F">
      <w:pPr>
        <w:pStyle w:val="XMLFragment"/>
        <w:keepNext w:val="0"/>
        <w:keepLines w:val="0"/>
        <w:rPr>
          <w:noProof w:val="0"/>
        </w:rPr>
      </w:pPr>
      <w:r w:rsidRPr="001B54C3">
        <w:rPr>
          <w:noProof w:val="0"/>
        </w:rPr>
        <w:t xml:space="preserve">         :</w:t>
      </w:r>
    </w:p>
    <w:p w14:paraId="6E04F9C1" w14:textId="77777777" w:rsidR="00D82401" w:rsidRPr="001B54C3" w:rsidRDefault="00D82401" w:rsidP="00235E1F">
      <w:pPr>
        <w:pStyle w:val="XMLFragment"/>
        <w:keepNext w:val="0"/>
        <w:keepLines w:val="0"/>
        <w:rPr>
          <w:noProof w:val="0"/>
        </w:rPr>
      </w:pPr>
      <w:r w:rsidRPr="001B54C3">
        <w:rPr>
          <w:noProof w:val="0"/>
        </w:rPr>
        <w:t xml:space="preserve">    &lt;/entry&gt; </w:t>
      </w:r>
    </w:p>
    <w:p w14:paraId="4FEE5999" w14:textId="77777777" w:rsidR="00D82401" w:rsidRPr="001B54C3" w:rsidRDefault="00D82401" w:rsidP="00235E1F">
      <w:pPr>
        <w:pStyle w:val="XMLFragment"/>
        <w:keepNext w:val="0"/>
        <w:keepLines w:val="0"/>
        <w:rPr>
          <w:noProof w:val="0"/>
        </w:rPr>
      </w:pPr>
      <w:r w:rsidRPr="001B54C3">
        <w:rPr>
          <w:noProof w:val="0"/>
        </w:rPr>
        <w:t xml:space="preserve">    &lt;entry&gt;</w:t>
      </w:r>
    </w:p>
    <w:p w14:paraId="05F01F6C" w14:textId="77777777" w:rsidR="00D82401" w:rsidRPr="001B54C3" w:rsidRDefault="00D82401" w:rsidP="00235E1F">
      <w:pPr>
        <w:pStyle w:val="XMLFragment"/>
        <w:keepNext w:val="0"/>
        <w:keepLines w:val="0"/>
        <w:rPr>
          <w:noProof w:val="0"/>
        </w:rPr>
      </w:pPr>
      <w:r w:rsidRPr="001B54C3">
        <w:rPr>
          <w:noProof w:val="0"/>
        </w:rPr>
        <w:t xml:space="preserve">         :</w:t>
      </w:r>
    </w:p>
    <w:p w14:paraId="67F227BB" w14:textId="77777777" w:rsidR="00D82401" w:rsidRPr="001B54C3" w:rsidRDefault="00D82401" w:rsidP="00235E1F">
      <w:pPr>
        <w:pStyle w:val="XMLFragment"/>
        <w:keepNext w:val="0"/>
        <w:keepLines w:val="0"/>
        <w:rPr>
          <w:noProof w:val="0"/>
        </w:rPr>
      </w:pPr>
      <w:r w:rsidRPr="001B54C3">
        <w:rPr>
          <w:noProof w:val="0"/>
        </w:rPr>
        <w:t xml:space="preserve">      &lt;!—Required Death Pronouncement--&gt;</w:t>
      </w:r>
    </w:p>
    <w:p w14:paraId="4FEB254C" w14:textId="77777777" w:rsidR="00D82401" w:rsidRPr="001B54C3" w:rsidRDefault="00D82401" w:rsidP="00235E1F">
      <w:pPr>
        <w:pStyle w:val="XMLFragment"/>
        <w:keepNext w:val="0"/>
        <w:keepLines w:val="0"/>
        <w:rPr>
          <w:noProof w:val="0"/>
        </w:rPr>
      </w:pPr>
      <w:r w:rsidRPr="001B54C3">
        <w:rPr>
          <w:noProof w:val="0"/>
        </w:rPr>
        <w:t xml:space="preserve">        &lt;templateId root=’</w:t>
      </w:r>
      <w:r w:rsidRPr="001B54C3">
        <w:rPr>
          <w:rFonts w:eastAsia="Arial Unicode MS"/>
          <w:noProof w:val="0"/>
        </w:rPr>
        <w:t xml:space="preserve"> 1.3.6.1.4.1.19376.1.7.3.1.4.23.1’</w:t>
      </w:r>
      <w:r w:rsidRPr="001B54C3">
        <w:rPr>
          <w:noProof w:val="0"/>
        </w:rPr>
        <w:t>/&gt;</w:t>
      </w:r>
    </w:p>
    <w:p w14:paraId="0B02B1D3" w14:textId="77777777" w:rsidR="00D82401" w:rsidRPr="001B54C3" w:rsidRDefault="00D82401" w:rsidP="00235E1F">
      <w:pPr>
        <w:pStyle w:val="XMLFragment"/>
        <w:keepNext w:val="0"/>
        <w:keepLines w:val="0"/>
        <w:rPr>
          <w:noProof w:val="0"/>
        </w:rPr>
      </w:pPr>
      <w:r w:rsidRPr="001B54C3">
        <w:rPr>
          <w:noProof w:val="0"/>
        </w:rPr>
        <w:t xml:space="preserve">         :</w:t>
      </w:r>
    </w:p>
    <w:p w14:paraId="016C9DA2" w14:textId="77777777" w:rsidR="00D82401" w:rsidRPr="001B54C3" w:rsidRDefault="00D82401" w:rsidP="00235E1F">
      <w:pPr>
        <w:pStyle w:val="XMLFragment"/>
        <w:keepNext w:val="0"/>
        <w:keepLines w:val="0"/>
        <w:rPr>
          <w:noProof w:val="0"/>
        </w:rPr>
      </w:pPr>
      <w:r w:rsidRPr="001B54C3">
        <w:rPr>
          <w:noProof w:val="0"/>
        </w:rPr>
        <w:t xml:space="preserve">    &lt;/entry&gt; </w:t>
      </w:r>
    </w:p>
    <w:p w14:paraId="3EE8093F" w14:textId="77777777" w:rsidR="00D82401" w:rsidRPr="001B54C3" w:rsidRDefault="00D82401" w:rsidP="00235E1F">
      <w:pPr>
        <w:pStyle w:val="XMLFragment"/>
        <w:keepNext w:val="0"/>
        <w:keepLines w:val="0"/>
        <w:rPr>
          <w:noProof w:val="0"/>
        </w:rPr>
      </w:pPr>
    </w:p>
    <w:p w14:paraId="66B794F8" w14:textId="77777777" w:rsidR="00D82401" w:rsidRPr="001B54C3" w:rsidRDefault="00D82401" w:rsidP="00235E1F">
      <w:pPr>
        <w:pStyle w:val="XMLFragment"/>
        <w:keepNext w:val="0"/>
        <w:keepLines w:val="0"/>
        <w:rPr>
          <w:noProof w:val="0"/>
        </w:rPr>
      </w:pPr>
    </w:p>
    <w:p w14:paraId="2BDAE6A8" w14:textId="77777777" w:rsidR="00D82401" w:rsidRPr="001B54C3" w:rsidRDefault="00D82401" w:rsidP="00235E1F">
      <w:pPr>
        <w:pStyle w:val="XMLFragment"/>
        <w:keepNext w:val="0"/>
        <w:keepLines w:val="0"/>
        <w:rPr>
          <w:noProof w:val="0"/>
        </w:rPr>
      </w:pPr>
      <w:r w:rsidRPr="001B54C3">
        <w:rPr>
          <w:noProof w:val="0"/>
        </w:rPr>
        <w:t xml:space="preserve">  &lt;/section&gt;</w:t>
      </w:r>
    </w:p>
    <w:p w14:paraId="07CF787A" w14:textId="77777777" w:rsidR="00D82401" w:rsidRPr="001B54C3" w:rsidRDefault="00D82401" w:rsidP="00235E1F">
      <w:pPr>
        <w:pStyle w:val="XMLFragment"/>
        <w:keepNext w:val="0"/>
        <w:keepLines w:val="0"/>
        <w:rPr>
          <w:noProof w:val="0"/>
        </w:rPr>
      </w:pPr>
      <w:r w:rsidRPr="001B54C3">
        <w:rPr>
          <w:noProof w:val="0"/>
        </w:rPr>
        <w:t>&lt;/component&gt;</w:t>
      </w:r>
    </w:p>
    <w:p w14:paraId="3D4D91B3" w14:textId="77777777" w:rsidR="00D82401" w:rsidRPr="001B54C3" w:rsidRDefault="00D82401" w:rsidP="00235E1F">
      <w:pPr>
        <w:pStyle w:val="FigureTitle"/>
        <w:keepLines w:val="0"/>
      </w:pPr>
      <w:r w:rsidRPr="001B54C3">
        <w:t>Figure 6.3.3.10.1-1: Sample VRDR Death Report Section</w:t>
      </w:r>
    </w:p>
    <w:p w14:paraId="63DB4E67" w14:textId="77777777" w:rsidR="00D82401" w:rsidRPr="001B54C3" w:rsidRDefault="00D82401" w:rsidP="00143B5C">
      <w:pPr>
        <w:pStyle w:val="BodyText"/>
      </w:pPr>
    </w:p>
    <w:p w14:paraId="6F5B9F1B" w14:textId="77777777" w:rsidR="00D82401" w:rsidRPr="001B54C3" w:rsidRDefault="00D82401" w:rsidP="00D82401">
      <w:pPr>
        <w:pStyle w:val="Heading6"/>
        <w:rPr>
          <w:bCs/>
          <w:noProof w:val="0"/>
          <w:lang w:val="en-US"/>
        </w:rPr>
      </w:pPr>
      <w:bookmarkStart w:id="1051" w:name="_Toc365018557"/>
      <w:bookmarkStart w:id="1052" w:name="_Toc466555348"/>
      <w:r w:rsidRPr="001B54C3">
        <w:rPr>
          <w:bCs/>
          <w:noProof w:val="0"/>
          <w:lang w:val="en-US"/>
        </w:rPr>
        <w:t>6.3.3.10.1.1 Pregnancy Status Entry Condition</w:t>
      </w:r>
      <w:bookmarkEnd w:id="1051"/>
      <w:bookmarkEnd w:id="1052"/>
      <w:r w:rsidRPr="001B54C3">
        <w:rPr>
          <w:bCs/>
          <w:noProof w:val="0"/>
          <w:lang w:val="en-US"/>
        </w:rPr>
        <w:t xml:space="preserve">   </w:t>
      </w:r>
    </w:p>
    <w:p w14:paraId="28F3B8E9" w14:textId="77777777" w:rsidR="00D82401" w:rsidRPr="001B54C3" w:rsidRDefault="00D82401" w:rsidP="00D82401">
      <w:pPr>
        <w:pStyle w:val="BodyText"/>
      </w:pPr>
      <w:r w:rsidRPr="001B54C3">
        <w:t>The Pregnancy Status clinical statement SHALL be Required if the person is female and in the age range 5 to75 years.</w:t>
      </w:r>
    </w:p>
    <w:p w14:paraId="29097DEA" w14:textId="77777777" w:rsidR="00D82401" w:rsidRPr="001B54C3" w:rsidRDefault="00D82401" w:rsidP="00D82401">
      <w:pPr>
        <w:pStyle w:val="Heading6"/>
        <w:rPr>
          <w:bCs/>
          <w:noProof w:val="0"/>
          <w:lang w:val="en-US"/>
        </w:rPr>
      </w:pPr>
      <w:bookmarkStart w:id="1053" w:name="_Toc365018558"/>
      <w:bookmarkStart w:id="1054" w:name="_Toc466555349"/>
      <w:r w:rsidRPr="001B54C3">
        <w:rPr>
          <w:bCs/>
          <w:noProof w:val="0"/>
          <w:lang w:val="en-US"/>
        </w:rPr>
        <w:lastRenderedPageBreak/>
        <w:t>6.3.3.10.1.2 Autopsy Results Entry Condition</w:t>
      </w:r>
      <w:bookmarkEnd w:id="1053"/>
      <w:bookmarkEnd w:id="1054"/>
      <w:r w:rsidRPr="001B54C3">
        <w:rPr>
          <w:bCs/>
          <w:noProof w:val="0"/>
          <w:lang w:val="en-US"/>
        </w:rPr>
        <w:t xml:space="preserve"> </w:t>
      </w:r>
    </w:p>
    <w:p w14:paraId="6C30477B" w14:textId="77777777" w:rsidR="00D82401" w:rsidRPr="001B54C3" w:rsidRDefault="00D82401" w:rsidP="00D82401">
      <w:pPr>
        <w:pStyle w:val="BodyText"/>
      </w:pPr>
      <w:r w:rsidRPr="001B54C3">
        <w:t xml:space="preserve">The Autopsy Results clinical statement SHALL be Required if autopsy performed. </w:t>
      </w:r>
    </w:p>
    <w:p w14:paraId="133332D9" w14:textId="77777777" w:rsidR="00D82401" w:rsidRPr="001B54C3" w:rsidRDefault="00D82401" w:rsidP="00D82401">
      <w:pPr>
        <w:pStyle w:val="Heading6"/>
        <w:rPr>
          <w:noProof w:val="0"/>
          <w:lang w:val="en-US"/>
        </w:rPr>
      </w:pPr>
      <w:bookmarkStart w:id="1055" w:name="_Toc365018559"/>
      <w:bookmarkStart w:id="1056" w:name="_Toc466555350"/>
      <w:r w:rsidRPr="001B54C3">
        <w:rPr>
          <w:bCs/>
          <w:noProof w:val="0"/>
          <w:lang w:val="en-US"/>
        </w:rPr>
        <w:t>6.3.3.10.1.3 Death Certification Entry Condition</w:t>
      </w:r>
      <w:bookmarkEnd w:id="1055"/>
      <w:bookmarkEnd w:id="1056"/>
      <w:r w:rsidRPr="001B54C3">
        <w:rPr>
          <w:noProof w:val="0"/>
          <w:lang w:val="en-US"/>
        </w:rPr>
        <w:t xml:space="preserve"> </w:t>
      </w:r>
    </w:p>
    <w:p w14:paraId="2E32575F" w14:textId="77777777" w:rsidR="00D82401" w:rsidRPr="001B54C3" w:rsidRDefault="00D82401" w:rsidP="00D82401">
      <w:pPr>
        <w:pStyle w:val="BodyText"/>
      </w:pPr>
      <w:r w:rsidRPr="001B54C3">
        <w:t>The License Number of Person Certifying Death SHALL be reflected in Performer/assigned person.</w:t>
      </w:r>
    </w:p>
    <w:p w14:paraId="5C4E9540" w14:textId="77777777" w:rsidR="00D82401" w:rsidRPr="001B54C3" w:rsidRDefault="00D82401" w:rsidP="00D82401">
      <w:pPr>
        <w:pStyle w:val="Heading6"/>
        <w:rPr>
          <w:noProof w:val="0"/>
          <w:lang w:val="en-US"/>
        </w:rPr>
      </w:pPr>
      <w:bookmarkStart w:id="1057" w:name="_Toc365018560"/>
      <w:bookmarkStart w:id="1058" w:name="_Toc466555351"/>
      <w:r w:rsidRPr="001B54C3">
        <w:rPr>
          <w:bCs/>
          <w:noProof w:val="0"/>
          <w:lang w:val="en-US"/>
        </w:rPr>
        <w:t>6.3.3.10.1.4 Death Causal Information Entry Condition</w:t>
      </w:r>
      <w:bookmarkEnd w:id="1057"/>
      <w:bookmarkEnd w:id="1058"/>
      <w:r w:rsidRPr="001B54C3">
        <w:rPr>
          <w:noProof w:val="0"/>
          <w:lang w:val="en-US"/>
        </w:rPr>
        <w:t xml:space="preserve"> </w:t>
      </w:r>
    </w:p>
    <w:p w14:paraId="4DC0ABDD" w14:textId="77777777" w:rsidR="00D82401" w:rsidRPr="001B54C3" w:rsidRDefault="00D82401" w:rsidP="00D82401">
      <w:pPr>
        <w:pStyle w:val="BodyText"/>
      </w:pPr>
      <w:r w:rsidRPr="001B54C3">
        <w:t>The Name of person completing COD SHALL be reflected in author/assignedAuthor/name.</w:t>
      </w:r>
    </w:p>
    <w:p w14:paraId="738E2189" w14:textId="77777777" w:rsidR="00D82401" w:rsidRPr="001B54C3" w:rsidRDefault="00D82401" w:rsidP="00D82401">
      <w:pPr>
        <w:pStyle w:val="BodyText"/>
      </w:pPr>
    </w:p>
    <w:p w14:paraId="2EA98652" w14:textId="77777777" w:rsidR="00D82401" w:rsidRPr="001B54C3" w:rsidRDefault="00CC390E" w:rsidP="00D82401">
      <w:pPr>
        <w:pStyle w:val="EditorInstructions"/>
      </w:pPr>
      <w:r w:rsidRPr="001B54C3">
        <w:t>Add section 6.3.3.10</w:t>
      </w:r>
      <w:r w:rsidR="00FB1E48" w:rsidRPr="001B54C3">
        <w:t xml:space="preserve">.2 </w:t>
      </w:r>
      <w:r w:rsidRPr="001B54C3">
        <w:t>(a</w:t>
      </w:r>
      <w:r w:rsidR="00D82401" w:rsidRPr="001B54C3">
        <w:t>dded 2013-09</w:t>
      </w:r>
      <w:r w:rsidRPr="001B54C3">
        <w:t xml:space="preserve"> from QRPH VRDR supplement).</w:t>
      </w:r>
    </w:p>
    <w:p w14:paraId="3892D3E0" w14:textId="77777777" w:rsidR="00D82401" w:rsidRPr="001B54C3" w:rsidRDefault="00D82401" w:rsidP="00EA7399">
      <w:pPr>
        <w:pStyle w:val="BodyText"/>
      </w:pPr>
    </w:p>
    <w:p w14:paraId="73D71B47" w14:textId="77777777" w:rsidR="00EA7399" w:rsidRPr="001B54C3" w:rsidRDefault="00EA7399" w:rsidP="00EA7399">
      <w:pPr>
        <w:pStyle w:val="Heading5"/>
        <w:rPr>
          <w:noProof w:val="0"/>
          <w:lang w:val="en-US"/>
        </w:rPr>
      </w:pPr>
      <w:bookmarkStart w:id="1059" w:name="_Toc270712250"/>
      <w:bookmarkStart w:id="1060" w:name="_Toc333407613"/>
      <w:bookmarkStart w:id="1061" w:name="_Toc365018561"/>
      <w:bookmarkStart w:id="1062" w:name="_Toc466555352"/>
      <w:bookmarkStart w:id="1063" w:name="T1_3_6_1_4_1_19376_1_5_3_1_3_5"/>
      <w:r w:rsidRPr="001B54C3">
        <w:rPr>
          <w:noProof w:val="0"/>
          <w:lang w:val="en-US"/>
        </w:rPr>
        <w:t xml:space="preserve">6.3.3.10.2 Coded Hospital Course Section </w:t>
      </w:r>
      <w:bookmarkEnd w:id="1059"/>
      <w:bookmarkEnd w:id="1060"/>
      <w:r w:rsidRPr="001B54C3">
        <w:rPr>
          <w:noProof w:val="0"/>
          <w:lang w:val="en-US"/>
        </w:rPr>
        <w:t>1.3.6.1.4.1.19376.1.7.3.1.3.23.1</w:t>
      </w:r>
      <w:bookmarkEnd w:id="1061"/>
      <w:bookmarkEnd w:id="1062"/>
    </w:p>
    <w:p w14:paraId="1E3E6A02" w14:textId="77777777" w:rsidR="003D53B7" w:rsidRPr="001B54C3" w:rsidRDefault="003D53B7" w:rsidP="00235E1F">
      <w:pPr>
        <w:pStyle w:val="BodyText"/>
      </w:pPr>
    </w:p>
    <w:p w14:paraId="5B7581E7" w14:textId="77777777" w:rsidR="00EA7399" w:rsidRPr="001B54C3" w:rsidRDefault="00EA7399" w:rsidP="00EA7399">
      <w:pPr>
        <w:pStyle w:val="TableTitle"/>
      </w:pPr>
      <w:r w:rsidRPr="001B54C3">
        <w:t>Table 6.3.3.10.2-1</w:t>
      </w:r>
      <w:r w:rsidR="003C4B67" w:rsidRPr="001B54C3">
        <w:t>:</w:t>
      </w:r>
      <w:r w:rsidRPr="001B54C3">
        <w:t xml:space="preserve"> Coded Hospital Course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EA7399" w:rsidRPr="001B54C3" w14:paraId="20DC25CF" w14:textId="77777777" w:rsidTr="00576949">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6055714" w14:textId="77777777" w:rsidR="00EA7399" w:rsidRPr="001B54C3" w:rsidRDefault="00EA7399" w:rsidP="00576949">
            <w:pPr>
              <w:pStyle w:val="TableEntryHeader"/>
            </w:pPr>
            <w:r w:rsidRPr="001B54C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5EA8423" w14:textId="77777777" w:rsidR="00EA7399" w:rsidRPr="001B54C3" w:rsidRDefault="00EA7399" w:rsidP="00576949">
            <w:pPr>
              <w:pStyle w:val="TableEntry"/>
            </w:pPr>
            <w:r w:rsidRPr="001B54C3">
              <w:t>Coded Hospital Course Section</w:t>
            </w:r>
          </w:p>
        </w:tc>
      </w:tr>
      <w:tr w:rsidR="00EA7399" w:rsidRPr="001B54C3" w14:paraId="3CC7FEB5" w14:textId="77777777" w:rsidTr="00576949">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8A329AD" w14:textId="77777777" w:rsidR="00EA7399" w:rsidRPr="001B54C3" w:rsidRDefault="00EA7399" w:rsidP="00576949">
            <w:pPr>
              <w:pStyle w:val="TableEntryHeader"/>
            </w:pPr>
            <w:r w:rsidRPr="001B54C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682A384" w14:textId="77777777" w:rsidR="00EA7399" w:rsidRPr="001B54C3" w:rsidRDefault="00EA7399" w:rsidP="00576949">
            <w:pPr>
              <w:pStyle w:val="TableEntry"/>
            </w:pPr>
            <w:r w:rsidRPr="001B54C3">
              <w:t>1.3.6.1.4.1.19376.1.7.3.1.3.23.1</w:t>
            </w:r>
          </w:p>
        </w:tc>
      </w:tr>
      <w:tr w:rsidR="00EA7399" w:rsidRPr="001B54C3" w14:paraId="487FAA24" w14:textId="77777777" w:rsidTr="00576949">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F8333FA" w14:textId="77777777" w:rsidR="00EA7399" w:rsidRPr="001B54C3" w:rsidRDefault="00EA7399" w:rsidP="00576949">
            <w:pPr>
              <w:pStyle w:val="TableEntryHeader"/>
            </w:pPr>
            <w:r w:rsidRPr="001B54C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76DEFF0" w14:textId="77777777" w:rsidR="00EA7399" w:rsidRPr="001B54C3" w:rsidRDefault="00EA7399" w:rsidP="00576949">
            <w:pPr>
              <w:pStyle w:val="TableEntry"/>
            </w:pPr>
            <w:r w:rsidRPr="001B54C3">
              <w:t>Hospital Course Section (1.3.6.1.4.1.19376.1.5.3.1.3.5)</w:t>
            </w:r>
          </w:p>
          <w:p w14:paraId="5F9A962A" w14:textId="77777777" w:rsidR="00EA7399" w:rsidRPr="001B54C3" w:rsidRDefault="00EA7399" w:rsidP="00576949">
            <w:pPr>
              <w:pStyle w:val="TableEntry"/>
            </w:pPr>
          </w:p>
        </w:tc>
      </w:tr>
      <w:tr w:rsidR="00EA7399" w:rsidRPr="001B54C3" w14:paraId="47B76626" w14:textId="77777777" w:rsidTr="00576949">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4AEFB98" w14:textId="77777777" w:rsidR="00EA7399" w:rsidRPr="001B54C3" w:rsidRDefault="00EA7399" w:rsidP="00576949">
            <w:pPr>
              <w:pStyle w:val="TableEntryHeader"/>
            </w:pPr>
            <w:r w:rsidRPr="001B54C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7F6F23A" w14:textId="77777777" w:rsidR="00EA7399" w:rsidRPr="001B54C3" w:rsidRDefault="00EA7399" w:rsidP="00EA7399">
            <w:pPr>
              <w:pStyle w:val="TableEntry"/>
            </w:pPr>
            <w:r w:rsidRPr="001B54C3">
              <w:t>The hospital course section shall contain a narrative description and coded entries describing  the sequence of events from admission to discharge in a hospital facility.</w:t>
            </w:r>
          </w:p>
        </w:tc>
      </w:tr>
      <w:tr w:rsidR="00EA7399" w:rsidRPr="001B54C3" w14:paraId="4E69D435" w14:textId="77777777" w:rsidTr="00576949">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1D699CB" w14:textId="77777777" w:rsidR="00EA7399" w:rsidRPr="001B54C3" w:rsidRDefault="00EA7399" w:rsidP="00576949">
            <w:pPr>
              <w:pStyle w:val="TableEntryHeader"/>
            </w:pPr>
            <w:r w:rsidRPr="001B54C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0D6E05C" w14:textId="77777777" w:rsidR="00EA7399" w:rsidRPr="001B54C3" w:rsidRDefault="00EA7399" w:rsidP="00576949">
            <w:pPr>
              <w:pStyle w:val="TableEntry"/>
            </w:pPr>
            <w:r w:rsidRPr="001B54C3">
              <w:t xml:space="preserve">8648-8, LOINC, HOSPITAL COURSE </w:t>
            </w:r>
          </w:p>
        </w:tc>
      </w:tr>
      <w:tr w:rsidR="00EA7399" w:rsidRPr="001B54C3" w14:paraId="3C457828" w14:textId="77777777" w:rsidTr="00576949">
        <w:tc>
          <w:tcPr>
            <w:tcW w:w="492" w:type="pct"/>
            <w:tcBorders>
              <w:top w:val="single" w:sz="4" w:space="0" w:color="auto"/>
            </w:tcBorders>
            <w:shd w:val="clear" w:color="auto" w:fill="E6E6E6"/>
            <w:vAlign w:val="center"/>
          </w:tcPr>
          <w:p w14:paraId="4CFEC43B" w14:textId="77777777" w:rsidR="00EA7399" w:rsidRPr="001B54C3" w:rsidRDefault="00EA7399" w:rsidP="00576949">
            <w:pPr>
              <w:pStyle w:val="TableEntryHeader"/>
            </w:pPr>
            <w:r w:rsidRPr="001B54C3">
              <w:t xml:space="preserve">Opt and Card </w:t>
            </w:r>
          </w:p>
        </w:tc>
        <w:tc>
          <w:tcPr>
            <w:tcW w:w="626" w:type="pct"/>
            <w:tcBorders>
              <w:top w:val="single" w:sz="4" w:space="0" w:color="auto"/>
            </w:tcBorders>
            <w:shd w:val="clear" w:color="auto" w:fill="E6E6E6"/>
            <w:vAlign w:val="center"/>
          </w:tcPr>
          <w:p w14:paraId="64BADB9B" w14:textId="77777777" w:rsidR="00EA7399" w:rsidRPr="001B54C3" w:rsidRDefault="00EA7399" w:rsidP="00576949">
            <w:pPr>
              <w:pStyle w:val="TableEntryHeader"/>
            </w:pPr>
            <w:r w:rsidRPr="001B54C3">
              <w:t>Condition</w:t>
            </w:r>
          </w:p>
        </w:tc>
        <w:tc>
          <w:tcPr>
            <w:tcW w:w="1115" w:type="pct"/>
            <w:tcBorders>
              <w:top w:val="single" w:sz="4" w:space="0" w:color="auto"/>
            </w:tcBorders>
            <w:shd w:val="clear" w:color="auto" w:fill="E4E4E4"/>
          </w:tcPr>
          <w:p w14:paraId="6F87B0C8" w14:textId="77777777" w:rsidR="00EA7399" w:rsidRPr="001B54C3" w:rsidRDefault="00EA7399" w:rsidP="00576949">
            <w:pPr>
              <w:pStyle w:val="TableEntryHeader"/>
            </w:pPr>
            <w:r w:rsidRPr="001B54C3">
              <w:t xml:space="preserve">Data Element or </w:t>
            </w:r>
            <w:r w:rsidRPr="001B54C3">
              <w:br/>
              <w:t>Section Name</w:t>
            </w:r>
          </w:p>
        </w:tc>
        <w:tc>
          <w:tcPr>
            <w:tcW w:w="1302" w:type="pct"/>
            <w:tcBorders>
              <w:top w:val="single" w:sz="4" w:space="0" w:color="auto"/>
            </w:tcBorders>
            <w:shd w:val="clear" w:color="auto" w:fill="E4E4E4"/>
            <w:vAlign w:val="center"/>
          </w:tcPr>
          <w:p w14:paraId="4395E2F0" w14:textId="77777777" w:rsidR="00EA7399" w:rsidRPr="001B54C3" w:rsidRDefault="00EA7399" w:rsidP="00576949">
            <w:pPr>
              <w:pStyle w:val="TableEntryHeader"/>
            </w:pPr>
            <w:r w:rsidRPr="001B54C3">
              <w:t>Template ID</w:t>
            </w:r>
          </w:p>
        </w:tc>
        <w:tc>
          <w:tcPr>
            <w:tcW w:w="773" w:type="pct"/>
            <w:tcBorders>
              <w:top w:val="single" w:sz="4" w:space="0" w:color="auto"/>
            </w:tcBorders>
            <w:shd w:val="clear" w:color="auto" w:fill="E4E4E4"/>
            <w:vAlign w:val="center"/>
          </w:tcPr>
          <w:p w14:paraId="682FFBCF" w14:textId="77777777" w:rsidR="00EA7399" w:rsidRPr="001B54C3" w:rsidRDefault="00EA7399" w:rsidP="00576949">
            <w:pPr>
              <w:pStyle w:val="TableEntryHeader"/>
            </w:pPr>
            <w:r w:rsidRPr="001B54C3">
              <w:t>Specification Document</w:t>
            </w:r>
          </w:p>
        </w:tc>
        <w:tc>
          <w:tcPr>
            <w:tcW w:w="692" w:type="pct"/>
            <w:tcBorders>
              <w:top w:val="single" w:sz="4" w:space="0" w:color="auto"/>
            </w:tcBorders>
            <w:shd w:val="clear" w:color="auto" w:fill="E4E4E4"/>
            <w:vAlign w:val="center"/>
          </w:tcPr>
          <w:p w14:paraId="13DC2040" w14:textId="77777777" w:rsidR="00EA7399" w:rsidRPr="001B54C3" w:rsidRDefault="00EA7399" w:rsidP="00576949">
            <w:pPr>
              <w:pStyle w:val="TableEntryHeader"/>
            </w:pPr>
            <w:r w:rsidRPr="001B54C3">
              <w:t>Vocabulary</w:t>
            </w:r>
          </w:p>
          <w:p w14:paraId="7ECDE7E0" w14:textId="77777777" w:rsidR="00EA7399" w:rsidRPr="001B54C3" w:rsidRDefault="00EA7399" w:rsidP="00576949">
            <w:pPr>
              <w:pStyle w:val="TableEntryHeader"/>
            </w:pPr>
            <w:r w:rsidRPr="001B54C3">
              <w:t>Constraint</w:t>
            </w:r>
          </w:p>
        </w:tc>
      </w:tr>
      <w:tr w:rsidR="00EA7399" w:rsidRPr="001B54C3" w14:paraId="618E3987" w14:textId="77777777" w:rsidTr="00576949">
        <w:tc>
          <w:tcPr>
            <w:tcW w:w="5000" w:type="pct"/>
            <w:gridSpan w:val="6"/>
            <w:tcBorders>
              <w:top w:val="single" w:sz="4" w:space="0" w:color="auto"/>
              <w:left w:val="single" w:sz="4" w:space="0" w:color="auto"/>
              <w:bottom w:val="single" w:sz="4" w:space="0" w:color="auto"/>
              <w:right w:val="single" w:sz="4" w:space="0" w:color="auto"/>
            </w:tcBorders>
          </w:tcPr>
          <w:p w14:paraId="501F7311" w14:textId="77777777" w:rsidR="00EA7399" w:rsidRPr="001B54C3" w:rsidRDefault="00EA7399" w:rsidP="00576949">
            <w:pPr>
              <w:pStyle w:val="TableEntryHeader"/>
            </w:pPr>
            <w:r w:rsidRPr="001B54C3">
              <w:t>Entries</w:t>
            </w:r>
          </w:p>
        </w:tc>
      </w:tr>
      <w:tr w:rsidR="00EA7399" w:rsidRPr="001B54C3" w14:paraId="5B04392B" w14:textId="77777777" w:rsidTr="00576949">
        <w:tc>
          <w:tcPr>
            <w:tcW w:w="492" w:type="pct"/>
            <w:tcBorders>
              <w:top w:val="single" w:sz="4" w:space="0" w:color="auto"/>
              <w:left w:val="single" w:sz="4" w:space="0" w:color="auto"/>
              <w:bottom w:val="single" w:sz="4" w:space="0" w:color="auto"/>
              <w:right w:val="single" w:sz="4" w:space="0" w:color="auto"/>
            </w:tcBorders>
            <w:vAlign w:val="center"/>
          </w:tcPr>
          <w:p w14:paraId="2841CE88" w14:textId="77777777" w:rsidR="00EA7399" w:rsidRPr="001B54C3" w:rsidRDefault="00EA7399" w:rsidP="00576949">
            <w:pPr>
              <w:pStyle w:val="TableEntry"/>
            </w:pPr>
            <w:r w:rsidRPr="001B54C3">
              <w:t>R2[0..1]</w:t>
            </w:r>
          </w:p>
        </w:tc>
        <w:tc>
          <w:tcPr>
            <w:tcW w:w="626" w:type="pct"/>
            <w:tcBorders>
              <w:top w:val="single" w:sz="4" w:space="0" w:color="auto"/>
              <w:left w:val="single" w:sz="4" w:space="0" w:color="auto"/>
              <w:bottom w:val="single" w:sz="4" w:space="0" w:color="auto"/>
              <w:right w:val="single" w:sz="4" w:space="0" w:color="auto"/>
            </w:tcBorders>
            <w:vAlign w:val="center"/>
          </w:tcPr>
          <w:p w14:paraId="7F9CECC0" w14:textId="77777777" w:rsidR="00EA7399" w:rsidRPr="001B54C3" w:rsidRDefault="00EA7399" w:rsidP="00576949">
            <w:pPr>
              <w:pStyle w:val="TableEntry"/>
            </w:pPr>
            <w:r w:rsidRPr="001B54C3">
              <w:t>HL7</w:t>
            </w:r>
          </w:p>
        </w:tc>
        <w:tc>
          <w:tcPr>
            <w:tcW w:w="1115" w:type="pct"/>
            <w:tcBorders>
              <w:top w:val="single" w:sz="4" w:space="0" w:color="auto"/>
              <w:left w:val="single" w:sz="4" w:space="0" w:color="auto"/>
              <w:bottom w:val="single" w:sz="4" w:space="0" w:color="auto"/>
              <w:right w:val="single" w:sz="4" w:space="0" w:color="auto"/>
            </w:tcBorders>
            <w:vAlign w:val="center"/>
          </w:tcPr>
          <w:p w14:paraId="42338E8A" w14:textId="77777777" w:rsidR="00EA7399" w:rsidRPr="001B54C3" w:rsidRDefault="00EA7399" w:rsidP="00576949">
            <w:pPr>
              <w:pStyle w:val="TableEntry"/>
            </w:pPr>
            <w:r w:rsidRPr="001B54C3">
              <w:t>Time of Death</w:t>
            </w:r>
          </w:p>
        </w:tc>
        <w:tc>
          <w:tcPr>
            <w:tcW w:w="1302" w:type="pct"/>
            <w:tcBorders>
              <w:top w:val="single" w:sz="4" w:space="0" w:color="auto"/>
              <w:left w:val="single" w:sz="4" w:space="0" w:color="auto"/>
              <w:bottom w:val="single" w:sz="4" w:space="0" w:color="auto"/>
              <w:right w:val="single" w:sz="4" w:space="0" w:color="auto"/>
            </w:tcBorders>
            <w:vAlign w:val="center"/>
          </w:tcPr>
          <w:p w14:paraId="4EF029A9" w14:textId="77777777" w:rsidR="00EA7399" w:rsidRPr="001B54C3" w:rsidRDefault="00EA7399" w:rsidP="00576949">
            <w:pPr>
              <w:pStyle w:val="TableEntry"/>
            </w:pPr>
            <w:r w:rsidRPr="001B54C3">
              <w:t>2.16.840.1.113883.10.20.24.1.3</w:t>
            </w:r>
          </w:p>
        </w:tc>
        <w:tc>
          <w:tcPr>
            <w:tcW w:w="773" w:type="pct"/>
            <w:tcBorders>
              <w:top w:val="single" w:sz="4" w:space="0" w:color="auto"/>
              <w:left w:val="single" w:sz="4" w:space="0" w:color="auto"/>
              <w:bottom w:val="single" w:sz="4" w:space="0" w:color="auto"/>
              <w:right w:val="single" w:sz="4" w:space="0" w:color="auto"/>
            </w:tcBorders>
            <w:vAlign w:val="center"/>
          </w:tcPr>
          <w:p w14:paraId="6E7B16F4" w14:textId="77777777" w:rsidR="00EA7399" w:rsidRPr="001B54C3" w:rsidRDefault="00EA7399" w:rsidP="00576949">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032C7153" w14:textId="77777777" w:rsidR="00EA7399" w:rsidRPr="001B54C3" w:rsidRDefault="00EA7399" w:rsidP="00576949">
            <w:pPr>
              <w:pStyle w:val="TableEntry"/>
            </w:pPr>
          </w:p>
        </w:tc>
      </w:tr>
    </w:tbl>
    <w:p w14:paraId="4C12136B" w14:textId="77777777" w:rsidR="00EA7399" w:rsidRPr="001B54C3" w:rsidRDefault="00EA7399" w:rsidP="00EA7399">
      <w:pPr>
        <w:pStyle w:val="BodyText"/>
      </w:pPr>
    </w:p>
    <w:bookmarkEnd w:id="1063"/>
    <w:p w14:paraId="6C7FD6D2" w14:textId="77777777" w:rsidR="00EA7399" w:rsidRPr="001B54C3" w:rsidRDefault="00EA7399" w:rsidP="00EA7399">
      <w:pPr>
        <w:pStyle w:val="XMLFragment"/>
        <w:rPr>
          <w:noProof w:val="0"/>
        </w:rPr>
      </w:pPr>
      <w:r w:rsidRPr="001B54C3">
        <w:rPr>
          <w:noProof w:val="0"/>
        </w:rPr>
        <w:lastRenderedPageBreak/>
        <w:t>&lt;component&gt;</w:t>
      </w:r>
    </w:p>
    <w:p w14:paraId="7F612627" w14:textId="77777777" w:rsidR="00EA7399" w:rsidRPr="001B54C3" w:rsidRDefault="00EA7399" w:rsidP="00EA7399">
      <w:pPr>
        <w:pStyle w:val="XMLFragment"/>
        <w:rPr>
          <w:noProof w:val="0"/>
        </w:rPr>
      </w:pPr>
      <w:r w:rsidRPr="001B54C3">
        <w:rPr>
          <w:noProof w:val="0"/>
        </w:rPr>
        <w:t xml:space="preserve">  &lt;section&gt;</w:t>
      </w:r>
    </w:p>
    <w:p w14:paraId="4D01ADB6" w14:textId="4502D04F" w:rsidR="00EA7399" w:rsidRDefault="00EA7399" w:rsidP="00EA7399">
      <w:pPr>
        <w:pStyle w:val="XMLFragment"/>
        <w:rPr>
          <w:ins w:id="1064" w:author="Michael Clifton" w:date="2018-10-10T15:44:00Z"/>
          <w:noProof w:val="0"/>
        </w:rPr>
      </w:pPr>
      <w:r w:rsidRPr="001B54C3">
        <w:rPr>
          <w:noProof w:val="0"/>
        </w:rPr>
        <w:t xml:space="preserve">    &lt;templateId root=' 1.3.6.1.4.1.19376.1.7.3.1.3.23.1’/&gt;</w:t>
      </w:r>
    </w:p>
    <w:p w14:paraId="17FE433D" w14:textId="3F24EDC7" w:rsidR="005B6719" w:rsidRPr="001B54C3" w:rsidRDefault="005B6719" w:rsidP="00EA7399">
      <w:pPr>
        <w:pStyle w:val="XMLFragment"/>
        <w:rPr>
          <w:noProof w:val="0"/>
        </w:rPr>
      </w:pPr>
      <w:commentRangeStart w:id="1065"/>
      <w:ins w:id="1066" w:author="Michael Clifton" w:date="2018-10-10T15:44:00Z">
        <w:r w:rsidRPr="005B6719">
          <w:rPr>
            <w:noProof w:val="0"/>
          </w:rPr>
          <w:t xml:space="preserve">    &lt;templateId root='1.3.6.1.4.1.19376.1.5.3.1.3.5'/&gt;</w:t>
        </w:r>
        <w:commentRangeEnd w:id="1065"/>
        <w:r>
          <w:rPr>
            <w:rStyle w:val="CommentReference"/>
            <w:rFonts w:ascii="Times New Roman" w:hAnsi="Times New Roman" w:cs="Times New Roman"/>
            <w:noProof w:val="0"/>
          </w:rPr>
          <w:commentReference w:id="1065"/>
        </w:r>
      </w:ins>
    </w:p>
    <w:p w14:paraId="54720F95" w14:textId="77777777" w:rsidR="00EA7399" w:rsidRPr="001B54C3" w:rsidRDefault="00EA7399" w:rsidP="00EA7399">
      <w:pPr>
        <w:pStyle w:val="XMLFragment"/>
        <w:rPr>
          <w:noProof w:val="0"/>
        </w:rPr>
      </w:pPr>
      <w:r w:rsidRPr="001B54C3">
        <w:rPr>
          <w:noProof w:val="0"/>
        </w:rPr>
        <w:t xml:space="preserve">    &lt;id root=' ' extension=' '/&gt;</w:t>
      </w:r>
    </w:p>
    <w:p w14:paraId="36CCB99F" w14:textId="77777777" w:rsidR="00EA7399" w:rsidRPr="001B54C3" w:rsidRDefault="00EA7399" w:rsidP="00EA7399">
      <w:pPr>
        <w:pStyle w:val="XMLFragment"/>
        <w:rPr>
          <w:noProof w:val="0"/>
        </w:rPr>
      </w:pPr>
      <w:r w:rsidRPr="001B54C3">
        <w:rPr>
          <w:noProof w:val="0"/>
        </w:rPr>
        <w:t xml:space="preserve">    &lt;code code='8648-8' displayName='HOSPITAL COURSE'</w:t>
      </w:r>
    </w:p>
    <w:p w14:paraId="66F9D137" w14:textId="77777777" w:rsidR="00EA7399" w:rsidRPr="001B54C3" w:rsidRDefault="00EA7399" w:rsidP="00EA7399">
      <w:pPr>
        <w:pStyle w:val="XMLFragment"/>
        <w:rPr>
          <w:noProof w:val="0"/>
        </w:rPr>
      </w:pPr>
      <w:r w:rsidRPr="001B54C3">
        <w:rPr>
          <w:noProof w:val="0"/>
        </w:rPr>
        <w:t xml:space="preserve">      codeSystem='2.16.840.1.113883.6.1' codeSystemName='LOINC'/&gt;</w:t>
      </w:r>
    </w:p>
    <w:p w14:paraId="18DC1DA0" w14:textId="77777777" w:rsidR="00EA7399" w:rsidRPr="001B54C3" w:rsidRDefault="00EA7399" w:rsidP="00EA7399">
      <w:pPr>
        <w:pStyle w:val="XMLFragment"/>
        <w:rPr>
          <w:noProof w:val="0"/>
        </w:rPr>
      </w:pPr>
      <w:r w:rsidRPr="001B54C3">
        <w:rPr>
          <w:noProof w:val="0"/>
        </w:rPr>
        <w:t xml:space="preserve">    &lt;text&gt;</w:t>
      </w:r>
    </w:p>
    <w:p w14:paraId="4F693327" w14:textId="77777777" w:rsidR="00EA7399" w:rsidRPr="001B54C3" w:rsidRDefault="00EA7399" w:rsidP="00EA7399">
      <w:pPr>
        <w:pStyle w:val="XMLFragment"/>
        <w:rPr>
          <w:noProof w:val="0"/>
        </w:rPr>
      </w:pPr>
      <w:r w:rsidRPr="001B54C3">
        <w:rPr>
          <w:noProof w:val="0"/>
        </w:rPr>
        <w:t xml:space="preserve">      </w:t>
      </w:r>
      <w:r w:rsidRPr="001B54C3">
        <w:rPr>
          <w:i/>
          <w:iCs/>
          <w:noProof w:val="0"/>
        </w:rPr>
        <w:t>Text as described above</w:t>
      </w:r>
    </w:p>
    <w:p w14:paraId="11DC4992" w14:textId="77777777" w:rsidR="00EA7399" w:rsidRPr="001B54C3" w:rsidRDefault="00EA7399" w:rsidP="00EA7399">
      <w:pPr>
        <w:pStyle w:val="XMLFragment"/>
        <w:rPr>
          <w:noProof w:val="0"/>
        </w:rPr>
      </w:pPr>
      <w:r w:rsidRPr="001B54C3">
        <w:rPr>
          <w:noProof w:val="0"/>
        </w:rPr>
        <w:t xml:space="preserve">    &lt;/text&gt;  </w:t>
      </w:r>
    </w:p>
    <w:p w14:paraId="4AFF16D1" w14:textId="77777777" w:rsidR="00EA7399" w:rsidRPr="001B54C3" w:rsidRDefault="00EA7399" w:rsidP="00EA7399">
      <w:pPr>
        <w:pStyle w:val="XMLFragment"/>
        <w:rPr>
          <w:noProof w:val="0"/>
        </w:rPr>
      </w:pPr>
      <w:r w:rsidRPr="001B54C3">
        <w:rPr>
          <w:noProof w:val="0"/>
        </w:rPr>
        <w:t xml:space="preserve">    &lt;entry&gt;</w:t>
      </w:r>
    </w:p>
    <w:p w14:paraId="371B3348" w14:textId="77777777" w:rsidR="00EA7399" w:rsidRPr="001B54C3" w:rsidRDefault="00EA7399" w:rsidP="00EA7399">
      <w:pPr>
        <w:pStyle w:val="XMLFragment"/>
        <w:rPr>
          <w:noProof w:val="0"/>
        </w:rPr>
      </w:pPr>
      <w:r w:rsidRPr="001B54C3">
        <w:rPr>
          <w:noProof w:val="0"/>
        </w:rPr>
        <w:t xml:space="preserve">         :</w:t>
      </w:r>
    </w:p>
    <w:p w14:paraId="298B2574" w14:textId="77777777" w:rsidR="00EA7399" w:rsidRPr="001B54C3" w:rsidRDefault="00EA7399" w:rsidP="00EA7399">
      <w:pPr>
        <w:pStyle w:val="XMLFragment"/>
        <w:rPr>
          <w:noProof w:val="0"/>
        </w:rPr>
      </w:pPr>
      <w:r w:rsidRPr="001B54C3">
        <w:rPr>
          <w:noProof w:val="0"/>
        </w:rPr>
        <w:t xml:space="preserve">      &lt;!-- Required if known Time of Death  element --&gt;</w:t>
      </w:r>
    </w:p>
    <w:p w14:paraId="5A2893E1" w14:textId="02895126" w:rsidR="00EA7399" w:rsidRPr="000A6AA8" w:rsidRDefault="00EA7399" w:rsidP="00EA7399">
      <w:pPr>
        <w:pStyle w:val="XMLFragment"/>
        <w:rPr>
          <w:noProof w:val="0"/>
          <w:lang w:val="nl-NL"/>
          <w:rPrChange w:id="1067" w:author="Michael Clifton" w:date="2018-10-11T10:01:00Z">
            <w:rPr>
              <w:noProof w:val="0"/>
            </w:rPr>
          </w:rPrChange>
        </w:rPr>
      </w:pPr>
      <w:r w:rsidRPr="001B54C3">
        <w:rPr>
          <w:noProof w:val="0"/>
        </w:rPr>
        <w:t xml:space="preserve">        </w:t>
      </w:r>
      <w:r w:rsidRPr="000A6AA8">
        <w:rPr>
          <w:noProof w:val="0"/>
          <w:lang w:val="nl-NL"/>
          <w:rPrChange w:id="1068" w:author="Michael Clifton" w:date="2018-10-11T10:01:00Z">
            <w:rPr>
              <w:noProof w:val="0"/>
            </w:rPr>
          </w:rPrChange>
        </w:rPr>
        <w:t>&lt;templateId root='</w:t>
      </w:r>
      <w:r w:rsidRPr="000A6AA8">
        <w:rPr>
          <w:rFonts w:ascii="Times New Roman" w:hAnsi="Times New Roman" w:cs="Times New Roman"/>
          <w:noProof w:val="0"/>
          <w:sz w:val="18"/>
          <w:lang w:val="nl-NL"/>
          <w:rPrChange w:id="1069" w:author="Michael Clifton" w:date="2018-10-11T10:01:00Z">
            <w:rPr>
              <w:rFonts w:ascii="Times New Roman" w:hAnsi="Times New Roman" w:cs="Times New Roman"/>
              <w:noProof w:val="0"/>
              <w:sz w:val="18"/>
            </w:rPr>
          </w:rPrChange>
        </w:rPr>
        <w:t>2.16.840.1.113883.10.20.24.1.3</w:t>
      </w:r>
      <w:commentRangeStart w:id="1070"/>
      <w:ins w:id="1071" w:author="Michael Clifton" w:date="2018-10-10T15:43:00Z">
        <w:r w:rsidR="005B6719" w:rsidRPr="000A6AA8">
          <w:rPr>
            <w:rFonts w:eastAsia="Courier New"/>
            <w:color w:val="FF0000"/>
            <w:szCs w:val="16"/>
            <w:highlight w:val="yellow"/>
            <w:lang w:val="nl-NL"/>
            <w:rPrChange w:id="1072" w:author="Michael Clifton" w:date="2018-10-11T10:01:00Z">
              <w:rPr>
                <w:rFonts w:eastAsia="Courier New"/>
                <w:b/>
                <w:color w:val="FF0000"/>
                <w:szCs w:val="16"/>
                <w:highlight w:val="yellow"/>
                <w:u w:val="single"/>
              </w:rPr>
            </w:rPrChange>
          </w:rPr>
          <w:t>'</w:t>
        </w:r>
      </w:ins>
      <w:commentRangeEnd w:id="1070"/>
      <w:ins w:id="1073" w:author="Michael Clifton" w:date="2018-10-10T15:44:00Z">
        <w:r w:rsidR="005B6719">
          <w:rPr>
            <w:rStyle w:val="CommentReference"/>
            <w:rFonts w:ascii="Times New Roman" w:hAnsi="Times New Roman" w:cs="Times New Roman"/>
            <w:noProof w:val="0"/>
          </w:rPr>
          <w:commentReference w:id="1070"/>
        </w:r>
      </w:ins>
      <w:r w:rsidRPr="000A6AA8">
        <w:rPr>
          <w:noProof w:val="0"/>
          <w:lang w:val="nl-NL"/>
          <w:rPrChange w:id="1074" w:author="Michael Clifton" w:date="2018-10-11T10:01:00Z">
            <w:rPr>
              <w:noProof w:val="0"/>
            </w:rPr>
          </w:rPrChange>
        </w:rPr>
        <w:t>/&gt;</w:t>
      </w:r>
    </w:p>
    <w:p w14:paraId="61BDF62E" w14:textId="77777777" w:rsidR="00EA7399" w:rsidRPr="000A6AA8" w:rsidRDefault="00EA7399" w:rsidP="00EA7399">
      <w:pPr>
        <w:pStyle w:val="XMLFragment"/>
        <w:rPr>
          <w:noProof w:val="0"/>
          <w:lang w:val="nl-NL"/>
          <w:rPrChange w:id="1075" w:author="Michael Clifton" w:date="2018-10-11T10:01:00Z">
            <w:rPr>
              <w:noProof w:val="0"/>
            </w:rPr>
          </w:rPrChange>
        </w:rPr>
      </w:pPr>
      <w:r w:rsidRPr="000A6AA8">
        <w:rPr>
          <w:noProof w:val="0"/>
          <w:lang w:val="nl-NL"/>
          <w:rPrChange w:id="1076" w:author="Michael Clifton" w:date="2018-10-11T10:01:00Z">
            <w:rPr>
              <w:noProof w:val="0"/>
            </w:rPr>
          </w:rPrChange>
        </w:rPr>
        <w:t xml:space="preserve">         :</w:t>
      </w:r>
    </w:p>
    <w:p w14:paraId="4F9A1B93" w14:textId="77777777" w:rsidR="00EA7399" w:rsidRPr="000A6AA8" w:rsidRDefault="00EA7399" w:rsidP="00EA7399">
      <w:pPr>
        <w:pStyle w:val="XMLFragment"/>
        <w:rPr>
          <w:noProof w:val="0"/>
          <w:lang w:val="nl-NL"/>
          <w:rPrChange w:id="1077" w:author="Michael Clifton" w:date="2018-10-11T10:01:00Z">
            <w:rPr>
              <w:noProof w:val="0"/>
            </w:rPr>
          </w:rPrChange>
        </w:rPr>
      </w:pPr>
      <w:r w:rsidRPr="000A6AA8">
        <w:rPr>
          <w:noProof w:val="0"/>
          <w:lang w:val="nl-NL"/>
          <w:rPrChange w:id="1078" w:author="Michael Clifton" w:date="2018-10-11T10:01:00Z">
            <w:rPr>
              <w:noProof w:val="0"/>
            </w:rPr>
          </w:rPrChange>
        </w:rPr>
        <w:t xml:space="preserve">    &lt;/entry&gt; </w:t>
      </w:r>
    </w:p>
    <w:p w14:paraId="6620C093" w14:textId="77777777" w:rsidR="00EA7399" w:rsidRPr="000A6AA8" w:rsidRDefault="00EA7399" w:rsidP="00EA7399">
      <w:pPr>
        <w:pStyle w:val="XMLFragment"/>
        <w:rPr>
          <w:noProof w:val="0"/>
          <w:lang w:val="nl-NL"/>
          <w:rPrChange w:id="1079" w:author="Michael Clifton" w:date="2018-10-11T10:01:00Z">
            <w:rPr>
              <w:noProof w:val="0"/>
            </w:rPr>
          </w:rPrChange>
        </w:rPr>
      </w:pPr>
      <w:r w:rsidRPr="000A6AA8">
        <w:rPr>
          <w:noProof w:val="0"/>
          <w:lang w:val="nl-NL"/>
          <w:rPrChange w:id="1080" w:author="Michael Clifton" w:date="2018-10-11T10:01:00Z">
            <w:rPr>
              <w:noProof w:val="0"/>
            </w:rPr>
          </w:rPrChange>
        </w:rPr>
        <w:t xml:space="preserve">       </w:t>
      </w:r>
    </w:p>
    <w:p w14:paraId="1188B001" w14:textId="77777777" w:rsidR="00EA7399" w:rsidRPr="001B54C3" w:rsidRDefault="00EA7399" w:rsidP="00EA7399">
      <w:pPr>
        <w:pStyle w:val="XMLFragment"/>
        <w:rPr>
          <w:noProof w:val="0"/>
        </w:rPr>
      </w:pPr>
      <w:r w:rsidRPr="000A6AA8">
        <w:rPr>
          <w:noProof w:val="0"/>
          <w:lang w:val="nl-NL"/>
          <w:rPrChange w:id="1081" w:author="Michael Clifton" w:date="2018-10-11T10:01:00Z">
            <w:rPr>
              <w:noProof w:val="0"/>
            </w:rPr>
          </w:rPrChange>
        </w:rPr>
        <w:t xml:space="preserve">  </w:t>
      </w:r>
      <w:r w:rsidRPr="001B54C3">
        <w:rPr>
          <w:noProof w:val="0"/>
        </w:rPr>
        <w:t>&lt;/section&gt;</w:t>
      </w:r>
    </w:p>
    <w:p w14:paraId="43D4DFB8" w14:textId="77777777" w:rsidR="00EA7399" w:rsidRPr="001B54C3" w:rsidRDefault="00EA7399" w:rsidP="00EA7399">
      <w:pPr>
        <w:pStyle w:val="XMLFragment"/>
        <w:rPr>
          <w:noProof w:val="0"/>
        </w:rPr>
      </w:pPr>
      <w:r w:rsidRPr="001B54C3">
        <w:rPr>
          <w:noProof w:val="0"/>
        </w:rPr>
        <w:t>&lt;/component&gt;</w:t>
      </w:r>
    </w:p>
    <w:p w14:paraId="43A489C2" w14:textId="3FC27A92" w:rsidR="00DE363F" w:rsidRDefault="00EA7399" w:rsidP="001B54C3">
      <w:pPr>
        <w:pStyle w:val="FigureTitle"/>
      </w:pPr>
      <w:r w:rsidRPr="001B54C3">
        <w:t>Figure 6.3.3.10.2-1: Sample Coded Hospital Course Section</w:t>
      </w:r>
    </w:p>
    <w:p w14:paraId="22E50563" w14:textId="77777777" w:rsidR="000F0369" w:rsidRPr="001B54C3" w:rsidRDefault="000F0369" w:rsidP="00143B5C">
      <w:pPr>
        <w:pStyle w:val="BodyText"/>
      </w:pPr>
    </w:p>
    <w:p w14:paraId="1A45A003" w14:textId="77777777" w:rsidR="00DE363F" w:rsidRPr="001B54C3" w:rsidRDefault="00DE363F" w:rsidP="00235E1F">
      <w:pPr>
        <w:pStyle w:val="EditorInstructions"/>
      </w:pPr>
      <w:r w:rsidRPr="001B54C3">
        <w:t>Add section 6.3.3.10.3 (added 2013-09 from the QRPH HW supplement</w:t>
      </w:r>
      <w:r w:rsidR="00CC390E" w:rsidRPr="001B54C3">
        <w:t>).</w:t>
      </w:r>
    </w:p>
    <w:p w14:paraId="7EFB6F6D" w14:textId="77777777" w:rsidR="000F0369" w:rsidRDefault="000F0369" w:rsidP="00143B5C">
      <w:pPr>
        <w:pStyle w:val="BodyText"/>
      </w:pPr>
      <w:bookmarkStart w:id="1082" w:name="_Toc365963920"/>
    </w:p>
    <w:p w14:paraId="7C183FF8" w14:textId="251DB026" w:rsidR="00CC390E" w:rsidRPr="001B54C3" w:rsidRDefault="00CC390E" w:rsidP="00CC390E">
      <w:pPr>
        <w:pStyle w:val="Heading5"/>
        <w:rPr>
          <w:bCs/>
          <w:noProof w:val="0"/>
          <w:lang w:val="en-US"/>
        </w:rPr>
      </w:pPr>
      <w:bookmarkStart w:id="1083" w:name="_Toc466555353"/>
      <w:r w:rsidRPr="001B54C3">
        <w:rPr>
          <w:bCs/>
          <w:noProof w:val="0"/>
          <w:lang w:val="en-US"/>
        </w:rPr>
        <w:t>6.3.3.10.3 Resources to Support Goals Section 1.3.6.1.4.1.19376.1.7.3.1.3.24.1</w:t>
      </w:r>
      <w:bookmarkEnd w:id="1082"/>
      <w:bookmarkEnd w:id="1083"/>
    </w:p>
    <w:p w14:paraId="495B05BA" w14:textId="77777777" w:rsidR="00CC390E" w:rsidRPr="001B54C3" w:rsidRDefault="00CC390E" w:rsidP="00CC390E">
      <w:pPr>
        <w:pStyle w:val="BodyText"/>
      </w:pPr>
    </w:p>
    <w:p w14:paraId="43F79B7E" w14:textId="77777777" w:rsidR="00CC390E" w:rsidRPr="001B54C3" w:rsidRDefault="00CC390E" w:rsidP="00CC390E">
      <w:pPr>
        <w:pStyle w:val="TableTitle"/>
      </w:pPr>
      <w:r w:rsidRPr="001B54C3">
        <w:t>Table 6.3.3.10.3-1: Resources to Support Goals Section</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CC390E" w:rsidRPr="001B54C3" w14:paraId="7EA765E1" w14:textId="77777777" w:rsidTr="003A6FC9">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D151255" w14:textId="77777777" w:rsidR="00CC390E" w:rsidRPr="001B54C3" w:rsidRDefault="00CC390E" w:rsidP="003A6FC9">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C6D0D62" w14:textId="77777777" w:rsidR="00CC390E" w:rsidRPr="001B54C3" w:rsidRDefault="00CC390E" w:rsidP="003A6FC9">
            <w:pPr>
              <w:pStyle w:val="TableEntry"/>
            </w:pPr>
            <w:r w:rsidRPr="001B54C3">
              <w:rPr>
                <w:rFonts w:eastAsia="Arial Unicode MS"/>
              </w:rPr>
              <w:t>1.3.6.1.4.1.19376.1.7.3.1.3.24.1</w:t>
            </w:r>
          </w:p>
        </w:tc>
      </w:tr>
      <w:tr w:rsidR="00CC390E" w:rsidRPr="001B54C3" w14:paraId="227FDFAA" w14:textId="77777777" w:rsidTr="003A6FC9">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6FC5D8C" w14:textId="77777777" w:rsidR="00CC390E" w:rsidRPr="001B54C3" w:rsidRDefault="00CC390E" w:rsidP="003A6FC9">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A9DCAF4" w14:textId="77777777" w:rsidR="00CC390E" w:rsidRPr="001B54C3" w:rsidRDefault="00CC390E" w:rsidP="003A6FC9">
            <w:pPr>
              <w:pStyle w:val="TableEntry"/>
            </w:pPr>
            <w:r w:rsidRPr="001B54C3">
              <w:t>The Resources to Support Goals Section shall contain a narrative description of the community, health, and wellness resources available or provided to the patient to support their care plan goals.</w:t>
            </w:r>
          </w:p>
        </w:tc>
      </w:tr>
      <w:tr w:rsidR="00CC390E" w:rsidRPr="001B54C3" w14:paraId="2BA71A95" w14:textId="77777777" w:rsidTr="003A6FC9">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EB43B40" w14:textId="77777777" w:rsidR="00CC390E" w:rsidRPr="001B54C3" w:rsidRDefault="00CC390E" w:rsidP="003A6FC9">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351CC76" w14:textId="77777777" w:rsidR="00CC390E" w:rsidRPr="001B54C3" w:rsidRDefault="00CC390E" w:rsidP="003A6FC9">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41D85E8" w14:textId="77777777" w:rsidR="00CC390E" w:rsidRPr="001B54C3" w:rsidRDefault="00CC390E" w:rsidP="003A6FC9">
            <w:pPr>
              <w:pStyle w:val="TableEntryHeader"/>
            </w:pPr>
            <w:r w:rsidRPr="001B54C3">
              <w:t xml:space="preserve">Description </w:t>
            </w:r>
          </w:p>
        </w:tc>
      </w:tr>
      <w:tr w:rsidR="00CC390E" w:rsidRPr="001B54C3" w14:paraId="421F2046" w14:textId="77777777" w:rsidTr="003A6FC9">
        <w:tc>
          <w:tcPr>
            <w:tcW w:w="0" w:type="auto"/>
            <w:tcBorders>
              <w:top w:val="single" w:sz="6" w:space="0" w:color="000000"/>
              <w:left w:val="single" w:sz="6" w:space="0" w:color="000000"/>
              <w:bottom w:val="single" w:sz="6" w:space="0" w:color="000000"/>
              <w:right w:val="single" w:sz="6" w:space="0" w:color="000000"/>
            </w:tcBorders>
            <w:vAlign w:val="center"/>
          </w:tcPr>
          <w:p w14:paraId="44B395ED" w14:textId="77777777" w:rsidR="00CC390E" w:rsidRPr="001B54C3" w:rsidRDefault="00CC390E" w:rsidP="003A6FC9">
            <w:pPr>
              <w:pStyle w:val="TableEntry"/>
            </w:pPr>
            <w:r w:rsidRPr="001B54C3">
              <w:t>46802-5</w:t>
            </w:r>
          </w:p>
        </w:tc>
        <w:tc>
          <w:tcPr>
            <w:tcW w:w="0" w:type="auto"/>
            <w:tcBorders>
              <w:top w:val="single" w:sz="6" w:space="0" w:color="000000"/>
              <w:left w:val="single" w:sz="6" w:space="0" w:color="000000"/>
              <w:bottom w:val="single" w:sz="6" w:space="0" w:color="000000"/>
              <w:right w:val="single" w:sz="6" w:space="0" w:color="000000"/>
            </w:tcBorders>
            <w:vAlign w:val="center"/>
          </w:tcPr>
          <w:p w14:paraId="388B9019" w14:textId="77777777" w:rsidR="00CC390E" w:rsidRPr="001B54C3" w:rsidRDefault="00CC390E" w:rsidP="003A6FC9">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D23D13E" w14:textId="77777777" w:rsidR="00CC390E" w:rsidRPr="001B54C3" w:rsidRDefault="00CC390E" w:rsidP="003A6FC9">
            <w:pPr>
              <w:pStyle w:val="TableEntry"/>
            </w:pPr>
            <w:r w:rsidRPr="001B54C3">
              <w:t>Communication with community resources.knowledge</w:t>
            </w:r>
          </w:p>
        </w:tc>
      </w:tr>
    </w:tbl>
    <w:p w14:paraId="3F25F4B9" w14:textId="77777777" w:rsidR="00CC390E" w:rsidRPr="001B54C3" w:rsidRDefault="00CC390E" w:rsidP="00143B5C">
      <w:pPr>
        <w:pStyle w:val="BodyText"/>
      </w:pPr>
    </w:p>
    <w:p w14:paraId="2E2A2823" w14:textId="77777777" w:rsidR="00CC390E" w:rsidRPr="001B54C3" w:rsidRDefault="00CC390E" w:rsidP="00CC390E">
      <w:pPr>
        <w:pStyle w:val="XMLFragment"/>
        <w:rPr>
          <w:noProof w:val="0"/>
        </w:rPr>
      </w:pPr>
      <w:r w:rsidRPr="001B54C3">
        <w:rPr>
          <w:noProof w:val="0"/>
        </w:rPr>
        <w:t>&lt;component&gt;</w:t>
      </w:r>
    </w:p>
    <w:p w14:paraId="225292C5" w14:textId="77777777" w:rsidR="00CC390E" w:rsidRPr="001B54C3" w:rsidRDefault="00CC390E" w:rsidP="00CC390E">
      <w:pPr>
        <w:pStyle w:val="XMLFragment"/>
        <w:rPr>
          <w:noProof w:val="0"/>
        </w:rPr>
      </w:pPr>
      <w:r w:rsidRPr="001B54C3">
        <w:rPr>
          <w:noProof w:val="0"/>
        </w:rPr>
        <w:t xml:space="preserve">  &lt;section&gt;</w:t>
      </w:r>
    </w:p>
    <w:p w14:paraId="54D5510E" w14:textId="77777777" w:rsidR="00CC390E" w:rsidRPr="001B54C3" w:rsidRDefault="00CC390E" w:rsidP="00CC390E">
      <w:pPr>
        <w:pStyle w:val="XMLFragment"/>
        <w:rPr>
          <w:noProof w:val="0"/>
        </w:rPr>
      </w:pPr>
      <w:r w:rsidRPr="001B54C3">
        <w:rPr>
          <w:noProof w:val="0"/>
        </w:rPr>
        <w:t xml:space="preserve">    &lt;templateId root='</w:t>
      </w:r>
      <w:r w:rsidRPr="001B54C3">
        <w:rPr>
          <w:rFonts w:eastAsia="Arial Unicode MS"/>
          <w:noProof w:val="0"/>
        </w:rPr>
        <w:t>1.3.6.1.4.1.19376.1.7.3.1.3.24.1</w:t>
      </w:r>
      <w:r w:rsidRPr="001B54C3">
        <w:rPr>
          <w:noProof w:val="0"/>
        </w:rPr>
        <w:t>/&gt;</w:t>
      </w:r>
    </w:p>
    <w:p w14:paraId="1693567D" w14:textId="77777777" w:rsidR="00CC390E" w:rsidRPr="001B54C3" w:rsidRDefault="00CC390E" w:rsidP="00CC390E">
      <w:pPr>
        <w:pStyle w:val="XMLFragment"/>
        <w:rPr>
          <w:noProof w:val="0"/>
        </w:rPr>
      </w:pPr>
      <w:r w:rsidRPr="001B54C3">
        <w:rPr>
          <w:noProof w:val="0"/>
        </w:rPr>
        <w:t xml:space="preserve">    &lt;id root=' ' extension=' '/&gt;</w:t>
      </w:r>
    </w:p>
    <w:p w14:paraId="2D69A911" w14:textId="77777777" w:rsidR="00CC390E" w:rsidRPr="001B54C3" w:rsidRDefault="00CC390E" w:rsidP="00CC390E">
      <w:pPr>
        <w:pStyle w:val="XMLFragment"/>
        <w:rPr>
          <w:noProof w:val="0"/>
        </w:rPr>
      </w:pPr>
      <w:r w:rsidRPr="001B54C3">
        <w:rPr>
          <w:noProof w:val="0"/>
        </w:rPr>
        <w:t xml:space="preserve">    &lt;code code='46802-5' displayName=’Communication with community resources.knowledge’</w:t>
      </w:r>
    </w:p>
    <w:p w14:paraId="4987B8BB" w14:textId="77777777" w:rsidR="00CC390E" w:rsidRPr="001B54C3" w:rsidRDefault="00CC390E" w:rsidP="00CC390E">
      <w:pPr>
        <w:pStyle w:val="XMLFragment"/>
        <w:rPr>
          <w:noProof w:val="0"/>
        </w:rPr>
      </w:pPr>
      <w:r w:rsidRPr="001B54C3">
        <w:rPr>
          <w:noProof w:val="0"/>
        </w:rPr>
        <w:t xml:space="preserve">      codeSystem='2.16.840.1.113883.6.1' codeSystemName='LOINC'/&gt;</w:t>
      </w:r>
    </w:p>
    <w:p w14:paraId="76C6C9AD" w14:textId="77777777" w:rsidR="00CC390E" w:rsidRPr="001B54C3" w:rsidRDefault="00CC390E" w:rsidP="00CC390E">
      <w:pPr>
        <w:pStyle w:val="XMLFragment"/>
        <w:rPr>
          <w:noProof w:val="0"/>
        </w:rPr>
      </w:pPr>
      <w:r w:rsidRPr="001B54C3">
        <w:rPr>
          <w:noProof w:val="0"/>
        </w:rPr>
        <w:t xml:space="preserve">    &lt;text&gt;</w:t>
      </w:r>
    </w:p>
    <w:p w14:paraId="4333F9B1" w14:textId="77777777" w:rsidR="00CC390E" w:rsidRPr="001B54C3" w:rsidRDefault="00CC390E" w:rsidP="00CC390E">
      <w:pPr>
        <w:pStyle w:val="XMLFragment"/>
        <w:rPr>
          <w:noProof w:val="0"/>
        </w:rPr>
      </w:pPr>
      <w:r w:rsidRPr="001B54C3">
        <w:rPr>
          <w:noProof w:val="0"/>
        </w:rPr>
        <w:t xml:space="preserve">      </w:t>
      </w:r>
      <w:r w:rsidRPr="001B54C3">
        <w:rPr>
          <w:i/>
          <w:iCs/>
          <w:noProof w:val="0"/>
        </w:rPr>
        <w:t>Text as described above</w:t>
      </w:r>
    </w:p>
    <w:p w14:paraId="3BFEE147" w14:textId="77777777" w:rsidR="00CC390E" w:rsidRPr="001B54C3" w:rsidRDefault="00CC390E" w:rsidP="00CC390E">
      <w:pPr>
        <w:pStyle w:val="XMLFragment"/>
        <w:rPr>
          <w:noProof w:val="0"/>
        </w:rPr>
      </w:pPr>
      <w:r w:rsidRPr="001B54C3">
        <w:rPr>
          <w:noProof w:val="0"/>
        </w:rPr>
        <w:t xml:space="preserve">    &lt;/text&gt;  </w:t>
      </w:r>
    </w:p>
    <w:p w14:paraId="3C1542CD" w14:textId="77777777" w:rsidR="00CC390E" w:rsidRPr="001B54C3" w:rsidRDefault="00CC390E" w:rsidP="00CC390E">
      <w:pPr>
        <w:pStyle w:val="XMLFragment"/>
        <w:rPr>
          <w:noProof w:val="0"/>
        </w:rPr>
      </w:pPr>
      <w:r w:rsidRPr="001B54C3">
        <w:rPr>
          <w:noProof w:val="0"/>
        </w:rPr>
        <w:t xml:space="preserve">       </w:t>
      </w:r>
    </w:p>
    <w:p w14:paraId="16B07C6E" w14:textId="77777777" w:rsidR="00CC390E" w:rsidRPr="001B54C3" w:rsidRDefault="00CC390E" w:rsidP="00CC390E">
      <w:pPr>
        <w:pStyle w:val="XMLFragment"/>
        <w:rPr>
          <w:noProof w:val="0"/>
        </w:rPr>
      </w:pPr>
      <w:r w:rsidRPr="001B54C3">
        <w:rPr>
          <w:noProof w:val="0"/>
        </w:rPr>
        <w:t xml:space="preserve">  &lt;/section&gt;</w:t>
      </w:r>
    </w:p>
    <w:p w14:paraId="0BA24628" w14:textId="77777777" w:rsidR="00CC390E" w:rsidRPr="001B54C3" w:rsidRDefault="00CC390E" w:rsidP="00CC390E">
      <w:pPr>
        <w:pStyle w:val="XMLFragment"/>
        <w:rPr>
          <w:noProof w:val="0"/>
        </w:rPr>
      </w:pPr>
      <w:r w:rsidRPr="001B54C3">
        <w:rPr>
          <w:noProof w:val="0"/>
        </w:rPr>
        <w:t xml:space="preserve">&lt;/component </w:t>
      </w:r>
    </w:p>
    <w:p w14:paraId="6B6A16DD" w14:textId="77777777" w:rsidR="00CC390E" w:rsidRPr="001B54C3" w:rsidRDefault="00CC390E" w:rsidP="00CC390E">
      <w:pPr>
        <w:pStyle w:val="FigureTitle"/>
      </w:pPr>
      <w:r w:rsidRPr="001B54C3">
        <w:t>Figure 6.3.3.10.3-1: Sample Resources to Support Goals Section</w:t>
      </w:r>
    </w:p>
    <w:p w14:paraId="5FFC0E2D" w14:textId="77777777" w:rsidR="00CC390E" w:rsidRPr="001B54C3" w:rsidRDefault="00CC390E" w:rsidP="00CC390E">
      <w:pPr>
        <w:pStyle w:val="BodyText"/>
        <w:rPr>
          <w:rFonts w:eastAsia="Calibri"/>
        </w:rPr>
      </w:pPr>
    </w:p>
    <w:p w14:paraId="63B8B1C8" w14:textId="77777777" w:rsidR="00CC390E" w:rsidRPr="001B54C3" w:rsidRDefault="00CC390E" w:rsidP="00CC390E">
      <w:pPr>
        <w:pStyle w:val="EditorInstructions"/>
      </w:pPr>
      <w:r w:rsidRPr="001B54C3">
        <w:t>Add section 6.3.3.10.4 (added 2013-09 from the QRPH HW supplement).</w:t>
      </w:r>
    </w:p>
    <w:p w14:paraId="3F8932E7" w14:textId="77777777" w:rsidR="00CC390E" w:rsidRPr="001B54C3" w:rsidRDefault="00CC390E" w:rsidP="00CC390E">
      <w:pPr>
        <w:pStyle w:val="Heading5"/>
        <w:rPr>
          <w:bCs/>
          <w:noProof w:val="0"/>
          <w:lang w:val="en-US"/>
        </w:rPr>
      </w:pPr>
      <w:bookmarkStart w:id="1084" w:name="_Toc365963921"/>
      <w:bookmarkStart w:id="1085" w:name="_Toc466555354"/>
      <w:r w:rsidRPr="001B54C3">
        <w:rPr>
          <w:bCs/>
          <w:noProof w:val="0"/>
          <w:lang w:val="en-US"/>
        </w:rPr>
        <w:lastRenderedPageBreak/>
        <w:t>6.3.3.10.4 Healthy Weight Care Plan Section 1.3.6.1.4.1.19376.1.7.3.1.3.24.2</w:t>
      </w:r>
      <w:bookmarkEnd w:id="1084"/>
      <w:bookmarkEnd w:id="1085"/>
      <w:r w:rsidRPr="001B54C3">
        <w:rPr>
          <w:bCs/>
          <w:noProof w:val="0"/>
          <w:lang w:val="en-US"/>
        </w:rPr>
        <w:t xml:space="preserve"> </w:t>
      </w:r>
    </w:p>
    <w:p w14:paraId="0D729B51" w14:textId="77777777" w:rsidR="00CC390E" w:rsidRPr="001B54C3" w:rsidRDefault="00CC390E" w:rsidP="00CC390E">
      <w:pPr>
        <w:pStyle w:val="BodyText"/>
      </w:pPr>
    </w:p>
    <w:p w14:paraId="00BD2C46" w14:textId="77777777" w:rsidR="00CC390E" w:rsidRPr="001B54C3" w:rsidRDefault="00CC390E" w:rsidP="00CC390E">
      <w:pPr>
        <w:pStyle w:val="TableTitle"/>
      </w:pPr>
      <w:r w:rsidRPr="001B54C3">
        <w:t>Table 6.3.3.10.4-1: Healthy Weight Care Plan Section</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CC390E" w:rsidRPr="001B54C3" w14:paraId="49371DE3" w14:textId="77777777" w:rsidTr="003A6FC9">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4583598" w14:textId="77777777" w:rsidR="00CC390E" w:rsidRPr="001B54C3" w:rsidRDefault="00CC390E" w:rsidP="003A6FC9">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70D02F3" w14:textId="77777777" w:rsidR="00CC390E" w:rsidRPr="001B54C3" w:rsidRDefault="00CC390E" w:rsidP="003A6FC9">
            <w:pPr>
              <w:pStyle w:val="TableEntry"/>
            </w:pPr>
            <w:r w:rsidRPr="001B54C3">
              <w:rPr>
                <w:rFonts w:eastAsia="Arial Unicode MS"/>
              </w:rPr>
              <w:t>1.3.6.1.4.1.19376.1.7.3.1.3.24.2</w:t>
            </w:r>
          </w:p>
        </w:tc>
      </w:tr>
      <w:tr w:rsidR="00CC390E" w:rsidRPr="001B54C3" w14:paraId="7A2CE20C" w14:textId="77777777" w:rsidTr="003A6FC9">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2825FCF" w14:textId="77777777" w:rsidR="00CC390E" w:rsidRPr="001B54C3" w:rsidRDefault="00CC390E" w:rsidP="003A6FC9">
            <w:pPr>
              <w:pStyle w:val="TableEntryHeader"/>
            </w:pPr>
            <w:r w:rsidRPr="001B54C3">
              <w:t>Parent Template</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EA279F1" w14:textId="77777777" w:rsidR="00CC390E" w:rsidRPr="001B54C3" w:rsidRDefault="00CC390E" w:rsidP="003A6FC9">
            <w:pPr>
              <w:pStyle w:val="TableEntry"/>
              <w:rPr>
                <w:rFonts w:eastAsia="Arial Unicode MS"/>
              </w:rPr>
            </w:pPr>
            <w:r w:rsidRPr="001B54C3">
              <w:rPr>
                <w:rFonts w:eastAsia="Arial Unicode MS"/>
              </w:rPr>
              <w:t>1.3.6.1.4.1.19376.1.5.3.1.3.31</w:t>
            </w:r>
          </w:p>
        </w:tc>
      </w:tr>
      <w:tr w:rsidR="00CC390E" w:rsidRPr="001B54C3" w14:paraId="5472CF16" w14:textId="77777777" w:rsidTr="003A6FC9">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6E8DBD9" w14:textId="77777777" w:rsidR="00CC390E" w:rsidRPr="001B54C3" w:rsidRDefault="00CC390E" w:rsidP="003A6FC9">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E46E67A" w14:textId="77777777" w:rsidR="00CC390E" w:rsidRPr="001B54C3" w:rsidRDefault="00CC390E" w:rsidP="003A6FC9">
            <w:pPr>
              <w:pStyle w:val="TableEntry"/>
              <w:rPr>
                <w:rFonts w:eastAsia="Arial Unicode MS"/>
              </w:rPr>
            </w:pPr>
            <w:r w:rsidRPr="001B54C3">
              <w:rPr>
                <w:rFonts w:eastAsia="Arial Unicode MS"/>
              </w:rPr>
              <w:t>The healthy weight care plan section shall contain a narrative description of the expectations for care for healthy weight management including proposals, goals, and order requests for monitoring, tracking, or improving the condition of the patient. The Healthy Weight care plan includes the following Goal Setting documentation:</w:t>
            </w:r>
          </w:p>
          <w:p w14:paraId="1104BD93" w14:textId="77777777" w:rsidR="00CC390E" w:rsidRPr="001B54C3" w:rsidRDefault="00CC390E" w:rsidP="00CC390E">
            <w:pPr>
              <w:pStyle w:val="ListParagraph"/>
              <w:numPr>
                <w:ilvl w:val="0"/>
                <w:numId w:val="281"/>
              </w:numPr>
              <w:spacing w:before="0"/>
              <w:contextualSpacing/>
              <w:rPr>
                <w:rFonts w:eastAsia="Arial Unicode MS"/>
                <w:sz w:val="18"/>
              </w:rPr>
            </w:pPr>
            <w:r w:rsidRPr="001B54C3">
              <w:rPr>
                <w:rFonts w:eastAsia="Arial Unicode MS"/>
                <w:sz w:val="18"/>
              </w:rPr>
              <w:t>Identification of goals for behavior change (increasing healthy behaviors and/or decreasing unhealthy behaviors) that are appropriate for the patient based on discussion during the visit and patient-reported readiness to change</w:t>
            </w:r>
            <w:r w:rsidR="003A6FC9" w:rsidRPr="001B54C3">
              <w:rPr>
                <w:rFonts w:eastAsia="Arial Unicode MS"/>
                <w:sz w:val="18"/>
              </w:rPr>
              <w:t xml:space="preserve">. </w:t>
            </w:r>
          </w:p>
          <w:p w14:paraId="7DE96F6A" w14:textId="77777777" w:rsidR="00CC390E" w:rsidRPr="001B54C3" w:rsidRDefault="00CC390E" w:rsidP="00CC390E">
            <w:pPr>
              <w:pStyle w:val="ListParagraph"/>
              <w:numPr>
                <w:ilvl w:val="0"/>
                <w:numId w:val="281"/>
              </w:numPr>
              <w:spacing w:before="0"/>
              <w:contextualSpacing/>
              <w:rPr>
                <w:rFonts w:eastAsia="Arial Unicode MS"/>
                <w:sz w:val="18"/>
              </w:rPr>
            </w:pPr>
            <w:r w:rsidRPr="001B54C3">
              <w:rPr>
                <w:rFonts w:eastAsia="Arial Unicode MS"/>
                <w:sz w:val="18"/>
              </w:rPr>
              <w:t xml:space="preserve">Messaging related to an ideal (targeted) level for the behavior </w:t>
            </w:r>
          </w:p>
          <w:p w14:paraId="7F642C7E" w14:textId="77777777" w:rsidR="00CC390E" w:rsidRPr="001B54C3" w:rsidRDefault="00CC390E" w:rsidP="00CC390E">
            <w:pPr>
              <w:pStyle w:val="ListParagraph"/>
              <w:numPr>
                <w:ilvl w:val="0"/>
                <w:numId w:val="281"/>
              </w:numPr>
              <w:spacing w:before="0"/>
              <w:contextualSpacing/>
              <w:rPr>
                <w:rFonts w:eastAsia="Arial Unicode MS"/>
                <w:sz w:val="18"/>
              </w:rPr>
            </w:pPr>
            <w:r w:rsidRPr="001B54C3">
              <w:rPr>
                <w:rFonts w:eastAsia="Arial Unicode MS"/>
                <w:sz w:val="18"/>
              </w:rPr>
              <w:t>Goal selection may be selected from structured lists or selected in an open-ended manner</w:t>
            </w:r>
          </w:p>
          <w:p w14:paraId="410BC8B2" w14:textId="77777777" w:rsidR="00CC390E" w:rsidRPr="001B54C3" w:rsidRDefault="00CC390E" w:rsidP="00CC390E">
            <w:pPr>
              <w:pStyle w:val="ListParagraph"/>
              <w:numPr>
                <w:ilvl w:val="0"/>
                <w:numId w:val="281"/>
              </w:numPr>
              <w:spacing w:before="0"/>
              <w:contextualSpacing/>
              <w:rPr>
                <w:rFonts w:eastAsia="Arial Unicode MS"/>
                <w:sz w:val="18"/>
              </w:rPr>
            </w:pPr>
            <w:r w:rsidRPr="001B54C3">
              <w:rPr>
                <w:rFonts w:eastAsia="Arial Unicode MS"/>
                <w:sz w:val="18"/>
              </w:rPr>
              <w:t>Documentation of barriers and supports to attaining selected goals, may be selected from structured lists or selected in an open-ended manner</w:t>
            </w:r>
          </w:p>
          <w:p w14:paraId="7C1F364B" w14:textId="77777777" w:rsidR="00CC390E" w:rsidRPr="001B54C3" w:rsidRDefault="00CC390E" w:rsidP="00CC390E">
            <w:pPr>
              <w:pStyle w:val="ListParagraph"/>
              <w:numPr>
                <w:ilvl w:val="0"/>
                <w:numId w:val="281"/>
              </w:numPr>
              <w:spacing w:before="0"/>
              <w:contextualSpacing/>
              <w:rPr>
                <w:rFonts w:eastAsia="Arial Unicode MS"/>
                <w:sz w:val="18"/>
              </w:rPr>
            </w:pPr>
            <w:r w:rsidRPr="001B54C3">
              <w:rPr>
                <w:rFonts w:eastAsia="Arial Unicode MS"/>
                <w:sz w:val="18"/>
              </w:rPr>
              <w:t>Monitoring of progress against goals set during previous visits</w:t>
            </w:r>
          </w:p>
        </w:tc>
      </w:tr>
      <w:tr w:rsidR="00CC390E" w:rsidRPr="001B54C3" w14:paraId="79328D1A" w14:textId="77777777" w:rsidTr="003A6FC9">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37F51F0" w14:textId="77777777" w:rsidR="00CC390E" w:rsidRPr="001B54C3" w:rsidRDefault="00CC390E" w:rsidP="003A6FC9">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67740F3" w14:textId="77777777" w:rsidR="00CC390E" w:rsidRPr="001B54C3" w:rsidRDefault="00CC390E" w:rsidP="003A6FC9">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8037F2C" w14:textId="77777777" w:rsidR="00CC390E" w:rsidRPr="001B54C3" w:rsidRDefault="00CC390E" w:rsidP="003A6FC9">
            <w:pPr>
              <w:pStyle w:val="TableEntryHeader"/>
            </w:pPr>
            <w:r w:rsidRPr="001B54C3">
              <w:t xml:space="preserve">Description </w:t>
            </w:r>
          </w:p>
        </w:tc>
      </w:tr>
      <w:tr w:rsidR="00CC390E" w:rsidRPr="001B54C3" w14:paraId="7BF076D7" w14:textId="77777777" w:rsidTr="003A6FC9">
        <w:tc>
          <w:tcPr>
            <w:tcW w:w="0" w:type="auto"/>
            <w:tcBorders>
              <w:top w:val="single" w:sz="6" w:space="0" w:color="000000"/>
              <w:left w:val="single" w:sz="6" w:space="0" w:color="000000"/>
              <w:bottom w:val="single" w:sz="6" w:space="0" w:color="000000"/>
              <w:right w:val="single" w:sz="6" w:space="0" w:color="000000"/>
            </w:tcBorders>
            <w:vAlign w:val="center"/>
          </w:tcPr>
          <w:p w14:paraId="235C21A6" w14:textId="63268D3B" w:rsidR="00CC390E" w:rsidRPr="001B54C3" w:rsidRDefault="00AB06DE" w:rsidP="003A6FC9">
            <w:pPr>
              <w:pStyle w:val="TableEntry"/>
            </w:pPr>
            <w:r w:rsidRPr="001B54C3">
              <w:t>18776-5</w:t>
            </w:r>
            <w:r w:rsidR="00CC390E" w:rsidRPr="001B54C3">
              <w:t xml:space="preserve"> </w:t>
            </w:r>
            <w:r w:rsidR="00CC390E" w:rsidRPr="001B54C3">
              <w:tab/>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14:paraId="208392E1" w14:textId="77777777" w:rsidR="00CC390E" w:rsidRPr="001B54C3" w:rsidRDefault="00CC390E" w:rsidP="003A6FC9">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2A696B4" w14:textId="77777777" w:rsidR="00CC390E" w:rsidRPr="001B54C3" w:rsidRDefault="00CC390E" w:rsidP="003A6FC9">
            <w:pPr>
              <w:pStyle w:val="TableEntry"/>
            </w:pPr>
            <w:r w:rsidRPr="001B54C3">
              <w:t>PATIENT PLAN OF CARE</w:t>
            </w:r>
          </w:p>
        </w:tc>
      </w:tr>
    </w:tbl>
    <w:p w14:paraId="530C1542" w14:textId="77777777" w:rsidR="00CC390E" w:rsidRPr="001B54C3" w:rsidRDefault="00CC390E" w:rsidP="00CC390E"/>
    <w:p w14:paraId="11986842" w14:textId="77777777" w:rsidR="00CC390E" w:rsidRPr="001B54C3" w:rsidRDefault="00CC390E" w:rsidP="00CC390E">
      <w:pPr>
        <w:pStyle w:val="XMLFragment"/>
        <w:rPr>
          <w:noProof w:val="0"/>
        </w:rPr>
      </w:pPr>
      <w:r w:rsidRPr="001B54C3">
        <w:rPr>
          <w:noProof w:val="0"/>
        </w:rPr>
        <w:t>&lt;component&gt;</w:t>
      </w:r>
    </w:p>
    <w:p w14:paraId="1EE4794E" w14:textId="77777777" w:rsidR="00CC390E" w:rsidRPr="001B54C3" w:rsidRDefault="00CC390E" w:rsidP="00CC390E">
      <w:pPr>
        <w:pStyle w:val="XMLFragment"/>
        <w:rPr>
          <w:noProof w:val="0"/>
        </w:rPr>
      </w:pPr>
      <w:r w:rsidRPr="001B54C3">
        <w:rPr>
          <w:noProof w:val="0"/>
        </w:rPr>
        <w:t xml:space="preserve">  &lt;section&gt;</w:t>
      </w:r>
      <w:r w:rsidRPr="001B54C3">
        <w:rPr>
          <w:noProof w:val="0"/>
        </w:rPr>
        <w:br/>
        <w:t xml:space="preserve">    &lt;templateId root='2.16.840.1.113883.10.20.1.10'/&gt;</w:t>
      </w:r>
    </w:p>
    <w:p w14:paraId="3E0E6A32" w14:textId="77777777" w:rsidR="00CC390E" w:rsidRPr="001B54C3" w:rsidRDefault="00CC390E" w:rsidP="00CC390E">
      <w:pPr>
        <w:pStyle w:val="XMLFragment"/>
        <w:rPr>
          <w:noProof w:val="0"/>
        </w:rPr>
      </w:pPr>
      <w:r w:rsidRPr="001B54C3">
        <w:rPr>
          <w:noProof w:val="0"/>
        </w:rPr>
        <w:t xml:space="preserve">    &lt;templateId root='1.3.6.1.4.1.19376.1.5.3.1.3.31'/&gt;</w:t>
      </w:r>
    </w:p>
    <w:p w14:paraId="4A0CD73B" w14:textId="0A29D692" w:rsidR="00CC390E" w:rsidRPr="001B54C3" w:rsidRDefault="00CC390E" w:rsidP="00CC390E">
      <w:pPr>
        <w:pStyle w:val="XMLFragment"/>
        <w:rPr>
          <w:noProof w:val="0"/>
        </w:rPr>
      </w:pPr>
      <w:r w:rsidRPr="001B54C3">
        <w:rPr>
          <w:noProof w:val="0"/>
        </w:rPr>
        <w:t xml:space="preserve">    &lt;templateId root='</w:t>
      </w:r>
      <w:r w:rsidRPr="001B54C3">
        <w:rPr>
          <w:rFonts w:eastAsia="Arial Unicode MS"/>
          <w:noProof w:val="0"/>
        </w:rPr>
        <w:t>1.3.6.1.4.1.19376.1.7.3.1.3.24</w:t>
      </w:r>
      <w:commentRangeStart w:id="1086"/>
      <w:r w:rsidRPr="001B54C3">
        <w:rPr>
          <w:rFonts w:eastAsia="Arial Unicode MS"/>
          <w:noProof w:val="0"/>
        </w:rPr>
        <w:t>.</w:t>
      </w:r>
      <w:r w:rsidR="00AB06DE" w:rsidRPr="001B54C3">
        <w:rPr>
          <w:rFonts w:eastAsia="Arial Unicode MS"/>
          <w:noProof w:val="0"/>
        </w:rPr>
        <w:t>2</w:t>
      </w:r>
      <w:r w:rsidRPr="001B54C3">
        <w:rPr>
          <w:rFonts w:eastAsia="Arial Unicode MS"/>
          <w:noProof w:val="0"/>
        </w:rPr>
        <w:t>’</w:t>
      </w:r>
      <w:commentRangeEnd w:id="1086"/>
      <w:r w:rsidR="00760CDE">
        <w:rPr>
          <w:rStyle w:val="CommentReference"/>
          <w:rFonts w:ascii="Times New Roman" w:hAnsi="Times New Roman" w:cs="Times New Roman"/>
          <w:noProof w:val="0"/>
        </w:rPr>
        <w:commentReference w:id="1086"/>
      </w:r>
      <w:r w:rsidRPr="001B54C3">
        <w:rPr>
          <w:rFonts w:eastAsia="Arial Unicode MS"/>
          <w:noProof w:val="0"/>
        </w:rPr>
        <w:t>/&gt;</w:t>
      </w:r>
    </w:p>
    <w:p w14:paraId="69A9CED1" w14:textId="77777777" w:rsidR="00CC390E" w:rsidRPr="001B54C3" w:rsidRDefault="00CC390E" w:rsidP="00CC390E">
      <w:pPr>
        <w:pStyle w:val="XMLFragment"/>
        <w:rPr>
          <w:noProof w:val="0"/>
        </w:rPr>
      </w:pPr>
      <w:r w:rsidRPr="001B54C3">
        <w:rPr>
          <w:noProof w:val="0"/>
        </w:rPr>
        <w:t xml:space="preserve">    &lt;id root=' ' extension=' '/&gt;</w:t>
      </w:r>
    </w:p>
    <w:p w14:paraId="327026B5" w14:textId="2F1A7464" w:rsidR="00CC390E" w:rsidRPr="001B54C3" w:rsidRDefault="00CC390E" w:rsidP="00CC390E">
      <w:pPr>
        <w:pStyle w:val="XMLFragment"/>
        <w:rPr>
          <w:noProof w:val="0"/>
        </w:rPr>
      </w:pPr>
      <w:r w:rsidRPr="001B54C3">
        <w:rPr>
          <w:noProof w:val="0"/>
        </w:rPr>
        <w:t xml:space="preserve">    &lt;code code='</w:t>
      </w:r>
      <w:r w:rsidR="00AB06DE" w:rsidRPr="001B54C3">
        <w:rPr>
          <w:noProof w:val="0"/>
        </w:rPr>
        <w:t>18776-5</w:t>
      </w:r>
      <w:r w:rsidRPr="001B54C3">
        <w:rPr>
          <w:noProof w:val="0"/>
        </w:rPr>
        <w:t>' displayName='PATIENT PLAN OF CARE'</w:t>
      </w:r>
    </w:p>
    <w:p w14:paraId="1389AE1F" w14:textId="77777777" w:rsidR="00CC390E" w:rsidRPr="001B54C3" w:rsidRDefault="00CC390E" w:rsidP="00CC390E">
      <w:pPr>
        <w:pStyle w:val="XMLFragment"/>
        <w:rPr>
          <w:noProof w:val="0"/>
        </w:rPr>
      </w:pPr>
      <w:r w:rsidRPr="001B54C3">
        <w:rPr>
          <w:noProof w:val="0"/>
        </w:rPr>
        <w:t xml:space="preserve">      codeSystem='2.16.840.1.113883.6.1' codeSystemName='LOINC'/&gt;</w:t>
      </w:r>
    </w:p>
    <w:p w14:paraId="23E98FDD" w14:textId="77777777" w:rsidR="00CC390E" w:rsidRPr="001B54C3" w:rsidRDefault="00CC390E" w:rsidP="00CC390E">
      <w:pPr>
        <w:pStyle w:val="XMLFragment"/>
        <w:rPr>
          <w:noProof w:val="0"/>
        </w:rPr>
      </w:pPr>
      <w:r w:rsidRPr="001B54C3">
        <w:rPr>
          <w:noProof w:val="0"/>
        </w:rPr>
        <w:t xml:space="preserve">    &lt;text&gt;</w:t>
      </w:r>
    </w:p>
    <w:p w14:paraId="5240D864" w14:textId="77777777" w:rsidR="00CC390E" w:rsidRPr="001B54C3" w:rsidRDefault="00CC390E" w:rsidP="00CC390E">
      <w:pPr>
        <w:pStyle w:val="XMLFragment"/>
        <w:rPr>
          <w:noProof w:val="0"/>
        </w:rPr>
      </w:pPr>
      <w:r w:rsidRPr="001B54C3">
        <w:rPr>
          <w:noProof w:val="0"/>
        </w:rPr>
        <w:t xml:space="preserve">      </w:t>
      </w:r>
      <w:r w:rsidRPr="001B54C3">
        <w:rPr>
          <w:i/>
          <w:iCs/>
          <w:noProof w:val="0"/>
        </w:rPr>
        <w:t>Text as described above</w:t>
      </w:r>
    </w:p>
    <w:p w14:paraId="1CBA5CA1" w14:textId="77777777" w:rsidR="00CC390E" w:rsidRPr="001B54C3" w:rsidRDefault="00CC390E" w:rsidP="00CC390E">
      <w:pPr>
        <w:pStyle w:val="XMLFragment"/>
        <w:rPr>
          <w:noProof w:val="0"/>
        </w:rPr>
      </w:pPr>
      <w:r w:rsidRPr="001B54C3">
        <w:rPr>
          <w:noProof w:val="0"/>
        </w:rPr>
        <w:t xml:space="preserve">    &lt;/text&gt;  </w:t>
      </w:r>
    </w:p>
    <w:p w14:paraId="34806056" w14:textId="77777777" w:rsidR="00CC390E" w:rsidRPr="001B54C3" w:rsidRDefault="00CC390E" w:rsidP="00CC390E">
      <w:pPr>
        <w:pStyle w:val="XMLFragment"/>
        <w:rPr>
          <w:noProof w:val="0"/>
        </w:rPr>
      </w:pPr>
      <w:r w:rsidRPr="001B54C3">
        <w:rPr>
          <w:noProof w:val="0"/>
        </w:rPr>
        <w:t xml:space="preserve">       </w:t>
      </w:r>
    </w:p>
    <w:p w14:paraId="3BFC8089" w14:textId="77777777" w:rsidR="00CC390E" w:rsidRPr="001B54C3" w:rsidRDefault="00CC390E" w:rsidP="00CC390E">
      <w:pPr>
        <w:pStyle w:val="XMLFragment"/>
        <w:rPr>
          <w:noProof w:val="0"/>
        </w:rPr>
      </w:pPr>
      <w:r w:rsidRPr="001B54C3">
        <w:rPr>
          <w:noProof w:val="0"/>
        </w:rPr>
        <w:t xml:space="preserve">  &lt;/section&gt;</w:t>
      </w:r>
    </w:p>
    <w:p w14:paraId="60DBD192" w14:textId="77777777" w:rsidR="00CC390E" w:rsidRPr="001B54C3" w:rsidRDefault="00CC390E" w:rsidP="00CC390E">
      <w:pPr>
        <w:pStyle w:val="XMLFragment"/>
        <w:rPr>
          <w:noProof w:val="0"/>
        </w:rPr>
      </w:pPr>
      <w:r w:rsidRPr="001B54C3">
        <w:rPr>
          <w:noProof w:val="0"/>
        </w:rPr>
        <w:t>&lt;/component&gt;</w:t>
      </w:r>
    </w:p>
    <w:p w14:paraId="6C03CB04" w14:textId="77777777" w:rsidR="00CC390E" w:rsidRPr="001B54C3" w:rsidRDefault="00CC390E" w:rsidP="00CC390E">
      <w:pPr>
        <w:pStyle w:val="FigureTitle"/>
      </w:pPr>
      <w:r w:rsidRPr="001B54C3">
        <w:t xml:space="preserve">Figure 6.3.3.10.4-1: Sample </w:t>
      </w:r>
      <w:r w:rsidRPr="001B54C3">
        <w:rPr>
          <w:bCs/>
        </w:rPr>
        <w:t xml:space="preserve">Healthy Weight Care Plan </w:t>
      </w:r>
      <w:r w:rsidRPr="001B54C3">
        <w:t>Section</w:t>
      </w:r>
    </w:p>
    <w:p w14:paraId="689057C1" w14:textId="77777777" w:rsidR="00CC390E" w:rsidRPr="001B54C3" w:rsidRDefault="00CC390E" w:rsidP="00CC390E">
      <w:pPr>
        <w:pStyle w:val="BodyText"/>
        <w:rPr>
          <w:rFonts w:eastAsia="Calibri"/>
        </w:rPr>
      </w:pPr>
    </w:p>
    <w:p w14:paraId="04837855" w14:textId="77777777" w:rsidR="00AD1C6B" w:rsidRPr="001B54C3" w:rsidRDefault="00AD1C6B" w:rsidP="00AD1C6B">
      <w:pPr>
        <w:pStyle w:val="EditorInstructions"/>
        <w:rPr>
          <w:color w:val="FF0000"/>
        </w:rPr>
      </w:pPr>
      <w:r w:rsidRPr="001B54C3">
        <w:rPr>
          <w:color w:val="FF0000"/>
        </w:rPr>
        <w:t>Replace the following section 6.3.3.10.5:</w:t>
      </w:r>
    </w:p>
    <w:p w14:paraId="2C4BB4B6" w14:textId="77777777" w:rsidR="000F0369" w:rsidRDefault="000F0369" w:rsidP="00143B5C">
      <w:pPr>
        <w:pStyle w:val="BodyText"/>
      </w:pPr>
    </w:p>
    <w:p w14:paraId="5F6CDE56" w14:textId="3C62906F" w:rsidR="00CC390E" w:rsidRPr="001B54C3" w:rsidRDefault="00CC390E" w:rsidP="00CC390E">
      <w:pPr>
        <w:pStyle w:val="Heading5"/>
        <w:rPr>
          <w:bCs/>
          <w:noProof w:val="0"/>
          <w:lang w:val="en-US"/>
        </w:rPr>
      </w:pPr>
      <w:bookmarkStart w:id="1087" w:name="_Toc466555355"/>
      <w:r w:rsidRPr="001B54C3">
        <w:rPr>
          <w:bCs/>
          <w:noProof w:val="0"/>
          <w:lang w:val="en-US"/>
        </w:rPr>
        <w:t xml:space="preserve">6.3.3.10.5 Occupational Data for Health Section </w:t>
      </w:r>
      <w:r w:rsidR="00651C67" w:rsidRPr="001B54C3">
        <w:rPr>
          <w:bCs/>
          <w:noProof w:val="0"/>
          <w:lang w:val="en-US"/>
        </w:rPr>
        <w:t>1.3.6.1.4.1.19376.1.5.3.1.3.37</w:t>
      </w:r>
      <w:bookmarkEnd w:id="1087"/>
    </w:p>
    <w:p w14:paraId="6E9A7FA0" w14:textId="77777777" w:rsidR="00CC390E" w:rsidRPr="00143B5C" w:rsidRDefault="00CC390E">
      <w:pPr>
        <w:pStyle w:val="BodyText"/>
      </w:pPr>
    </w:p>
    <w:p w14:paraId="381F1D07" w14:textId="77777777" w:rsidR="00CC390E" w:rsidRPr="001B54C3" w:rsidRDefault="00CC390E" w:rsidP="001C56E2">
      <w:pPr>
        <w:pStyle w:val="TableTitle"/>
      </w:pPr>
      <w:r w:rsidRPr="001B54C3">
        <w:t>Table 6.3.3.10.5-1: Occupational Data for Health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AD1C6B" w:rsidRPr="001B54C3" w14:paraId="1E9FECDA" w14:textId="77777777" w:rsidTr="00A6092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7A98464"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D48D853" w14:textId="77777777" w:rsidR="00AD1C6B" w:rsidRPr="001B54C3" w:rsidRDefault="00AD1C6B" w:rsidP="00A6092D">
            <w:pPr>
              <w:spacing w:before="40" w:after="40"/>
              <w:ind w:left="72" w:right="72"/>
              <w:rPr>
                <w:sz w:val="18"/>
              </w:rPr>
            </w:pPr>
            <w:r w:rsidRPr="001B54C3">
              <w:rPr>
                <w:sz w:val="18"/>
              </w:rPr>
              <w:t>Occupational Data for Health</w:t>
            </w:r>
          </w:p>
        </w:tc>
      </w:tr>
      <w:tr w:rsidR="00AD1C6B" w:rsidRPr="001B54C3" w14:paraId="57FE1395" w14:textId="77777777" w:rsidTr="00A6092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84E350B"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B55DCA2" w14:textId="77777777" w:rsidR="00AD1C6B" w:rsidRPr="001B54C3" w:rsidRDefault="00AD1C6B" w:rsidP="00A6092D">
            <w:pPr>
              <w:spacing w:before="40" w:after="40"/>
              <w:ind w:left="72" w:right="72"/>
              <w:rPr>
                <w:sz w:val="18"/>
              </w:rPr>
            </w:pPr>
            <w:r w:rsidRPr="001B54C3">
              <w:rPr>
                <w:sz w:val="18"/>
              </w:rPr>
              <w:t>1.3.6.1.4.1.19376.1.5.3.1.3.37</w:t>
            </w:r>
          </w:p>
        </w:tc>
      </w:tr>
      <w:tr w:rsidR="00AD1C6B" w:rsidRPr="001B54C3" w14:paraId="67A3FF9A" w14:textId="77777777" w:rsidTr="00A6092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9422826"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lastRenderedPageBreak/>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A0B1EA9" w14:textId="77777777" w:rsidR="00AD1C6B" w:rsidRPr="001B54C3" w:rsidRDefault="00AD1C6B" w:rsidP="00A6092D">
            <w:pPr>
              <w:spacing w:before="40" w:after="40"/>
              <w:ind w:left="72" w:right="72"/>
              <w:rPr>
                <w:sz w:val="18"/>
              </w:rPr>
            </w:pPr>
          </w:p>
        </w:tc>
      </w:tr>
      <w:tr w:rsidR="00AD1C6B" w:rsidRPr="001B54C3" w14:paraId="1DE8BC02" w14:textId="77777777" w:rsidTr="00A6092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991985B"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18E93A2" w14:textId="77777777" w:rsidR="00AD1C6B" w:rsidRPr="001B54C3" w:rsidRDefault="00AD1C6B" w:rsidP="00A6092D">
            <w:pPr>
              <w:spacing w:before="40" w:after="40"/>
              <w:ind w:left="72" w:right="72"/>
              <w:rPr>
                <w:rStyle w:val="apple-style-span"/>
                <w:rFonts w:ascii="-webkit-sans-serif" w:hAnsi="-webkit-sans-serif"/>
                <w:color w:val="000000"/>
                <w:sz w:val="20"/>
              </w:rPr>
            </w:pPr>
            <w:r w:rsidRPr="001B54C3">
              <w:rPr>
                <w:rStyle w:val="apple-style-span"/>
                <w:rFonts w:ascii="-webkit-sans-serif" w:hAnsi="-webkit-sans-serif"/>
                <w:color w:val="000000"/>
                <w:sz w:val="20"/>
              </w:rPr>
              <w:t>The Occupational Data for Health section shall contain a narrative description of the person’s employment status and usual occupation, as well as the person’s history of employment. Employment information includes occupation and industry and may include the employer’s name and the location where work was performed.</w:t>
            </w:r>
          </w:p>
          <w:p w14:paraId="55C266A5" w14:textId="77777777" w:rsidR="00AD1C6B" w:rsidRPr="001B54C3" w:rsidRDefault="00AD1C6B" w:rsidP="00A6092D">
            <w:pPr>
              <w:spacing w:before="40" w:after="40"/>
              <w:ind w:left="72" w:right="72"/>
              <w:rPr>
                <w:sz w:val="18"/>
              </w:rPr>
            </w:pPr>
            <w:r w:rsidRPr="001B54C3">
              <w:rPr>
                <w:rStyle w:val="apple-style-span"/>
                <w:rFonts w:ascii="-webkit-sans-serif" w:hAnsi="-webkit-sans-serif"/>
                <w:color w:val="000000"/>
                <w:sz w:val="20"/>
              </w:rPr>
              <w:t>When represented in a document containing a Social History section, the Occupational Data for Health section shall be encoded as a sub-section of the Social History section.</w:t>
            </w:r>
          </w:p>
        </w:tc>
      </w:tr>
      <w:tr w:rsidR="00AD1C6B" w:rsidRPr="001B54C3" w14:paraId="4C5F94BF" w14:textId="77777777" w:rsidTr="00A6092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4816588"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20CCD9" w14:textId="77777777" w:rsidR="00AD1C6B" w:rsidRPr="001B54C3" w:rsidRDefault="00AD1C6B" w:rsidP="00A6092D">
            <w:pPr>
              <w:spacing w:before="40" w:after="40"/>
              <w:ind w:left="72" w:right="72"/>
              <w:rPr>
                <w:sz w:val="18"/>
              </w:rPr>
            </w:pPr>
            <w:r w:rsidRPr="001B54C3">
              <w:rPr>
                <w:sz w:val="18"/>
              </w:rPr>
              <w:t>&lt;</w:t>
            </w:r>
            <w:r w:rsidRPr="001B54C3">
              <w:rPr>
                <w:rFonts w:ascii="-webkit-sans-serif" w:hAnsi="-webkit-sans-serif"/>
                <w:color w:val="000000"/>
                <w:sz w:val="20"/>
              </w:rPr>
              <w:t>74166-0</w:t>
            </w:r>
            <w:r w:rsidRPr="001B54C3">
              <w:rPr>
                <w:sz w:val="18"/>
              </w:rPr>
              <w:t>, LOINC, “Occupational Data for Health”&gt;</w:t>
            </w:r>
          </w:p>
        </w:tc>
      </w:tr>
      <w:tr w:rsidR="00AD1C6B" w:rsidRPr="001B54C3" w14:paraId="01A8716B" w14:textId="77777777" w:rsidTr="00A6092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9DA3D3B"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46BABBF" w14:textId="77777777" w:rsidR="00AD1C6B" w:rsidRPr="001B54C3" w:rsidRDefault="00AD1C6B" w:rsidP="00A6092D">
            <w:pPr>
              <w:spacing w:before="40" w:after="40"/>
              <w:ind w:right="72"/>
              <w:rPr>
                <w:sz w:val="18"/>
              </w:rPr>
            </w:pPr>
            <w:r w:rsidRPr="001B54C3">
              <w:rPr>
                <w:sz w:val="18"/>
              </w:rPr>
              <w:t xml:space="preserve">If not the author from the encompassing context, include author. Role and entity must be specified if not inherited. </w:t>
            </w:r>
          </w:p>
        </w:tc>
      </w:tr>
      <w:tr w:rsidR="00AD1C6B" w:rsidRPr="001B54C3" w14:paraId="18C9472B" w14:textId="77777777" w:rsidTr="00A6092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13BDBC"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E62A10D" w14:textId="77777777" w:rsidR="00AD1C6B" w:rsidRPr="001B54C3" w:rsidRDefault="00AD1C6B" w:rsidP="00A6092D">
            <w:pPr>
              <w:spacing w:before="40" w:after="40"/>
              <w:ind w:left="72" w:right="72"/>
              <w:rPr>
                <w:sz w:val="18"/>
              </w:rPr>
            </w:pPr>
            <w:r w:rsidRPr="001B54C3">
              <w:rPr>
                <w:sz w:val="18"/>
              </w:rPr>
              <w:t>If not the informant from the encompassing context, include informant. Role and entity must be specified if not inherited.</w:t>
            </w:r>
          </w:p>
        </w:tc>
      </w:tr>
      <w:tr w:rsidR="00AD1C6B" w:rsidRPr="001B54C3" w14:paraId="0BBA2501" w14:textId="77777777" w:rsidTr="00A6092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CBBEF1F"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0D1626F" w14:textId="77777777" w:rsidR="00AD1C6B" w:rsidRPr="001B54C3" w:rsidRDefault="00AD1C6B" w:rsidP="00A6092D">
            <w:pPr>
              <w:spacing w:before="40" w:after="40"/>
              <w:ind w:left="72" w:right="72"/>
              <w:rPr>
                <w:sz w:val="18"/>
              </w:rPr>
            </w:pPr>
            <w:r w:rsidRPr="001B54C3">
              <w:rPr>
                <w:sz w:val="18"/>
              </w:rPr>
              <w:t>If not the subject from the encompassing context, include subject. Role and entity must be specified if not inherited.</w:t>
            </w:r>
          </w:p>
        </w:tc>
      </w:tr>
      <w:tr w:rsidR="00AD1C6B" w:rsidRPr="001B54C3" w14:paraId="29E68D9B" w14:textId="77777777" w:rsidTr="00A6092D">
        <w:tc>
          <w:tcPr>
            <w:tcW w:w="492" w:type="pct"/>
            <w:tcBorders>
              <w:top w:val="single" w:sz="4" w:space="0" w:color="auto"/>
            </w:tcBorders>
            <w:shd w:val="clear" w:color="auto" w:fill="E6E6E6"/>
            <w:vAlign w:val="center"/>
          </w:tcPr>
          <w:p w14:paraId="7F2A4152"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 xml:space="preserve">Opt and Card </w:t>
            </w:r>
          </w:p>
        </w:tc>
        <w:tc>
          <w:tcPr>
            <w:tcW w:w="626" w:type="pct"/>
            <w:tcBorders>
              <w:top w:val="single" w:sz="4" w:space="0" w:color="auto"/>
            </w:tcBorders>
            <w:shd w:val="clear" w:color="auto" w:fill="E6E6E6"/>
            <w:vAlign w:val="center"/>
          </w:tcPr>
          <w:p w14:paraId="1318DC34"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Condition</w:t>
            </w:r>
          </w:p>
        </w:tc>
        <w:tc>
          <w:tcPr>
            <w:tcW w:w="1115" w:type="pct"/>
            <w:tcBorders>
              <w:top w:val="single" w:sz="4" w:space="0" w:color="auto"/>
            </w:tcBorders>
            <w:shd w:val="clear" w:color="auto" w:fill="E4E4E4"/>
          </w:tcPr>
          <w:p w14:paraId="3BC482A5"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 xml:space="preserve">Data Element or </w:t>
            </w:r>
            <w:r w:rsidRPr="001B54C3">
              <w:rPr>
                <w:rFonts w:ascii="Arial" w:hAnsi="Arial"/>
                <w:b/>
                <w:sz w:val="20"/>
              </w:rPr>
              <w:br/>
              <w:t>Section Name</w:t>
            </w:r>
          </w:p>
        </w:tc>
        <w:tc>
          <w:tcPr>
            <w:tcW w:w="1302" w:type="pct"/>
            <w:tcBorders>
              <w:top w:val="single" w:sz="4" w:space="0" w:color="auto"/>
            </w:tcBorders>
            <w:shd w:val="clear" w:color="auto" w:fill="E4E4E4"/>
            <w:vAlign w:val="center"/>
          </w:tcPr>
          <w:p w14:paraId="7CD4BFEA"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Template ID</w:t>
            </w:r>
          </w:p>
        </w:tc>
        <w:tc>
          <w:tcPr>
            <w:tcW w:w="773" w:type="pct"/>
            <w:tcBorders>
              <w:top w:val="single" w:sz="4" w:space="0" w:color="auto"/>
            </w:tcBorders>
            <w:shd w:val="clear" w:color="auto" w:fill="E4E4E4"/>
            <w:vAlign w:val="center"/>
          </w:tcPr>
          <w:p w14:paraId="08D37B42"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Specification Document</w:t>
            </w:r>
          </w:p>
        </w:tc>
        <w:tc>
          <w:tcPr>
            <w:tcW w:w="692" w:type="pct"/>
            <w:tcBorders>
              <w:top w:val="single" w:sz="4" w:space="0" w:color="auto"/>
            </w:tcBorders>
            <w:shd w:val="clear" w:color="auto" w:fill="E4E4E4"/>
            <w:vAlign w:val="center"/>
          </w:tcPr>
          <w:p w14:paraId="342C4135"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Vocabulary</w:t>
            </w:r>
          </w:p>
          <w:p w14:paraId="20CE6ADE"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Constraint</w:t>
            </w:r>
          </w:p>
        </w:tc>
      </w:tr>
      <w:tr w:rsidR="00AD1C6B" w:rsidRPr="001B54C3" w14:paraId="21579B93" w14:textId="77777777" w:rsidTr="00A6092D">
        <w:tc>
          <w:tcPr>
            <w:tcW w:w="5000" w:type="pct"/>
            <w:gridSpan w:val="6"/>
            <w:tcBorders>
              <w:top w:val="single" w:sz="4" w:space="0" w:color="auto"/>
              <w:left w:val="single" w:sz="4" w:space="0" w:color="auto"/>
              <w:bottom w:val="single" w:sz="4" w:space="0" w:color="auto"/>
              <w:right w:val="single" w:sz="4" w:space="0" w:color="auto"/>
            </w:tcBorders>
          </w:tcPr>
          <w:p w14:paraId="0CD34DAD"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Entries</w:t>
            </w:r>
          </w:p>
        </w:tc>
      </w:tr>
      <w:tr w:rsidR="00AD1C6B" w:rsidRPr="001B54C3" w14:paraId="3C807077" w14:textId="77777777" w:rsidTr="00A6092D">
        <w:tc>
          <w:tcPr>
            <w:tcW w:w="492" w:type="pct"/>
            <w:tcBorders>
              <w:top w:val="single" w:sz="4" w:space="0" w:color="auto"/>
              <w:left w:val="single" w:sz="4" w:space="0" w:color="auto"/>
              <w:bottom w:val="single" w:sz="4" w:space="0" w:color="auto"/>
              <w:right w:val="single" w:sz="4" w:space="0" w:color="auto"/>
            </w:tcBorders>
            <w:vAlign w:val="center"/>
          </w:tcPr>
          <w:p w14:paraId="38F812F2" w14:textId="77777777" w:rsidR="00AD1C6B" w:rsidRPr="001B54C3" w:rsidRDefault="00AD1C6B" w:rsidP="00A6092D">
            <w:pPr>
              <w:spacing w:before="40" w:after="40"/>
              <w:ind w:left="72" w:right="72"/>
              <w:rPr>
                <w:rFonts w:ascii="Tahoma" w:hAnsi="Tahoma" w:cs="Tahoma"/>
                <w:sz w:val="18"/>
                <w:szCs w:val="16"/>
              </w:rPr>
            </w:pPr>
            <w:r w:rsidRPr="001B54C3">
              <w:rPr>
                <w:sz w:val="18"/>
              </w:rPr>
              <w:t>R2 [0..1]</w:t>
            </w:r>
          </w:p>
        </w:tc>
        <w:tc>
          <w:tcPr>
            <w:tcW w:w="626" w:type="pct"/>
            <w:tcBorders>
              <w:top w:val="single" w:sz="4" w:space="0" w:color="auto"/>
              <w:left w:val="single" w:sz="4" w:space="0" w:color="auto"/>
              <w:bottom w:val="single" w:sz="4" w:space="0" w:color="auto"/>
              <w:right w:val="single" w:sz="4" w:space="0" w:color="auto"/>
            </w:tcBorders>
            <w:vAlign w:val="center"/>
          </w:tcPr>
          <w:p w14:paraId="1FFB9EC4" w14:textId="77777777" w:rsidR="00AD1C6B" w:rsidRPr="001B54C3" w:rsidRDefault="00AD1C6B" w:rsidP="00A6092D">
            <w:pPr>
              <w:spacing w:before="40" w:after="40"/>
              <w:ind w:left="72" w:right="72"/>
              <w:rPr>
                <w:sz w:val="18"/>
              </w:rPr>
            </w:pPr>
            <w:r w:rsidRPr="001B54C3">
              <w:rPr>
                <w:sz w:val="18"/>
              </w:rPr>
              <w:t>PCC TF-2</w:t>
            </w:r>
          </w:p>
          <w:p w14:paraId="1306784F" w14:textId="77777777" w:rsidR="00AD1C6B" w:rsidRPr="001B54C3" w:rsidRDefault="00AD1C6B" w:rsidP="00A6092D">
            <w:pPr>
              <w:spacing w:before="40" w:after="40"/>
              <w:ind w:left="72" w:right="72"/>
              <w:rPr>
                <w:sz w:val="18"/>
              </w:rPr>
            </w:pPr>
            <w:r w:rsidRPr="001B54C3">
              <w:rPr>
                <w:sz w:val="18"/>
              </w:rPr>
              <w:t>6.3.3.10.5</w:t>
            </w:r>
          </w:p>
        </w:tc>
        <w:tc>
          <w:tcPr>
            <w:tcW w:w="1115" w:type="pct"/>
            <w:tcBorders>
              <w:top w:val="single" w:sz="4" w:space="0" w:color="auto"/>
              <w:left w:val="single" w:sz="4" w:space="0" w:color="auto"/>
              <w:bottom w:val="single" w:sz="4" w:space="0" w:color="auto"/>
              <w:right w:val="single" w:sz="4" w:space="0" w:color="auto"/>
            </w:tcBorders>
            <w:vAlign w:val="center"/>
          </w:tcPr>
          <w:p w14:paraId="7A421D87" w14:textId="77777777" w:rsidR="00AD1C6B" w:rsidRPr="001B54C3" w:rsidRDefault="00AD1C6B" w:rsidP="00A6092D">
            <w:pPr>
              <w:spacing w:before="40" w:after="40"/>
              <w:ind w:left="72" w:right="72"/>
              <w:rPr>
                <w:sz w:val="18"/>
              </w:rPr>
            </w:pPr>
            <w:r w:rsidRPr="001B54C3">
              <w:rPr>
                <w:sz w:val="18"/>
              </w:rPr>
              <w:t>Occupational Data for Health Organizer</w:t>
            </w:r>
          </w:p>
        </w:tc>
        <w:tc>
          <w:tcPr>
            <w:tcW w:w="1302" w:type="pct"/>
            <w:tcBorders>
              <w:top w:val="single" w:sz="4" w:space="0" w:color="auto"/>
              <w:left w:val="single" w:sz="4" w:space="0" w:color="auto"/>
              <w:bottom w:val="single" w:sz="4" w:space="0" w:color="auto"/>
              <w:right w:val="single" w:sz="4" w:space="0" w:color="auto"/>
            </w:tcBorders>
            <w:vAlign w:val="center"/>
          </w:tcPr>
          <w:p w14:paraId="5573B209" w14:textId="77777777" w:rsidR="00AD1C6B" w:rsidRPr="001B54C3" w:rsidRDefault="00AD1C6B" w:rsidP="00A6092D">
            <w:pPr>
              <w:spacing w:before="40" w:after="40"/>
              <w:ind w:left="72" w:right="72"/>
              <w:rPr>
                <w:rFonts w:ascii="Tahoma" w:hAnsi="Tahoma" w:cs="Tahoma"/>
                <w:sz w:val="16"/>
                <w:szCs w:val="16"/>
              </w:rPr>
            </w:pPr>
            <w:r w:rsidRPr="001B54C3">
              <w:rPr>
                <w:color w:val="000000"/>
                <w:sz w:val="18"/>
                <w:szCs w:val="18"/>
              </w:rPr>
              <w:t>1.3.6.1.4.1.19376.1.5.3.1.4.20</w:t>
            </w:r>
          </w:p>
        </w:tc>
        <w:tc>
          <w:tcPr>
            <w:tcW w:w="773" w:type="pct"/>
            <w:tcBorders>
              <w:top w:val="single" w:sz="4" w:space="0" w:color="auto"/>
              <w:left w:val="single" w:sz="4" w:space="0" w:color="auto"/>
              <w:bottom w:val="single" w:sz="4" w:space="0" w:color="auto"/>
              <w:right w:val="single" w:sz="4" w:space="0" w:color="auto"/>
            </w:tcBorders>
            <w:vAlign w:val="center"/>
          </w:tcPr>
          <w:p w14:paraId="5281F5FC" w14:textId="77777777" w:rsidR="00AD1C6B" w:rsidRPr="001B54C3" w:rsidRDefault="00AD1C6B" w:rsidP="00A6092D">
            <w:pPr>
              <w:spacing w:before="40" w:after="40"/>
              <w:ind w:left="72" w:right="72"/>
              <w:rPr>
                <w:sz w:val="18"/>
              </w:rPr>
            </w:pPr>
            <w:r w:rsidRPr="001B54C3">
              <w:rPr>
                <w:sz w:val="18"/>
              </w:rPr>
              <w:t>PCC TF-2</w:t>
            </w:r>
          </w:p>
          <w:p w14:paraId="5EC6A1E8" w14:textId="77777777" w:rsidR="00AD1C6B" w:rsidRPr="001B54C3" w:rsidRDefault="00AD1C6B" w:rsidP="00A6092D">
            <w:pPr>
              <w:spacing w:before="40" w:after="40"/>
              <w:ind w:left="72" w:right="72"/>
              <w:rPr>
                <w:rFonts w:ascii="Tahoma" w:hAnsi="Tahoma" w:cs="Tahoma"/>
                <w:sz w:val="16"/>
                <w:szCs w:val="16"/>
              </w:rPr>
            </w:pPr>
            <w:r w:rsidRPr="001B54C3">
              <w:rPr>
                <w:sz w:val="18"/>
              </w:rPr>
              <w:t>6.3.3.10.5</w:t>
            </w:r>
          </w:p>
        </w:tc>
        <w:tc>
          <w:tcPr>
            <w:tcW w:w="692" w:type="pct"/>
            <w:tcBorders>
              <w:top w:val="single" w:sz="4" w:space="0" w:color="auto"/>
              <w:left w:val="single" w:sz="4" w:space="0" w:color="auto"/>
              <w:bottom w:val="single" w:sz="4" w:space="0" w:color="auto"/>
              <w:right w:val="single" w:sz="4" w:space="0" w:color="auto"/>
            </w:tcBorders>
            <w:vAlign w:val="center"/>
          </w:tcPr>
          <w:p w14:paraId="053E2790" w14:textId="77777777" w:rsidR="00AD1C6B" w:rsidRPr="001B54C3" w:rsidRDefault="00AD1C6B" w:rsidP="00A6092D">
            <w:pPr>
              <w:spacing w:before="40" w:after="40"/>
              <w:ind w:left="72" w:right="72"/>
              <w:rPr>
                <w:rFonts w:ascii="Tahoma" w:hAnsi="Tahoma" w:cs="Tahoma"/>
                <w:sz w:val="16"/>
                <w:szCs w:val="16"/>
              </w:rPr>
            </w:pPr>
          </w:p>
        </w:tc>
      </w:tr>
    </w:tbl>
    <w:p w14:paraId="26676511" w14:textId="77777777" w:rsidR="00CC390E" w:rsidRPr="001B54C3" w:rsidRDefault="00CC390E" w:rsidP="00CC390E"/>
    <w:p w14:paraId="679CFCDD" w14:textId="77777777" w:rsidR="00CC390E" w:rsidRPr="001B54C3" w:rsidRDefault="00CC390E" w:rsidP="00CC390E">
      <w:pPr>
        <w:pStyle w:val="Heading6"/>
        <w:rPr>
          <w:bCs/>
          <w:noProof w:val="0"/>
          <w:lang w:val="en-US"/>
        </w:rPr>
      </w:pPr>
      <w:bookmarkStart w:id="1088" w:name="S_Medical_General_History"/>
      <w:bookmarkStart w:id="1089" w:name="_Toc322675125"/>
      <w:bookmarkStart w:id="1090" w:name="_Toc342475466"/>
      <w:bookmarkStart w:id="1091" w:name="_Toc336006576"/>
      <w:bookmarkStart w:id="1092" w:name="_Toc466555356"/>
      <w:r w:rsidRPr="001B54C3">
        <w:rPr>
          <w:bCs/>
          <w:noProof w:val="0"/>
          <w:lang w:val="en-US"/>
        </w:rPr>
        <w:t xml:space="preserve">6.3.3.10.5.1 Occupational Data for Health Section </w:t>
      </w:r>
      <w:bookmarkEnd w:id="1088"/>
      <w:bookmarkEnd w:id="1089"/>
      <w:bookmarkEnd w:id="1090"/>
      <w:bookmarkEnd w:id="1091"/>
      <w:r w:rsidRPr="001B54C3">
        <w:rPr>
          <w:bCs/>
          <w:noProof w:val="0"/>
          <w:lang w:val="en-US"/>
        </w:rPr>
        <w:t>&lt;</w:t>
      </w:r>
      <w:r w:rsidR="007A4F8D" w:rsidRPr="001B54C3">
        <w:rPr>
          <w:noProof w:val="0"/>
          <w:lang w:val="en-US"/>
        </w:rPr>
        <w:t xml:space="preserve"> </w:t>
      </w:r>
      <w:r w:rsidR="007A4F8D" w:rsidRPr="001B54C3">
        <w:rPr>
          <w:bCs/>
          <w:noProof w:val="0"/>
          <w:lang w:val="en-US"/>
        </w:rPr>
        <w:t>74166-0</w:t>
      </w:r>
      <w:r w:rsidRPr="001B54C3">
        <w:rPr>
          <w:bCs/>
          <w:noProof w:val="0"/>
          <w:lang w:val="en-US"/>
        </w:rPr>
        <w:t>&gt;</w:t>
      </w:r>
      <w:bookmarkEnd w:id="1092"/>
    </w:p>
    <w:p w14:paraId="0C9D9343" w14:textId="77777777" w:rsidR="00AD1C6B" w:rsidRPr="001B54C3" w:rsidRDefault="00AD1C6B" w:rsidP="00AD1C6B">
      <w:pPr>
        <w:keepNext/>
        <w:spacing w:before="40" w:after="120"/>
        <w:ind w:left="720"/>
        <w:rPr>
          <w:rFonts w:ascii="Bookman Old Style" w:eastAsia="SimSun" w:hAnsi="Bookman Old Style" w:cs="Courier New"/>
          <w:sz w:val="20"/>
          <w:lang w:eastAsia="zh-CN"/>
        </w:rPr>
      </w:pPr>
      <w:r w:rsidRPr="001B54C3">
        <w:rPr>
          <w:rFonts w:ascii="Bookman Old Style" w:eastAsia="SimSun" w:hAnsi="Bookman Old Style" w:cs="Courier New"/>
          <w:sz w:val="20"/>
          <w:lang w:eastAsia="zh-CN"/>
        </w:rPr>
        <w:t>[</w:t>
      </w:r>
      <w:r w:rsidRPr="001B54C3">
        <w:rPr>
          <w:rFonts w:ascii="Courier New" w:eastAsia="SimSun" w:hAnsi="Courier New" w:cs="Courier New"/>
          <w:sz w:val="20"/>
          <w:lang w:eastAsia="zh-CN"/>
        </w:rPr>
        <w:t>section</w:t>
      </w:r>
      <w:r w:rsidRPr="001B54C3">
        <w:rPr>
          <w:rFonts w:ascii="Bookman Old Style" w:eastAsia="SimSun" w:hAnsi="Bookman Old Style" w:cs="Courier New"/>
          <w:sz w:val="20"/>
          <w:lang w:eastAsia="zh-CN"/>
        </w:rPr>
        <w:t xml:space="preserve">: </w:t>
      </w:r>
      <w:r w:rsidRPr="001B54C3">
        <w:rPr>
          <w:rFonts w:ascii="Courier New" w:eastAsia="SimSun" w:hAnsi="Courier New" w:cs="TimesNewRomanPSMT"/>
          <w:sz w:val="20"/>
        </w:rPr>
        <w:t>templateId</w:t>
      </w:r>
      <w:r w:rsidRPr="001B54C3">
        <w:rPr>
          <w:rFonts w:ascii="Courier New" w:eastAsia="SimSun" w:hAnsi="Courier New" w:cs="Courier New"/>
          <w:sz w:val="20"/>
          <w:lang w:eastAsia="zh-CN"/>
        </w:rPr>
        <w:t xml:space="preserve"> </w:t>
      </w:r>
      <w:r w:rsidRPr="001B54C3">
        <w:rPr>
          <w:sz w:val="18"/>
        </w:rPr>
        <w:t>1.3.6.1.4.1.19376.1.5.3.1.3.37</w:t>
      </w:r>
      <w:r w:rsidRPr="001B54C3">
        <w:rPr>
          <w:rFonts w:ascii="Courier New" w:eastAsia="SimSun" w:hAnsi="Courier New" w:cs="Courier New"/>
          <w:sz w:val="20"/>
          <w:lang w:eastAsia="zh-CN"/>
        </w:rPr>
        <w:t xml:space="preserve"> (open)</w:t>
      </w:r>
      <w:r w:rsidRPr="001B54C3">
        <w:rPr>
          <w:rFonts w:ascii="Bookman Old Style" w:eastAsia="SimSun" w:hAnsi="Bookman Old Style" w:cs="Courier New"/>
          <w:sz w:val="20"/>
          <w:lang w:eastAsia="zh-CN"/>
        </w:rPr>
        <w:t xml:space="preserve">] </w:t>
      </w:r>
    </w:p>
    <w:p w14:paraId="1427372D" w14:textId="77777777" w:rsidR="00AD1C6B" w:rsidRPr="001B54C3" w:rsidRDefault="00AD1C6B" w:rsidP="00AD1C6B">
      <w:pPr>
        <w:tabs>
          <w:tab w:val="left" w:pos="1080"/>
          <w:tab w:val="left" w:pos="1440"/>
        </w:tabs>
        <w:spacing w:before="0" w:after="120" w:line="260" w:lineRule="exact"/>
        <w:ind w:left="720"/>
        <w:rPr>
          <w:rFonts w:ascii="Bookman Old Style" w:eastAsia="?l?r ??’c" w:hAnsi="Bookman Old Style"/>
          <w:sz w:val="20"/>
          <w:szCs w:val="24"/>
        </w:rPr>
      </w:pPr>
      <w:r w:rsidRPr="001B54C3">
        <w:rPr>
          <w:rFonts w:ascii="Bookman Old Style" w:eastAsia="?l?r ??’c" w:hAnsi="Bookman Old Style"/>
          <w:sz w:val="20"/>
          <w:szCs w:val="24"/>
        </w:rPr>
        <w:t xml:space="preserve">The Occupational Data for Health section describes all aspects of the employment history. It may contain the current employment status, the usual occupation (longest held occupation) which may include the present duration for that job, or the employment history which may include the employer and places where the work was performed. </w:t>
      </w:r>
    </w:p>
    <w:p w14:paraId="3F7C77EA" w14:textId="77777777" w:rsidR="00AD1C6B" w:rsidRPr="001B54C3" w:rsidRDefault="00AD1C6B" w:rsidP="00AD1C6B">
      <w:pPr>
        <w:numPr>
          <w:ilvl w:val="0"/>
          <w:numId w:val="282"/>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templateId</w:t>
      </w:r>
      <w:r w:rsidRPr="001B54C3">
        <w:t xml:space="preserve"> such that it</w:t>
      </w:r>
    </w:p>
    <w:p w14:paraId="25111930" w14:textId="77777777" w:rsidR="00AD1C6B" w:rsidRPr="001B54C3" w:rsidRDefault="00AD1C6B" w:rsidP="00AD1C6B">
      <w:pPr>
        <w:numPr>
          <w:ilvl w:val="1"/>
          <w:numId w:val="282"/>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@root</w:t>
      </w:r>
      <w:r w:rsidRPr="001B54C3">
        <w:t>=</w:t>
      </w:r>
      <w:r w:rsidRPr="001B54C3">
        <w:rPr>
          <w:rFonts w:ascii="Courier New" w:hAnsi="Courier New" w:cs="TimesNewRomanPSMT"/>
          <w:sz w:val="20"/>
        </w:rPr>
        <w:t>"</w:t>
      </w:r>
      <w:r w:rsidRPr="001B54C3">
        <w:rPr>
          <w:sz w:val="18"/>
        </w:rPr>
        <w:t>1.3.6.1.4.1.19376.1.5.3.1.3.37</w:t>
      </w:r>
      <w:r w:rsidRPr="001B54C3">
        <w:rPr>
          <w:rFonts w:ascii="Courier New" w:hAnsi="Courier New" w:cs="TimesNewRomanPSMT"/>
          <w:sz w:val="20"/>
        </w:rPr>
        <w:t>"</w:t>
      </w:r>
      <w:r w:rsidRPr="001B54C3">
        <w:t>.</w:t>
      </w:r>
    </w:p>
    <w:p w14:paraId="1BFFFD5D" w14:textId="77777777" w:rsidR="00AD1C6B" w:rsidRPr="001B54C3" w:rsidRDefault="00AD1C6B" w:rsidP="00AD1C6B">
      <w:pPr>
        <w:numPr>
          <w:ilvl w:val="0"/>
          <w:numId w:val="282"/>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code/@code</w:t>
      </w:r>
      <w:r w:rsidRPr="001B54C3">
        <w:t>=</w:t>
      </w:r>
      <w:r w:rsidRPr="001B54C3">
        <w:rPr>
          <w:rFonts w:ascii="Courier New" w:hAnsi="Courier New" w:cs="TimesNewRomanPSMT"/>
          <w:sz w:val="20"/>
        </w:rPr>
        <w:t>"74166-0"</w:t>
      </w:r>
      <w:r w:rsidRPr="001B54C3">
        <w:t xml:space="preserve"> Occupational Data (CodeSystem: </w:t>
      </w:r>
      <w:r w:rsidRPr="001B54C3">
        <w:rPr>
          <w:rFonts w:ascii="Courier New" w:hAnsi="Courier New" w:cs="TimesNewRomanPSMT"/>
          <w:sz w:val="20"/>
        </w:rPr>
        <w:t>LOINC 2.16.840.1.113883.6.1</w:t>
      </w:r>
      <w:r w:rsidRPr="001B54C3">
        <w:t>).</w:t>
      </w:r>
    </w:p>
    <w:p w14:paraId="46A791BB" w14:textId="77777777" w:rsidR="00AD1C6B" w:rsidRPr="001B54C3" w:rsidRDefault="00AD1C6B" w:rsidP="00AD1C6B">
      <w:pPr>
        <w:numPr>
          <w:ilvl w:val="0"/>
          <w:numId w:val="282"/>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title</w:t>
      </w:r>
      <w:r w:rsidRPr="001B54C3">
        <w:t xml:space="preserve"> .</w:t>
      </w:r>
    </w:p>
    <w:p w14:paraId="258E8E93" w14:textId="77777777" w:rsidR="00AD1C6B" w:rsidRPr="001B54C3" w:rsidRDefault="00AD1C6B" w:rsidP="00AD1C6B">
      <w:pPr>
        <w:numPr>
          <w:ilvl w:val="0"/>
          <w:numId w:val="282"/>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text</w:t>
      </w:r>
      <w:r w:rsidRPr="001B54C3">
        <w:t>.</w:t>
      </w:r>
    </w:p>
    <w:p w14:paraId="6900567F" w14:textId="77777777" w:rsidR="00AD1C6B" w:rsidRPr="001B54C3" w:rsidRDefault="00AD1C6B" w:rsidP="00AD1C6B">
      <w:pPr>
        <w:numPr>
          <w:ilvl w:val="0"/>
          <w:numId w:val="282"/>
        </w:numPr>
        <w:spacing w:before="0" w:after="40" w:line="260" w:lineRule="exact"/>
      </w:pPr>
      <w:r w:rsidRPr="001B54C3">
        <w:rPr>
          <w:rFonts w:ascii="Bookman Old Style" w:hAnsi="Bookman Old Style"/>
          <w:b/>
          <w:caps/>
          <w:sz w:val="16"/>
        </w:rPr>
        <w:t>MAY</w:t>
      </w:r>
      <w:r w:rsidRPr="001B54C3">
        <w:t xml:space="preserve"> contain zero or one [0..1] </w:t>
      </w:r>
      <w:r w:rsidRPr="001B54C3">
        <w:rPr>
          <w:rFonts w:ascii="Courier New" w:hAnsi="Courier New" w:cs="TimesNewRomanPSMT"/>
          <w:b/>
          <w:bCs/>
          <w:sz w:val="20"/>
        </w:rPr>
        <w:t>entry</w:t>
      </w:r>
      <w:r w:rsidRPr="001B54C3">
        <w:t xml:space="preserve"> such that it</w:t>
      </w:r>
    </w:p>
    <w:p w14:paraId="4D032FB6" w14:textId="77777777" w:rsidR="00AD1C6B" w:rsidRPr="001B54C3" w:rsidRDefault="00AD1C6B" w:rsidP="00AD1C6B">
      <w:pPr>
        <w:numPr>
          <w:ilvl w:val="1"/>
          <w:numId w:val="282"/>
        </w:numPr>
        <w:spacing w:before="0" w:after="40" w:line="260" w:lineRule="exact"/>
      </w:pPr>
      <w:r w:rsidRPr="001B54C3">
        <w:rPr>
          <w:rFonts w:ascii="Bookman Old Style" w:hAnsi="Bookman Old Style"/>
          <w:b/>
          <w:caps/>
          <w:sz w:val="16"/>
        </w:rPr>
        <w:t>SHALL</w:t>
      </w:r>
      <w:r w:rsidRPr="001B54C3">
        <w:t xml:space="preserve"> contain exactly one [1..1]</w:t>
      </w:r>
      <w:r w:rsidRPr="001B54C3">
        <w:rPr>
          <w:rFonts w:ascii="Courier New" w:hAnsi="Courier New" w:cs="TimesNewRomanPSMT"/>
          <w:sz w:val="20"/>
        </w:rPr>
        <w:t xml:space="preserve"> </w:t>
      </w:r>
      <w:r w:rsidRPr="001B54C3">
        <w:rPr>
          <w:color w:val="000000"/>
          <w:sz w:val="18"/>
          <w:szCs w:val="18"/>
        </w:rPr>
        <w:t xml:space="preserve">1.3.6.1.4.1.19376.1.5.3.1.4.20 </w:t>
      </w:r>
      <w:r w:rsidRPr="001B54C3">
        <w:rPr>
          <w:sz w:val="18"/>
        </w:rPr>
        <w:t xml:space="preserve"> </w:t>
      </w:r>
      <w:r w:rsidRPr="001B54C3">
        <w:rPr>
          <w:rStyle w:val="HyperlinkCourierBold"/>
        </w:rPr>
        <w:t>Occupational Data For Health Organizer</w:t>
      </w:r>
      <w:r w:rsidRPr="001B54C3">
        <w:t>.</w:t>
      </w:r>
    </w:p>
    <w:p w14:paraId="44D4B9AA" w14:textId="77777777" w:rsidR="00CC390E" w:rsidRPr="001B54C3" w:rsidRDefault="00CC390E" w:rsidP="00CC390E">
      <w:pPr>
        <w:pStyle w:val="BodyText"/>
      </w:pPr>
    </w:p>
    <w:p w14:paraId="2FE3951C"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lastRenderedPageBreak/>
        <w:t>&lt;section&gt;</w:t>
      </w:r>
    </w:p>
    <w:p w14:paraId="48DC31A8"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w:t>
      </w:r>
    </w:p>
    <w:p w14:paraId="4269D5BE"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&lt;!-- Sub section for Occupational Data For Health --&gt;</w:t>
      </w:r>
    </w:p>
    <w:p w14:paraId="7139C073"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&lt;component&gt;</w:t>
      </w:r>
    </w:p>
    <w:p w14:paraId="4F98E13B"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t>&lt;section&gt;</w:t>
      </w:r>
    </w:p>
    <w:p w14:paraId="37056C2D"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t>&lt;templateId root="2.16.840.1.113883.10.20.22.2.17"/&gt;</w:t>
      </w:r>
    </w:p>
    <w:p w14:paraId="6613C8B8"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t>&lt;!-- ODH SECTION TEMPLATE ID--&gt;</w:t>
      </w:r>
    </w:p>
    <w:p w14:paraId="20083AE6"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 xml:space="preserve">    </w:t>
      </w:r>
      <w:r w:rsidRPr="001B54C3">
        <w:rPr>
          <w:rFonts w:ascii="Courier New" w:hAnsi="Courier New"/>
          <w:sz w:val="18"/>
          <w:lang w:eastAsia="x-none"/>
        </w:rPr>
        <w:tab/>
      </w:r>
      <w:r w:rsidRPr="001B54C3">
        <w:rPr>
          <w:rFonts w:ascii="Courier New" w:hAnsi="Courier New"/>
          <w:sz w:val="18"/>
          <w:lang w:eastAsia="x-none"/>
        </w:rPr>
        <w:tab/>
        <w:t>&lt;templateId root="1.3.6.1.4.1.19376.1.5.3.1.3.37"/&gt;</w:t>
      </w:r>
    </w:p>
    <w:p w14:paraId="76C84D49"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t xml:space="preserve">&lt;code code="74166-0" codeSystem="2.16.840.1.113883.6.1" codeSystemVersion="0" codeSystemName="LOINC" displayName="Occupational </w:t>
      </w:r>
      <w:r w:rsidRPr="001B54C3">
        <w:rPr>
          <w:rFonts w:ascii="Courier New" w:hAnsi="Courier New"/>
          <w:sz w:val="18"/>
          <w:lang w:eastAsia="x-none"/>
        </w:rPr>
        <w:cr/>
      </w:r>
    </w:p>
    <w:p w14:paraId="7D49F183"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Data for Health"/&gt;</w:t>
      </w:r>
    </w:p>
    <w:p w14:paraId="18C32282"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t>&lt;text&gt;...&lt;/text&gt;</w:t>
      </w:r>
    </w:p>
    <w:p w14:paraId="110F88B5"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t>&lt;entry&gt;</w:t>
      </w:r>
    </w:p>
    <w:p w14:paraId="1BFC3311"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w:t>
      </w:r>
    </w:p>
    <w:p w14:paraId="353FC634"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&lt;!-- ODH ORGANIZER ENTRY TEMPLATE ID--&gt;</w:t>
      </w:r>
    </w:p>
    <w:p w14:paraId="6AA3871D"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 xml:space="preserve">        </w:t>
      </w:r>
      <w:r w:rsidRPr="001B54C3">
        <w:rPr>
          <w:rFonts w:ascii="Courier New" w:hAnsi="Courier New"/>
          <w:sz w:val="18"/>
          <w:lang w:eastAsia="x-none"/>
        </w:rPr>
        <w:tab/>
      </w:r>
      <w:r w:rsidRPr="001B54C3">
        <w:rPr>
          <w:rFonts w:ascii="Courier New" w:hAnsi="Courier New"/>
          <w:sz w:val="18"/>
          <w:lang w:eastAsia="x-none"/>
        </w:rPr>
        <w:tab/>
        <w:t>&lt;templateId root="1.3.6.1.4.1.19376.1.5.3.1.4.20"/&gt;</w:t>
      </w:r>
    </w:p>
    <w:p w14:paraId="1E8355A7"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&lt;entry&gt;</w:t>
      </w:r>
    </w:p>
    <w:p w14:paraId="2F79B3A6"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w:t>
      </w:r>
    </w:p>
    <w:p w14:paraId="6AEDA1D2"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&lt;!-- EMPLOYMENT STATUS ORGANIZER TEMPLATE ID--&gt;</w:t>
      </w:r>
    </w:p>
    <w:p w14:paraId="3965F02C"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&lt;templateId root="1.3.6.1.4.1.19376.1.5.3.1.4.20.1"/&gt;</w:t>
      </w:r>
    </w:p>
    <w:p w14:paraId="16BB9DA1"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w:t>
      </w:r>
    </w:p>
    <w:p w14:paraId="369AF491"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&lt;!-- USUAL OCCUPATION AND INDUSTRY ORGANIZER TEMPLATE ID--&gt;</w:t>
      </w:r>
    </w:p>
    <w:p w14:paraId="71A538A9"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&lt;templateId root="1.3.6.1.4.1.19376.1.5.3.1.4.20.2"/&gt;</w:t>
      </w:r>
    </w:p>
    <w:p w14:paraId="6A7BB15D"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w:t>
      </w:r>
    </w:p>
    <w:p w14:paraId="2650344C"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&lt;!-- HISTORY OF OCCUPATION ORGANIZER TEMPLATE ID--&gt;</w:t>
      </w:r>
    </w:p>
    <w:p w14:paraId="6DF31695"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&lt;templateId root="1.3.6.1.4.1.19376.1.5.3.1.4.20.3"/&gt;</w:t>
      </w:r>
    </w:p>
    <w:p w14:paraId="21B63D34"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&lt;/entry&gt;</w:t>
      </w:r>
    </w:p>
    <w:p w14:paraId="6756BD18"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t>&lt;/entry&gt;</w:t>
      </w:r>
    </w:p>
    <w:p w14:paraId="05A12D52"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t>&lt;/section&gt;</w:t>
      </w:r>
    </w:p>
    <w:p w14:paraId="13544FF9"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&lt;/component&gt;</w:t>
      </w:r>
    </w:p>
    <w:p w14:paraId="248CCB3E"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w:t>
      </w:r>
    </w:p>
    <w:p w14:paraId="01BC878B" w14:textId="76945B25" w:rsidR="00CC390E" w:rsidRPr="001B54C3" w:rsidRDefault="001E77B7" w:rsidP="00CC390E">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&lt;/section&gt;</w:t>
      </w:r>
    </w:p>
    <w:p w14:paraId="38A89119" w14:textId="77777777" w:rsidR="00CC390E" w:rsidRPr="001B54C3" w:rsidRDefault="00CC390E" w:rsidP="001C56E2">
      <w:pPr>
        <w:pStyle w:val="FigureTitle"/>
        <w:rPr>
          <w:rFonts w:eastAsia="?l?r ??’c"/>
          <w:lang w:eastAsia="zh-CN"/>
        </w:rPr>
      </w:pPr>
      <w:r w:rsidRPr="001B54C3">
        <w:rPr>
          <w:rFonts w:eastAsia="?l?r ??’c"/>
          <w:lang w:eastAsia="zh-CN"/>
        </w:rPr>
        <w:t>Figure 6.3.3.10</w:t>
      </w:r>
      <w:r w:rsidRPr="001B54C3">
        <w:t>.5-1</w:t>
      </w:r>
      <w:r w:rsidRPr="001B54C3">
        <w:rPr>
          <w:rFonts w:eastAsia="?l?r ??’c"/>
          <w:lang w:eastAsia="zh-CN"/>
        </w:rPr>
        <w:t>: Occupational Data for Health Section example</w:t>
      </w:r>
    </w:p>
    <w:p w14:paraId="35D34F5E" w14:textId="77777777" w:rsidR="00DE363F" w:rsidRPr="001B54C3" w:rsidRDefault="00DE363F" w:rsidP="00143B5C">
      <w:pPr>
        <w:pStyle w:val="BodyText"/>
      </w:pPr>
    </w:p>
    <w:p w14:paraId="0698871E" w14:textId="77777777" w:rsidR="00866BDC" w:rsidRPr="001B54C3" w:rsidRDefault="008B090D" w:rsidP="008B090D">
      <w:pPr>
        <w:pStyle w:val="Heading3"/>
        <w:rPr>
          <w:noProof w:val="0"/>
        </w:rPr>
      </w:pPr>
      <w:bookmarkStart w:id="1093" w:name="_Toc466555357"/>
      <w:r w:rsidRPr="001B54C3">
        <w:rPr>
          <w:noProof w:val="0"/>
        </w:rPr>
        <w:t xml:space="preserve">6.3.4 </w:t>
      </w:r>
      <w:r w:rsidR="00866BDC" w:rsidRPr="001B54C3">
        <w:rPr>
          <w:noProof w:val="0"/>
        </w:rPr>
        <w:t>CDA Entry Content Modules</w:t>
      </w:r>
      <w:bookmarkEnd w:id="1093"/>
    </w:p>
    <w:p w14:paraId="248445B1" w14:textId="77777777" w:rsidR="00553F9F" w:rsidRPr="001B54C3" w:rsidRDefault="00553F9F" w:rsidP="001C56E2">
      <w:pPr>
        <w:pStyle w:val="BodyText"/>
        <w:pBdr>
          <w:top w:val="single" w:sz="4" w:space="1" w:color="auto"/>
          <w:left w:val="single" w:sz="4" w:space="4" w:color="auto"/>
          <w:bottom w:val="single" w:sz="4" w:space="1" w:color="auto"/>
          <w:right w:val="single" w:sz="4" w:space="4" w:color="auto"/>
        </w:pBdr>
      </w:pPr>
      <w:r w:rsidRPr="001B54C3">
        <w:rPr>
          <w:b/>
          <w:highlight w:val="yellow"/>
        </w:rPr>
        <w:t>Please note</w:t>
      </w:r>
      <w:r w:rsidRPr="001B54C3">
        <w:rPr>
          <w:highlight w:val="yellow"/>
        </w:rPr>
        <w:t>: Section 6.3.4.1 through 6.3.4.24 are defined in IHE PCC TF-2: 6.3.4.</w:t>
      </w:r>
    </w:p>
    <w:p w14:paraId="01726F32" w14:textId="77777777" w:rsidR="00553F9F" w:rsidRPr="001B54C3" w:rsidRDefault="00553F9F">
      <w:pPr>
        <w:pStyle w:val="BodyText"/>
      </w:pPr>
    </w:p>
    <w:p w14:paraId="1E20871D" w14:textId="77777777" w:rsidR="00866BDC" w:rsidRPr="001B54C3" w:rsidRDefault="00866BDC">
      <w:pPr>
        <w:pStyle w:val="EditorInstructions"/>
      </w:pPr>
      <w:r w:rsidRPr="001B54C3">
        <w:t xml:space="preserve">Add Section 6.3.4.25 </w:t>
      </w:r>
    </w:p>
    <w:p w14:paraId="60EC34FB" w14:textId="77777777" w:rsidR="00866BDC" w:rsidRPr="001B54C3" w:rsidRDefault="00866BDC">
      <w:pPr>
        <w:pStyle w:val="Heading4"/>
        <w:rPr>
          <w:noProof w:val="0"/>
        </w:rPr>
      </w:pPr>
      <w:bookmarkStart w:id="1094" w:name="_Toc466555358"/>
      <w:r w:rsidRPr="001B54C3">
        <w:rPr>
          <w:noProof w:val="0"/>
        </w:rPr>
        <w:lastRenderedPageBreak/>
        <w:t>6.3.4.25 Family History Observation 1.3.6.1.4.19376.1.5.3.1.4.13.3</w:t>
      </w:r>
      <w:bookmarkEnd w:id="1094"/>
    </w:p>
    <w:p w14:paraId="60B97788" w14:textId="68F624E4" w:rsidR="00866BDC" w:rsidRPr="001B54C3" w:rsidRDefault="00866BDC">
      <w:pPr>
        <w:pStyle w:val="BodyText"/>
      </w:pPr>
      <w:r w:rsidRPr="001B54C3">
        <w:t xml:space="preserve">A family history observation is a </w:t>
      </w:r>
      <w:hyperlink r:id="rId34" w:tooltip="Temp" w:history="1">
        <w:r w:rsidRPr="001B54C3">
          <w:rPr>
            <w:rStyle w:val="Hyperlink"/>
          </w:rPr>
          <w:t>Simple Observation</w:t>
        </w:r>
      </w:hyperlink>
      <w:r w:rsidRPr="001B54C3">
        <w:t xml:space="preserve"> that uses a specific vocabulary, and inherits constraints from CCD</w:t>
      </w:r>
      <w:r w:rsidR="00DD3E04">
        <w:t>®</w:t>
      </w:r>
      <w:r w:rsidR="00DD3E04">
        <w:rPr>
          <w:rStyle w:val="FootnoteReference"/>
        </w:rPr>
        <w:footnoteReference w:id="4"/>
      </w:r>
      <w:r w:rsidRPr="001B54C3">
        <w:t xml:space="preserve">. Family history observations are found inside </w:t>
      </w:r>
      <w:hyperlink w:anchor="_Family_History_Organizer" w:tooltip="Temp" w:history="1">
        <w:r w:rsidRPr="001B54C3">
          <w:rPr>
            <w:rStyle w:val="Hyperlink"/>
          </w:rPr>
          <w:t>Family History Organizers</w:t>
        </w:r>
      </w:hyperlink>
      <w:r w:rsidRPr="001B54C3">
        <w:t xml:space="preserve">. </w:t>
      </w:r>
    </w:p>
    <w:p w14:paraId="462B859B" w14:textId="77777777" w:rsidR="00866BDC" w:rsidRPr="001B54C3" w:rsidRDefault="00866BDC">
      <w:pPr>
        <w:pStyle w:val="Heading5"/>
        <w:rPr>
          <w:noProof w:val="0"/>
          <w:lang w:val="en-US"/>
        </w:rPr>
      </w:pPr>
      <w:bookmarkStart w:id="1095" w:name="_Toc466555359"/>
      <w:r w:rsidRPr="001B54C3">
        <w:rPr>
          <w:noProof w:val="0"/>
          <w:lang w:val="en-US"/>
        </w:rPr>
        <w:t>6.3.4.25.1 Standards</w:t>
      </w:r>
      <w:bookmarkEnd w:id="1095"/>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569"/>
        <w:gridCol w:w="4168"/>
      </w:tblGrid>
      <w:tr w:rsidR="00866BDC" w:rsidRPr="001B54C3" w14:paraId="3770FC66" w14:textId="77777777">
        <w:trPr>
          <w:tblCellSpacing w:w="15" w:type="dxa"/>
        </w:trPr>
        <w:tc>
          <w:tcPr>
            <w:tcW w:w="0" w:type="auto"/>
            <w:shd w:val="clear" w:color="auto" w:fill="E6E6E6"/>
            <w:vAlign w:val="center"/>
          </w:tcPr>
          <w:p w14:paraId="0EB1660D" w14:textId="77777777" w:rsidR="00866BDC" w:rsidRPr="001B54C3" w:rsidRDefault="00866BDC">
            <w:pPr>
              <w:rPr>
                <w:rFonts w:ascii="Arial Unicode MS" w:eastAsia="Arial Unicode MS" w:hAnsi="Arial Unicode MS" w:cs="Arial Unicode MS"/>
                <w:szCs w:val="24"/>
              </w:rPr>
            </w:pPr>
            <w:r w:rsidRPr="001B54C3">
              <w:t>CCD</w:t>
            </w:r>
          </w:p>
        </w:tc>
        <w:tc>
          <w:tcPr>
            <w:tcW w:w="0" w:type="auto"/>
            <w:vAlign w:val="center"/>
          </w:tcPr>
          <w:p w14:paraId="46A4B2ED" w14:textId="77777777" w:rsidR="00866BDC" w:rsidRPr="001B54C3" w:rsidRDefault="00B64CE6">
            <w:pPr>
              <w:rPr>
                <w:rFonts w:ascii="Arial Unicode MS" w:eastAsia="Arial Unicode MS" w:hAnsi="Arial Unicode MS" w:cs="Arial Unicode MS"/>
                <w:szCs w:val="24"/>
              </w:rPr>
            </w:pPr>
            <w:hyperlink r:id="rId35" w:tooltip="http://www.hl7.org/Library/General/HL7_CDA_R2_final.zip" w:history="1">
              <w:r w:rsidR="00866BDC" w:rsidRPr="001B54C3">
                <w:rPr>
                  <w:rStyle w:val="Hyperlink"/>
                </w:rPr>
                <w:t>ASTM/HL7 Continuity of Care Document</w:t>
              </w:r>
            </w:hyperlink>
            <w:r w:rsidR="00866BDC" w:rsidRPr="001B54C3">
              <w:t xml:space="preserve"> </w:t>
            </w:r>
          </w:p>
        </w:tc>
      </w:tr>
    </w:tbl>
    <w:p w14:paraId="048FA7C8" w14:textId="77777777" w:rsidR="00866BDC" w:rsidRPr="001B54C3" w:rsidRDefault="00866BDC">
      <w:pPr>
        <w:pStyle w:val="Heading5"/>
        <w:rPr>
          <w:noProof w:val="0"/>
          <w:lang w:val="en-US"/>
        </w:rPr>
      </w:pPr>
      <w:bookmarkStart w:id="1096" w:name="_Toc466555360"/>
      <w:r w:rsidRPr="001B54C3">
        <w:rPr>
          <w:noProof w:val="0"/>
          <w:lang w:val="en-US"/>
        </w:rPr>
        <w:t>6.3.4.25.2 Parent Template</w:t>
      </w:r>
      <w:bookmarkEnd w:id="1096"/>
    </w:p>
    <w:p w14:paraId="16244527" w14:textId="6CB1C4AF" w:rsidR="00866BDC" w:rsidRPr="001B54C3" w:rsidRDefault="00866BDC">
      <w:pPr>
        <w:pStyle w:val="BodyText"/>
      </w:pPr>
      <w:r w:rsidRPr="001B54C3">
        <w:t xml:space="preserve">The parent of this template is </w:t>
      </w:r>
      <w:hyperlink r:id="rId36" w:tooltip="Temp" w:history="1">
        <w:hyperlink w:anchor="_Simple_Observations_1.3.6.1.4.1.19376.1" w:tooltip="Temp" w:history="1">
          <w:r w:rsidRPr="006A0912">
            <w:rPr>
              <w:rStyle w:val="Hyperlink"/>
            </w:rPr>
            <w:t>Simple Observation</w:t>
          </w:r>
        </w:hyperlink>
      </w:hyperlink>
      <w:r w:rsidRPr="001B54C3">
        <w:t xml:space="preserve">. This template is compatible with the ASTM/HL7 Continuity of Care Document template: 2.16.840.1.113883.10.20.1.22 </w:t>
      </w:r>
    </w:p>
    <w:p w14:paraId="087DA411" w14:textId="77777777" w:rsidR="00866BDC" w:rsidRPr="001B54C3" w:rsidRDefault="00866BDC">
      <w:pPr>
        <w:pStyle w:val="Heading5"/>
        <w:rPr>
          <w:noProof w:val="0"/>
          <w:lang w:val="en-US"/>
        </w:rPr>
      </w:pPr>
      <w:bookmarkStart w:id="1097" w:name="_Toc466555361"/>
      <w:r w:rsidRPr="001B54C3">
        <w:rPr>
          <w:noProof w:val="0"/>
          <w:lang w:val="en-US"/>
        </w:rPr>
        <w:t>6.3.4.25.3 Specification</w:t>
      </w:r>
      <w:bookmarkEnd w:id="1097"/>
    </w:p>
    <w:p w14:paraId="570BCACF" w14:textId="77777777" w:rsidR="00866BDC" w:rsidRPr="001B54C3" w:rsidRDefault="00866BDC">
      <w:pPr>
        <w:pStyle w:val="XMLFragment"/>
        <w:rPr>
          <w:noProof w:val="0"/>
          <w:color w:val="C0C0C0"/>
        </w:rPr>
      </w:pPr>
      <w:r w:rsidRPr="001B54C3">
        <w:rPr>
          <w:noProof w:val="0"/>
          <w:color w:val="C0C0C0"/>
        </w:rPr>
        <w:t>&lt;observation typeCode='OBS' moodCode='EVN'&gt;</w:t>
      </w:r>
    </w:p>
    <w:p w14:paraId="7A704E99" w14:textId="77777777" w:rsidR="00866BDC" w:rsidRPr="000A6AA8" w:rsidRDefault="00866BDC">
      <w:pPr>
        <w:pStyle w:val="XMLFragment"/>
        <w:rPr>
          <w:noProof w:val="0"/>
          <w:color w:val="C0C0C0"/>
          <w:lang w:val="nl-NL"/>
          <w:rPrChange w:id="1098" w:author="Michael Clifton" w:date="2018-10-11T09:57:00Z">
            <w:rPr>
              <w:noProof w:val="0"/>
              <w:color w:val="C0C0C0"/>
            </w:rPr>
          </w:rPrChange>
        </w:rPr>
      </w:pPr>
      <w:r w:rsidRPr="001B54C3">
        <w:rPr>
          <w:noProof w:val="0"/>
          <w:color w:val="C0C0C0"/>
        </w:rPr>
        <w:t xml:space="preserve"> </w:t>
      </w:r>
      <w:r w:rsidRPr="000A6AA8">
        <w:rPr>
          <w:noProof w:val="0"/>
          <w:color w:val="C0C0C0"/>
          <w:lang w:val="nl-NL"/>
          <w:rPrChange w:id="1099" w:author="Michael Clifton" w:date="2018-10-11T09:57:00Z">
            <w:rPr>
              <w:noProof w:val="0"/>
              <w:color w:val="C0C0C0"/>
            </w:rPr>
          </w:rPrChange>
        </w:rPr>
        <w:t>&lt;templateId root='1.3.6.1.4.1.19376.1.5.3.1.4.13'/&gt;</w:t>
      </w:r>
    </w:p>
    <w:p w14:paraId="418436E6" w14:textId="77777777" w:rsidR="00866BDC" w:rsidRPr="000A6AA8" w:rsidRDefault="00866BDC">
      <w:pPr>
        <w:pStyle w:val="XMLFragment"/>
        <w:rPr>
          <w:noProof w:val="0"/>
          <w:lang w:val="nl-NL"/>
          <w:rPrChange w:id="1100" w:author="Michael Clifton" w:date="2018-10-11T09:57:00Z">
            <w:rPr>
              <w:noProof w:val="0"/>
            </w:rPr>
          </w:rPrChange>
        </w:rPr>
      </w:pPr>
      <w:r w:rsidRPr="000A6AA8">
        <w:rPr>
          <w:noProof w:val="0"/>
          <w:lang w:val="nl-NL"/>
          <w:rPrChange w:id="1101" w:author="Michael Clifton" w:date="2018-10-11T09:57:00Z">
            <w:rPr>
              <w:noProof w:val="0"/>
            </w:rPr>
          </w:rPrChange>
        </w:rPr>
        <w:t xml:space="preserve"> &lt;templateId root='2.16.840.1.113883.10.20.1.22'/&gt;</w:t>
      </w:r>
    </w:p>
    <w:p w14:paraId="083ADE04" w14:textId="77777777" w:rsidR="00866BDC" w:rsidRPr="000A6AA8" w:rsidRDefault="00866BDC">
      <w:pPr>
        <w:pStyle w:val="XMLFragment"/>
        <w:rPr>
          <w:noProof w:val="0"/>
          <w:color w:val="C0C0C0"/>
          <w:lang w:val="nl-NL"/>
          <w:rPrChange w:id="1102" w:author="Michael Clifton" w:date="2018-10-11T09:57:00Z">
            <w:rPr>
              <w:noProof w:val="0"/>
              <w:color w:val="C0C0C0"/>
            </w:rPr>
          </w:rPrChange>
        </w:rPr>
      </w:pPr>
      <w:r w:rsidRPr="000A6AA8">
        <w:rPr>
          <w:noProof w:val="0"/>
          <w:lang w:val="nl-NL"/>
          <w:rPrChange w:id="1103" w:author="Michael Clifton" w:date="2018-10-11T09:57:00Z">
            <w:rPr>
              <w:noProof w:val="0"/>
            </w:rPr>
          </w:rPrChange>
        </w:rPr>
        <w:t xml:space="preserve"> &lt;templateId root='1.3.6.1.4.1.19376.1.5.3.1.4.13.3'/&gt;</w:t>
      </w:r>
    </w:p>
    <w:p w14:paraId="5563E55E" w14:textId="77777777" w:rsidR="00866BDC" w:rsidRPr="000A6AA8" w:rsidRDefault="00866BDC">
      <w:pPr>
        <w:pStyle w:val="XMLFragment"/>
        <w:rPr>
          <w:noProof w:val="0"/>
          <w:color w:val="C0C0C0"/>
          <w:lang w:val="nl-NL"/>
          <w:rPrChange w:id="1104" w:author="Michael Clifton" w:date="2018-10-11T09:57:00Z">
            <w:rPr>
              <w:noProof w:val="0"/>
              <w:color w:val="C0C0C0"/>
            </w:rPr>
          </w:rPrChange>
        </w:rPr>
      </w:pPr>
      <w:r w:rsidRPr="000A6AA8">
        <w:rPr>
          <w:noProof w:val="0"/>
          <w:color w:val="C0C0C0"/>
          <w:lang w:val="nl-NL"/>
          <w:rPrChange w:id="1105" w:author="Michael Clifton" w:date="2018-10-11T09:57:00Z">
            <w:rPr>
              <w:noProof w:val="0"/>
              <w:color w:val="C0C0C0"/>
            </w:rPr>
          </w:rPrChange>
        </w:rPr>
        <w:t xml:space="preserve"> &lt;id root=' ' extension=' '/&gt;</w:t>
      </w:r>
    </w:p>
    <w:p w14:paraId="74631D8A" w14:textId="77777777" w:rsidR="00866BDC" w:rsidRPr="001B54C3" w:rsidRDefault="00866BDC">
      <w:pPr>
        <w:pStyle w:val="XMLFragment"/>
        <w:rPr>
          <w:noProof w:val="0"/>
        </w:rPr>
      </w:pPr>
      <w:r w:rsidRPr="000A6AA8">
        <w:rPr>
          <w:noProof w:val="0"/>
          <w:lang w:val="nl-NL"/>
          <w:rPrChange w:id="1106" w:author="Michael Clifton" w:date="2018-10-11T09:57:00Z">
            <w:rPr>
              <w:noProof w:val="0"/>
            </w:rPr>
          </w:rPrChange>
        </w:rPr>
        <w:t xml:space="preserve"> </w:t>
      </w:r>
      <w:r w:rsidRPr="001B54C3">
        <w:rPr>
          <w:noProof w:val="0"/>
        </w:rPr>
        <w:t>&lt;code code=' ' displayName=' ' codeSystem=' ' codeSystemName=' '/&gt;</w:t>
      </w:r>
    </w:p>
    <w:p w14:paraId="19712189" w14:textId="77777777" w:rsidR="00866BDC" w:rsidRPr="001B54C3" w:rsidRDefault="00866BDC">
      <w:pPr>
        <w:pStyle w:val="XMLFragment"/>
        <w:rPr>
          <w:noProof w:val="0"/>
          <w:color w:val="C0C0C0"/>
        </w:rPr>
      </w:pPr>
      <w:r w:rsidRPr="001B54C3">
        <w:rPr>
          <w:noProof w:val="0"/>
          <w:color w:val="C0C0C0"/>
        </w:rPr>
        <w:t xml:space="preserve"> &lt;text&gt;&lt;reference value='#xxx'/&gt;&lt;/text&gt;</w:t>
      </w:r>
    </w:p>
    <w:p w14:paraId="2420358D" w14:textId="77777777" w:rsidR="00866BDC" w:rsidRPr="001B54C3" w:rsidRDefault="00866BDC">
      <w:pPr>
        <w:pStyle w:val="XMLFragment"/>
        <w:rPr>
          <w:noProof w:val="0"/>
          <w:color w:val="C0C0C0"/>
        </w:rPr>
      </w:pPr>
      <w:r w:rsidRPr="001B54C3">
        <w:rPr>
          <w:noProof w:val="0"/>
          <w:color w:val="C0C0C0"/>
        </w:rPr>
        <w:t xml:space="preserve"> &lt;statusCode code='completed'/&gt;</w:t>
      </w:r>
    </w:p>
    <w:p w14:paraId="02B31F38" w14:textId="77777777" w:rsidR="00866BDC" w:rsidRPr="001B54C3" w:rsidRDefault="00866BDC">
      <w:pPr>
        <w:pStyle w:val="XMLFragment"/>
        <w:rPr>
          <w:noProof w:val="0"/>
          <w:color w:val="C0C0C0"/>
        </w:rPr>
      </w:pPr>
      <w:r w:rsidRPr="001B54C3">
        <w:rPr>
          <w:noProof w:val="0"/>
          <w:color w:val="C0C0C0"/>
        </w:rPr>
        <w:t xml:space="preserve"> &lt;effectiveTime value=' '/&gt;</w:t>
      </w:r>
    </w:p>
    <w:p w14:paraId="2CC15547" w14:textId="77777777" w:rsidR="00866BDC" w:rsidRPr="001B54C3" w:rsidRDefault="00866BDC">
      <w:pPr>
        <w:pStyle w:val="XMLFragment"/>
        <w:rPr>
          <w:noProof w:val="0"/>
          <w:color w:val="C0C0C0"/>
        </w:rPr>
      </w:pPr>
      <w:r w:rsidRPr="001B54C3">
        <w:rPr>
          <w:noProof w:val="0"/>
          <w:color w:val="C0C0C0"/>
        </w:rPr>
        <w:t xml:space="preserve"> &lt;repeatNumber value=' '/&gt;</w:t>
      </w:r>
    </w:p>
    <w:p w14:paraId="0FF14589" w14:textId="77777777" w:rsidR="00866BDC" w:rsidRPr="001B54C3" w:rsidRDefault="00866BDC">
      <w:pPr>
        <w:pStyle w:val="XMLFragment"/>
        <w:rPr>
          <w:noProof w:val="0"/>
        </w:rPr>
      </w:pPr>
      <w:r w:rsidRPr="001B54C3">
        <w:rPr>
          <w:noProof w:val="0"/>
        </w:rPr>
        <w:t xml:space="preserve"> &lt;value xsi:type='CD' .../&gt;</w:t>
      </w:r>
    </w:p>
    <w:p w14:paraId="360560DA" w14:textId="77777777" w:rsidR="00866BDC" w:rsidRPr="000A6AA8" w:rsidRDefault="00866BDC">
      <w:pPr>
        <w:pStyle w:val="XMLFragment"/>
        <w:rPr>
          <w:noProof w:val="0"/>
          <w:color w:val="C0C0C0"/>
          <w:lang w:val="nl-NL"/>
          <w:rPrChange w:id="1107" w:author="Michael Clifton" w:date="2018-10-11T09:57:00Z">
            <w:rPr>
              <w:noProof w:val="0"/>
              <w:color w:val="C0C0C0"/>
            </w:rPr>
          </w:rPrChange>
        </w:rPr>
      </w:pPr>
      <w:r w:rsidRPr="001B54C3">
        <w:rPr>
          <w:noProof w:val="0"/>
          <w:color w:val="C0C0C0"/>
        </w:rPr>
        <w:t xml:space="preserve"> </w:t>
      </w:r>
      <w:r w:rsidRPr="000A6AA8">
        <w:rPr>
          <w:noProof w:val="0"/>
          <w:color w:val="C0C0C0"/>
          <w:lang w:val="nl-NL"/>
          <w:rPrChange w:id="1108" w:author="Michael Clifton" w:date="2018-10-11T09:57:00Z">
            <w:rPr>
              <w:noProof w:val="0"/>
              <w:color w:val="C0C0C0"/>
            </w:rPr>
          </w:rPrChange>
        </w:rPr>
        <w:t>&lt;interpretationCode code=' ' codeSystem=' ' codeSystemName=' '/&gt;</w:t>
      </w:r>
    </w:p>
    <w:p w14:paraId="07615AFF" w14:textId="77777777" w:rsidR="00866BDC" w:rsidRPr="000A6AA8" w:rsidRDefault="00866BDC">
      <w:pPr>
        <w:pStyle w:val="XMLFragment"/>
        <w:rPr>
          <w:noProof w:val="0"/>
          <w:color w:val="C0C0C0"/>
          <w:lang w:val="nl-NL"/>
          <w:rPrChange w:id="1109" w:author="Michael Clifton" w:date="2018-10-11T09:57:00Z">
            <w:rPr>
              <w:noProof w:val="0"/>
              <w:color w:val="C0C0C0"/>
            </w:rPr>
          </w:rPrChange>
        </w:rPr>
      </w:pPr>
      <w:r w:rsidRPr="000A6AA8">
        <w:rPr>
          <w:noProof w:val="0"/>
          <w:color w:val="C0C0C0"/>
          <w:lang w:val="nl-NL"/>
          <w:rPrChange w:id="1110" w:author="Michael Clifton" w:date="2018-10-11T09:57:00Z">
            <w:rPr>
              <w:noProof w:val="0"/>
              <w:color w:val="C0C0C0"/>
            </w:rPr>
          </w:rPrChange>
        </w:rPr>
        <w:t xml:space="preserve"> &lt;methodCode code=' ' codeSystem=' ' codeSystemName=' '/&gt;</w:t>
      </w:r>
    </w:p>
    <w:p w14:paraId="3CECAD46" w14:textId="77777777" w:rsidR="00866BDC" w:rsidRPr="001B54C3" w:rsidRDefault="00866BDC">
      <w:pPr>
        <w:pStyle w:val="XMLFragment"/>
        <w:rPr>
          <w:noProof w:val="0"/>
          <w:color w:val="C0C0C0"/>
        </w:rPr>
      </w:pPr>
      <w:r w:rsidRPr="000A6AA8">
        <w:rPr>
          <w:noProof w:val="0"/>
          <w:color w:val="C0C0C0"/>
          <w:lang w:val="nl-NL"/>
          <w:rPrChange w:id="1111" w:author="Michael Clifton" w:date="2018-10-11T09:57:00Z">
            <w:rPr>
              <w:noProof w:val="0"/>
              <w:color w:val="C0C0C0"/>
            </w:rPr>
          </w:rPrChange>
        </w:rPr>
        <w:t xml:space="preserve"> </w:t>
      </w:r>
      <w:r w:rsidRPr="001B54C3">
        <w:rPr>
          <w:noProof w:val="0"/>
          <w:color w:val="C0C0C0"/>
        </w:rPr>
        <w:t>&lt;targetSiteCode code=' ' codeSystem=' ' codeSystemName=' '/&gt;</w:t>
      </w:r>
    </w:p>
    <w:p w14:paraId="5EC01897" w14:textId="77777777" w:rsidR="00866BDC" w:rsidRPr="001B54C3" w:rsidRDefault="00866BDC">
      <w:pPr>
        <w:pStyle w:val="XMLFragment"/>
        <w:rPr>
          <w:noProof w:val="0"/>
        </w:rPr>
      </w:pPr>
      <w:r w:rsidRPr="001B54C3">
        <w:rPr>
          <w:noProof w:val="0"/>
          <w:color w:val="C0C0C0"/>
        </w:rPr>
        <w:t>&lt;/observation&gt;</w:t>
      </w:r>
    </w:p>
    <w:p w14:paraId="0A7C419C" w14:textId="77777777" w:rsidR="00866BDC" w:rsidRPr="001B54C3" w:rsidRDefault="00866BDC">
      <w:pPr>
        <w:pStyle w:val="FigureTitle"/>
      </w:pPr>
      <w:r w:rsidRPr="001B54C3">
        <w:t xml:space="preserve">Figure </w:t>
      </w:r>
      <w:r w:rsidR="00FC7491" w:rsidRPr="001B54C3">
        <w:t>6.3.4.25.3</w:t>
      </w:r>
      <w:r w:rsidR="005B6ADC" w:rsidRPr="001B54C3">
        <w:t>-1:</w:t>
      </w:r>
      <w:r w:rsidRPr="001B54C3">
        <w:t xml:space="preserve"> Family History Specification</w:t>
      </w:r>
    </w:p>
    <w:p w14:paraId="5BEDAE99" w14:textId="45F23EBB" w:rsidR="00866BDC" w:rsidRPr="000A6AA8" w:rsidRDefault="00866BDC">
      <w:pPr>
        <w:pStyle w:val="Heading5"/>
        <w:rPr>
          <w:noProof w:val="0"/>
          <w:lang w:val="nl-NL"/>
          <w:rPrChange w:id="1112" w:author="Michael Clifton" w:date="2018-10-11T09:57:00Z">
            <w:rPr>
              <w:noProof w:val="0"/>
              <w:lang w:val="en-US"/>
            </w:rPr>
          </w:rPrChange>
        </w:rPr>
      </w:pPr>
      <w:bookmarkStart w:id="1113" w:name="_Toc466555362"/>
      <w:r w:rsidRPr="000A6AA8">
        <w:rPr>
          <w:noProof w:val="0"/>
          <w:lang w:val="nl-NL"/>
          <w:rPrChange w:id="1114" w:author="Michael Clifton" w:date="2018-10-11T09:57:00Z">
            <w:rPr>
              <w:noProof w:val="0"/>
              <w:lang w:val="en-US"/>
            </w:rPr>
          </w:rPrChange>
        </w:rPr>
        <w:t>6.3.4.25.4 &lt;templateId root='2.16.840.1.113883.10.20.1.22'/&gt; &lt;templateId root='1.3.6.1.4.1.19376.1.5.3.1.4.13.3'/&gt;</w:t>
      </w:r>
      <w:bookmarkEnd w:id="1113"/>
    </w:p>
    <w:p w14:paraId="485014E0" w14:textId="77777777" w:rsidR="00866BDC" w:rsidRPr="001B54C3" w:rsidRDefault="00866BDC">
      <w:pPr>
        <w:pStyle w:val="BodyText"/>
      </w:pPr>
      <w:r w:rsidRPr="001B54C3">
        <w:t xml:space="preserve">The &lt;templateId&gt; elements identify this observation as a family history observation, and shall be present as shown above. </w:t>
      </w:r>
    </w:p>
    <w:p w14:paraId="433DA16D" w14:textId="77777777" w:rsidR="00866BDC" w:rsidRPr="001B54C3" w:rsidRDefault="00866BDC">
      <w:pPr>
        <w:pStyle w:val="Heading5"/>
        <w:rPr>
          <w:noProof w:val="0"/>
          <w:lang w:val="en-US"/>
        </w:rPr>
      </w:pPr>
      <w:bookmarkStart w:id="1115" w:name="_Toc466555363"/>
      <w:r w:rsidRPr="001B54C3">
        <w:rPr>
          <w:noProof w:val="0"/>
          <w:lang w:val="en-US"/>
        </w:rPr>
        <w:t>6.3.4.25.5</w:t>
      </w:r>
      <w:r w:rsidR="005F3D70" w:rsidRPr="001B54C3">
        <w:rPr>
          <w:noProof w:val="0"/>
          <w:lang w:val="en-US"/>
        </w:rPr>
        <w:t xml:space="preserve"> </w:t>
      </w:r>
      <w:r w:rsidRPr="001B54C3">
        <w:rPr>
          <w:noProof w:val="0"/>
          <w:lang w:val="en-US"/>
        </w:rPr>
        <w:t>&lt;code code=' ' displayName=' ' codeSystem=' ' codeSystemName=' '/&gt;</w:t>
      </w:r>
      <w:bookmarkEnd w:id="1115"/>
    </w:p>
    <w:p w14:paraId="2E66BA73" w14:textId="77777777" w:rsidR="00866BDC" w:rsidRPr="001B54C3" w:rsidRDefault="00866BDC">
      <w:pPr>
        <w:pStyle w:val="BodyText"/>
      </w:pPr>
      <w:r w:rsidRPr="001B54C3">
        <w:t xml:space="preserve">The &lt;code&gt; indicates the type of observation made (e.g., Diagnosis, et cetera). See the code element in the Problem Entry entry for suggested values. </w:t>
      </w:r>
    </w:p>
    <w:p w14:paraId="360B9E2D" w14:textId="77777777" w:rsidR="00866BDC" w:rsidRPr="001B54C3" w:rsidRDefault="00866BDC">
      <w:pPr>
        <w:pStyle w:val="Heading5"/>
        <w:rPr>
          <w:noProof w:val="0"/>
          <w:lang w:val="en-US"/>
        </w:rPr>
      </w:pPr>
      <w:bookmarkStart w:id="1116" w:name="_Toc466555364"/>
      <w:r w:rsidRPr="001B54C3">
        <w:rPr>
          <w:noProof w:val="0"/>
          <w:lang w:val="en-US"/>
        </w:rPr>
        <w:lastRenderedPageBreak/>
        <w:t>6.3.4.25.6 &lt;value xsi:type='CD' code=' ' displayName=' ' codeSystem=' ' codeSystemName=' '/&gt;</w:t>
      </w:r>
      <w:bookmarkEnd w:id="1116"/>
    </w:p>
    <w:p w14:paraId="76BFFA5D" w14:textId="77777777" w:rsidR="00866BDC" w:rsidRPr="001B54C3" w:rsidRDefault="00866BDC">
      <w:pPr>
        <w:pStyle w:val="BodyText"/>
      </w:pPr>
      <w:r w:rsidRPr="001B54C3">
        <w:t>The &lt;value&gt; element indicates the information (e.g., diagnosis) of the family member. See the value element in the Problem Entry for suggested values.</w:t>
      </w:r>
    </w:p>
    <w:p w14:paraId="3DF4AFB5" w14:textId="77777777" w:rsidR="00866BDC" w:rsidRPr="001B54C3" w:rsidRDefault="00866BDC">
      <w:pPr>
        <w:pStyle w:val="BodyText"/>
      </w:pPr>
    </w:p>
    <w:p w14:paraId="6F057836" w14:textId="77777777" w:rsidR="00866BDC" w:rsidRPr="001B54C3" w:rsidRDefault="00866BDC">
      <w:pPr>
        <w:pStyle w:val="EditorInstructions"/>
      </w:pPr>
      <w:r w:rsidRPr="001B54C3">
        <w:t>Add Section 6.3.4.26</w:t>
      </w:r>
    </w:p>
    <w:p w14:paraId="3FE19811" w14:textId="77777777" w:rsidR="00553F9F" w:rsidRPr="001B54C3" w:rsidRDefault="00553F9F" w:rsidP="001C56E2">
      <w:pPr>
        <w:pStyle w:val="Heading4"/>
        <w:rPr>
          <w:noProof w:val="0"/>
        </w:rPr>
      </w:pPr>
      <w:bookmarkStart w:id="1117" w:name="_Toc270712321"/>
      <w:bookmarkStart w:id="1118" w:name="_Toc367209057"/>
      <w:bookmarkStart w:id="1119" w:name="_Toc466555365"/>
      <w:r w:rsidRPr="001B54C3">
        <w:rPr>
          <w:noProof w:val="0"/>
        </w:rPr>
        <w:t>6.3.4.26 Pregnancy History Organizer 1.3.6.1.4.1.19376.1.5.3.1.4.13.5.1</w:t>
      </w:r>
      <w:bookmarkEnd w:id="1117"/>
      <w:bookmarkEnd w:id="1118"/>
      <w:bookmarkEnd w:id="1119"/>
    </w:p>
    <w:p w14:paraId="4C93A61B" w14:textId="77777777" w:rsidR="00866BDC" w:rsidRPr="001B54C3" w:rsidRDefault="00553F9F">
      <w:pPr>
        <w:pStyle w:val="BodyText"/>
      </w:pPr>
      <w:r w:rsidRPr="001B54C3">
        <w:t>Defined in IHE PCC TF-2.</w:t>
      </w:r>
    </w:p>
    <w:p w14:paraId="57584328" w14:textId="77777777" w:rsidR="00553F9F" w:rsidRPr="001B54C3" w:rsidRDefault="00553F9F">
      <w:pPr>
        <w:pStyle w:val="BodyText"/>
      </w:pPr>
    </w:p>
    <w:p w14:paraId="70153E34" w14:textId="77777777" w:rsidR="00866BDC" w:rsidRPr="001B54C3" w:rsidRDefault="00866BDC">
      <w:pPr>
        <w:pStyle w:val="EditorInstructions"/>
      </w:pPr>
      <w:r w:rsidRPr="001B54C3">
        <w:t>Add Section 6.3.4.27</w:t>
      </w:r>
    </w:p>
    <w:p w14:paraId="7A004793" w14:textId="77777777" w:rsidR="00866BDC" w:rsidRPr="001B54C3" w:rsidRDefault="00866BDC">
      <w:pPr>
        <w:pStyle w:val="Heading4"/>
        <w:rPr>
          <w:noProof w:val="0"/>
        </w:rPr>
      </w:pPr>
      <w:bookmarkStart w:id="1120" w:name="_Toc466555366"/>
      <w:r w:rsidRPr="001B54C3">
        <w:rPr>
          <w:noProof w:val="0"/>
        </w:rPr>
        <w:t>6.3.4.27 EDD Observation 1.3.6.1.4.1.19376.1.5.3.1.1.11.2.3.1</w:t>
      </w:r>
      <w:bookmarkEnd w:id="1120"/>
    </w:p>
    <w:p w14:paraId="77C6C7D0" w14:textId="77777777" w:rsidR="00866BDC" w:rsidRPr="001B54C3" w:rsidRDefault="00866BDC">
      <w:pPr>
        <w:pStyle w:val="BodyText"/>
      </w:pPr>
      <w:r w:rsidRPr="001B54C3">
        <w:t xml:space="preserve">The EDD observation reflects the </w:t>
      </w:r>
      <w:r w:rsidR="00C5586E" w:rsidRPr="001B54C3">
        <w:t>clinician’s</w:t>
      </w:r>
      <w:r w:rsidRPr="001B54C3">
        <w:t xml:space="preserve"> best </w:t>
      </w:r>
      <w:r w:rsidR="00C5586E" w:rsidRPr="001B54C3">
        <w:t>judgment</w:t>
      </w:r>
      <w:r w:rsidRPr="001B54C3">
        <w:t xml:space="preserve"> about the estimated delivery date of the patient. It can be supported by patient history (e</w:t>
      </w:r>
      <w:r w:rsidR="00C5586E" w:rsidRPr="001B54C3">
        <w:t>.</w:t>
      </w:r>
      <w:r w:rsidRPr="001B54C3">
        <w:t>g</w:t>
      </w:r>
      <w:r w:rsidR="00C5586E" w:rsidRPr="001B54C3">
        <w:t>.,</w:t>
      </w:r>
      <w:r w:rsidRPr="001B54C3">
        <w:t xml:space="preserve"> last menses or quickening), physical examination findings (uterine size), or Ultrasound. The observation is a Simple Observation with a supporting entryRelation of another Observation. The supporting observation may in turn have a</w:t>
      </w:r>
      <w:r w:rsidR="00C5586E" w:rsidRPr="001B54C3">
        <w:t>n</w:t>
      </w:r>
      <w:r w:rsidRPr="001B54C3">
        <w:t xml:space="preserve"> entryRelation that gives the original observation as a gestational age or date from which the estimated due date is calculated.</w:t>
      </w:r>
    </w:p>
    <w:p w14:paraId="1FEC68AE" w14:textId="77777777" w:rsidR="00866BDC" w:rsidRPr="001B54C3" w:rsidRDefault="00866BDC">
      <w:pPr>
        <w:pStyle w:val="Heading5"/>
        <w:rPr>
          <w:noProof w:val="0"/>
          <w:lang w:val="en-US"/>
        </w:rPr>
      </w:pPr>
      <w:bookmarkStart w:id="1121" w:name="_Toc466555367"/>
      <w:r w:rsidRPr="001B54C3">
        <w:rPr>
          <w:noProof w:val="0"/>
          <w:lang w:val="en-US"/>
        </w:rPr>
        <w:lastRenderedPageBreak/>
        <w:t>6.3.4.27.1 Specification</w:t>
      </w:r>
      <w:bookmarkEnd w:id="1121"/>
    </w:p>
    <w:p w14:paraId="4B78A743" w14:textId="77777777" w:rsidR="00866BDC" w:rsidRPr="001B54C3" w:rsidRDefault="00866BDC">
      <w:pPr>
        <w:pStyle w:val="XMLFragment"/>
        <w:rPr>
          <w:noProof w:val="0"/>
        </w:rPr>
      </w:pPr>
      <w:r w:rsidRPr="001B54C3">
        <w:rPr>
          <w:bCs/>
          <w:noProof w:val="0"/>
        </w:rPr>
        <w:t>&lt;observation classCode='OBS' moodCode='EVN'&gt;</w:t>
      </w:r>
    </w:p>
    <w:p w14:paraId="6EB59D30" w14:textId="77777777" w:rsidR="00866BDC" w:rsidRPr="000A6AA8" w:rsidRDefault="00866BDC">
      <w:pPr>
        <w:pStyle w:val="XMLFragment"/>
        <w:rPr>
          <w:noProof w:val="0"/>
          <w:lang w:val="nl-NL"/>
          <w:rPrChange w:id="1122" w:author="Michael Clifton" w:date="2018-10-11T09:57:00Z">
            <w:rPr>
              <w:noProof w:val="0"/>
            </w:rPr>
          </w:rPrChange>
        </w:rPr>
      </w:pPr>
      <w:r w:rsidRPr="001B54C3">
        <w:rPr>
          <w:noProof w:val="0"/>
        </w:rPr>
        <w:t xml:space="preserve"> </w:t>
      </w:r>
      <w:r w:rsidRPr="000A6AA8">
        <w:rPr>
          <w:noProof w:val="0"/>
          <w:lang w:val="nl-NL"/>
          <w:rPrChange w:id="1123" w:author="Michael Clifton" w:date="2018-10-11T09:57:00Z">
            <w:rPr>
              <w:noProof w:val="0"/>
            </w:rPr>
          </w:rPrChange>
        </w:rPr>
        <w:t>&lt;templateId root='1.3.6.1.4.1.19376.1.5.3.1.4.13'/&gt;</w:t>
      </w:r>
    </w:p>
    <w:p w14:paraId="485C3133" w14:textId="77777777" w:rsidR="00866BDC" w:rsidRPr="000A6AA8" w:rsidRDefault="00866BDC">
      <w:pPr>
        <w:pStyle w:val="XMLFragment"/>
        <w:rPr>
          <w:noProof w:val="0"/>
          <w:lang w:val="nl-NL"/>
          <w:rPrChange w:id="1124" w:author="Michael Clifton" w:date="2018-10-11T09:57:00Z">
            <w:rPr>
              <w:noProof w:val="0"/>
            </w:rPr>
          </w:rPrChange>
        </w:rPr>
      </w:pPr>
      <w:r w:rsidRPr="000A6AA8">
        <w:rPr>
          <w:noProof w:val="0"/>
          <w:lang w:val="nl-NL"/>
          <w:rPrChange w:id="1125" w:author="Michael Clifton" w:date="2018-10-11T09:57:00Z">
            <w:rPr>
              <w:noProof w:val="0"/>
            </w:rPr>
          </w:rPrChange>
        </w:rPr>
        <w:t xml:space="preserve"> &lt;templateId root='1.3.6.1.4.1.19376.1.5.3.1.1.11.2.3.1'&gt;</w:t>
      </w:r>
    </w:p>
    <w:p w14:paraId="13D8479F" w14:textId="77777777" w:rsidR="00866BDC" w:rsidRPr="001B54C3" w:rsidRDefault="00866BDC">
      <w:pPr>
        <w:pStyle w:val="XMLFragment"/>
        <w:rPr>
          <w:noProof w:val="0"/>
        </w:rPr>
      </w:pPr>
      <w:r w:rsidRPr="000A6AA8">
        <w:rPr>
          <w:noProof w:val="0"/>
          <w:lang w:val="nl-NL"/>
          <w:rPrChange w:id="1126" w:author="Michael Clifton" w:date="2018-10-11T09:57:00Z">
            <w:rPr>
              <w:noProof w:val="0"/>
            </w:rPr>
          </w:rPrChange>
        </w:rPr>
        <w:t xml:space="preserve"> </w:t>
      </w:r>
      <w:r w:rsidRPr="001B54C3">
        <w:rPr>
          <w:noProof w:val="0"/>
        </w:rPr>
        <w:t>&lt;statusCode code='completed'/&gt;</w:t>
      </w:r>
    </w:p>
    <w:p w14:paraId="6B406D49" w14:textId="77777777" w:rsidR="00866BDC" w:rsidRPr="001B54C3" w:rsidRDefault="00866BDC">
      <w:pPr>
        <w:pStyle w:val="XMLFragment"/>
        <w:rPr>
          <w:noProof w:val="0"/>
        </w:rPr>
      </w:pPr>
      <w:r w:rsidRPr="001B54C3">
        <w:rPr>
          <w:noProof w:val="0"/>
        </w:rPr>
        <w:t xml:space="preserve"> &lt;effectiveTime value=' '/&gt;</w:t>
      </w:r>
    </w:p>
    <w:p w14:paraId="21AD7126" w14:textId="77777777" w:rsidR="00866BDC" w:rsidRPr="001B54C3" w:rsidRDefault="00866BDC">
      <w:pPr>
        <w:pStyle w:val="XMLFragment"/>
        <w:rPr>
          <w:noProof w:val="0"/>
        </w:rPr>
      </w:pPr>
      <w:r w:rsidRPr="001B54C3">
        <w:rPr>
          <w:noProof w:val="0"/>
        </w:rPr>
        <w:t xml:space="preserve"> &lt;author typeCode='AUT'&gt;</w:t>
      </w:r>
    </w:p>
    <w:p w14:paraId="15DA7A60" w14:textId="77777777" w:rsidR="00866BDC" w:rsidRPr="001B54C3" w:rsidRDefault="00866BDC">
      <w:pPr>
        <w:pStyle w:val="XMLFragment"/>
        <w:rPr>
          <w:noProof w:val="0"/>
        </w:rPr>
      </w:pPr>
      <w:r w:rsidRPr="001B54C3">
        <w:rPr>
          <w:noProof w:val="0"/>
        </w:rPr>
        <w:t xml:space="preserve">   &lt;time value=' '/&gt;</w:t>
      </w:r>
    </w:p>
    <w:p w14:paraId="799577DC" w14:textId="77777777" w:rsidR="00866BDC" w:rsidRPr="001B54C3" w:rsidRDefault="00866BDC">
      <w:pPr>
        <w:pStyle w:val="XMLFragment"/>
        <w:rPr>
          <w:noProof w:val="0"/>
        </w:rPr>
      </w:pPr>
      <w:r w:rsidRPr="001B54C3">
        <w:rPr>
          <w:noProof w:val="0"/>
        </w:rPr>
        <w:t xml:space="preserve">   &lt;assignedAuthor&gt;</w:t>
      </w:r>
    </w:p>
    <w:p w14:paraId="76241B98" w14:textId="77777777" w:rsidR="00866BDC" w:rsidRPr="001B54C3" w:rsidRDefault="00866BDC">
      <w:pPr>
        <w:pStyle w:val="XMLFragment"/>
        <w:rPr>
          <w:noProof w:val="0"/>
        </w:rPr>
      </w:pPr>
      <w:r w:rsidRPr="001B54C3">
        <w:rPr>
          <w:noProof w:val="0"/>
        </w:rPr>
        <w:t xml:space="preserve">     &lt;id root=' ' extension=' '/&gt;</w:t>
      </w:r>
    </w:p>
    <w:p w14:paraId="62438CFA" w14:textId="77777777" w:rsidR="00866BDC" w:rsidRPr="001B54C3" w:rsidRDefault="00866BDC">
      <w:pPr>
        <w:pStyle w:val="XMLFragment"/>
        <w:rPr>
          <w:noProof w:val="0"/>
        </w:rPr>
      </w:pPr>
      <w:r w:rsidRPr="001B54C3">
        <w:rPr>
          <w:noProof w:val="0"/>
        </w:rPr>
        <w:t xml:space="preserve">   &lt;/assignedAuthor&gt;</w:t>
      </w:r>
    </w:p>
    <w:p w14:paraId="54844F46" w14:textId="77777777" w:rsidR="00866BDC" w:rsidRPr="001B54C3" w:rsidRDefault="00866BDC">
      <w:pPr>
        <w:pStyle w:val="XMLFragment"/>
        <w:rPr>
          <w:noProof w:val="0"/>
        </w:rPr>
      </w:pPr>
      <w:r w:rsidRPr="001B54C3">
        <w:rPr>
          <w:noProof w:val="0"/>
        </w:rPr>
        <w:t xml:space="preserve"> &lt;/author&gt;</w:t>
      </w:r>
    </w:p>
    <w:p w14:paraId="72E22551" w14:textId="77777777" w:rsidR="00866BDC" w:rsidRPr="001B54C3" w:rsidRDefault="00866BDC">
      <w:pPr>
        <w:pStyle w:val="XMLFragment"/>
        <w:rPr>
          <w:noProof w:val="0"/>
        </w:rPr>
      </w:pPr>
      <w:r w:rsidRPr="001B54C3">
        <w:rPr>
          <w:noProof w:val="0"/>
        </w:rPr>
        <w:t xml:space="preserve"> &lt;id root=' ' extension=' '/&gt;</w:t>
      </w:r>
    </w:p>
    <w:p w14:paraId="68BE7C0D" w14:textId="77777777" w:rsidR="00866BDC" w:rsidRPr="001B54C3" w:rsidRDefault="00866BDC">
      <w:pPr>
        <w:pStyle w:val="XMLFragment"/>
        <w:rPr>
          <w:noProof w:val="0"/>
        </w:rPr>
      </w:pPr>
      <w:r w:rsidRPr="001B54C3">
        <w:rPr>
          <w:noProof w:val="0"/>
        </w:rPr>
        <w:t xml:space="preserve"> &lt;code code='11778-8' </w:t>
      </w:r>
    </w:p>
    <w:p w14:paraId="6EA9E0A7" w14:textId="77777777" w:rsidR="00866BDC" w:rsidRPr="001B54C3" w:rsidRDefault="00866BDC">
      <w:pPr>
        <w:pStyle w:val="XMLFragment"/>
        <w:rPr>
          <w:noProof w:val="0"/>
        </w:rPr>
      </w:pPr>
      <w:r w:rsidRPr="001B54C3">
        <w:rPr>
          <w:noProof w:val="0"/>
        </w:rPr>
        <w:t xml:space="preserve">       displayName='DELIVERY DATE-TMSTP-PT-^PATIENT-QN-CLINICAL.ESTIMATED'</w:t>
      </w:r>
    </w:p>
    <w:p w14:paraId="061C5005" w14:textId="77777777" w:rsidR="00866BDC" w:rsidRPr="001B54C3" w:rsidRDefault="00866BDC">
      <w:pPr>
        <w:pStyle w:val="XMLFragment"/>
        <w:rPr>
          <w:noProof w:val="0"/>
        </w:rPr>
      </w:pPr>
      <w:r w:rsidRPr="001B54C3">
        <w:rPr>
          <w:noProof w:val="0"/>
        </w:rPr>
        <w:t xml:space="preserve">       codeSystem='2.16.840.1.113883.6.1' codeSystemName='LOINC'/&gt;</w:t>
      </w:r>
    </w:p>
    <w:p w14:paraId="07369248" w14:textId="77777777" w:rsidR="00866BDC" w:rsidRPr="001B54C3" w:rsidRDefault="00866BDC">
      <w:pPr>
        <w:pStyle w:val="XMLFragment"/>
        <w:rPr>
          <w:noProof w:val="0"/>
        </w:rPr>
      </w:pPr>
      <w:r w:rsidRPr="001B54C3">
        <w:rPr>
          <w:noProof w:val="0"/>
        </w:rPr>
        <w:t xml:space="preserve"> &lt;text&gt;&lt;reference value='id-foo'/&gt;&lt;/text&gt;</w:t>
      </w:r>
    </w:p>
    <w:p w14:paraId="53968C0D" w14:textId="77777777" w:rsidR="00866BDC" w:rsidRPr="001B54C3" w:rsidRDefault="00866BDC">
      <w:pPr>
        <w:pStyle w:val="XMLFragment"/>
        <w:rPr>
          <w:noProof w:val="0"/>
        </w:rPr>
      </w:pPr>
      <w:r w:rsidRPr="001B54C3">
        <w:rPr>
          <w:noProof w:val="0"/>
        </w:rPr>
        <w:t xml:space="preserve"> &lt;value xsi:type='TS' value=' '/&gt;</w:t>
      </w:r>
    </w:p>
    <w:p w14:paraId="5187BBE4" w14:textId="77777777" w:rsidR="00866BDC" w:rsidRPr="001B54C3" w:rsidRDefault="00866BDC">
      <w:pPr>
        <w:pStyle w:val="XMLFragment"/>
        <w:rPr>
          <w:noProof w:val="0"/>
        </w:rPr>
      </w:pPr>
      <w:r w:rsidRPr="001B54C3">
        <w:rPr>
          <w:noProof w:val="0"/>
        </w:rPr>
        <w:t xml:space="preserve"> &lt;entryRelationship typeCode='SPRT'&gt;</w:t>
      </w:r>
    </w:p>
    <w:p w14:paraId="5F400C9E" w14:textId="77777777" w:rsidR="00866BDC" w:rsidRPr="001B54C3" w:rsidRDefault="00866BDC">
      <w:pPr>
        <w:pStyle w:val="XMLFragment"/>
        <w:rPr>
          <w:noProof w:val="0"/>
        </w:rPr>
      </w:pPr>
      <w:r w:rsidRPr="001B54C3">
        <w:rPr>
          <w:noProof w:val="0"/>
        </w:rPr>
        <w:t xml:space="preserve">   &lt;observation classCode='OBS' moodCode='EVN'&gt;</w:t>
      </w:r>
    </w:p>
    <w:p w14:paraId="3730EDBA" w14:textId="77777777" w:rsidR="00866BDC" w:rsidRPr="001B54C3" w:rsidRDefault="00866BDC">
      <w:pPr>
        <w:pStyle w:val="XMLFragment"/>
        <w:rPr>
          <w:noProof w:val="0"/>
        </w:rPr>
      </w:pPr>
      <w:r w:rsidRPr="001B54C3">
        <w:rPr>
          <w:noProof w:val="0"/>
        </w:rPr>
        <w:t xml:space="preserve">     &lt;id root=' ' extension=' '/&gt;</w:t>
      </w:r>
    </w:p>
    <w:p w14:paraId="6B1CDAB9" w14:textId="77777777" w:rsidR="00866BDC" w:rsidRPr="001B54C3" w:rsidRDefault="00866BDC">
      <w:pPr>
        <w:pStyle w:val="XMLFragment"/>
        <w:rPr>
          <w:noProof w:val="0"/>
        </w:rPr>
      </w:pPr>
      <w:r w:rsidRPr="001B54C3">
        <w:rPr>
          <w:noProof w:val="0"/>
        </w:rPr>
        <w:t xml:space="preserve">     &lt;statusCode code='completed'/&gt;</w:t>
      </w:r>
    </w:p>
    <w:p w14:paraId="4CFFE976" w14:textId="77777777" w:rsidR="00866BDC" w:rsidRPr="001B54C3" w:rsidRDefault="00866BDC">
      <w:pPr>
        <w:pStyle w:val="XMLFragment"/>
        <w:rPr>
          <w:noProof w:val="0"/>
        </w:rPr>
      </w:pPr>
      <w:r w:rsidRPr="001B54C3">
        <w:rPr>
          <w:noProof w:val="0"/>
        </w:rPr>
        <w:t xml:space="preserve">     &lt;effectiveTime value=' '/&gt;</w:t>
      </w:r>
    </w:p>
    <w:p w14:paraId="10AC3042" w14:textId="77777777" w:rsidR="00866BDC" w:rsidRPr="001B54C3" w:rsidRDefault="00866BDC">
      <w:pPr>
        <w:pStyle w:val="XMLFragment"/>
        <w:rPr>
          <w:noProof w:val="0"/>
        </w:rPr>
      </w:pPr>
      <w:r w:rsidRPr="001B54C3">
        <w:rPr>
          <w:noProof w:val="0"/>
        </w:rPr>
        <w:t xml:space="preserve">     &lt;author typeCode='AUT'&gt;</w:t>
      </w:r>
    </w:p>
    <w:p w14:paraId="38C40608" w14:textId="77777777" w:rsidR="00866BDC" w:rsidRPr="001B54C3" w:rsidRDefault="00866BDC">
      <w:pPr>
        <w:pStyle w:val="XMLFragment"/>
        <w:rPr>
          <w:noProof w:val="0"/>
        </w:rPr>
      </w:pPr>
      <w:r w:rsidRPr="001B54C3">
        <w:rPr>
          <w:noProof w:val="0"/>
        </w:rPr>
        <w:t xml:space="preserve">        &lt;time value=' '/&gt;</w:t>
      </w:r>
    </w:p>
    <w:p w14:paraId="53282145" w14:textId="77777777" w:rsidR="00866BDC" w:rsidRPr="001B54C3" w:rsidRDefault="00866BDC">
      <w:pPr>
        <w:pStyle w:val="XMLFragment"/>
        <w:rPr>
          <w:noProof w:val="0"/>
        </w:rPr>
      </w:pPr>
      <w:r w:rsidRPr="001B54C3">
        <w:rPr>
          <w:noProof w:val="0"/>
        </w:rPr>
        <w:t xml:space="preserve">        &lt;assignedAuthor classCode=' '&gt;</w:t>
      </w:r>
    </w:p>
    <w:p w14:paraId="45912F08" w14:textId="77777777" w:rsidR="00866BDC" w:rsidRPr="001B54C3" w:rsidRDefault="00866BDC">
      <w:pPr>
        <w:pStyle w:val="XMLFragment"/>
        <w:rPr>
          <w:noProof w:val="0"/>
        </w:rPr>
      </w:pPr>
      <w:r w:rsidRPr="001B54C3">
        <w:rPr>
          <w:noProof w:val="0"/>
        </w:rPr>
        <w:t xml:space="preserve">          &lt;id root=' ' extension=' '/&gt;</w:t>
      </w:r>
    </w:p>
    <w:p w14:paraId="6DC60D03" w14:textId="77777777" w:rsidR="00866BDC" w:rsidRPr="001B54C3" w:rsidRDefault="00866BDC">
      <w:pPr>
        <w:pStyle w:val="XMLFragment"/>
        <w:rPr>
          <w:noProof w:val="0"/>
        </w:rPr>
      </w:pPr>
      <w:r w:rsidRPr="001B54C3">
        <w:rPr>
          <w:noProof w:val="0"/>
        </w:rPr>
        <w:t xml:space="preserve">        &lt;/assignedAuthor&gt;</w:t>
      </w:r>
    </w:p>
    <w:p w14:paraId="61EE1463" w14:textId="77777777" w:rsidR="00866BDC" w:rsidRPr="001B54C3" w:rsidRDefault="00866BDC">
      <w:pPr>
        <w:pStyle w:val="XMLFragment"/>
        <w:rPr>
          <w:noProof w:val="0"/>
        </w:rPr>
      </w:pPr>
      <w:r w:rsidRPr="001B54C3">
        <w:rPr>
          <w:noProof w:val="0"/>
        </w:rPr>
        <w:t xml:space="preserve">     &lt;/author&gt;</w:t>
      </w:r>
    </w:p>
    <w:p w14:paraId="0591142D" w14:textId="77777777" w:rsidR="00866BDC" w:rsidRPr="001B54C3" w:rsidRDefault="00866BDC">
      <w:pPr>
        <w:pStyle w:val="XMLFragment"/>
        <w:rPr>
          <w:noProof w:val="0"/>
        </w:rPr>
      </w:pPr>
      <w:r w:rsidRPr="001B54C3">
        <w:rPr>
          <w:noProof w:val="0"/>
        </w:rPr>
        <w:t xml:space="preserve">     &lt;code code='[11779-6|(xx-EDD-by-PE)|11781-2|(xx-EDD-by-Qck)|(xx-EDD-by-Fund)]'</w:t>
      </w:r>
    </w:p>
    <w:p w14:paraId="29BFBFA4" w14:textId="77777777" w:rsidR="00866BDC" w:rsidRPr="001B54C3" w:rsidRDefault="00866BDC">
      <w:pPr>
        <w:pStyle w:val="XMLFragment"/>
        <w:rPr>
          <w:noProof w:val="0"/>
        </w:rPr>
      </w:pPr>
      <w:r w:rsidRPr="001B54C3">
        <w:rPr>
          <w:noProof w:val="0"/>
        </w:rPr>
        <w:t xml:space="preserve">           codeSystem='2.16.840.1.113883.6.1' codeSystemName='LOINC'/&gt;</w:t>
      </w:r>
    </w:p>
    <w:p w14:paraId="3C27C062" w14:textId="77777777" w:rsidR="00866BDC" w:rsidRPr="001B54C3" w:rsidRDefault="00866BDC">
      <w:pPr>
        <w:pStyle w:val="XMLFragment"/>
        <w:rPr>
          <w:noProof w:val="0"/>
        </w:rPr>
      </w:pPr>
      <w:r w:rsidRPr="001B54C3">
        <w:rPr>
          <w:noProof w:val="0"/>
        </w:rPr>
        <w:t xml:space="preserve">     &lt;value type='TS' value=' '&gt;</w:t>
      </w:r>
    </w:p>
    <w:p w14:paraId="5C0C4638" w14:textId="77777777" w:rsidR="00866BDC" w:rsidRPr="001B54C3" w:rsidRDefault="00866BDC">
      <w:pPr>
        <w:pStyle w:val="XMLFragment"/>
        <w:rPr>
          <w:noProof w:val="0"/>
        </w:rPr>
      </w:pPr>
      <w:r w:rsidRPr="001B54C3">
        <w:rPr>
          <w:noProof w:val="0"/>
        </w:rPr>
        <w:t xml:space="preserve">     &lt;entryRelationship typeCode='DRIV'&gt;</w:t>
      </w:r>
    </w:p>
    <w:p w14:paraId="5DEEAB48" w14:textId="77777777" w:rsidR="00866BDC" w:rsidRPr="001B54C3" w:rsidRDefault="00866BDC">
      <w:pPr>
        <w:pStyle w:val="XMLFragment"/>
        <w:rPr>
          <w:noProof w:val="0"/>
        </w:rPr>
      </w:pPr>
      <w:r w:rsidRPr="001B54C3">
        <w:rPr>
          <w:noProof w:val="0"/>
        </w:rPr>
        <w:t xml:space="preserve">       &lt;observation  classCode='OBS' moodCode='EVN'&gt;</w:t>
      </w:r>
    </w:p>
    <w:p w14:paraId="282DDA4D" w14:textId="77777777" w:rsidR="00866BDC" w:rsidRPr="001B54C3" w:rsidRDefault="00866BDC">
      <w:pPr>
        <w:pStyle w:val="XMLFragment"/>
        <w:rPr>
          <w:noProof w:val="0"/>
        </w:rPr>
      </w:pPr>
      <w:r w:rsidRPr="001B54C3">
        <w:rPr>
          <w:noProof w:val="0"/>
        </w:rPr>
        <w:t xml:space="preserve">         &lt;id root=' ' extension=' '/&gt;</w:t>
      </w:r>
    </w:p>
    <w:p w14:paraId="021C7A18" w14:textId="77777777" w:rsidR="00866BDC" w:rsidRPr="001B54C3" w:rsidRDefault="00866BDC">
      <w:pPr>
        <w:pStyle w:val="XMLFragment"/>
        <w:rPr>
          <w:noProof w:val="0"/>
        </w:rPr>
      </w:pPr>
      <w:r w:rsidRPr="001B54C3">
        <w:rPr>
          <w:noProof w:val="0"/>
        </w:rPr>
        <w:t xml:space="preserve">         &lt;statusCode code='completed'/&gt;</w:t>
      </w:r>
    </w:p>
    <w:p w14:paraId="19848E16" w14:textId="77777777" w:rsidR="00866BDC" w:rsidRPr="001B54C3" w:rsidRDefault="00866BDC">
      <w:pPr>
        <w:pStyle w:val="XMLFragment"/>
        <w:rPr>
          <w:noProof w:val="0"/>
        </w:rPr>
      </w:pPr>
      <w:r w:rsidRPr="001B54C3">
        <w:rPr>
          <w:noProof w:val="0"/>
        </w:rPr>
        <w:t xml:space="preserve">         &lt;effectiveTime value=' '/&gt;</w:t>
      </w:r>
    </w:p>
    <w:p w14:paraId="0D4BB1A6" w14:textId="77777777" w:rsidR="00866BDC" w:rsidRPr="001B54C3" w:rsidRDefault="00866BDC">
      <w:pPr>
        <w:pStyle w:val="XMLFragment"/>
        <w:rPr>
          <w:noProof w:val="0"/>
        </w:rPr>
      </w:pPr>
      <w:r w:rsidRPr="001B54C3">
        <w:rPr>
          <w:noProof w:val="0"/>
        </w:rPr>
        <w:t xml:space="preserve">         &lt;author typeCode='AUT'&gt;</w:t>
      </w:r>
    </w:p>
    <w:p w14:paraId="2BEAD4A5" w14:textId="77777777" w:rsidR="00866BDC" w:rsidRPr="001B54C3" w:rsidRDefault="00866BDC">
      <w:pPr>
        <w:pStyle w:val="XMLFragment"/>
        <w:rPr>
          <w:noProof w:val="0"/>
        </w:rPr>
      </w:pPr>
      <w:r w:rsidRPr="001B54C3">
        <w:rPr>
          <w:noProof w:val="0"/>
        </w:rPr>
        <w:t xml:space="preserve">           &lt;time value=' '/&gt;</w:t>
      </w:r>
    </w:p>
    <w:p w14:paraId="6AEC7F47" w14:textId="77777777" w:rsidR="00866BDC" w:rsidRPr="001B54C3" w:rsidRDefault="00866BDC">
      <w:pPr>
        <w:pStyle w:val="XMLFragment"/>
        <w:rPr>
          <w:noProof w:val="0"/>
        </w:rPr>
      </w:pPr>
      <w:r w:rsidRPr="001B54C3">
        <w:rPr>
          <w:noProof w:val="0"/>
        </w:rPr>
        <w:t xml:space="preserve">           &lt;assignedAuthor&gt;</w:t>
      </w:r>
    </w:p>
    <w:p w14:paraId="0DDBAF9F" w14:textId="77777777" w:rsidR="00866BDC" w:rsidRPr="001B54C3" w:rsidRDefault="00866BDC">
      <w:pPr>
        <w:pStyle w:val="XMLFragment"/>
        <w:rPr>
          <w:noProof w:val="0"/>
        </w:rPr>
      </w:pPr>
      <w:r w:rsidRPr="001B54C3">
        <w:rPr>
          <w:noProof w:val="0"/>
        </w:rPr>
        <w:t xml:space="preserve">             &lt;id root=' ' extension=' '/&gt;</w:t>
      </w:r>
    </w:p>
    <w:p w14:paraId="3FED1EBC" w14:textId="77777777" w:rsidR="00866BDC" w:rsidRPr="001B54C3" w:rsidRDefault="00866BDC">
      <w:pPr>
        <w:pStyle w:val="XMLFragment"/>
        <w:rPr>
          <w:noProof w:val="0"/>
        </w:rPr>
      </w:pPr>
      <w:r w:rsidRPr="001B54C3">
        <w:rPr>
          <w:noProof w:val="0"/>
        </w:rPr>
        <w:t xml:space="preserve">           &lt;/assignedAuthor&gt;</w:t>
      </w:r>
    </w:p>
    <w:p w14:paraId="06C0E014" w14:textId="77777777" w:rsidR="00866BDC" w:rsidRPr="001B54C3" w:rsidRDefault="00866BDC">
      <w:pPr>
        <w:pStyle w:val="XMLFragment"/>
        <w:rPr>
          <w:noProof w:val="0"/>
        </w:rPr>
      </w:pPr>
      <w:r w:rsidRPr="001B54C3">
        <w:rPr>
          <w:noProof w:val="0"/>
        </w:rPr>
        <w:t xml:space="preserve">         &lt;/author&gt;</w:t>
      </w:r>
    </w:p>
    <w:p w14:paraId="30610136" w14:textId="77777777" w:rsidR="00866BDC" w:rsidRPr="001B54C3" w:rsidRDefault="00866BDC">
      <w:pPr>
        <w:pStyle w:val="XMLFragment"/>
        <w:rPr>
          <w:noProof w:val="0"/>
        </w:rPr>
      </w:pPr>
      <w:r w:rsidRPr="001B54C3">
        <w:rPr>
          <w:noProof w:val="0"/>
        </w:rPr>
        <w:t xml:space="preserve">         &lt;informant typeCode='INF'&gt;</w:t>
      </w:r>
    </w:p>
    <w:p w14:paraId="147832F6" w14:textId="77777777" w:rsidR="00866BDC" w:rsidRPr="001B54C3" w:rsidRDefault="00866BDC">
      <w:pPr>
        <w:pStyle w:val="XMLFragment"/>
        <w:rPr>
          <w:noProof w:val="0"/>
        </w:rPr>
      </w:pPr>
      <w:r w:rsidRPr="001B54C3">
        <w:rPr>
          <w:noProof w:val="0"/>
        </w:rPr>
        <w:t xml:space="preserve">           &lt;relatedEntity classCode=' '&gt;</w:t>
      </w:r>
    </w:p>
    <w:p w14:paraId="6247BFA3" w14:textId="77777777" w:rsidR="00866BDC" w:rsidRPr="001B54C3" w:rsidRDefault="00866BDC">
      <w:pPr>
        <w:pStyle w:val="XMLFragment"/>
        <w:rPr>
          <w:noProof w:val="0"/>
        </w:rPr>
      </w:pPr>
      <w:r w:rsidRPr="001B54C3">
        <w:rPr>
          <w:noProof w:val="0"/>
        </w:rPr>
        <w:t xml:space="preserve">             &lt;id root=' ' extension=' '/&gt;</w:t>
      </w:r>
    </w:p>
    <w:p w14:paraId="758FB9DC" w14:textId="77777777" w:rsidR="00866BDC" w:rsidRPr="001B54C3" w:rsidRDefault="00866BDC">
      <w:pPr>
        <w:pStyle w:val="XMLFragment"/>
        <w:rPr>
          <w:noProof w:val="0"/>
        </w:rPr>
      </w:pPr>
      <w:r w:rsidRPr="001B54C3">
        <w:rPr>
          <w:noProof w:val="0"/>
        </w:rPr>
        <w:t xml:space="preserve">           &lt;/relatedEntity&gt;</w:t>
      </w:r>
    </w:p>
    <w:p w14:paraId="25DA3179" w14:textId="77777777" w:rsidR="00866BDC" w:rsidRPr="001B54C3" w:rsidRDefault="00866BDC">
      <w:pPr>
        <w:pStyle w:val="XMLFragment"/>
        <w:rPr>
          <w:noProof w:val="0"/>
        </w:rPr>
      </w:pPr>
      <w:r w:rsidRPr="001B54C3">
        <w:rPr>
          <w:noProof w:val="0"/>
        </w:rPr>
        <w:t xml:space="preserve">         &lt;/informant&gt;</w:t>
      </w:r>
    </w:p>
    <w:p w14:paraId="3EA8AEDF" w14:textId="77777777" w:rsidR="00866BDC" w:rsidRPr="001B54C3" w:rsidRDefault="00866BDC">
      <w:pPr>
        <w:pStyle w:val="XMLFragment"/>
        <w:rPr>
          <w:noProof w:val="0"/>
        </w:rPr>
      </w:pPr>
      <w:r w:rsidRPr="001B54C3">
        <w:rPr>
          <w:noProof w:val="0"/>
        </w:rPr>
        <w:t xml:space="preserve">         &lt;code code='[8655-2|(xx-ga-by-pe)|11888-5|(xx-date-of-qck)|(xx-date-of-fund-umb) ]' </w:t>
      </w:r>
    </w:p>
    <w:p w14:paraId="68497887" w14:textId="77777777" w:rsidR="00866BDC" w:rsidRPr="001B54C3" w:rsidRDefault="00866BDC">
      <w:pPr>
        <w:pStyle w:val="XMLFragment"/>
        <w:rPr>
          <w:noProof w:val="0"/>
        </w:rPr>
      </w:pPr>
      <w:r w:rsidRPr="001B54C3">
        <w:rPr>
          <w:noProof w:val="0"/>
        </w:rPr>
        <w:t xml:space="preserve">               codeSystem='2.16.840.1.113883.6.1' codeSystemName='LOINC'/&gt;</w:t>
      </w:r>
    </w:p>
    <w:p w14:paraId="65A1B2E0" w14:textId="77777777" w:rsidR="00866BDC" w:rsidRPr="001B54C3" w:rsidRDefault="00866BDC">
      <w:pPr>
        <w:pStyle w:val="XMLFragment"/>
        <w:rPr>
          <w:noProof w:val="0"/>
        </w:rPr>
      </w:pPr>
      <w:r w:rsidRPr="001B54C3">
        <w:rPr>
          <w:noProof w:val="0"/>
        </w:rPr>
        <w:t xml:space="preserve">         &lt;value type='[PQ|TS]' value=' ' units='week'/&gt;</w:t>
      </w:r>
    </w:p>
    <w:p w14:paraId="0758216E" w14:textId="77777777" w:rsidR="00866BDC" w:rsidRPr="001B54C3" w:rsidRDefault="00866BDC">
      <w:pPr>
        <w:pStyle w:val="XMLFragment"/>
        <w:rPr>
          <w:noProof w:val="0"/>
        </w:rPr>
      </w:pPr>
      <w:r w:rsidRPr="001B54C3">
        <w:rPr>
          <w:noProof w:val="0"/>
        </w:rPr>
        <w:t xml:space="preserve">       &lt;/observation&gt;</w:t>
      </w:r>
    </w:p>
    <w:p w14:paraId="5B073B92" w14:textId="77777777" w:rsidR="00866BDC" w:rsidRPr="001B54C3" w:rsidRDefault="00866BDC">
      <w:pPr>
        <w:pStyle w:val="XMLFragment"/>
        <w:rPr>
          <w:noProof w:val="0"/>
        </w:rPr>
      </w:pPr>
      <w:r w:rsidRPr="001B54C3">
        <w:rPr>
          <w:noProof w:val="0"/>
        </w:rPr>
        <w:t xml:space="preserve">     &lt;/entryRelationship&gt;</w:t>
      </w:r>
    </w:p>
    <w:p w14:paraId="3F853C3C" w14:textId="77777777" w:rsidR="00866BDC" w:rsidRPr="001B54C3" w:rsidRDefault="00866BDC">
      <w:pPr>
        <w:pStyle w:val="XMLFragment"/>
        <w:rPr>
          <w:noProof w:val="0"/>
        </w:rPr>
      </w:pPr>
      <w:r w:rsidRPr="001B54C3">
        <w:rPr>
          <w:noProof w:val="0"/>
        </w:rPr>
        <w:t xml:space="preserve">   &lt;/observation&gt;</w:t>
      </w:r>
    </w:p>
    <w:p w14:paraId="7564AEB9" w14:textId="77777777" w:rsidR="00866BDC" w:rsidRPr="001B54C3" w:rsidRDefault="00866BDC">
      <w:pPr>
        <w:pStyle w:val="XMLFragment"/>
        <w:rPr>
          <w:noProof w:val="0"/>
        </w:rPr>
      </w:pPr>
      <w:r w:rsidRPr="001B54C3">
        <w:rPr>
          <w:noProof w:val="0"/>
        </w:rPr>
        <w:t xml:space="preserve"> &lt;/entryRelationship&gt;</w:t>
      </w:r>
    </w:p>
    <w:p w14:paraId="328FE2BF" w14:textId="77777777" w:rsidR="00866BDC" w:rsidRPr="001B54C3" w:rsidRDefault="00866BDC">
      <w:pPr>
        <w:pStyle w:val="XMLFragment"/>
        <w:rPr>
          <w:noProof w:val="0"/>
        </w:rPr>
      </w:pPr>
      <w:r w:rsidRPr="001B54C3">
        <w:rPr>
          <w:noProof w:val="0"/>
        </w:rPr>
        <w:t>&lt;/observation&gt;</w:t>
      </w:r>
    </w:p>
    <w:p w14:paraId="54FA96D2" w14:textId="77777777" w:rsidR="00866BDC" w:rsidRPr="001B54C3" w:rsidRDefault="00866BDC">
      <w:pPr>
        <w:pStyle w:val="BodyText"/>
      </w:pPr>
    </w:p>
    <w:p w14:paraId="2C78E389" w14:textId="77777777" w:rsidR="00866BDC" w:rsidRPr="001B54C3" w:rsidRDefault="00866BDC">
      <w:pPr>
        <w:pStyle w:val="Heading5"/>
        <w:rPr>
          <w:noProof w:val="0"/>
          <w:lang w:val="en-US"/>
        </w:rPr>
      </w:pPr>
      <w:bookmarkStart w:id="1127" w:name="_Toc466555368"/>
      <w:r w:rsidRPr="001B54C3">
        <w:rPr>
          <w:noProof w:val="0"/>
          <w:lang w:val="en-US"/>
        </w:rPr>
        <w:t>6.3.4.27.2 &lt;templateId root='1.3.6.1.4.1.19376.1.5.3.1.1.11.2.3.1'/&gt;</w:t>
      </w:r>
      <w:bookmarkEnd w:id="1127"/>
      <w:r w:rsidRPr="001B54C3">
        <w:rPr>
          <w:noProof w:val="0"/>
          <w:lang w:val="en-US"/>
        </w:rPr>
        <w:t xml:space="preserve"> </w:t>
      </w:r>
    </w:p>
    <w:p w14:paraId="34BDD22A" w14:textId="77777777" w:rsidR="00866BDC" w:rsidRPr="001B54C3" w:rsidRDefault="00866BDC">
      <w:pPr>
        <w:pStyle w:val="BodyText"/>
      </w:pPr>
      <w:r w:rsidRPr="001B54C3">
        <w:t xml:space="preserve">The &lt;templateId&gt; identifies the observation as a type of Estimated Delivery Date Observation. The root attribute SHALL be valued with '1.3.6.1.4.1.19376.1.5.3.1.1.11.2.3.1'. </w:t>
      </w:r>
    </w:p>
    <w:p w14:paraId="71347577" w14:textId="77777777" w:rsidR="00866BDC" w:rsidRPr="001B54C3" w:rsidRDefault="00866BDC">
      <w:pPr>
        <w:pStyle w:val="Heading5"/>
        <w:rPr>
          <w:noProof w:val="0"/>
          <w:lang w:val="en-US"/>
        </w:rPr>
      </w:pPr>
      <w:bookmarkStart w:id="1128" w:name="_Toc466555369"/>
      <w:r w:rsidRPr="001B54C3">
        <w:rPr>
          <w:noProof w:val="0"/>
          <w:lang w:val="en-US"/>
        </w:rPr>
        <w:lastRenderedPageBreak/>
        <w:t>6.3.4.27.3 &lt;templateId root='1.3.6.1.4.1.19376.1.5.3.1.4.13'/&gt;</w:t>
      </w:r>
      <w:bookmarkEnd w:id="1128"/>
      <w:r w:rsidRPr="001B54C3">
        <w:rPr>
          <w:noProof w:val="0"/>
          <w:lang w:val="en-US"/>
        </w:rPr>
        <w:t xml:space="preserve"> </w:t>
      </w:r>
    </w:p>
    <w:p w14:paraId="048B38C4" w14:textId="77777777" w:rsidR="00866BDC" w:rsidRPr="001B54C3" w:rsidRDefault="00866BDC">
      <w:pPr>
        <w:pStyle w:val="BodyText"/>
      </w:pPr>
      <w:r w:rsidRPr="001B54C3">
        <w:t xml:space="preserve">EDD observation SHALL comply with the restrictions of the Simple Observation entry. The observation SHALL NOT include repeatNumber, interpretationCode, methodCode, or targetSiteCode as listed below. </w:t>
      </w:r>
    </w:p>
    <w:p w14:paraId="6C0D6548" w14:textId="77777777" w:rsidR="00866BDC" w:rsidRPr="000A6AA8" w:rsidRDefault="00866BDC">
      <w:pPr>
        <w:pStyle w:val="Heading5"/>
        <w:rPr>
          <w:noProof w:val="0"/>
          <w:lang w:val="nl-NL"/>
          <w:rPrChange w:id="1129" w:author="Michael Clifton" w:date="2018-10-11T09:57:00Z">
            <w:rPr>
              <w:noProof w:val="0"/>
              <w:lang w:val="en-US"/>
            </w:rPr>
          </w:rPrChange>
        </w:rPr>
      </w:pPr>
      <w:bookmarkStart w:id="1130" w:name="_Toc466555370"/>
      <w:r w:rsidRPr="000A6AA8">
        <w:rPr>
          <w:noProof w:val="0"/>
          <w:lang w:val="nl-NL"/>
          <w:rPrChange w:id="1131" w:author="Michael Clifton" w:date="2018-10-11T09:57:00Z">
            <w:rPr>
              <w:noProof w:val="0"/>
              <w:lang w:val="en-US"/>
            </w:rPr>
          </w:rPrChange>
        </w:rPr>
        <w:t>6.3.4.27.4 &lt;code code='11778-8' codeSystem='2.16.840.1.113883.6.1'/&gt;</w:t>
      </w:r>
      <w:bookmarkEnd w:id="1130"/>
    </w:p>
    <w:p w14:paraId="58F37031" w14:textId="77777777" w:rsidR="00866BDC" w:rsidRPr="001B54C3" w:rsidRDefault="00866BDC">
      <w:pPr>
        <w:pStyle w:val="BodyText"/>
      </w:pPr>
      <w:r w:rsidRPr="001B54C3">
        <w:t xml:space="preserve">The &lt;code&gt; element indicates that this is a "clinically estimated" estimated delivery date (for example, this code is used to represent the field on the last line of the EDD section of the ACOG form). This code SHALL be the LOINC code 11778-8. It is good style to include the displayName and codeSystemName to help debugging. </w:t>
      </w:r>
    </w:p>
    <w:p w14:paraId="0E23FD84" w14:textId="77777777" w:rsidR="00866BDC" w:rsidRPr="001B54C3" w:rsidRDefault="00866BDC">
      <w:pPr>
        <w:pStyle w:val="Heading5"/>
        <w:rPr>
          <w:noProof w:val="0"/>
          <w:lang w:val="en-US"/>
        </w:rPr>
      </w:pPr>
      <w:bookmarkStart w:id="1132" w:name="_Toc466555371"/>
      <w:r w:rsidRPr="001B54C3">
        <w:rPr>
          <w:noProof w:val="0"/>
          <w:lang w:val="en-US"/>
        </w:rPr>
        <w:t>6.3.4.27.5 &lt;value xsi:type='TS' value=' '&gt;</w:t>
      </w:r>
      <w:bookmarkEnd w:id="1132"/>
      <w:r w:rsidRPr="001B54C3">
        <w:rPr>
          <w:noProof w:val="0"/>
          <w:lang w:val="en-US"/>
        </w:rPr>
        <w:t xml:space="preserve"> </w:t>
      </w:r>
    </w:p>
    <w:p w14:paraId="15C17225" w14:textId="77777777" w:rsidR="00866BDC" w:rsidRPr="001B54C3" w:rsidRDefault="00866BDC">
      <w:pPr>
        <w:pStyle w:val="BodyText"/>
      </w:pPr>
      <w:r w:rsidRPr="001B54C3">
        <w:t xml:space="preserve">The value of the EDD SHALL be represented as a point in time. </w:t>
      </w:r>
    </w:p>
    <w:p w14:paraId="3944A9F8" w14:textId="77777777" w:rsidR="00866BDC" w:rsidRPr="001B54C3" w:rsidRDefault="00866BDC">
      <w:pPr>
        <w:pStyle w:val="Heading5"/>
        <w:rPr>
          <w:noProof w:val="0"/>
          <w:lang w:val="en-US"/>
        </w:rPr>
      </w:pPr>
      <w:bookmarkStart w:id="1133" w:name="_Toc466555372"/>
      <w:r w:rsidRPr="001B54C3">
        <w:rPr>
          <w:noProof w:val="0"/>
          <w:lang w:val="en-US"/>
        </w:rPr>
        <w:t>6.3.4.27.6 &lt;author typeCode='AUT'&gt;&lt;assignedAuthor&gt;&lt;id root=' ' extension=' '/&gt;&lt;/assignedAuthor&gt;&lt;/author&gt;</w:t>
      </w:r>
      <w:bookmarkEnd w:id="1133"/>
      <w:r w:rsidRPr="001B54C3">
        <w:rPr>
          <w:noProof w:val="0"/>
          <w:lang w:val="en-US"/>
        </w:rPr>
        <w:t xml:space="preserve"> </w:t>
      </w:r>
    </w:p>
    <w:p w14:paraId="1A394F3C" w14:textId="77777777" w:rsidR="00866BDC" w:rsidRPr="001B54C3" w:rsidRDefault="00866BDC">
      <w:pPr>
        <w:pStyle w:val="BodyText"/>
      </w:pPr>
      <w:r w:rsidRPr="001B54C3">
        <w:t xml:space="preserve">There may be multiple clinicians following the patient and authoring the overall document, however the EDD observation has an individual author. For CDA based content, this author SHALL be listed in the CDA header and referenced from the entry by including the id element of the assignedAuthor. For HL7 Version 3 Messages based content, the author SHALL be included in full through this element. </w:t>
      </w:r>
    </w:p>
    <w:p w14:paraId="23A176DB" w14:textId="77777777" w:rsidR="00866BDC" w:rsidRPr="001B54C3" w:rsidRDefault="00866BDC">
      <w:pPr>
        <w:pStyle w:val="Heading5"/>
        <w:rPr>
          <w:noProof w:val="0"/>
          <w:lang w:val="en-US"/>
        </w:rPr>
      </w:pPr>
      <w:bookmarkStart w:id="1134" w:name="_Toc466555373"/>
      <w:r w:rsidRPr="001B54C3">
        <w:rPr>
          <w:noProof w:val="0"/>
          <w:lang w:val="en-US"/>
        </w:rPr>
        <w:t>6.3.4.27.7 &lt;author typeCode='AUT'&gt;&lt;time value=' '/&gt;&lt;/author&gt;</w:t>
      </w:r>
      <w:bookmarkEnd w:id="1134"/>
      <w:r w:rsidRPr="001B54C3">
        <w:rPr>
          <w:noProof w:val="0"/>
          <w:lang w:val="en-US"/>
        </w:rPr>
        <w:t xml:space="preserve"> </w:t>
      </w:r>
    </w:p>
    <w:p w14:paraId="04598308" w14:textId="77777777" w:rsidR="00866BDC" w:rsidRPr="001B54C3" w:rsidRDefault="00866BDC">
      <w:pPr>
        <w:pStyle w:val="BodyText"/>
      </w:pPr>
      <w:r w:rsidRPr="001B54C3">
        <w:t xml:space="preserve">The author.time is used to record the time that the author recorded the observation. It SHALL be included. </w:t>
      </w:r>
    </w:p>
    <w:p w14:paraId="79048AB7" w14:textId="77777777" w:rsidR="00866BDC" w:rsidRPr="001B54C3" w:rsidRDefault="00866BDC">
      <w:pPr>
        <w:pStyle w:val="Heading5"/>
        <w:rPr>
          <w:noProof w:val="0"/>
          <w:lang w:val="en-US"/>
        </w:rPr>
      </w:pPr>
      <w:bookmarkStart w:id="1135" w:name="_Toc466555374"/>
      <w:r w:rsidRPr="001B54C3">
        <w:rPr>
          <w:noProof w:val="0"/>
          <w:lang w:val="en-US"/>
        </w:rPr>
        <w:t>6.3.4.27.8 &lt;entryRelationship typeCode='SPRT'&gt;</w:t>
      </w:r>
      <w:bookmarkEnd w:id="1135"/>
      <w:r w:rsidRPr="001B54C3">
        <w:rPr>
          <w:noProof w:val="0"/>
          <w:lang w:val="en-US"/>
        </w:rPr>
        <w:t xml:space="preserve"> </w:t>
      </w:r>
    </w:p>
    <w:p w14:paraId="6486D963" w14:textId="69531104" w:rsidR="00866BDC" w:rsidRPr="001B54C3" w:rsidRDefault="00866BDC">
      <w:pPr>
        <w:pStyle w:val="BodyText"/>
      </w:pPr>
      <w:r w:rsidRPr="001B54C3">
        <w:t>The &lt;entryRelationship&gt; element binds the clinicians estimated EDD to supporting observations by different methods. Supporting observations SHOULD be included. If included, the typeCode SHALL be 'SPRT'. For HL7 Version 3 Messages based content, the element name is &lt;sourceOf&gt; rather than &lt;entryRelationship&gt;, however the semantics, typeCode, and nested elements remain unchanged.</w:t>
      </w:r>
    </w:p>
    <w:p w14:paraId="244E8628" w14:textId="77777777" w:rsidR="00866BDC" w:rsidRPr="001B54C3" w:rsidRDefault="00866BDC">
      <w:pPr>
        <w:pStyle w:val="Heading5"/>
        <w:rPr>
          <w:noProof w:val="0"/>
          <w:lang w:val="en-US"/>
        </w:rPr>
      </w:pPr>
      <w:bookmarkStart w:id="1136" w:name="_Toc466555375"/>
      <w:r w:rsidRPr="001B54C3">
        <w:rPr>
          <w:noProof w:val="0"/>
          <w:lang w:val="en-US"/>
        </w:rPr>
        <w:t xml:space="preserve">6.3.4.27.9 &lt;observation&gt;  </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t>&lt;templateId root='1.3.6.1.4.1.19376.1.5.3.1.4.13'/&gt;</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t>:</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t>&lt;/observation&gt; [1st nesting]</w:t>
      </w:r>
      <w:bookmarkEnd w:id="1136"/>
      <w:r w:rsidRPr="001B54C3">
        <w:rPr>
          <w:noProof w:val="0"/>
          <w:lang w:val="en-US"/>
        </w:rPr>
        <w:t xml:space="preserve"> </w:t>
      </w:r>
    </w:p>
    <w:p w14:paraId="737D622D" w14:textId="77777777" w:rsidR="00866BDC" w:rsidRPr="001B54C3" w:rsidRDefault="00866BDC">
      <w:pPr>
        <w:pStyle w:val="BodyText"/>
      </w:pPr>
      <w:r w:rsidRPr="001B54C3">
        <w:t xml:space="preserve">Observations that support the clinical observation SHALL be included if known. These observations are the supporting calculated dates from various methods such as ultrasound dates or dates calculated from LMP (i.e., the left column of fields on the ACOG form). Supporting observations SHALL also conform to the simple observation template. Supporting observations MAY include a different effectiveTime, author, or informant. Supporting observations SHALL </w:t>
      </w:r>
      <w:r w:rsidRPr="001B54C3">
        <w:lastRenderedPageBreak/>
        <w:t xml:space="preserve">NOT include repeatNumber, interpretationCode, methodCode, or targetSiteCode. (Method is implied by the LOINC code). The templateId SHALL be valued as ‘1.3.6.1.4.1.19376.1.5.3.1.4.13’ </w:t>
      </w:r>
    </w:p>
    <w:p w14:paraId="2C2C5AA6" w14:textId="77777777" w:rsidR="00866BDC" w:rsidRPr="001B54C3" w:rsidRDefault="00866BDC">
      <w:pPr>
        <w:pStyle w:val="Heading5"/>
        <w:rPr>
          <w:noProof w:val="0"/>
          <w:lang w:val="en-US"/>
        </w:rPr>
      </w:pPr>
      <w:bookmarkStart w:id="1137" w:name="_Toc466555376"/>
      <w:r w:rsidRPr="001B54C3">
        <w:rPr>
          <w:noProof w:val="0"/>
          <w:lang w:val="en-US"/>
        </w:rPr>
        <w:t>6.3.4.27.10 &lt;code code=' ' codeSystem='2.16.840.1.113883.6.1'/&gt; [1st nesting]</w:t>
      </w:r>
      <w:bookmarkEnd w:id="1137"/>
      <w:r w:rsidRPr="001B54C3">
        <w:rPr>
          <w:noProof w:val="0"/>
          <w:lang w:val="en-US"/>
        </w:rPr>
        <w:t xml:space="preserve"> </w:t>
      </w:r>
    </w:p>
    <w:p w14:paraId="3C9E6759" w14:textId="77777777" w:rsidR="00866BDC" w:rsidRPr="001B54C3" w:rsidRDefault="00866BDC">
      <w:pPr>
        <w:pStyle w:val="BodyText"/>
      </w:pPr>
      <w:r w:rsidRPr="001B54C3">
        <w:t>Supporting observations SHALL include one of following LOINC values to indicate the method used to calculate the EDD.</w:t>
      </w:r>
    </w:p>
    <w:tbl>
      <w:tblPr>
        <w:tblW w:w="501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7805"/>
      </w:tblGrid>
      <w:tr w:rsidR="00866BDC" w:rsidRPr="001B54C3" w14:paraId="552D3358" w14:textId="77777777" w:rsidTr="0024150E">
        <w:tc>
          <w:tcPr>
            <w:tcW w:w="0" w:type="auto"/>
            <w:shd w:val="clear" w:color="auto" w:fill="D9D9D9"/>
          </w:tcPr>
          <w:p w14:paraId="23EFA164" w14:textId="77777777" w:rsidR="00866BDC" w:rsidRPr="001B54C3" w:rsidRDefault="00866BDC">
            <w:pPr>
              <w:pStyle w:val="TableEntryHeader"/>
              <w:rPr>
                <w:rFonts w:ascii="Arial Unicode MS" w:eastAsia="Arial Unicode MS" w:hAnsi="Arial Unicode MS" w:cs="Arial Unicode MS"/>
                <w:szCs w:val="24"/>
              </w:rPr>
            </w:pPr>
            <w:r w:rsidRPr="001B54C3">
              <w:t xml:space="preserve">Code </w:t>
            </w:r>
          </w:p>
        </w:tc>
        <w:tc>
          <w:tcPr>
            <w:tcW w:w="0" w:type="auto"/>
            <w:shd w:val="clear" w:color="auto" w:fill="D9D9D9"/>
          </w:tcPr>
          <w:p w14:paraId="3B0F4DEC" w14:textId="77777777" w:rsidR="00866BDC" w:rsidRPr="001B54C3" w:rsidRDefault="00866BDC">
            <w:pPr>
              <w:pStyle w:val="TableEntryHeader"/>
              <w:rPr>
                <w:rFonts w:ascii="Arial Unicode MS" w:eastAsia="Arial Unicode MS" w:hAnsi="Arial Unicode MS" w:cs="Arial Unicode MS"/>
                <w:szCs w:val="24"/>
              </w:rPr>
            </w:pPr>
            <w:r w:rsidRPr="001B54C3">
              <w:t xml:space="preserve">Description </w:t>
            </w:r>
          </w:p>
        </w:tc>
      </w:tr>
      <w:tr w:rsidR="00866BDC" w:rsidRPr="001B54C3" w14:paraId="35329DF9" w14:textId="77777777" w:rsidTr="0024150E">
        <w:tc>
          <w:tcPr>
            <w:tcW w:w="0" w:type="auto"/>
            <w:shd w:val="clear" w:color="auto" w:fill="auto"/>
          </w:tcPr>
          <w:p w14:paraId="4217A44A" w14:textId="77777777" w:rsidR="00866BDC" w:rsidRPr="001B54C3" w:rsidRDefault="00866BDC">
            <w:pPr>
              <w:pStyle w:val="TableEntry"/>
              <w:rPr>
                <w:rFonts w:ascii="Arial Unicode MS" w:eastAsia="Arial Unicode MS" w:hAnsi="Arial Unicode MS" w:cs="Arial Unicode MS"/>
                <w:szCs w:val="24"/>
              </w:rPr>
            </w:pPr>
            <w:r w:rsidRPr="001B54C3">
              <w:t>11779-6</w:t>
            </w:r>
          </w:p>
        </w:tc>
        <w:tc>
          <w:tcPr>
            <w:tcW w:w="0" w:type="auto"/>
            <w:shd w:val="clear" w:color="auto" w:fill="auto"/>
          </w:tcPr>
          <w:p w14:paraId="20068540" w14:textId="77777777" w:rsidR="00866BDC" w:rsidRPr="001B54C3" w:rsidRDefault="00130C49">
            <w:pPr>
              <w:pStyle w:val="TableEntry"/>
              <w:rPr>
                <w:rFonts w:ascii="Arial Unicode MS" w:eastAsia="Arial Unicode MS" w:hAnsi="Arial Unicode MS" w:cs="Arial Unicode MS"/>
                <w:szCs w:val="24"/>
              </w:rPr>
            </w:pPr>
            <w:r w:rsidRPr="001B54C3">
              <w:t>Delivery date Estimated from last menstrual period</w:t>
            </w:r>
          </w:p>
        </w:tc>
      </w:tr>
      <w:tr w:rsidR="00866BDC" w:rsidRPr="001B54C3" w14:paraId="5F12FC64" w14:textId="77777777" w:rsidTr="0024150E">
        <w:tc>
          <w:tcPr>
            <w:tcW w:w="0" w:type="auto"/>
            <w:shd w:val="clear" w:color="auto" w:fill="auto"/>
          </w:tcPr>
          <w:p w14:paraId="71E33C5C" w14:textId="77777777" w:rsidR="00866BDC" w:rsidRPr="001B54C3" w:rsidRDefault="00074AE1">
            <w:pPr>
              <w:pStyle w:val="TableEntry"/>
              <w:rPr>
                <w:rFonts w:ascii="Arial Unicode MS" w:eastAsia="Arial Unicode MS" w:hAnsi="Arial Unicode MS" w:cs="Arial Unicode MS"/>
                <w:szCs w:val="24"/>
              </w:rPr>
            </w:pPr>
            <w:r w:rsidRPr="001B54C3">
              <w:t>(xx-EDD-by-PE)</w:t>
            </w:r>
          </w:p>
        </w:tc>
        <w:tc>
          <w:tcPr>
            <w:tcW w:w="0" w:type="auto"/>
            <w:shd w:val="clear" w:color="auto" w:fill="auto"/>
          </w:tcPr>
          <w:p w14:paraId="358F8CA2" w14:textId="77777777" w:rsidR="00866BDC" w:rsidRPr="001B54C3" w:rsidRDefault="00074AE1">
            <w:pPr>
              <w:pStyle w:val="TableEntry"/>
              <w:rPr>
                <w:rFonts w:ascii="Arial Unicode MS" w:eastAsia="Arial Unicode MS" w:hAnsi="Arial Unicode MS" w:cs="Arial Unicode MS"/>
                <w:szCs w:val="24"/>
              </w:rPr>
            </w:pPr>
            <w:r w:rsidRPr="001B54C3">
              <w:t xml:space="preserve">DELIVERY DATE-TMSTP-PT-^PATIENT-QN-ESTIMATED FROM CLINICIANS PHYSICAL EXAM </w:t>
            </w:r>
          </w:p>
        </w:tc>
      </w:tr>
      <w:tr w:rsidR="00866BDC" w:rsidRPr="001B54C3" w14:paraId="0BA83253" w14:textId="77777777" w:rsidTr="0024150E">
        <w:tc>
          <w:tcPr>
            <w:tcW w:w="0" w:type="auto"/>
            <w:shd w:val="clear" w:color="auto" w:fill="auto"/>
          </w:tcPr>
          <w:p w14:paraId="7669647D" w14:textId="77777777" w:rsidR="00866BDC" w:rsidRPr="001B54C3" w:rsidRDefault="00866BDC">
            <w:pPr>
              <w:pStyle w:val="TableEntry"/>
              <w:rPr>
                <w:rFonts w:ascii="Arial Unicode MS" w:eastAsia="Arial Unicode MS" w:hAnsi="Arial Unicode MS" w:cs="Arial Unicode MS"/>
                <w:szCs w:val="24"/>
              </w:rPr>
            </w:pPr>
            <w:r w:rsidRPr="001B54C3">
              <w:t>11781-2</w:t>
            </w:r>
          </w:p>
        </w:tc>
        <w:tc>
          <w:tcPr>
            <w:tcW w:w="0" w:type="auto"/>
            <w:shd w:val="clear" w:color="auto" w:fill="auto"/>
          </w:tcPr>
          <w:p w14:paraId="4440F949" w14:textId="77777777" w:rsidR="00866BDC" w:rsidRPr="001B54C3" w:rsidRDefault="00130C49">
            <w:pPr>
              <w:pStyle w:val="TableEntry"/>
              <w:rPr>
                <w:rFonts w:ascii="Arial Unicode MS" w:eastAsia="Arial Unicode MS" w:hAnsi="Arial Unicode MS" w:cs="Arial Unicode MS"/>
                <w:szCs w:val="24"/>
              </w:rPr>
            </w:pPr>
            <w:r w:rsidRPr="001B54C3">
              <w:t>Delivery date composite estimate</w:t>
            </w:r>
          </w:p>
        </w:tc>
      </w:tr>
      <w:tr w:rsidR="00866BDC" w:rsidRPr="001B54C3" w14:paraId="4CEBD51D" w14:textId="77777777" w:rsidTr="0024150E">
        <w:tc>
          <w:tcPr>
            <w:tcW w:w="0" w:type="auto"/>
            <w:shd w:val="clear" w:color="auto" w:fill="auto"/>
          </w:tcPr>
          <w:p w14:paraId="4E9F5499" w14:textId="77777777" w:rsidR="00866BDC" w:rsidRPr="001B54C3" w:rsidRDefault="00DC7C4D" w:rsidP="00DC7C4D">
            <w:pPr>
              <w:pStyle w:val="TableEntry"/>
            </w:pPr>
            <w:r w:rsidRPr="001B54C3">
              <w:t xml:space="preserve">57063-0 </w:t>
            </w:r>
          </w:p>
        </w:tc>
        <w:tc>
          <w:tcPr>
            <w:tcW w:w="0" w:type="auto"/>
            <w:shd w:val="clear" w:color="auto" w:fill="auto"/>
          </w:tcPr>
          <w:p w14:paraId="517D3F22" w14:textId="77777777" w:rsidR="00866BDC" w:rsidRPr="001B54C3" w:rsidRDefault="00DC7C4D" w:rsidP="00DC7C4D">
            <w:pPr>
              <w:pStyle w:val="TableEntry"/>
            </w:pPr>
            <w:r w:rsidRPr="001B54C3">
              <w:t>Delivery date Estimated from quickening date</w:t>
            </w:r>
          </w:p>
        </w:tc>
      </w:tr>
      <w:tr w:rsidR="00866BDC" w:rsidRPr="001B54C3" w14:paraId="156D5D5B" w14:textId="77777777" w:rsidTr="0024150E">
        <w:tc>
          <w:tcPr>
            <w:tcW w:w="0" w:type="auto"/>
            <w:shd w:val="clear" w:color="auto" w:fill="auto"/>
          </w:tcPr>
          <w:p w14:paraId="0E5BAA9B" w14:textId="77777777" w:rsidR="00866BDC" w:rsidRPr="001B54C3" w:rsidRDefault="00DC7C4D" w:rsidP="00DC7C4D">
            <w:pPr>
              <w:pStyle w:val="TableEntry"/>
            </w:pPr>
            <w:r w:rsidRPr="001B54C3">
              <w:t>57064-8</w:t>
            </w:r>
          </w:p>
        </w:tc>
        <w:tc>
          <w:tcPr>
            <w:tcW w:w="0" w:type="auto"/>
            <w:shd w:val="clear" w:color="auto" w:fill="auto"/>
          </w:tcPr>
          <w:p w14:paraId="6DACB374" w14:textId="77777777" w:rsidR="00866BDC" w:rsidRPr="001B54C3" w:rsidRDefault="00DC7C4D" w:rsidP="00DC7C4D">
            <w:pPr>
              <w:pStyle w:val="TableEntry"/>
            </w:pPr>
            <w:r w:rsidRPr="001B54C3">
              <w:t>Delivery date Estimated from date fundal height reaches umb</w:t>
            </w:r>
          </w:p>
        </w:tc>
      </w:tr>
    </w:tbl>
    <w:p w14:paraId="1FA33B69" w14:textId="77777777" w:rsidR="00866BDC" w:rsidRPr="001B54C3" w:rsidRDefault="00866BDC">
      <w:pPr>
        <w:pStyle w:val="BodyText"/>
      </w:pPr>
    </w:p>
    <w:p w14:paraId="542AEC55" w14:textId="5671EF8A" w:rsidR="00866BDC" w:rsidRPr="001B54C3" w:rsidRDefault="00866BDC">
      <w:pPr>
        <w:pStyle w:val="Heading5"/>
        <w:rPr>
          <w:noProof w:val="0"/>
          <w:lang w:val="en-US"/>
        </w:rPr>
      </w:pPr>
      <w:bookmarkStart w:id="1138" w:name="_Toc466555377"/>
      <w:r w:rsidRPr="001B54C3">
        <w:rPr>
          <w:noProof w:val="0"/>
          <w:lang w:val="en-US"/>
        </w:rPr>
        <w:t>6.3.4.27.11 &lt;entryRelationship typeCode='</w:t>
      </w:r>
      <w:commentRangeStart w:id="1139"/>
      <w:ins w:id="1140" w:author="Michael Clifton" w:date="2018-11-14T14:32:00Z">
        <w:r w:rsidR="00C94752">
          <w:rPr>
            <w:noProof w:val="0"/>
            <w:lang w:val="en-US"/>
          </w:rPr>
          <w:t>SPRT</w:t>
        </w:r>
      </w:ins>
      <w:del w:id="1141" w:author="Michael Clifton" w:date="2018-11-14T14:32:00Z">
        <w:r w:rsidRPr="001B54C3" w:rsidDel="00C94752">
          <w:rPr>
            <w:noProof w:val="0"/>
            <w:lang w:val="en-US"/>
          </w:rPr>
          <w:delText>DRIV</w:delText>
        </w:r>
      </w:del>
      <w:commentRangeEnd w:id="1139"/>
      <w:r w:rsidR="00C94752">
        <w:rPr>
          <w:rStyle w:val="CommentReference"/>
          <w:rFonts w:ascii="Times New Roman" w:hAnsi="Times New Roman"/>
          <w:b w:val="0"/>
          <w:noProof w:val="0"/>
          <w:kern w:val="0"/>
          <w:lang w:val="en-US" w:eastAsia="en-US"/>
        </w:rPr>
        <w:commentReference w:id="1139"/>
      </w:r>
      <w:r w:rsidRPr="001B54C3">
        <w:rPr>
          <w:noProof w:val="0"/>
          <w:lang w:val="en-US"/>
        </w:rPr>
        <w:t>'&gt;</w:t>
      </w:r>
      <w:bookmarkEnd w:id="1138"/>
      <w:r w:rsidRPr="001B54C3">
        <w:rPr>
          <w:noProof w:val="0"/>
          <w:lang w:val="en-US"/>
        </w:rPr>
        <w:t xml:space="preserve"> </w:t>
      </w:r>
    </w:p>
    <w:p w14:paraId="0DB953C5" w14:textId="77777777" w:rsidR="00866BDC" w:rsidRPr="001B54C3" w:rsidRDefault="00866BDC">
      <w:pPr>
        <w:pStyle w:val="BodyText"/>
      </w:pPr>
      <w:r w:rsidRPr="001B54C3">
        <w:t xml:space="preserve">Observations of supporting EDD should provide observations from which they were derived such as the </w:t>
      </w:r>
      <w:r w:rsidR="00C5586E" w:rsidRPr="001B54C3">
        <w:t>patient’s</w:t>
      </w:r>
      <w:r w:rsidRPr="001B54C3">
        <w:t xml:space="preserve"> last menses, or gestational age value at a point in time. </w:t>
      </w:r>
    </w:p>
    <w:p w14:paraId="19CF6CB5" w14:textId="77777777" w:rsidR="00866BDC" w:rsidRPr="001B54C3" w:rsidRDefault="00866BDC">
      <w:pPr>
        <w:pStyle w:val="BodyText"/>
      </w:pPr>
      <w:r w:rsidRPr="001B54C3">
        <w:t>For HL7 Version 3 Messages based content, the element name is &lt;sourceOf&gt; rather than &lt;entryRelationship&gt;, however the semantics, typeCode, and nested elements remain unchanged.</w:t>
      </w:r>
    </w:p>
    <w:p w14:paraId="458A21D0" w14:textId="77777777" w:rsidR="00866BDC" w:rsidRPr="001B54C3" w:rsidRDefault="00866BDC">
      <w:pPr>
        <w:pStyle w:val="Heading5"/>
        <w:rPr>
          <w:noProof w:val="0"/>
          <w:lang w:val="en-US"/>
        </w:rPr>
      </w:pPr>
      <w:bookmarkStart w:id="1142" w:name="_Toc466555378"/>
      <w:r w:rsidRPr="001B54C3">
        <w:rPr>
          <w:noProof w:val="0"/>
          <w:lang w:val="en-US"/>
        </w:rPr>
        <w:t>6.3.4.27.12 &lt;observation&gt;</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t xml:space="preserve"> &lt;templateId root=' '/&gt;</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t>:</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t>&lt;/observation&gt; [2st nesting]</w:t>
      </w:r>
      <w:bookmarkEnd w:id="1142"/>
    </w:p>
    <w:p w14:paraId="5F3FFC08" w14:textId="77777777" w:rsidR="00866BDC" w:rsidRPr="001B54C3" w:rsidRDefault="00866BDC">
      <w:pPr>
        <w:pStyle w:val="BodyText"/>
      </w:pPr>
      <w:r w:rsidRPr="001B54C3">
        <w:t xml:space="preserve">Observations that support the calculation of supporting observation SHALL be included if known. These observations are the supporting dates or ages from various methods such as ultrasound gestational age or the date of last Menses (for example, the right column of fields on the ACOG form). Supporting observations SHALL also conform to the simple observation template. Supporting observations MAY include a different effectiveTime, author, or informant. Supporting observations SHALL NOT include repeatNumber, interpretationCode, methodCode, or targetSiteCode. (Method is implied by the LOINC code) </w:t>
      </w:r>
    </w:p>
    <w:p w14:paraId="34B4A615" w14:textId="77777777" w:rsidR="00866BDC" w:rsidRPr="001B54C3" w:rsidRDefault="00866BDC">
      <w:pPr>
        <w:pStyle w:val="Heading5"/>
        <w:rPr>
          <w:noProof w:val="0"/>
          <w:lang w:val="en-US"/>
        </w:rPr>
      </w:pPr>
      <w:bookmarkStart w:id="1143" w:name="_Toc466555379"/>
      <w:r w:rsidRPr="001B54C3">
        <w:rPr>
          <w:noProof w:val="0"/>
          <w:lang w:val="en-US"/>
        </w:rPr>
        <w:t>6.3.4.27.13 &lt;code code=' ' codeSystem='2.16.840.1.113883.6.1'/&gt; [2nd nesting]</w:t>
      </w:r>
      <w:bookmarkEnd w:id="1143"/>
      <w:r w:rsidRPr="001B54C3">
        <w:rPr>
          <w:noProof w:val="0"/>
          <w:lang w:val="en-US"/>
        </w:rPr>
        <w:t xml:space="preserve"> </w:t>
      </w:r>
    </w:p>
    <w:p w14:paraId="1154520B" w14:textId="77777777" w:rsidR="00866BDC" w:rsidRPr="001B54C3" w:rsidRDefault="00866BDC">
      <w:pPr>
        <w:pStyle w:val="BodyText"/>
      </w:pPr>
      <w:r w:rsidRPr="001B54C3">
        <w:t>This code is used to represent the either the relevant date, or the gestational age observation from which the EDD is derived. The following table lists the relevant LOINC codes for methods used. For observations that record the gestational age the value is recorded as a physical quantity (PQ) with the units of weeks and the activity time should be recorded to indicate the date at which the gestational age was observed. For observations that simply record a date (e</w:t>
      </w:r>
      <w:r w:rsidR="00D26DAB" w:rsidRPr="001B54C3">
        <w:t>.</w:t>
      </w:r>
      <w:r w:rsidRPr="001B54C3">
        <w:t>g</w:t>
      </w:r>
      <w:r w:rsidR="00D26DAB" w:rsidRPr="001B54C3">
        <w:t>.,</w:t>
      </w:r>
      <w:r w:rsidRPr="001B54C3">
        <w:t xml:space="preserve"> LMP) the observation value is recorded as a point in time (TS).</w:t>
      </w:r>
    </w:p>
    <w:tbl>
      <w:tblPr>
        <w:tblW w:w="43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6089"/>
        <w:gridCol w:w="827"/>
      </w:tblGrid>
      <w:tr w:rsidR="008567F5" w:rsidRPr="001B54C3" w14:paraId="0DC6922D" w14:textId="77777777" w:rsidTr="00A65CF6">
        <w:trPr>
          <w:jc w:val="center"/>
        </w:trPr>
        <w:tc>
          <w:tcPr>
            <w:tcW w:w="714" w:type="pct"/>
            <w:shd w:val="clear" w:color="auto" w:fill="D9D9D9"/>
          </w:tcPr>
          <w:p w14:paraId="1986336D" w14:textId="77777777" w:rsidR="00866BDC" w:rsidRPr="001B54C3" w:rsidRDefault="00866BDC">
            <w:pPr>
              <w:pStyle w:val="TableEntryHeader"/>
              <w:rPr>
                <w:rFonts w:ascii="Arial Unicode MS" w:eastAsia="Arial Unicode MS" w:hAnsi="Arial Unicode MS" w:cs="Arial Unicode MS"/>
                <w:szCs w:val="24"/>
              </w:rPr>
            </w:pPr>
            <w:r w:rsidRPr="001B54C3">
              <w:lastRenderedPageBreak/>
              <w:t xml:space="preserve">Code </w:t>
            </w:r>
          </w:p>
        </w:tc>
        <w:tc>
          <w:tcPr>
            <w:tcW w:w="3784" w:type="pct"/>
            <w:shd w:val="clear" w:color="auto" w:fill="D9D9D9"/>
          </w:tcPr>
          <w:p w14:paraId="4C6F9B76" w14:textId="77777777" w:rsidR="00866BDC" w:rsidRPr="001B54C3" w:rsidRDefault="00866BDC">
            <w:pPr>
              <w:pStyle w:val="TableEntryHeader"/>
              <w:rPr>
                <w:rFonts w:ascii="Arial Unicode MS" w:eastAsia="Arial Unicode MS" w:hAnsi="Arial Unicode MS" w:cs="Arial Unicode MS"/>
                <w:szCs w:val="24"/>
              </w:rPr>
            </w:pPr>
            <w:r w:rsidRPr="001B54C3">
              <w:t>Description</w:t>
            </w:r>
          </w:p>
        </w:tc>
        <w:tc>
          <w:tcPr>
            <w:tcW w:w="501" w:type="pct"/>
            <w:shd w:val="clear" w:color="auto" w:fill="D9D9D9"/>
          </w:tcPr>
          <w:p w14:paraId="70ABE6EA" w14:textId="77777777" w:rsidR="00866BDC" w:rsidRPr="001B54C3" w:rsidRDefault="00866BDC">
            <w:pPr>
              <w:pStyle w:val="TableEntryHeader"/>
              <w:rPr>
                <w:rFonts w:ascii="Arial Unicode MS" w:eastAsia="Arial Unicode MS" w:hAnsi="Arial Unicode MS" w:cs="Arial Unicode MS"/>
                <w:szCs w:val="24"/>
              </w:rPr>
            </w:pPr>
            <w:r w:rsidRPr="001B54C3">
              <w:t xml:space="preserve">Type </w:t>
            </w:r>
          </w:p>
        </w:tc>
      </w:tr>
      <w:tr w:rsidR="008567F5" w:rsidRPr="001B54C3" w14:paraId="5D44F1C8" w14:textId="77777777" w:rsidTr="00A65CF6">
        <w:trPr>
          <w:jc w:val="center"/>
        </w:trPr>
        <w:tc>
          <w:tcPr>
            <w:tcW w:w="714" w:type="pct"/>
            <w:shd w:val="clear" w:color="auto" w:fill="auto"/>
          </w:tcPr>
          <w:p w14:paraId="15E282DF" w14:textId="77777777" w:rsidR="00866BDC" w:rsidRPr="001B54C3" w:rsidRDefault="00866BDC">
            <w:pPr>
              <w:pStyle w:val="TableEntry"/>
              <w:rPr>
                <w:rFonts w:ascii="Arial Unicode MS" w:eastAsia="Arial Unicode MS" w:hAnsi="Arial Unicode MS" w:cs="Arial Unicode MS"/>
                <w:szCs w:val="24"/>
              </w:rPr>
            </w:pPr>
            <w:r w:rsidRPr="001B54C3">
              <w:t>8655-2</w:t>
            </w:r>
          </w:p>
        </w:tc>
        <w:tc>
          <w:tcPr>
            <w:tcW w:w="3784" w:type="pct"/>
            <w:shd w:val="clear" w:color="auto" w:fill="auto"/>
          </w:tcPr>
          <w:p w14:paraId="2DC3532B" w14:textId="77777777" w:rsidR="00866BDC" w:rsidRPr="001B54C3" w:rsidRDefault="00866BDC">
            <w:pPr>
              <w:pStyle w:val="TableEntry"/>
              <w:rPr>
                <w:rFonts w:ascii="Arial Unicode MS" w:eastAsia="Arial Unicode MS" w:hAnsi="Arial Unicode MS" w:cs="Arial Unicode MS"/>
                <w:szCs w:val="24"/>
              </w:rPr>
            </w:pPr>
            <w:r w:rsidRPr="001B54C3">
              <w:t>DATE LAST MENSTRUAL PERIOD-TMSTP-PT-^PATIENT-QN-REPORTED</w:t>
            </w:r>
          </w:p>
        </w:tc>
        <w:tc>
          <w:tcPr>
            <w:tcW w:w="501" w:type="pct"/>
            <w:shd w:val="clear" w:color="auto" w:fill="auto"/>
          </w:tcPr>
          <w:p w14:paraId="395A6E44" w14:textId="77777777" w:rsidR="00866BDC" w:rsidRPr="001B54C3" w:rsidRDefault="00866BDC">
            <w:pPr>
              <w:pStyle w:val="TableEntry"/>
              <w:rPr>
                <w:rFonts w:ascii="Arial Unicode MS" w:eastAsia="Arial Unicode MS" w:hAnsi="Arial Unicode MS" w:cs="Arial Unicode MS"/>
                <w:szCs w:val="24"/>
              </w:rPr>
            </w:pPr>
            <w:r w:rsidRPr="001B54C3">
              <w:t xml:space="preserve">TS </w:t>
            </w:r>
          </w:p>
        </w:tc>
      </w:tr>
      <w:tr w:rsidR="008567F5" w:rsidRPr="001B54C3" w14:paraId="4DFBF17C" w14:textId="77777777" w:rsidTr="00A65CF6">
        <w:trPr>
          <w:jc w:val="center"/>
        </w:trPr>
        <w:tc>
          <w:tcPr>
            <w:tcW w:w="714" w:type="pct"/>
            <w:shd w:val="clear" w:color="auto" w:fill="auto"/>
          </w:tcPr>
          <w:p w14:paraId="38FC5FA5" w14:textId="77777777" w:rsidR="00866BDC" w:rsidRPr="001B54C3" w:rsidRDefault="008567F5">
            <w:pPr>
              <w:pStyle w:val="TableEntry"/>
              <w:rPr>
                <w:rFonts w:ascii="Arial Unicode MS" w:eastAsia="Arial Unicode MS" w:hAnsi="Arial Unicode MS" w:cs="Arial Unicode MS"/>
                <w:szCs w:val="24"/>
                <w:highlight w:val="yellow"/>
              </w:rPr>
            </w:pPr>
            <w:r w:rsidRPr="001B54C3">
              <w:t xml:space="preserve"> </w:t>
            </w:r>
            <w:r w:rsidR="00733461" w:rsidRPr="001B54C3">
              <w:t>11884-4</w:t>
            </w:r>
          </w:p>
        </w:tc>
        <w:tc>
          <w:tcPr>
            <w:tcW w:w="3784" w:type="pct"/>
            <w:shd w:val="clear" w:color="auto" w:fill="auto"/>
          </w:tcPr>
          <w:p w14:paraId="44EE1C8D" w14:textId="77777777" w:rsidR="00866BDC" w:rsidRPr="001B54C3" w:rsidRDefault="00074AE1" w:rsidP="008567F5">
            <w:pPr>
              <w:pStyle w:val="TableEntry"/>
              <w:rPr>
                <w:rFonts w:ascii="Arial Unicode MS" w:eastAsia="Arial Unicode MS" w:hAnsi="Arial Unicode MS" w:cs="Arial Unicode MS"/>
                <w:szCs w:val="24"/>
                <w:highlight w:val="yellow"/>
              </w:rPr>
            </w:pPr>
            <w:r w:rsidRPr="001B54C3">
              <w:t>GESTATIONAL AGE-TIME-PT-^FETUS-QN-ESTIMATED FROM CLINIC</w:t>
            </w:r>
            <w:r w:rsidR="008567F5" w:rsidRPr="001B54C3">
              <w:t xml:space="preserve">IANS PHYSICAL EXAM  </w:t>
            </w:r>
            <w:r w:rsidRPr="001B54C3">
              <w:t>M</w:t>
            </w:r>
          </w:p>
        </w:tc>
        <w:tc>
          <w:tcPr>
            <w:tcW w:w="501" w:type="pct"/>
            <w:shd w:val="clear" w:color="auto" w:fill="auto"/>
          </w:tcPr>
          <w:p w14:paraId="7DCA1E5E"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r>
      <w:tr w:rsidR="008567F5" w:rsidRPr="001B54C3" w14:paraId="1B542E14" w14:textId="77777777" w:rsidTr="00A65CF6">
        <w:trPr>
          <w:jc w:val="center"/>
        </w:trPr>
        <w:tc>
          <w:tcPr>
            <w:tcW w:w="714" w:type="pct"/>
            <w:shd w:val="clear" w:color="auto" w:fill="auto"/>
          </w:tcPr>
          <w:p w14:paraId="556C0D45" w14:textId="77777777" w:rsidR="00866BDC" w:rsidRPr="001B54C3" w:rsidRDefault="00866BDC">
            <w:pPr>
              <w:pStyle w:val="TableEntry"/>
              <w:rPr>
                <w:rFonts w:ascii="Arial Unicode MS" w:eastAsia="Arial Unicode MS" w:hAnsi="Arial Unicode MS" w:cs="Arial Unicode MS"/>
                <w:szCs w:val="24"/>
              </w:rPr>
            </w:pPr>
            <w:r w:rsidRPr="001B54C3">
              <w:t>11888-5</w:t>
            </w:r>
          </w:p>
        </w:tc>
        <w:tc>
          <w:tcPr>
            <w:tcW w:w="3784" w:type="pct"/>
            <w:shd w:val="clear" w:color="auto" w:fill="auto"/>
          </w:tcPr>
          <w:p w14:paraId="2D45E722" w14:textId="77777777" w:rsidR="00866BDC" w:rsidRPr="001B54C3" w:rsidRDefault="004C3063">
            <w:pPr>
              <w:pStyle w:val="TableEntry"/>
              <w:rPr>
                <w:rFonts w:ascii="Arial Unicode MS" w:eastAsia="Arial Unicode MS" w:hAnsi="Arial Unicode MS" w:cs="Arial Unicode MS"/>
                <w:szCs w:val="24"/>
              </w:rPr>
            </w:pPr>
            <w:r w:rsidRPr="001B54C3">
              <w:t>Gestational age composite estimate</w:t>
            </w:r>
          </w:p>
        </w:tc>
        <w:tc>
          <w:tcPr>
            <w:tcW w:w="501" w:type="pct"/>
            <w:shd w:val="clear" w:color="auto" w:fill="auto"/>
          </w:tcPr>
          <w:p w14:paraId="6DC0DFBC"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r>
      <w:tr w:rsidR="008567F5" w:rsidRPr="001B54C3" w14:paraId="013B9A31" w14:textId="77777777" w:rsidTr="00A65CF6">
        <w:trPr>
          <w:jc w:val="center"/>
        </w:trPr>
        <w:tc>
          <w:tcPr>
            <w:tcW w:w="714" w:type="pct"/>
            <w:shd w:val="clear" w:color="auto" w:fill="auto"/>
          </w:tcPr>
          <w:p w14:paraId="077875A2" w14:textId="77777777" w:rsidR="00866BDC" w:rsidRPr="001B54C3" w:rsidRDefault="00C33B78" w:rsidP="00C33B78">
            <w:pPr>
              <w:pStyle w:val="TableEntry"/>
            </w:pPr>
            <w:r w:rsidRPr="001B54C3">
              <w:t xml:space="preserve">57065-5 </w:t>
            </w:r>
          </w:p>
        </w:tc>
        <w:tc>
          <w:tcPr>
            <w:tcW w:w="3784" w:type="pct"/>
            <w:shd w:val="clear" w:color="auto" w:fill="auto"/>
          </w:tcPr>
          <w:p w14:paraId="33457C74" w14:textId="77777777" w:rsidR="00866BDC" w:rsidRPr="001B54C3" w:rsidRDefault="00C33B78" w:rsidP="00C33B78">
            <w:pPr>
              <w:pStyle w:val="TableEntry"/>
            </w:pPr>
            <w:r w:rsidRPr="001B54C3">
              <w:t>Quickening date</w:t>
            </w:r>
          </w:p>
        </w:tc>
        <w:tc>
          <w:tcPr>
            <w:tcW w:w="501" w:type="pct"/>
            <w:shd w:val="clear" w:color="auto" w:fill="auto"/>
          </w:tcPr>
          <w:p w14:paraId="0BC43540" w14:textId="77777777" w:rsidR="00866BDC" w:rsidRPr="001B54C3" w:rsidRDefault="00866BDC">
            <w:pPr>
              <w:pStyle w:val="TableEntry"/>
              <w:rPr>
                <w:rFonts w:ascii="Arial Unicode MS" w:eastAsia="Arial Unicode MS" w:hAnsi="Arial Unicode MS" w:cs="Arial Unicode MS"/>
                <w:szCs w:val="24"/>
              </w:rPr>
            </w:pPr>
            <w:r w:rsidRPr="001B54C3">
              <w:t xml:space="preserve">TS </w:t>
            </w:r>
          </w:p>
        </w:tc>
      </w:tr>
      <w:tr w:rsidR="008567F5" w:rsidRPr="001B54C3" w14:paraId="5C6361FA" w14:textId="77777777" w:rsidTr="00A65CF6">
        <w:trPr>
          <w:jc w:val="center"/>
        </w:trPr>
        <w:tc>
          <w:tcPr>
            <w:tcW w:w="714" w:type="pct"/>
            <w:shd w:val="clear" w:color="auto" w:fill="auto"/>
          </w:tcPr>
          <w:p w14:paraId="6696F748" w14:textId="77777777" w:rsidR="00866BDC" w:rsidRPr="001B54C3" w:rsidRDefault="004C3063" w:rsidP="004C3063">
            <w:pPr>
              <w:pStyle w:val="TableEntry"/>
            </w:pPr>
            <w:r w:rsidRPr="001B54C3">
              <w:t>57066-3</w:t>
            </w:r>
          </w:p>
        </w:tc>
        <w:tc>
          <w:tcPr>
            <w:tcW w:w="3784" w:type="pct"/>
            <w:shd w:val="clear" w:color="auto" w:fill="auto"/>
          </w:tcPr>
          <w:p w14:paraId="489968D0" w14:textId="77777777" w:rsidR="00866BDC" w:rsidRPr="001B54C3" w:rsidRDefault="004C3063" w:rsidP="004C3063">
            <w:pPr>
              <w:pStyle w:val="TableEntry"/>
            </w:pPr>
            <w:r w:rsidRPr="001B54C3">
              <w:t>Date fundal height reaches umbilicus</w:t>
            </w:r>
          </w:p>
        </w:tc>
        <w:tc>
          <w:tcPr>
            <w:tcW w:w="501" w:type="pct"/>
            <w:shd w:val="clear" w:color="auto" w:fill="auto"/>
          </w:tcPr>
          <w:p w14:paraId="4056C8D5" w14:textId="77777777" w:rsidR="00866BDC" w:rsidRPr="001B54C3" w:rsidRDefault="00866BDC">
            <w:pPr>
              <w:pStyle w:val="TableEntry"/>
              <w:rPr>
                <w:rFonts w:ascii="Arial Unicode MS" w:eastAsia="Arial Unicode MS" w:hAnsi="Arial Unicode MS" w:cs="Arial Unicode MS"/>
                <w:szCs w:val="24"/>
              </w:rPr>
            </w:pPr>
            <w:r w:rsidRPr="001B54C3">
              <w:t xml:space="preserve">TS </w:t>
            </w:r>
          </w:p>
        </w:tc>
      </w:tr>
    </w:tbl>
    <w:p w14:paraId="6BB2A26A" w14:textId="77777777" w:rsidR="00866BDC" w:rsidRPr="001B54C3" w:rsidRDefault="00866BDC"/>
    <w:p w14:paraId="3F0D9A3E" w14:textId="77777777" w:rsidR="00866BDC" w:rsidRPr="001B54C3" w:rsidRDefault="00866BDC">
      <w:pPr>
        <w:pStyle w:val="Heading5"/>
        <w:rPr>
          <w:noProof w:val="0"/>
          <w:lang w:val="en-US"/>
        </w:rPr>
      </w:pPr>
      <w:bookmarkStart w:id="1144" w:name="_Toc466555380"/>
      <w:r w:rsidRPr="001B54C3">
        <w:rPr>
          <w:noProof w:val="0"/>
          <w:lang w:val="en-US"/>
        </w:rPr>
        <w:t>6.3.4.27.</w:t>
      </w:r>
      <w:r w:rsidR="004A7994" w:rsidRPr="001B54C3">
        <w:rPr>
          <w:noProof w:val="0"/>
          <w:lang w:val="en-US"/>
        </w:rPr>
        <w:t xml:space="preserve">14 </w:t>
      </w:r>
      <w:r w:rsidRPr="001B54C3">
        <w:rPr>
          <w:noProof w:val="0"/>
          <w:lang w:val="en-US"/>
        </w:rPr>
        <w:t>&lt;repeatNumber value=' '/&gt; &lt;interpretationCode code=' ' codeSystem=' '/&gt; &lt;targetSiteCode code=' ' codeSystem=' '/&gt;</w:t>
      </w:r>
      <w:bookmarkEnd w:id="1144"/>
    </w:p>
    <w:p w14:paraId="07E31F5C" w14:textId="77777777" w:rsidR="00866BDC" w:rsidRPr="001B54C3" w:rsidRDefault="00866BDC">
      <w:r w:rsidRPr="001B54C3">
        <w:t>The &lt;repeatNumber&gt; &lt;interpretationCode&gt;, and &lt;targetSiteCode&gt; elements should not be present in an EDD observation.</w:t>
      </w:r>
    </w:p>
    <w:p w14:paraId="2F36AFF0" w14:textId="77777777" w:rsidR="00866BDC" w:rsidRPr="001B54C3" w:rsidRDefault="00866BDC">
      <w:pPr>
        <w:pStyle w:val="BodyText"/>
      </w:pPr>
    </w:p>
    <w:p w14:paraId="600867C5" w14:textId="77777777" w:rsidR="00866BDC" w:rsidRPr="001B54C3" w:rsidRDefault="00866BDC">
      <w:pPr>
        <w:pStyle w:val="EditorInstructions"/>
      </w:pPr>
      <w:r w:rsidRPr="001B54C3">
        <w:t>Add Section 6.3.4.28</w:t>
      </w:r>
    </w:p>
    <w:p w14:paraId="3D81EBC0" w14:textId="77777777" w:rsidR="00866BDC" w:rsidRPr="001B54C3" w:rsidRDefault="00866BDC">
      <w:pPr>
        <w:pStyle w:val="Heading4"/>
        <w:rPr>
          <w:noProof w:val="0"/>
        </w:rPr>
      </w:pPr>
      <w:bookmarkStart w:id="1145" w:name="_Toc466555381"/>
      <w:r w:rsidRPr="001B54C3">
        <w:rPr>
          <w:noProof w:val="0"/>
        </w:rPr>
        <w:t>6.3.4.28 Antepartum Visit Summary Battery 1.3.6.1.4.1.19376.1.5.3.1.1.11.2.3.2</w:t>
      </w:r>
      <w:bookmarkEnd w:id="1145"/>
    </w:p>
    <w:p w14:paraId="3C3DEFE7" w14:textId="77777777" w:rsidR="00866BDC" w:rsidRPr="001B54C3" w:rsidRDefault="00866BDC">
      <w:pPr>
        <w:pStyle w:val="BodyText"/>
      </w:pPr>
      <w:r w:rsidRPr="001B54C3">
        <w:t>This entry describes a single row in the Antepartum Visit Summary Flowsheet. The single observation date and provider is applied to all other observations.</w:t>
      </w:r>
    </w:p>
    <w:p w14:paraId="2F2951E0" w14:textId="77777777" w:rsidR="00866BDC" w:rsidRPr="001B54C3" w:rsidRDefault="00866BDC">
      <w:pPr>
        <w:pStyle w:val="Heading5"/>
        <w:rPr>
          <w:noProof w:val="0"/>
          <w:lang w:val="en-US"/>
        </w:rPr>
      </w:pPr>
      <w:bookmarkStart w:id="1146" w:name="_Toc466555382"/>
      <w:r w:rsidRPr="001B54C3">
        <w:rPr>
          <w:noProof w:val="0"/>
          <w:lang w:val="en-US"/>
        </w:rPr>
        <w:t>6.3.4.28.1 Specification</w:t>
      </w:r>
      <w:bookmarkEnd w:id="1146"/>
    </w:p>
    <w:p w14:paraId="5F36D9DC" w14:textId="77777777" w:rsidR="00866BDC" w:rsidRPr="001B54C3" w:rsidRDefault="00866BDC">
      <w:pPr>
        <w:pStyle w:val="XMLFragment"/>
        <w:rPr>
          <w:noProof w:val="0"/>
        </w:rPr>
      </w:pPr>
      <w:r w:rsidRPr="001B54C3">
        <w:rPr>
          <w:bCs/>
          <w:noProof w:val="0"/>
        </w:rPr>
        <w:t>&lt;entry&gt;</w:t>
      </w:r>
    </w:p>
    <w:p w14:paraId="5650C4CE" w14:textId="77777777" w:rsidR="00866BDC" w:rsidRPr="001B54C3" w:rsidRDefault="00866BDC">
      <w:pPr>
        <w:pStyle w:val="XMLFragment"/>
        <w:rPr>
          <w:noProof w:val="0"/>
        </w:rPr>
      </w:pPr>
      <w:r w:rsidRPr="001B54C3">
        <w:rPr>
          <w:noProof w:val="0"/>
        </w:rPr>
        <w:t xml:space="preserve">  &lt;organizer classCode='BATTERY' moodCode='EVN'&gt;</w:t>
      </w:r>
    </w:p>
    <w:p w14:paraId="739B04A6" w14:textId="77777777" w:rsidR="00866BDC" w:rsidRPr="000A6AA8" w:rsidRDefault="00866BDC">
      <w:pPr>
        <w:pStyle w:val="XMLFragment"/>
        <w:rPr>
          <w:noProof w:val="0"/>
          <w:lang w:val="nl-NL"/>
          <w:rPrChange w:id="1147" w:author="Michael Clifton" w:date="2018-10-11T10:02:00Z">
            <w:rPr>
              <w:noProof w:val="0"/>
            </w:rPr>
          </w:rPrChange>
        </w:rPr>
      </w:pPr>
      <w:r w:rsidRPr="001B54C3">
        <w:rPr>
          <w:noProof w:val="0"/>
        </w:rPr>
        <w:t xml:space="preserve">    </w:t>
      </w:r>
      <w:r w:rsidRPr="000A6AA8">
        <w:rPr>
          <w:noProof w:val="0"/>
          <w:lang w:val="nl-NL"/>
          <w:rPrChange w:id="1148" w:author="Michael Clifton" w:date="2018-10-11T10:02:00Z">
            <w:rPr>
              <w:noProof w:val="0"/>
            </w:rPr>
          </w:rPrChange>
        </w:rPr>
        <w:t>&lt;templateId root='1.3.6.1.4.1.19376.1.5.3.1.1.11.2.3.2'/&gt;</w:t>
      </w:r>
    </w:p>
    <w:p w14:paraId="1D0E5123" w14:textId="77777777" w:rsidR="00866BDC" w:rsidRPr="000A6AA8" w:rsidRDefault="00866BDC">
      <w:pPr>
        <w:pStyle w:val="XMLFragment"/>
        <w:rPr>
          <w:noProof w:val="0"/>
          <w:lang w:val="nl-NL"/>
          <w:rPrChange w:id="1149" w:author="Michael Clifton" w:date="2018-10-11T10:02:00Z">
            <w:rPr>
              <w:noProof w:val="0"/>
            </w:rPr>
          </w:rPrChange>
        </w:rPr>
      </w:pPr>
      <w:r w:rsidRPr="000A6AA8">
        <w:rPr>
          <w:noProof w:val="0"/>
          <w:lang w:val="nl-NL"/>
          <w:rPrChange w:id="1150" w:author="Michael Clifton" w:date="2018-10-11T10:02:00Z">
            <w:rPr>
              <w:noProof w:val="0"/>
            </w:rPr>
          </w:rPrChange>
        </w:rPr>
        <w:t xml:space="preserve">    &lt;id root=' ' extension=' '/&gt;</w:t>
      </w:r>
    </w:p>
    <w:p w14:paraId="494B76DE" w14:textId="77777777" w:rsidR="00866BDC" w:rsidRPr="001B54C3" w:rsidRDefault="00866BDC">
      <w:pPr>
        <w:pStyle w:val="XMLFragment"/>
        <w:rPr>
          <w:noProof w:val="0"/>
        </w:rPr>
      </w:pPr>
      <w:r w:rsidRPr="000A6AA8">
        <w:rPr>
          <w:noProof w:val="0"/>
          <w:lang w:val="nl-NL"/>
          <w:rPrChange w:id="1151" w:author="Michael Clifton" w:date="2018-10-11T10:02:00Z">
            <w:rPr>
              <w:noProof w:val="0"/>
            </w:rPr>
          </w:rPrChange>
        </w:rPr>
        <w:t xml:space="preserve">    </w:t>
      </w:r>
      <w:r w:rsidRPr="001B54C3">
        <w:rPr>
          <w:noProof w:val="0"/>
        </w:rPr>
        <w:t>&lt;code code='</w:t>
      </w:r>
      <w:r w:rsidR="00042CFC" w:rsidRPr="001B54C3">
        <w:rPr>
          <w:noProof w:val="0"/>
        </w:rPr>
        <w:t>57061-4</w:t>
      </w:r>
      <w:r w:rsidRPr="001B54C3">
        <w:rPr>
          <w:noProof w:val="0"/>
        </w:rPr>
        <w:t>' displayName='</w:t>
      </w:r>
      <w:r w:rsidR="00B862A5" w:rsidRPr="001B54C3">
        <w:rPr>
          <w:noProof w:val="0"/>
        </w:rPr>
        <w:t>Antepartum flowsheet panel</w:t>
      </w:r>
      <w:r w:rsidRPr="001B54C3">
        <w:rPr>
          <w:noProof w:val="0"/>
        </w:rPr>
        <w:t>'</w:t>
      </w:r>
    </w:p>
    <w:p w14:paraId="6F1C039A" w14:textId="77777777" w:rsidR="00866BDC" w:rsidRPr="001B54C3" w:rsidRDefault="00866BDC">
      <w:pPr>
        <w:pStyle w:val="XMLFragment"/>
        <w:rPr>
          <w:noProof w:val="0"/>
        </w:rPr>
      </w:pPr>
      <w:r w:rsidRPr="001B54C3">
        <w:rPr>
          <w:noProof w:val="0"/>
        </w:rPr>
        <w:t xml:space="preserve">          codeSystem='2.16.840.1.113883.6.1' codeSystemName='LOINC'/&gt;</w:t>
      </w:r>
    </w:p>
    <w:p w14:paraId="20C32CCC" w14:textId="77777777" w:rsidR="00866BDC" w:rsidRPr="001B54C3" w:rsidRDefault="00866BDC">
      <w:pPr>
        <w:pStyle w:val="XMLFragment"/>
        <w:rPr>
          <w:noProof w:val="0"/>
        </w:rPr>
      </w:pPr>
      <w:r w:rsidRPr="001B54C3">
        <w:rPr>
          <w:noProof w:val="0"/>
        </w:rPr>
        <w:t xml:space="preserve">    &lt;statusCode code='completed'/&gt;</w:t>
      </w:r>
    </w:p>
    <w:p w14:paraId="7A9A5FB4" w14:textId="77777777" w:rsidR="00866BDC" w:rsidRPr="001B54C3" w:rsidRDefault="00866BDC">
      <w:pPr>
        <w:pStyle w:val="XMLFragment"/>
        <w:rPr>
          <w:noProof w:val="0"/>
        </w:rPr>
      </w:pPr>
      <w:r w:rsidRPr="001B54C3">
        <w:rPr>
          <w:noProof w:val="0"/>
        </w:rPr>
        <w:t xml:space="preserve">    &lt;author&gt;</w:t>
      </w:r>
    </w:p>
    <w:p w14:paraId="0F56752E" w14:textId="77777777" w:rsidR="00866BDC" w:rsidRPr="001B54C3" w:rsidRDefault="00866BDC">
      <w:pPr>
        <w:pStyle w:val="XMLFragment"/>
        <w:rPr>
          <w:noProof w:val="0"/>
        </w:rPr>
      </w:pPr>
      <w:r w:rsidRPr="001B54C3">
        <w:rPr>
          <w:noProof w:val="0"/>
        </w:rPr>
        <w:t xml:space="preserve">       &lt;time value=' '/&gt;</w:t>
      </w:r>
    </w:p>
    <w:p w14:paraId="02DA11B3" w14:textId="77777777" w:rsidR="00866BDC" w:rsidRPr="001B54C3" w:rsidRDefault="00866BDC">
      <w:pPr>
        <w:pStyle w:val="XMLFragment"/>
        <w:rPr>
          <w:noProof w:val="0"/>
        </w:rPr>
      </w:pPr>
      <w:r w:rsidRPr="001B54C3">
        <w:rPr>
          <w:noProof w:val="0"/>
        </w:rPr>
        <w:t xml:space="preserve">       &lt;assignedAuthor&gt;</w:t>
      </w:r>
    </w:p>
    <w:p w14:paraId="02E5A50C" w14:textId="77777777" w:rsidR="00866BDC" w:rsidRPr="001B54C3" w:rsidRDefault="00866BDC">
      <w:pPr>
        <w:pStyle w:val="XMLFragment"/>
        <w:rPr>
          <w:noProof w:val="0"/>
        </w:rPr>
      </w:pPr>
      <w:r w:rsidRPr="001B54C3">
        <w:rPr>
          <w:noProof w:val="0"/>
        </w:rPr>
        <w:t xml:space="preserve">          &lt;id root=' ' extension=' '/&gt;</w:t>
      </w:r>
    </w:p>
    <w:p w14:paraId="3EF9667F" w14:textId="77777777" w:rsidR="00866BDC" w:rsidRPr="001B54C3" w:rsidRDefault="00866BDC">
      <w:pPr>
        <w:pStyle w:val="XMLFragment"/>
        <w:rPr>
          <w:noProof w:val="0"/>
        </w:rPr>
      </w:pPr>
      <w:r w:rsidRPr="001B54C3">
        <w:rPr>
          <w:noProof w:val="0"/>
        </w:rPr>
        <w:t xml:space="preserve">       &lt;/assignedAuthor&gt;</w:t>
      </w:r>
    </w:p>
    <w:p w14:paraId="00DDFC43" w14:textId="77777777" w:rsidR="00866BDC" w:rsidRPr="001B54C3" w:rsidRDefault="00866BDC">
      <w:pPr>
        <w:pStyle w:val="XMLFragment"/>
        <w:rPr>
          <w:noProof w:val="0"/>
        </w:rPr>
      </w:pPr>
      <w:r w:rsidRPr="001B54C3">
        <w:rPr>
          <w:noProof w:val="0"/>
        </w:rPr>
        <w:t xml:space="preserve">    &lt;/author&gt;</w:t>
      </w:r>
    </w:p>
    <w:p w14:paraId="5F235846" w14:textId="77777777" w:rsidR="00866BDC" w:rsidRPr="001B54C3" w:rsidRDefault="00866BDC">
      <w:pPr>
        <w:pStyle w:val="XMLFragment"/>
        <w:rPr>
          <w:noProof w:val="0"/>
        </w:rPr>
      </w:pPr>
      <w:r w:rsidRPr="001B54C3">
        <w:rPr>
          <w:noProof w:val="0"/>
        </w:rPr>
        <w:t xml:space="preserve">    &lt;component&gt;</w:t>
      </w:r>
    </w:p>
    <w:p w14:paraId="69FE6FA3" w14:textId="77777777" w:rsidR="00866BDC" w:rsidRPr="001B54C3" w:rsidRDefault="00866BDC">
      <w:pPr>
        <w:pStyle w:val="XMLFragment"/>
        <w:rPr>
          <w:noProof w:val="0"/>
        </w:rPr>
      </w:pPr>
      <w:r w:rsidRPr="001B54C3">
        <w:rPr>
          <w:noProof w:val="0"/>
        </w:rPr>
        <w:t xml:space="preserve">       &lt;observation classCode='OBS' moodCode='EVN'&gt;</w:t>
      </w:r>
    </w:p>
    <w:p w14:paraId="610DAF55" w14:textId="77777777" w:rsidR="00866BDC" w:rsidRPr="001B54C3" w:rsidRDefault="00866BDC">
      <w:pPr>
        <w:pStyle w:val="XMLFragment"/>
        <w:rPr>
          <w:noProof w:val="0"/>
        </w:rPr>
      </w:pPr>
      <w:r w:rsidRPr="001B54C3">
        <w:rPr>
          <w:noProof w:val="0"/>
        </w:rPr>
        <w:t xml:space="preserve">          &lt;templateId root='1.3.6.1.4.1.19376.1.5.3.1.4.13'/&gt;</w:t>
      </w:r>
    </w:p>
    <w:p w14:paraId="650C3807" w14:textId="77777777" w:rsidR="00866BDC" w:rsidRPr="001B54C3" w:rsidRDefault="00866BDC">
      <w:pPr>
        <w:pStyle w:val="XMLFragment"/>
        <w:rPr>
          <w:noProof w:val="0"/>
        </w:rPr>
      </w:pPr>
      <w:r w:rsidRPr="001B54C3">
        <w:rPr>
          <w:noProof w:val="0"/>
        </w:rPr>
        <w:t xml:space="preserve">          :</w:t>
      </w:r>
    </w:p>
    <w:p w14:paraId="20CE50D1" w14:textId="77777777" w:rsidR="00866BDC" w:rsidRPr="001B54C3" w:rsidRDefault="00866BDC">
      <w:pPr>
        <w:pStyle w:val="XMLFragment"/>
        <w:rPr>
          <w:noProof w:val="0"/>
        </w:rPr>
      </w:pPr>
      <w:r w:rsidRPr="001B54C3">
        <w:rPr>
          <w:noProof w:val="0"/>
        </w:rPr>
        <w:t xml:space="preserve">       &lt;/observation&gt;</w:t>
      </w:r>
    </w:p>
    <w:p w14:paraId="25FF2776" w14:textId="77777777" w:rsidR="00866BDC" w:rsidRPr="001B54C3" w:rsidRDefault="00866BDC">
      <w:pPr>
        <w:pStyle w:val="XMLFragment"/>
        <w:rPr>
          <w:noProof w:val="0"/>
        </w:rPr>
      </w:pPr>
      <w:r w:rsidRPr="001B54C3">
        <w:rPr>
          <w:noProof w:val="0"/>
        </w:rPr>
        <w:t xml:space="preserve">    &lt;/component&gt;</w:t>
      </w:r>
    </w:p>
    <w:p w14:paraId="4899A2EC" w14:textId="77777777" w:rsidR="00866BDC" w:rsidRPr="001B54C3" w:rsidRDefault="00866BDC">
      <w:pPr>
        <w:pStyle w:val="XMLFragment"/>
        <w:rPr>
          <w:noProof w:val="0"/>
        </w:rPr>
      </w:pPr>
      <w:r w:rsidRPr="001B54C3">
        <w:rPr>
          <w:noProof w:val="0"/>
        </w:rPr>
        <w:t xml:space="preserve">    &lt;component&gt;</w:t>
      </w:r>
    </w:p>
    <w:p w14:paraId="490C1565" w14:textId="77777777" w:rsidR="00866BDC" w:rsidRPr="001B54C3" w:rsidRDefault="00866BDC">
      <w:pPr>
        <w:pStyle w:val="XMLFragment"/>
        <w:rPr>
          <w:noProof w:val="0"/>
        </w:rPr>
      </w:pPr>
      <w:r w:rsidRPr="001B54C3">
        <w:rPr>
          <w:noProof w:val="0"/>
        </w:rPr>
        <w:t xml:space="preserve">       &lt;observation classCode='OBS' moodCode='EVN'&gt;</w:t>
      </w:r>
    </w:p>
    <w:p w14:paraId="6F9D9F7A" w14:textId="77777777" w:rsidR="00866BDC" w:rsidRPr="001B54C3" w:rsidRDefault="00866BDC">
      <w:pPr>
        <w:pStyle w:val="XMLFragment"/>
        <w:rPr>
          <w:noProof w:val="0"/>
        </w:rPr>
      </w:pPr>
      <w:r w:rsidRPr="001B54C3">
        <w:rPr>
          <w:noProof w:val="0"/>
        </w:rPr>
        <w:t xml:space="preserve">          &lt;templateId root='1.3.6.1.4.1.19376.1.5.3.1.4.13'/&gt;</w:t>
      </w:r>
    </w:p>
    <w:p w14:paraId="0CFBF8B8" w14:textId="77777777" w:rsidR="00866BDC" w:rsidRPr="001B54C3" w:rsidRDefault="00866BDC">
      <w:pPr>
        <w:pStyle w:val="XMLFragment"/>
        <w:rPr>
          <w:noProof w:val="0"/>
        </w:rPr>
      </w:pPr>
      <w:r w:rsidRPr="001B54C3">
        <w:rPr>
          <w:noProof w:val="0"/>
        </w:rPr>
        <w:t xml:space="preserve">           :</w:t>
      </w:r>
    </w:p>
    <w:p w14:paraId="398165D0" w14:textId="77777777" w:rsidR="00866BDC" w:rsidRPr="001B54C3" w:rsidRDefault="00866BDC">
      <w:pPr>
        <w:pStyle w:val="XMLFragment"/>
        <w:rPr>
          <w:noProof w:val="0"/>
        </w:rPr>
      </w:pPr>
      <w:r w:rsidRPr="001B54C3">
        <w:rPr>
          <w:noProof w:val="0"/>
        </w:rPr>
        <w:t xml:space="preserve">       &lt;/observation&gt;</w:t>
      </w:r>
    </w:p>
    <w:p w14:paraId="342BB488" w14:textId="77777777" w:rsidR="00866BDC" w:rsidRPr="001B54C3" w:rsidRDefault="00866BDC">
      <w:pPr>
        <w:pStyle w:val="XMLFragment"/>
        <w:rPr>
          <w:noProof w:val="0"/>
        </w:rPr>
      </w:pPr>
      <w:r w:rsidRPr="001B54C3">
        <w:rPr>
          <w:noProof w:val="0"/>
        </w:rPr>
        <w:t xml:space="preserve">    &lt;/component&gt;</w:t>
      </w:r>
    </w:p>
    <w:p w14:paraId="0BB98254" w14:textId="77777777" w:rsidR="00866BDC" w:rsidRPr="001B54C3" w:rsidRDefault="00866BDC">
      <w:pPr>
        <w:pStyle w:val="XMLFragment"/>
        <w:rPr>
          <w:noProof w:val="0"/>
        </w:rPr>
      </w:pPr>
      <w:r w:rsidRPr="001B54C3">
        <w:rPr>
          <w:noProof w:val="0"/>
        </w:rPr>
        <w:t xml:space="preserve">    :</w:t>
      </w:r>
    </w:p>
    <w:p w14:paraId="66C9777A" w14:textId="77777777" w:rsidR="00866BDC" w:rsidRPr="001B54C3" w:rsidRDefault="00866BDC">
      <w:pPr>
        <w:pStyle w:val="XMLFragment"/>
        <w:rPr>
          <w:noProof w:val="0"/>
        </w:rPr>
      </w:pPr>
      <w:r w:rsidRPr="001B54C3">
        <w:rPr>
          <w:noProof w:val="0"/>
        </w:rPr>
        <w:t xml:space="preserve">  &lt;/organizer&gt;</w:t>
      </w:r>
    </w:p>
    <w:p w14:paraId="59F96E8B" w14:textId="77777777" w:rsidR="00866BDC" w:rsidRPr="001B54C3" w:rsidRDefault="00866BDC">
      <w:pPr>
        <w:pStyle w:val="XMLFragment"/>
        <w:rPr>
          <w:noProof w:val="0"/>
        </w:rPr>
      </w:pPr>
      <w:r w:rsidRPr="001B54C3">
        <w:rPr>
          <w:noProof w:val="0"/>
        </w:rPr>
        <w:t>&lt;/entry&gt;</w:t>
      </w:r>
    </w:p>
    <w:p w14:paraId="5112A190" w14:textId="77777777" w:rsidR="00866BDC" w:rsidRPr="001B54C3" w:rsidRDefault="00866BDC">
      <w:pPr>
        <w:pStyle w:val="BodyText"/>
      </w:pPr>
    </w:p>
    <w:p w14:paraId="52CCEDB3" w14:textId="77777777" w:rsidR="00866BDC" w:rsidRPr="001B54C3" w:rsidRDefault="00866BDC">
      <w:pPr>
        <w:pStyle w:val="Heading5"/>
        <w:rPr>
          <w:noProof w:val="0"/>
          <w:lang w:val="en-US"/>
        </w:rPr>
      </w:pPr>
      <w:bookmarkStart w:id="1152" w:name="_Toc466555383"/>
      <w:r w:rsidRPr="001B54C3">
        <w:rPr>
          <w:noProof w:val="0"/>
          <w:lang w:val="en-US"/>
        </w:rPr>
        <w:lastRenderedPageBreak/>
        <w:t>6.3.4.28.2 &lt;templateId root='1.3.6.1.4.1.19376.1.5.3.1.1.11.2.3.2'/&gt;</w:t>
      </w:r>
      <w:bookmarkEnd w:id="1152"/>
      <w:r w:rsidRPr="001B54C3">
        <w:rPr>
          <w:noProof w:val="0"/>
          <w:lang w:val="en-US"/>
        </w:rPr>
        <w:t xml:space="preserve"> </w:t>
      </w:r>
    </w:p>
    <w:p w14:paraId="1AC7C472" w14:textId="77777777" w:rsidR="00866BDC" w:rsidRPr="001B54C3" w:rsidRDefault="00866BDC">
      <w:pPr>
        <w:pStyle w:val="BodyText"/>
      </w:pPr>
      <w:r w:rsidRPr="001B54C3">
        <w:t xml:space="preserve">The &lt;templateId&gt; element specifies that this organizer entry conforms to the APS </w:t>
      </w:r>
      <w:r w:rsidR="003C4B67" w:rsidRPr="001B54C3">
        <w:t>Profile</w:t>
      </w:r>
      <w:r w:rsidRPr="001B54C3">
        <w:t xml:space="preserve"> Antepartum Visit Summary Flowsheet battery. The root attribute SHALL contain the value "1.3.6.1.4.1.19376.1.5.3.1.1.11.2.3.2" </w:t>
      </w:r>
    </w:p>
    <w:p w14:paraId="7CC809C6" w14:textId="77777777" w:rsidR="00866BDC" w:rsidRPr="001B54C3" w:rsidRDefault="00866BDC">
      <w:pPr>
        <w:pStyle w:val="Heading5"/>
        <w:rPr>
          <w:noProof w:val="0"/>
          <w:lang w:val="en-US"/>
        </w:rPr>
      </w:pPr>
      <w:bookmarkStart w:id="1153" w:name="_Toc466555384"/>
      <w:r w:rsidRPr="001B54C3">
        <w:rPr>
          <w:noProof w:val="0"/>
          <w:lang w:val="en-US"/>
        </w:rPr>
        <w:t>6.3.4.28.3 &lt;organizer classCode='BATTERY' moodCode='EVN'&gt;</w:t>
      </w:r>
      <w:bookmarkEnd w:id="1153"/>
      <w:r w:rsidRPr="001B54C3">
        <w:rPr>
          <w:noProof w:val="0"/>
          <w:lang w:val="en-US"/>
        </w:rPr>
        <w:t xml:space="preserve"> </w:t>
      </w:r>
    </w:p>
    <w:p w14:paraId="212BF242" w14:textId="77777777" w:rsidR="00866BDC" w:rsidRPr="001B54C3" w:rsidRDefault="00866BDC">
      <w:pPr>
        <w:pStyle w:val="BodyText"/>
      </w:pPr>
      <w:r w:rsidRPr="001B54C3">
        <w:t xml:space="preserve">Each row in the visit Summary flowsheet of the Antepartum Summary SHALL be represented by an organizer with the classCode of 'BATTERY' and the moodCode of 'EVN' </w:t>
      </w:r>
    </w:p>
    <w:p w14:paraId="2DF9953C" w14:textId="77777777" w:rsidR="00866BDC" w:rsidRPr="001B54C3" w:rsidRDefault="00866BDC">
      <w:pPr>
        <w:pStyle w:val="Heading5"/>
        <w:rPr>
          <w:noProof w:val="0"/>
          <w:lang w:val="en-US"/>
        </w:rPr>
      </w:pPr>
      <w:bookmarkStart w:id="1154" w:name="_Toc466555385"/>
      <w:r w:rsidRPr="001B54C3">
        <w:rPr>
          <w:noProof w:val="0"/>
          <w:lang w:val="en-US"/>
        </w:rPr>
        <w:t>6.3.4.28.4 &lt;id root=' ' extension=' '/&gt;</w:t>
      </w:r>
      <w:bookmarkEnd w:id="1154"/>
      <w:r w:rsidRPr="001B54C3">
        <w:rPr>
          <w:noProof w:val="0"/>
          <w:lang w:val="en-US"/>
        </w:rPr>
        <w:t xml:space="preserve"> </w:t>
      </w:r>
    </w:p>
    <w:p w14:paraId="5ADEEEAB" w14:textId="77777777" w:rsidR="00866BDC" w:rsidRPr="001B54C3" w:rsidRDefault="00866BDC">
      <w:pPr>
        <w:pStyle w:val="BodyText"/>
      </w:pPr>
      <w:r w:rsidRPr="001B54C3">
        <w:t xml:space="preserve">Each battery SHALL have a globally unique identifier. </w:t>
      </w:r>
    </w:p>
    <w:p w14:paraId="35770817" w14:textId="1EEB0264" w:rsidR="00624CBF" w:rsidRPr="000A6AA8" w:rsidRDefault="00624CBF" w:rsidP="00235E1F">
      <w:pPr>
        <w:pStyle w:val="Heading5"/>
        <w:rPr>
          <w:noProof w:val="0"/>
          <w:lang w:val="nl-NL"/>
          <w:rPrChange w:id="1155" w:author="Michael Clifton" w:date="2018-10-11T09:57:00Z">
            <w:rPr>
              <w:noProof w:val="0"/>
              <w:lang w:val="en-US"/>
            </w:rPr>
          </w:rPrChange>
        </w:rPr>
      </w:pPr>
      <w:bookmarkStart w:id="1156" w:name="_Toc466555386"/>
      <w:r w:rsidRPr="000A6AA8">
        <w:rPr>
          <w:noProof w:val="0"/>
          <w:lang w:val="nl-NL"/>
          <w:rPrChange w:id="1157" w:author="Michael Clifton" w:date="2018-10-11T09:57:00Z">
            <w:rPr>
              <w:noProof w:val="0"/>
              <w:lang w:val="en-US"/>
            </w:rPr>
          </w:rPrChange>
        </w:rPr>
        <w:t>6.3.4.28.5 &lt;code code='</w:t>
      </w:r>
      <w:commentRangeStart w:id="1158"/>
      <w:del w:id="1159" w:author="Michael Clifton" w:date="2018-10-10T14:06:00Z">
        <w:r w:rsidRPr="000A6AA8" w:rsidDel="00E1683E">
          <w:rPr>
            <w:noProof w:val="0"/>
            <w:lang w:val="nl-NL"/>
            <w:rPrChange w:id="1160" w:author="Michael Clifton" w:date="2018-10-11T09:57:00Z">
              <w:rPr>
                <w:noProof w:val="0"/>
                <w:lang w:val="en-US"/>
              </w:rPr>
            </w:rPrChange>
          </w:rPr>
          <w:delText>(</w:delText>
        </w:r>
      </w:del>
      <w:r w:rsidRPr="000A6AA8">
        <w:rPr>
          <w:noProof w:val="0"/>
          <w:lang w:val="nl-NL"/>
          <w:rPrChange w:id="1161" w:author="Michael Clifton" w:date="2018-10-11T09:57:00Z">
            <w:rPr>
              <w:noProof w:val="0"/>
              <w:lang w:val="en-US"/>
            </w:rPr>
          </w:rPrChange>
        </w:rPr>
        <w:t>57061-4</w:t>
      </w:r>
      <w:del w:id="1162" w:author="Michael Clifton" w:date="2018-10-10T14:06:00Z">
        <w:r w:rsidRPr="000A6AA8" w:rsidDel="00E1683E">
          <w:rPr>
            <w:noProof w:val="0"/>
            <w:lang w:val="nl-NL"/>
            <w:rPrChange w:id="1163" w:author="Michael Clifton" w:date="2018-10-11T09:57:00Z">
              <w:rPr>
                <w:noProof w:val="0"/>
                <w:lang w:val="en-US"/>
              </w:rPr>
            </w:rPrChange>
          </w:rPr>
          <w:delText>)</w:delText>
        </w:r>
      </w:del>
      <w:commentRangeEnd w:id="1158"/>
      <w:r w:rsidR="00E1683E">
        <w:rPr>
          <w:rStyle w:val="CommentReference"/>
          <w:rFonts w:ascii="Times New Roman" w:hAnsi="Times New Roman"/>
          <w:b w:val="0"/>
          <w:noProof w:val="0"/>
          <w:kern w:val="0"/>
          <w:lang w:val="en-US" w:eastAsia="en-US"/>
        </w:rPr>
        <w:commentReference w:id="1158"/>
      </w:r>
      <w:r w:rsidRPr="000A6AA8">
        <w:rPr>
          <w:noProof w:val="0"/>
          <w:lang w:val="nl-NL"/>
          <w:rPrChange w:id="1164" w:author="Michael Clifton" w:date="2018-10-11T09:57:00Z">
            <w:rPr>
              <w:noProof w:val="0"/>
              <w:lang w:val="en-US"/>
            </w:rPr>
          </w:rPrChange>
        </w:rPr>
        <w:t>' codeSystem='2.16.840.1.113883.6.1'/&gt;</w:t>
      </w:r>
      <w:bookmarkEnd w:id="1156"/>
      <w:r w:rsidRPr="000A6AA8">
        <w:rPr>
          <w:noProof w:val="0"/>
          <w:lang w:val="nl-NL"/>
          <w:rPrChange w:id="1165" w:author="Michael Clifton" w:date="2018-10-11T09:57:00Z">
            <w:rPr>
              <w:noProof w:val="0"/>
              <w:lang w:val="en-US"/>
            </w:rPr>
          </w:rPrChange>
        </w:rPr>
        <w:t xml:space="preserve"> </w:t>
      </w:r>
    </w:p>
    <w:p w14:paraId="327E1866" w14:textId="294DF221" w:rsidR="00866BDC" w:rsidRPr="001B54C3" w:rsidRDefault="00624CBF" w:rsidP="008D5391">
      <w:pPr>
        <w:pStyle w:val="BodyText"/>
      </w:pPr>
      <w:r w:rsidRPr="001B54C3">
        <w:t>The &lt;code&gt; element specifies the LOINC code that represents the content of the battery. The codeSystem attribute SHALL contain the value '2.16.840.1.113883.6.1'. The code attribute SHALL contain the value='</w:t>
      </w:r>
      <w:commentRangeStart w:id="1166"/>
      <w:del w:id="1167" w:author="Michael Clifton" w:date="2018-10-10T14:06:00Z">
        <w:r w:rsidRPr="001B54C3" w:rsidDel="00E1683E">
          <w:delText>(</w:delText>
        </w:r>
      </w:del>
      <w:r w:rsidRPr="001B54C3">
        <w:t>57061-4</w:t>
      </w:r>
      <w:del w:id="1168" w:author="Michael Clifton" w:date="2018-10-10T14:06:00Z">
        <w:r w:rsidRPr="001B54C3" w:rsidDel="00E1683E">
          <w:delText>)</w:delText>
        </w:r>
      </w:del>
      <w:commentRangeEnd w:id="1166"/>
      <w:r w:rsidR="00E1683E">
        <w:rPr>
          <w:rStyle w:val="CommentReference"/>
        </w:rPr>
        <w:commentReference w:id="1166"/>
      </w:r>
      <w:r w:rsidRPr="001B54C3">
        <w:t xml:space="preserve">'. It is good practice to include displayName and codeSystemName for clarity and debugging. The corresponding values </w:t>
      </w:r>
      <w:commentRangeStart w:id="1169"/>
      <w:del w:id="1170" w:author="Michael Clifton" w:date="2018-10-10T15:32:00Z">
        <w:r w:rsidRPr="001B54C3" w:rsidDel="00965EE1">
          <w:delText xml:space="preserve">are 'ACOG VISIT SUMMARY BATTERY--PT--' </w:delText>
        </w:r>
      </w:del>
      <w:ins w:id="1171" w:author="Michael Clifton" w:date="2018-10-10T15:32:00Z">
        <w:r w:rsidR="00965EE1" w:rsidRPr="00965EE1">
          <w:rPr>
            <w:rPrChange w:id="1172" w:author="Michael Clifton" w:date="2018-10-10T15:32:00Z">
              <w:rPr>
                <w:b/>
                <w:u w:val="single"/>
              </w:rPr>
            </w:rPrChange>
          </w:rPr>
          <w:t>'Antepartum flowsheet panel'</w:t>
        </w:r>
        <w:r w:rsidR="00965EE1" w:rsidRPr="00965EE1">
          <w:rPr>
            <w:rPrChange w:id="1173" w:author="Michael Clifton" w:date="2018-10-10T15:33:00Z">
              <w:rPr>
                <w:b/>
                <w:u w:val="single"/>
              </w:rPr>
            </w:rPrChange>
          </w:rPr>
          <w:t xml:space="preserve"> </w:t>
        </w:r>
      </w:ins>
      <w:commentRangeEnd w:id="1169"/>
      <w:ins w:id="1174" w:author="Michael Clifton" w:date="2018-10-10T15:33:00Z">
        <w:r w:rsidR="00965EE1">
          <w:rPr>
            <w:rStyle w:val="CommentReference"/>
          </w:rPr>
          <w:commentReference w:id="1169"/>
        </w:r>
      </w:ins>
      <w:r w:rsidRPr="001B54C3">
        <w:t>and 'LOINC' respectively.</w:t>
      </w:r>
      <w:r w:rsidR="00866BDC" w:rsidRPr="001B54C3">
        <w:t xml:space="preserve"> </w:t>
      </w:r>
    </w:p>
    <w:p w14:paraId="2A7AC3D1" w14:textId="77777777" w:rsidR="00866BDC" w:rsidRPr="001B54C3" w:rsidRDefault="00866BDC">
      <w:pPr>
        <w:pStyle w:val="Heading5"/>
        <w:rPr>
          <w:noProof w:val="0"/>
          <w:lang w:val="en-US"/>
        </w:rPr>
      </w:pPr>
      <w:bookmarkStart w:id="1175" w:name="_Toc466555387"/>
      <w:r w:rsidRPr="001B54C3">
        <w:rPr>
          <w:noProof w:val="0"/>
          <w:lang w:val="en-US"/>
        </w:rPr>
        <w:t>6.3.4.28.6 &lt;author/&gt;&lt;time/&gt;&lt;assignedAuthor&gt;&lt;id/&gt;&lt;/assignedAuthor&gt;&lt;/author&gt;</w:t>
      </w:r>
      <w:bookmarkEnd w:id="1175"/>
      <w:r w:rsidRPr="001B54C3">
        <w:rPr>
          <w:noProof w:val="0"/>
          <w:lang w:val="en-US"/>
        </w:rPr>
        <w:t xml:space="preserve"> </w:t>
      </w:r>
    </w:p>
    <w:p w14:paraId="42B6FCB2" w14:textId="77777777" w:rsidR="00866BDC" w:rsidRPr="001B54C3" w:rsidRDefault="00866BDC">
      <w:pPr>
        <w:pStyle w:val="BodyText"/>
      </w:pPr>
      <w:r w:rsidRPr="001B54C3">
        <w:t xml:space="preserve">The &lt;author&gt; relation element points at the author that records the visit battery. This assignedAuthor may be different than the author of the document. The time element is used to record when the assigned author recorded the battery. </w:t>
      </w:r>
    </w:p>
    <w:p w14:paraId="0109155B" w14:textId="77777777" w:rsidR="00866BDC" w:rsidRPr="001B54C3" w:rsidRDefault="00866BDC">
      <w:pPr>
        <w:pStyle w:val="Heading5"/>
        <w:rPr>
          <w:noProof w:val="0"/>
          <w:lang w:val="en-US"/>
        </w:rPr>
      </w:pPr>
      <w:bookmarkStart w:id="1176" w:name="_Toc466555388"/>
      <w:r w:rsidRPr="001B54C3">
        <w:rPr>
          <w:noProof w:val="0"/>
          <w:lang w:val="en-US"/>
        </w:rPr>
        <w:t>6.3.4.28.7 &lt;statusCode code='completed'/&gt;</w:t>
      </w:r>
      <w:bookmarkEnd w:id="1176"/>
      <w:r w:rsidRPr="001B54C3">
        <w:rPr>
          <w:noProof w:val="0"/>
          <w:lang w:val="en-US"/>
        </w:rPr>
        <w:t xml:space="preserve"> </w:t>
      </w:r>
    </w:p>
    <w:p w14:paraId="5484EB9F" w14:textId="77777777" w:rsidR="00866BDC" w:rsidRPr="001B54C3" w:rsidRDefault="00866BDC">
      <w:pPr>
        <w:pStyle w:val="BodyText"/>
      </w:pPr>
      <w:r w:rsidRPr="001B54C3">
        <w:t xml:space="preserve">The status code for all batteries SHALL be 'completed' </w:t>
      </w:r>
    </w:p>
    <w:p w14:paraId="0A500902" w14:textId="77777777" w:rsidR="00866BDC" w:rsidRPr="001B54C3" w:rsidRDefault="00866BDC">
      <w:pPr>
        <w:pStyle w:val="Heading5"/>
        <w:rPr>
          <w:noProof w:val="0"/>
          <w:lang w:val="en-US"/>
        </w:rPr>
      </w:pPr>
      <w:bookmarkStart w:id="1177" w:name="_Toc466555389"/>
      <w:r w:rsidRPr="001B54C3">
        <w:rPr>
          <w:noProof w:val="0"/>
          <w:lang w:val="en-US"/>
        </w:rPr>
        <w:t>6.3.4.28.8 &lt;component&gt;</w:t>
      </w:r>
      <w:bookmarkEnd w:id="1177"/>
      <w:r w:rsidRPr="001B54C3">
        <w:rPr>
          <w:noProof w:val="0"/>
          <w:lang w:val="en-US"/>
        </w:rPr>
        <w:t xml:space="preserve"> </w:t>
      </w:r>
    </w:p>
    <w:p w14:paraId="3B76534A" w14:textId="77777777" w:rsidR="00866BDC" w:rsidRPr="001B54C3" w:rsidRDefault="00866BDC">
      <w:pPr>
        <w:pStyle w:val="BodyText"/>
      </w:pPr>
      <w:r w:rsidRPr="001B54C3">
        <w:t>The battery is made of several component simple observations. The following table lists the allowable LOINC codes, displayNames, and observation types, and unit of measures for these observations.</w:t>
      </w:r>
    </w:p>
    <w:p w14:paraId="45661540" w14:textId="77777777" w:rsidR="004E7922" w:rsidRPr="001B54C3" w:rsidRDefault="004E7922">
      <w:pPr>
        <w:pStyle w:val="BodyText"/>
      </w:pPr>
    </w:p>
    <w:tbl>
      <w:tblPr>
        <w:tblW w:w="9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2809"/>
        <w:gridCol w:w="1116"/>
        <w:gridCol w:w="1495"/>
        <w:gridCol w:w="2936"/>
      </w:tblGrid>
      <w:tr w:rsidR="0053457E" w:rsidRPr="001B54C3" w14:paraId="4781E437" w14:textId="77777777" w:rsidTr="005E3D90">
        <w:trPr>
          <w:tblHeader/>
          <w:jc w:val="center"/>
        </w:trPr>
        <w:tc>
          <w:tcPr>
            <w:tcW w:w="0" w:type="auto"/>
            <w:shd w:val="clear" w:color="auto" w:fill="D9D9D9"/>
          </w:tcPr>
          <w:p w14:paraId="784A0A25" w14:textId="77777777" w:rsidR="00866BDC" w:rsidRPr="001B54C3" w:rsidRDefault="00866BDC">
            <w:pPr>
              <w:pStyle w:val="TableEntryHeader"/>
              <w:rPr>
                <w:rFonts w:eastAsia="Arial Unicode MS"/>
                <w:szCs w:val="24"/>
              </w:rPr>
            </w:pPr>
            <w:r w:rsidRPr="001B54C3">
              <w:t xml:space="preserve">LOINC Code </w:t>
            </w:r>
          </w:p>
        </w:tc>
        <w:tc>
          <w:tcPr>
            <w:tcW w:w="0" w:type="auto"/>
            <w:shd w:val="clear" w:color="auto" w:fill="D9D9D9"/>
          </w:tcPr>
          <w:p w14:paraId="4B741BBC" w14:textId="77777777" w:rsidR="00866BDC" w:rsidRPr="001B54C3" w:rsidRDefault="00866BDC">
            <w:pPr>
              <w:pStyle w:val="TableEntryHeader"/>
              <w:rPr>
                <w:rFonts w:eastAsia="Arial Unicode MS"/>
                <w:szCs w:val="24"/>
              </w:rPr>
            </w:pPr>
            <w:r w:rsidRPr="001B54C3">
              <w:t xml:space="preserve">displayName </w:t>
            </w:r>
          </w:p>
        </w:tc>
        <w:tc>
          <w:tcPr>
            <w:tcW w:w="0" w:type="auto"/>
            <w:shd w:val="clear" w:color="auto" w:fill="D9D9D9"/>
          </w:tcPr>
          <w:p w14:paraId="4058E386" w14:textId="77777777" w:rsidR="00866BDC" w:rsidRPr="001B54C3" w:rsidRDefault="00866BDC">
            <w:pPr>
              <w:pStyle w:val="TableEntryHeader"/>
              <w:rPr>
                <w:rFonts w:eastAsia="Arial Unicode MS"/>
                <w:szCs w:val="24"/>
              </w:rPr>
            </w:pPr>
            <w:r w:rsidRPr="001B54C3">
              <w:t xml:space="preserve">xsi:type </w:t>
            </w:r>
          </w:p>
        </w:tc>
        <w:tc>
          <w:tcPr>
            <w:tcW w:w="0" w:type="auto"/>
            <w:shd w:val="clear" w:color="auto" w:fill="D9D9D9"/>
          </w:tcPr>
          <w:p w14:paraId="2D1D588F" w14:textId="77777777" w:rsidR="00866BDC" w:rsidRPr="001B54C3" w:rsidRDefault="00866BDC">
            <w:pPr>
              <w:pStyle w:val="TableEntryHeader"/>
              <w:rPr>
                <w:rFonts w:eastAsia="Arial Unicode MS"/>
                <w:szCs w:val="24"/>
              </w:rPr>
            </w:pPr>
            <w:r w:rsidRPr="001B54C3">
              <w:t xml:space="preserve">units </w:t>
            </w:r>
          </w:p>
        </w:tc>
        <w:tc>
          <w:tcPr>
            <w:tcW w:w="0" w:type="auto"/>
            <w:shd w:val="clear" w:color="auto" w:fill="D9D9D9"/>
          </w:tcPr>
          <w:p w14:paraId="59DB275C" w14:textId="77777777" w:rsidR="00866BDC" w:rsidRPr="001B54C3" w:rsidRDefault="00866BDC">
            <w:pPr>
              <w:pStyle w:val="TableEntryHeader"/>
              <w:rPr>
                <w:rFonts w:eastAsia="Arial Unicode MS"/>
                <w:szCs w:val="24"/>
              </w:rPr>
            </w:pPr>
            <w:r w:rsidRPr="001B54C3">
              <w:t xml:space="preserve">value set </w:t>
            </w:r>
          </w:p>
        </w:tc>
      </w:tr>
      <w:tr w:rsidR="0053457E" w:rsidRPr="001B54C3" w14:paraId="0AA58A0D" w14:textId="77777777" w:rsidTr="00A65CF6">
        <w:trPr>
          <w:jc w:val="center"/>
        </w:trPr>
        <w:tc>
          <w:tcPr>
            <w:tcW w:w="0" w:type="auto"/>
            <w:shd w:val="clear" w:color="auto" w:fill="auto"/>
          </w:tcPr>
          <w:p w14:paraId="5D1CEC1E" w14:textId="77777777" w:rsidR="00866BDC" w:rsidRPr="001B54C3" w:rsidRDefault="00866BDC">
            <w:pPr>
              <w:pStyle w:val="TableEntry"/>
              <w:rPr>
                <w:rFonts w:ascii="Arial Unicode MS" w:eastAsia="Arial Unicode MS" w:hAnsi="Arial Unicode MS" w:cs="Arial Unicode MS"/>
                <w:szCs w:val="24"/>
              </w:rPr>
            </w:pPr>
            <w:r w:rsidRPr="001B54C3">
              <w:t xml:space="preserve">11884-4 </w:t>
            </w:r>
          </w:p>
        </w:tc>
        <w:tc>
          <w:tcPr>
            <w:tcW w:w="0" w:type="auto"/>
            <w:shd w:val="clear" w:color="auto" w:fill="auto"/>
          </w:tcPr>
          <w:p w14:paraId="399B2872" w14:textId="77777777" w:rsidR="00866BDC" w:rsidRPr="001B54C3" w:rsidRDefault="00C9062F">
            <w:pPr>
              <w:pStyle w:val="TableEntry"/>
              <w:rPr>
                <w:rFonts w:ascii="Arial Unicode MS" w:eastAsia="Arial Unicode MS" w:hAnsi="Arial Unicode MS" w:cs="Arial Unicode MS"/>
                <w:szCs w:val="24"/>
              </w:rPr>
            </w:pPr>
            <w:r w:rsidRPr="001B54C3">
              <w:t>Gestational age Clinical.estimate</w:t>
            </w:r>
          </w:p>
        </w:tc>
        <w:tc>
          <w:tcPr>
            <w:tcW w:w="0" w:type="auto"/>
            <w:shd w:val="clear" w:color="auto" w:fill="auto"/>
          </w:tcPr>
          <w:p w14:paraId="106B6653"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c>
          <w:tcPr>
            <w:tcW w:w="0" w:type="auto"/>
            <w:shd w:val="clear" w:color="auto" w:fill="auto"/>
          </w:tcPr>
          <w:p w14:paraId="03412784" w14:textId="77777777" w:rsidR="00866BDC" w:rsidRPr="001B54C3" w:rsidRDefault="00866BDC">
            <w:pPr>
              <w:pStyle w:val="TableEntry"/>
              <w:rPr>
                <w:rFonts w:ascii="Arial Unicode MS" w:eastAsia="Arial Unicode MS" w:hAnsi="Arial Unicode MS" w:cs="Arial Unicode MS"/>
                <w:szCs w:val="24"/>
              </w:rPr>
            </w:pPr>
            <w:r w:rsidRPr="001B54C3">
              <w:t xml:space="preserve">week </w:t>
            </w:r>
          </w:p>
        </w:tc>
        <w:tc>
          <w:tcPr>
            <w:tcW w:w="0" w:type="auto"/>
            <w:shd w:val="clear" w:color="auto" w:fill="auto"/>
          </w:tcPr>
          <w:p w14:paraId="7595B09E"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r>
      <w:tr w:rsidR="0053457E" w:rsidRPr="001B54C3" w14:paraId="33F8CAB7" w14:textId="77777777" w:rsidTr="00A65CF6">
        <w:trPr>
          <w:jc w:val="center"/>
        </w:trPr>
        <w:tc>
          <w:tcPr>
            <w:tcW w:w="0" w:type="auto"/>
            <w:shd w:val="clear" w:color="auto" w:fill="auto"/>
          </w:tcPr>
          <w:p w14:paraId="0BADC774" w14:textId="77777777" w:rsidR="00C9062F" w:rsidRPr="001B54C3" w:rsidRDefault="00C9062F" w:rsidP="00C9062F">
            <w:pPr>
              <w:pStyle w:val="TableEntry"/>
            </w:pPr>
            <w:r w:rsidRPr="001B54C3">
              <w:t>57067-1</w:t>
            </w:r>
          </w:p>
          <w:p w14:paraId="24C95F7F" w14:textId="77777777" w:rsidR="00866BDC" w:rsidRPr="001B54C3" w:rsidRDefault="00866BDC" w:rsidP="00C9062F">
            <w:pPr>
              <w:pStyle w:val="TableEntry"/>
            </w:pPr>
            <w:r w:rsidRPr="001B54C3">
              <w:t xml:space="preserve">or </w:t>
            </w:r>
          </w:p>
          <w:p w14:paraId="5C614102" w14:textId="77777777" w:rsidR="00866BDC" w:rsidRPr="001B54C3" w:rsidRDefault="00866BDC" w:rsidP="00C9062F">
            <w:pPr>
              <w:pStyle w:val="TableEntry"/>
            </w:pPr>
            <w:r w:rsidRPr="001B54C3">
              <w:t>11727-5 (by US)</w:t>
            </w:r>
          </w:p>
        </w:tc>
        <w:tc>
          <w:tcPr>
            <w:tcW w:w="0" w:type="auto"/>
            <w:shd w:val="clear" w:color="auto" w:fill="auto"/>
          </w:tcPr>
          <w:p w14:paraId="1A07DA92" w14:textId="77777777" w:rsidR="00C9062F" w:rsidRPr="001B54C3" w:rsidRDefault="00C9062F" w:rsidP="00C9062F">
            <w:pPr>
              <w:pStyle w:val="TableEntry"/>
            </w:pPr>
            <w:r w:rsidRPr="001B54C3">
              <w:t>Fetal Body weight Estimated by palpation</w:t>
            </w:r>
          </w:p>
          <w:p w14:paraId="3A58DBA5" w14:textId="77777777" w:rsidR="00C9062F" w:rsidRPr="001B54C3" w:rsidRDefault="00866BDC" w:rsidP="00C9062F">
            <w:pPr>
              <w:pStyle w:val="TableEntry"/>
            </w:pPr>
            <w:r w:rsidRPr="001B54C3">
              <w:t>or</w:t>
            </w:r>
          </w:p>
          <w:p w14:paraId="7DEF2327" w14:textId="77777777" w:rsidR="00866BDC" w:rsidRPr="001B54C3" w:rsidRDefault="00C9062F" w:rsidP="00C9062F">
            <w:pPr>
              <w:pStyle w:val="TableEntry"/>
            </w:pPr>
            <w:r w:rsidRPr="001B54C3">
              <w:t>Fetal weight estimated by US</w:t>
            </w:r>
          </w:p>
        </w:tc>
        <w:tc>
          <w:tcPr>
            <w:tcW w:w="0" w:type="auto"/>
            <w:shd w:val="clear" w:color="auto" w:fill="auto"/>
          </w:tcPr>
          <w:p w14:paraId="5A2483AE" w14:textId="77777777" w:rsidR="00866BDC" w:rsidRPr="001B54C3" w:rsidRDefault="00866BDC">
            <w:pPr>
              <w:pStyle w:val="TableEntry"/>
            </w:pPr>
            <w:r w:rsidRPr="001B54C3">
              <w:t xml:space="preserve">PQ </w:t>
            </w:r>
          </w:p>
        </w:tc>
        <w:tc>
          <w:tcPr>
            <w:tcW w:w="0" w:type="auto"/>
            <w:shd w:val="clear" w:color="auto" w:fill="auto"/>
          </w:tcPr>
          <w:p w14:paraId="45DC956F" w14:textId="77777777" w:rsidR="00866BDC" w:rsidRPr="001B54C3" w:rsidRDefault="00866BDC">
            <w:pPr>
              <w:pStyle w:val="TableEntry"/>
            </w:pPr>
            <w:r w:rsidRPr="001B54C3">
              <w:t xml:space="preserve">g, kg, lb_av, or oz_av </w:t>
            </w:r>
          </w:p>
        </w:tc>
        <w:tc>
          <w:tcPr>
            <w:tcW w:w="0" w:type="auto"/>
            <w:shd w:val="clear" w:color="auto" w:fill="auto"/>
          </w:tcPr>
          <w:p w14:paraId="3A5D9A64" w14:textId="77777777" w:rsidR="00866BDC" w:rsidRPr="001B54C3" w:rsidRDefault="00866BDC">
            <w:pPr>
              <w:pStyle w:val="TableEntry"/>
            </w:pPr>
          </w:p>
        </w:tc>
      </w:tr>
      <w:tr w:rsidR="0053457E" w:rsidRPr="001B54C3" w14:paraId="7CDA09B1" w14:textId="77777777" w:rsidTr="00A65CF6">
        <w:trPr>
          <w:trHeight w:val="288"/>
          <w:jc w:val="center"/>
        </w:trPr>
        <w:tc>
          <w:tcPr>
            <w:tcW w:w="0" w:type="auto"/>
            <w:shd w:val="clear" w:color="auto" w:fill="auto"/>
          </w:tcPr>
          <w:p w14:paraId="6A85A6E5" w14:textId="77777777" w:rsidR="00866BDC" w:rsidRPr="001B54C3" w:rsidRDefault="00866BDC">
            <w:pPr>
              <w:pStyle w:val="TableEntry"/>
              <w:rPr>
                <w:rFonts w:ascii="Arial Unicode MS" w:eastAsia="Arial Unicode MS" w:hAnsi="Arial Unicode MS" w:cs="Arial Unicode MS"/>
                <w:szCs w:val="24"/>
              </w:rPr>
            </w:pPr>
            <w:r w:rsidRPr="001B54C3">
              <w:t xml:space="preserve">11881-0 </w:t>
            </w:r>
          </w:p>
        </w:tc>
        <w:tc>
          <w:tcPr>
            <w:tcW w:w="0" w:type="auto"/>
            <w:shd w:val="clear" w:color="auto" w:fill="auto"/>
          </w:tcPr>
          <w:p w14:paraId="246085EC" w14:textId="77777777" w:rsidR="00866BDC" w:rsidRPr="001B54C3" w:rsidRDefault="006D6136">
            <w:pPr>
              <w:pStyle w:val="TableEntry"/>
            </w:pPr>
            <w:r w:rsidRPr="001B54C3">
              <w:t>Uterus Fundal height Tape measure</w:t>
            </w:r>
          </w:p>
        </w:tc>
        <w:tc>
          <w:tcPr>
            <w:tcW w:w="0" w:type="auto"/>
            <w:shd w:val="clear" w:color="auto" w:fill="auto"/>
          </w:tcPr>
          <w:p w14:paraId="25FE6356"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c>
          <w:tcPr>
            <w:tcW w:w="0" w:type="auto"/>
            <w:shd w:val="clear" w:color="auto" w:fill="auto"/>
          </w:tcPr>
          <w:p w14:paraId="2B35A15A" w14:textId="77777777" w:rsidR="00866BDC" w:rsidRPr="001B54C3" w:rsidRDefault="00866BDC">
            <w:pPr>
              <w:pStyle w:val="TableEntry"/>
              <w:rPr>
                <w:rFonts w:ascii="Arial Unicode MS" w:eastAsia="Arial Unicode MS" w:hAnsi="Arial Unicode MS" w:cs="Arial Unicode MS"/>
                <w:szCs w:val="24"/>
              </w:rPr>
            </w:pPr>
            <w:r w:rsidRPr="001B54C3">
              <w:t xml:space="preserve">cm </w:t>
            </w:r>
          </w:p>
        </w:tc>
        <w:tc>
          <w:tcPr>
            <w:tcW w:w="0" w:type="auto"/>
            <w:shd w:val="clear" w:color="auto" w:fill="auto"/>
          </w:tcPr>
          <w:p w14:paraId="437BBBA2"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r>
      <w:tr w:rsidR="0053457E" w:rsidRPr="001B54C3" w14:paraId="301191E4" w14:textId="77777777" w:rsidTr="00A65CF6">
        <w:trPr>
          <w:trHeight w:val="1359"/>
          <w:jc w:val="center"/>
        </w:trPr>
        <w:tc>
          <w:tcPr>
            <w:tcW w:w="0" w:type="auto"/>
            <w:shd w:val="clear" w:color="auto" w:fill="auto"/>
          </w:tcPr>
          <w:p w14:paraId="53B2D551" w14:textId="77777777" w:rsidR="00866BDC" w:rsidRPr="001B54C3" w:rsidRDefault="00866BDC">
            <w:pPr>
              <w:pStyle w:val="TableEntry"/>
            </w:pPr>
            <w:r w:rsidRPr="001B54C3">
              <w:lastRenderedPageBreak/>
              <w:t>11876-0 (by PE)</w:t>
            </w:r>
            <w:r w:rsidRPr="001B54C3">
              <w:br/>
              <w:t>or</w:t>
            </w:r>
            <w:r w:rsidRPr="001B54C3">
              <w:br/>
              <w:t xml:space="preserve">11877-8 (by US) </w:t>
            </w:r>
          </w:p>
        </w:tc>
        <w:tc>
          <w:tcPr>
            <w:tcW w:w="0" w:type="auto"/>
            <w:shd w:val="clear" w:color="auto" w:fill="auto"/>
          </w:tcPr>
          <w:p w14:paraId="0EAE74BF" w14:textId="77777777" w:rsidR="006D6136" w:rsidRPr="001B54C3" w:rsidRDefault="006D6136">
            <w:pPr>
              <w:pStyle w:val="TableEntry"/>
            </w:pPr>
            <w:r w:rsidRPr="001B54C3">
              <w:t>Fetal presentation by palpitation</w:t>
            </w:r>
          </w:p>
          <w:p w14:paraId="55C18194" w14:textId="77777777" w:rsidR="00866BDC" w:rsidRPr="001B54C3" w:rsidRDefault="00866BDC">
            <w:pPr>
              <w:pStyle w:val="TableEntry"/>
            </w:pPr>
            <w:r w:rsidRPr="001B54C3">
              <w:t>or</w:t>
            </w:r>
            <w:r w:rsidRPr="001B54C3">
              <w:br/>
            </w:r>
            <w:r w:rsidR="006D6136" w:rsidRPr="001B54C3">
              <w:t>Fetal presentation US</w:t>
            </w:r>
          </w:p>
        </w:tc>
        <w:tc>
          <w:tcPr>
            <w:tcW w:w="0" w:type="auto"/>
            <w:shd w:val="clear" w:color="auto" w:fill="auto"/>
          </w:tcPr>
          <w:p w14:paraId="7B94DB76" w14:textId="77777777" w:rsidR="00866BDC" w:rsidRPr="001B54C3" w:rsidRDefault="00866BDC">
            <w:pPr>
              <w:pStyle w:val="TableEntry"/>
              <w:rPr>
                <w:rFonts w:ascii="Arial Unicode MS" w:eastAsia="Arial Unicode MS" w:hAnsi="Arial Unicode MS" w:cs="Arial Unicode MS"/>
                <w:szCs w:val="24"/>
              </w:rPr>
            </w:pPr>
            <w:r w:rsidRPr="001B54C3">
              <w:t xml:space="preserve">CD </w:t>
            </w:r>
          </w:p>
        </w:tc>
        <w:tc>
          <w:tcPr>
            <w:tcW w:w="0" w:type="auto"/>
            <w:shd w:val="clear" w:color="auto" w:fill="auto"/>
          </w:tcPr>
          <w:p w14:paraId="18B42FC3"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c>
          <w:tcPr>
            <w:tcW w:w="0" w:type="auto"/>
            <w:shd w:val="clear" w:color="auto" w:fill="auto"/>
          </w:tcPr>
          <w:p w14:paraId="539902E9" w14:textId="77777777" w:rsidR="00866BDC" w:rsidRPr="001B54C3" w:rsidRDefault="00866BDC">
            <w:pPr>
              <w:pStyle w:val="TableEntry"/>
              <w:rPr>
                <w:rFonts w:ascii="Arial Unicode MS" w:eastAsia="Arial Unicode MS" w:hAnsi="Arial Unicode MS" w:cs="Arial Unicode MS"/>
                <w:szCs w:val="24"/>
              </w:rPr>
            </w:pPr>
            <w:r w:rsidRPr="001B54C3">
              <w:t>SNOMED CT</w:t>
            </w:r>
            <w:r w:rsidRPr="001B54C3">
              <w:br/>
              <w:t>Vertex (70028003)</w:t>
            </w:r>
            <w:r w:rsidRPr="001B54C3">
              <w:br/>
              <w:t>Breech (6096002)</w:t>
            </w:r>
            <w:r w:rsidRPr="001B54C3">
              <w:br/>
              <w:t>Transverse (73161006)</w:t>
            </w:r>
            <w:r w:rsidRPr="001B54C3">
              <w:br/>
              <w:t>Oblique (63750008)</w:t>
            </w:r>
            <w:r w:rsidRPr="001B54C3">
              <w:br/>
              <w:t>Compound (124736009)</w:t>
            </w:r>
            <w:r w:rsidRPr="001B54C3">
              <w:br/>
              <w:t>Brow (8014007)</w:t>
            </w:r>
            <w:r w:rsidRPr="001B54C3">
              <w:br/>
              <w:t xml:space="preserve">Face (21882006) </w:t>
            </w:r>
          </w:p>
        </w:tc>
      </w:tr>
      <w:tr w:rsidR="0053457E" w:rsidRPr="001B54C3" w14:paraId="0EDC6E0D" w14:textId="77777777" w:rsidTr="00A65CF6">
        <w:trPr>
          <w:jc w:val="center"/>
        </w:trPr>
        <w:tc>
          <w:tcPr>
            <w:tcW w:w="0" w:type="auto"/>
            <w:shd w:val="clear" w:color="auto" w:fill="auto"/>
          </w:tcPr>
          <w:p w14:paraId="2D16AB3A" w14:textId="77777777" w:rsidR="00866BDC" w:rsidRPr="001B54C3" w:rsidRDefault="00866BDC" w:rsidP="006D6136">
            <w:pPr>
              <w:pStyle w:val="TableEntry"/>
            </w:pPr>
            <w:r w:rsidRPr="001B54C3">
              <w:t>11948-7</w:t>
            </w:r>
            <w:r w:rsidRPr="001B54C3">
              <w:br/>
              <w:t>or</w:t>
            </w:r>
            <w:r w:rsidRPr="001B54C3">
              <w:br/>
            </w:r>
            <w:r w:rsidR="006D6136" w:rsidRPr="001B54C3">
              <w:t>57068-9</w:t>
            </w:r>
            <w:r w:rsidRPr="001B54C3">
              <w:t xml:space="preserve"> </w:t>
            </w:r>
          </w:p>
        </w:tc>
        <w:tc>
          <w:tcPr>
            <w:tcW w:w="0" w:type="auto"/>
            <w:shd w:val="clear" w:color="auto" w:fill="auto"/>
          </w:tcPr>
          <w:p w14:paraId="59B389EA" w14:textId="77777777" w:rsidR="006D6136" w:rsidRPr="001B54C3" w:rsidRDefault="006D6136" w:rsidP="00235E1F"/>
          <w:p w14:paraId="57BEB88A" w14:textId="77777777" w:rsidR="006D6136" w:rsidRPr="001B54C3" w:rsidRDefault="006D6136" w:rsidP="001C56E2">
            <w:pPr>
              <w:pStyle w:val="TableEntry"/>
            </w:pPr>
            <w:r w:rsidRPr="001B54C3">
              <w:t>Fetal Heart rate US</w:t>
            </w:r>
            <w:r w:rsidR="00866BDC" w:rsidRPr="001B54C3">
              <w:br/>
              <w:t>or</w:t>
            </w:r>
            <w:r w:rsidR="00866BDC" w:rsidRPr="001B54C3">
              <w:br/>
            </w:r>
            <w:r w:rsidRPr="001B54C3">
              <w:t>Fetal Heart rate Auscultation</w:t>
            </w:r>
          </w:p>
          <w:p w14:paraId="4ABA5A80" w14:textId="77777777" w:rsidR="00866BDC" w:rsidRPr="001B54C3" w:rsidRDefault="00866BDC">
            <w:pPr>
              <w:pStyle w:val="TableEntry"/>
            </w:pPr>
          </w:p>
        </w:tc>
        <w:tc>
          <w:tcPr>
            <w:tcW w:w="0" w:type="auto"/>
            <w:shd w:val="clear" w:color="auto" w:fill="auto"/>
          </w:tcPr>
          <w:p w14:paraId="6A2ECE91"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c>
          <w:tcPr>
            <w:tcW w:w="0" w:type="auto"/>
            <w:shd w:val="clear" w:color="auto" w:fill="auto"/>
          </w:tcPr>
          <w:p w14:paraId="20B78A5D" w14:textId="77777777" w:rsidR="00866BDC" w:rsidRPr="001B54C3" w:rsidRDefault="00866BDC">
            <w:pPr>
              <w:pStyle w:val="TableEntry"/>
              <w:rPr>
                <w:rFonts w:ascii="Arial Unicode MS" w:eastAsia="Arial Unicode MS" w:hAnsi="Arial Unicode MS" w:cs="Arial Unicode MS"/>
                <w:szCs w:val="24"/>
              </w:rPr>
            </w:pPr>
            <w:r w:rsidRPr="001B54C3">
              <w:t xml:space="preserve">/min </w:t>
            </w:r>
          </w:p>
        </w:tc>
        <w:tc>
          <w:tcPr>
            <w:tcW w:w="0" w:type="auto"/>
            <w:shd w:val="clear" w:color="auto" w:fill="auto"/>
          </w:tcPr>
          <w:p w14:paraId="3C43C4A9"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r>
      <w:tr w:rsidR="0053457E" w:rsidRPr="001B54C3" w14:paraId="7DE9E351" w14:textId="77777777" w:rsidTr="00A65CF6">
        <w:trPr>
          <w:jc w:val="center"/>
        </w:trPr>
        <w:tc>
          <w:tcPr>
            <w:tcW w:w="0" w:type="auto"/>
            <w:shd w:val="clear" w:color="auto" w:fill="auto"/>
          </w:tcPr>
          <w:p w14:paraId="3976965B" w14:textId="77777777" w:rsidR="00866BDC" w:rsidRPr="001B54C3" w:rsidRDefault="006D6136" w:rsidP="006D6136">
            <w:pPr>
              <w:pStyle w:val="TableEntry"/>
            </w:pPr>
            <w:r w:rsidRPr="001B54C3">
              <w:t xml:space="preserve">57088-7 </w:t>
            </w:r>
          </w:p>
        </w:tc>
        <w:tc>
          <w:tcPr>
            <w:tcW w:w="0" w:type="auto"/>
            <w:shd w:val="clear" w:color="auto" w:fill="auto"/>
          </w:tcPr>
          <w:p w14:paraId="1572EC4A" w14:textId="77777777" w:rsidR="00866BDC" w:rsidRPr="001B54C3" w:rsidRDefault="006D6136" w:rsidP="006D6136">
            <w:pPr>
              <w:pStyle w:val="TableEntry"/>
            </w:pPr>
            <w:r w:rsidRPr="001B54C3">
              <w:t>Fetal Movement - Reported</w:t>
            </w:r>
          </w:p>
        </w:tc>
        <w:tc>
          <w:tcPr>
            <w:tcW w:w="0" w:type="auto"/>
            <w:shd w:val="clear" w:color="auto" w:fill="auto"/>
          </w:tcPr>
          <w:p w14:paraId="74DF9471" w14:textId="77777777" w:rsidR="00866BDC" w:rsidRPr="001B54C3" w:rsidRDefault="00866BDC">
            <w:pPr>
              <w:pStyle w:val="TableEntry"/>
              <w:rPr>
                <w:rFonts w:ascii="Arial Unicode MS" w:eastAsia="Arial Unicode MS" w:hAnsi="Arial Unicode MS" w:cs="Arial Unicode MS"/>
                <w:szCs w:val="24"/>
              </w:rPr>
            </w:pPr>
            <w:r w:rsidRPr="001B54C3">
              <w:t xml:space="preserve">CO </w:t>
            </w:r>
          </w:p>
        </w:tc>
        <w:tc>
          <w:tcPr>
            <w:tcW w:w="0" w:type="auto"/>
            <w:shd w:val="clear" w:color="auto" w:fill="auto"/>
          </w:tcPr>
          <w:p w14:paraId="404EB0C8"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c>
          <w:tcPr>
            <w:tcW w:w="0" w:type="auto"/>
            <w:shd w:val="clear" w:color="auto" w:fill="auto"/>
          </w:tcPr>
          <w:p w14:paraId="25E0BAB4" w14:textId="77777777" w:rsidR="00866BDC" w:rsidRPr="001B54C3" w:rsidRDefault="00866BDC">
            <w:pPr>
              <w:pStyle w:val="TableEntry"/>
            </w:pPr>
            <w:r w:rsidRPr="001B54C3">
              <w:t>SNOMED CT</w:t>
            </w:r>
          </w:p>
          <w:p w14:paraId="39676142" w14:textId="77777777" w:rsidR="00866BDC" w:rsidRPr="001B54C3" w:rsidRDefault="00866BDC">
            <w:pPr>
              <w:pStyle w:val="TableEntry"/>
            </w:pPr>
            <w:r w:rsidRPr="001B54C3">
              <w:t>fetal movement activity (finding)  CID 364755008</w:t>
            </w:r>
          </w:p>
          <w:p w14:paraId="4E0B00F6" w14:textId="77777777" w:rsidR="00866BDC" w:rsidRPr="001B54C3" w:rsidRDefault="00866BDC">
            <w:pPr>
              <w:pStyle w:val="TableEntry"/>
            </w:pPr>
            <w:r w:rsidRPr="001B54C3">
              <w:t>baby kicks a lot (finding)  CID 276368003</w:t>
            </w:r>
          </w:p>
          <w:p w14:paraId="1730AAFF" w14:textId="77777777" w:rsidR="00866BDC" w:rsidRPr="001B54C3" w:rsidRDefault="00866BDC">
            <w:pPr>
              <w:pStyle w:val="TableEntry"/>
            </w:pPr>
            <w:r w:rsidRPr="001B54C3">
              <w:t>baby not moving (finding)  CID 276370007</w:t>
            </w:r>
          </w:p>
          <w:p w14:paraId="411CB302" w14:textId="77777777" w:rsidR="00866BDC" w:rsidRPr="001B54C3" w:rsidRDefault="00866BDC">
            <w:pPr>
              <w:pStyle w:val="TableEntry"/>
            </w:pPr>
            <w:r w:rsidRPr="001B54C3">
              <w:t>reduced fetal movement (finding)  CID 276369006</w:t>
            </w:r>
          </w:p>
          <w:p w14:paraId="050C1A50" w14:textId="77777777" w:rsidR="00866BDC" w:rsidRPr="001B54C3" w:rsidRDefault="00866BDC">
            <w:pPr>
              <w:pStyle w:val="TableEntry"/>
            </w:pPr>
            <w:r w:rsidRPr="001B54C3">
              <w:t>fetal movements present (finding)  CID 289431008</w:t>
            </w:r>
          </w:p>
          <w:p w14:paraId="3C5A2696" w14:textId="77777777" w:rsidR="00866BDC" w:rsidRPr="001B54C3" w:rsidRDefault="00866BDC">
            <w:pPr>
              <w:pStyle w:val="TableEntry"/>
            </w:pPr>
            <w:r w:rsidRPr="001B54C3">
              <w:t>fetal movements felt (finding)  CID 268470003</w:t>
            </w:r>
          </w:p>
          <w:p w14:paraId="698712D2" w14:textId="77777777" w:rsidR="00866BDC" w:rsidRPr="001B54C3" w:rsidRDefault="00866BDC">
            <w:pPr>
              <w:pStyle w:val="TableEntry"/>
              <w:rPr>
                <w:rFonts w:ascii="Arial Unicode MS" w:eastAsia="Arial Unicode MS" w:hAnsi="Arial Unicode MS" w:cs="Arial Unicode MS"/>
                <w:szCs w:val="24"/>
              </w:rPr>
            </w:pPr>
            <w:r w:rsidRPr="001B54C3">
              <w:t>fetal movements seen (finding)  CID 169731002</w:t>
            </w:r>
            <w:r w:rsidRPr="001B54C3">
              <w:br/>
            </w:r>
          </w:p>
        </w:tc>
      </w:tr>
      <w:tr w:rsidR="0053457E" w:rsidRPr="001B54C3" w14:paraId="58B31508" w14:textId="77777777" w:rsidTr="00A65CF6">
        <w:trPr>
          <w:jc w:val="center"/>
        </w:trPr>
        <w:tc>
          <w:tcPr>
            <w:tcW w:w="0" w:type="auto"/>
            <w:shd w:val="clear" w:color="auto" w:fill="auto"/>
          </w:tcPr>
          <w:p w14:paraId="10C2A340" w14:textId="77777777" w:rsidR="00866BDC" w:rsidRPr="001B54C3" w:rsidRDefault="00A64361" w:rsidP="00A64361">
            <w:pPr>
              <w:pStyle w:val="TableEntry"/>
            </w:pPr>
            <w:r w:rsidRPr="001B54C3">
              <w:t xml:space="preserve">57069-7 </w:t>
            </w:r>
          </w:p>
        </w:tc>
        <w:tc>
          <w:tcPr>
            <w:tcW w:w="0" w:type="auto"/>
            <w:shd w:val="clear" w:color="auto" w:fill="auto"/>
          </w:tcPr>
          <w:p w14:paraId="15FD7571" w14:textId="77777777" w:rsidR="00866BDC" w:rsidRPr="001B54C3" w:rsidRDefault="00A64361">
            <w:pPr>
              <w:pStyle w:val="TableEntry"/>
            </w:pPr>
            <w:r w:rsidRPr="001B54C3">
              <w:t>Preterm labor symptoms</w:t>
            </w:r>
          </w:p>
        </w:tc>
        <w:tc>
          <w:tcPr>
            <w:tcW w:w="0" w:type="auto"/>
            <w:shd w:val="clear" w:color="auto" w:fill="auto"/>
          </w:tcPr>
          <w:p w14:paraId="378F2374" w14:textId="77777777" w:rsidR="00866BDC" w:rsidRPr="001B54C3" w:rsidRDefault="00866BDC">
            <w:pPr>
              <w:pStyle w:val="TableEntry"/>
              <w:rPr>
                <w:rFonts w:ascii="Arial Unicode MS" w:eastAsia="Arial Unicode MS" w:hAnsi="Arial Unicode MS" w:cs="Arial Unicode MS"/>
                <w:szCs w:val="24"/>
              </w:rPr>
            </w:pPr>
            <w:r w:rsidRPr="001B54C3">
              <w:t xml:space="preserve">BL </w:t>
            </w:r>
          </w:p>
        </w:tc>
        <w:tc>
          <w:tcPr>
            <w:tcW w:w="0" w:type="auto"/>
            <w:shd w:val="clear" w:color="auto" w:fill="auto"/>
          </w:tcPr>
          <w:p w14:paraId="094FE3D9"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c>
          <w:tcPr>
            <w:tcW w:w="0" w:type="auto"/>
            <w:shd w:val="clear" w:color="auto" w:fill="auto"/>
          </w:tcPr>
          <w:p w14:paraId="58E4B2FA"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r>
      <w:tr w:rsidR="0053457E" w:rsidRPr="001B54C3" w14:paraId="634EE8FD" w14:textId="77777777" w:rsidTr="00A65CF6">
        <w:trPr>
          <w:jc w:val="center"/>
        </w:trPr>
        <w:tc>
          <w:tcPr>
            <w:tcW w:w="0" w:type="auto"/>
            <w:shd w:val="clear" w:color="auto" w:fill="auto"/>
          </w:tcPr>
          <w:p w14:paraId="693AC98B" w14:textId="77777777" w:rsidR="00866BDC" w:rsidRPr="001B54C3" w:rsidRDefault="0053457E" w:rsidP="0053457E">
            <w:pPr>
              <w:pStyle w:val="TableEntry"/>
              <w:rPr>
                <w:rFonts w:ascii="Arial Unicode MS" w:eastAsia="Arial Unicode MS" w:hAnsi="Arial Unicode MS" w:cs="Arial Unicode MS"/>
                <w:szCs w:val="24"/>
              </w:rPr>
            </w:pPr>
            <w:r w:rsidRPr="001B54C3">
              <w:t>11709-7</w:t>
            </w:r>
            <w:r w:rsidR="00866BDC" w:rsidRPr="001B54C3">
              <w:br/>
              <w:t>or</w:t>
            </w:r>
            <w:r w:rsidR="00866BDC" w:rsidRPr="001B54C3">
              <w:br/>
            </w:r>
            <w:r w:rsidRPr="001B54C3">
              <w:rPr>
                <w:szCs w:val="18"/>
              </w:rPr>
              <w:t>11785-3</w:t>
            </w:r>
          </w:p>
        </w:tc>
        <w:tc>
          <w:tcPr>
            <w:tcW w:w="0" w:type="auto"/>
            <w:shd w:val="clear" w:color="auto" w:fill="auto"/>
          </w:tcPr>
          <w:p w14:paraId="0F52BA15" w14:textId="77777777" w:rsidR="00866BDC" w:rsidRPr="001B54C3" w:rsidRDefault="00866BDC" w:rsidP="0053457E">
            <w:pPr>
              <w:pStyle w:val="TableEntry"/>
              <w:rPr>
                <w:rFonts w:ascii="Arial Unicode MS" w:eastAsia="Arial Unicode MS" w:hAnsi="Arial Unicode MS" w:cs="Arial Unicode MS"/>
                <w:szCs w:val="24"/>
              </w:rPr>
            </w:pPr>
            <w:r w:rsidRPr="001B54C3">
              <w:t>DILATION-LEN-PT-CERVI</w:t>
            </w:r>
            <w:r w:rsidR="0053457E" w:rsidRPr="001B54C3">
              <w:t xml:space="preserve">CAL CANAL.external os </w:t>
            </w:r>
            <w:r w:rsidRPr="001B54C3">
              <w:t>-QN-PALPATION</w:t>
            </w:r>
            <w:r w:rsidRPr="001B54C3">
              <w:br/>
              <w:t>or</w:t>
            </w:r>
            <w:r w:rsidRPr="001B54C3">
              <w:br/>
              <w:t>DILATION-LEN-PT-</w:t>
            </w:r>
            <w:r w:rsidR="0053457E" w:rsidRPr="001B54C3">
              <w:t>CERVICAL CANAL.external os</w:t>
            </w:r>
            <w:r w:rsidRPr="001B54C3">
              <w:t xml:space="preserve">-QN-US </w:t>
            </w:r>
          </w:p>
        </w:tc>
        <w:tc>
          <w:tcPr>
            <w:tcW w:w="0" w:type="auto"/>
            <w:shd w:val="clear" w:color="auto" w:fill="auto"/>
          </w:tcPr>
          <w:p w14:paraId="73B97046"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c>
          <w:tcPr>
            <w:tcW w:w="0" w:type="auto"/>
            <w:shd w:val="clear" w:color="auto" w:fill="auto"/>
          </w:tcPr>
          <w:p w14:paraId="2C15138F" w14:textId="77777777" w:rsidR="00866BDC" w:rsidRPr="001B54C3" w:rsidRDefault="00866BDC">
            <w:pPr>
              <w:pStyle w:val="TableEntry"/>
              <w:rPr>
                <w:rFonts w:ascii="Arial Unicode MS" w:eastAsia="Arial Unicode MS" w:hAnsi="Arial Unicode MS" w:cs="Arial Unicode MS"/>
                <w:szCs w:val="24"/>
              </w:rPr>
            </w:pPr>
            <w:r w:rsidRPr="001B54C3">
              <w:t xml:space="preserve">cm </w:t>
            </w:r>
          </w:p>
        </w:tc>
        <w:tc>
          <w:tcPr>
            <w:tcW w:w="0" w:type="auto"/>
            <w:shd w:val="clear" w:color="auto" w:fill="auto"/>
          </w:tcPr>
          <w:p w14:paraId="3F9C1E9B"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r>
      <w:tr w:rsidR="0053457E" w:rsidRPr="001B54C3" w14:paraId="2DFC3267" w14:textId="77777777" w:rsidTr="00A65CF6">
        <w:trPr>
          <w:jc w:val="center"/>
        </w:trPr>
        <w:tc>
          <w:tcPr>
            <w:tcW w:w="0" w:type="auto"/>
            <w:shd w:val="clear" w:color="auto" w:fill="auto"/>
          </w:tcPr>
          <w:p w14:paraId="654D1317" w14:textId="77777777" w:rsidR="00866BDC" w:rsidRPr="001B54C3" w:rsidRDefault="00866BDC">
            <w:pPr>
              <w:pStyle w:val="TableEntry"/>
              <w:rPr>
                <w:rFonts w:ascii="Arial Unicode MS" w:eastAsia="Arial Unicode MS" w:hAnsi="Arial Unicode MS" w:cs="Arial Unicode MS"/>
                <w:szCs w:val="24"/>
              </w:rPr>
            </w:pPr>
            <w:r w:rsidRPr="001B54C3">
              <w:t xml:space="preserve">11867-9 </w:t>
            </w:r>
          </w:p>
        </w:tc>
        <w:tc>
          <w:tcPr>
            <w:tcW w:w="0" w:type="auto"/>
            <w:shd w:val="clear" w:color="auto" w:fill="auto"/>
          </w:tcPr>
          <w:p w14:paraId="58E249BF" w14:textId="77777777" w:rsidR="00866BDC" w:rsidRPr="001B54C3" w:rsidRDefault="00A64361">
            <w:pPr>
              <w:pStyle w:val="TableEntry"/>
            </w:pPr>
            <w:r w:rsidRPr="001B54C3">
              <w:t>Effacement Cervix by palpitation</w:t>
            </w:r>
          </w:p>
        </w:tc>
        <w:tc>
          <w:tcPr>
            <w:tcW w:w="0" w:type="auto"/>
            <w:shd w:val="clear" w:color="auto" w:fill="auto"/>
          </w:tcPr>
          <w:p w14:paraId="7C340FE8"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c>
          <w:tcPr>
            <w:tcW w:w="0" w:type="auto"/>
            <w:shd w:val="clear" w:color="auto" w:fill="auto"/>
          </w:tcPr>
          <w:p w14:paraId="74532A38" w14:textId="77777777" w:rsidR="00866BDC" w:rsidRPr="001B54C3" w:rsidRDefault="00866BDC">
            <w:pPr>
              <w:pStyle w:val="TableEntry"/>
              <w:rPr>
                <w:rFonts w:ascii="Arial Unicode MS" w:eastAsia="Arial Unicode MS" w:hAnsi="Arial Unicode MS" w:cs="Arial Unicode MS"/>
                <w:szCs w:val="24"/>
              </w:rPr>
            </w:pPr>
            <w:r w:rsidRPr="001B54C3">
              <w:t xml:space="preserve">percent  </w:t>
            </w:r>
          </w:p>
        </w:tc>
        <w:tc>
          <w:tcPr>
            <w:tcW w:w="0" w:type="auto"/>
            <w:shd w:val="clear" w:color="auto" w:fill="auto"/>
          </w:tcPr>
          <w:p w14:paraId="358798C3" w14:textId="77777777" w:rsidR="00866BDC" w:rsidRPr="001B54C3" w:rsidRDefault="00866BDC">
            <w:pPr>
              <w:pStyle w:val="TableEntry"/>
              <w:rPr>
                <w:rFonts w:ascii="Arial Unicode MS" w:eastAsia="Arial Unicode MS" w:hAnsi="Arial Unicode MS" w:cs="Arial Unicode MS"/>
                <w:szCs w:val="24"/>
              </w:rPr>
            </w:pPr>
          </w:p>
        </w:tc>
      </w:tr>
      <w:tr w:rsidR="0053457E" w:rsidRPr="001B54C3" w14:paraId="54468131" w14:textId="77777777" w:rsidTr="00A65CF6">
        <w:trPr>
          <w:jc w:val="center"/>
        </w:trPr>
        <w:tc>
          <w:tcPr>
            <w:tcW w:w="0" w:type="auto"/>
            <w:shd w:val="clear" w:color="auto" w:fill="auto"/>
          </w:tcPr>
          <w:p w14:paraId="3F2670C9" w14:textId="77777777" w:rsidR="00866BDC" w:rsidRPr="001B54C3" w:rsidRDefault="00866BDC">
            <w:pPr>
              <w:pStyle w:val="TableEntry"/>
              <w:rPr>
                <w:rFonts w:ascii="Arial Unicode MS" w:eastAsia="Arial Unicode MS" w:hAnsi="Arial Unicode MS" w:cs="Arial Unicode MS"/>
                <w:szCs w:val="24"/>
              </w:rPr>
            </w:pPr>
            <w:r w:rsidRPr="001B54C3">
              <w:t xml:space="preserve">11961-0 </w:t>
            </w:r>
          </w:p>
        </w:tc>
        <w:tc>
          <w:tcPr>
            <w:tcW w:w="0" w:type="auto"/>
            <w:shd w:val="clear" w:color="auto" w:fill="auto"/>
          </w:tcPr>
          <w:p w14:paraId="40C1A0EB" w14:textId="77777777" w:rsidR="00866BDC" w:rsidRPr="001B54C3" w:rsidRDefault="00A64361">
            <w:pPr>
              <w:pStyle w:val="TableEntry"/>
            </w:pPr>
            <w:r w:rsidRPr="001B54C3">
              <w:t>Cervix [Length] US</w:t>
            </w:r>
          </w:p>
        </w:tc>
        <w:tc>
          <w:tcPr>
            <w:tcW w:w="0" w:type="auto"/>
            <w:shd w:val="clear" w:color="auto" w:fill="auto"/>
          </w:tcPr>
          <w:p w14:paraId="5F471F4D"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c>
          <w:tcPr>
            <w:tcW w:w="0" w:type="auto"/>
            <w:shd w:val="clear" w:color="auto" w:fill="auto"/>
          </w:tcPr>
          <w:p w14:paraId="4688B533" w14:textId="77777777" w:rsidR="00866BDC" w:rsidRPr="001B54C3" w:rsidRDefault="00866BDC">
            <w:pPr>
              <w:pStyle w:val="TableEntry"/>
              <w:rPr>
                <w:rFonts w:ascii="Arial Unicode MS" w:eastAsia="Arial Unicode MS" w:hAnsi="Arial Unicode MS" w:cs="Arial Unicode MS"/>
                <w:szCs w:val="24"/>
              </w:rPr>
            </w:pPr>
            <w:r w:rsidRPr="001B54C3">
              <w:t xml:space="preserve">cm </w:t>
            </w:r>
          </w:p>
        </w:tc>
        <w:tc>
          <w:tcPr>
            <w:tcW w:w="0" w:type="auto"/>
            <w:shd w:val="clear" w:color="auto" w:fill="auto"/>
          </w:tcPr>
          <w:p w14:paraId="059C3268"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r>
      <w:tr w:rsidR="0053457E" w:rsidRPr="001B54C3" w14:paraId="67447134" w14:textId="77777777" w:rsidTr="00A65CF6">
        <w:trPr>
          <w:jc w:val="center"/>
        </w:trPr>
        <w:tc>
          <w:tcPr>
            <w:tcW w:w="0" w:type="auto"/>
            <w:shd w:val="clear" w:color="auto" w:fill="auto"/>
          </w:tcPr>
          <w:p w14:paraId="2FD72498" w14:textId="77777777" w:rsidR="00866BDC" w:rsidRPr="001B54C3" w:rsidRDefault="00866BDC">
            <w:pPr>
              <w:pStyle w:val="TableEntry"/>
              <w:rPr>
                <w:rFonts w:ascii="Arial Unicode MS" w:eastAsia="Arial Unicode MS" w:hAnsi="Arial Unicode MS" w:cs="Arial Unicode MS"/>
                <w:szCs w:val="24"/>
              </w:rPr>
            </w:pPr>
            <w:r w:rsidRPr="001B54C3">
              <w:t xml:space="preserve">8480-6 </w:t>
            </w:r>
          </w:p>
        </w:tc>
        <w:tc>
          <w:tcPr>
            <w:tcW w:w="0" w:type="auto"/>
            <w:shd w:val="clear" w:color="auto" w:fill="auto"/>
          </w:tcPr>
          <w:p w14:paraId="6BA3B55B" w14:textId="77777777" w:rsidR="00866BDC" w:rsidRPr="001B54C3" w:rsidRDefault="00A64361">
            <w:pPr>
              <w:pStyle w:val="TableEntry"/>
            </w:pPr>
            <w:r w:rsidRPr="001B54C3">
              <w:t>Systolic blood pressure</w:t>
            </w:r>
          </w:p>
        </w:tc>
        <w:tc>
          <w:tcPr>
            <w:tcW w:w="0" w:type="auto"/>
            <w:shd w:val="clear" w:color="auto" w:fill="auto"/>
          </w:tcPr>
          <w:p w14:paraId="0271519C"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c>
          <w:tcPr>
            <w:tcW w:w="0" w:type="auto"/>
            <w:shd w:val="clear" w:color="auto" w:fill="auto"/>
          </w:tcPr>
          <w:p w14:paraId="5054705D" w14:textId="77777777" w:rsidR="00866BDC" w:rsidRPr="001B54C3" w:rsidRDefault="00866BDC">
            <w:pPr>
              <w:pStyle w:val="TableEntry"/>
              <w:rPr>
                <w:rFonts w:ascii="Arial Unicode MS" w:eastAsia="Arial Unicode MS" w:hAnsi="Arial Unicode MS" w:cs="Arial Unicode MS"/>
                <w:szCs w:val="24"/>
              </w:rPr>
            </w:pPr>
            <w:r w:rsidRPr="001B54C3">
              <w:t xml:space="preserve">mmHg </w:t>
            </w:r>
          </w:p>
        </w:tc>
        <w:tc>
          <w:tcPr>
            <w:tcW w:w="0" w:type="auto"/>
            <w:shd w:val="clear" w:color="auto" w:fill="auto"/>
          </w:tcPr>
          <w:p w14:paraId="52677D72"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r>
      <w:tr w:rsidR="0053457E" w:rsidRPr="001B54C3" w14:paraId="773DD3EA" w14:textId="77777777" w:rsidTr="00A65CF6">
        <w:trPr>
          <w:jc w:val="center"/>
        </w:trPr>
        <w:tc>
          <w:tcPr>
            <w:tcW w:w="0" w:type="auto"/>
            <w:shd w:val="clear" w:color="auto" w:fill="auto"/>
          </w:tcPr>
          <w:p w14:paraId="47B7BC38" w14:textId="77777777" w:rsidR="00866BDC" w:rsidRPr="001B54C3" w:rsidRDefault="00866BDC">
            <w:pPr>
              <w:pStyle w:val="TableEntry"/>
              <w:rPr>
                <w:rFonts w:ascii="Arial Unicode MS" w:eastAsia="Arial Unicode MS" w:hAnsi="Arial Unicode MS" w:cs="Arial Unicode MS"/>
                <w:szCs w:val="24"/>
              </w:rPr>
            </w:pPr>
            <w:r w:rsidRPr="001B54C3">
              <w:t xml:space="preserve">8462-4 </w:t>
            </w:r>
          </w:p>
        </w:tc>
        <w:tc>
          <w:tcPr>
            <w:tcW w:w="0" w:type="auto"/>
            <w:shd w:val="clear" w:color="auto" w:fill="auto"/>
          </w:tcPr>
          <w:p w14:paraId="6EBC927F" w14:textId="77777777" w:rsidR="00866BDC" w:rsidRPr="001B54C3" w:rsidRDefault="00A64361">
            <w:pPr>
              <w:pStyle w:val="TableEntry"/>
            </w:pPr>
            <w:r w:rsidRPr="001B54C3">
              <w:t>Diastolic blood pressure</w:t>
            </w:r>
          </w:p>
        </w:tc>
        <w:tc>
          <w:tcPr>
            <w:tcW w:w="0" w:type="auto"/>
            <w:shd w:val="clear" w:color="auto" w:fill="auto"/>
          </w:tcPr>
          <w:p w14:paraId="534D1064"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c>
          <w:tcPr>
            <w:tcW w:w="0" w:type="auto"/>
            <w:shd w:val="clear" w:color="auto" w:fill="auto"/>
          </w:tcPr>
          <w:p w14:paraId="4E7AA8B7" w14:textId="77777777" w:rsidR="00866BDC" w:rsidRPr="001B54C3" w:rsidRDefault="00866BDC">
            <w:pPr>
              <w:pStyle w:val="TableEntry"/>
              <w:rPr>
                <w:rFonts w:ascii="Arial Unicode MS" w:eastAsia="Arial Unicode MS" w:hAnsi="Arial Unicode MS" w:cs="Arial Unicode MS"/>
                <w:szCs w:val="24"/>
              </w:rPr>
            </w:pPr>
            <w:r w:rsidRPr="001B54C3">
              <w:t xml:space="preserve">mmHg </w:t>
            </w:r>
          </w:p>
        </w:tc>
        <w:tc>
          <w:tcPr>
            <w:tcW w:w="0" w:type="auto"/>
            <w:shd w:val="clear" w:color="auto" w:fill="auto"/>
          </w:tcPr>
          <w:p w14:paraId="52A74CE5"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r>
      <w:tr w:rsidR="0053457E" w:rsidRPr="001B54C3" w14:paraId="08ECC156" w14:textId="77777777" w:rsidTr="00A65CF6">
        <w:trPr>
          <w:jc w:val="center"/>
        </w:trPr>
        <w:tc>
          <w:tcPr>
            <w:tcW w:w="0" w:type="auto"/>
            <w:shd w:val="clear" w:color="auto" w:fill="auto"/>
          </w:tcPr>
          <w:p w14:paraId="19F7B956" w14:textId="77777777" w:rsidR="00866BDC" w:rsidRPr="001B54C3" w:rsidRDefault="00866BDC">
            <w:pPr>
              <w:pStyle w:val="TableEntry"/>
              <w:rPr>
                <w:rFonts w:ascii="Arial Unicode MS" w:eastAsia="Arial Unicode MS" w:hAnsi="Arial Unicode MS" w:cs="Arial Unicode MS"/>
                <w:szCs w:val="24"/>
              </w:rPr>
            </w:pPr>
            <w:r w:rsidRPr="001B54C3">
              <w:t xml:space="preserve">3141-9 </w:t>
            </w:r>
          </w:p>
        </w:tc>
        <w:tc>
          <w:tcPr>
            <w:tcW w:w="0" w:type="auto"/>
            <w:shd w:val="clear" w:color="auto" w:fill="auto"/>
          </w:tcPr>
          <w:p w14:paraId="4F8DDF80" w14:textId="77777777" w:rsidR="00866BDC" w:rsidRPr="001B54C3" w:rsidRDefault="00A64361">
            <w:pPr>
              <w:pStyle w:val="TableEntry"/>
            </w:pPr>
            <w:r w:rsidRPr="001B54C3">
              <w:t>Body weight Measured</w:t>
            </w:r>
          </w:p>
        </w:tc>
        <w:tc>
          <w:tcPr>
            <w:tcW w:w="0" w:type="auto"/>
            <w:shd w:val="clear" w:color="auto" w:fill="auto"/>
          </w:tcPr>
          <w:p w14:paraId="10C40160"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c>
          <w:tcPr>
            <w:tcW w:w="0" w:type="auto"/>
            <w:shd w:val="clear" w:color="auto" w:fill="auto"/>
          </w:tcPr>
          <w:p w14:paraId="4A758B7A" w14:textId="77777777" w:rsidR="00866BDC" w:rsidRPr="001B54C3" w:rsidRDefault="00866BDC">
            <w:pPr>
              <w:pStyle w:val="TableEntry"/>
              <w:rPr>
                <w:rFonts w:ascii="Arial Unicode MS" w:eastAsia="Arial Unicode MS" w:hAnsi="Arial Unicode MS" w:cs="Arial Unicode MS"/>
                <w:szCs w:val="24"/>
              </w:rPr>
            </w:pPr>
            <w:r w:rsidRPr="001B54C3">
              <w:t xml:space="preserve">g, kg, lb_av, or oz_av </w:t>
            </w:r>
          </w:p>
        </w:tc>
        <w:tc>
          <w:tcPr>
            <w:tcW w:w="0" w:type="auto"/>
            <w:shd w:val="clear" w:color="auto" w:fill="auto"/>
          </w:tcPr>
          <w:p w14:paraId="1A74ABBA"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r>
      <w:tr w:rsidR="0053457E" w:rsidRPr="001B54C3" w14:paraId="794B8676" w14:textId="77777777" w:rsidTr="00A65CF6">
        <w:trPr>
          <w:jc w:val="center"/>
        </w:trPr>
        <w:tc>
          <w:tcPr>
            <w:tcW w:w="0" w:type="auto"/>
            <w:shd w:val="clear" w:color="auto" w:fill="auto"/>
          </w:tcPr>
          <w:p w14:paraId="7DC1ADA5" w14:textId="77777777" w:rsidR="00866BDC" w:rsidRPr="001B54C3" w:rsidRDefault="00866BDC">
            <w:pPr>
              <w:pStyle w:val="TableEntry"/>
              <w:rPr>
                <w:rFonts w:ascii="Arial Unicode MS" w:eastAsia="Arial Unicode MS" w:hAnsi="Arial Unicode MS" w:cs="Arial Unicode MS"/>
                <w:szCs w:val="24"/>
              </w:rPr>
            </w:pPr>
            <w:r w:rsidRPr="001B54C3">
              <w:t xml:space="preserve">1753-3 </w:t>
            </w:r>
          </w:p>
        </w:tc>
        <w:tc>
          <w:tcPr>
            <w:tcW w:w="0" w:type="auto"/>
            <w:shd w:val="clear" w:color="auto" w:fill="auto"/>
          </w:tcPr>
          <w:p w14:paraId="0A2F95FF" w14:textId="77777777" w:rsidR="00866BDC" w:rsidRPr="001B54C3" w:rsidRDefault="00A64361">
            <w:pPr>
              <w:pStyle w:val="TableEntry"/>
            </w:pPr>
            <w:r w:rsidRPr="001B54C3">
              <w:t>Albumin [Presence] in Urine</w:t>
            </w:r>
          </w:p>
        </w:tc>
        <w:tc>
          <w:tcPr>
            <w:tcW w:w="0" w:type="auto"/>
            <w:shd w:val="clear" w:color="auto" w:fill="auto"/>
          </w:tcPr>
          <w:p w14:paraId="5E99FF46" w14:textId="77777777" w:rsidR="00866BDC" w:rsidRPr="001B54C3" w:rsidRDefault="00866BDC">
            <w:pPr>
              <w:pStyle w:val="TableEntry"/>
              <w:rPr>
                <w:rFonts w:ascii="Arial Unicode MS" w:eastAsia="Arial Unicode MS" w:hAnsi="Arial Unicode MS" w:cs="Arial Unicode MS"/>
                <w:szCs w:val="24"/>
              </w:rPr>
            </w:pPr>
            <w:r w:rsidRPr="001B54C3">
              <w:t xml:space="preserve">CO </w:t>
            </w:r>
          </w:p>
        </w:tc>
        <w:tc>
          <w:tcPr>
            <w:tcW w:w="0" w:type="auto"/>
            <w:shd w:val="clear" w:color="auto" w:fill="auto"/>
          </w:tcPr>
          <w:p w14:paraId="54E2FDA4"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c>
          <w:tcPr>
            <w:tcW w:w="0" w:type="auto"/>
            <w:shd w:val="clear" w:color="auto" w:fill="auto"/>
          </w:tcPr>
          <w:p w14:paraId="232954EC" w14:textId="77777777" w:rsidR="00866BDC" w:rsidRPr="001B54C3" w:rsidRDefault="00866BDC">
            <w:pPr>
              <w:pStyle w:val="TableEntry"/>
            </w:pPr>
            <w:r w:rsidRPr="001B54C3">
              <w:t>SNOMED CT</w:t>
            </w:r>
          </w:p>
          <w:p w14:paraId="03AB9B22" w14:textId="77777777" w:rsidR="00866BDC" w:rsidRPr="001B54C3" w:rsidRDefault="00866BDC">
            <w:pPr>
              <w:pStyle w:val="TableEntry"/>
            </w:pPr>
            <w:r w:rsidRPr="001B54C3">
              <w:t>Negative (finding) CID 167273002</w:t>
            </w:r>
          </w:p>
          <w:p w14:paraId="696B2012" w14:textId="77777777" w:rsidR="00866BDC" w:rsidRPr="001B54C3" w:rsidRDefault="00866BDC">
            <w:pPr>
              <w:pStyle w:val="TableEntry"/>
            </w:pPr>
            <w:r w:rsidRPr="001B54C3">
              <w:t>Trace (finding) CID 167274008</w:t>
            </w:r>
          </w:p>
          <w:p w14:paraId="4DBA3FA2" w14:textId="77777777" w:rsidR="00866BDC" w:rsidRPr="001B54C3" w:rsidRDefault="00866BDC">
            <w:pPr>
              <w:pStyle w:val="TableEntry"/>
            </w:pPr>
            <w:r w:rsidRPr="001B54C3">
              <w:t>1+ (finding) CID 167275009</w:t>
            </w:r>
          </w:p>
          <w:p w14:paraId="7D2815AC" w14:textId="77777777" w:rsidR="00866BDC" w:rsidRPr="001B54C3" w:rsidRDefault="00866BDC">
            <w:pPr>
              <w:pStyle w:val="TableEntry"/>
            </w:pPr>
            <w:r w:rsidRPr="001B54C3">
              <w:lastRenderedPageBreak/>
              <w:t>2+ (finding) CID 167276005</w:t>
            </w:r>
          </w:p>
          <w:p w14:paraId="05D44FF0" w14:textId="77777777" w:rsidR="00866BDC" w:rsidRPr="001B54C3" w:rsidRDefault="00866BDC">
            <w:pPr>
              <w:pStyle w:val="TableEntry"/>
            </w:pPr>
            <w:r w:rsidRPr="001B54C3">
              <w:t>3+ (finding) CID 167277001</w:t>
            </w:r>
          </w:p>
          <w:p w14:paraId="3D0B65C2" w14:textId="77777777" w:rsidR="00866BDC" w:rsidRPr="001B54C3" w:rsidRDefault="00866BDC">
            <w:pPr>
              <w:pStyle w:val="TableEntry"/>
              <w:rPr>
                <w:rFonts w:ascii="Arial Unicode MS" w:eastAsia="Arial Unicode MS" w:hAnsi="Arial Unicode MS" w:cs="Arial Unicode MS"/>
                <w:szCs w:val="24"/>
              </w:rPr>
            </w:pPr>
            <w:r w:rsidRPr="001B54C3">
              <w:t>4+ (finding) CID 167278006</w:t>
            </w:r>
            <w:r w:rsidRPr="001B54C3">
              <w:br/>
            </w:r>
          </w:p>
        </w:tc>
      </w:tr>
      <w:tr w:rsidR="0053457E" w:rsidRPr="001B54C3" w14:paraId="44B94522" w14:textId="77777777" w:rsidTr="00A65CF6">
        <w:trPr>
          <w:jc w:val="center"/>
        </w:trPr>
        <w:tc>
          <w:tcPr>
            <w:tcW w:w="0" w:type="auto"/>
            <w:shd w:val="clear" w:color="auto" w:fill="auto"/>
          </w:tcPr>
          <w:p w14:paraId="6172458A" w14:textId="77777777" w:rsidR="00866BDC" w:rsidRPr="001B54C3" w:rsidRDefault="00866BDC">
            <w:pPr>
              <w:pStyle w:val="TableEntry"/>
              <w:rPr>
                <w:rFonts w:ascii="Arial Unicode MS" w:eastAsia="Arial Unicode MS" w:hAnsi="Arial Unicode MS" w:cs="Arial Unicode MS"/>
                <w:szCs w:val="24"/>
              </w:rPr>
            </w:pPr>
            <w:r w:rsidRPr="001B54C3">
              <w:lastRenderedPageBreak/>
              <w:t>2349-9</w:t>
            </w:r>
            <w:r w:rsidRPr="001B54C3">
              <w:br/>
              <w:t>or</w:t>
            </w:r>
            <w:r w:rsidRPr="001B54C3">
              <w:br/>
              <w:t xml:space="preserve">25428-4(test strip) </w:t>
            </w:r>
          </w:p>
        </w:tc>
        <w:tc>
          <w:tcPr>
            <w:tcW w:w="0" w:type="auto"/>
            <w:shd w:val="clear" w:color="auto" w:fill="auto"/>
          </w:tcPr>
          <w:p w14:paraId="77E2B5E4" w14:textId="77777777" w:rsidR="00866BDC" w:rsidRPr="001B54C3" w:rsidRDefault="00101482">
            <w:pPr>
              <w:pStyle w:val="TableEntry"/>
            </w:pPr>
            <w:r w:rsidRPr="001B54C3">
              <w:t>Glucose [Presence] in Urine</w:t>
            </w:r>
            <w:r w:rsidR="00866BDC" w:rsidRPr="001B54C3">
              <w:br/>
              <w:t>or</w:t>
            </w:r>
            <w:r w:rsidR="00866BDC" w:rsidRPr="001B54C3">
              <w:br/>
            </w:r>
            <w:r w:rsidRPr="001B54C3">
              <w:t>Glucose [Presence] in Urine by Test strip</w:t>
            </w:r>
          </w:p>
        </w:tc>
        <w:tc>
          <w:tcPr>
            <w:tcW w:w="0" w:type="auto"/>
            <w:shd w:val="clear" w:color="auto" w:fill="auto"/>
          </w:tcPr>
          <w:p w14:paraId="4F68E835" w14:textId="77777777" w:rsidR="00866BDC" w:rsidRPr="001B54C3" w:rsidRDefault="00866BDC">
            <w:pPr>
              <w:pStyle w:val="TableEntry"/>
              <w:rPr>
                <w:rFonts w:ascii="Arial Unicode MS" w:eastAsia="Arial Unicode MS" w:hAnsi="Arial Unicode MS" w:cs="Arial Unicode MS"/>
                <w:szCs w:val="24"/>
              </w:rPr>
            </w:pPr>
            <w:r w:rsidRPr="001B54C3">
              <w:t xml:space="preserve">CO </w:t>
            </w:r>
          </w:p>
        </w:tc>
        <w:tc>
          <w:tcPr>
            <w:tcW w:w="0" w:type="auto"/>
            <w:shd w:val="clear" w:color="auto" w:fill="auto"/>
          </w:tcPr>
          <w:p w14:paraId="06A1272D"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c>
          <w:tcPr>
            <w:tcW w:w="0" w:type="auto"/>
            <w:shd w:val="clear" w:color="auto" w:fill="auto"/>
          </w:tcPr>
          <w:p w14:paraId="6F68AEBB" w14:textId="77777777" w:rsidR="00866BDC" w:rsidRPr="001B54C3" w:rsidRDefault="00866BDC">
            <w:pPr>
              <w:pStyle w:val="TableEntry"/>
            </w:pPr>
            <w:r w:rsidRPr="001B54C3">
              <w:t>SNOMED CT</w:t>
            </w:r>
          </w:p>
          <w:p w14:paraId="1E041D6B" w14:textId="77777777" w:rsidR="00866BDC" w:rsidRPr="001B54C3" w:rsidRDefault="00866BDC">
            <w:pPr>
              <w:pStyle w:val="TableEntry"/>
            </w:pPr>
            <w:r w:rsidRPr="001B54C3">
              <w:t>Negative (finding) CID 167261002</w:t>
            </w:r>
          </w:p>
          <w:p w14:paraId="1EE9517D" w14:textId="77777777" w:rsidR="00866BDC" w:rsidRPr="001B54C3" w:rsidRDefault="00866BDC">
            <w:pPr>
              <w:pStyle w:val="TableEntry"/>
            </w:pPr>
            <w:r w:rsidRPr="001B54C3">
              <w:t>Trace (finding) CID 167262009</w:t>
            </w:r>
          </w:p>
          <w:p w14:paraId="77E7E40D" w14:textId="77777777" w:rsidR="00866BDC" w:rsidRPr="001B54C3" w:rsidRDefault="00866BDC">
            <w:pPr>
              <w:pStyle w:val="TableEntry"/>
            </w:pPr>
            <w:r w:rsidRPr="001B54C3">
              <w:t>1+ (finding) CID 167264005</w:t>
            </w:r>
          </w:p>
          <w:p w14:paraId="1624B70B" w14:textId="77777777" w:rsidR="00866BDC" w:rsidRPr="001B54C3" w:rsidRDefault="00866BDC">
            <w:pPr>
              <w:pStyle w:val="TableEntry"/>
            </w:pPr>
            <w:r w:rsidRPr="001B54C3">
              <w:t>2+ (finding) CID 167265006</w:t>
            </w:r>
          </w:p>
          <w:p w14:paraId="198EDF44" w14:textId="77777777" w:rsidR="00866BDC" w:rsidRPr="001B54C3" w:rsidRDefault="00866BDC">
            <w:pPr>
              <w:pStyle w:val="TableEntry"/>
            </w:pPr>
            <w:r w:rsidRPr="001B54C3">
              <w:t>3+ (finding) CID 167266007</w:t>
            </w:r>
          </w:p>
          <w:p w14:paraId="1917E502" w14:textId="77777777" w:rsidR="00866BDC" w:rsidRPr="001B54C3" w:rsidRDefault="00866BDC">
            <w:pPr>
              <w:pStyle w:val="TableEntry"/>
            </w:pPr>
            <w:r w:rsidRPr="001B54C3">
              <w:t>4+ (finding) CID 167267003</w:t>
            </w:r>
            <w:r w:rsidRPr="001B54C3">
              <w:br/>
            </w:r>
          </w:p>
        </w:tc>
      </w:tr>
      <w:tr w:rsidR="0053457E" w:rsidRPr="000C4CBD" w14:paraId="06338A43" w14:textId="77777777" w:rsidTr="00A65CF6">
        <w:trPr>
          <w:jc w:val="center"/>
        </w:trPr>
        <w:tc>
          <w:tcPr>
            <w:tcW w:w="0" w:type="auto"/>
            <w:shd w:val="clear" w:color="auto" w:fill="auto"/>
          </w:tcPr>
          <w:p w14:paraId="129E072A" w14:textId="77777777" w:rsidR="00866BDC" w:rsidRPr="001B54C3" w:rsidRDefault="00866BDC">
            <w:pPr>
              <w:pStyle w:val="TableEntry"/>
              <w:rPr>
                <w:rFonts w:ascii="Arial Unicode MS" w:eastAsia="Arial Unicode MS" w:hAnsi="Arial Unicode MS" w:cs="Arial Unicode MS"/>
                <w:szCs w:val="24"/>
              </w:rPr>
            </w:pPr>
            <w:r w:rsidRPr="001B54C3">
              <w:t xml:space="preserve">44966-0 </w:t>
            </w:r>
          </w:p>
        </w:tc>
        <w:tc>
          <w:tcPr>
            <w:tcW w:w="0" w:type="auto"/>
            <w:shd w:val="clear" w:color="auto" w:fill="auto"/>
          </w:tcPr>
          <w:p w14:paraId="5385999E" w14:textId="77777777" w:rsidR="00866BDC" w:rsidRPr="001B54C3" w:rsidRDefault="00101482">
            <w:pPr>
              <w:pStyle w:val="TableEntry"/>
              <w:rPr>
                <w:rFonts w:ascii="Arial Unicode MS" w:eastAsia="Arial Unicode MS" w:hAnsi="Arial Unicode MS" w:cs="Arial Unicode MS"/>
                <w:szCs w:val="24"/>
              </w:rPr>
            </w:pPr>
            <w:r w:rsidRPr="001B54C3">
              <w:t>Edema</w:t>
            </w:r>
          </w:p>
        </w:tc>
        <w:tc>
          <w:tcPr>
            <w:tcW w:w="0" w:type="auto"/>
            <w:shd w:val="clear" w:color="auto" w:fill="auto"/>
          </w:tcPr>
          <w:p w14:paraId="4763278D" w14:textId="77777777" w:rsidR="00866BDC" w:rsidRPr="001B54C3" w:rsidRDefault="00866BDC">
            <w:pPr>
              <w:pStyle w:val="TableEntry"/>
              <w:rPr>
                <w:rFonts w:ascii="Arial Unicode MS" w:eastAsia="Arial Unicode MS" w:hAnsi="Arial Unicode MS" w:cs="Arial Unicode MS"/>
                <w:szCs w:val="24"/>
              </w:rPr>
            </w:pPr>
            <w:r w:rsidRPr="001B54C3">
              <w:t xml:space="preserve">CO </w:t>
            </w:r>
          </w:p>
        </w:tc>
        <w:tc>
          <w:tcPr>
            <w:tcW w:w="0" w:type="auto"/>
            <w:shd w:val="clear" w:color="auto" w:fill="auto"/>
          </w:tcPr>
          <w:p w14:paraId="41F12E4E"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c>
          <w:tcPr>
            <w:tcW w:w="0" w:type="auto"/>
            <w:shd w:val="clear" w:color="auto" w:fill="auto"/>
          </w:tcPr>
          <w:p w14:paraId="5C8A3742" w14:textId="77777777" w:rsidR="00866BDC" w:rsidRPr="001B54C3" w:rsidRDefault="00866BDC" w:rsidP="007A10EF">
            <w:pPr>
              <w:pStyle w:val="TableEntry"/>
            </w:pPr>
            <w:r w:rsidRPr="001B54C3">
              <w:t>SNOMED CT</w:t>
            </w:r>
          </w:p>
          <w:p w14:paraId="3D76BF69" w14:textId="77777777" w:rsidR="00866BDC" w:rsidRPr="001B54C3" w:rsidRDefault="00866BDC" w:rsidP="007A10EF">
            <w:pPr>
              <w:pStyle w:val="TableEntry"/>
            </w:pPr>
            <w:r w:rsidRPr="001B54C3">
              <w:t>Trace 44996-0</w:t>
            </w:r>
          </w:p>
          <w:p w14:paraId="0F99F038" w14:textId="77777777" w:rsidR="00866BDC" w:rsidRPr="001B54C3" w:rsidRDefault="00866BDC" w:rsidP="007A10EF">
            <w:pPr>
              <w:pStyle w:val="TableEntry"/>
            </w:pPr>
            <w:r w:rsidRPr="001B54C3">
              <w:t>1+ pitting edema 420829009</w:t>
            </w:r>
          </w:p>
          <w:p w14:paraId="1FA15C5A" w14:textId="77777777" w:rsidR="00866BDC" w:rsidRPr="00E1683E" w:rsidRDefault="00866BDC">
            <w:pPr>
              <w:pStyle w:val="TableEntry"/>
              <w:rPr>
                <w:lang w:val="fi-FI"/>
                <w:rPrChange w:id="1178" w:author="Michael Clifton" w:date="2018-10-10T14:05:00Z">
                  <w:rPr/>
                </w:rPrChange>
              </w:rPr>
            </w:pPr>
            <w:r w:rsidRPr="00E1683E">
              <w:rPr>
                <w:lang w:val="fi-FI"/>
                <w:rPrChange w:id="1179" w:author="Michael Clifton" w:date="2018-10-10T14:05:00Z">
                  <w:rPr/>
                </w:rPrChange>
              </w:rPr>
              <w:t>2+ pitting edema 421605005</w:t>
            </w:r>
          </w:p>
          <w:p w14:paraId="0C60B187" w14:textId="77777777" w:rsidR="00866BDC" w:rsidRPr="00E1683E" w:rsidRDefault="00866BDC">
            <w:pPr>
              <w:pStyle w:val="TableEntry"/>
              <w:rPr>
                <w:lang w:val="fi-FI"/>
                <w:rPrChange w:id="1180" w:author="Michael Clifton" w:date="2018-10-10T14:05:00Z">
                  <w:rPr/>
                </w:rPrChange>
              </w:rPr>
            </w:pPr>
            <w:r w:rsidRPr="00E1683E">
              <w:rPr>
                <w:lang w:val="fi-FI"/>
                <w:rPrChange w:id="1181" w:author="Michael Clifton" w:date="2018-10-10T14:05:00Z">
                  <w:rPr/>
                </w:rPrChange>
              </w:rPr>
              <w:t>3+ pitting edema 421346005</w:t>
            </w:r>
          </w:p>
          <w:p w14:paraId="748750CC" w14:textId="77777777" w:rsidR="00866BDC" w:rsidRPr="00E1683E" w:rsidRDefault="00866BDC">
            <w:pPr>
              <w:pStyle w:val="TableEntry"/>
              <w:rPr>
                <w:rFonts w:ascii="Arial Unicode MS" w:eastAsia="Arial Unicode MS" w:hAnsi="Arial Unicode MS" w:cs="Arial Unicode MS"/>
                <w:szCs w:val="24"/>
                <w:lang w:val="fi-FI"/>
                <w:rPrChange w:id="1182" w:author="Michael Clifton" w:date="2018-10-10T14:05:00Z">
                  <w:rPr>
                    <w:rFonts w:ascii="Arial Unicode MS" w:eastAsia="Arial Unicode MS" w:hAnsi="Arial Unicode MS" w:cs="Arial Unicode MS"/>
                    <w:szCs w:val="24"/>
                  </w:rPr>
                </w:rPrChange>
              </w:rPr>
            </w:pPr>
            <w:r w:rsidRPr="00E1683E">
              <w:rPr>
                <w:lang w:val="fi-FI"/>
                <w:rPrChange w:id="1183" w:author="Michael Clifton" w:date="2018-10-10T14:05:00Z">
                  <w:rPr/>
                </w:rPrChange>
              </w:rPr>
              <w:t>4+ pitting edema 421129002</w:t>
            </w:r>
            <w:r w:rsidRPr="00E1683E">
              <w:rPr>
                <w:lang w:val="fi-FI"/>
                <w:rPrChange w:id="1184" w:author="Michael Clifton" w:date="2018-10-10T14:05:00Z">
                  <w:rPr/>
                </w:rPrChange>
              </w:rPr>
              <w:br/>
            </w:r>
          </w:p>
        </w:tc>
      </w:tr>
      <w:tr w:rsidR="0053457E" w:rsidRPr="001B54C3" w14:paraId="488772B9" w14:textId="77777777" w:rsidTr="00A65CF6">
        <w:trPr>
          <w:jc w:val="center"/>
        </w:trPr>
        <w:tc>
          <w:tcPr>
            <w:tcW w:w="0" w:type="auto"/>
            <w:shd w:val="clear" w:color="auto" w:fill="auto"/>
          </w:tcPr>
          <w:p w14:paraId="024BF267" w14:textId="77777777" w:rsidR="00866BDC" w:rsidRPr="001B54C3" w:rsidRDefault="00866BDC">
            <w:pPr>
              <w:pStyle w:val="TableEntry"/>
            </w:pPr>
            <w:r w:rsidRPr="001B54C3">
              <w:t xml:space="preserve">38208-5 </w:t>
            </w:r>
          </w:p>
        </w:tc>
        <w:tc>
          <w:tcPr>
            <w:tcW w:w="0" w:type="auto"/>
            <w:shd w:val="clear" w:color="auto" w:fill="auto"/>
          </w:tcPr>
          <w:p w14:paraId="369F0687" w14:textId="77777777" w:rsidR="00866BDC" w:rsidRPr="001B54C3" w:rsidRDefault="00101482">
            <w:pPr>
              <w:pStyle w:val="TableEntry"/>
            </w:pPr>
            <w:r w:rsidRPr="001B54C3">
              <w:t>Pain severity - Reported</w:t>
            </w:r>
          </w:p>
        </w:tc>
        <w:tc>
          <w:tcPr>
            <w:tcW w:w="0" w:type="auto"/>
            <w:shd w:val="clear" w:color="auto" w:fill="auto"/>
          </w:tcPr>
          <w:p w14:paraId="0DCA29DD" w14:textId="77777777" w:rsidR="00866BDC" w:rsidRPr="001B54C3" w:rsidRDefault="00866BDC">
            <w:pPr>
              <w:pStyle w:val="TableEntry"/>
              <w:rPr>
                <w:rFonts w:ascii="Arial Unicode MS" w:eastAsia="Arial Unicode MS" w:hAnsi="Arial Unicode MS" w:cs="Arial Unicode MS"/>
                <w:szCs w:val="24"/>
              </w:rPr>
            </w:pPr>
            <w:r w:rsidRPr="001B54C3">
              <w:t xml:space="preserve">CO </w:t>
            </w:r>
          </w:p>
        </w:tc>
        <w:tc>
          <w:tcPr>
            <w:tcW w:w="0" w:type="auto"/>
            <w:shd w:val="clear" w:color="auto" w:fill="auto"/>
          </w:tcPr>
          <w:p w14:paraId="1FB4ABF9"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c>
          <w:tcPr>
            <w:tcW w:w="0" w:type="auto"/>
            <w:shd w:val="clear" w:color="auto" w:fill="auto"/>
          </w:tcPr>
          <w:p w14:paraId="71363B22" w14:textId="77777777" w:rsidR="00866BDC" w:rsidRPr="001B54C3" w:rsidRDefault="00866BDC">
            <w:pPr>
              <w:pStyle w:val="TableEntry"/>
              <w:rPr>
                <w:rFonts w:ascii="Arial Unicode MS" w:eastAsia="Arial Unicode MS" w:hAnsi="Arial Unicode MS" w:cs="Arial Unicode MS"/>
                <w:szCs w:val="24"/>
              </w:rPr>
            </w:pPr>
            <w:r w:rsidRPr="001B54C3">
              <w:t>0 (no pain)</w:t>
            </w:r>
            <w:r w:rsidRPr="001B54C3">
              <w:br/>
              <w:t>:</w:t>
            </w:r>
            <w:r w:rsidRPr="001B54C3">
              <w:br/>
              <w:t>10 (worst possible pain)</w:t>
            </w:r>
            <w:r w:rsidRPr="001B54C3">
              <w:br/>
              <w:t xml:space="preserve">Note: This observation should correspond to the functional status </w:t>
            </w:r>
            <w:hyperlink w:anchor="_Pain_Score_Observation" w:history="1">
              <w:r w:rsidRPr="001B54C3">
                <w:rPr>
                  <w:rStyle w:val="Hyperlink"/>
                </w:rPr>
                <w:t>pain score observation</w:t>
              </w:r>
            </w:hyperlink>
            <w:r w:rsidRPr="001B54C3">
              <w:t xml:space="preserve"> </w:t>
            </w:r>
          </w:p>
        </w:tc>
      </w:tr>
      <w:tr w:rsidR="0053457E" w:rsidRPr="001B54C3" w14:paraId="021CA6FA" w14:textId="77777777" w:rsidTr="00A65CF6">
        <w:trPr>
          <w:jc w:val="center"/>
        </w:trPr>
        <w:tc>
          <w:tcPr>
            <w:tcW w:w="0" w:type="auto"/>
            <w:shd w:val="clear" w:color="auto" w:fill="auto"/>
          </w:tcPr>
          <w:p w14:paraId="0F49084A" w14:textId="77777777" w:rsidR="00866BDC" w:rsidRPr="001B54C3" w:rsidRDefault="00101482" w:rsidP="0053457E">
            <w:pPr>
              <w:pStyle w:val="TableEntry"/>
            </w:pPr>
            <w:r w:rsidRPr="001B54C3">
              <w:t>57070-5</w:t>
            </w:r>
            <w:r w:rsidR="00866BDC" w:rsidRPr="001B54C3">
              <w:br/>
            </w:r>
          </w:p>
        </w:tc>
        <w:tc>
          <w:tcPr>
            <w:tcW w:w="0" w:type="auto"/>
            <w:shd w:val="clear" w:color="auto" w:fill="auto"/>
          </w:tcPr>
          <w:p w14:paraId="7FCFB3A1" w14:textId="77777777" w:rsidR="00866BDC" w:rsidRPr="001B54C3" w:rsidRDefault="00101482" w:rsidP="0053457E">
            <w:pPr>
              <w:pStyle w:val="TableEntry"/>
            </w:pPr>
            <w:r w:rsidRPr="001B54C3">
              <w:t>Date next clinic visit</w:t>
            </w:r>
            <w:r w:rsidR="00866BDC" w:rsidRPr="001B54C3">
              <w:br/>
            </w:r>
          </w:p>
        </w:tc>
        <w:tc>
          <w:tcPr>
            <w:tcW w:w="0" w:type="auto"/>
            <w:shd w:val="clear" w:color="auto" w:fill="auto"/>
          </w:tcPr>
          <w:p w14:paraId="5E2B22E5"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c>
          <w:tcPr>
            <w:tcW w:w="0" w:type="auto"/>
            <w:shd w:val="clear" w:color="auto" w:fill="auto"/>
          </w:tcPr>
          <w:p w14:paraId="37E68B53" w14:textId="77777777" w:rsidR="00866BDC" w:rsidRPr="001B54C3" w:rsidRDefault="00866BDC">
            <w:pPr>
              <w:pStyle w:val="TableEntry"/>
              <w:rPr>
                <w:rFonts w:ascii="Arial Unicode MS" w:eastAsia="Arial Unicode MS" w:hAnsi="Arial Unicode MS" w:cs="Arial Unicode MS"/>
                <w:szCs w:val="24"/>
              </w:rPr>
            </w:pPr>
            <w:r w:rsidRPr="001B54C3">
              <w:t xml:space="preserve">day,week,mo </w:t>
            </w:r>
          </w:p>
        </w:tc>
        <w:tc>
          <w:tcPr>
            <w:tcW w:w="0" w:type="auto"/>
            <w:shd w:val="clear" w:color="auto" w:fill="auto"/>
          </w:tcPr>
          <w:p w14:paraId="227BCAB8"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r>
      <w:tr w:rsidR="0053457E" w:rsidRPr="001B54C3" w14:paraId="410AC3B9" w14:textId="77777777" w:rsidTr="00A65CF6">
        <w:trPr>
          <w:jc w:val="center"/>
        </w:trPr>
        <w:tc>
          <w:tcPr>
            <w:tcW w:w="0" w:type="auto"/>
            <w:shd w:val="clear" w:color="auto" w:fill="auto"/>
          </w:tcPr>
          <w:p w14:paraId="203E65CB" w14:textId="77777777" w:rsidR="00866BDC" w:rsidRPr="001B54C3" w:rsidRDefault="00866BDC">
            <w:pPr>
              <w:pStyle w:val="TableEntry"/>
            </w:pPr>
            <w:r w:rsidRPr="001B54C3">
              <w:t xml:space="preserve">48767-8 </w:t>
            </w:r>
          </w:p>
        </w:tc>
        <w:tc>
          <w:tcPr>
            <w:tcW w:w="0" w:type="auto"/>
            <w:shd w:val="clear" w:color="auto" w:fill="auto"/>
          </w:tcPr>
          <w:p w14:paraId="14D3CD3B" w14:textId="77777777" w:rsidR="00866BDC" w:rsidRPr="001B54C3" w:rsidRDefault="00101482">
            <w:pPr>
              <w:pStyle w:val="TableEntry"/>
            </w:pPr>
            <w:r w:rsidRPr="001B54C3">
              <w:t>Annotation comment</w:t>
            </w:r>
          </w:p>
        </w:tc>
        <w:tc>
          <w:tcPr>
            <w:tcW w:w="0" w:type="auto"/>
            <w:shd w:val="clear" w:color="auto" w:fill="auto"/>
          </w:tcPr>
          <w:p w14:paraId="1C75088F" w14:textId="77777777" w:rsidR="00866BDC" w:rsidRPr="001B54C3" w:rsidRDefault="00866BDC">
            <w:pPr>
              <w:pStyle w:val="TableEntry"/>
              <w:rPr>
                <w:rFonts w:ascii="Arial Unicode MS" w:eastAsia="Arial Unicode MS" w:hAnsi="Arial Unicode MS" w:cs="Arial Unicode MS"/>
                <w:szCs w:val="24"/>
              </w:rPr>
            </w:pPr>
            <w:r w:rsidRPr="001B54C3">
              <w:t xml:space="preserve">ED </w:t>
            </w:r>
          </w:p>
        </w:tc>
        <w:tc>
          <w:tcPr>
            <w:tcW w:w="0" w:type="auto"/>
            <w:shd w:val="clear" w:color="auto" w:fill="auto"/>
          </w:tcPr>
          <w:p w14:paraId="50D60B4C"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c>
          <w:tcPr>
            <w:tcW w:w="0" w:type="auto"/>
            <w:shd w:val="clear" w:color="auto" w:fill="auto"/>
          </w:tcPr>
          <w:p w14:paraId="3E7C4909"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r>
    </w:tbl>
    <w:p w14:paraId="550367CC" w14:textId="77777777" w:rsidR="00866BDC" w:rsidRPr="001B54C3" w:rsidRDefault="00866BDC">
      <w:pPr>
        <w:pStyle w:val="BodyText"/>
      </w:pPr>
    </w:p>
    <w:p w14:paraId="7EB1E3E8" w14:textId="77777777" w:rsidR="00866BDC" w:rsidRPr="001B54C3" w:rsidRDefault="00866BDC">
      <w:pPr>
        <w:pStyle w:val="EditorInstructions"/>
      </w:pPr>
      <w:r w:rsidRPr="001B54C3">
        <w:t>Add Section 6.3.4.29</w:t>
      </w:r>
    </w:p>
    <w:p w14:paraId="09814394" w14:textId="77777777" w:rsidR="00866BDC" w:rsidRPr="001B54C3" w:rsidRDefault="00866BDC">
      <w:pPr>
        <w:pStyle w:val="Heading4"/>
        <w:rPr>
          <w:noProof w:val="0"/>
        </w:rPr>
      </w:pPr>
      <w:bookmarkStart w:id="1185" w:name="_Toc466555390"/>
      <w:r w:rsidRPr="001B54C3">
        <w:rPr>
          <w:noProof w:val="0"/>
        </w:rPr>
        <w:t>6.3.4.29 Advance Directive Observation 1.3.6.1.4.1.19376.1.5.3.1.4.13.7</w:t>
      </w:r>
      <w:bookmarkEnd w:id="1185"/>
    </w:p>
    <w:p w14:paraId="3F0A47D4" w14:textId="77777777" w:rsidR="00866BDC" w:rsidRPr="001B54C3" w:rsidRDefault="00866BDC">
      <w:pPr>
        <w:pStyle w:val="BodyText"/>
      </w:pPr>
      <w:r w:rsidRPr="001B54C3">
        <w:t xml:space="preserve">An advance directive observation is a simple observation that uses a specific vocabulary, and inherits constraints from CCD. </w:t>
      </w:r>
    </w:p>
    <w:p w14:paraId="0872594D" w14:textId="77777777" w:rsidR="00866BDC" w:rsidRPr="001B54C3" w:rsidRDefault="00866BDC">
      <w:pPr>
        <w:pStyle w:val="Heading5"/>
        <w:rPr>
          <w:noProof w:val="0"/>
          <w:lang w:val="en-US"/>
        </w:rPr>
      </w:pPr>
      <w:bookmarkStart w:id="1186" w:name="_Toc466555391"/>
      <w:r w:rsidRPr="001B54C3">
        <w:rPr>
          <w:noProof w:val="0"/>
          <w:lang w:val="en-US"/>
        </w:rPr>
        <w:t>6.3.4.29.1 Standards</w:t>
      </w:r>
      <w:bookmarkEnd w:id="1186"/>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13"/>
        <w:gridCol w:w="3289"/>
      </w:tblGrid>
      <w:tr w:rsidR="00866BDC" w:rsidRPr="001B54C3" w14:paraId="0DBC2812" w14:textId="77777777">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14:paraId="25D884D0" w14:textId="77777777" w:rsidR="00866BDC" w:rsidRPr="001B54C3" w:rsidRDefault="00866BDC">
            <w:pPr>
              <w:pStyle w:val="TableEntryHeader"/>
              <w:rPr>
                <w:rFonts w:ascii="Arial Unicode MS" w:eastAsia="Arial Unicode MS" w:hAnsi="Arial Unicode MS" w:cs="Arial Unicode MS"/>
                <w:szCs w:val="24"/>
              </w:rPr>
            </w:pPr>
            <w:r w:rsidRPr="001B54C3">
              <w:t>CCD</w:t>
            </w:r>
          </w:p>
        </w:tc>
        <w:tc>
          <w:tcPr>
            <w:tcW w:w="0" w:type="auto"/>
            <w:vAlign w:val="center"/>
          </w:tcPr>
          <w:p w14:paraId="7E6BEEFC" w14:textId="77777777" w:rsidR="00866BDC" w:rsidRPr="001B54C3" w:rsidRDefault="00B64CE6">
            <w:pPr>
              <w:pStyle w:val="TableEntry"/>
              <w:rPr>
                <w:rFonts w:ascii="Arial Unicode MS" w:eastAsia="Arial Unicode MS" w:hAnsi="Arial Unicode MS" w:cs="Arial Unicode MS"/>
                <w:szCs w:val="24"/>
              </w:rPr>
            </w:pPr>
            <w:hyperlink r:id="rId37" w:tooltip="http://www.hl7.org/Library/General/HL7_CDA_R2_final.zip" w:history="1">
              <w:r w:rsidR="00866BDC" w:rsidRPr="001B54C3">
                <w:rPr>
                  <w:rStyle w:val="Hyperlink"/>
                </w:rPr>
                <w:t>ASTM/HL7 Continuity of Care Document</w:t>
              </w:r>
            </w:hyperlink>
            <w:r w:rsidR="00866BDC" w:rsidRPr="001B54C3">
              <w:t xml:space="preserve"> </w:t>
            </w:r>
          </w:p>
        </w:tc>
      </w:tr>
    </w:tbl>
    <w:p w14:paraId="0659EB06" w14:textId="77777777" w:rsidR="00866BDC" w:rsidRPr="001B54C3" w:rsidRDefault="00866BDC">
      <w:pPr>
        <w:pStyle w:val="Heading5"/>
        <w:rPr>
          <w:noProof w:val="0"/>
          <w:lang w:val="en-US"/>
        </w:rPr>
      </w:pPr>
      <w:bookmarkStart w:id="1187" w:name="_Toc466555392"/>
      <w:r w:rsidRPr="001B54C3">
        <w:rPr>
          <w:noProof w:val="0"/>
          <w:lang w:val="en-US"/>
        </w:rPr>
        <w:lastRenderedPageBreak/>
        <w:t>6.3.4.29.2 Specification</w:t>
      </w:r>
      <w:bookmarkEnd w:id="1187"/>
    </w:p>
    <w:p w14:paraId="4299E64C" w14:textId="77777777" w:rsidR="00866BDC" w:rsidRPr="001B54C3" w:rsidRDefault="00866BDC">
      <w:pPr>
        <w:pStyle w:val="XMLFragment"/>
        <w:rPr>
          <w:noProof w:val="0"/>
        </w:rPr>
      </w:pPr>
      <w:r w:rsidRPr="001B54C3">
        <w:rPr>
          <w:bCs/>
          <w:noProof w:val="0"/>
        </w:rPr>
        <w:t>&lt;observation typeCode='OBS' moodCode='EVN'&gt;</w:t>
      </w:r>
    </w:p>
    <w:p w14:paraId="2524D664" w14:textId="77777777" w:rsidR="00866BDC" w:rsidRPr="000A6AA8" w:rsidRDefault="00866BDC">
      <w:pPr>
        <w:pStyle w:val="XMLFragment"/>
        <w:rPr>
          <w:noProof w:val="0"/>
          <w:lang w:val="nl-NL"/>
          <w:rPrChange w:id="1188" w:author="Michael Clifton" w:date="2018-10-11T10:02:00Z">
            <w:rPr>
              <w:noProof w:val="0"/>
            </w:rPr>
          </w:rPrChange>
        </w:rPr>
      </w:pPr>
      <w:r w:rsidRPr="001B54C3">
        <w:rPr>
          <w:noProof w:val="0"/>
        </w:rPr>
        <w:t xml:space="preserve"> </w:t>
      </w:r>
      <w:r w:rsidRPr="000A6AA8">
        <w:rPr>
          <w:noProof w:val="0"/>
          <w:lang w:val="nl-NL"/>
          <w:rPrChange w:id="1189" w:author="Michael Clifton" w:date="2018-10-11T10:02:00Z">
            <w:rPr>
              <w:noProof w:val="0"/>
            </w:rPr>
          </w:rPrChange>
        </w:rPr>
        <w:t>&lt;templateId root='1.3.6.1.4.1.19376.1.5.3.1.4.13'/&gt;</w:t>
      </w:r>
    </w:p>
    <w:p w14:paraId="11417992" w14:textId="77777777" w:rsidR="00866BDC" w:rsidRPr="000A6AA8" w:rsidRDefault="00866BDC">
      <w:pPr>
        <w:pStyle w:val="XMLFragment"/>
        <w:rPr>
          <w:noProof w:val="0"/>
          <w:lang w:val="nl-NL"/>
          <w:rPrChange w:id="1190" w:author="Michael Clifton" w:date="2018-10-11T10:02:00Z">
            <w:rPr>
              <w:noProof w:val="0"/>
            </w:rPr>
          </w:rPrChange>
        </w:rPr>
      </w:pPr>
      <w:r w:rsidRPr="000A6AA8">
        <w:rPr>
          <w:noProof w:val="0"/>
          <w:lang w:val="nl-NL"/>
          <w:rPrChange w:id="1191" w:author="Michael Clifton" w:date="2018-10-11T10:02:00Z">
            <w:rPr>
              <w:noProof w:val="0"/>
            </w:rPr>
          </w:rPrChange>
        </w:rPr>
        <w:t xml:space="preserve"> &lt;templateId root='2.16.840.1.113883.10.20.1.17'/&gt;</w:t>
      </w:r>
    </w:p>
    <w:p w14:paraId="17E19535" w14:textId="77777777" w:rsidR="00866BDC" w:rsidRPr="000A6AA8" w:rsidRDefault="00866BDC">
      <w:pPr>
        <w:pStyle w:val="XMLFragment"/>
        <w:rPr>
          <w:noProof w:val="0"/>
          <w:lang w:val="nl-NL"/>
          <w:rPrChange w:id="1192" w:author="Michael Clifton" w:date="2018-10-11T10:02:00Z">
            <w:rPr>
              <w:noProof w:val="0"/>
            </w:rPr>
          </w:rPrChange>
        </w:rPr>
      </w:pPr>
      <w:r w:rsidRPr="000A6AA8">
        <w:rPr>
          <w:noProof w:val="0"/>
          <w:lang w:val="nl-NL"/>
          <w:rPrChange w:id="1193" w:author="Michael Clifton" w:date="2018-10-11T10:02:00Z">
            <w:rPr>
              <w:noProof w:val="0"/>
            </w:rPr>
          </w:rPrChange>
        </w:rPr>
        <w:t xml:space="preserve"> &lt;templateId root='1.3.6.1.4.1.19376.1.5.3.1.4.13.7'/&gt;</w:t>
      </w:r>
    </w:p>
    <w:p w14:paraId="4425CA73" w14:textId="77777777" w:rsidR="00866BDC" w:rsidRPr="000A6AA8" w:rsidRDefault="00866BDC">
      <w:pPr>
        <w:pStyle w:val="XMLFragment"/>
        <w:rPr>
          <w:noProof w:val="0"/>
          <w:lang w:val="nl-NL"/>
          <w:rPrChange w:id="1194" w:author="Michael Clifton" w:date="2018-10-11T10:02:00Z">
            <w:rPr>
              <w:noProof w:val="0"/>
            </w:rPr>
          </w:rPrChange>
        </w:rPr>
      </w:pPr>
      <w:r w:rsidRPr="000A6AA8">
        <w:rPr>
          <w:noProof w:val="0"/>
          <w:lang w:val="nl-NL"/>
          <w:rPrChange w:id="1195" w:author="Michael Clifton" w:date="2018-10-11T10:02:00Z">
            <w:rPr>
              <w:noProof w:val="0"/>
            </w:rPr>
          </w:rPrChange>
        </w:rPr>
        <w:t xml:space="preserve"> &lt;id root=' ' extension=' '/&gt;</w:t>
      </w:r>
    </w:p>
    <w:p w14:paraId="78D48074" w14:textId="77777777" w:rsidR="00866BDC" w:rsidRPr="000A6AA8" w:rsidRDefault="00866BDC">
      <w:pPr>
        <w:pStyle w:val="XMLFragment"/>
        <w:rPr>
          <w:noProof w:val="0"/>
          <w:lang w:val="nl-NL"/>
          <w:rPrChange w:id="1196" w:author="Michael Clifton" w:date="2018-10-11T10:02:00Z">
            <w:rPr>
              <w:noProof w:val="0"/>
            </w:rPr>
          </w:rPrChange>
        </w:rPr>
      </w:pPr>
      <w:r w:rsidRPr="000A6AA8">
        <w:rPr>
          <w:noProof w:val="0"/>
          <w:lang w:val="nl-NL"/>
          <w:rPrChange w:id="1197" w:author="Michael Clifton" w:date="2018-10-11T10:02:00Z">
            <w:rPr>
              <w:noProof w:val="0"/>
            </w:rPr>
          </w:rPrChange>
        </w:rPr>
        <w:t xml:space="preserve"> &lt;code code=' ' codeSystem='2.16.840.1.113883.6.96' codeSystemName='SNOMED CT'/&gt;</w:t>
      </w:r>
    </w:p>
    <w:p w14:paraId="0B50EAD0" w14:textId="77777777" w:rsidR="00866BDC" w:rsidRPr="001B54C3" w:rsidRDefault="00866BDC">
      <w:pPr>
        <w:pStyle w:val="XMLFragment"/>
        <w:rPr>
          <w:noProof w:val="0"/>
        </w:rPr>
      </w:pPr>
      <w:r w:rsidRPr="000A6AA8">
        <w:rPr>
          <w:noProof w:val="0"/>
          <w:lang w:val="nl-NL"/>
          <w:rPrChange w:id="1198" w:author="Michael Clifton" w:date="2018-10-11T10:02:00Z">
            <w:rPr>
              <w:noProof w:val="0"/>
            </w:rPr>
          </w:rPrChange>
        </w:rPr>
        <w:t xml:space="preserve"> </w:t>
      </w:r>
      <w:r w:rsidRPr="001B54C3">
        <w:rPr>
          <w:noProof w:val="0"/>
        </w:rPr>
        <w:t>&lt;text&gt;&lt;reference value='#xxx'/&gt;&lt;/text&gt;</w:t>
      </w:r>
    </w:p>
    <w:p w14:paraId="3A4CED07" w14:textId="77777777" w:rsidR="00866BDC" w:rsidRPr="001B54C3" w:rsidRDefault="00866BDC">
      <w:pPr>
        <w:pStyle w:val="XMLFragment"/>
        <w:rPr>
          <w:noProof w:val="0"/>
        </w:rPr>
      </w:pPr>
      <w:r w:rsidRPr="001B54C3">
        <w:rPr>
          <w:noProof w:val="0"/>
        </w:rPr>
        <w:t xml:space="preserve"> &lt;statusCode code='completed'/&gt;</w:t>
      </w:r>
    </w:p>
    <w:p w14:paraId="342DF99D" w14:textId="77777777" w:rsidR="00866BDC" w:rsidRPr="001B54C3" w:rsidRDefault="00866BDC">
      <w:pPr>
        <w:pStyle w:val="XMLFragment"/>
        <w:rPr>
          <w:noProof w:val="0"/>
        </w:rPr>
      </w:pPr>
      <w:r w:rsidRPr="001B54C3">
        <w:rPr>
          <w:noProof w:val="0"/>
        </w:rPr>
        <w:t xml:space="preserve"> &lt;effectiveTime value=' '/&gt;</w:t>
      </w:r>
    </w:p>
    <w:p w14:paraId="62CDCE3B" w14:textId="77777777" w:rsidR="00866BDC" w:rsidRPr="001B54C3" w:rsidRDefault="00866BDC">
      <w:pPr>
        <w:pStyle w:val="XMLFragment"/>
        <w:rPr>
          <w:noProof w:val="0"/>
        </w:rPr>
      </w:pPr>
      <w:r w:rsidRPr="001B54C3">
        <w:rPr>
          <w:noProof w:val="0"/>
        </w:rPr>
        <w:t xml:space="preserve">  &lt;value xsi:type='BL' value='true|false'/&gt;</w:t>
      </w:r>
    </w:p>
    <w:p w14:paraId="0C6D913E" w14:textId="77777777" w:rsidR="00866BDC" w:rsidRPr="000A6AA8" w:rsidRDefault="00866BDC">
      <w:pPr>
        <w:pStyle w:val="XMLFragment"/>
        <w:rPr>
          <w:noProof w:val="0"/>
          <w:lang w:val="nl-NL"/>
          <w:rPrChange w:id="1199" w:author="Michael Clifton" w:date="2018-10-11T10:02:00Z">
            <w:rPr>
              <w:noProof w:val="0"/>
            </w:rPr>
          </w:rPrChange>
        </w:rPr>
      </w:pPr>
      <w:r w:rsidRPr="001B54C3">
        <w:rPr>
          <w:noProof w:val="0"/>
        </w:rPr>
        <w:t xml:space="preserve">  </w:t>
      </w:r>
      <w:r w:rsidRPr="000A6AA8">
        <w:rPr>
          <w:noProof w:val="0"/>
          <w:lang w:val="nl-NL"/>
          <w:rPrChange w:id="1200" w:author="Michael Clifton" w:date="2018-10-11T10:02:00Z">
            <w:rPr>
              <w:noProof w:val="0"/>
            </w:rPr>
          </w:rPrChange>
        </w:rPr>
        <w:t>&lt;reference typeCode='REFR'&gt;</w:t>
      </w:r>
    </w:p>
    <w:p w14:paraId="6269A8E6" w14:textId="77777777" w:rsidR="00866BDC" w:rsidRPr="000A6AA8" w:rsidRDefault="00866BDC">
      <w:pPr>
        <w:pStyle w:val="XMLFragment"/>
        <w:rPr>
          <w:noProof w:val="0"/>
          <w:lang w:val="nl-NL"/>
          <w:rPrChange w:id="1201" w:author="Michael Clifton" w:date="2018-10-11T10:02:00Z">
            <w:rPr>
              <w:noProof w:val="0"/>
            </w:rPr>
          </w:rPrChange>
        </w:rPr>
      </w:pPr>
      <w:r w:rsidRPr="000A6AA8">
        <w:rPr>
          <w:noProof w:val="0"/>
          <w:lang w:val="nl-NL"/>
          <w:rPrChange w:id="1202" w:author="Michael Clifton" w:date="2018-10-11T10:02:00Z">
            <w:rPr>
              <w:noProof w:val="0"/>
            </w:rPr>
          </w:rPrChange>
        </w:rPr>
        <w:t xml:space="preserve">   &lt;templateId root='2.16.840.1.113883.10.20.1.36'/&gt;</w:t>
      </w:r>
    </w:p>
    <w:p w14:paraId="0A81744C" w14:textId="77777777" w:rsidR="00866BDC" w:rsidRPr="000A6AA8" w:rsidRDefault="00866BDC">
      <w:pPr>
        <w:pStyle w:val="XMLFragment"/>
        <w:rPr>
          <w:noProof w:val="0"/>
          <w:lang w:val="nl-NL"/>
          <w:rPrChange w:id="1203" w:author="Michael Clifton" w:date="2018-10-11T10:02:00Z">
            <w:rPr>
              <w:noProof w:val="0"/>
            </w:rPr>
          </w:rPrChange>
        </w:rPr>
      </w:pPr>
      <w:r w:rsidRPr="000A6AA8">
        <w:rPr>
          <w:noProof w:val="0"/>
          <w:lang w:val="nl-NL"/>
          <w:rPrChange w:id="1204" w:author="Michael Clifton" w:date="2018-10-11T10:02:00Z">
            <w:rPr>
              <w:noProof w:val="0"/>
            </w:rPr>
          </w:rPrChange>
        </w:rPr>
        <w:t xml:space="preserve">   &lt;externalDocument classCode='DOC' moodCode='EVN'&gt;</w:t>
      </w:r>
    </w:p>
    <w:p w14:paraId="23573AF0" w14:textId="77777777" w:rsidR="00866BDC" w:rsidRPr="001B54C3" w:rsidRDefault="00866BDC">
      <w:pPr>
        <w:pStyle w:val="XMLFragment"/>
        <w:rPr>
          <w:noProof w:val="0"/>
        </w:rPr>
      </w:pPr>
      <w:r w:rsidRPr="000A6AA8">
        <w:rPr>
          <w:noProof w:val="0"/>
          <w:lang w:val="nl-NL"/>
          <w:rPrChange w:id="1205" w:author="Michael Clifton" w:date="2018-10-11T10:02:00Z">
            <w:rPr>
              <w:noProof w:val="0"/>
            </w:rPr>
          </w:rPrChange>
        </w:rPr>
        <w:t xml:space="preserve">     </w:t>
      </w:r>
      <w:r w:rsidRPr="001B54C3">
        <w:rPr>
          <w:noProof w:val="0"/>
        </w:rPr>
        <w:t>&lt;id root=' ' extension=' '/&gt;</w:t>
      </w:r>
    </w:p>
    <w:p w14:paraId="647CCCEC" w14:textId="77777777" w:rsidR="00866BDC" w:rsidRPr="001B54C3" w:rsidRDefault="00866BDC">
      <w:pPr>
        <w:pStyle w:val="XMLFragment"/>
        <w:rPr>
          <w:noProof w:val="0"/>
        </w:rPr>
      </w:pPr>
      <w:r w:rsidRPr="001B54C3">
        <w:rPr>
          <w:noProof w:val="0"/>
        </w:rPr>
        <w:t xml:space="preserve">     &lt;text&gt;&lt;reference value=' '/&gt;&lt;/text&gt;</w:t>
      </w:r>
    </w:p>
    <w:p w14:paraId="22CE5B5E" w14:textId="77777777" w:rsidR="00866BDC" w:rsidRPr="001B54C3" w:rsidRDefault="00866BDC">
      <w:pPr>
        <w:pStyle w:val="XMLFragment"/>
        <w:rPr>
          <w:noProof w:val="0"/>
        </w:rPr>
      </w:pPr>
      <w:r w:rsidRPr="001B54C3">
        <w:rPr>
          <w:noProof w:val="0"/>
        </w:rPr>
        <w:t xml:space="preserve">   &lt;/externalDocument&gt;</w:t>
      </w:r>
    </w:p>
    <w:p w14:paraId="6193F29F" w14:textId="77777777" w:rsidR="00866BDC" w:rsidRPr="001B54C3" w:rsidRDefault="00866BDC">
      <w:pPr>
        <w:pStyle w:val="XMLFragment"/>
        <w:rPr>
          <w:noProof w:val="0"/>
        </w:rPr>
      </w:pPr>
      <w:r w:rsidRPr="001B54C3">
        <w:rPr>
          <w:noProof w:val="0"/>
        </w:rPr>
        <w:t xml:space="preserve"> &lt;/reference&gt;</w:t>
      </w:r>
    </w:p>
    <w:p w14:paraId="03CFB6ED" w14:textId="77777777" w:rsidR="00866BDC" w:rsidRPr="001B54C3" w:rsidRDefault="00866BDC">
      <w:pPr>
        <w:pStyle w:val="XMLFragment"/>
        <w:rPr>
          <w:noProof w:val="0"/>
        </w:rPr>
      </w:pPr>
      <w:r w:rsidRPr="001B54C3">
        <w:rPr>
          <w:noProof w:val="0"/>
        </w:rPr>
        <w:t>&lt;/observation&gt;</w:t>
      </w:r>
    </w:p>
    <w:p w14:paraId="33C70B3F" w14:textId="77777777" w:rsidR="00AB71C6" w:rsidRDefault="00AB71C6">
      <w:pPr>
        <w:pStyle w:val="BodyText"/>
      </w:pPr>
    </w:p>
    <w:p w14:paraId="52A94A8F" w14:textId="5FAE10CA" w:rsidR="00866BDC" w:rsidRPr="001B54C3" w:rsidRDefault="00866BDC">
      <w:pPr>
        <w:pStyle w:val="BodyText"/>
      </w:pPr>
      <w:r w:rsidRPr="001B54C3">
        <w:t xml:space="preserve">An advanced directive &lt;observation&gt; shall be represented as shown above. They shall not contain any &lt;repeatNumber&gt;, &lt;interpretationCode&gt;, &lt;methodCode&gt; or &lt;targetSiteCode&gt; elements. </w:t>
      </w:r>
    </w:p>
    <w:p w14:paraId="439E2D16" w14:textId="77777777" w:rsidR="00866BDC" w:rsidRPr="000A6AA8" w:rsidRDefault="00866BDC">
      <w:pPr>
        <w:pStyle w:val="Heading5"/>
        <w:rPr>
          <w:noProof w:val="0"/>
          <w:lang w:val="nl-NL"/>
          <w:rPrChange w:id="1206" w:author="Michael Clifton" w:date="2018-10-11T10:02:00Z">
            <w:rPr>
              <w:noProof w:val="0"/>
              <w:lang w:val="en-US"/>
            </w:rPr>
          </w:rPrChange>
        </w:rPr>
      </w:pPr>
      <w:bookmarkStart w:id="1207" w:name="_Toc466555393"/>
      <w:r w:rsidRPr="000A6AA8">
        <w:rPr>
          <w:noProof w:val="0"/>
          <w:lang w:val="nl-NL"/>
          <w:rPrChange w:id="1208" w:author="Michael Clifton" w:date="2018-10-11T10:02:00Z">
            <w:rPr>
              <w:noProof w:val="0"/>
              <w:lang w:val="en-US"/>
            </w:rPr>
          </w:rPrChange>
        </w:rPr>
        <w:t>6.3.4.29.3 &lt;templateId root='1.3.6.1.4.1.19376.1.5.3.1.4.13'/&gt;</w:t>
      </w:r>
      <w:r w:rsidRPr="000A6AA8">
        <w:rPr>
          <w:noProof w:val="0"/>
          <w:lang w:val="nl-NL"/>
          <w:rPrChange w:id="1209" w:author="Michael Clifton" w:date="2018-10-11T10:02:00Z">
            <w:rPr>
              <w:noProof w:val="0"/>
              <w:lang w:val="en-US"/>
            </w:rPr>
          </w:rPrChange>
        </w:rPr>
        <w:tab/>
      </w:r>
      <w:r w:rsidRPr="000A6AA8">
        <w:rPr>
          <w:noProof w:val="0"/>
          <w:lang w:val="nl-NL"/>
          <w:rPrChange w:id="1210" w:author="Michael Clifton" w:date="2018-10-11T10:02:00Z">
            <w:rPr>
              <w:noProof w:val="0"/>
              <w:lang w:val="en-US"/>
            </w:rPr>
          </w:rPrChange>
        </w:rPr>
        <w:tab/>
      </w:r>
      <w:r w:rsidRPr="000A6AA8">
        <w:rPr>
          <w:noProof w:val="0"/>
          <w:lang w:val="nl-NL"/>
          <w:rPrChange w:id="1211" w:author="Michael Clifton" w:date="2018-10-11T10:02:00Z">
            <w:rPr>
              <w:noProof w:val="0"/>
              <w:lang w:val="en-US"/>
            </w:rPr>
          </w:rPrChange>
        </w:rPr>
        <w:tab/>
        <w:t>&lt;templateId root='2.16.840.1.113883.10.20.1.17'/&gt;</w:t>
      </w:r>
      <w:r w:rsidRPr="000A6AA8">
        <w:rPr>
          <w:noProof w:val="0"/>
          <w:lang w:val="nl-NL"/>
          <w:rPrChange w:id="1212" w:author="Michael Clifton" w:date="2018-10-11T10:02:00Z">
            <w:rPr>
              <w:noProof w:val="0"/>
              <w:lang w:val="en-US"/>
            </w:rPr>
          </w:rPrChange>
        </w:rPr>
        <w:tab/>
      </w:r>
      <w:r w:rsidRPr="000A6AA8">
        <w:rPr>
          <w:noProof w:val="0"/>
          <w:lang w:val="nl-NL"/>
          <w:rPrChange w:id="1213" w:author="Michael Clifton" w:date="2018-10-11T10:02:00Z">
            <w:rPr>
              <w:noProof w:val="0"/>
              <w:lang w:val="en-US"/>
            </w:rPr>
          </w:rPrChange>
        </w:rPr>
        <w:tab/>
      </w:r>
      <w:r w:rsidRPr="000A6AA8">
        <w:rPr>
          <w:noProof w:val="0"/>
          <w:lang w:val="nl-NL"/>
          <w:rPrChange w:id="1214" w:author="Michael Clifton" w:date="2018-10-11T10:02:00Z">
            <w:rPr>
              <w:noProof w:val="0"/>
              <w:lang w:val="en-US"/>
            </w:rPr>
          </w:rPrChange>
        </w:rPr>
        <w:tab/>
      </w:r>
      <w:r w:rsidRPr="000A6AA8">
        <w:rPr>
          <w:noProof w:val="0"/>
          <w:lang w:val="nl-NL"/>
          <w:rPrChange w:id="1215" w:author="Michael Clifton" w:date="2018-10-11T10:02:00Z">
            <w:rPr>
              <w:noProof w:val="0"/>
              <w:lang w:val="en-US"/>
            </w:rPr>
          </w:rPrChange>
        </w:rPr>
        <w:tab/>
        <w:t>&lt;templateId root='1.3.6.1.4.1.19376.1.5.3.1.4.13.7'/&gt;</w:t>
      </w:r>
      <w:bookmarkEnd w:id="1207"/>
    </w:p>
    <w:p w14:paraId="2634765E" w14:textId="77777777" w:rsidR="00866BDC" w:rsidRPr="001B54C3" w:rsidRDefault="00866BDC">
      <w:pPr>
        <w:pStyle w:val="BodyText"/>
      </w:pPr>
      <w:r w:rsidRPr="001B54C3">
        <w:t xml:space="preserve">The &lt;templateId&gt; elements shown above shall be present, and indicated that this is an Advance Directive entry. </w:t>
      </w:r>
    </w:p>
    <w:p w14:paraId="45ADB1AA" w14:textId="77777777" w:rsidR="00866BDC" w:rsidRPr="000A6AA8" w:rsidRDefault="00866BDC">
      <w:pPr>
        <w:pStyle w:val="Heading5"/>
        <w:rPr>
          <w:noProof w:val="0"/>
          <w:lang w:val="nl-NL"/>
          <w:rPrChange w:id="1216" w:author="Michael Clifton" w:date="2018-10-11T10:02:00Z">
            <w:rPr>
              <w:noProof w:val="0"/>
              <w:lang w:val="en-US"/>
            </w:rPr>
          </w:rPrChange>
        </w:rPr>
      </w:pPr>
      <w:bookmarkStart w:id="1217" w:name="_Toc466555394"/>
      <w:r w:rsidRPr="000A6AA8">
        <w:rPr>
          <w:noProof w:val="0"/>
          <w:lang w:val="nl-NL"/>
          <w:rPrChange w:id="1218" w:author="Michael Clifton" w:date="2018-10-11T10:02:00Z">
            <w:rPr>
              <w:noProof w:val="0"/>
              <w:lang w:val="en-US"/>
            </w:rPr>
          </w:rPrChange>
        </w:rPr>
        <w:t>6.3.4.29.4 &lt;code code=' ' codeSystem='2.16.840.1.113883.6.96' codeSystemName='SNOMED CT'/&gt;</w:t>
      </w:r>
      <w:bookmarkEnd w:id="1217"/>
    </w:p>
    <w:p w14:paraId="3385A578" w14:textId="77777777" w:rsidR="00866BDC" w:rsidRPr="001B54C3" w:rsidRDefault="00866BDC">
      <w:pPr>
        <w:pStyle w:val="BodyText"/>
      </w:pPr>
      <w:r w:rsidRPr="001B54C3">
        <w:t>The &lt;code&gt; element records the type of advance directive. It should use one of the following SNOMED codes in the table below.</w:t>
      </w:r>
    </w:p>
    <w:p w14:paraId="2929B6D9" w14:textId="77777777" w:rsidR="00D26DAB" w:rsidRPr="001B54C3" w:rsidRDefault="00D26DAB">
      <w:pPr>
        <w:pStyle w:val="BodyText"/>
      </w:pPr>
    </w:p>
    <w:tbl>
      <w:tblPr>
        <w:tblW w:w="6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2"/>
        <w:gridCol w:w="2918"/>
        <w:gridCol w:w="2302"/>
      </w:tblGrid>
      <w:tr w:rsidR="00D26DAB" w:rsidRPr="001B54C3" w14:paraId="14F6FB92" w14:textId="77777777" w:rsidTr="00A65CF6">
        <w:trPr>
          <w:jc w:val="center"/>
        </w:trPr>
        <w:tc>
          <w:tcPr>
            <w:tcW w:w="1532" w:type="dxa"/>
            <w:shd w:val="clear" w:color="auto" w:fill="D9D9D9"/>
          </w:tcPr>
          <w:p w14:paraId="40587CE5" w14:textId="77777777" w:rsidR="00866BDC" w:rsidRPr="001B54C3" w:rsidRDefault="00866BDC">
            <w:pPr>
              <w:pStyle w:val="TableEntryHeader"/>
              <w:rPr>
                <w:rFonts w:ascii="Arial Unicode MS" w:eastAsia="Arial Unicode MS" w:hAnsi="Arial Unicode MS" w:cs="Arial Unicode MS"/>
                <w:szCs w:val="24"/>
              </w:rPr>
            </w:pPr>
            <w:r w:rsidRPr="001B54C3">
              <w:t>Code</w:t>
            </w:r>
          </w:p>
        </w:tc>
        <w:tc>
          <w:tcPr>
            <w:tcW w:w="2918" w:type="dxa"/>
            <w:shd w:val="clear" w:color="auto" w:fill="D9D9D9"/>
          </w:tcPr>
          <w:p w14:paraId="1DBC43C5" w14:textId="77777777" w:rsidR="00866BDC" w:rsidRPr="001B54C3" w:rsidRDefault="00866BDC">
            <w:pPr>
              <w:pStyle w:val="TableEntryHeader"/>
              <w:rPr>
                <w:rFonts w:ascii="Arial Unicode MS" w:eastAsia="Arial Unicode MS" w:hAnsi="Arial Unicode MS" w:cs="Arial Unicode MS"/>
                <w:szCs w:val="24"/>
              </w:rPr>
            </w:pPr>
            <w:r w:rsidRPr="001B54C3">
              <w:t>Description</w:t>
            </w:r>
          </w:p>
        </w:tc>
        <w:tc>
          <w:tcPr>
            <w:tcW w:w="2302" w:type="dxa"/>
            <w:shd w:val="clear" w:color="auto" w:fill="D9D9D9"/>
          </w:tcPr>
          <w:p w14:paraId="5A80A997" w14:textId="77777777" w:rsidR="00866BDC" w:rsidRPr="001B54C3" w:rsidRDefault="00866BDC">
            <w:pPr>
              <w:pStyle w:val="TableEntryHeader"/>
              <w:rPr>
                <w:rFonts w:ascii="Arial Unicode MS" w:eastAsia="Arial Unicode MS" w:hAnsi="Arial Unicode MS" w:cs="Arial Unicode MS"/>
                <w:szCs w:val="24"/>
              </w:rPr>
            </w:pPr>
            <w:r w:rsidRPr="001B54C3">
              <w:t xml:space="preserve">Data Type </w:t>
            </w:r>
          </w:p>
        </w:tc>
      </w:tr>
      <w:tr w:rsidR="00D26DAB" w:rsidRPr="001B54C3" w14:paraId="32DA8249" w14:textId="77777777" w:rsidTr="00A65CF6">
        <w:trPr>
          <w:jc w:val="center"/>
        </w:trPr>
        <w:tc>
          <w:tcPr>
            <w:tcW w:w="1532" w:type="dxa"/>
            <w:shd w:val="clear" w:color="auto" w:fill="auto"/>
          </w:tcPr>
          <w:p w14:paraId="621DD13A" w14:textId="77777777" w:rsidR="00866BDC" w:rsidRPr="001B54C3" w:rsidRDefault="00866BDC">
            <w:pPr>
              <w:pStyle w:val="TableEntry"/>
              <w:rPr>
                <w:rFonts w:ascii="Arial Unicode MS" w:eastAsia="Arial Unicode MS" w:hAnsi="Arial Unicode MS" w:cs="Arial Unicode MS"/>
                <w:szCs w:val="24"/>
              </w:rPr>
            </w:pPr>
            <w:r w:rsidRPr="001B54C3">
              <w:t>304251008</w:t>
            </w:r>
          </w:p>
        </w:tc>
        <w:tc>
          <w:tcPr>
            <w:tcW w:w="2918" w:type="dxa"/>
            <w:shd w:val="clear" w:color="auto" w:fill="auto"/>
          </w:tcPr>
          <w:p w14:paraId="2CF078F6" w14:textId="77777777" w:rsidR="00866BDC" w:rsidRPr="001B54C3" w:rsidRDefault="00866BDC">
            <w:pPr>
              <w:pStyle w:val="TableEntry"/>
              <w:rPr>
                <w:rFonts w:ascii="Arial Unicode MS" w:eastAsia="Arial Unicode MS" w:hAnsi="Arial Unicode MS" w:cs="Arial Unicode MS"/>
                <w:szCs w:val="24"/>
              </w:rPr>
            </w:pPr>
            <w:r w:rsidRPr="001B54C3">
              <w:t>Resuscitation</w:t>
            </w:r>
          </w:p>
        </w:tc>
        <w:tc>
          <w:tcPr>
            <w:tcW w:w="2302" w:type="dxa"/>
            <w:vMerge w:val="restart"/>
            <w:shd w:val="clear" w:color="auto" w:fill="auto"/>
          </w:tcPr>
          <w:p w14:paraId="205D3582" w14:textId="77777777" w:rsidR="00866BDC" w:rsidRPr="001B54C3" w:rsidRDefault="00866BDC">
            <w:pPr>
              <w:pStyle w:val="TableEntry"/>
              <w:rPr>
                <w:rFonts w:ascii="Arial Unicode MS" w:eastAsia="Arial Unicode MS" w:hAnsi="Arial Unicode MS" w:cs="Arial Unicode MS"/>
                <w:szCs w:val="24"/>
              </w:rPr>
            </w:pPr>
            <w:r w:rsidRPr="001B54C3">
              <w:t xml:space="preserve">BL </w:t>
            </w:r>
          </w:p>
        </w:tc>
      </w:tr>
      <w:tr w:rsidR="00D26DAB" w:rsidRPr="001B54C3" w14:paraId="23EB902A" w14:textId="77777777" w:rsidTr="00A65CF6">
        <w:trPr>
          <w:jc w:val="center"/>
        </w:trPr>
        <w:tc>
          <w:tcPr>
            <w:tcW w:w="1532" w:type="dxa"/>
            <w:shd w:val="clear" w:color="auto" w:fill="auto"/>
          </w:tcPr>
          <w:p w14:paraId="03C4FDFE" w14:textId="77777777" w:rsidR="00866BDC" w:rsidRPr="001B54C3" w:rsidRDefault="00866BDC">
            <w:pPr>
              <w:pStyle w:val="TableEntry"/>
              <w:rPr>
                <w:rFonts w:ascii="Arial Unicode MS" w:eastAsia="Arial Unicode MS" w:hAnsi="Arial Unicode MS" w:cs="Arial Unicode MS"/>
                <w:szCs w:val="24"/>
              </w:rPr>
            </w:pPr>
            <w:r w:rsidRPr="001B54C3">
              <w:t>52765003</w:t>
            </w:r>
          </w:p>
        </w:tc>
        <w:tc>
          <w:tcPr>
            <w:tcW w:w="2918" w:type="dxa"/>
            <w:shd w:val="clear" w:color="auto" w:fill="auto"/>
          </w:tcPr>
          <w:p w14:paraId="3750BA16" w14:textId="77777777" w:rsidR="00866BDC" w:rsidRPr="001B54C3" w:rsidRDefault="00866BDC">
            <w:pPr>
              <w:pStyle w:val="TableEntry"/>
              <w:rPr>
                <w:rFonts w:ascii="Arial Unicode MS" w:eastAsia="Arial Unicode MS" w:hAnsi="Arial Unicode MS" w:cs="Arial Unicode MS"/>
                <w:szCs w:val="24"/>
              </w:rPr>
            </w:pPr>
            <w:r w:rsidRPr="001B54C3">
              <w:t xml:space="preserve">Intubation </w:t>
            </w:r>
          </w:p>
        </w:tc>
        <w:tc>
          <w:tcPr>
            <w:tcW w:w="2302" w:type="dxa"/>
            <w:vMerge/>
            <w:shd w:val="clear" w:color="auto" w:fill="auto"/>
          </w:tcPr>
          <w:p w14:paraId="2EFFBC67" w14:textId="77777777" w:rsidR="00866BDC" w:rsidRPr="001B54C3" w:rsidRDefault="00866BDC">
            <w:pPr>
              <w:pStyle w:val="TableEntry"/>
              <w:rPr>
                <w:rFonts w:ascii="Arial Unicode MS" w:eastAsia="Arial Unicode MS" w:hAnsi="Arial Unicode MS" w:cs="Arial Unicode MS"/>
                <w:szCs w:val="24"/>
              </w:rPr>
            </w:pPr>
          </w:p>
        </w:tc>
      </w:tr>
      <w:tr w:rsidR="00D26DAB" w:rsidRPr="001B54C3" w14:paraId="733D827C" w14:textId="77777777" w:rsidTr="00A65CF6">
        <w:trPr>
          <w:jc w:val="center"/>
        </w:trPr>
        <w:tc>
          <w:tcPr>
            <w:tcW w:w="1532" w:type="dxa"/>
            <w:shd w:val="clear" w:color="auto" w:fill="auto"/>
          </w:tcPr>
          <w:p w14:paraId="1F065F72" w14:textId="77777777" w:rsidR="00866BDC" w:rsidRPr="001B54C3" w:rsidRDefault="00866BDC">
            <w:pPr>
              <w:pStyle w:val="TableEntry"/>
              <w:rPr>
                <w:rFonts w:ascii="Arial Unicode MS" w:eastAsia="Arial Unicode MS" w:hAnsi="Arial Unicode MS" w:cs="Arial Unicode MS"/>
                <w:szCs w:val="24"/>
              </w:rPr>
            </w:pPr>
            <w:r w:rsidRPr="001B54C3">
              <w:t>225204009</w:t>
            </w:r>
          </w:p>
        </w:tc>
        <w:tc>
          <w:tcPr>
            <w:tcW w:w="2918" w:type="dxa"/>
            <w:shd w:val="clear" w:color="auto" w:fill="auto"/>
          </w:tcPr>
          <w:p w14:paraId="52885721" w14:textId="77777777" w:rsidR="00866BDC" w:rsidRPr="001B54C3" w:rsidRDefault="00866BDC">
            <w:pPr>
              <w:pStyle w:val="TableEntry"/>
              <w:rPr>
                <w:rFonts w:ascii="Arial Unicode MS" w:eastAsia="Arial Unicode MS" w:hAnsi="Arial Unicode MS" w:cs="Arial Unicode MS"/>
                <w:szCs w:val="24"/>
              </w:rPr>
            </w:pPr>
            <w:r w:rsidRPr="001B54C3">
              <w:t xml:space="preserve">IV Fluid and Support </w:t>
            </w:r>
          </w:p>
        </w:tc>
        <w:tc>
          <w:tcPr>
            <w:tcW w:w="2302" w:type="dxa"/>
            <w:vMerge/>
            <w:shd w:val="clear" w:color="auto" w:fill="auto"/>
          </w:tcPr>
          <w:p w14:paraId="5383681A" w14:textId="77777777" w:rsidR="00866BDC" w:rsidRPr="001B54C3" w:rsidRDefault="00866BDC">
            <w:pPr>
              <w:pStyle w:val="TableEntry"/>
              <w:rPr>
                <w:rFonts w:ascii="Arial Unicode MS" w:eastAsia="Arial Unicode MS" w:hAnsi="Arial Unicode MS" w:cs="Arial Unicode MS"/>
                <w:szCs w:val="24"/>
              </w:rPr>
            </w:pPr>
          </w:p>
        </w:tc>
      </w:tr>
      <w:tr w:rsidR="00D26DAB" w:rsidRPr="001B54C3" w14:paraId="10F51C77" w14:textId="77777777" w:rsidTr="00A65CF6">
        <w:trPr>
          <w:jc w:val="center"/>
        </w:trPr>
        <w:tc>
          <w:tcPr>
            <w:tcW w:w="1532" w:type="dxa"/>
            <w:shd w:val="clear" w:color="auto" w:fill="auto"/>
          </w:tcPr>
          <w:p w14:paraId="19C3D579" w14:textId="77777777" w:rsidR="00866BDC" w:rsidRPr="001B54C3" w:rsidRDefault="00866BDC">
            <w:pPr>
              <w:pStyle w:val="TableEntry"/>
              <w:rPr>
                <w:rFonts w:ascii="Arial Unicode MS" w:eastAsia="Arial Unicode MS" w:hAnsi="Arial Unicode MS" w:cs="Arial Unicode MS"/>
                <w:szCs w:val="24"/>
              </w:rPr>
            </w:pPr>
            <w:r w:rsidRPr="001B54C3">
              <w:t>89666000</w:t>
            </w:r>
          </w:p>
        </w:tc>
        <w:tc>
          <w:tcPr>
            <w:tcW w:w="2918" w:type="dxa"/>
            <w:shd w:val="clear" w:color="auto" w:fill="auto"/>
          </w:tcPr>
          <w:p w14:paraId="08E13157" w14:textId="77777777" w:rsidR="00866BDC" w:rsidRPr="001B54C3" w:rsidRDefault="00866BDC">
            <w:pPr>
              <w:pStyle w:val="TableEntry"/>
              <w:rPr>
                <w:rFonts w:ascii="Arial Unicode MS" w:eastAsia="Arial Unicode MS" w:hAnsi="Arial Unicode MS" w:cs="Arial Unicode MS"/>
                <w:szCs w:val="24"/>
              </w:rPr>
            </w:pPr>
            <w:r w:rsidRPr="001B54C3">
              <w:t xml:space="preserve">CPR </w:t>
            </w:r>
          </w:p>
        </w:tc>
        <w:tc>
          <w:tcPr>
            <w:tcW w:w="2302" w:type="dxa"/>
            <w:vMerge/>
            <w:shd w:val="clear" w:color="auto" w:fill="auto"/>
          </w:tcPr>
          <w:p w14:paraId="422E9ACA" w14:textId="77777777" w:rsidR="00866BDC" w:rsidRPr="001B54C3" w:rsidRDefault="00866BDC">
            <w:pPr>
              <w:pStyle w:val="TableEntry"/>
              <w:rPr>
                <w:rFonts w:ascii="Arial Unicode MS" w:eastAsia="Arial Unicode MS" w:hAnsi="Arial Unicode MS" w:cs="Arial Unicode MS"/>
                <w:szCs w:val="24"/>
              </w:rPr>
            </w:pPr>
          </w:p>
        </w:tc>
      </w:tr>
      <w:tr w:rsidR="00D26DAB" w:rsidRPr="001B54C3" w14:paraId="10337E96" w14:textId="77777777" w:rsidTr="00A65CF6">
        <w:trPr>
          <w:jc w:val="center"/>
        </w:trPr>
        <w:tc>
          <w:tcPr>
            <w:tcW w:w="1532" w:type="dxa"/>
            <w:shd w:val="clear" w:color="auto" w:fill="auto"/>
          </w:tcPr>
          <w:p w14:paraId="2651B5FB" w14:textId="77777777" w:rsidR="00866BDC" w:rsidRPr="001B54C3" w:rsidRDefault="00866BDC">
            <w:pPr>
              <w:pStyle w:val="TableEntry"/>
              <w:rPr>
                <w:rFonts w:ascii="Arial Unicode MS" w:eastAsia="Arial Unicode MS" w:hAnsi="Arial Unicode MS" w:cs="Arial Unicode MS"/>
                <w:szCs w:val="24"/>
              </w:rPr>
            </w:pPr>
            <w:r w:rsidRPr="001B54C3">
              <w:t>281789004</w:t>
            </w:r>
          </w:p>
        </w:tc>
        <w:tc>
          <w:tcPr>
            <w:tcW w:w="2918" w:type="dxa"/>
            <w:shd w:val="clear" w:color="auto" w:fill="auto"/>
          </w:tcPr>
          <w:p w14:paraId="27BF333B" w14:textId="77777777" w:rsidR="00866BDC" w:rsidRPr="001B54C3" w:rsidRDefault="00866BDC">
            <w:pPr>
              <w:pStyle w:val="TableEntry"/>
              <w:rPr>
                <w:rFonts w:ascii="Arial Unicode MS" w:eastAsia="Arial Unicode MS" w:hAnsi="Arial Unicode MS" w:cs="Arial Unicode MS"/>
                <w:szCs w:val="24"/>
              </w:rPr>
            </w:pPr>
            <w:r w:rsidRPr="001B54C3">
              <w:t xml:space="preserve">Antibiotics </w:t>
            </w:r>
          </w:p>
        </w:tc>
        <w:tc>
          <w:tcPr>
            <w:tcW w:w="2302" w:type="dxa"/>
            <w:vMerge/>
            <w:shd w:val="clear" w:color="auto" w:fill="auto"/>
          </w:tcPr>
          <w:p w14:paraId="6D1D1820" w14:textId="77777777" w:rsidR="00866BDC" w:rsidRPr="001B54C3" w:rsidRDefault="00866BDC">
            <w:pPr>
              <w:pStyle w:val="TableEntry"/>
              <w:rPr>
                <w:rFonts w:ascii="Arial Unicode MS" w:eastAsia="Arial Unicode MS" w:hAnsi="Arial Unicode MS" w:cs="Arial Unicode MS"/>
                <w:szCs w:val="24"/>
              </w:rPr>
            </w:pPr>
          </w:p>
        </w:tc>
      </w:tr>
      <w:tr w:rsidR="00D26DAB" w:rsidRPr="001B54C3" w14:paraId="0C3EA73A" w14:textId="77777777" w:rsidTr="00A65CF6">
        <w:trPr>
          <w:jc w:val="center"/>
        </w:trPr>
        <w:tc>
          <w:tcPr>
            <w:tcW w:w="1532" w:type="dxa"/>
            <w:shd w:val="clear" w:color="auto" w:fill="auto"/>
          </w:tcPr>
          <w:p w14:paraId="228BF6D1" w14:textId="77777777" w:rsidR="00866BDC" w:rsidRPr="001B54C3" w:rsidRDefault="00866BDC">
            <w:pPr>
              <w:pStyle w:val="TableEntry"/>
              <w:rPr>
                <w:rFonts w:ascii="Arial Unicode MS" w:eastAsia="Arial Unicode MS" w:hAnsi="Arial Unicode MS" w:cs="Arial Unicode MS"/>
                <w:szCs w:val="24"/>
              </w:rPr>
            </w:pPr>
            <w:r w:rsidRPr="001B54C3">
              <w:t>78823007</w:t>
            </w:r>
          </w:p>
        </w:tc>
        <w:tc>
          <w:tcPr>
            <w:tcW w:w="2918" w:type="dxa"/>
            <w:shd w:val="clear" w:color="auto" w:fill="auto"/>
          </w:tcPr>
          <w:p w14:paraId="6E887DD9" w14:textId="77777777" w:rsidR="00866BDC" w:rsidRPr="001B54C3" w:rsidRDefault="00866BDC">
            <w:pPr>
              <w:pStyle w:val="TableEntry"/>
              <w:rPr>
                <w:rFonts w:ascii="Arial Unicode MS" w:eastAsia="Arial Unicode MS" w:hAnsi="Arial Unicode MS" w:cs="Arial Unicode MS"/>
                <w:szCs w:val="24"/>
              </w:rPr>
            </w:pPr>
            <w:r w:rsidRPr="001B54C3">
              <w:t xml:space="preserve">Life Support </w:t>
            </w:r>
          </w:p>
        </w:tc>
        <w:tc>
          <w:tcPr>
            <w:tcW w:w="2302" w:type="dxa"/>
            <w:vMerge/>
            <w:shd w:val="clear" w:color="auto" w:fill="auto"/>
          </w:tcPr>
          <w:p w14:paraId="0550EA71" w14:textId="77777777" w:rsidR="00866BDC" w:rsidRPr="001B54C3" w:rsidRDefault="00866BDC">
            <w:pPr>
              <w:pStyle w:val="TableEntry"/>
              <w:rPr>
                <w:rFonts w:ascii="Arial Unicode MS" w:eastAsia="Arial Unicode MS" w:hAnsi="Arial Unicode MS" w:cs="Arial Unicode MS"/>
                <w:szCs w:val="24"/>
              </w:rPr>
            </w:pPr>
          </w:p>
        </w:tc>
      </w:tr>
      <w:tr w:rsidR="00D26DAB" w:rsidRPr="001B54C3" w14:paraId="3EA93B32" w14:textId="77777777" w:rsidTr="00A65CF6">
        <w:trPr>
          <w:jc w:val="center"/>
        </w:trPr>
        <w:tc>
          <w:tcPr>
            <w:tcW w:w="1532" w:type="dxa"/>
            <w:shd w:val="clear" w:color="auto" w:fill="auto"/>
          </w:tcPr>
          <w:p w14:paraId="5AA21C0F" w14:textId="77777777" w:rsidR="00866BDC" w:rsidRPr="001B54C3" w:rsidRDefault="00866BDC">
            <w:pPr>
              <w:pStyle w:val="TableEntry"/>
              <w:rPr>
                <w:rFonts w:ascii="Arial Unicode MS" w:eastAsia="Arial Unicode MS" w:hAnsi="Arial Unicode MS" w:cs="Arial Unicode MS"/>
                <w:szCs w:val="24"/>
              </w:rPr>
            </w:pPr>
            <w:r w:rsidRPr="001B54C3">
              <w:t>61420007</w:t>
            </w:r>
          </w:p>
        </w:tc>
        <w:tc>
          <w:tcPr>
            <w:tcW w:w="2918" w:type="dxa"/>
            <w:shd w:val="clear" w:color="auto" w:fill="auto"/>
          </w:tcPr>
          <w:p w14:paraId="181B49F0" w14:textId="77777777" w:rsidR="00866BDC" w:rsidRPr="001B54C3" w:rsidRDefault="00866BDC">
            <w:pPr>
              <w:pStyle w:val="TableEntry"/>
              <w:rPr>
                <w:rFonts w:ascii="Arial Unicode MS" w:eastAsia="Arial Unicode MS" w:hAnsi="Arial Unicode MS" w:cs="Arial Unicode MS"/>
                <w:szCs w:val="24"/>
              </w:rPr>
            </w:pPr>
            <w:r w:rsidRPr="001B54C3">
              <w:t xml:space="preserve">Tube Feedings </w:t>
            </w:r>
          </w:p>
        </w:tc>
        <w:tc>
          <w:tcPr>
            <w:tcW w:w="2302" w:type="dxa"/>
            <w:vMerge/>
            <w:shd w:val="clear" w:color="auto" w:fill="auto"/>
          </w:tcPr>
          <w:p w14:paraId="69F03189" w14:textId="77777777" w:rsidR="00866BDC" w:rsidRPr="001B54C3" w:rsidRDefault="00866BDC">
            <w:pPr>
              <w:pStyle w:val="TableEntry"/>
              <w:rPr>
                <w:rFonts w:ascii="Arial Unicode MS" w:eastAsia="Arial Unicode MS" w:hAnsi="Arial Unicode MS" w:cs="Arial Unicode MS"/>
                <w:szCs w:val="24"/>
              </w:rPr>
            </w:pPr>
          </w:p>
        </w:tc>
      </w:tr>
      <w:tr w:rsidR="00D26DAB" w:rsidRPr="001B54C3" w14:paraId="754455EB" w14:textId="77777777" w:rsidTr="00A65CF6">
        <w:trPr>
          <w:jc w:val="center"/>
        </w:trPr>
        <w:tc>
          <w:tcPr>
            <w:tcW w:w="1532" w:type="dxa"/>
            <w:shd w:val="clear" w:color="auto" w:fill="auto"/>
          </w:tcPr>
          <w:p w14:paraId="7D50D29D" w14:textId="77777777" w:rsidR="00866BDC" w:rsidRPr="001B54C3" w:rsidRDefault="00866BDC">
            <w:pPr>
              <w:pStyle w:val="TableEntry"/>
              <w:rPr>
                <w:rFonts w:ascii="Arial Unicode MS" w:eastAsia="Arial Unicode MS" w:hAnsi="Arial Unicode MS" w:cs="Arial Unicode MS"/>
                <w:szCs w:val="24"/>
              </w:rPr>
            </w:pPr>
            <w:r w:rsidRPr="001B54C3">
              <w:t>116859006</w:t>
            </w:r>
          </w:p>
        </w:tc>
        <w:tc>
          <w:tcPr>
            <w:tcW w:w="2918" w:type="dxa"/>
            <w:shd w:val="clear" w:color="auto" w:fill="auto"/>
          </w:tcPr>
          <w:p w14:paraId="20ACCEFE" w14:textId="77777777" w:rsidR="00866BDC" w:rsidRPr="001B54C3" w:rsidRDefault="00866BDC">
            <w:pPr>
              <w:pStyle w:val="TableEntry"/>
              <w:rPr>
                <w:rFonts w:ascii="Arial Unicode MS" w:eastAsia="Arial Unicode MS" w:hAnsi="Arial Unicode MS" w:cs="Arial Unicode MS"/>
                <w:szCs w:val="24"/>
              </w:rPr>
            </w:pPr>
            <w:r w:rsidRPr="001B54C3">
              <w:t xml:space="preserve">Transfusion of blood product </w:t>
            </w:r>
          </w:p>
        </w:tc>
        <w:tc>
          <w:tcPr>
            <w:tcW w:w="2302" w:type="dxa"/>
            <w:vMerge/>
            <w:shd w:val="clear" w:color="auto" w:fill="auto"/>
          </w:tcPr>
          <w:p w14:paraId="208DA6CA" w14:textId="77777777" w:rsidR="00866BDC" w:rsidRPr="001B54C3" w:rsidRDefault="00866BDC">
            <w:pPr>
              <w:pStyle w:val="TableEntry"/>
              <w:rPr>
                <w:rFonts w:ascii="Arial Unicode MS" w:eastAsia="Arial Unicode MS" w:hAnsi="Arial Unicode MS" w:cs="Arial Unicode MS"/>
                <w:szCs w:val="24"/>
              </w:rPr>
            </w:pPr>
          </w:p>
        </w:tc>
      </w:tr>
      <w:tr w:rsidR="00D26DAB" w:rsidRPr="001B54C3" w14:paraId="61A42F5D" w14:textId="77777777" w:rsidTr="00A65CF6">
        <w:trPr>
          <w:jc w:val="center"/>
        </w:trPr>
        <w:tc>
          <w:tcPr>
            <w:tcW w:w="1532" w:type="dxa"/>
            <w:shd w:val="clear" w:color="auto" w:fill="auto"/>
          </w:tcPr>
          <w:p w14:paraId="59A0FD99" w14:textId="77777777" w:rsidR="00866BDC" w:rsidRPr="001B54C3" w:rsidRDefault="00866BDC">
            <w:pPr>
              <w:pStyle w:val="TableEntry"/>
              <w:rPr>
                <w:rFonts w:ascii="Arial Unicode MS" w:eastAsia="Arial Unicode MS" w:hAnsi="Arial Unicode MS" w:cs="Arial Unicode MS"/>
                <w:szCs w:val="24"/>
              </w:rPr>
            </w:pPr>
            <w:r w:rsidRPr="001B54C3">
              <w:t>71388002</w:t>
            </w:r>
          </w:p>
        </w:tc>
        <w:tc>
          <w:tcPr>
            <w:tcW w:w="2918" w:type="dxa"/>
            <w:shd w:val="clear" w:color="auto" w:fill="auto"/>
          </w:tcPr>
          <w:p w14:paraId="102DBFB6" w14:textId="77777777" w:rsidR="00866BDC" w:rsidRPr="001B54C3" w:rsidRDefault="00866BDC">
            <w:pPr>
              <w:pStyle w:val="TableEntry"/>
              <w:rPr>
                <w:rFonts w:ascii="Arial Unicode MS" w:eastAsia="Arial Unicode MS" w:hAnsi="Arial Unicode MS" w:cs="Arial Unicode MS"/>
                <w:szCs w:val="24"/>
              </w:rPr>
            </w:pPr>
            <w:r w:rsidRPr="001B54C3">
              <w:t>Other Directive</w:t>
            </w:r>
          </w:p>
        </w:tc>
        <w:tc>
          <w:tcPr>
            <w:tcW w:w="2302" w:type="dxa"/>
            <w:shd w:val="clear" w:color="auto" w:fill="auto"/>
          </w:tcPr>
          <w:p w14:paraId="46205686" w14:textId="77777777" w:rsidR="00866BDC" w:rsidRPr="001B54C3" w:rsidRDefault="00866BDC">
            <w:pPr>
              <w:pStyle w:val="TableEntry"/>
              <w:rPr>
                <w:rFonts w:ascii="Arial Unicode MS" w:eastAsia="Arial Unicode MS" w:hAnsi="Arial Unicode MS" w:cs="Arial Unicode MS"/>
                <w:szCs w:val="24"/>
              </w:rPr>
            </w:pPr>
            <w:r w:rsidRPr="001B54C3">
              <w:t xml:space="preserve">&lt;value&gt; not permitted </w:t>
            </w:r>
          </w:p>
        </w:tc>
      </w:tr>
    </w:tbl>
    <w:p w14:paraId="72B9F712" w14:textId="77777777" w:rsidR="00866BDC" w:rsidRPr="001B54C3" w:rsidRDefault="00866BDC">
      <w:pPr>
        <w:pStyle w:val="BodyText"/>
      </w:pPr>
    </w:p>
    <w:p w14:paraId="63486A25" w14:textId="77777777" w:rsidR="00866BDC" w:rsidRPr="001B54C3" w:rsidRDefault="00866BDC">
      <w:pPr>
        <w:pStyle w:val="Heading5"/>
        <w:rPr>
          <w:noProof w:val="0"/>
          <w:lang w:val="en-US"/>
        </w:rPr>
      </w:pPr>
      <w:bookmarkStart w:id="1219" w:name="_Toc466555395"/>
      <w:r w:rsidRPr="001B54C3">
        <w:rPr>
          <w:noProof w:val="0"/>
          <w:lang w:val="en-US"/>
        </w:rPr>
        <w:lastRenderedPageBreak/>
        <w:t>6.3.4.29.5 &lt;value xsi:type='BL' value='true|false'/&gt;</w:t>
      </w:r>
      <w:bookmarkEnd w:id="1219"/>
    </w:p>
    <w:p w14:paraId="6C1CE9FA" w14:textId="77777777" w:rsidR="00866BDC" w:rsidRPr="001B54C3" w:rsidRDefault="00866BDC">
      <w:pPr>
        <w:pStyle w:val="BodyText"/>
      </w:pPr>
      <w:r w:rsidRPr="001B54C3">
        <w:t xml:space="preserve">The advance directive observation may include a &lt;value&gt; element using the Boolean (xsi:type='BL') data type to indicate simply whether the procedure described is permitted. Absence of the &lt;value&gt; element indicates that an advance directive of the specified type has been recorded, and must be examined to determine what type of treatment should be performed. The value element is not permitted when the &lt;code&gt; element describes an Other directive. </w:t>
      </w:r>
    </w:p>
    <w:p w14:paraId="2C49022D" w14:textId="77777777" w:rsidR="00866BDC" w:rsidRPr="001B54C3" w:rsidRDefault="00866BDC">
      <w:pPr>
        <w:pStyle w:val="Heading5"/>
        <w:rPr>
          <w:noProof w:val="0"/>
          <w:lang w:val="en-US"/>
        </w:rPr>
      </w:pPr>
      <w:bookmarkStart w:id="1220" w:name="_Toc466555396"/>
      <w:r w:rsidRPr="001B54C3">
        <w:rPr>
          <w:noProof w:val="0"/>
          <w:lang w:val="en-US"/>
        </w:rPr>
        <w:t>6.3.4.29.6 &lt;reference typeCode='REFR'&gt;</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t>&lt;templateId root='2.16.840.1.113883.10.20.1.36'/&gt;</w:t>
      </w:r>
      <w:r w:rsidRPr="001B54C3">
        <w:rPr>
          <w:noProof w:val="0"/>
          <w:lang w:val="en-US"/>
        </w:rPr>
        <w:tab/>
      </w:r>
      <w:r w:rsidRPr="001B54C3">
        <w:rPr>
          <w:noProof w:val="0"/>
          <w:lang w:val="en-US"/>
        </w:rPr>
        <w:tab/>
        <w:t>&lt;externalDocument classCode='DOC' moodCode='EVN'&gt;</w:t>
      </w:r>
      <w:r w:rsidRPr="001B54C3">
        <w:rPr>
          <w:noProof w:val="0"/>
          <w:lang w:val="en-US"/>
        </w:rPr>
        <w:tab/>
      </w:r>
      <w:r w:rsidRPr="001B54C3">
        <w:rPr>
          <w:noProof w:val="0"/>
          <w:lang w:val="en-US"/>
        </w:rPr>
        <w:tab/>
      </w:r>
      <w:r w:rsidRPr="001B54C3">
        <w:rPr>
          <w:noProof w:val="0"/>
          <w:lang w:val="en-US"/>
        </w:rPr>
        <w:tab/>
        <w:t>&lt;id root=' ' extension=' '/&gt;</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t>&lt;text&gt;&lt;reference value=' '/&gt;&lt;/text&gt;</w:t>
      </w:r>
      <w:bookmarkEnd w:id="1220"/>
    </w:p>
    <w:p w14:paraId="07E5309F" w14:textId="77777777" w:rsidR="00D26DAB" w:rsidRPr="001B54C3" w:rsidRDefault="00866BDC">
      <w:pPr>
        <w:pStyle w:val="BodyText"/>
      </w:pPr>
      <w:r w:rsidRPr="001B54C3">
        <w:t>The advanced directive observation may contain a single reference to an external document. That reference shall be recorded as shown above. The &lt;id&gt; element shall contain the appropriate root and extension attributes to identify the document. The &lt;text&gt; element may be present to provide a URL link to the document in the value attribute of the &lt;reference&gt; element. If the &lt;reference&gt; element is present, the Advance Directive in the narrative shall contain a &lt;linkHTML&gt; element to the same URL found in the value attribute.</w:t>
      </w:r>
    </w:p>
    <w:p w14:paraId="7E87070B" w14:textId="77777777" w:rsidR="00D26DAB" w:rsidRPr="001B54C3" w:rsidRDefault="00D26DAB">
      <w:pPr>
        <w:pStyle w:val="BodyText"/>
      </w:pPr>
    </w:p>
    <w:p w14:paraId="1D26358C" w14:textId="77777777" w:rsidR="00866BDC" w:rsidRPr="001B54C3" w:rsidRDefault="00866BDC">
      <w:pPr>
        <w:pStyle w:val="EditorInstructions"/>
      </w:pPr>
      <w:r w:rsidRPr="001B54C3">
        <w:t>Add Section 6.3.4.30</w:t>
      </w:r>
    </w:p>
    <w:p w14:paraId="5DE0FBC6" w14:textId="77777777" w:rsidR="00866BDC" w:rsidRPr="001B54C3" w:rsidRDefault="00866BDC">
      <w:pPr>
        <w:pStyle w:val="Heading4"/>
        <w:rPr>
          <w:noProof w:val="0"/>
        </w:rPr>
      </w:pPr>
      <w:bookmarkStart w:id="1221" w:name="_Toc466555397"/>
      <w:r w:rsidRPr="001B54C3">
        <w:rPr>
          <w:noProof w:val="0"/>
        </w:rPr>
        <w:t xml:space="preserve">6.3.4.30 Blood Type </w:t>
      </w:r>
      <w:r w:rsidR="00E13DC6" w:rsidRPr="001B54C3">
        <w:rPr>
          <w:noProof w:val="0"/>
        </w:rPr>
        <w:t>Observation 1.3.6.1.4.1.19376.1.5.3.1.4.13.6</w:t>
      </w:r>
      <w:bookmarkEnd w:id="1221"/>
    </w:p>
    <w:p w14:paraId="1B27B273" w14:textId="77777777" w:rsidR="00733461" w:rsidRPr="001B54C3" w:rsidRDefault="00733461" w:rsidP="001B28EA">
      <w:pPr>
        <w:pStyle w:val="BodyText"/>
      </w:pPr>
      <w:r w:rsidRPr="001B54C3">
        <w:t xml:space="preserve">The blood type observation is a Simple Observation of the patient's blood type. It conforms to the CCD Result observation template. </w:t>
      </w:r>
    </w:p>
    <w:p w14:paraId="5CF59F3F" w14:textId="77777777" w:rsidR="00866BDC" w:rsidRPr="001B54C3" w:rsidRDefault="00866BDC">
      <w:pPr>
        <w:pStyle w:val="Heading5"/>
        <w:rPr>
          <w:noProof w:val="0"/>
          <w:lang w:val="en-US"/>
        </w:rPr>
      </w:pPr>
      <w:bookmarkStart w:id="1222" w:name="_Toc466555398"/>
      <w:r w:rsidRPr="001B54C3">
        <w:rPr>
          <w:noProof w:val="0"/>
          <w:lang w:val="en-US"/>
        </w:rPr>
        <w:t>6.3.4.30.1 Standards</w:t>
      </w:r>
      <w:bookmarkEnd w:id="1222"/>
      <w:r w:rsidRPr="001B54C3">
        <w:rPr>
          <w:noProof w:val="0"/>
          <w:lang w:val="en-US"/>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524"/>
        <w:gridCol w:w="4123"/>
      </w:tblGrid>
      <w:tr w:rsidR="00866BDC" w:rsidRPr="001B54C3" w14:paraId="6B201217" w14:textId="77777777">
        <w:trPr>
          <w:tblCellSpacing w:w="0" w:type="dxa"/>
        </w:trPr>
        <w:tc>
          <w:tcPr>
            <w:tcW w:w="0" w:type="auto"/>
            <w:vAlign w:val="center"/>
          </w:tcPr>
          <w:p w14:paraId="55EB19F0" w14:textId="77777777" w:rsidR="00866BDC" w:rsidRPr="001B54C3" w:rsidRDefault="00866BDC">
            <w:r w:rsidRPr="001B54C3">
              <w:t>CCD</w:t>
            </w:r>
          </w:p>
        </w:tc>
        <w:tc>
          <w:tcPr>
            <w:tcW w:w="0" w:type="auto"/>
            <w:vAlign w:val="center"/>
          </w:tcPr>
          <w:p w14:paraId="374EF52A" w14:textId="77777777" w:rsidR="00866BDC" w:rsidRPr="001B54C3" w:rsidRDefault="00B64CE6">
            <w:hyperlink r:id="rId38" w:tooltip="http://www.hl7.org/Library/General/HL7_CDA_R2_final.zip" w:history="1">
              <w:r w:rsidR="00866BDC" w:rsidRPr="001B54C3">
                <w:rPr>
                  <w:rStyle w:val="Hyperlink"/>
                </w:rPr>
                <w:t>ASTM/HL7 Continuity of Care Document</w:t>
              </w:r>
            </w:hyperlink>
            <w:r w:rsidR="00866BDC" w:rsidRPr="001B54C3">
              <w:t xml:space="preserve"> </w:t>
            </w:r>
          </w:p>
        </w:tc>
      </w:tr>
    </w:tbl>
    <w:p w14:paraId="4862E149" w14:textId="77777777" w:rsidR="00866BDC" w:rsidRPr="001B54C3" w:rsidRDefault="00866BDC">
      <w:pPr>
        <w:pStyle w:val="Heading5"/>
        <w:rPr>
          <w:noProof w:val="0"/>
          <w:lang w:val="en-US"/>
        </w:rPr>
      </w:pPr>
      <w:bookmarkStart w:id="1223" w:name="_Toc466555399"/>
      <w:r w:rsidRPr="001B54C3">
        <w:rPr>
          <w:noProof w:val="0"/>
          <w:lang w:val="en-US"/>
        </w:rPr>
        <w:t>6.3.4.30.2 Specification</w:t>
      </w:r>
      <w:bookmarkEnd w:id="1223"/>
      <w:r w:rsidRPr="001B54C3">
        <w:rPr>
          <w:noProof w:val="0"/>
          <w:lang w:val="en-US"/>
        </w:rPr>
        <w:t xml:space="preserve"> </w:t>
      </w:r>
    </w:p>
    <w:p w14:paraId="14697AC6" w14:textId="77777777" w:rsidR="00866BDC" w:rsidRPr="001B54C3" w:rsidRDefault="00866BDC"/>
    <w:p w14:paraId="2D97BBD2" w14:textId="77777777" w:rsidR="00866BDC" w:rsidRPr="001B54C3" w:rsidRDefault="00866BDC">
      <w:pPr>
        <w:pStyle w:val="XMLFragment"/>
        <w:rPr>
          <w:noProof w:val="0"/>
        </w:rPr>
      </w:pPr>
      <w:r w:rsidRPr="001B54C3">
        <w:rPr>
          <w:noProof w:val="0"/>
        </w:rPr>
        <w:lastRenderedPageBreak/>
        <w:t>&lt;observation typeCode='OBS' moodCode='EVN'&gt;</w:t>
      </w:r>
    </w:p>
    <w:p w14:paraId="310D427A" w14:textId="77777777" w:rsidR="00866BDC" w:rsidRPr="000A6AA8" w:rsidRDefault="00866BDC">
      <w:pPr>
        <w:pStyle w:val="XMLFragment"/>
        <w:rPr>
          <w:noProof w:val="0"/>
          <w:lang w:val="nl-NL"/>
          <w:rPrChange w:id="1224" w:author="Michael Clifton" w:date="2018-10-11T09:57:00Z">
            <w:rPr>
              <w:noProof w:val="0"/>
            </w:rPr>
          </w:rPrChange>
        </w:rPr>
      </w:pPr>
      <w:r w:rsidRPr="001B54C3">
        <w:rPr>
          <w:noProof w:val="0"/>
        </w:rPr>
        <w:t xml:space="preserve"> </w:t>
      </w:r>
      <w:r w:rsidRPr="000A6AA8">
        <w:rPr>
          <w:noProof w:val="0"/>
          <w:lang w:val="nl-NL"/>
          <w:rPrChange w:id="1225" w:author="Michael Clifton" w:date="2018-10-11T09:57:00Z">
            <w:rPr>
              <w:noProof w:val="0"/>
            </w:rPr>
          </w:rPrChange>
        </w:rPr>
        <w:t>&lt;templateId root='1.3.6.1.4.1.19376.1.5.3.1.4.13'/&gt;</w:t>
      </w:r>
    </w:p>
    <w:p w14:paraId="64BC1E55" w14:textId="77777777" w:rsidR="00866BDC" w:rsidRPr="000A6AA8" w:rsidRDefault="00866BDC">
      <w:pPr>
        <w:pStyle w:val="XMLFragment"/>
        <w:rPr>
          <w:noProof w:val="0"/>
          <w:lang w:val="nl-NL"/>
          <w:rPrChange w:id="1226" w:author="Michael Clifton" w:date="2018-10-11T09:57:00Z">
            <w:rPr>
              <w:noProof w:val="0"/>
            </w:rPr>
          </w:rPrChange>
        </w:rPr>
      </w:pPr>
      <w:r w:rsidRPr="000A6AA8">
        <w:rPr>
          <w:noProof w:val="0"/>
          <w:lang w:val="nl-NL"/>
          <w:rPrChange w:id="1227" w:author="Michael Clifton" w:date="2018-10-11T09:57:00Z">
            <w:rPr>
              <w:noProof w:val="0"/>
            </w:rPr>
          </w:rPrChange>
        </w:rPr>
        <w:t xml:space="preserve"> &lt;templateId root='1.3.6.1.4.1.19376.1.5.3.1.4.13.6'/&gt;</w:t>
      </w:r>
    </w:p>
    <w:p w14:paraId="1FE47ED1" w14:textId="77777777" w:rsidR="00866BDC" w:rsidRPr="000A6AA8" w:rsidRDefault="00866BDC">
      <w:pPr>
        <w:pStyle w:val="XMLFragment"/>
        <w:rPr>
          <w:noProof w:val="0"/>
          <w:lang w:val="nl-NL"/>
          <w:rPrChange w:id="1228" w:author="Michael Clifton" w:date="2018-10-11T10:02:00Z">
            <w:rPr>
              <w:noProof w:val="0"/>
            </w:rPr>
          </w:rPrChange>
        </w:rPr>
      </w:pPr>
      <w:r w:rsidRPr="000A6AA8">
        <w:rPr>
          <w:noProof w:val="0"/>
          <w:lang w:val="nl-NL"/>
          <w:rPrChange w:id="1229" w:author="Michael Clifton" w:date="2018-10-11T09:57:00Z">
            <w:rPr>
              <w:noProof w:val="0"/>
            </w:rPr>
          </w:rPrChange>
        </w:rPr>
        <w:t xml:space="preserve"> </w:t>
      </w:r>
      <w:r w:rsidRPr="000A6AA8">
        <w:rPr>
          <w:noProof w:val="0"/>
          <w:lang w:val="nl-NL"/>
          <w:rPrChange w:id="1230" w:author="Michael Clifton" w:date="2018-10-11T10:02:00Z">
            <w:rPr>
              <w:noProof w:val="0"/>
            </w:rPr>
          </w:rPrChange>
        </w:rPr>
        <w:t>&lt;templateId root='2.16.840.1.113883.10.20.1.31'/&gt;</w:t>
      </w:r>
    </w:p>
    <w:p w14:paraId="1BE1ECE6" w14:textId="77777777" w:rsidR="00866BDC" w:rsidRPr="000A6AA8" w:rsidRDefault="00866BDC">
      <w:pPr>
        <w:pStyle w:val="XMLFragment"/>
        <w:rPr>
          <w:noProof w:val="0"/>
          <w:lang w:val="nl-NL"/>
          <w:rPrChange w:id="1231" w:author="Michael Clifton" w:date="2018-10-11T10:02:00Z">
            <w:rPr>
              <w:noProof w:val="0"/>
            </w:rPr>
          </w:rPrChange>
        </w:rPr>
      </w:pPr>
      <w:r w:rsidRPr="000A6AA8">
        <w:rPr>
          <w:noProof w:val="0"/>
          <w:lang w:val="nl-NL"/>
          <w:rPrChange w:id="1232" w:author="Michael Clifton" w:date="2018-10-11T10:02:00Z">
            <w:rPr>
              <w:noProof w:val="0"/>
            </w:rPr>
          </w:rPrChange>
        </w:rPr>
        <w:t xml:space="preserve"> &lt;id root=' ' extension=' '/&gt;</w:t>
      </w:r>
    </w:p>
    <w:p w14:paraId="4549E648" w14:textId="77777777" w:rsidR="00866BDC" w:rsidRPr="001B54C3" w:rsidRDefault="00866BDC">
      <w:pPr>
        <w:pStyle w:val="XMLFragment"/>
        <w:rPr>
          <w:noProof w:val="0"/>
        </w:rPr>
      </w:pPr>
      <w:r w:rsidRPr="000A6AA8">
        <w:rPr>
          <w:noProof w:val="0"/>
          <w:lang w:val="nl-NL"/>
          <w:rPrChange w:id="1233" w:author="Michael Clifton" w:date="2018-10-11T10:02:00Z">
            <w:rPr>
              <w:noProof w:val="0"/>
            </w:rPr>
          </w:rPrChange>
        </w:rPr>
        <w:t xml:space="preserve"> </w:t>
      </w:r>
      <w:r w:rsidRPr="001B54C3">
        <w:rPr>
          <w:noProof w:val="0"/>
        </w:rPr>
        <w:t xml:space="preserve">&lt;code code='882-1' displayName='ABO+RH GROUP' </w:t>
      </w:r>
    </w:p>
    <w:p w14:paraId="3F1430DF" w14:textId="77777777" w:rsidR="00866BDC" w:rsidRPr="001B54C3" w:rsidRDefault="00866BDC">
      <w:pPr>
        <w:pStyle w:val="XMLFragment"/>
        <w:rPr>
          <w:noProof w:val="0"/>
        </w:rPr>
      </w:pPr>
      <w:r w:rsidRPr="001B54C3">
        <w:rPr>
          <w:noProof w:val="0"/>
        </w:rPr>
        <w:t xml:space="preserve">   codeSystem='2.16.840.1.113883.6.1' codeSystemName='LOINC'/&gt;</w:t>
      </w:r>
    </w:p>
    <w:p w14:paraId="04A3B741" w14:textId="77777777" w:rsidR="00866BDC" w:rsidRPr="001B54C3" w:rsidRDefault="00866BDC">
      <w:pPr>
        <w:pStyle w:val="XMLFragment"/>
        <w:rPr>
          <w:noProof w:val="0"/>
        </w:rPr>
      </w:pPr>
      <w:r w:rsidRPr="001B54C3">
        <w:rPr>
          <w:noProof w:val="0"/>
        </w:rPr>
        <w:t xml:space="preserve"> &lt;text&gt;&lt;reference value='#xxx'/&gt;&lt;/text&gt;</w:t>
      </w:r>
    </w:p>
    <w:p w14:paraId="17B9DCBB" w14:textId="77777777" w:rsidR="00866BDC" w:rsidRPr="001B54C3" w:rsidRDefault="00866BDC">
      <w:pPr>
        <w:pStyle w:val="XMLFragment"/>
        <w:rPr>
          <w:noProof w:val="0"/>
        </w:rPr>
      </w:pPr>
      <w:r w:rsidRPr="001B54C3">
        <w:rPr>
          <w:noProof w:val="0"/>
        </w:rPr>
        <w:t xml:space="preserve"> &lt;statusCode code='completed'/&gt;</w:t>
      </w:r>
    </w:p>
    <w:p w14:paraId="5055BA8A" w14:textId="77777777" w:rsidR="00866BDC" w:rsidRPr="001B54C3" w:rsidRDefault="00866BDC">
      <w:pPr>
        <w:pStyle w:val="XMLFragment"/>
        <w:rPr>
          <w:noProof w:val="0"/>
        </w:rPr>
      </w:pPr>
      <w:r w:rsidRPr="001B54C3">
        <w:rPr>
          <w:noProof w:val="0"/>
        </w:rPr>
        <w:t xml:space="preserve"> &lt;effectiveTime value=' '/&gt;</w:t>
      </w:r>
    </w:p>
    <w:p w14:paraId="03E21A5A" w14:textId="77777777" w:rsidR="00866BDC" w:rsidRPr="001B54C3" w:rsidRDefault="00866BDC">
      <w:pPr>
        <w:pStyle w:val="XMLFragment"/>
        <w:rPr>
          <w:strike/>
          <w:noProof w:val="0"/>
        </w:rPr>
      </w:pPr>
      <w:r w:rsidRPr="001B54C3">
        <w:rPr>
          <w:noProof w:val="0"/>
        </w:rPr>
        <w:t xml:space="preserve"> </w:t>
      </w:r>
      <w:r w:rsidRPr="001B54C3">
        <w:rPr>
          <w:strike/>
          <w:noProof w:val="0"/>
        </w:rPr>
        <w:t>&lt;repeatNumber value=' '/&gt;</w:t>
      </w:r>
    </w:p>
    <w:p w14:paraId="1419967C" w14:textId="77777777" w:rsidR="00866BDC" w:rsidRPr="001B54C3" w:rsidRDefault="00866BDC">
      <w:pPr>
        <w:pStyle w:val="XMLFragment"/>
        <w:rPr>
          <w:noProof w:val="0"/>
        </w:rPr>
      </w:pPr>
      <w:r w:rsidRPr="001B54C3">
        <w:rPr>
          <w:noProof w:val="0"/>
        </w:rPr>
        <w:t xml:space="preserve"> &lt;value xsi:type='CE' code=' ' displayName=' ' codeSystem=' ' codeSystemName=' '/&gt;</w:t>
      </w:r>
    </w:p>
    <w:p w14:paraId="34AED7D5" w14:textId="77777777" w:rsidR="00866BDC" w:rsidRPr="000A6AA8" w:rsidRDefault="00866BDC">
      <w:pPr>
        <w:pStyle w:val="XMLFragment"/>
        <w:rPr>
          <w:strike/>
          <w:noProof w:val="0"/>
          <w:lang w:val="nl-NL"/>
          <w:rPrChange w:id="1234" w:author="Michael Clifton" w:date="2018-10-11T10:02:00Z">
            <w:rPr>
              <w:strike/>
              <w:noProof w:val="0"/>
            </w:rPr>
          </w:rPrChange>
        </w:rPr>
      </w:pPr>
      <w:r w:rsidRPr="001B54C3">
        <w:rPr>
          <w:strike/>
          <w:noProof w:val="0"/>
        </w:rPr>
        <w:t xml:space="preserve"> </w:t>
      </w:r>
      <w:r w:rsidRPr="000A6AA8">
        <w:rPr>
          <w:strike/>
          <w:noProof w:val="0"/>
          <w:lang w:val="nl-NL"/>
          <w:rPrChange w:id="1235" w:author="Michael Clifton" w:date="2018-10-11T10:02:00Z">
            <w:rPr>
              <w:strike/>
              <w:noProof w:val="0"/>
            </w:rPr>
          </w:rPrChange>
        </w:rPr>
        <w:t>&lt;interpretationCode code=' ' codeSystem=' ' codeSystemName=' '/&gt;</w:t>
      </w:r>
    </w:p>
    <w:p w14:paraId="329AD67A" w14:textId="77777777" w:rsidR="00866BDC" w:rsidRPr="000A6AA8" w:rsidRDefault="00866BDC">
      <w:pPr>
        <w:pStyle w:val="XMLFragment"/>
        <w:rPr>
          <w:strike/>
          <w:noProof w:val="0"/>
          <w:lang w:val="nl-NL"/>
          <w:rPrChange w:id="1236" w:author="Michael Clifton" w:date="2018-10-11T10:02:00Z">
            <w:rPr>
              <w:strike/>
              <w:noProof w:val="0"/>
            </w:rPr>
          </w:rPrChange>
        </w:rPr>
      </w:pPr>
      <w:r w:rsidRPr="000A6AA8">
        <w:rPr>
          <w:strike/>
          <w:noProof w:val="0"/>
          <w:lang w:val="nl-NL"/>
          <w:rPrChange w:id="1237" w:author="Michael Clifton" w:date="2018-10-11T10:02:00Z">
            <w:rPr>
              <w:strike/>
              <w:noProof w:val="0"/>
            </w:rPr>
          </w:rPrChange>
        </w:rPr>
        <w:t xml:space="preserve"> &lt;methodCode code=' ' codeSystem=' ' codeSystemName=' '/&gt;</w:t>
      </w:r>
    </w:p>
    <w:p w14:paraId="7922E6D3" w14:textId="77777777" w:rsidR="00866BDC" w:rsidRPr="000A6AA8" w:rsidRDefault="00866BDC">
      <w:pPr>
        <w:pStyle w:val="XMLFragment"/>
        <w:rPr>
          <w:strike/>
          <w:noProof w:val="0"/>
          <w:lang w:val="nl-NL"/>
          <w:rPrChange w:id="1238" w:author="Michael Clifton" w:date="2018-10-11T10:02:00Z">
            <w:rPr>
              <w:strike/>
              <w:noProof w:val="0"/>
            </w:rPr>
          </w:rPrChange>
        </w:rPr>
      </w:pPr>
      <w:r w:rsidRPr="000A6AA8">
        <w:rPr>
          <w:strike/>
          <w:noProof w:val="0"/>
          <w:lang w:val="nl-NL"/>
          <w:rPrChange w:id="1239" w:author="Michael Clifton" w:date="2018-10-11T10:02:00Z">
            <w:rPr>
              <w:strike/>
              <w:noProof w:val="0"/>
            </w:rPr>
          </w:rPrChange>
        </w:rPr>
        <w:t xml:space="preserve"> &lt;targetSiteCode code=' ' codeSystem=' ' codeSystemName=' '/&gt;</w:t>
      </w:r>
    </w:p>
    <w:p w14:paraId="4AFE2B0E" w14:textId="77777777" w:rsidR="00866BDC" w:rsidRPr="000A6AA8" w:rsidRDefault="00866BDC">
      <w:pPr>
        <w:pStyle w:val="XMLFragment"/>
        <w:rPr>
          <w:noProof w:val="0"/>
          <w:lang w:val="nl-NL"/>
          <w:rPrChange w:id="1240" w:author="Michael Clifton" w:date="2018-10-11T10:02:00Z">
            <w:rPr>
              <w:noProof w:val="0"/>
            </w:rPr>
          </w:rPrChange>
        </w:rPr>
      </w:pPr>
      <w:r w:rsidRPr="000A6AA8">
        <w:rPr>
          <w:noProof w:val="0"/>
          <w:lang w:val="nl-NL"/>
          <w:rPrChange w:id="1241" w:author="Michael Clifton" w:date="2018-10-11T10:02:00Z">
            <w:rPr>
              <w:noProof w:val="0"/>
            </w:rPr>
          </w:rPrChange>
        </w:rPr>
        <w:t>&lt;observation&gt;</w:t>
      </w:r>
    </w:p>
    <w:p w14:paraId="13C6A26A" w14:textId="77777777" w:rsidR="00866BDC" w:rsidRPr="000A6AA8" w:rsidRDefault="00866BDC">
      <w:pPr>
        <w:pStyle w:val="BodyText"/>
        <w:rPr>
          <w:lang w:val="nl-NL"/>
          <w:rPrChange w:id="1242" w:author="Michael Clifton" w:date="2018-10-11T10:02:00Z">
            <w:rPr/>
          </w:rPrChange>
        </w:rPr>
      </w:pPr>
    </w:p>
    <w:p w14:paraId="46516651" w14:textId="77777777" w:rsidR="00866BDC" w:rsidRPr="000A6AA8" w:rsidRDefault="000B3629" w:rsidP="001B28EA">
      <w:pPr>
        <w:pStyle w:val="Heading5"/>
        <w:rPr>
          <w:noProof w:val="0"/>
          <w:lang w:val="nl-NL"/>
          <w:rPrChange w:id="1243" w:author="Michael Clifton" w:date="2018-10-11T10:02:00Z">
            <w:rPr>
              <w:noProof w:val="0"/>
              <w:lang w:val="en-US"/>
            </w:rPr>
          </w:rPrChange>
        </w:rPr>
      </w:pPr>
      <w:bookmarkStart w:id="1244" w:name="_Toc466555400"/>
      <w:r w:rsidRPr="000A6AA8">
        <w:rPr>
          <w:noProof w:val="0"/>
          <w:lang w:val="nl-NL"/>
          <w:rPrChange w:id="1245" w:author="Michael Clifton" w:date="2018-10-11T10:02:00Z">
            <w:rPr>
              <w:noProof w:val="0"/>
              <w:lang w:val="en-US"/>
            </w:rPr>
          </w:rPrChange>
        </w:rPr>
        <w:t xml:space="preserve">6.3.4.30.3 </w:t>
      </w:r>
      <w:r w:rsidR="00866BDC" w:rsidRPr="000A6AA8">
        <w:rPr>
          <w:noProof w:val="0"/>
          <w:lang w:val="nl-NL"/>
          <w:rPrChange w:id="1246" w:author="Michael Clifton" w:date="2018-10-11T10:02:00Z">
            <w:rPr>
              <w:noProof w:val="0"/>
              <w:lang w:val="en-US"/>
            </w:rPr>
          </w:rPrChange>
        </w:rPr>
        <w:t>&lt;templateId root='1.3.6.1.4.1.19376.1.5.3.1.4.13'/&gt;</w:t>
      </w:r>
      <w:r w:rsidR="007D3A8F" w:rsidRPr="000A6AA8">
        <w:rPr>
          <w:noProof w:val="0"/>
          <w:lang w:val="nl-NL"/>
          <w:rPrChange w:id="1247" w:author="Michael Clifton" w:date="2018-10-11T10:02:00Z">
            <w:rPr>
              <w:noProof w:val="0"/>
              <w:lang w:val="en-US"/>
            </w:rPr>
          </w:rPrChange>
        </w:rPr>
        <w:t xml:space="preserve"> </w:t>
      </w:r>
      <w:r w:rsidR="007D3A8F" w:rsidRPr="000A6AA8">
        <w:rPr>
          <w:noProof w:val="0"/>
          <w:lang w:val="nl-NL"/>
          <w:rPrChange w:id="1248" w:author="Michael Clifton" w:date="2018-10-11T10:02:00Z">
            <w:rPr>
              <w:noProof w:val="0"/>
              <w:lang w:val="en-US"/>
            </w:rPr>
          </w:rPrChange>
        </w:rPr>
        <w:tab/>
      </w:r>
      <w:r w:rsidR="007D3A8F" w:rsidRPr="000A6AA8">
        <w:rPr>
          <w:noProof w:val="0"/>
          <w:lang w:val="nl-NL"/>
          <w:rPrChange w:id="1249" w:author="Michael Clifton" w:date="2018-10-11T10:02:00Z">
            <w:rPr>
              <w:noProof w:val="0"/>
              <w:lang w:val="en-US"/>
            </w:rPr>
          </w:rPrChange>
        </w:rPr>
        <w:tab/>
      </w:r>
      <w:r w:rsidR="007D3A8F" w:rsidRPr="000A6AA8">
        <w:rPr>
          <w:noProof w:val="0"/>
          <w:lang w:val="nl-NL"/>
          <w:rPrChange w:id="1250" w:author="Michael Clifton" w:date="2018-10-11T10:02:00Z">
            <w:rPr>
              <w:noProof w:val="0"/>
              <w:lang w:val="en-US"/>
            </w:rPr>
          </w:rPrChange>
        </w:rPr>
        <w:tab/>
      </w:r>
      <w:r w:rsidR="007D3A8F" w:rsidRPr="000A6AA8">
        <w:rPr>
          <w:noProof w:val="0"/>
          <w:lang w:val="nl-NL"/>
          <w:rPrChange w:id="1251" w:author="Michael Clifton" w:date="2018-10-11T10:02:00Z">
            <w:rPr>
              <w:noProof w:val="0"/>
              <w:lang w:val="en-US"/>
            </w:rPr>
          </w:rPrChange>
        </w:rPr>
        <w:tab/>
      </w:r>
      <w:r w:rsidR="007D3A8F" w:rsidRPr="000A6AA8">
        <w:rPr>
          <w:noProof w:val="0"/>
          <w:lang w:val="nl-NL"/>
          <w:rPrChange w:id="1252" w:author="Michael Clifton" w:date="2018-10-11T10:02:00Z">
            <w:rPr>
              <w:noProof w:val="0"/>
              <w:lang w:val="en-US"/>
            </w:rPr>
          </w:rPrChange>
        </w:rPr>
        <w:tab/>
      </w:r>
      <w:r w:rsidR="007D3A8F" w:rsidRPr="000A6AA8">
        <w:rPr>
          <w:noProof w:val="0"/>
          <w:lang w:val="nl-NL"/>
          <w:rPrChange w:id="1253" w:author="Michael Clifton" w:date="2018-10-11T10:02:00Z">
            <w:rPr>
              <w:noProof w:val="0"/>
              <w:lang w:val="en-US"/>
            </w:rPr>
          </w:rPrChange>
        </w:rPr>
        <w:tab/>
      </w:r>
      <w:r w:rsidR="007D3A8F" w:rsidRPr="000A6AA8">
        <w:rPr>
          <w:noProof w:val="0"/>
          <w:lang w:val="nl-NL"/>
          <w:rPrChange w:id="1254" w:author="Michael Clifton" w:date="2018-10-11T10:02:00Z">
            <w:rPr>
              <w:noProof w:val="0"/>
              <w:lang w:val="en-US"/>
            </w:rPr>
          </w:rPrChange>
        </w:rPr>
        <w:tab/>
      </w:r>
      <w:r w:rsidR="00866BDC" w:rsidRPr="000A6AA8">
        <w:rPr>
          <w:noProof w:val="0"/>
          <w:lang w:val="nl-NL"/>
          <w:rPrChange w:id="1255" w:author="Michael Clifton" w:date="2018-10-11T10:02:00Z">
            <w:rPr>
              <w:noProof w:val="0"/>
              <w:lang w:val="en-US"/>
            </w:rPr>
          </w:rPrChange>
        </w:rPr>
        <w:t>&lt;templateId root='1.3.6.1.4.1.19376.1.5.3.1.4.13.6'/&gt;</w:t>
      </w:r>
      <w:r w:rsidRPr="000A6AA8">
        <w:rPr>
          <w:noProof w:val="0"/>
          <w:lang w:val="nl-NL"/>
          <w:rPrChange w:id="1256" w:author="Michael Clifton" w:date="2018-10-11T10:02:00Z">
            <w:rPr>
              <w:noProof w:val="0"/>
              <w:lang w:val="en-US"/>
            </w:rPr>
          </w:rPrChange>
        </w:rPr>
        <w:tab/>
      </w:r>
      <w:r w:rsidRPr="000A6AA8">
        <w:rPr>
          <w:noProof w:val="0"/>
          <w:lang w:val="nl-NL"/>
          <w:rPrChange w:id="1257" w:author="Michael Clifton" w:date="2018-10-11T10:02:00Z">
            <w:rPr>
              <w:noProof w:val="0"/>
              <w:lang w:val="en-US"/>
            </w:rPr>
          </w:rPrChange>
        </w:rPr>
        <w:tab/>
      </w:r>
      <w:r w:rsidRPr="000A6AA8">
        <w:rPr>
          <w:noProof w:val="0"/>
          <w:lang w:val="nl-NL"/>
          <w:rPrChange w:id="1258" w:author="Michael Clifton" w:date="2018-10-11T10:02:00Z">
            <w:rPr>
              <w:noProof w:val="0"/>
              <w:lang w:val="en-US"/>
            </w:rPr>
          </w:rPrChange>
        </w:rPr>
        <w:tab/>
      </w:r>
      <w:r w:rsidRPr="000A6AA8">
        <w:rPr>
          <w:noProof w:val="0"/>
          <w:lang w:val="nl-NL"/>
          <w:rPrChange w:id="1259" w:author="Michael Clifton" w:date="2018-10-11T10:02:00Z">
            <w:rPr>
              <w:noProof w:val="0"/>
              <w:lang w:val="en-US"/>
            </w:rPr>
          </w:rPrChange>
        </w:rPr>
        <w:tab/>
      </w:r>
      <w:r w:rsidRPr="000A6AA8">
        <w:rPr>
          <w:noProof w:val="0"/>
          <w:lang w:val="nl-NL"/>
          <w:rPrChange w:id="1260" w:author="Michael Clifton" w:date="2018-10-11T10:02:00Z">
            <w:rPr>
              <w:noProof w:val="0"/>
              <w:lang w:val="en-US"/>
            </w:rPr>
          </w:rPrChange>
        </w:rPr>
        <w:tab/>
      </w:r>
      <w:r w:rsidRPr="000A6AA8">
        <w:rPr>
          <w:noProof w:val="0"/>
          <w:lang w:val="nl-NL"/>
          <w:rPrChange w:id="1261" w:author="Michael Clifton" w:date="2018-10-11T10:02:00Z">
            <w:rPr>
              <w:noProof w:val="0"/>
              <w:lang w:val="en-US"/>
            </w:rPr>
          </w:rPrChange>
        </w:rPr>
        <w:tab/>
      </w:r>
      <w:r w:rsidR="00866BDC" w:rsidRPr="000A6AA8">
        <w:rPr>
          <w:noProof w:val="0"/>
          <w:lang w:val="nl-NL"/>
          <w:rPrChange w:id="1262" w:author="Michael Clifton" w:date="2018-10-11T10:02:00Z">
            <w:rPr>
              <w:noProof w:val="0"/>
              <w:lang w:val="en-US"/>
            </w:rPr>
          </w:rPrChange>
        </w:rPr>
        <w:t>&lt;templateId root='2.16.840.1.113883.10.20.1.31'/&gt;</w:t>
      </w:r>
      <w:bookmarkEnd w:id="1244"/>
    </w:p>
    <w:p w14:paraId="3BCF18E7" w14:textId="77777777" w:rsidR="00866BDC" w:rsidRPr="001B54C3" w:rsidRDefault="00866BDC">
      <w:pPr>
        <w:pStyle w:val="BodyText"/>
      </w:pPr>
      <w:r w:rsidRPr="001B54C3">
        <w:t xml:space="preserve">These &lt;templateId&gt; elements identify this as a blood type observation. They shall be present in the &lt;observation&gt; element as shown above. </w:t>
      </w:r>
    </w:p>
    <w:p w14:paraId="12FB29D7" w14:textId="77777777" w:rsidR="00866BDC" w:rsidRPr="001B54C3" w:rsidRDefault="000B3629" w:rsidP="001B28EA">
      <w:pPr>
        <w:pStyle w:val="Heading5"/>
        <w:rPr>
          <w:noProof w:val="0"/>
          <w:lang w:val="en-US"/>
        </w:rPr>
      </w:pPr>
      <w:bookmarkStart w:id="1263" w:name="_Toc466555401"/>
      <w:r w:rsidRPr="001B54C3">
        <w:rPr>
          <w:noProof w:val="0"/>
          <w:lang w:val="en-US"/>
        </w:rPr>
        <w:t xml:space="preserve">6.3.4.30.4 </w:t>
      </w:r>
      <w:r w:rsidR="00866BDC" w:rsidRPr="001B54C3">
        <w:rPr>
          <w:noProof w:val="0"/>
          <w:lang w:val="en-US"/>
        </w:rPr>
        <w:t xml:space="preserve">&lt;code code='882-1' displayName='ABO+RH GROUP' </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00866BDC" w:rsidRPr="001B54C3">
        <w:rPr>
          <w:noProof w:val="0"/>
          <w:lang w:val="en-US"/>
        </w:rPr>
        <w:t>codeSystem='2.16.840.1.113883.6.1'</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00866BDC" w:rsidRPr="001B54C3">
        <w:rPr>
          <w:noProof w:val="0"/>
          <w:lang w:val="en-US"/>
        </w:rPr>
        <w:t>codeSystemName='LOINC'/&gt;</w:t>
      </w:r>
      <w:bookmarkEnd w:id="1263"/>
    </w:p>
    <w:p w14:paraId="4880E15D" w14:textId="77777777" w:rsidR="00866BDC" w:rsidRPr="001B54C3" w:rsidRDefault="00866BDC">
      <w:pPr>
        <w:pStyle w:val="BodyText"/>
      </w:pPr>
      <w:r w:rsidRPr="001B54C3">
        <w:t xml:space="preserve">The &lt;code&gt; element shall be present to represent this as a finding of the patient's composite blood type. It shall use the code and codeSystem attributes shown above. </w:t>
      </w:r>
    </w:p>
    <w:p w14:paraId="135298D6" w14:textId="77777777" w:rsidR="00866BDC" w:rsidRPr="001B54C3" w:rsidRDefault="000B3629" w:rsidP="001C56E2">
      <w:pPr>
        <w:pStyle w:val="Heading5"/>
        <w:rPr>
          <w:noProof w:val="0"/>
          <w:lang w:val="en-US"/>
        </w:rPr>
      </w:pPr>
      <w:bookmarkStart w:id="1264" w:name="_Toc466555402"/>
      <w:r w:rsidRPr="001B54C3">
        <w:rPr>
          <w:noProof w:val="0"/>
          <w:lang w:val="en-US"/>
        </w:rPr>
        <w:t xml:space="preserve">6.3.4.30.5 </w:t>
      </w:r>
      <w:r w:rsidR="00866BDC" w:rsidRPr="001B54C3">
        <w:rPr>
          <w:strike/>
          <w:noProof w:val="0"/>
          <w:lang w:val="en-US"/>
        </w:rPr>
        <w:t>&lt;repeatNumber value=' '/&gt;</w:t>
      </w:r>
      <w:bookmarkEnd w:id="1264"/>
    </w:p>
    <w:p w14:paraId="62BDFA5E" w14:textId="77777777" w:rsidR="00866BDC" w:rsidRPr="001B54C3" w:rsidRDefault="00866BDC">
      <w:pPr>
        <w:pStyle w:val="BodyText"/>
      </w:pPr>
      <w:r w:rsidRPr="001B54C3">
        <w:t xml:space="preserve">The &lt;repeatNumber&gt; element should not be present in a blood type observation. </w:t>
      </w:r>
    </w:p>
    <w:p w14:paraId="2D3AE3EE" w14:textId="77777777" w:rsidR="00866BDC" w:rsidRPr="001B54C3" w:rsidRDefault="000B3629" w:rsidP="001C56E2">
      <w:pPr>
        <w:pStyle w:val="Heading5"/>
        <w:rPr>
          <w:noProof w:val="0"/>
          <w:lang w:val="en-US"/>
        </w:rPr>
      </w:pPr>
      <w:bookmarkStart w:id="1265" w:name="_Toc466555403"/>
      <w:r w:rsidRPr="001B54C3">
        <w:rPr>
          <w:noProof w:val="0"/>
          <w:lang w:val="en-US"/>
        </w:rPr>
        <w:t xml:space="preserve">6.3.4.30.6 </w:t>
      </w:r>
      <w:r w:rsidR="00866BDC" w:rsidRPr="001B54C3">
        <w:rPr>
          <w:noProof w:val="0"/>
          <w:lang w:val="en-US"/>
        </w:rPr>
        <w:t>&lt;value xsi:type='CE' code=' ' displayName=' '</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00866BDC" w:rsidRPr="001B54C3">
        <w:rPr>
          <w:noProof w:val="0"/>
          <w:lang w:val="en-US"/>
        </w:rPr>
        <w:t>codeSystem=' ' codeSystemName=' '/&gt;</w:t>
      </w:r>
      <w:bookmarkEnd w:id="1265"/>
    </w:p>
    <w:p w14:paraId="4746FDFF" w14:textId="77777777" w:rsidR="00866BDC" w:rsidRPr="001B54C3" w:rsidRDefault="00866BDC">
      <w:pPr>
        <w:pStyle w:val="BodyText"/>
      </w:pPr>
      <w:r w:rsidRPr="001B54C3">
        <w:t>The &lt;value&gt; element shall be present and shall use the CE data type. The code attribute should be valued using a vocabulary that supports encoding of blood types. The table below shows some coding systems that may be used to encode blood type.</w:t>
      </w:r>
    </w:p>
    <w:p w14:paraId="098B05FE" w14:textId="77777777" w:rsidR="00D26DAB" w:rsidRPr="001B54C3" w:rsidRDefault="00D26DAB">
      <w:pPr>
        <w:pStyle w:val="BodyText"/>
      </w:pPr>
    </w:p>
    <w:tbl>
      <w:tblPr>
        <w:tblW w:w="46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1"/>
        <w:gridCol w:w="2946"/>
      </w:tblGrid>
      <w:tr w:rsidR="00866BDC" w:rsidRPr="001B54C3" w14:paraId="1721BCD9" w14:textId="77777777" w:rsidTr="00A65CF6">
        <w:trPr>
          <w:jc w:val="center"/>
        </w:trPr>
        <w:tc>
          <w:tcPr>
            <w:tcW w:w="0" w:type="auto"/>
            <w:shd w:val="clear" w:color="auto" w:fill="D9D9D9"/>
          </w:tcPr>
          <w:p w14:paraId="35719965" w14:textId="77777777" w:rsidR="00866BDC" w:rsidRPr="001B54C3" w:rsidRDefault="00866BDC">
            <w:pPr>
              <w:pStyle w:val="TableEntryHeader"/>
              <w:rPr>
                <w:rFonts w:eastAsia="Arial Unicode MS"/>
                <w:szCs w:val="24"/>
              </w:rPr>
            </w:pPr>
            <w:r w:rsidRPr="001B54C3">
              <w:t xml:space="preserve">Coding System </w:t>
            </w:r>
          </w:p>
        </w:tc>
        <w:tc>
          <w:tcPr>
            <w:tcW w:w="2946" w:type="dxa"/>
            <w:shd w:val="clear" w:color="auto" w:fill="D9D9D9"/>
          </w:tcPr>
          <w:p w14:paraId="62169367" w14:textId="77777777" w:rsidR="00866BDC" w:rsidRPr="001B54C3" w:rsidRDefault="00866BDC">
            <w:pPr>
              <w:pStyle w:val="TableEntryHeader"/>
              <w:rPr>
                <w:rFonts w:eastAsia="Arial Unicode MS"/>
                <w:szCs w:val="24"/>
              </w:rPr>
            </w:pPr>
            <w:r w:rsidRPr="001B54C3">
              <w:t>OID</w:t>
            </w:r>
          </w:p>
        </w:tc>
      </w:tr>
      <w:tr w:rsidR="00866BDC" w:rsidRPr="001B54C3" w14:paraId="2403DEF5" w14:textId="77777777" w:rsidTr="00A65CF6">
        <w:trPr>
          <w:jc w:val="center"/>
        </w:trPr>
        <w:tc>
          <w:tcPr>
            <w:tcW w:w="0" w:type="auto"/>
            <w:shd w:val="clear" w:color="auto" w:fill="auto"/>
          </w:tcPr>
          <w:p w14:paraId="04568FED" w14:textId="77777777" w:rsidR="00866BDC" w:rsidRPr="001B54C3" w:rsidRDefault="00866BDC" w:rsidP="00D26DAB">
            <w:pPr>
              <w:pStyle w:val="TableEntry"/>
              <w:rPr>
                <w:rFonts w:ascii="Arial Unicode MS" w:eastAsia="Arial Unicode MS" w:hAnsi="Arial Unicode MS" w:cs="Arial Unicode MS"/>
                <w:szCs w:val="24"/>
              </w:rPr>
            </w:pPr>
            <w:r w:rsidRPr="001B54C3">
              <w:t>ISBT 128</w:t>
            </w:r>
          </w:p>
        </w:tc>
        <w:tc>
          <w:tcPr>
            <w:tcW w:w="2946" w:type="dxa"/>
            <w:shd w:val="clear" w:color="auto" w:fill="auto"/>
          </w:tcPr>
          <w:p w14:paraId="07DC2854" w14:textId="77777777" w:rsidR="00866BDC" w:rsidRPr="001B54C3" w:rsidRDefault="00866BDC" w:rsidP="00D26DAB">
            <w:pPr>
              <w:pStyle w:val="TableEntry"/>
              <w:rPr>
                <w:rFonts w:ascii="Arial Unicode MS" w:eastAsia="Arial Unicode MS" w:hAnsi="Arial Unicode MS" w:cs="Arial Unicode MS"/>
                <w:szCs w:val="24"/>
              </w:rPr>
            </w:pPr>
            <w:r w:rsidRPr="001B54C3">
              <w:t>2.16.840.1.113883.6.18</w:t>
            </w:r>
          </w:p>
        </w:tc>
      </w:tr>
      <w:tr w:rsidR="00866BDC" w:rsidRPr="001B54C3" w14:paraId="3D3AF8A4" w14:textId="77777777" w:rsidTr="00A65CF6">
        <w:trPr>
          <w:jc w:val="center"/>
        </w:trPr>
        <w:tc>
          <w:tcPr>
            <w:tcW w:w="0" w:type="auto"/>
            <w:shd w:val="clear" w:color="auto" w:fill="auto"/>
          </w:tcPr>
          <w:p w14:paraId="438D1892" w14:textId="77777777" w:rsidR="00866BDC" w:rsidRPr="001B54C3" w:rsidRDefault="00866BDC" w:rsidP="00D26DAB">
            <w:pPr>
              <w:pStyle w:val="TableEntry"/>
            </w:pPr>
            <w:r w:rsidRPr="001B54C3">
              <w:rPr>
                <w:szCs w:val="18"/>
              </w:rPr>
              <w:t>SNOMED CT</w:t>
            </w:r>
          </w:p>
        </w:tc>
        <w:tc>
          <w:tcPr>
            <w:tcW w:w="2946" w:type="dxa"/>
            <w:shd w:val="clear" w:color="auto" w:fill="auto"/>
          </w:tcPr>
          <w:p w14:paraId="16F48264" w14:textId="77777777" w:rsidR="00866BDC" w:rsidRPr="001B54C3" w:rsidRDefault="00866BDC" w:rsidP="00D26DAB">
            <w:pPr>
              <w:pStyle w:val="TableEntry"/>
            </w:pPr>
            <w:r w:rsidRPr="001B54C3">
              <w:t>2.16.840.1.113883.6.96</w:t>
            </w:r>
          </w:p>
        </w:tc>
      </w:tr>
    </w:tbl>
    <w:p w14:paraId="1A617BE7" w14:textId="77777777" w:rsidR="00866BDC" w:rsidRPr="001B54C3" w:rsidRDefault="00866BDC">
      <w:pPr>
        <w:pStyle w:val="BodyText"/>
      </w:pPr>
    </w:p>
    <w:p w14:paraId="28DB1BF8" w14:textId="77777777" w:rsidR="00866BDC" w:rsidRPr="000A6AA8" w:rsidRDefault="007E7DC9" w:rsidP="001C56E2">
      <w:pPr>
        <w:pStyle w:val="Heading5"/>
        <w:rPr>
          <w:noProof w:val="0"/>
          <w:lang w:val="nl-NL"/>
          <w:rPrChange w:id="1266" w:author="Michael Clifton" w:date="2018-10-11T09:57:00Z">
            <w:rPr>
              <w:noProof w:val="0"/>
              <w:lang w:val="en-US"/>
            </w:rPr>
          </w:rPrChange>
        </w:rPr>
      </w:pPr>
      <w:bookmarkStart w:id="1267" w:name="_Toc466555404"/>
      <w:r w:rsidRPr="000A6AA8">
        <w:rPr>
          <w:noProof w:val="0"/>
          <w:lang w:val="nl-NL"/>
          <w:rPrChange w:id="1268" w:author="Michael Clifton" w:date="2018-10-11T09:57:00Z">
            <w:rPr>
              <w:noProof w:val="0"/>
              <w:lang w:val="en-US"/>
            </w:rPr>
          </w:rPrChange>
        </w:rPr>
        <w:t>6</w:t>
      </w:r>
      <w:r w:rsidR="000B3629" w:rsidRPr="000A6AA8">
        <w:rPr>
          <w:noProof w:val="0"/>
          <w:lang w:val="nl-NL"/>
          <w:rPrChange w:id="1269" w:author="Michael Clifton" w:date="2018-10-11T09:57:00Z">
            <w:rPr>
              <w:noProof w:val="0"/>
              <w:lang w:val="en-US"/>
            </w:rPr>
          </w:rPrChange>
        </w:rPr>
        <w:t xml:space="preserve">.3.4.30.7 </w:t>
      </w:r>
      <w:r w:rsidR="00866BDC" w:rsidRPr="000A6AA8">
        <w:rPr>
          <w:strike/>
          <w:noProof w:val="0"/>
          <w:lang w:val="nl-NL"/>
          <w:rPrChange w:id="1270" w:author="Michael Clifton" w:date="2018-10-11T09:57:00Z">
            <w:rPr>
              <w:strike/>
              <w:noProof w:val="0"/>
              <w:lang w:val="en-US"/>
            </w:rPr>
          </w:rPrChange>
        </w:rPr>
        <w:t>&lt;interpretationCode code=' ' codeSystem=' ' codeSystemName=' '/&gt;</w:t>
      </w:r>
      <w:r w:rsidR="000B3629" w:rsidRPr="000A6AA8">
        <w:rPr>
          <w:strike/>
          <w:noProof w:val="0"/>
          <w:lang w:val="nl-NL"/>
          <w:rPrChange w:id="1271" w:author="Michael Clifton" w:date="2018-10-11T09:57:00Z">
            <w:rPr>
              <w:strike/>
              <w:noProof w:val="0"/>
              <w:lang w:val="en-US"/>
            </w:rPr>
          </w:rPrChange>
        </w:rPr>
        <w:tab/>
      </w:r>
      <w:r w:rsidR="000B3629" w:rsidRPr="000A6AA8">
        <w:rPr>
          <w:strike/>
          <w:noProof w:val="0"/>
          <w:lang w:val="nl-NL"/>
          <w:rPrChange w:id="1272" w:author="Michael Clifton" w:date="2018-10-11T09:57:00Z">
            <w:rPr>
              <w:strike/>
              <w:noProof w:val="0"/>
              <w:lang w:val="en-US"/>
            </w:rPr>
          </w:rPrChange>
        </w:rPr>
        <w:tab/>
      </w:r>
      <w:r w:rsidR="000B3629" w:rsidRPr="000A6AA8">
        <w:rPr>
          <w:strike/>
          <w:noProof w:val="0"/>
          <w:lang w:val="nl-NL"/>
          <w:rPrChange w:id="1273" w:author="Michael Clifton" w:date="2018-10-11T09:57:00Z">
            <w:rPr>
              <w:strike/>
              <w:noProof w:val="0"/>
              <w:lang w:val="en-US"/>
            </w:rPr>
          </w:rPrChange>
        </w:rPr>
        <w:tab/>
      </w:r>
      <w:r w:rsidR="000B3629" w:rsidRPr="000A6AA8">
        <w:rPr>
          <w:strike/>
          <w:noProof w:val="0"/>
          <w:lang w:val="nl-NL"/>
          <w:rPrChange w:id="1274" w:author="Michael Clifton" w:date="2018-10-11T09:57:00Z">
            <w:rPr>
              <w:strike/>
              <w:noProof w:val="0"/>
              <w:lang w:val="en-US"/>
            </w:rPr>
          </w:rPrChange>
        </w:rPr>
        <w:tab/>
      </w:r>
      <w:r w:rsidR="000B3629" w:rsidRPr="000A6AA8">
        <w:rPr>
          <w:strike/>
          <w:noProof w:val="0"/>
          <w:lang w:val="nl-NL"/>
          <w:rPrChange w:id="1275" w:author="Michael Clifton" w:date="2018-10-11T09:57:00Z">
            <w:rPr>
              <w:strike/>
              <w:noProof w:val="0"/>
              <w:lang w:val="en-US"/>
            </w:rPr>
          </w:rPrChange>
        </w:rPr>
        <w:tab/>
      </w:r>
      <w:r w:rsidR="00866BDC" w:rsidRPr="000A6AA8">
        <w:rPr>
          <w:strike/>
          <w:noProof w:val="0"/>
          <w:lang w:val="nl-NL"/>
          <w:rPrChange w:id="1276" w:author="Michael Clifton" w:date="2018-10-11T09:57:00Z">
            <w:rPr>
              <w:strike/>
              <w:noProof w:val="0"/>
              <w:lang w:val="en-US"/>
            </w:rPr>
          </w:rPrChange>
        </w:rPr>
        <w:t xml:space="preserve">&lt;methodCode code=' ' codeSystem=' ' </w:t>
      </w:r>
      <w:r w:rsidR="00866BDC" w:rsidRPr="000A6AA8">
        <w:rPr>
          <w:strike/>
          <w:noProof w:val="0"/>
          <w:lang w:val="nl-NL"/>
          <w:rPrChange w:id="1277" w:author="Michael Clifton" w:date="2018-10-11T09:57:00Z">
            <w:rPr>
              <w:strike/>
              <w:noProof w:val="0"/>
              <w:lang w:val="en-US"/>
            </w:rPr>
          </w:rPrChange>
        </w:rPr>
        <w:lastRenderedPageBreak/>
        <w:t>codeSystemName=' '/&gt;</w:t>
      </w:r>
      <w:r w:rsidR="000B3629" w:rsidRPr="000A6AA8">
        <w:rPr>
          <w:strike/>
          <w:noProof w:val="0"/>
          <w:lang w:val="nl-NL"/>
          <w:rPrChange w:id="1278" w:author="Michael Clifton" w:date="2018-10-11T09:57:00Z">
            <w:rPr>
              <w:strike/>
              <w:noProof w:val="0"/>
              <w:lang w:val="en-US"/>
            </w:rPr>
          </w:rPrChange>
        </w:rPr>
        <w:tab/>
      </w:r>
      <w:r w:rsidR="000B3629" w:rsidRPr="000A6AA8">
        <w:rPr>
          <w:strike/>
          <w:noProof w:val="0"/>
          <w:lang w:val="nl-NL"/>
          <w:rPrChange w:id="1279" w:author="Michael Clifton" w:date="2018-10-11T09:57:00Z">
            <w:rPr>
              <w:strike/>
              <w:noProof w:val="0"/>
              <w:lang w:val="en-US"/>
            </w:rPr>
          </w:rPrChange>
        </w:rPr>
        <w:tab/>
      </w:r>
      <w:r w:rsidR="000B3629" w:rsidRPr="000A6AA8">
        <w:rPr>
          <w:strike/>
          <w:noProof w:val="0"/>
          <w:lang w:val="nl-NL"/>
          <w:rPrChange w:id="1280" w:author="Michael Clifton" w:date="2018-10-11T09:57:00Z">
            <w:rPr>
              <w:strike/>
              <w:noProof w:val="0"/>
              <w:lang w:val="en-US"/>
            </w:rPr>
          </w:rPrChange>
        </w:rPr>
        <w:tab/>
      </w:r>
      <w:r w:rsidR="000B3629" w:rsidRPr="000A6AA8">
        <w:rPr>
          <w:strike/>
          <w:noProof w:val="0"/>
          <w:lang w:val="nl-NL"/>
          <w:rPrChange w:id="1281" w:author="Michael Clifton" w:date="2018-10-11T09:57:00Z">
            <w:rPr>
              <w:strike/>
              <w:noProof w:val="0"/>
              <w:lang w:val="en-US"/>
            </w:rPr>
          </w:rPrChange>
        </w:rPr>
        <w:tab/>
      </w:r>
      <w:r w:rsidR="000B3629" w:rsidRPr="000A6AA8">
        <w:rPr>
          <w:strike/>
          <w:noProof w:val="0"/>
          <w:lang w:val="nl-NL"/>
          <w:rPrChange w:id="1282" w:author="Michael Clifton" w:date="2018-10-11T09:57:00Z">
            <w:rPr>
              <w:strike/>
              <w:noProof w:val="0"/>
              <w:lang w:val="en-US"/>
            </w:rPr>
          </w:rPrChange>
        </w:rPr>
        <w:tab/>
      </w:r>
      <w:r w:rsidR="00866BDC" w:rsidRPr="000A6AA8">
        <w:rPr>
          <w:strike/>
          <w:noProof w:val="0"/>
          <w:lang w:val="nl-NL"/>
          <w:rPrChange w:id="1283" w:author="Michael Clifton" w:date="2018-10-11T09:57:00Z">
            <w:rPr>
              <w:strike/>
              <w:noProof w:val="0"/>
              <w:lang w:val="en-US"/>
            </w:rPr>
          </w:rPrChange>
        </w:rPr>
        <w:t>&lt;targetSiteCode code=' ' codeSystem=' ' codeSystemName=' '/&gt;</w:t>
      </w:r>
      <w:bookmarkEnd w:id="1267"/>
    </w:p>
    <w:p w14:paraId="78CCC4C5" w14:textId="77777777" w:rsidR="00866BDC" w:rsidRPr="001B54C3" w:rsidRDefault="00866BDC">
      <w:pPr>
        <w:pStyle w:val="BodyText"/>
      </w:pPr>
      <w:r w:rsidRPr="001B54C3">
        <w:t>The &lt;interpretationCode&gt;, &lt;methodCode&gt;, and &lt;targetSiteCode&gt; should not be present in a blood type observation.</w:t>
      </w:r>
    </w:p>
    <w:p w14:paraId="62A5A4F0" w14:textId="77777777" w:rsidR="00866BDC" w:rsidRPr="001B54C3" w:rsidRDefault="00866BDC">
      <w:pPr>
        <w:pStyle w:val="BodyText"/>
      </w:pPr>
    </w:p>
    <w:p w14:paraId="07B57045" w14:textId="77777777" w:rsidR="00866BDC" w:rsidRPr="001B54C3" w:rsidRDefault="00866BDC">
      <w:pPr>
        <w:pStyle w:val="EditorInstructions"/>
      </w:pPr>
      <w:r w:rsidRPr="001B54C3">
        <w:t>Add Section 6.3.4.31</w:t>
      </w:r>
    </w:p>
    <w:p w14:paraId="56A0BBD1" w14:textId="77777777" w:rsidR="00866BDC" w:rsidRPr="001B54C3" w:rsidRDefault="00866BDC">
      <w:pPr>
        <w:pStyle w:val="Heading4"/>
        <w:rPr>
          <w:noProof w:val="0"/>
        </w:rPr>
      </w:pPr>
      <w:bookmarkStart w:id="1284" w:name="_Toc466555405"/>
      <w:bookmarkStart w:id="1285" w:name="Encounters_1.3.6.1.4.1.19376.1.5.3.1.4.1"/>
      <w:r w:rsidRPr="001B54C3">
        <w:rPr>
          <w:noProof w:val="0"/>
        </w:rPr>
        <w:t>6.3.4.31 Encounters 1.3.6.1.4.1.19376.1.5.3.1.4.14</w:t>
      </w:r>
      <w:bookmarkEnd w:id="1284"/>
      <w:r w:rsidRPr="001B54C3">
        <w:rPr>
          <w:noProof w:val="0"/>
        </w:rPr>
        <w:t xml:space="preserve"> </w:t>
      </w:r>
    </w:p>
    <w:p w14:paraId="6F5215F8" w14:textId="77777777" w:rsidR="007D3A8F" w:rsidRPr="001B54C3" w:rsidRDefault="007D3A8F" w:rsidP="001B28EA">
      <w:pPr>
        <w:pStyle w:val="BodyText"/>
      </w:pPr>
      <w:r w:rsidRPr="001B54C3">
        <w:rPr>
          <w:szCs w:val="24"/>
        </w:rPr>
        <w:t>An Encounter is an interaction between a patient and care provider(s) for the purpose of providing healthcare-related service(s). Healthcare services include health assessment. Examples: outpatient visit to multiple departments, home health support (including physical therapy), inpatient hospital stay, emergency room visit, field visit (e.g., traffic accident), office visit, occupational therapy, or telephone call.</w:t>
      </w:r>
    </w:p>
    <w:p w14:paraId="3B21AB27" w14:textId="77777777" w:rsidR="00866BDC" w:rsidRPr="001B54C3" w:rsidRDefault="00866BDC">
      <w:pPr>
        <w:pStyle w:val="Heading5"/>
        <w:rPr>
          <w:noProof w:val="0"/>
          <w:lang w:val="en-US"/>
        </w:rPr>
      </w:pPr>
      <w:bookmarkStart w:id="1286" w:name="_Toc466555406"/>
      <w:bookmarkEnd w:id="1285"/>
      <w:r w:rsidRPr="001B54C3">
        <w:rPr>
          <w:noProof w:val="0"/>
          <w:lang w:val="en-US"/>
        </w:rPr>
        <w:t>6.3.4.31.1 Standards</w:t>
      </w:r>
      <w:bookmarkEnd w:id="1286"/>
      <w:r w:rsidRPr="001B54C3">
        <w:rPr>
          <w:noProof w:val="0"/>
          <w:lang w:val="en-US"/>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524"/>
        <w:gridCol w:w="4123"/>
      </w:tblGrid>
      <w:tr w:rsidR="00866BDC" w:rsidRPr="001B54C3" w14:paraId="59F800E1" w14:textId="77777777">
        <w:trPr>
          <w:tblCellSpacing w:w="0" w:type="dxa"/>
        </w:trPr>
        <w:tc>
          <w:tcPr>
            <w:tcW w:w="0" w:type="auto"/>
            <w:vAlign w:val="center"/>
          </w:tcPr>
          <w:p w14:paraId="15AFCBEA" w14:textId="77777777" w:rsidR="00866BDC" w:rsidRPr="001B54C3" w:rsidRDefault="00866BDC">
            <w:r w:rsidRPr="001B54C3">
              <w:t>CCD</w:t>
            </w:r>
          </w:p>
        </w:tc>
        <w:tc>
          <w:tcPr>
            <w:tcW w:w="0" w:type="auto"/>
            <w:vAlign w:val="center"/>
          </w:tcPr>
          <w:p w14:paraId="142E9432" w14:textId="77777777" w:rsidR="00866BDC" w:rsidRPr="001B54C3" w:rsidRDefault="00B64CE6">
            <w:hyperlink r:id="rId39" w:tooltip="http://www.hl7.org/Library/General/HL7_CDA_R2_final.zip" w:history="1">
              <w:r w:rsidR="00866BDC" w:rsidRPr="001B54C3">
                <w:rPr>
                  <w:rStyle w:val="Hyperlink"/>
                </w:rPr>
                <w:t>ASTM/HL7 Continuity of Care Document</w:t>
              </w:r>
            </w:hyperlink>
            <w:r w:rsidR="00866BDC" w:rsidRPr="001B54C3">
              <w:t xml:space="preserve"> </w:t>
            </w:r>
          </w:p>
        </w:tc>
      </w:tr>
    </w:tbl>
    <w:p w14:paraId="1A4692DB" w14:textId="77777777" w:rsidR="00866BDC" w:rsidRPr="001B54C3" w:rsidRDefault="00866BDC" w:rsidP="00576949">
      <w:pPr>
        <w:pStyle w:val="Heading5"/>
        <w:rPr>
          <w:noProof w:val="0"/>
          <w:lang w:val="en-US"/>
        </w:rPr>
      </w:pPr>
      <w:bookmarkStart w:id="1287" w:name="_Toc466555407"/>
      <w:r w:rsidRPr="001B54C3">
        <w:rPr>
          <w:noProof w:val="0"/>
          <w:lang w:val="en-US"/>
        </w:rPr>
        <w:t>6.3.4.31.2 Specification</w:t>
      </w:r>
      <w:bookmarkEnd w:id="1287"/>
      <w:r w:rsidRPr="001B54C3">
        <w:rPr>
          <w:noProof w:val="0"/>
          <w:lang w:val="en-US"/>
        </w:rPr>
        <w:t xml:space="preserve"> </w:t>
      </w:r>
    </w:p>
    <w:p w14:paraId="207C8A3E" w14:textId="77777777" w:rsidR="00866BDC" w:rsidRPr="001B54C3" w:rsidRDefault="00866BDC"/>
    <w:p w14:paraId="64D02637" w14:textId="77777777" w:rsidR="00866BDC" w:rsidRPr="001B54C3" w:rsidRDefault="00866BDC">
      <w:pPr>
        <w:pStyle w:val="XMLFragment"/>
        <w:rPr>
          <w:noProof w:val="0"/>
        </w:rPr>
      </w:pPr>
      <w:r w:rsidRPr="001B54C3">
        <w:rPr>
          <w:noProof w:val="0"/>
        </w:rPr>
        <w:lastRenderedPageBreak/>
        <w:t>&lt;encounter classCode='ENC' moodCode='PRMS|ARQ|EVN'&gt;</w:t>
      </w:r>
    </w:p>
    <w:p w14:paraId="205706F1" w14:textId="77777777" w:rsidR="00866BDC" w:rsidRPr="000A6AA8" w:rsidRDefault="00866BDC">
      <w:pPr>
        <w:pStyle w:val="XMLFragment"/>
        <w:rPr>
          <w:noProof w:val="0"/>
          <w:lang w:val="nl-NL"/>
          <w:rPrChange w:id="1288" w:author="Michael Clifton" w:date="2018-10-11T10:02:00Z">
            <w:rPr>
              <w:noProof w:val="0"/>
            </w:rPr>
          </w:rPrChange>
        </w:rPr>
      </w:pPr>
      <w:r w:rsidRPr="001B54C3">
        <w:rPr>
          <w:noProof w:val="0"/>
        </w:rPr>
        <w:t xml:space="preserve"> </w:t>
      </w:r>
      <w:r w:rsidRPr="000A6AA8">
        <w:rPr>
          <w:noProof w:val="0"/>
          <w:lang w:val="nl-NL"/>
          <w:rPrChange w:id="1289" w:author="Michael Clifton" w:date="2018-10-11T10:02:00Z">
            <w:rPr>
              <w:noProof w:val="0"/>
            </w:rPr>
          </w:rPrChange>
        </w:rPr>
        <w:t>&lt;templateId root='1.3.6.1.4.1.19376.1.5.3.1.4.14'/&gt;</w:t>
      </w:r>
    </w:p>
    <w:p w14:paraId="45B201CD" w14:textId="77777777" w:rsidR="00866BDC" w:rsidRPr="000A6AA8" w:rsidRDefault="00866BDC">
      <w:pPr>
        <w:pStyle w:val="XMLFragment"/>
        <w:rPr>
          <w:noProof w:val="0"/>
          <w:lang w:val="nl-NL"/>
          <w:rPrChange w:id="1290" w:author="Michael Clifton" w:date="2018-10-11T10:02:00Z">
            <w:rPr>
              <w:noProof w:val="0"/>
            </w:rPr>
          </w:rPrChange>
        </w:rPr>
      </w:pPr>
      <w:r w:rsidRPr="000A6AA8">
        <w:rPr>
          <w:noProof w:val="0"/>
          <w:lang w:val="nl-NL"/>
          <w:rPrChange w:id="1291" w:author="Michael Clifton" w:date="2018-10-11T10:02:00Z">
            <w:rPr>
              <w:noProof w:val="0"/>
            </w:rPr>
          </w:rPrChange>
        </w:rPr>
        <w:t xml:space="preserve"> &lt;templateId root='2.16.840.1.113883.10.20.1.21'/&gt;</w:t>
      </w:r>
    </w:p>
    <w:p w14:paraId="58FBDC6E" w14:textId="77777777" w:rsidR="00866BDC" w:rsidRPr="000A6AA8" w:rsidRDefault="00866BDC">
      <w:pPr>
        <w:pStyle w:val="XMLFragment"/>
        <w:rPr>
          <w:noProof w:val="0"/>
          <w:lang w:val="nl-NL"/>
          <w:rPrChange w:id="1292" w:author="Michael Clifton" w:date="2018-10-11T10:02:00Z">
            <w:rPr>
              <w:noProof w:val="0"/>
            </w:rPr>
          </w:rPrChange>
        </w:rPr>
      </w:pPr>
      <w:r w:rsidRPr="000A6AA8">
        <w:rPr>
          <w:noProof w:val="0"/>
          <w:lang w:val="nl-NL"/>
          <w:rPrChange w:id="1293" w:author="Michael Clifton" w:date="2018-10-11T10:02:00Z">
            <w:rPr>
              <w:noProof w:val="0"/>
            </w:rPr>
          </w:rPrChange>
        </w:rPr>
        <w:t xml:space="preserve"> &lt;templateId root='2.16.840.1.113883.10.20.1.25'/&gt;</w:t>
      </w:r>
    </w:p>
    <w:p w14:paraId="51444253" w14:textId="77777777" w:rsidR="00866BDC" w:rsidRPr="000A6AA8" w:rsidRDefault="00866BDC">
      <w:pPr>
        <w:pStyle w:val="XMLFragment"/>
        <w:rPr>
          <w:noProof w:val="0"/>
          <w:lang w:val="nl-NL"/>
          <w:rPrChange w:id="1294" w:author="Michael Clifton" w:date="2018-10-11T10:02:00Z">
            <w:rPr>
              <w:noProof w:val="0"/>
            </w:rPr>
          </w:rPrChange>
        </w:rPr>
      </w:pPr>
      <w:r w:rsidRPr="000A6AA8">
        <w:rPr>
          <w:noProof w:val="0"/>
          <w:lang w:val="nl-NL"/>
          <w:rPrChange w:id="1295" w:author="Michael Clifton" w:date="2018-10-11T10:02:00Z">
            <w:rPr>
              <w:noProof w:val="0"/>
            </w:rPr>
          </w:rPrChange>
        </w:rPr>
        <w:t xml:space="preserve"> &lt;id root='' extension=''/&gt;</w:t>
      </w:r>
    </w:p>
    <w:p w14:paraId="42B1463D" w14:textId="77777777" w:rsidR="00866BDC" w:rsidRPr="001B54C3" w:rsidRDefault="00866BDC">
      <w:pPr>
        <w:pStyle w:val="XMLFragment"/>
        <w:rPr>
          <w:noProof w:val="0"/>
        </w:rPr>
      </w:pPr>
      <w:r w:rsidRPr="000A6AA8">
        <w:rPr>
          <w:noProof w:val="0"/>
          <w:lang w:val="nl-NL"/>
          <w:rPrChange w:id="1296" w:author="Michael Clifton" w:date="2018-10-11T10:02:00Z">
            <w:rPr>
              <w:noProof w:val="0"/>
            </w:rPr>
          </w:rPrChange>
        </w:rPr>
        <w:t xml:space="preserve"> </w:t>
      </w:r>
      <w:r w:rsidRPr="001B54C3">
        <w:rPr>
          <w:noProof w:val="0"/>
        </w:rPr>
        <w:t>&lt;code code='' codeSystem='2.16.840.1.113883.5.4' codeSystemName='ActEncounterCode' /&gt;</w:t>
      </w:r>
    </w:p>
    <w:p w14:paraId="25E07511" w14:textId="77777777" w:rsidR="00866BDC" w:rsidRPr="001B54C3" w:rsidRDefault="00866BDC">
      <w:pPr>
        <w:pStyle w:val="XMLFragment"/>
        <w:rPr>
          <w:noProof w:val="0"/>
        </w:rPr>
      </w:pPr>
      <w:r w:rsidRPr="001B54C3">
        <w:rPr>
          <w:noProof w:val="0"/>
        </w:rPr>
        <w:t xml:space="preserve"> &lt;text&gt;&lt;reference value='#xxx'/&gt;&lt;/text&gt;</w:t>
      </w:r>
    </w:p>
    <w:p w14:paraId="2EF7DE06" w14:textId="77777777" w:rsidR="00866BDC" w:rsidRPr="001B54C3" w:rsidRDefault="00866BDC">
      <w:pPr>
        <w:pStyle w:val="XMLFragment"/>
        <w:rPr>
          <w:noProof w:val="0"/>
        </w:rPr>
      </w:pPr>
      <w:r w:rsidRPr="001B54C3">
        <w:rPr>
          <w:noProof w:val="0"/>
        </w:rPr>
        <w:t xml:space="preserve"> &lt;effectiveTime&gt;</w:t>
      </w:r>
    </w:p>
    <w:p w14:paraId="760D65A4" w14:textId="77777777" w:rsidR="00866BDC" w:rsidRPr="001B54C3" w:rsidRDefault="00866BDC">
      <w:pPr>
        <w:pStyle w:val="XMLFragment"/>
        <w:rPr>
          <w:noProof w:val="0"/>
        </w:rPr>
      </w:pPr>
      <w:r w:rsidRPr="001B54C3">
        <w:rPr>
          <w:noProof w:val="0"/>
        </w:rPr>
        <w:t xml:space="preserve">   &lt;low value=''/&gt;</w:t>
      </w:r>
    </w:p>
    <w:p w14:paraId="7B014022" w14:textId="77777777" w:rsidR="00866BDC" w:rsidRPr="001B54C3" w:rsidRDefault="00866BDC">
      <w:pPr>
        <w:pStyle w:val="XMLFragment"/>
        <w:rPr>
          <w:noProof w:val="0"/>
        </w:rPr>
      </w:pPr>
      <w:r w:rsidRPr="001B54C3">
        <w:rPr>
          <w:noProof w:val="0"/>
        </w:rPr>
        <w:t xml:space="preserve">   &lt;high value=''/&gt;</w:t>
      </w:r>
    </w:p>
    <w:p w14:paraId="7A06466B" w14:textId="77777777" w:rsidR="00866BDC" w:rsidRPr="001B54C3" w:rsidRDefault="00866BDC">
      <w:pPr>
        <w:pStyle w:val="XMLFragment"/>
        <w:rPr>
          <w:noProof w:val="0"/>
        </w:rPr>
      </w:pPr>
      <w:r w:rsidRPr="001B54C3">
        <w:rPr>
          <w:noProof w:val="0"/>
        </w:rPr>
        <w:t xml:space="preserve"> &lt;/effectiveTime&gt;</w:t>
      </w:r>
    </w:p>
    <w:p w14:paraId="5DC870A1" w14:textId="77777777" w:rsidR="00866BDC" w:rsidRPr="001B54C3" w:rsidRDefault="00866BDC">
      <w:pPr>
        <w:pStyle w:val="XMLFragment"/>
        <w:rPr>
          <w:noProof w:val="0"/>
        </w:rPr>
      </w:pPr>
      <w:r w:rsidRPr="001B54C3">
        <w:rPr>
          <w:noProof w:val="0"/>
        </w:rPr>
        <w:t xml:space="preserve"> &lt;priorityCode code=''/&gt;</w:t>
      </w:r>
    </w:p>
    <w:p w14:paraId="6D95B0C5" w14:textId="77777777" w:rsidR="00866BDC" w:rsidRPr="001B54C3" w:rsidRDefault="00866BDC">
      <w:pPr>
        <w:pStyle w:val="XMLFragment"/>
        <w:rPr>
          <w:noProof w:val="0"/>
        </w:rPr>
      </w:pPr>
      <w:r w:rsidRPr="001B54C3">
        <w:rPr>
          <w:noProof w:val="0"/>
        </w:rPr>
        <w:t xml:space="preserve"> &lt;performer typeCode='PRF'&gt;</w:t>
      </w:r>
    </w:p>
    <w:p w14:paraId="22AB5F11" w14:textId="77777777" w:rsidR="00866BDC" w:rsidRPr="001B54C3" w:rsidRDefault="00866BDC">
      <w:pPr>
        <w:pStyle w:val="XMLFragment"/>
        <w:rPr>
          <w:noProof w:val="0"/>
        </w:rPr>
      </w:pPr>
      <w:r w:rsidRPr="001B54C3">
        <w:rPr>
          <w:noProof w:val="0"/>
        </w:rPr>
        <w:t xml:space="preserve">   &lt;time&gt;&lt;low value=''/&gt;&lt;high value=''/&gt;&lt;/time&gt;</w:t>
      </w:r>
    </w:p>
    <w:p w14:paraId="236ADF6D" w14:textId="77777777" w:rsidR="00866BDC" w:rsidRPr="001B54C3" w:rsidRDefault="00866BDC">
      <w:pPr>
        <w:pStyle w:val="XMLFragment"/>
        <w:rPr>
          <w:noProof w:val="0"/>
        </w:rPr>
      </w:pPr>
      <w:r w:rsidRPr="001B54C3">
        <w:rPr>
          <w:noProof w:val="0"/>
        </w:rPr>
        <w:t xml:space="preserve">   &lt;assignedEntity&gt;...&lt;/assignedEntity&gt;</w:t>
      </w:r>
    </w:p>
    <w:p w14:paraId="560A20AD" w14:textId="77777777" w:rsidR="00866BDC" w:rsidRPr="001B54C3" w:rsidRDefault="00866BDC">
      <w:pPr>
        <w:pStyle w:val="XMLFragment"/>
        <w:rPr>
          <w:noProof w:val="0"/>
        </w:rPr>
      </w:pPr>
      <w:r w:rsidRPr="001B54C3">
        <w:rPr>
          <w:noProof w:val="0"/>
        </w:rPr>
        <w:t xml:space="preserve"> &lt;/performer&gt;</w:t>
      </w:r>
    </w:p>
    <w:p w14:paraId="5D948302" w14:textId="77777777" w:rsidR="00866BDC" w:rsidRPr="001B54C3" w:rsidRDefault="00866BDC">
      <w:pPr>
        <w:pStyle w:val="XMLFragment"/>
        <w:rPr>
          <w:noProof w:val="0"/>
        </w:rPr>
      </w:pPr>
      <w:r w:rsidRPr="001B54C3">
        <w:rPr>
          <w:noProof w:val="0"/>
        </w:rPr>
        <w:t xml:space="preserve"> &lt;author /&gt;</w:t>
      </w:r>
    </w:p>
    <w:p w14:paraId="2572CEBA" w14:textId="77777777" w:rsidR="00866BDC" w:rsidRPr="001B54C3" w:rsidRDefault="00866BDC">
      <w:pPr>
        <w:pStyle w:val="XMLFragment"/>
        <w:rPr>
          <w:noProof w:val="0"/>
        </w:rPr>
      </w:pPr>
      <w:r w:rsidRPr="001B54C3">
        <w:rPr>
          <w:noProof w:val="0"/>
        </w:rPr>
        <w:t xml:space="preserve"> &lt;informant /&gt;</w:t>
      </w:r>
    </w:p>
    <w:p w14:paraId="407177BB" w14:textId="77777777" w:rsidR="00866BDC" w:rsidRPr="001B54C3" w:rsidRDefault="00866BDC">
      <w:pPr>
        <w:pStyle w:val="XMLFragment"/>
        <w:rPr>
          <w:noProof w:val="0"/>
        </w:rPr>
      </w:pPr>
      <w:r w:rsidRPr="001B54C3">
        <w:rPr>
          <w:noProof w:val="0"/>
        </w:rPr>
        <w:t xml:space="preserve"> &lt;participant typeCode='LOC'&gt;</w:t>
      </w:r>
    </w:p>
    <w:p w14:paraId="5C0B29AF" w14:textId="77777777" w:rsidR="00866BDC" w:rsidRPr="001B54C3" w:rsidRDefault="00866BDC">
      <w:pPr>
        <w:pStyle w:val="XMLFragment"/>
        <w:rPr>
          <w:noProof w:val="0"/>
        </w:rPr>
      </w:pPr>
      <w:r w:rsidRPr="001B54C3">
        <w:rPr>
          <w:noProof w:val="0"/>
        </w:rPr>
        <w:t xml:space="preserve">   &lt;participantRole classCode='SDLOC'&gt;</w:t>
      </w:r>
    </w:p>
    <w:p w14:paraId="334AF5DE" w14:textId="77777777" w:rsidR="00866BDC" w:rsidRPr="001B54C3" w:rsidRDefault="00866BDC">
      <w:pPr>
        <w:pStyle w:val="XMLFragment"/>
        <w:rPr>
          <w:noProof w:val="0"/>
        </w:rPr>
      </w:pPr>
      <w:r w:rsidRPr="001B54C3">
        <w:rPr>
          <w:noProof w:val="0"/>
        </w:rPr>
        <w:t xml:space="preserve">     &lt;id/&gt;</w:t>
      </w:r>
    </w:p>
    <w:p w14:paraId="5DC71093" w14:textId="77777777" w:rsidR="00866BDC" w:rsidRPr="001B54C3" w:rsidRDefault="00866BDC">
      <w:pPr>
        <w:pStyle w:val="XMLFragment"/>
        <w:rPr>
          <w:noProof w:val="0"/>
        </w:rPr>
      </w:pPr>
      <w:r w:rsidRPr="001B54C3">
        <w:rPr>
          <w:noProof w:val="0"/>
        </w:rPr>
        <w:t xml:space="preserve">     &lt;code/&gt;</w:t>
      </w:r>
    </w:p>
    <w:p w14:paraId="38D3C9D2" w14:textId="77777777" w:rsidR="00866BDC" w:rsidRPr="001B54C3" w:rsidRDefault="00866BDC">
      <w:pPr>
        <w:pStyle w:val="XMLFragment"/>
        <w:rPr>
          <w:noProof w:val="0"/>
        </w:rPr>
      </w:pPr>
      <w:r w:rsidRPr="001B54C3">
        <w:rPr>
          <w:noProof w:val="0"/>
        </w:rPr>
        <w:t xml:space="preserve">     &lt;addr&gt;...&lt;/addr&gt;</w:t>
      </w:r>
    </w:p>
    <w:p w14:paraId="2FF23EC7" w14:textId="77777777" w:rsidR="00866BDC" w:rsidRPr="001B54C3" w:rsidRDefault="00866BDC">
      <w:pPr>
        <w:pStyle w:val="XMLFragment"/>
        <w:rPr>
          <w:noProof w:val="0"/>
        </w:rPr>
      </w:pPr>
      <w:r w:rsidRPr="001B54C3">
        <w:rPr>
          <w:noProof w:val="0"/>
        </w:rPr>
        <w:t xml:space="preserve">     &lt;telecom value='' use=''/&gt;</w:t>
      </w:r>
    </w:p>
    <w:p w14:paraId="7B5F28B0" w14:textId="77777777" w:rsidR="00866BDC" w:rsidRPr="001B54C3" w:rsidRDefault="00866BDC">
      <w:pPr>
        <w:pStyle w:val="XMLFragment"/>
        <w:rPr>
          <w:noProof w:val="0"/>
        </w:rPr>
      </w:pPr>
      <w:r w:rsidRPr="001B54C3">
        <w:rPr>
          <w:noProof w:val="0"/>
        </w:rPr>
        <w:t xml:space="preserve">     &lt;playingEntity classCode='PLC' determinerCode='INST'&gt;</w:t>
      </w:r>
    </w:p>
    <w:p w14:paraId="0CA8E452" w14:textId="77777777" w:rsidR="00866BDC" w:rsidRPr="001B54C3" w:rsidRDefault="00866BDC">
      <w:pPr>
        <w:pStyle w:val="XMLFragment"/>
        <w:rPr>
          <w:noProof w:val="0"/>
        </w:rPr>
      </w:pPr>
      <w:r w:rsidRPr="001B54C3">
        <w:rPr>
          <w:noProof w:val="0"/>
        </w:rPr>
        <w:t xml:space="preserve">       &lt;name&gt;&lt;/name&gt;</w:t>
      </w:r>
    </w:p>
    <w:p w14:paraId="464BE558" w14:textId="77777777" w:rsidR="00866BDC" w:rsidRPr="001B54C3" w:rsidRDefault="00866BDC">
      <w:pPr>
        <w:pStyle w:val="XMLFragment"/>
        <w:rPr>
          <w:noProof w:val="0"/>
        </w:rPr>
      </w:pPr>
      <w:r w:rsidRPr="001B54C3">
        <w:rPr>
          <w:noProof w:val="0"/>
        </w:rPr>
        <w:t xml:space="preserve">     &lt;/playingEntity&gt;</w:t>
      </w:r>
    </w:p>
    <w:p w14:paraId="68AA4CB7" w14:textId="77777777" w:rsidR="00866BDC" w:rsidRPr="001B54C3" w:rsidRDefault="00866BDC">
      <w:pPr>
        <w:pStyle w:val="XMLFragment"/>
        <w:rPr>
          <w:noProof w:val="0"/>
        </w:rPr>
      </w:pPr>
      <w:r w:rsidRPr="001B54C3">
        <w:rPr>
          <w:noProof w:val="0"/>
        </w:rPr>
        <w:t xml:space="preserve">   &lt;/participantRole&gt;</w:t>
      </w:r>
    </w:p>
    <w:p w14:paraId="684DE9F6" w14:textId="77777777" w:rsidR="00866BDC" w:rsidRPr="001B54C3" w:rsidRDefault="00866BDC">
      <w:pPr>
        <w:pStyle w:val="XMLFragment"/>
        <w:rPr>
          <w:noProof w:val="0"/>
        </w:rPr>
      </w:pPr>
      <w:r w:rsidRPr="001B54C3">
        <w:rPr>
          <w:noProof w:val="0"/>
        </w:rPr>
        <w:t xml:space="preserve"> &lt;/participant&gt;</w:t>
      </w:r>
    </w:p>
    <w:p w14:paraId="10156846" w14:textId="77777777" w:rsidR="00866BDC" w:rsidRPr="001B54C3" w:rsidRDefault="00866BDC">
      <w:pPr>
        <w:pStyle w:val="XMLFragment"/>
        <w:rPr>
          <w:noProof w:val="0"/>
        </w:rPr>
      </w:pPr>
      <w:r w:rsidRPr="001B54C3">
        <w:rPr>
          <w:noProof w:val="0"/>
        </w:rPr>
        <w:t>&lt;/encounter&gt;</w:t>
      </w:r>
    </w:p>
    <w:p w14:paraId="204DFA1B" w14:textId="77777777" w:rsidR="00866BDC" w:rsidRPr="001B54C3" w:rsidRDefault="00866BDC">
      <w:pPr>
        <w:pStyle w:val="Heading6"/>
        <w:rPr>
          <w:noProof w:val="0"/>
          <w:lang w:val="en-US"/>
        </w:rPr>
      </w:pPr>
      <w:bookmarkStart w:id="1297" w:name="_Toc466555408"/>
      <w:bookmarkStart w:id="1298" w:name=".3Cencounter_classCode.3D.27ENC.27_moodC"/>
      <w:r w:rsidRPr="001B54C3">
        <w:rPr>
          <w:noProof w:val="0"/>
          <w:lang w:val="en-US"/>
        </w:rPr>
        <w:t>6.3.4.31.2.1</w:t>
      </w:r>
      <w:r w:rsidR="005F3D70" w:rsidRPr="001B54C3">
        <w:rPr>
          <w:noProof w:val="0"/>
          <w:lang w:val="en-US"/>
        </w:rPr>
        <w:t xml:space="preserve"> </w:t>
      </w:r>
      <w:r w:rsidRPr="001B54C3">
        <w:rPr>
          <w:noProof w:val="0"/>
          <w:lang w:val="en-US"/>
        </w:rPr>
        <w:t>&lt;encounter classCode='ENC' moodCode='APT|ARQ|EVN'&gt;</w:t>
      </w:r>
      <w:bookmarkEnd w:id="1297"/>
    </w:p>
    <w:p w14:paraId="6A80ABE2" w14:textId="77777777" w:rsidR="00866BDC" w:rsidRPr="001B54C3" w:rsidRDefault="00866BDC">
      <w:pPr>
        <w:pStyle w:val="BodyText"/>
      </w:pPr>
      <w:r w:rsidRPr="001B54C3">
        <w:t xml:space="preserve">This element is an encounter. The classCode shall be 'ENC'. The moodCode may be PRMS to </w:t>
      </w:r>
      <w:r w:rsidR="00C5586E" w:rsidRPr="001B54C3">
        <w:t>indicate</w:t>
      </w:r>
      <w:r w:rsidRPr="001B54C3">
        <w:t xml:space="preserve"> a scheduled appointment, ARQ to describe a request for an appointment that has been made but not yet scheduled by a provider, or EVN, to describe an encounter that has already occurred. </w:t>
      </w:r>
    </w:p>
    <w:p w14:paraId="654EE147" w14:textId="77777777" w:rsidR="00866BDC" w:rsidRPr="001B54C3" w:rsidRDefault="00866BDC">
      <w:pPr>
        <w:pStyle w:val="Heading6"/>
        <w:rPr>
          <w:noProof w:val="0"/>
          <w:lang w:val="en-US"/>
        </w:rPr>
      </w:pPr>
      <w:bookmarkStart w:id="1299" w:name="_Toc466555409"/>
      <w:bookmarkEnd w:id="1298"/>
      <w:r w:rsidRPr="001B54C3">
        <w:rPr>
          <w:noProof w:val="0"/>
          <w:lang w:val="en-US"/>
        </w:rPr>
        <w:t>6.3.4.31.2.2 &lt;templateId root='1.3.6.1.4.1.19376.1.5.3.1.4.14'/&gt;</w:t>
      </w:r>
      <w:bookmarkEnd w:id="1299"/>
    </w:p>
    <w:p w14:paraId="1E255B61" w14:textId="77777777" w:rsidR="00866BDC" w:rsidRPr="001B54C3" w:rsidRDefault="00866BDC">
      <w:pPr>
        <w:pStyle w:val="BodyText"/>
      </w:pPr>
      <w:r w:rsidRPr="001B54C3">
        <w:t xml:space="preserve">The templateId indicates that this &lt;encounter&gt; entry conforms to the constraints of this content module. NOTE: When the encounter is in event mood (moodCode='EVN'), this entry conforms to the CCD template 2.16.840.1.113883.10.20.1.21, and when in other moods, this entry conforms to the CCD template 2.16.840.1.113883.10.20.1.25. </w:t>
      </w:r>
    </w:p>
    <w:p w14:paraId="1A2F5203" w14:textId="77777777" w:rsidR="00866BDC" w:rsidRPr="001B54C3" w:rsidRDefault="00866BDC">
      <w:pPr>
        <w:pStyle w:val="Heading6"/>
        <w:rPr>
          <w:noProof w:val="0"/>
          <w:lang w:val="en-US"/>
        </w:rPr>
      </w:pPr>
      <w:bookmarkStart w:id="1300" w:name="_Toc466555410"/>
      <w:r w:rsidRPr="001B54C3">
        <w:rPr>
          <w:noProof w:val="0"/>
          <w:lang w:val="en-US"/>
        </w:rPr>
        <w:t>6.3.4.31.2.3 &lt;id root='' extension=''/&gt;</w:t>
      </w:r>
      <w:bookmarkEnd w:id="1300"/>
    </w:p>
    <w:p w14:paraId="2469F24A" w14:textId="77777777" w:rsidR="00866BDC" w:rsidRPr="001B54C3" w:rsidRDefault="00866BDC">
      <w:pPr>
        <w:pStyle w:val="BodyText"/>
      </w:pPr>
      <w:r w:rsidRPr="001B54C3">
        <w:t xml:space="preserve">This required element shall contain an identifier for the encounter. More than one encounter identifier may be present. </w:t>
      </w:r>
    </w:p>
    <w:p w14:paraId="0F80D960" w14:textId="77777777" w:rsidR="00866BDC" w:rsidRPr="001B54C3" w:rsidRDefault="00866BDC">
      <w:pPr>
        <w:pStyle w:val="Heading6"/>
        <w:rPr>
          <w:noProof w:val="0"/>
          <w:lang w:val="en-US"/>
        </w:rPr>
      </w:pPr>
      <w:bookmarkStart w:id="1301" w:name="_Toc466555411"/>
      <w:bookmarkStart w:id="1302" w:name=".3Ccode_code.3D.27.C2.A0.27_codeSystem.3"/>
      <w:r w:rsidRPr="001B54C3">
        <w:rPr>
          <w:noProof w:val="0"/>
          <w:lang w:val="en-US"/>
        </w:rPr>
        <w:t xml:space="preserve">6.3.4.31.2.4 &lt;code code='' codeSystem='2.16.840.1.113883.5.4' </w:t>
      </w:r>
      <w:r w:rsidRPr="001B54C3">
        <w:rPr>
          <w:noProof w:val="0"/>
          <w:lang w:val="en-US"/>
        </w:rPr>
        <w:br/>
        <w:t>codeSystemName='ActEncounterCode' /&gt;</w:t>
      </w:r>
      <w:bookmarkEnd w:id="1301"/>
    </w:p>
    <w:p w14:paraId="5D1FFF35" w14:textId="77777777" w:rsidR="00866BDC" w:rsidRPr="001B54C3" w:rsidRDefault="00866BDC">
      <w:pPr>
        <w:pStyle w:val="BodyText"/>
      </w:pPr>
      <w:r w:rsidRPr="001B54C3">
        <w:t xml:space="preserve">This required element should contain a code from the HL7 ActEncounterCode vocabulary describing the type of encounter (e.g., inpatient, ambulatory, emergency, et cetera). Developers should take care to check that rational combinations of encounter.code and encounter.moodCode are </w:t>
      </w:r>
      <w:r w:rsidR="00E97D53" w:rsidRPr="001B54C3">
        <w:t>used,</w:t>
      </w:r>
      <w:r w:rsidRPr="001B54C3">
        <w:t xml:space="preserve"> but this </w:t>
      </w:r>
      <w:r w:rsidR="000B3629" w:rsidRPr="001B54C3">
        <w:t>Technical Framework</w:t>
      </w:r>
      <w:r w:rsidRPr="001B54C3">
        <w:t xml:space="preserve"> does not restrict any combination. </w:t>
      </w:r>
    </w:p>
    <w:p w14:paraId="2F8E6B19" w14:textId="77777777" w:rsidR="00866BDC" w:rsidRPr="001B54C3" w:rsidRDefault="00866BDC">
      <w:pPr>
        <w:pStyle w:val="Heading6"/>
        <w:rPr>
          <w:noProof w:val="0"/>
          <w:lang w:val="en-US"/>
        </w:rPr>
      </w:pPr>
      <w:bookmarkStart w:id="1303" w:name="_Toc466555412"/>
      <w:bookmarkEnd w:id="1302"/>
      <w:r w:rsidRPr="001B54C3">
        <w:rPr>
          <w:noProof w:val="0"/>
          <w:lang w:val="en-US"/>
        </w:rPr>
        <w:lastRenderedPageBreak/>
        <w:t>6.3.4.31.2.5 &lt;text&gt;&lt;reference value='#xxx'/&gt;&lt;/text&gt;</w:t>
      </w:r>
      <w:bookmarkEnd w:id="1303"/>
    </w:p>
    <w:p w14:paraId="05AF6591" w14:textId="77777777" w:rsidR="00866BDC" w:rsidRPr="001B54C3" w:rsidRDefault="00866BDC">
      <w:pPr>
        <w:pStyle w:val="BodyText"/>
      </w:pPr>
      <w:r w:rsidRPr="001B54C3">
        <w:t xml:space="preserve">The &lt;text&gt; element shall contain a reference to the narrative text describing the encounter. </w:t>
      </w:r>
    </w:p>
    <w:p w14:paraId="34D82A18" w14:textId="77777777" w:rsidR="00866BDC" w:rsidRPr="001B54C3" w:rsidRDefault="00866BDC">
      <w:pPr>
        <w:pStyle w:val="Heading6"/>
        <w:rPr>
          <w:noProof w:val="0"/>
          <w:lang w:val="en-US"/>
        </w:rPr>
      </w:pPr>
      <w:bookmarkStart w:id="1304" w:name="_Toc466555413"/>
      <w:r w:rsidRPr="001B54C3">
        <w:rPr>
          <w:noProof w:val="0"/>
          <w:lang w:val="en-US"/>
        </w:rPr>
        <w:t>6.3.4.31.2.6 &lt;effectiveTime&gt;&lt;low value=''/&gt;&lt;high value=''/&gt;&lt;/effectiveTime&gt;</w:t>
      </w:r>
      <w:bookmarkEnd w:id="1304"/>
    </w:p>
    <w:p w14:paraId="63D399F5" w14:textId="77777777" w:rsidR="00866BDC" w:rsidRPr="001B54C3" w:rsidRDefault="00866BDC">
      <w:pPr>
        <w:pStyle w:val="BodyText"/>
      </w:pPr>
      <w:r w:rsidRPr="001B54C3">
        <w:t xml:space="preserve">This element records the time over which the encounter occurred (in EVN mood), or the desired time of the encounter in ARQ or APT mood. In EVN or APT mood, the effectiveTime element should be present. In ARQ mood, the effectiveTime element may be present, and if not, the priorityCode may be present to indicate that a callback is required to schedule the appointment. </w:t>
      </w:r>
    </w:p>
    <w:p w14:paraId="47C63188" w14:textId="77777777" w:rsidR="00866BDC" w:rsidRPr="001B54C3" w:rsidRDefault="00866BDC">
      <w:pPr>
        <w:pStyle w:val="Heading6"/>
        <w:rPr>
          <w:noProof w:val="0"/>
          <w:lang w:val="en-US"/>
        </w:rPr>
      </w:pPr>
      <w:bookmarkStart w:id="1305" w:name="_Toc466555414"/>
      <w:bookmarkStart w:id="1306" w:name=".3CpriorityCode_code.3D.27CS.27.2F.3E"/>
      <w:r w:rsidRPr="001B54C3">
        <w:rPr>
          <w:noProof w:val="0"/>
          <w:lang w:val="en-US"/>
        </w:rPr>
        <w:t>6.3.4.31.2.7 &lt;priorityCode code='CS'/&gt;</w:t>
      </w:r>
      <w:bookmarkEnd w:id="1305"/>
    </w:p>
    <w:p w14:paraId="19670CF8" w14:textId="77777777" w:rsidR="00866BDC" w:rsidRPr="001B54C3" w:rsidRDefault="00866BDC">
      <w:pPr>
        <w:pStyle w:val="BodyText"/>
      </w:pPr>
      <w:r w:rsidRPr="001B54C3">
        <w:t xml:space="preserve">This element may be present in ARQ mood to indicate a callback is requested to schedule the appointment. </w:t>
      </w:r>
    </w:p>
    <w:p w14:paraId="2169426A" w14:textId="77777777" w:rsidR="00866BDC" w:rsidRPr="001B54C3" w:rsidRDefault="00866BDC">
      <w:pPr>
        <w:pStyle w:val="Heading6"/>
        <w:rPr>
          <w:noProof w:val="0"/>
          <w:lang w:val="en-US"/>
        </w:rPr>
      </w:pPr>
      <w:bookmarkStart w:id="1307" w:name="_Toc466555415"/>
      <w:bookmarkStart w:id="1308" w:name=".3Cperformer.3E"/>
      <w:bookmarkEnd w:id="1306"/>
      <w:r w:rsidRPr="001B54C3">
        <w:rPr>
          <w:noProof w:val="0"/>
          <w:lang w:val="en-US"/>
        </w:rPr>
        <w:t>6.3.4.31.2.8 &lt;performer&gt;</w:t>
      </w:r>
      <w:bookmarkEnd w:id="1307"/>
    </w:p>
    <w:p w14:paraId="5E259873" w14:textId="77777777" w:rsidR="00866BDC" w:rsidRPr="001B54C3" w:rsidRDefault="00866BDC">
      <w:pPr>
        <w:pStyle w:val="BodyText"/>
      </w:pPr>
      <w:r w:rsidRPr="001B54C3">
        <w:t xml:space="preserve">For encounters in EVN mood, at least one performer should be present that identifies the provider of the service given during the encounter. More than one performer may be present. The &lt;time&gt; element should be used to indicate the duration of the participation of the performer when it is substantially different from that of the effectiveTime of the encounter. In ARQ mood, the performer may be present to indicate a preference for a specific provider. In APT mood, the performer may be present to indicate which provider is scheduled to perform the service. </w:t>
      </w:r>
    </w:p>
    <w:p w14:paraId="6356599A" w14:textId="77777777" w:rsidR="00866BDC" w:rsidRPr="001B54C3" w:rsidRDefault="00866BDC">
      <w:pPr>
        <w:pStyle w:val="Heading6"/>
        <w:rPr>
          <w:noProof w:val="0"/>
          <w:lang w:val="en-US"/>
        </w:rPr>
      </w:pPr>
      <w:bookmarkStart w:id="1309" w:name="_Toc466555416"/>
      <w:bookmarkStart w:id="1310" w:name=".3Cparticipant_typeCode.3D.27LOC.27.3E.C"/>
      <w:bookmarkEnd w:id="1308"/>
      <w:r w:rsidRPr="001B54C3">
        <w:rPr>
          <w:noProof w:val="0"/>
          <w:lang w:val="en-US"/>
        </w:rPr>
        <w:t>6.3.4.31.2.9 &lt;participant typeCode='LOC'&gt;</w:t>
      </w:r>
      <w:r w:rsidRPr="001B54C3">
        <w:rPr>
          <w:noProof w:val="0"/>
          <w:lang w:val="en-US"/>
        </w:rPr>
        <w:br/>
        <w:t>&lt;participantRole classCode='SDLOC'&gt;</w:t>
      </w:r>
      <w:bookmarkEnd w:id="1309"/>
    </w:p>
    <w:p w14:paraId="02B86362" w14:textId="77777777" w:rsidR="00866BDC" w:rsidRPr="001B54C3" w:rsidRDefault="00866BDC">
      <w:pPr>
        <w:pStyle w:val="BodyText"/>
      </w:pPr>
      <w:r w:rsidRPr="001B54C3">
        <w:t xml:space="preserve">A &lt;participant&gt; element with typeCode='LOC' may be present to provide information about the location where the encounter is to be or was performed. This element shall have a &lt;participantRole&gt; element with classCode='SDLOC' that describes the service delivery location. </w:t>
      </w:r>
    </w:p>
    <w:p w14:paraId="76C9526E" w14:textId="77777777" w:rsidR="00866BDC" w:rsidRPr="001B54C3" w:rsidRDefault="00866BDC">
      <w:pPr>
        <w:pStyle w:val="Heading6"/>
        <w:rPr>
          <w:noProof w:val="0"/>
          <w:lang w:val="en-US"/>
        </w:rPr>
      </w:pPr>
      <w:bookmarkStart w:id="1311" w:name="_Toc466555417"/>
      <w:bookmarkStart w:id="1312" w:name=".3Cid.2F.3E"/>
      <w:bookmarkEnd w:id="1310"/>
      <w:r w:rsidRPr="001B54C3">
        <w:rPr>
          <w:noProof w:val="0"/>
          <w:lang w:val="en-US"/>
        </w:rPr>
        <w:t>6.3.4.31.2.10 &lt;id/&gt;</w:t>
      </w:r>
      <w:bookmarkEnd w:id="1311"/>
    </w:p>
    <w:p w14:paraId="246C5022" w14:textId="77777777" w:rsidR="00866BDC" w:rsidRPr="001B54C3" w:rsidRDefault="00866BDC">
      <w:pPr>
        <w:pStyle w:val="BodyText"/>
      </w:pPr>
      <w:r w:rsidRPr="001B54C3">
        <w:t xml:space="preserve">The &lt;id&gt; element may be present to identify the service delivery location. </w:t>
      </w:r>
    </w:p>
    <w:p w14:paraId="6A4AF0CE" w14:textId="77777777" w:rsidR="00866BDC" w:rsidRPr="001B54C3" w:rsidRDefault="00866BDC">
      <w:pPr>
        <w:pStyle w:val="Heading6"/>
        <w:rPr>
          <w:noProof w:val="0"/>
          <w:lang w:val="en-US"/>
        </w:rPr>
      </w:pPr>
      <w:bookmarkStart w:id="1313" w:name="_Toc466555418"/>
      <w:bookmarkStart w:id="1314" w:name=".3Ccode.2F.3E"/>
      <w:bookmarkEnd w:id="1312"/>
      <w:r w:rsidRPr="001B54C3">
        <w:rPr>
          <w:noProof w:val="0"/>
          <w:lang w:val="en-US"/>
        </w:rPr>
        <w:t>6.3.4.31.2.11 &lt;code/&gt;</w:t>
      </w:r>
      <w:bookmarkEnd w:id="1313"/>
    </w:p>
    <w:p w14:paraId="5805017A" w14:textId="77777777" w:rsidR="00866BDC" w:rsidRPr="001B54C3" w:rsidRDefault="00866BDC">
      <w:pPr>
        <w:pStyle w:val="BodyText"/>
      </w:pPr>
      <w:r w:rsidRPr="001B54C3">
        <w:t xml:space="preserve">The &lt;code&gt; element may be present to classify the service delivery location. </w:t>
      </w:r>
    </w:p>
    <w:p w14:paraId="53167BB6" w14:textId="77777777" w:rsidR="00866BDC" w:rsidRPr="001B54C3" w:rsidRDefault="00866BDC">
      <w:pPr>
        <w:pStyle w:val="Heading6"/>
        <w:rPr>
          <w:noProof w:val="0"/>
          <w:lang w:val="en-US"/>
        </w:rPr>
      </w:pPr>
      <w:bookmarkStart w:id="1315" w:name="_Toc466555419"/>
      <w:bookmarkStart w:id="1316" w:name=".3Caddr.3E....3C.2Faddr.3E"/>
      <w:bookmarkEnd w:id="1314"/>
      <w:r w:rsidRPr="001B54C3">
        <w:rPr>
          <w:noProof w:val="0"/>
          <w:lang w:val="en-US"/>
        </w:rPr>
        <w:t>6.3.4.31.2.12 &lt;addr&gt;...&lt;/addr&gt;</w:t>
      </w:r>
      <w:bookmarkEnd w:id="1315"/>
    </w:p>
    <w:p w14:paraId="2094DF85" w14:textId="77777777" w:rsidR="00866BDC" w:rsidRPr="001B54C3" w:rsidRDefault="00866BDC">
      <w:pPr>
        <w:pStyle w:val="BodyText"/>
      </w:pPr>
      <w:r w:rsidRPr="001B54C3">
        <w:t xml:space="preserve">The &lt;addr&gt; element should be present, and gives the address of the location. </w:t>
      </w:r>
    </w:p>
    <w:p w14:paraId="0A4FA219" w14:textId="77777777" w:rsidR="00866BDC" w:rsidRPr="001B54C3" w:rsidRDefault="00866BDC">
      <w:pPr>
        <w:pStyle w:val="Heading6"/>
        <w:rPr>
          <w:noProof w:val="0"/>
          <w:lang w:val="en-US"/>
        </w:rPr>
      </w:pPr>
      <w:bookmarkStart w:id="1317" w:name="_Toc466555420"/>
      <w:bookmarkEnd w:id="1316"/>
      <w:r w:rsidRPr="001B54C3">
        <w:rPr>
          <w:noProof w:val="0"/>
          <w:lang w:val="en-US"/>
        </w:rPr>
        <w:t>6.3.4.31.2.13 &lt;telecom value='' use=''/&gt;</w:t>
      </w:r>
      <w:bookmarkEnd w:id="1317"/>
    </w:p>
    <w:p w14:paraId="2C0A5613" w14:textId="77777777" w:rsidR="00866BDC" w:rsidRPr="001B54C3" w:rsidRDefault="00866BDC">
      <w:pPr>
        <w:pStyle w:val="BodyText"/>
      </w:pPr>
      <w:r w:rsidRPr="001B54C3">
        <w:t xml:space="preserve">The &lt;telecom&gt; element should be present, and gives the telephone number of the location. </w:t>
      </w:r>
    </w:p>
    <w:p w14:paraId="2394EB33" w14:textId="77777777" w:rsidR="00866BDC" w:rsidRPr="001B54C3" w:rsidRDefault="00866BDC">
      <w:pPr>
        <w:pStyle w:val="Heading6"/>
        <w:rPr>
          <w:noProof w:val="0"/>
          <w:lang w:val="en-US"/>
        </w:rPr>
      </w:pPr>
      <w:bookmarkStart w:id="1318" w:name="_Toc466555421"/>
      <w:bookmarkStart w:id="1319" w:name=".3CplayingEntity_classCode.3D.27PLC.27.3"/>
      <w:r w:rsidRPr="001B54C3">
        <w:rPr>
          <w:noProof w:val="0"/>
          <w:lang w:val="en-US"/>
        </w:rPr>
        <w:lastRenderedPageBreak/>
        <w:t>6.3.4.31.2.14 &lt;playingEntity classCode='PLC'&gt;</w:t>
      </w:r>
      <w:r w:rsidRPr="001B54C3">
        <w:rPr>
          <w:noProof w:val="0"/>
          <w:lang w:val="en-US"/>
        </w:rPr>
        <w:tab/>
      </w:r>
      <w:r w:rsidRPr="001B54C3">
        <w:rPr>
          <w:noProof w:val="0"/>
          <w:lang w:val="en-US"/>
        </w:rPr>
        <w:tab/>
      </w:r>
      <w:r w:rsidRPr="001B54C3">
        <w:rPr>
          <w:noProof w:val="0"/>
          <w:lang w:val="en-US"/>
        </w:rPr>
        <w:tab/>
      </w:r>
      <w:r w:rsidRPr="001B54C3">
        <w:rPr>
          <w:noProof w:val="0"/>
          <w:lang w:val="en-US"/>
        </w:rPr>
        <w:tab/>
        <w:t>&lt;name&gt;...&lt;/name&gt;</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t>&lt;/playingEntity&gt;</w:t>
      </w:r>
      <w:bookmarkEnd w:id="1318"/>
    </w:p>
    <w:p w14:paraId="230FC444" w14:textId="77777777" w:rsidR="00866BDC" w:rsidRPr="001B54C3" w:rsidRDefault="00866BDC">
      <w:pPr>
        <w:pStyle w:val="BodyText"/>
      </w:pPr>
      <w:r w:rsidRPr="001B54C3">
        <w:t xml:space="preserve">The &lt;playingEntity&gt; shall be present, and gives the name of the location in the required &lt;name&gt; element. </w:t>
      </w:r>
    </w:p>
    <w:bookmarkEnd w:id="1319"/>
    <w:p w14:paraId="2EE93C25" w14:textId="77777777" w:rsidR="00866BDC" w:rsidRPr="001B54C3" w:rsidRDefault="00866BDC">
      <w:pPr>
        <w:pStyle w:val="BodyText"/>
      </w:pPr>
    </w:p>
    <w:p w14:paraId="44B5304E" w14:textId="77777777" w:rsidR="00866BDC" w:rsidRPr="001B54C3" w:rsidRDefault="00866BDC">
      <w:pPr>
        <w:pStyle w:val="EditorInstructions"/>
      </w:pPr>
      <w:r w:rsidRPr="001B54C3">
        <w:t>Add Section 6.3.4.32</w:t>
      </w:r>
    </w:p>
    <w:p w14:paraId="760B0A82" w14:textId="77777777" w:rsidR="00866BDC" w:rsidRPr="001B54C3" w:rsidRDefault="00866BDC">
      <w:pPr>
        <w:pStyle w:val="Heading4"/>
        <w:rPr>
          <w:noProof w:val="0"/>
        </w:rPr>
      </w:pPr>
      <w:bookmarkStart w:id="1320" w:name="_Toc466555422"/>
      <w:r w:rsidRPr="001B54C3">
        <w:rPr>
          <w:noProof w:val="0"/>
        </w:rPr>
        <w:t>6.3.4.32 Update Entry 1.3.6.1.4.1.19376.1.5.3.1.4.16</w:t>
      </w:r>
      <w:bookmarkEnd w:id="1320"/>
    </w:p>
    <w:p w14:paraId="209F05D4" w14:textId="77777777" w:rsidR="00866BDC" w:rsidRPr="001B54C3" w:rsidRDefault="00866BDC" w:rsidP="009A02CF">
      <w:pPr>
        <w:pStyle w:val="BodyText"/>
      </w:pPr>
      <w:r w:rsidRPr="001B54C3">
        <w:t xml:space="preserve">The update entry shall contain references to the entries or sections which are being replaced or updated. This reference shall not be present when the update entry is adding a new entries or sections. </w:t>
      </w:r>
    </w:p>
    <w:p w14:paraId="0FAF5F60" w14:textId="77777777" w:rsidR="00866BDC" w:rsidRPr="001B54C3" w:rsidRDefault="00866BDC" w:rsidP="009A02CF">
      <w:pPr>
        <w:pStyle w:val="BodyText"/>
      </w:pPr>
      <w:r w:rsidRPr="001B54C3">
        <w:t>Entries and sections can be added, updated, or removed from a PHR. An update entry indicates the entry in the original PHR Extract that should be replaced or updated with new information contained within the entry. Only one organizer of this type is allowed in a section, and if present, it must be the first entry in the section.</w:t>
      </w:r>
    </w:p>
    <w:p w14:paraId="55EA92AE" w14:textId="77777777" w:rsidR="00866BDC" w:rsidRPr="001B54C3" w:rsidRDefault="00866BDC">
      <w:pPr>
        <w:pStyle w:val="Heading5"/>
        <w:rPr>
          <w:noProof w:val="0"/>
          <w:lang w:val="en-US"/>
        </w:rPr>
      </w:pPr>
      <w:bookmarkStart w:id="1321" w:name="_Toc466555423"/>
      <w:r w:rsidRPr="001B54C3">
        <w:rPr>
          <w:noProof w:val="0"/>
          <w:lang w:val="en-US"/>
        </w:rPr>
        <w:t>6.3.4.32.1 Specification</w:t>
      </w:r>
      <w:bookmarkEnd w:id="1321"/>
      <w:r w:rsidRPr="001B54C3">
        <w:rPr>
          <w:noProof w:val="0"/>
          <w:lang w:val="en-US"/>
        </w:rPr>
        <w:t xml:space="preserve"> </w:t>
      </w:r>
    </w:p>
    <w:p w14:paraId="230A0EE1" w14:textId="77777777" w:rsidR="00866BDC" w:rsidRPr="001B54C3" w:rsidRDefault="00866BDC">
      <w:pPr>
        <w:pStyle w:val="XMLFragment"/>
        <w:rPr>
          <w:noProof w:val="0"/>
        </w:rPr>
      </w:pPr>
    </w:p>
    <w:p w14:paraId="53E99645" w14:textId="77777777" w:rsidR="00866BDC" w:rsidRPr="001B54C3" w:rsidRDefault="00866BDC">
      <w:pPr>
        <w:pStyle w:val="XMLFragment"/>
        <w:rPr>
          <w:noProof w:val="0"/>
        </w:rPr>
      </w:pPr>
      <w:r w:rsidRPr="001B54C3">
        <w:rPr>
          <w:noProof w:val="0"/>
        </w:rPr>
        <w:t>&lt;entry&gt;</w:t>
      </w:r>
    </w:p>
    <w:p w14:paraId="4336A850" w14:textId="77777777" w:rsidR="00866BDC" w:rsidRPr="001B54C3" w:rsidRDefault="00866BDC">
      <w:pPr>
        <w:pStyle w:val="XMLFragment"/>
        <w:rPr>
          <w:noProof w:val="0"/>
        </w:rPr>
      </w:pPr>
      <w:r w:rsidRPr="001B54C3">
        <w:rPr>
          <w:noProof w:val="0"/>
        </w:rPr>
        <w:t xml:space="preserve">  &lt;organizer classCode='BATTERY' moodCode='EVN'&gt;</w:t>
      </w:r>
    </w:p>
    <w:p w14:paraId="22E3D756" w14:textId="77777777" w:rsidR="00866BDC" w:rsidRPr="001B54C3" w:rsidRDefault="00866BDC">
      <w:pPr>
        <w:pStyle w:val="XMLFragment"/>
        <w:rPr>
          <w:noProof w:val="0"/>
        </w:rPr>
      </w:pPr>
      <w:r w:rsidRPr="001B54C3">
        <w:rPr>
          <w:noProof w:val="0"/>
        </w:rPr>
        <w:t xml:space="preserve">    &lt;templateId root='1.3.6.1.4.1.19376.1.5.3.1.4.16'/&gt;</w:t>
      </w:r>
    </w:p>
    <w:p w14:paraId="19C8C2A8" w14:textId="77777777" w:rsidR="00866BDC" w:rsidRPr="001B54C3" w:rsidRDefault="00866BDC">
      <w:pPr>
        <w:pStyle w:val="XMLFragment"/>
        <w:rPr>
          <w:noProof w:val="0"/>
        </w:rPr>
      </w:pPr>
      <w:r w:rsidRPr="001B54C3">
        <w:rPr>
          <w:noProof w:val="0"/>
        </w:rPr>
        <w:t xml:space="preserve">    &lt;reference typeCode='RPLC'&gt;</w:t>
      </w:r>
    </w:p>
    <w:p w14:paraId="45E0544A" w14:textId="77777777" w:rsidR="00866BDC" w:rsidRPr="001B54C3" w:rsidRDefault="00866BDC">
      <w:pPr>
        <w:pStyle w:val="XMLFragment"/>
        <w:rPr>
          <w:noProof w:val="0"/>
        </w:rPr>
      </w:pPr>
      <w:r w:rsidRPr="001B54C3">
        <w:rPr>
          <w:noProof w:val="0"/>
        </w:rPr>
        <w:t xml:space="preserve">      &lt;externalAct classCode='ACT' moodCode='EVN'&gt;</w:t>
      </w:r>
    </w:p>
    <w:p w14:paraId="4A0E69A2" w14:textId="77777777" w:rsidR="00866BDC" w:rsidRPr="001B54C3" w:rsidRDefault="00866BDC">
      <w:pPr>
        <w:pStyle w:val="XMLFragment"/>
        <w:rPr>
          <w:noProof w:val="0"/>
        </w:rPr>
      </w:pPr>
      <w:r w:rsidRPr="001B54C3">
        <w:rPr>
          <w:noProof w:val="0"/>
        </w:rPr>
        <w:t xml:space="preserve">        &lt;id root='' extension=''/&gt;</w:t>
      </w:r>
    </w:p>
    <w:p w14:paraId="25F74205" w14:textId="77777777" w:rsidR="00866BDC" w:rsidRPr="001B54C3" w:rsidRDefault="00866BDC">
      <w:pPr>
        <w:pStyle w:val="XMLFragment"/>
        <w:rPr>
          <w:noProof w:val="0"/>
        </w:rPr>
      </w:pPr>
      <w:r w:rsidRPr="001B54C3">
        <w:rPr>
          <w:noProof w:val="0"/>
        </w:rPr>
        <w:t xml:space="preserve">      &lt;/externalAct&gt;</w:t>
      </w:r>
    </w:p>
    <w:p w14:paraId="19AC8F50" w14:textId="77777777" w:rsidR="00866BDC" w:rsidRPr="001B54C3" w:rsidRDefault="00866BDC">
      <w:pPr>
        <w:pStyle w:val="XMLFragment"/>
        <w:rPr>
          <w:noProof w:val="0"/>
        </w:rPr>
      </w:pPr>
      <w:r w:rsidRPr="001B54C3">
        <w:rPr>
          <w:noProof w:val="0"/>
        </w:rPr>
        <w:t xml:space="preserve">    &lt;/reference&gt;</w:t>
      </w:r>
    </w:p>
    <w:p w14:paraId="0C02AD35" w14:textId="77777777" w:rsidR="00866BDC" w:rsidRPr="001B54C3" w:rsidRDefault="00866BDC">
      <w:pPr>
        <w:pStyle w:val="XMLFragment"/>
        <w:rPr>
          <w:noProof w:val="0"/>
        </w:rPr>
      </w:pPr>
      <w:r w:rsidRPr="001B54C3">
        <w:rPr>
          <w:noProof w:val="0"/>
        </w:rPr>
        <w:t xml:space="preserve">  &lt;/organizer&gt;</w:t>
      </w:r>
    </w:p>
    <w:p w14:paraId="5DBB861F" w14:textId="77777777" w:rsidR="00866BDC" w:rsidRPr="001B54C3" w:rsidRDefault="00866BDC">
      <w:pPr>
        <w:pStyle w:val="XMLFragment"/>
        <w:rPr>
          <w:noProof w:val="0"/>
        </w:rPr>
      </w:pPr>
      <w:r w:rsidRPr="001B54C3">
        <w:rPr>
          <w:noProof w:val="0"/>
        </w:rPr>
        <w:t>&lt;/entry&gt;</w:t>
      </w:r>
    </w:p>
    <w:p w14:paraId="7E15321E" w14:textId="77777777" w:rsidR="00866BDC" w:rsidRPr="001B54C3" w:rsidRDefault="00866BDC">
      <w:pPr>
        <w:pStyle w:val="XMLFragment"/>
        <w:rPr>
          <w:noProof w:val="0"/>
        </w:rPr>
      </w:pPr>
    </w:p>
    <w:p w14:paraId="0E30A775" w14:textId="77777777" w:rsidR="00866BDC" w:rsidRPr="001B54C3" w:rsidRDefault="00866BDC">
      <w:pPr>
        <w:pStyle w:val="BodyText"/>
      </w:pPr>
    </w:p>
    <w:p w14:paraId="7B94DF09" w14:textId="77777777" w:rsidR="00866BDC" w:rsidRPr="001B54C3" w:rsidRDefault="000B3629" w:rsidP="001B28EA">
      <w:pPr>
        <w:pStyle w:val="Heading5"/>
        <w:rPr>
          <w:noProof w:val="0"/>
          <w:lang w:val="en-US"/>
        </w:rPr>
      </w:pPr>
      <w:bookmarkStart w:id="1322" w:name="_Toc466555424"/>
      <w:r w:rsidRPr="001B54C3">
        <w:rPr>
          <w:noProof w:val="0"/>
          <w:lang w:val="en-US"/>
        </w:rPr>
        <w:t xml:space="preserve">6.3.4.32.2 </w:t>
      </w:r>
      <w:r w:rsidR="00866BDC" w:rsidRPr="001B54C3">
        <w:rPr>
          <w:noProof w:val="0"/>
          <w:lang w:val="en-US"/>
        </w:rPr>
        <w:t>&lt;templateId root='1.3.6.1.4.1.19376.1.5.3.1.4.16'/&gt;</w:t>
      </w:r>
      <w:bookmarkEnd w:id="1322"/>
    </w:p>
    <w:p w14:paraId="193D4A91" w14:textId="77777777" w:rsidR="00866BDC" w:rsidRPr="001B54C3" w:rsidRDefault="00866BDC">
      <w:pPr>
        <w:pStyle w:val="BodyText"/>
      </w:pPr>
      <w:r w:rsidRPr="001B54C3">
        <w:t xml:space="preserve">This templateId indicates that the organizer is used to update a PHR Extract. </w:t>
      </w:r>
    </w:p>
    <w:p w14:paraId="5F625E89" w14:textId="77777777" w:rsidR="00866BDC" w:rsidRPr="001B54C3" w:rsidRDefault="000B3629" w:rsidP="001B28EA">
      <w:pPr>
        <w:pStyle w:val="Heading5"/>
        <w:rPr>
          <w:noProof w:val="0"/>
          <w:lang w:val="en-US"/>
        </w:rPr>
      </w:pPr>
      <w:bookmarkStart w:id="1323" w:name="_Toc466555425"/>
      <w:r w:rsidRPr="001B54C3">
        <w:rPr>
          <w:noProof w:val="0"/>
          <w:lang w:val="en-US"/>
        </w:rPr>
        <w:t xml:space="preserve">6.3.4.32.3 </w:t>
      </w:r>
      <w:r w:rsidR="00866BDC" w:rsidRPr="001B54C3">
        <w:rPr>
          <w:noProof w:val="0"/>
          <w:lang w:val="en-US"/>
        </w:rPr>
        <w:t>&lt;reference typeCode='RPLC'&gt;</w:t>
      </w:r>
      <w:bookmarkEnd w:id="1323"/>
    </w:p>
    <w:p w14:paraId="5BD1A102" w14:textId="77777777" w:rsidR="00D26DAB" w:rsidRPr="001B54C3" w:rsidRDefault="00866BDC">
      <w:pPr>
        <w:pStyle w:val="BodyText"/>
        <w:rPr>
          <w:b/>
        </w:rPr>
      </w:pPr>
      <w:r w:rsidRPr="001B54C3">
        <w:t xml:space="preserve">A reference element shall be present with typeCode RPLC. The reference element lists the acts that are affected by the update. It indicates that any referenced act is being replaced with new information. This element must be present, and may be repeated to replace more than one act at a time. </w:t>
      </w:r>
    </w:p>
    <w:p w14:paraId="141AB181" w14:textId="77777777" w:rsidR="00866BDC" w:rsidRPr="001B54C3" w:rsidRDefault="000B3629" w:rsidP="001B28EA">
      <w:pPr>
        <w:pStyle w:val="Heading5"/>
        <w:rPr>
          <w:noProof w:val="0"/>
          <w:lang w:val="en-US"/>
        </w:rPr>
      </w:pPr>
      <w:bookmarkStart w:id="1324" w:name="_Toc466555426"/>
      <w:r w:rsidRPr="001B54C3">
        <w:rPr>
          <w:noProof w:val="0"/>
          <w:lang w:val="en-US"/>
        </w:rPr>
        <w:t xml:space="preserve">6.3.4.32.4 </w:t>
      </w:r>
      <w:r w:rsidR="00866BDC" w:rsidRPr="001B54C3">
        <w:rPr>
          <w:noProof w:val="0"/>
          <w:lang w:val="en-US"/>
        </w:rPr>
        <w:t>&lt;externalAct classCode='ACT' moodCode='EVN'&gt;</w:t>
      </w:r>
      <w:bookmarkEnd w:id="1324"/>
    </w:p>
    <w:p w14:paraId="5F186B4B" w14:textId="77777777" w:rsidR="00866BDC" w:rsidRPr="001B54C3" w:rsidRDefault="00866BDC">
      <w:pPr>
        <w:pStyle w:val="BodyText"/>
      </w:pPr>
      <w:r w:rsidRPr="001B54C3">
        <w:t xml:space="preserve">This element must appear as shown above. It indicates that the reference is to an external act (a section or entry contained in the parent document). </w:t>
      </w:r>
    </w:p>
    <w:p w14:paraId="46D8F662" w14:textId="77777777" w:rsidR="00866BDC" w:rsidRPr="001B54C3" w:rsidRDefault="000B3629" w:rsidP="001B28EA">
      <w:pPr>
        <w:pStyle w:val="Heading5"/>
        <w:rPr>
          <w:noProof w:val="0"/>
          <w:lang w:val="en-US"/>
        </w:rPr>
      </w:pPr>
      <w:bookmarkStart w:id="1325" w:name="_Toc466555427"/>
      <w:r w:rsidRPr="001B54C3">
        <w:rPr>
          <w:noProof w:val="0"/>
          <w:lang w:val="en-US"/>
        </w:rPr>
        <w:lastRenderedPageBreak/>
        <w:t xml:space="preserve">6.3.4.32.5 </w:t>
      </w:r>
      <w:r w:rsidR="00866BDC" w:rsidRPr="001B54C3">
        <w:rPr>
          <w:noProof w:val="0"/>
          <w:lang w:val="en-US"/>
        </w:rPr>
        <w:t>&lt;id root=' ' extension=' '/&gt;</w:t>
      </w:r>
      <w:bookmarkEnd w:id="1325"/>
    </w:p>
    <w:p w14:paraId="0C70FB26" w14:textId="77777777" w:rsidR="00866BDC" w:rsidRPr="001B54C3" w:rsidRDefault="00866BDC">
      <w:pPr>
        <w:pStyle w:val="BodyText"/>
      </w:pPr>
      <w:r w:rsidRPr="001B54C3">
        <w:t xml:space="preserve">This element identifies the information being replaced or updated. The </w:t>
      </w:r>
      <w:r w:rsidR="00C5586E" w:rsidRPr="001B54C3">
        <w:t>identifier</w:t>
      </w:r>
      <w:r w:rsidRPr="001B54C3">
        <w:t xml:space="preserve"> is of the entry or section being replaced. If the identifier is to a section being replaced, only one reference element is permitted.</w:t>
      </w:r>
    </w:p>
    <w:p w14:paraId="655FA9B5" w14:textId="77777777" w:rsidR="00866BDC" w:rsidRPr="001B54C3" w:rsidRDefault="00866BDC">
      <w:pPr>
        <w:pStyle w:val="BodyText"/>
      </w:pPr>
    </w:p>
    <w:p w14:paraId="21FE7AD8" w14:textId="77777777" w:rsidR="00866BDC" w:rsidRPr="001B54C3" w:rsidRDefault="00866BDC">
      <w:pPr>
        <w:pStyle w:val="EditorInstructions"/>
      </w:pPr>
      <w:r w:rsidRPr="001B54C3">
        <w:t>Add Section 6.3.4.33</w:t>
      </w:r>
    </w:p>
    <w:p w14:paraId="3ABB6E23" w14:textId="77777777" w:rsidR="00866BDC" w:rsidRPr="001B54C3" w:rsidRDefault="00866BDC">
      <w:pPr>
        <w:pStyle w:val="Heading4"/>
        <w:rPr>
          <w:noProof w:val="0"/>
        </w:rPr>
      </w:pPr>
      <w:bookmarkStart w:id="1326" w:name="_Toc466555428"/>
      <w:bookmarkStart w:id="1327" w:name="Procedure_Entry_1.3.6.1.4.1.19376.1.5.3."/>
      <w:r w:rsidRPr="001B54C3">
        <w:rPr>
          <w:noProof w:val="0"/>
        </w:rPr>
        <w:t>6.3.4.33 Procedure Entry 1.3.6.1.4.1.19376.1.5.3.1.4.19</w:t>
      </w:r>
      <w:bookmarkEnd w:id="1326"/>
      <w:r w:rsidRPr="001B54C3">
        <w:rPr>
          <w:noProof w:val="0"/>
        </w:rPr>
        <w:t xml:space="preserve"> </w:t>
      </w:r>
    </w:p>
    <w:p w14:paraId="437CFAFF" w14:textId="77777777" w:rsidR="00866BDC" w:rsidRPr="001B54C3" w:rsidRDefault="00866BDC">
      <w:pPr>
        <w:pStyle w:val="BodyText"/>
      </w:pPr>
      <w:r w:rsidRPr="001B54C3">
        <w:t xml:space="preserve">The procedure entry is used to record procedures that have </w:t>
      </w:r>
      <w:r w:rsidR="00C5586E" w:rsidRPr="001B54C3">
        <w:t>occurred</w:t>
      </w:r>
      <w:r w:rsidRPr="001B54C3">
        <w:t xml:space="preserve">, or which are planned for in the future. </w:t>
      </w:r>
    </w:p>
    <w:p w14:paraId="2CB5F103" w14:textId="77777777" w:rsidR="00866BDC" w:rsidRPr="001B54C3" w:rsidRDefault="00866BDC">
      <w:pPr>
        <w:pStyle w:val="Heading5"/>
        <w:rPr>
          <w:noProof w:val="0"/>
          <w:lang w:val="en-US"/>
        </w:rPr>
      </w:pPr>
      <w:bookmarkStart w:id="1328" w:name="_Toc466555429"/>
      <w:bookmarkEnd w:id="1327"/>
      <w:r w:rsidRPr="001B54C3">
        <w:rPr>
          <w:noProof w:val="0"/>
          <w:lang w:val="en-US"/>
        </w:rPr>
        <w:t>6.3.4.33.1 Standards</w:t>
      </w:r>
      <w:bookmarkEnd w:id="1328"/>
      <w:r w:rsidRPr="001B54C3">
        <w:rPr>
          <w:noProof w:val="0"/>
          <w:lang w:val="en-US"/>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524"/>
        <w:gridCol w:w="4123"/>
      </w:tblGrid>
      <w:tr w:rsidR="00866BDC" w:rsidRPr="001B54C3" w14:paraId="310CBF52" w14:textId="77777777">
        <w:trPr>
          <w:tblCellSpacing w:w="0" w:type="dxa"/>
        </w:trPr>
        <w:tc>
          <w:tcPr>
            <w:tcW w:w="0" w:type="auto"/>
            <w:vAlign w:val="center"/>
          </w:tcPr>
          <w:p w14:paraId="5AEBDAE7" w14:textId="77777777" w:rsidR="00866BDC" w:rsidRPr="001B54C3" w:rsidRDefault="00866BDC">
            <w:r w:rsidRPr="001B54C3">
              <w:t>CCD</w:t>
            </w:r>
          </w:p>
        </w:tc>
        <w:tc>
          <w:tcPr>
            <w:tcW w:w="0" w:type="auto"/>
            <w:vAlign w:val="center"/>
          </w:tcPr>
          <w:p w14:paraId="2539AF74" w14:textId="77777777" w:rsidR="00866BDC" w:rsidRPr="001B54C3" w:rsidRDefault="00B64CE6">
            <w:hyperlink r:id="rId40" w:tooltip="http://www.hl7.org/Library/General/HL7_CDA_R2_final.zip" w:history="1">
              <w:r w:rsidR="00866BDC" w:rsidRPr="001B54C3">
                <w:rPr>
                  <w:rStyle w:val="Hyperlink"/>
                </w:rPr>
                <w:t>ASTM/HL7 Continuity of Care Document</w:t>
              </w:r>
            </w:hyperlink>
            <w:r w:rsidR="00866BDC" w:rsidRPr="001B54C3">
              <w:t xml:space="preserve"> </w:t>
            </w:r>
          </w:p>
        </w:tc>
      </w:tr>
    </w:tbl>
    <w:p w14:paraId="51147FE2" w14:textId="77777777" w:rsidR="00866BDC" w:rsidRPr="001B54C3" w:rsidRDefault="00866BDC">
      <w:pPr>
        <w:pStyle w:val="Heading5"/>
        <w:rPr>
          <w:noProof w:val="0"/>
          <w:lang w:val="en-US"/>
        </w:rPr>
      </w:pPr>
      <w:bookmarkStart w:id="1329" w:name="_Toc466555430"/>
      <w:r w:rsidRPr="001B54C3">
        <w:rPr>
          <w:noProof w:val="0"/>
          <w:lang w:val="en-US"/>
        </w:rPr>
        <w:t>6.3.4.33.2 Specification</w:t>
      </w:r>
      <w:bookmarkEnd w:id="1329"/>
      <w:r w:rsidRPr="001B54C3">
        <w:rPr>
          <w:noProof w:val="0"/>
          <w:lang w:val="en-US"/>
        </w:rPr>
        <w:t xml:space="preserve"> </w:t>
      </w:r>
    </w:p>
    <w:p w14:paraId="1A7AEBCD" w14:textId="77777777" w:rsidR="00866BDC" w:rsidRPr="001B54C3" w:rsidRDefault="00866BDC">
      <w:pPr>
        <w:pStyle w:val="XMLFragment"/>
        <w:rPr>
          <w:noProof w:val="0"/>
        </w:rPr>
      </w:pPr>
      <w:r w:rsidRPr="001B54C3">
        <w:rPr>
          <w:noProof w:val="0"/>
        </w:rPr>
        <w:t>&lt;procedure classCode='PROC' moodCode='EVN|INT'&gt;</w:t>
      </w:r>
    </w:p>
    <w:p w14:paraId="78B4E41F" w14:textId="77777777" w:rsidR="00866BDC" w:rsidRPr="001B54C3" w:rsidRDefault="00866BDC">
      <w:pPr>
        <w:pStyle w:val="XMLFragment"/>
        <w:rPr>
          <w:noProof w:val="0"/>
        </w:rPr>
      </w:pPr>
      <w:r w:rsidRPr="001B54C3">
        <w:rPr>
          <w:noProof w:val="0"/>
        </w:rPr>
        <w:t xml:space="preserve">  &lt;templateId root='1.3.6.1.4.1.19376.1.5.3.1.4.19'/&gt;</w:t>
      </w:r>
    </w:p>
    <w:p w14:paraId="4EA0727F" w14:textId="77777777" w:rsidR="00866BDC" w:rsidRPr="001B54C3" w:rsidRDefault="00866BDC">
      <w:pPr>
        <w:pStyle w:val="XMLFragment"/>
        <w:rPr>
          <w:noProof w:val="0"/>
        </w:rPr>
      </w:pPr>
      <w:r w:rsidRPr="001B54C3">
        <w:rPr>
          <w:noProof w:val="0"/>
        </w:rPr>
        <w:t xml:space="preserve">  &lt;templateId root='2.16.840.1.113883.10.20.1.29'/&gt;&lt;!-- see text of section 0 --&gt;</w:t>
      </w:r>
    </w:p>
    <w:p w14:paraId="7C554813" w14:textId="77777777" w:rsidR="00866BDC" w:rsidRPr="001B54C3" w:rsidRDefault="00866BDC">
      <w:pPr>
        <w:pStyle w:val="XMLFragment"/>
        <w:rPr>
          <w:noProof w:val="0"/>
        </w:rPr>
      </w:pPr>
      <w:r w:rsidRPr="001B54C3">
        <w:rPr>
          <w:noProof w:val="0"/>
        </w:rPr>
        <w:t xml:space="preserve">  &lt;templateId root='2.16.840.1.113883.10.20.1.25'/&gt;&lt;!-- see text of section 0 --&gt;</w:t>
      </w:r>
    </w:p>
    <w:p w14:paraId="6EBB0E37" w14:textId="77777777" w:rsidR="00866BDC" w:rsidRPr="000A6AA8" w:rsidRDefault="00866BDC">
      <w:pPr>
        <w:pStyle w:val="XMLFragment"/>
        <w:rPr>
          <w:noProof w:val="0"/>
          <w:lang w:val="nl-NL"/>
          <w:rPrChange w:id="1330" w:author="Michael Clifton" w:date="2018-10-11T10:02:00Z">
            <w:rPr>
              <w:noProof w:val="0"/>
            </w:rPr>
          </w:rPrChange>
        </w:rPr>
      </w:pPr>
      <w:r w:rsidRPr="001B54C3">
        <w:rPr>
          <w:noProof w:val="0"/>
        </w:rPr>
        <w:t xml:space="preserve">  </w:t>
      </w:r>
      <w:r w:rsidRPr="000A6AA8">
        <w:rPr>
          <w:noProof w:val="0"/>
          <w:lang w:val="nl-NL"/>
          <w:rPrChange w:id="1331" w:author="Michael Clifton" w:date="2018-10-11T10:02:00Z">
            <w:rPr>
              <w:noProof w:val="0"/>
            </w:rPr>
          </w:rPrChange>
        </w:rPr>
        <w:t>&lt;id root='' extension=''/&gt;</w:t>
      </w:r>
    </w:p>
    <w:p w14:paraId="191D4400" w14:textId="77777777" w:rsidR="00866BDC" w:rsidRPr="000A6AA8" w:rsidRDefault="00866BDC">
      <w:pPr>
        <w:pStyle w:val="XMLFragment"/>
        <w:rPr>
          <w:noProof w:val="0"/>
          <w:lang w:val="nl-NL"/>
          <w:rPrChange w:id="1332" w:author="Michael Clifton" w:date="2018-10-11T10:02:00Z">
            <w:rPr>
              <w:noProof w:val="0"/>
            </w:rPr>
          </w:rPrChange>
        </w:rPr>
      </w:pPr>
      <w:r w:rsidRPr="000A6AA8">
        <w:rPr>
          <w:noProof w:val="0"/>
          <w:lang w:val="nl-NL"/>
          <w:rPrChange w:id="1333" w:author="Michael Clifton" w:date="2018-10-11T10:02:00Z">
            <w:rPr>
              <w:noProof w:val="0"/>
            </w:rPr>
          </w:rPrChange>
        </w:rPr>
        <w:t xml:space="preserve">  &lt;code code='' codeSystem='2.16.840.1.113883.5.4' codeSystemName='ActCode' /&gt;</w:t>
      </w:r>
    </w:p>
    <w:p w14:paraId="12C67CC2" w14:textId="77777777" w:rsidR="00866BDC" w:rsidRPr="001B54C3" w:rsidRDefault="00866BDC">
      <w:pPr>
        <w:pStyle w:val="XMLFragment"/>
        <w:rPr>
          <w:noProof w:val="0"/>
        </w:rPr>
      </w:pPr>
      <w:r w:rsidRPr="000A6AA8">
        <w:rPr>
          <w:noProof w:val="0"/>
          <w:lang w:val="nl-NL"/>
          <w:rPrChange w:id="1334" w:author="Michael Clifton" w:date="2018-10-11T10:02:00Z">
            <w:rPr>
              <w:noProof w:val="0"/>
            </w:rPr>
          </w:rPrChange>
        </w:rPr>
        <w:t xml:space="preserve">  </w:t>
      </w:r>
      <w:r w:rsidRPr="001B54C3">
        <w:rPr>
          <w:noProof w:val="0"/>
        </w:rPr>
        <w:t>&lt;text&gt;&lt;reference value='#xxx'/&gt;&lt;/text&gt;</w:t>
      </w:r>
    </w:p>
    <w:p w14:paraId="63ACE043" w14:textId="77777777" w:rsidR="00866BDC" w:rsidRPr="001B54C3" w:rsidRDefault="00866BDC">
      <w:pPr>
        <w:pStyle w:val="XMLFragment"/>
        <w:rPr>
          <w:noProof w:val="0"/>
        </w:rPr>
      </w:pPr>
      <w:r w:rsidRPr="001B54C3">
        <w:rPr>
          <w:noProof w:val="0"/>
        </w:rPr>
        <w:t xml:space="preserve">  &lt;statusCode code='completed|active|aborted|cancelled'/&gt;</w:t>
      </w:r>
    </w:p>
    <w:p w14:paraId="7A24569C" w14:textId="77777777" w:rsidR="00866BDC" w:rsidRPr="001B54C3" w:rsidRDefault="00866BDC">
      <w:pPr>
        <w:pStyle w:val="XMLFragment"/>
        <w:rPr>
          <w:noProof w:val="0"/>
        </w:rPr>
      </w:pPr>
      <w:r w:rsidRPr="001B54C3">
        <w:rPr>
          <w:noProof w:val="0"/>
        </w:rPr>
        <w:t xml:space="preserve">  &lt;effectiveTime&gt;</w:t>
      </w:r>
    </w:p>
    <w:p w14:paraId="5F1B8A91" w14:textId="77777777" w:rsidR="00866BDC" w:rsidRPr="001B54C3" w:rsidRDefault="00866BDC">
      <w:pPr>
        <w:pStyle w:val="XMLFragment"/>
        <w:rPr>
          <w:noProof w:val="0"/>
        </w:rPr>
      </w:pPr>
      <w:r w:rsidRPr="001B54C3">
        <w:rPr>
          <w:noProof w:val="0"/>
        </w:rPr>
        <w:t xml:space="preserve">    &lt;low value=''/&gt;</w:t>
      </w:r>
    </w:p>
    <w:p w14:paraId="3E9FCC18" w14:textId="77777777" w:rsidR="00866BDC" w:rsidRPr="001B54C3" w:rsidRDefault="00866BDC">
      <w:pPr>
        <w:pStyle w:val="XMLFragment"/>
        <w:rPr>
          <w:noProof w:val="0"/>
        </w:rPr>
      </w:pPr>
      <w:r w:rsidRPr="001B54C3">
        <w:rPr>
          <w:noProof w:val="0"/>
        </w:rPr>
        <w:t xml:space="preserve">    &lt;high value=''/&gt;</w:t>
      </w:r>
    </w:p>
    <w:p w14:paraId="13659262" w14:textId="77777777" w:rsidR="00866BDC" w:rsidRPr="001B54C3" w:rsidRDefault="00866BDC">
      <w:pPr>
        <w:pStyle w:val="XMLFragment"/>
        <w:rPr>
          <w:noProof w:val="0"/>
        </w:rPr>
      </w:pPr>
      <w:r w:rsidRPr="001B54C3">
        <w:rPr>
          <w:noProof w:val="0"/>
        </w:rPr>
        <w:t xml:space="preserve">  &lt;/effectiveTime&gt;</w:t>
      </w:r>
    </w:p>
    <w:p w14:paraId="3AAD6F07" w14:textId="77777777" w:rsidR="00866BDC" w:rsidRPr="001B54C3" w:rsidRDefault="00866BDC">
      <w:pPr>
        <w:pStyle w:val="XMLFragment"/>
        <w:rPr>
          <w:noProof w:val="0"/>
        </w:rPr>
      </w:pPr>
      <w:r w:rsidRPr="001B54C3">
        <w:rPr>
          <w:noProof w:val="0"/>
        </w:rPr>
        <w:t xml:space="preserve">  &lt;priorityCode code=''/&gt;</w:t>
      </w:r>
    </w:p>
    <w:p w14:paraId="2A892694" w14:textId="77777777" w:rsidR="00866BDC" w:rsidRPr="001B54C3" w:rsidRDefault="00866BDC">
      <w:pPr>
        <w:pStyle w:val="XMLFragment"/>
        <w:rPr>
          <w:noProof w:val="0"/>
        </w:rPr>
      </w:pPr>
      <w:r w:rsidRPr="001B54C3">
        <w:rPr>
          <w:noProof w:val="0"/>
        </w:rPr>
        <w:t xml:space="preserve">  &lt;approachSiteCode code='' displayName='' codeSystem='' codeSystemName=''/&gt;</w:t>
      </w:r>
    </w:p>
    <w:p w14:paraId="6A99B6BB" w14:textId="77777777" w:rsidR="00866BDC" w:rsidRPr="001B54C3" w:rsidRDefault="00866BDC">
      <w:pPr>
        <w:pStyle w:val="XMLFragment"/>
        <w:rPr>
          <w:noProof w:val="0"/>
        </w:rPr>
      </w:pPr>
      <w:r w:rsidRPr="001B54C3">
        <w:rPr>
          <w:noProof w:val="0"/>
        </w:rPr>
        <w:t xml:space="preserve">  &lt;targetSiteCode code='' displayName='' codeSystem='' codeSystemName=''/&gt;</w:t>
      </w:r>
    </w:p>
    <w:p w14:paraId="26042244" w14:textId="77777777" w:rsidR="00866BDC" w:rsidRPr="001B54C3" w:rsidRDefault="00866BDC">
      <w:pPr>
        <w:pStyle w:val="XMLFragment"/>
        <w:rPr>
          <w:noProof w:val="0"/>
        </w:rPr>
      </w:pPr>
      <w:r w:rsidRPr="001B54C3">
        <w:rPr>
          <w:noProof w:val="0"/>
        </w:rPr>
        <w:t xml:space="preserve">  &lt;author /&gt;</w:t>
      </w:r>
    </w:p>
    <w:p w14:paraId="07A347A0" w14:textId="77777777" w:rsidR="00866BDC" w:rsidRPr="001B54C3" w:rsidRDefault="00866BDC">
      <w:pPr>
        <w:pStyle w:val="XMLFragment"/>
        <w:rPr>
          <w:noProof w:val="0"/>
        </w:rPr>
      </w:pPr>
      <w:r w:rsidRPr="001B54C3">
        <w:rPr>
          <w:noProof w:val="0"/>
        </w:rPr>
        <w:t xml:space="preserve">  &lt;informant /&gt;</w:t>
      </w:r>
    </w:p>
    <w:p w14:paraId="1DFF6C17" w14:textId="77777777" w:rsidR="00866BDC" w:rsidRPr="001B54C3" w:rsidRDefault="00866BDC">
      <w:pPr>
        <w:pStyle w:val="XMLFragment"/>
        <w:rPr>
          <w:noProof w:val="0"/>
        </w:rPr>
      </w:pPr>
      <w:r w:rsidRPr="001B54C3">
        <w:rPr>
          <w:noProof w:val="0"/>
        </w:rPr>
        <w:t xml:space="preserve">  &lt;entryRelationship typeCode='COMP' inversionInd='true'&gt;</w:t>
      </w:r>
    </w:p>
    <w:p w14:paraId="6AE27336" w14:textId="77777777" w:rsidR="00866BDC" w:rsidRPr="001B54C3" w:rsidRDefault="00866BDC">
      <w:pPr>
        <w:pStyle w:val="XMLFragment"/>
        <w:rPr>
          <w:noProof w:val="0"/>
        </w:rPr>
      </w:pPr>
      <w:r w:rsidRPr="001B54C3">
        <w:rPr>
          <w:noProof w:val="0"/>
        </w:rPr>
        <w:t xml:space="preserve">    &lt;act classCode='ACT' moodCode=''&gt;</w:t>
      </w:r>
    </w:p>
    <w:p w14:paraId="0C6ADC0D" w14:textId="77777777" w:rsidR="00866BDC" w:rsidRPr="000A6AA8" w:rsidRDefault="00866BDC">
      <w:pPr>
        <w:pStyle w:val="XMLFragment"/>
        <w:rPr>
          <w:noProof w:val="0"/>
          <w:lang w:val="nl-NL"/>
          <w:rPrChange w:id="1335" w:author="Michael Clifton" w:date="2018-10-11T10:02:00Z">
            <w:rPr>
              <w:noProof w:val="0"/>
            </w:rPr>
          </w:rPrChange>
        </w:rPr>
      </w:pPr>
      <w:r w:rsidRPr="001B54C3">
        <w:rPr>
          <w:noProof w:val="0"/>
        </w:rPr>
        <w:t xml:space="preserve">      </w:t>
      </w:r>
      <w:r w:rsidRPr="000A6AA8">
        <w:rPr>
          <w:noProof w:val="0"/>
          <w:lang w:val="nl-NL"/>
          <w:rPrChange w:id="1336" w:author="Michael Clifton" w:date="2018-10-11T10:02:00Z">
            <w:rPr>
              <w:noProof w:val="0"/>
            </w:rPr>
          </w:rPrChange>
        </w:rPr>
        <w:t>&lt;templateId root='1.3.6.1.4.1.19376.1.5.3.1.4.4.1'/&gt;</w:t>
      </w:r>
    </w:p>
    <w:p w14:paraId="7A8894E4" w14:textId="77777777" w:rsidR="00866BDC" w:rsidRPr="000A6AA8" w:rsidRDefault="00866BDC">
      <w:pPr>
        <w:pStyle w:val="XMLFragment"/>
        <w:rPr>
          <w:noProof w:val="0"/>
          <w:lang w:val="nl-NL"/>
          <w:rPrChange w:id="1337" w:author="Michael Clifton" w:date="2018-10-11T10:02:00Z">
            <w:rPr>
              <w:noProof w:val="0"/>
            </w:rPr>
          </w:rPrChange>
        </w:rPr>
      </w:pPr>
      <w:r w:rsidRPr="000A6AA8">
        <w:rPr>
          <w:noProof w:val="0"/>
          <w:lang w:val="nl-NL"/>
          <w:rPrChange w:id="1338" w:author="Michael Clifton" w:date="2018-10-11T10:02:00Z">
            <w:rPr>
              <w:noProof w:val="0"/>
            </w:rPr>
          </w:rPrChange>
        </w:rPr>
        <w:t xml:space="preserve">      &lt;id root='' extension=''/&gt;</w:t>
      </w:r>
    </w:p>
    <w:p w14:paraId="64C4FB8B" w14:textId="77777777" w:rsidR="00866BDC" w:rsidRPr="001B54C3" w:rsidRDefault="00866BDC">
      <w:pPr>
        <w:pStyle w:val="XMLFragment"/>
        <w:rPr>
          <w:noProof w:val="0"/>
        </w:rPr>
      </w:pPr>
      <w:r w:rsidRPr="000A6AA8">
        <w:rPr>
          <w:noProof w:val="0"/>
          <w:lang w:val="nl-NL"/>
          <w:rPrChange w:id="1339" w:author="Michael Clifton" w:date="2018-10-11T10:02:00Z">
            <w:rPr>
              <w:noProof w:val="0"/>
            </w:rPr>
          </w:rPrChange>
        </w:rPr>
        <w:t xml:space="preserve">    </w:t>
      </w:r>
      <w:r w:rsidRPr="001B54C3">
        <w:rPr>
          <w:noProof w:val="0"/>
        </w:rPr>
        <w:t>&lt;/act&gt;</w:t>
      </w:r>
    </w:p>
    <w:p w14:paraId="73F2E221" w14:textId="77777777" w:rsidR="00866BDC" w:rsidRPr="001B54C3" w:rsidRDefault="00866BDC">
      <w:pPr>
        <w:pStyle w:val="XMLFragment"/>
        <w:rPr>
          <w:noProof w:val="0"/>
        </w:rPr>
      </w:pPr>
      <w:r w:rsidRPr="001B54C3">
        <w:rPr>
          <w:noProof w:val="0"/>
        </w:rPr>
        <w:t xml:space="preserve">  &lt;/entryRelationship&gt;</w:t>
      </w:r>
    </w:p>
    <w:p w14:paraId="47D9F5A3" w14:textId="77777777" w:rsidR="00866BDC" w:rsidRPr="001B54C3" w:rsidRDefault="00866BDC">
      <w:pPr>
        <w:pStyle w:val="XMLFragment"/>
        <w:rPr>
          <w:noProof w:val="0"/>
        </w:rPr>
      </w:pPr>
      <w:r w:rsidRPr="001B54C3">
        <w:rPr>
          <w:noProof w:val="0"/>
        </w:rPr>
        <w:t xml:space="preserve">  &lt;entryRelationship typeCode='RSON'&gt;</w:t>
      </w:r>
    </w:p>
    <w:p w14:paraId="0FB14C8E" w14:textId="77777777" w:rsidR="00866BDC" w:rsidRPr="001B54C3" w:rsidRDefault="00866BDC">
      <w:pPr>
        <w:pStyle w:val="XMLFragment"/>
        <w:rPr>
          <w:noProof w:val="0"/>
        </w:rPr>
      </w:pPr>
      <w:r w:rsidRPr="001B54C3">
        <w:rPr>
          <w:noProof w:val="0"/>
        </w:rPr>
        <w:t xml:space="preserve">    &lt;act classCode='ACT' moodCode='EVN'&gt;</w:t>
      </w:r>
    </w:p>
    <w:p w14:paraId="1FD28B00" w14:textId="77777777" w:rsidR="00866BDC" w:rsidRPr="000A6AA8" w:rsidRDefault="00866BDC">
      <w:pPr>
        <w:pStyle w:val="XMLFragment"/>
        <w:rPr>
          <w:noProof w:val="0"/>
          <w:lang w:val="nl-NL"/>
          <w:rPrChange w:id="1340" w:author="Michael Clifton" w:date="2018-10-11T10:02:00Z">
            <w:rPr>
              <w:noProof w:val="0"/>
            </w:rPr>
          </w:rPrChange>
        </w:rPr>
      </w:pPr>
      <w:r w:rsidRPr="001B54C3">
        <w:rPr>
          <w:noProof w:val="0"/>
        </w:rPr>
        <w:t xml:space="preserve">      </w:t>
      </w:r>
      <w:r w:rsidRPr="000A6AA8">
        <w:rPr>
          <w:noProof w:val="0"/>
          <w:lang w:val="nl-NL"/>
          <w:rPrChange w:id="1341" w:author="Michael Clifton" w:date="2018-10-11T10:02:00Z">
            <w:rPr>
              <w:noProof w:val="0"/>
            </w:rPr>
          </w:rPrChange>
        </w:rPr>
        <w:t>&lt;templateId root='1.3.6.1.4.1.19376.1.5.3.1.4.4.1'/&gt;</w:t>
      </w:r>
    </w:p>
    <w:p w14:paraId="6B2B474E" w14:textId="77777777" w:rsidR="00866BDC" w:rsidRPr="000A6AA8" w:rsidRDefault="00866BDC">
      <w:pPr>
        <w:pStyle w:val="XMLFragment"/>
        <w:rPr>
          <w:noProof w:val="0"/>
          <w:lang w:val="nl-NL"/>
          <w:rPrChange w:id="1342" w:author="Michael Clifton" w:date="2018-10-11T10:02:00Z">
            <w:rPr>
              <w:noProof w:val="0"/>
            </w:rPr>
          </w:rPrChange>
        </w:rPr>
      </w:pPr>
      <w:r w:rsidRPr="000A6AA8">
        <w:rPr>
          <w:noProof w:val="0"/>
          <w:lang w:val="nl-NL"/>
          <w:rPrChange w:id="1343" w:author="Michael Clifton" w:date="2018-10-11T10:02:00Z">
            <w:rPr>
              <w:noProof w:val="0"/>
            </w:rPr>
          </w:rPrChange>
        </w:rPr>
        <w:t xml:space="preserve">      &lt;id root='' extension=''/&gt;</w:t>
      </w:r>
    </w:p>
    <w:p w14:paraId="765B6009" w14:textId="77777777" w:rsidR="00866BDC" w:rsidRPr="001B54C3" w:rsidRDefault="00866BDC">
      <w:pPr>
        <w:pStyle w:val="XMLFragment"/>
        <w:rPr>
          <w:noProof w:val="0"/>
        </w:rPr>
      </w:pPr>
      <w:r w:rsidRPr="000A6AA8">
        <w:rPr>
          <w:noProof w:val="0"/>
          <w:lang w:val="nl-NL"/>
          <w:rPrChange w:id="1344" w:author="Michael Clifton" w:date="2018-10-11T10:02:00Z">
            <w:rPr>
              <w:noProof w:val="0"/>
            </w:rPr>
          </w:rPrChange>
        </w:rPr>
        <w:t xml:space="preserve">    </w:t>
      </w:r>
      <w:r w:rsidRPr="001B54C3">
        <w:rPr>
          <w:noProof w:val="0"/>
        </w:rPr>
        <w:t>&lt;/act&gt;</w:t>
      </w:r>
    </w:p>
    <w:p w14:paraId="2A803E45" w14:textId="77777777" w:rsidR="00866BDC" w:rsidRPr="001B54C3" w:rsidRDefault="00866BDC">
      <w:pPr>
        <w:pStyle w:val="XMLFragment"/>
        <w:rPr>
          <w:noProof w:val="0"/>
        </w:rPr>
      </w:pPr>
      <w:r w:rsidRPr="001B54C3">
        <w:rPr>
          <w:noProof w:val="0"/>
        </w:rPr>
        <w:t xml:space="preserve">  &lt;/entryRelationship&gt;</w:t>
      </w:r>
    </w:p>
    <w:p w14:paraId="14E1A06E" w14:textId="77777777" w:rsidR="00866BDC" w:rsidRPr="001B54C3" w:rsidRDefault="00866BDC">
      <w:pPr>
        <w:pStyle w:val="XMLFragment"/>
        <w:rPr>
          <w:noProof w:val="0"/>
        </w:rPr>
      </w:pPr>
      <w:r w:rsidRPr="001B54C3">
        <w:rPr>
          <w:noProof w:val="0"/>
        </w:rPr>
        <w:t>&lt;/procedure&gt;</w:t>
      </w:r>
    </w:p>
    <w:p w14:paraId="7F88DCAC" w14:textId="77777777" w:rsidR="00AB71C6" w:rsidRDefault="00AB71C6" w:rsidP="00143B5C">
      <w:pPr>
        <w:pStyle w:val="BodyText"/>
      </w:pPr>
      <w:bookmarkStart w:id="1345" w:name=".3Cprocedure_classCode.3D.27PROC.27_mood"/>
    </w:p>
    <w:p w14:paraId="2ED45AC1" w14:textId="6229FAD6" w:rsidR="00866BDC" w:rsidRPr="001B54C3" w:rsidRDefault="00866BDC">
      <w:pPr>
        <w:pStyle w:val="Heading6"/>
        <w:rPr>
          <w:noProof w:val="0"/>
          <w:lang w:val="en-US"/>
        </w:rPr>
      </w:pPr>
      <w:bookmarkStart w:id="1346" w:name="_Toc466555431"/>
      <w:r w:rsidRPr="001B54C3">
        <w:rPr>
          <w:noProof w:val="0"/>
          <w:lang w:val="en-US"/>
        </w:rPr>
        <w:t>6.3.4.33.2.1 &lt;procedure classCode='PROC' moodCode='EVN|INT'&gt;</w:t>
      </w:r>
      <w:bookmarkEnd w:id="1346"/>
    </w:p>
    <w:p w14:paraId="23AA59D5" w14:textId="77777777" w:rsidR="00866BDC" w:rsidRPr="001B54C3" w:rsidRDefault="00866BDC">
      <w:pPr>
        <w:pStyle w:val="BodyText"/>
      </w:pPr>
      <w:r w:rsidRPr="001B54C3">
        <w:t xml:space="preserve">This element is a procedure. The classCode shall be 'PROC'. The moodCode may be INT to </w:t>
      </w:r>
      <w:r w:rsidR="00C5586E" w:rsidRPr="001B54C3">
        <w:t>indicate</w:t>
      </w:r>
      <w:r w:rsidRPr="001B54C3">
        <w:t xml:space="preserve"> a planned procedure or EVN, to describe a procedure that has already occurred. </w:t>
      </w:r>
    </w:p>
    <w:p w14:paraId="5945114D" w14:textId="77777777" w:rsidR="00866BDC" w:rsidRPr="001B54C3" w:rsidRDefault="00866BDC">
      <w:pPr>
        <w:pStyle w:val="Heading6"/>
        <w:rPr>
          <w:noProof w:val="0"/>
          <w:lang w:val="en-US"/>
        </w:rPr>
      </w:pPr>
      <w:bookmarkStart w:id="1347" w:name="_Toc466555432"/>
      <w:bookmarkEnd w:id="1345"/>
      <w:r w:rsidRPr="001B54C3">
        <w:rPr>
          <w:noProof w:val="0"/>
          <w:lang w:val="en-US"/>
        </w:rPr>
        <w:lastRenderedPageBreak/>
        <w:t>6.3.4.33.2</w:t>
      </w:r>
      <w:r w:rsidR="00C1525B" w:rsidRPr="001B54C3">
        <w:rPr>
          <w:noProof w:val="0"/>
          <w:lang w:val="en-US"/>
        </w:rPr>
        <w:t>.2</w:t>
      </w:r>
      <w:r w:rsidRPr="001B54C3">
        <w:rPr>
          <w:noProof w:val="0"/>
          <w:lang w:val="en-US"/>
        </w:rPr>
        <w:t xml:space="preserve"> &lt;templateId root='1.3.6.1.4.1.19376.1.5.3.1.4.19'/&gt;</w:t>
      </w:r>
      <w:bookmarkEnd w:id="1347"/>
    </w:p>
    <w:p w14:paraId="49B59768" w14:textId="77777777" w:rsidR="00866BDC" w:rsidRPr="001B54C3" w:rsidRDefault="00866BDC">
      <w:pPr>
        <w:pStyle w:val="BodyText"/>
      </w:pPr>
      <w:r w:rsidRPr="001B54C3">
        <w:t xml:space="preserve">The templateId indicates that this &lt;procedure&gt; entry conforms to the constraints of this content module. NOTE: When the procedure is in event mood (moodCode='EVN'), this entry conforms to the CCD template 2.16.840.1.113883.10.20.1.29, and when in intent mood, this entry conforms to the CCD template 2.16.840.1.113883.10.20.1.25. </w:t>
      </w:r>
    </w:p>
    <w:p w14:paraId="567E41DA" w14:textId="77777777" w:rsidR="00866BDC" w:rsidRPr="001B54C3" w:rsidRDefault="00866BDC">
      <w:pPr>
        <w:pStyle w:val="Heading6"/>
        <w:rPr>
          <w:noProof w:val="0"/>
          <w:lang w:val="en-US"/>
        </w:rPr>
      </w:pPr>
      <w:bookmarkStart w:id="1348" w:name="_Toc466555433"/>
      <w:r w:rsidRPr="001B54C3">
        <w:rPr>
          <w:noProof w:val="0"/>
          <w:lang w:val="en-US"/>
        </w:rPr>
        <w:t>6.3.4.33</w:t>
      </w:r>
      <w:r w:rsidR="00C1525B" w:rsidRPr="001B54C3">
        <w:rPr>
          <w:noProof w:val="0"/>
          <w:lang w:val="en-US"/>
        </w:rPr>
        <w:t>.2</w:t>
      </w:r>
      <w:r w:rsidRPr="001B54C3">
        <w:rPr>
          <w:noProof w:val="0"/>
          <w:lang w:val="en-US"/>
        </w:rPr>
        <w:t>.3 &lt;id root='' extension=''/&gt;</w:t>
      </w:r>
      <w:bookmarkEnd w:id="1348"/>
    </w:p>
    <w:p w14:paraId="44B13691" w14:textId="77777777" w:rsidR="00866BDC" w:rsidRPr="001B54C3" w:rsidRDefault="00866BDC">
      <w:pPr>
        <w:pStyle w:val="BodyText"/>
      </w:pPr>
      <w:r w:rsidRPr="001B54C3">
        <w:t xml:space="preserve">This required element shall contain an identifier for the procedure. More than one procedure identifier may be present. </w:t>
      </w:r>
    </w:p>
    <w:p w14:paraId="5D872181" w14:textId="77777777" w:rsidR="00866BDC" w:rsidRPr="001B54C3" w:rsidRDefault="00866BDC">
      <w:pPr>
        <w:pStyle w:val="Heading6"/>
        <w:rPr>
          <w:noProof w:val="0"/>
          <w:lang w:val="en-US"/>
        </w:rPr>
      </w:pPr>
      <w:bookmarkStart w:id="1349" w:name="_Toc466555434"/>
      <w:r w:rsidRPr="001B54C3">
        <w:rPr>
          <w:noProof w:val="0"/>
          <w:lang w:val="en-US"/>
        </w:rPr>
        <w:t>6.3.4.33</w:t>
      </w:r>
      <w:r w:rsidR="00C1525B" w:rsidRPr="001B54C3">
        <w:rPr>
          <w:noProof w:val="0"/>
          <w:lang w:val="en-US"/>
        </w:rPr>
        <w:t>.2</w:t>
      </w:r>
      <w:r w:rsidRPr="001B54C3">
        <w:rPr>
          <w:noProof w:val="0"/>
          <w:lang w:val="en-US"/>
        </w:rPr>
        <w:t>.4 &lt;code code='' displayName='' codeSystem='' codeSystemName='' /&gt;</w:t>
      </w:r>
      <w:bookmarkEnd w:id="1349"/>
    </w:p>
    <w:p w14:paraId="241D40FC" w14:textId="77777777" w:rsidR="00866BDC" w:rsidRPr="001B54C3" w:rsidRDefault="00866BDC">
      <w:pPr>
        <w:pStyle w:val="BodyText"/>
      </w:pPr>
      <w:r w:rsidRPr="001B54C3">
        <w:t xml:space="preserve">This element shall be present, and should contain a code describing the type of procedure. </w:t>
      </w:r>
    </w:p>
    <w:p w14:paraId="1152C556" w14:textId="77777777" w:rsidR="00866BDC" w:rsidRPr="001B54C3" w:rsidRDefault="00866BDC">
      <w:pPr>
        <w:pStyle w:val="Heading6"/>
        <w:rPr>
          <w:noProof w:val="0"/>
          <w:lang w:val="en-US"/>
        </w:rPr>
      </w:pPr>
      <w:bookmarkStart w:id="1350" w:name="_Toc466555435"/>
      <w:r w:rsidRPr="001B54C3">
        <w:rPr>
          <w:noProof w:val="0"/>
          <w:lang w:val="en-US"/>
        </w:rPr>
        <w:t>6.3.4.33</w:t>
      </w:r>
      <w:r w:rsidR="00C1525B" w:rsidRPr="001B54C3">
        <w:rPr>
          <w:noProof w:val="0"/>
          <w:lang w:val="en-US"/>
        </w:rPr>
        <w:t>.2</w:t>
      </w:r>
      <w:r w:rsidRPr="001B54C3">
        <w:rPr>
          <w:noProof w:val="0"/>
          <w:lang w:val="en-US"/>
        </w:rPr>
        <w:t>.5 &lt;text&gt;&lt;reference value='#xxx'/&gt;&lt;/text&gt;</w:t>
      </w:r>
      <w:bookmarkEnd w:id="1350"/>
    </w:p>
    <w:p w14:paraId="2F693A27" w14:textId="77777777" w:rsidR="00866BDC" w:rsidRPr="001B54C3" w:rsidRDefault="00866BDC">
      <w:pPr>
        <w:pStyle w:val="BodyText"/>
      </w:pPr>
      <w:r w:rsidRPr="001B54C3">
        <w:t xml:space="preserve">The &lt;text&gt; element shall contain a reference to the narrative text describing the procedure. </w:t>
      </w:r>
    </w:p>
    <w:p w14:paraId="72E8AFB3" w14:textId="77777777" w:rsidR="00866BDC" w:rsidRPr="001B54C3" w:rsidRDefault="00866BDC">
      <w:pPr>
        <w:pStyle w:val="Heading6"/>
        <w:rPr>
          <w:noProof w:val="0"/>
          <w:lang w:val="en-US"/>
        </w:rPr>
      </w:pPr>
      <w:bookmarkStart w:id="1351" w:name="_Toc466555436"/>
      <w:r w:rsidRPr="001B54C3">
        <w:rPr>
          <w:noProof w:val="0"/>
          <w:lang w:val="en-US"/>
        </w:rPr>
        <w:t>6.3.4.33</w:t>
      </w:r>
      <w:r w:rsidR="00C1525B" w:rsidRPr="001B54C3">
        <w:rPr>
          <w:noProof w:val="0"/>
          <w:lang w:val="en-US"/>
        </w:rPr>
        <w:t>.2</w:t>
      </w:r>
      <w:r w:rsidRPr="001B54C3">
        <w:rPr>
          <w:noProof w:val="0"/>
          <w:lang w:val="en-US"/>
        </w:rPr>
        <w:t>.6 &lt;statusCode code='completed|active|aborted|cancelled'/&gt;</w:t>
      </w:r>
      <w:bookmarkEnd w:id="1351"/>
    </w:p>
    <w:p w14:paraId="63A95572" w14:textId="77777777" w:rsidR="00866BDC" w:rsidRPr="001B54C3" w:rsidRDefault="00866BDC">
      <w:pPr>
        <w:pStyle w:val="BodyText"/>
      </w:pPr>
      <w:r w:rsidRPr="001B54C3">
        <w:t xml:space="preserve">The &lt;statusCode&gt; element shall be present when used to describe a procedure event. It shall have the value 'completed' for procedures that have been completed, and 'active' for procedures that are still in progress. Procedures that were stopped prior to completion shall use the value 'aborted', and procedures that were cancelled before being started shall use the value 'cancelled'. </w:t>
      </w:r>
    </w:p>
    <w:p w14:paraId="723FD426" w14:textId="77777777" w:rsidR="00866BDC" w:rsidRPr="001B54C3" w:rsidRDefault="00866BDC">
      <w:pPr>
        <w:pStyle w:val="Heading6"/>
        <w:rPr>
          <w:noProof w:val="0"/>
          <w:lang w:val="en-US"/>
        </w:rPr>
      </w:pPr>
      <w:bookmarkStart w:id="1352" w:name="_Toc466555437"/>
      <w:r w:rsidRPr="001B54C3">
        <w:rPr>
          <w:noProof w:val="0"/>
          <w:lang w:val="en-US"/>
        </w:rPr>
        <w:t>6.3.4.33</w:t>
      </w:r>
      <w:r w:rsidR="00C1525B" w:rsidRPr="001B54C3">
        <w:rPr>
          <w:noProof w:val="0"/>
          <w:lang w:val="en-US"/>
        </w:rPr>
        <w:t>.2</w:t>
      </w:r>
      <w:r w:rsidRPr="001B54C3">
        <w:rPr>
          <w:noProof w:val="0"/>
          <w:lang w:val="en-US"/>
        </w:rPr>
        <w:t>.7 &lt;effectiveTime&gt;&lt;low value=''/&gt;&lt;high value=''/&gt;&lt;/effectiveTime&gt;</w:t>
      </w:r>
      <w:bookmarkEnd w:id="1352"/>
    </w:p>
    <w:p w14:paraId="15BA9890" w14:textId="77777777" w:rsidR="00866BDC" w:rsidRPr="001B54C3" w:rsidRDefault="00866BDC">
      <w:pPr>
        <w:pStyle w:val="BodyText"/>
      </w:pPr>
      <w:r w:rsidRPr="001B54C3">
        <w:t xml:space="preserve">This element should be present, and records the time at which the procedure occurred (in EVN mood), or the desired time of the procedure in INT mood. </w:t>
      </w:r>
    </w:p>
    <w:p w14:paraId="327B8F60" w14:textId="77777777" w:rsidR="00866BDC" w:rsidRPr="001B54C3" w:rsidRDefault="00866BDC">
      <w:pPr>
        <w:pStyle w:val="Heading6"/>
        <w:rPr>
          <w:noProof w:val="0"/>
          <w:lang w:val="en-US"/>
        </w:rPr>
      </w:pPr>
      <w:bookmarkStart w:id="1353" w:name="_Toc466555438"/>
      <w:bookmarkStart w:id="1354" w:name=".3CpriorityCode_code.3D.27.C2.A0.27.2F.3"/>
      <w:r w:rsidRPr="001B54C3">
        <w:rPr>
          <w:noProof w:val="0"/>
          <w:lang w:val="en-US"/>
        </w:rPr>
        <w:t>6.3.4.33</w:t>
      </w:r>
      <w:r w:rsidR="00C1525B" w:rsidRPr="001B54C3">
        <w:rPr>
          <w:noProof w:val="0"/>
          <w:lang w:val="en-US"/>
        </w:rPr>
        <w:t>.2</w:t>
      </w:r>
      <w:r w:rsidRPr="001B54C3">
        <w:rPr>
          <w:noProof w:val="0"/>
          <w:lang w:val="en-US"/>
        </w:rPr>
        <w:t>.8 &lt;priorityCode code=''/&gt;</w:t>
      </w:r>
      <w:bookmarkEnd w:id="1353"/>
    </w:p>
    <w:p w14:paraId="49381F28" w14:textId="77777777" w:rsidR="00866BDC" w:rsidRPr="001B54C3" w:rsidRDefault="00866BDC">
      <w:pPr>
        <w:pStyle w:val="BodyText"/>
      </w:pPr>
      <w:r w:rsidRPr="001B54C3">
        <w:t xml:space="preserve">This element shall be present in INT mood when effectiveTime is not provided, it may be present in other moods. It indicates the priority of the procedure. </w:t>
      </w:r>
    </w:p>
    <w:p w14:paraId="09100DBD" w14:textId="77777777" w:rsidR="00866BDC" w:rsidRPr="001B54C3" w:rsidRDefault="00866BDC">
      <w:pPr>
        <w:pStyle w:val="Heading6"/>
        <w:rPr>
          <w:noProof w:val="0"/>
          <w:lang w:val="en-US"/>
        </w:rPr>
      </w:pPr>
      <w:bookmarkStart w:id="1355" w:name="_Toc466555439"/>
      <w:bookmarkEnd w:id="1354"/>
      <w:r w:rsidRPr="001B54C3">
        <w:rPr>
          <w:noProof w:val="0"/>
          <w:lang w:val="en-US"/>
        </w:rPr>
        <w:t>6.3.4.33</w:t>
      </w:r>
      <w:r w:rsidR="00C1525B" w:rsidRPr="001B54C3">
        <w:rPr>
          <w:noProof w:val="0"/>
          <w:lang w:val="en-US"/>
        </w:rPr>
        <w:t>.2</w:t>
      </w:r>
      <w:r w:rsidRPr="001B54C3">
        <w:rPr>
          <w:noProof w:val="0"/>
          <w:lang w:val="en-US"/>
        </w:rPr>
        <w:t>.9 &lt;approachSiteCode code='' displayName='' codeSystem='' codeSystemName=''/&gt;</w:t>
      </w:r>
      <w:bookmarkEnd w:id="1355"/>
    </w:p>
    <w:p w14:paraId="47EBB4B9" w14:textId="77777777" w:rsidR="00866BDC" w:rsidRPr="001B54C3" w:rsidRDefault="00866BDC">
      <w:pPr>
        <w:pStyle w:val="BodyText"/>
      </w:pPr>
      <w:r w:rsidRPr="001B54C3">
        <w:t xml:space="preserve">This element may be present to indicate the procedure approach. </w:t>
      </w:r>
    </w:p>
    <w:p w14:paraId="3880E55D" w14:textId="77777777" w:rsidR="00866BDC" w:rsidRPr="001B54C3" w:rsidRDefault="00866BDC">
      <w:pPr>
        <w:pStyle w:val="Heading6"/>
        <w:rPr>
          <w:noProof w:val="0"/>
          <w:lang w:val="en-US"/>
        </w:rPr>
      </w:pPr>
      <w:bookmarkStart w:id="1356" w:name="_Toc466555440"/>
      <w:bookmarkStart w:id="1357" w:name=".3CtargetSiteCode_code.3D.27.C2.A0.27_di"/>
      <w:r w:rsidRPr="001B54C3">
        <w:rPr>
          <w:noProof w:val="0"/>
          <w:lang w:val="en-US"/>
        </w:rPr>
        <w:t>6.3.4.33</w:t>
      </w:r>
      <w:r w:rsidR="00C1525B" w:rsidRPr="001B54C3">
        <w:rPr>
          <w:noProof w:val="0"/>
          <w:lang w:val="en-US"/>
        </w:rPr>
        <w:t>.2</w:t>
      </w:r>
      <w:r w:rsidRPr="001B54C3">
        <w:rPr>
          <w:noProof w:val="0"/>
          <w:lang w:val="en-US"/>
        </w:rPr>
        <w:t>.10 &lt;targetSiteCode code='' displayName='' codeSystem='' codeSystemName=''/&gt;</w:t>
      </w:r>
      <w:bookmarkEnd w:id="1356"/>
    </w:p>
    <w:p w14:paraId="43EBF78D" w14:textId="77777777" w:rsidR="00866BDC" w:rsidRPr="001B54C3" w:rsidRDefault="00866BDC">
      <w:pPr>
        <w:pStyle w:val="BodyText"/>
      </w:pPr>
      <w:r w:rsidRPr="001B54C3">
        <w:t xml:space="preserve">This element may be present to indicate the target site of the procedure. </w:t>
      </w:r>
    </w:p>
    <w:p w14:paraId="4E84C319" w14:textId="77777777" w:rsidR="00866BDC" w:rsidRPr="001B54C3" w:rsidRDefault="00866BDC">
      <w:pPr>
        <w:pStyle w:val="Heading6"/>
        <w:rPr>
          <w:noProof w:val="0"/>
          <w:lang w:val="en-US"/>
        </w:rPr>
      </w:pPr>
      <w:bookmarkStart w:id="1358" w:name="_Toc466555441"/>
      <w:bookmarkStart w:id="1359" w:name=".3CentryRelationship_typeCode.3D.27COMP."/>
      <w:bookmarkEnd w:id="1357"/>
      <w:r w:rsidRPr="001B54C3">
        <w:rPr>
          <w:noProof w:val="0"/>
          <w:lang w:val="en-US"/>
        </w:rPr>
        <w:lastRenderedPageBreak/>
        <w:t>6.3.4.33</w:t>
      </w:r>
      <w:r w:rsidR="00C1525B" w:rsidRPr="001B54C3">
        <w:rPr>
          <w:noProof w:val="0"/>
          <w:lang w:val="en-US"/>
        </w:rPr>
        <w:t>.2</w:t>
      </w:r>
      <w:r w:rsidRPr="001B54C3">
        <w:rPr>
          <w:noProof w:val="0"/>
          <w:lang w:val="en-US"/>
        </w:rPr>
        <w:t>.11 &lt;entryRelationship typeCode='COMP' inversionInd='true'&gt;</w:t>
      </w:r>
      <w:bookmarkEnd w:id="1358"/>
    </w:p>
    <w:p w14:paraId="563D7EFB" w14:textId="77777777" w:rsidR="00866BDC" w:rsidRPr="001B54C3" w:rsidRDefault="00866BDC">
      <w:pPr>
        <w:pStyle w:val="BodyText"/>
      </w:pPr>
      <w:r w:rsidRPr="001B54C3">
        <w:t xml:space="preserve">This element may be present to point the encounter in which the procedure was performed, and shall contain an internal reference to the encounter. See </w:t>
      </w:r>
      <w:bookmarkEnd w:id="1359"/>
      <w:r w:rsidR="008674DD" w:rsidRPr="001B54C3">
        <w:t>PCC TF-2: 6.3.4.10 Internal References</w:t>
      </w:r>
      <w:r w:rsidRPr="001B54C3">
        <w:t xml:space="preserve"> for more details. </w:t>
      </w:r>
    </w:p>
    <w:p w14:paraId="103D486A" w14:textId="77777777" w:rsidR="00866BDC" w:rsidRPr="001B54C3" w:rsidRDefault="00866BDC">
      <w:pPr>
        <w:pStyle w:val="Heading6"/>
        <w:rPr>
          <w:noProof w:val="0"/>
          <w:lang w:val="en-US"/>
        </w:rPr>
      </w:pPr>
      <w:bookmarkStart w:id="1360" w:name="_Toc466555442"/>
      <w:bookmarkStart w:id="1361" w:name=".3CentryRelationship_typeCode.3D.27RSON."/>
      <w:r w:rsidRPr="001B54C3">
        <w:rPr>
          <w:noProof w:val="0"/>
          <w:lang w:val="en-US"/>
        </w:rPr>
        <w:t>6.3.4.33</w:t>
      </w:r>
      <w:r w:rsidR="00C1525B" w:rsidRPr="001B54C3">
        <w:rPr>
          <w:noProof w:val="0"/>
          <w:lang w:val="en-US"/>
        </w:rPr>
        <w:t>.2</w:t>
      </w:r>
      <w:r w:rsidRPr="001B54C3">
        <w:rPr>
          <w:noProof w:val="0"/>
          <w:lang w:val="en-US"/>
        </w:rPr>
        <w:t>.12 &lt;entryRelationship typeCode='RSON'&gt;</w:t>
      </w:r>
      <w:bookmarkEnd w:id="1360"/>
    </w:p>
    <w:p w14:paraId="1A0FCD32" w14:textId="77777777" w:rsidR="00866BDC" w:rsidRPr="001B54C3" w:rsidRDefault="00866BDC">
      <w:pPr>
        <w:pStyle w:val="BodyText"/>
      </w:pPr>
      <w:r w:rsidRPr="001B54C3">
        <w:t xml:space="preserve">A &lt;procedure&gt; act may indicate one or more reasons for the procedure. These reasons identify the concern that was the reason for the </w:t>
      </w:r>
      <w:r w:rsidR="00C5586E" w:rsidRPr="001B54C3">
        <w:t>procedure</w:t>
      </w:r>
      <w:r w:rsidRPr="001B54C3">
        <w:t xml:space="preserve"> via an </w:t>
      </w:r>
      <w:bookmarkEnd w:id="1361"/>
      <w:r w:rsidR="008674DD" w:rsidRPr="001B54C3">
        <w:t>Internal Reference</w:t>
      </w:r>
      <w:r w:rsidRPr="001B54C3">
        <w:t xml:space="preserve"> </w:t>
      </w:r>
      <w:r w:rsidR="008674DD" w:rsidRPr="001B54C3">
        <w:t xml:space="preserve">(see PCC TF-2: 6.3.4.10 Internal References) </w:t>
      </w:r>
      <w:r w:rsidRPr="001B54C3">
        <w:t xml:space="preserve">to the concern. The extension and root of each observation present must match the identifier of a concern entry contained elsewhere within the CDA document. </w:t>
      </w:r>
    </w:p>
    <w:p w14:paraId="6B3FC3F7" w14:textId="77777777" w:rsidR="00866BDC" w:rsidRPr="001B54C3" w:rsidRDefault="00866BDC">
      <w:pPr>
        <w:pStyle w:val="BodyText"/>
      </w:pPr>
    </w:p>
    <w:p w14:paraId="084DBB8B" w14:textId="77777777" w:rsidR="00866BDC" w:rsidRPr="001B54C3" w:rsidRDefault="00866BDC">
      <w:pPr>
        <w:pStyle w:val="EditorInstructions"/>
      </w:pPr>
      <w:r w:rsidRPr="001B54C3">
        <w:t>Add Section 6.3.4.34</w:t>
      </w:r>
    </w:p>
    <w:p w14:paraId="29206AAF" w14:textId="77777777" w:rsidR="00866BDC" w:rsidRPr="001B54C3" w:rsidRDefault="00553F9F" w:rsidP="00235E1F">
      <w:pPr>
        <w:pStyle w:val="Heading4"/>
        <w:rPr>
          <w:noProof w:val="0"/>
        </w:rPr>
      </w:pPr>
      <w:bookmarkStart w:id="1362" w:name="Transport_1.3.6.1.4.1.19376.1.5.3.1.1.10"/>
      <w:bookmarkStart w:id="1363" w:name="_Toc367209065"/>
      <w:bookmarkStart w:id="1364" w:name="_Toc466555443"/>
      <w:r w:rsidRPr="001B54C3">
        <w:rPr>
          <w:noProof w:val="0"/>
        </w:rPr>
        <w:t>6.3.4.34 Transport 1.3.6.1.4.1.19376.1.5.3.1.1.10.4.1</w:t>
      </w:r>
      <w:bookmarkEnd w:id="1362"/>
      <w:bookmarkEnd w:id="1363"/>
      <w:bookmarkEnd w:id="1364"/>
    </w:p>
    <w:p w14:paraId="5BA99556" w14:textId="77777777" w:rsidR="00866BDC" w:rsidRPr="001B54C3" w:rsidRDefault="00553F9F">
      <w:pPr>
        <w:pStyle w:val="BodyText"/>
      </w:pPr>
      <w:r w:rsidRPr="001B54C3">
        <w:t>Defined in IHE PCC TF-2:6.3.4</w:t>
      </w:r>
      <w:r w:rsidR="00C8628C" w:rsidRPr="001B54C3">
        <w:t>.34</w:t>
      </w:r>
    </w:p>
    <w:p w14:paraId="13D2F550" w14:textId="77777777" w:rsidR="00553F9F" w:rsidRPr="001B54C3" w:rsidRDefault="00553F9F">
      <w:pPr>
        <w:pStyle w:val="BodyText"/>
      </w:pPr>
    </w:p>
    <w:p w14:paraId="1F19B536" w14:textId="77777777" w:rsidR="00866BDC" w:rsidRPr="001B54C3" w:rsidRDefault="00866BDC">
      <w:pPr>
        <w:pStyle w:val="EditorInstructions"/>
      </w:pPr>
      <w:r w:rsidRPr="001B54C3">
        <w:t>Add Section 6.3.4.35</w:t>
      </w:r>
    </w:p>
    <w:p w14:paraId="3849A678" w14:textId="77777777" w:rsidR="00866BDC" w:rsidRPr="001B54C3" w:rsidRDefault="00866BDC">
      <w:pPr>
        <w:pStyle w:val="Heading4"/>
        <w:rPr>
          <w:noProof w:val="0"/>
        </w:rPr>
      </w:pPr>
      <w:bookmarkStart w:id="1365" w:name="_Toc466555444"/>
      <w:bookmarkStart w:id="1366" w:name="Encounter_Disposition_1.3.6.1.4.1.19376."/>
      <w:r w:rsidRPr="001B54C3">
        <w:rPr>
          <w:noProof w:val="0"/>
        </w:rPr>
        <w:t>6.3.4.35 Encounter Disposition 1.3.6.1.4.1.19376.1.5.3.1.1.10.4.2</w:t>
      </w:r>
      <w:bookmarkEnd w:id="1365"/>
      <w:r w:rsidRPr="001B54C3">
        <w:rPr>
          <w:noProof w:val="0"/>
        </w:rPr>
        <w:t xml:space="preserve"> </w:t>
      </w:r>
    </w:p>
    <w:p w14:paraId="7C8418DD" w14:textId="77777777" w:rsidR="00866BDC" w:rsidRPr="001B54C3" w:rsidRDefault="00866BDC">
      <w:pPr>
        <w:pStyle w:val="BodyText"/>
      </w:pPr>
      <w:r w:rsidRPr="001B54C3">
        <w:t xml:space="preserve">This element records the intended or actual disposition for the patient (e.g., admit, discharge home after treatment, et cetera). </w:t>
      </w:r>
    </w:p>
    <w:p w14:paraId="72BADD3A" w14:textId="77777777" w:rsidR="00866BDC" w:rsidRPr="001B54C3" w:rsidRDefault="00866BDC">
      <w:pPr>
        <w:pStyle w:val="Heading5"/>
        <w:rPr>
          <w:noProof w:val="0"/>
          <w:lang w:val="en-US"/>
        </w:rPr>
      </w:pPr>
      <w:bookmarkStart w:id="1367" w:name="_Toc466555445"/>
      <w:bookmarkEnd w:id="1366"/>
      <w:r w:rsidRPr="001B54C3">
        <w:rPr>
          <w:noProof w:val="0"/>
          <w:lang w:val="en-US"/>
        </w:rPr>
        <w:lastRenderedPageBreak/>
        <w:t>6.3.4.35.1 Specification</w:t>
      </w:r>
      <w:bookmarkEnd w:id="1367"/>
      <w:r w:rsidRPr="001B54C3">
        <w:rPr>
          <w:noProof w:val="0"/>
          <w:lang w:val="en-US"/>
        </w:rPr>
        <w:t xml:space="preserve"> </w:t>
      </w:r>
    </w:p>
    <w:p w14:paraId="05C5FF85" w14:textId="77777777" w:rsidR="00866BDC" w:rsidRPr="001B54C3" w:rsidRDefault="00866BDC">
      <w:pPr>
        <w:pStyle w:val="XMLFragment"/>
        <w:rPr>
          <w:noProof w:val="0"/>
        </w:rPr>
      </w:pPr>
      <w:r w:rsidRPr="001B54C3">
        <w:rPr>
          <w:noProof w:val="0"/>
        </w:rPr>
        <w:t>&lt;act classCode='ACT' moodCode='INT|EVN'&gt;</w:t>
      </w:r>
    </w:p>
    <w:p w14:paraId="17E85820" w14:textId="77777777" w:rsidR="00866BDC" w:rsidRPr="000A6AA8" w:rsidRDefault="00866BDC">
      <w:pPr>
        <w:pStyle w:val="XMLFragment"/>
        <w:rPr>
          <w:noProof w:val="0"/>
          <w:lang w:val="nl-NL"/>
          <w:rPrChange w:id="1368" w:author="Michael Clifton" w:date="2018-10-11T09:57:00Z">
            <w:rPr>
              <w:noProof w:val="0"/>
            </w:rPr>
          </w:rPrChange>
        </w:rPr>
      </w:pPr>
      <w:r w:rsidRPr="001B54C3">
        <w:rPr>
          <w:noProof w:val="0"/>
        </w:rPr>
        <w:t xml:space="preserve">  </w:t>
      </w:r>
      <w:r w:rsidRPr="000A6AA8">
        <w:rPr>
          <w:noProof w:val="0"/>
          <w:lang w:val="nl-NL"/>
          <w:rPrChange w:id="1369" w:author="Michael Clifton" w:date="2018-10-11T09:57:00Z">
            <w:rPr>
              <w:noProof w:val="0"/>
            </w:rPr>
          </w:rPrChange>
        </w:rPr>
        <w:t>&lt;templateId root='1.3.6.1.4.1.19376.1.5.3.1.1.10.4.2'/&gt;</w:t>
      </w:r>
    </w:p>
    <w:p w14:paraId="4789900D" w14:textId="77777777" w:rsidR="00866BDC" w:rsidRPr="000A6AA8" w:rsidRDefault="00866BDC">
      <w:pPr>
        <w:pStyle w:val="XMLFragment"/>
        <w:rPr>
          <w:noProof w:val="0"/>
          <w:lang w:val="nl-NL"/>
          <w:rPrChange w:id="1370" w:author="Michael Clifton" w:date="2018-10-11T09:57:00Z">
            <w:rPr>
              <w:noProof w:val="0"/>
            </w:rPr>
          </w:rPrChange>
        </w:rPr>
      </w:pPr>
      <w:r w:rsidRPr="000A6AA8">
        <w:rPr>
          <w:noProof w:val="0"/>
          <w:lang w:val="nl-NL"/>
          <w:rPrChange w:id="1371" w:author="Michael Clifton" w:date="2018-10-11T09:57:00Z">
            <w:rPr>
              <w:noProof w:val="0"/>
            </w:rPr>
          </w:rPrChange>
        </w:rPr>
        <w:t xml:space="preserve">  &lt;id root='' extension=''/&gt;</w:t>
      </w:r>
    </w:p>
    <w:p w14:paraId="0368270E" w14:textId="77777777" w:rsidR="00866BDC" w:rsidRPr="001B54C3" w:rsidRDefault="00866BDC">
      <w:pPr>
        <w:pStyle w:val="XMLFragment"/>
        <w:rPr>
          <w:noProof w:val="0"/>
        </w:rPr>
      </w:pPr>
      <w:r w:rsidRPr="000A6AA8">
        <w:rPr>
          <w:noProof w:val="0"/>
          <w:lang w:val="nl-NL"/>
          <w:rPrChange w:id="1372" w:author="Michael Clifton" w:date="2018-10-11T09:57:00Z">
            <w:rPr>
              <w:noProof w:val="0"/>
            </w:rPr>
          </w:rPrChange>
        </w:rPr>
        <w:t xml:space="preserve">  </w:t>
      </w:r>
      <w:r w:rsidRPr="001B54C3">
        <w:rPr>
          <w:noProof w:val="0"/>
        </w:rPr>
        <w:t>&lt;code code='' displayName='' codeSystem='' codeSystemName='' /&gt;</w:t>
      </w:r>
    </w:p>
    <w:p w14:paraId="4DAEFFE1" w14:textId="77777777" w:rsidR="00866BDC" w:rsidRPr="001B54C3" w:rsidRDefault="00866BDC">
      <w:pPr>
        <w:pStyle w:val="XMLFragment"/>
        <w:rPr>
          <w:noProof w:val="0"/>
        </w:rPr>
      </w:pPr>
      <w:r w:rsidRPr="001B54C3">
        <w:rPr>
          <w:noProof w:val="0"/>
        </w:rPr>
        <w:t xml:space="preserve">  &lt;text&gt;&lt;reference value='#xxx'/&gt;&lt;/text&gt;</w:t>
      </w:r>
    </w:p>
    <w:p w14:paraId="4D9B32A1" w14:textId="77777777" w:rsidR="00866BDC" w:rsidRPr="001B54C3" w:rsidRDefault="00866BDC">
      <w:pPr>
        <w:pStyle w:val="XMLFragment"/>
        <w:rPr>
          <w:noProof w:val="0"/>
        </w:rPr>
      </w:pPr>
      <w:r w:rsidRPr="001B54C3">
        <w:rPr>
          <w:noProof w:val="0"/>
        </w:rPr>
        <w:t xml:space="preserve">  &lt;statusCode code='normal|completed'/&gt;</w:t>
      </w:r>
    </w:p>
    <w:p w14:paraId="55F226CD" w14:textId="77777777" w:rsidR="00866BDC" w:rsidRPr="001B54C3" w:rsidRDefault="00866BDC">
      <w:pPr>
        <w:pStyle w:val="XMLFragment"/>
        <w:rPr>
          <w:noProof w:val="0"/>
        </w:rPr>
      </w:pPr>
      <w:r w:rsidRPr="001B54C3">
        <w:rPr>
          <w:noProof w:val="0"/>
        </w:rPr>
        <w:t xml:space="preserve">  &lt;effectiveTime value=''/&gt; </w:t>
      </w:r>
    </w:p>
    <w:p w14:paraId="45C757EB" w14:textId="77777777" w:rsidR="00866BDC" w:rsidRPr="001B54C3" w:rsidRDefault="00866BDC">
      <w:pPr>
        <w:pStyle w:val="XMLFragment"/>
        <w:rPr>
          <w:noProof w:val="0"/>
        </w:rPr>
      </w:pPr>
      <w:r w:rsidRPr="001B54C3">
        <w:rPr>
          <w:noProof w:val="0"/>
        </w:rPr>
        <w:t xml:space="preserve">  &lt;performer typeCode='PRF'&gt;</w:t>
      </w:r>
    </w:p>
    <w:p w14:paraId="0B84BD39" w14:textId="77777777" w:rsidR="00866BDC" w:rsidRPr="001B54C3" w:rsidRDefault="00866BDC">
      <w:pPr>
        <w:pStyle w:val="XMLFragment"/>
        <w:rPr>
          <w:noProof w:val="0"/>
        </w:rPr>
      </w:pPr>
      <w:r w:rsidRPr="001B54C3">
        <w:rPr>
          <w:noProof w:val="0"/>
        </w:rPr>
        <w:t xml:space="preserve">    &lt;assignedEntity&gt;</w:t>
      </w:r>
    </w:p>
    <w:p w14:paraId="7E5BE7EE" w14:textId="77777777" w:rsidR="00866BDC" w:rsidRPr="001B54C3" w:rsidRDefault="00866BDC">
      <w:pPr>
        <w:pStyle w:val="XMLFragment"/>
        <w:rPr>
          <w:noProof w:val="0"/>
        </w:rPr>
      </w:pPr>
      <w:r w:rsidRPr="001B54C3">
        <w:rPr>
          <w:noProof w:val="0"/>
        </w:rPr>
        <w:t xml:space="preserve">      &lt;id root='' extension=''/&gt;</w:t>
      </w:r>
    </w:p>
    <w:p w14:paraId="26DD8674" w14:textId="77777777" w:rsidR="00866BDC" w:rsidRPr="001B54C3" w:rsidRDefault="00866BDC">
      <w:pPr>
        <w:pStyle w:val="XMLFragment"/>
        <w:rPr>
          <w:noProof w:val="0"/>
        </w:rPr>
      </w:pPr>
      <w:r w:rsidRPr="001B54C3">
        <w:rPr>
          <w:noProof w:val="0"/>
        </w:rPr>
        <w:t xml:space="preserve">      &lt;addr&gt;&lt;/addr&gt;</w:t>
      </w:r>
    </w:p>
    <w:p w14:paraId="1B7BE6AF" w14:textId="77777777" w:rsidR="00866BDC" w:rsidRPr="001B54C3" w:rsidRDefault="00866BDC">
      <w:pPr>
        <w:pStyle w:val="XMLFragment"/>
        <w:rPr>
          <w:noProof w:val="0"/>
        </w:rPr>
      </w:pPr>
      <w:r w:rsidRPr="001B54C3">
        <w:rPr>
          <w:noProof w:val="0"/>
        </w:rPr>
        <w:t xml:space="preserve">      &lt;telecom value='' use=''/&gt;</w:t>
      </w:r>
    </w:p>
    <w:p w14:paraId="7B4D998B" w14:textId="77777777" w:rsidR="00866BDC" w:rsidRPr="001B54C3" w:rsidRDefault="00866BDC">
      <w:pPr>
        <w:pStyle w:val="XMLFragment"/>
        <w:rPr>
          <w:noProof w:val="0"/>
        </w:rPr>
      </w:pPr>
      <w:r w:rsidRPr="001B54C3">
        <w:rPr>
          <w:noProof w:val="0"/>
        </w:rPr>
        <w:t xml:space="preserve">      &lt;assignedPerson&gt;</w:t>
      </w:r>
    </w:p>
    <w:p w14:paraId="6B085EC2" w14:textId="77777777" w:rsidR="00866BDC" w:rsidRPr="001B54C3" w:rsidRDefault="00866BDC">
      <w:pPr>
        <w:pStyle w:val="XMLFragment"/>
        <w:rPr>
          <w:noProof w:val="0"/>
        </w:rPr>
      </w:pPr>
      <w:r w:rsidRPr="001B54C3">
        <w:rPr>
          <w:noProof w:val="0"/>
        </w:rPr>
        <w:t xml:space="preserve">        &lt;name&gt;&lt;/name&gt;</w:t>
      </w:r>
    </w:p>
    <w:p w14:paraId="3B281CA8" w14:textId="77777777" w:rsidR="00866BDC" w:rsidRPr="001B54C3" w:rsidRDefault="00866BDC">
      <w:pPr>
        <w:pStyle w:val="XMLFragment"/>
        <w:rPr>
          <w:noProof w:val="0"/>
        </w:rPr>
      </w:pPr>
      <w:r w:rsidRPr="001B54C3">
        <w:rPr>
          <w:noProof w:val="0"/>
        </w:rPr>
        <w:t xml:space="preserve">      &lt;/assignedPerson&gt;</w:t>
      </w:r>
    </w:p>
    <w:p w14:paraId="0CE02D54" w14:textId="77777777" w:rsidR="00866BDC" w:rsidRPr="001B54C3" w:rsidRDefault="00866BDC">
      <w:pPr>
        <w:pStyle w:val="XMLFragment"/>
        <w:rPr>
          <w:noProof w:val="0"/>
        </w:rPr>
      </w:pPr>
      <w:r w:rsidRPr="001B54C3">
        <w:rPr>
          <w:noProof w:val="0"/>
        </w:rPr>
        <w:t xml:space="preserve">    &lt;/assignedEntity&gt;</w:t>
      </w:r>
    </w:p>
    <w:p w14:paraId="0F37B042" w14:textId="77777777" w:rsidR="00866BDC" w:rsidRPr="001B54C3" w:rsidRDefault="00866BDC">
      <w:pPr>
        <w:pStyle w:val="XMLFragment"/>
        <w:rPr>
          <w:noProof w:val="0"/>
        </w:rPr>
      </w:pPr>
      <w:r w:rsidRPr="001B54C3">
        <w:rPr>
          <w:noProof w:val="0"/>
        </w:rPr>
        <w:t xml:space="preserve">  &lt;/performer&gt;</w:t>
      </w:r>
    </w:p>
    <w:p w14:paraId="6671850D" w14:textId="77777777" w:rsidR="00866BDC" w:rsidRPr="001B54C3" w:rsidRDefault="00866BDC">
      <w:pPr>
        <w:pStyle w:val="XMLFragment"/>
        <w:rPr>
          <w:noProof w:val="0"/>
        </w:rPr>
      </w:pPr>
      <w:r w:rsidRPr="001B54C3">
        <w:rPr>
          <w:noProof w:val="0"/>
        </w:rPr>
        <w:t xml:space="preserve">  &lt;participant typeCode='RCV'&gt;</w:t>
      </w:r>
    </w:p>
    <w:p w14:paraId="2C0A42F4" w14:textId="77777777" w:rsidR="00866BDC" w:rsidRPr="001B54C3" w:rsidRDefault="00866BDC">
      <w:pPr>
        <w:pStyle w:val="XMLFragment"/>
        <w:rPr>
          <w:noProof w:val="0"/>
        </w:rPr>
      </w:pPr>
      <w:r w:rsidRPr="001B54C3">
        <w:rPr>
          <w:noProof w:val="0"/>
        </w:rPr>
        <w:t xml:space="preserve">    &lt;time value=''/&gt; </w:t>
      </w:r>
    </w:p>
    <w:p w14:paraId="20B74E74" w14:textId="77777777" w:rsidR="00866BDC" w:rsidRPr="001B54C3" w:rsidRDefault="00866BDC">
      <w:pPr>
        <w:pStyle w:val="XMLFragment"/>
        <w:rPr>
          <w:noProof w:val="0"/>
        </w:rPr>
      </w:pPr>
      <w:r w:rsidRPr="001B54C3">
        <w:rPr>
          <w:noProof w:val="0"/>
        </w:rPr>
        <w:t xml:space="preserve">    &lt;participantRole classCode='ROL'&gt;</w:t>
      </w:r>
    </w:p>
    <w:p w14:paraId="33497A61" w14:textId="77777777" w:rsidR="00866BDC" w:rsidRPr="001B54C3" w:rsidRDefault="00866BDC">
      <w:pPr>
        <w:pStyle w:val="XMLFragment"/>
        <w:rPr>
          <w:noProof w:val="0"/>
        </w:rPr>
      </w:pPr>
      <w:r w:rsidRPr="001B54C3">
        <w:rPr>
          <w:noProof w:val="0"/>
        </w:rPr>
        <w:t xml:space="preserve">      &lt;id root='' extension=''/&gt;</w:t>
      </w:r>
    </w:p>
    <w:p w14:paraId="24E8A498" w14:textId="77777777" w:rsidR="00866BDC" w:rsidRPr="001B54C3" w:rsidRDefault="00866BDC">
      <w:pPr>
        <w:pStyle w:val="XMLFragment"/>
        <w:rPr>
          <w:noProof w:val="0"/>
        </w:rPr>
      </w:pPr>
      <w:r w:rsidRPr="001B54C3">
        <w:rPr>
          <w:noProof w:val="0"/>
        </w:rPr>
        <w:t xml:space="preserve">      &lt;addr&gt;&lt;/addr&gt;</w:t>
      </w:r>
    </w:p>
    <w:p w14:paraId="0BFF2E65" w14:textId="77777777" w:rsidR="00866BDC" w:rsidRPr="001B54C3" w:rsidRDefault="00866BDC">
      <w:pPr>
        <w:pStyle w:val="XMLFragment"/>
        <w:rPr>
          <w:noProof w:val="0"/>
        </w:rPr>
      </w:pPr>
      <w:r w:rsidRPr="001B54C3">
        <w:rPr>
          <w:noProof w:val="0"/>
        </w:rPr>
        <w:t xml:space="preserve">      &lt;telecom value='' use=''/&gt;</w:t>
      </w:r>
    </w:p>
    <w:p w14:paraId="57A37DA1" w14:textId="77777777" w:rsidR="00866BDC" w:rsidRPr="001B54C3" w:rsidRDefault="00866BDC">
      <w:pPr>
        <w:pStyle w:val="XMLFragment"/>
        <w:rPr>
          <w:noProof w:val="0"/>
        </w:rPr>
      </w:pPr>
      <w:r w:rsidRPr="001B54C3">
        <w:rPr>
          <w:noProof w:val="0"/>
        </w:rPr>
        <w:t xml:space="preserve">      &lt;playingEntity&gt;</w:t>
      </w:r>
    </w:p>
    <w:p w14:paraId="36177862" w14:textId="77777777" w:rsidR="00866BDC" w:rsidRPr="001B54C3" w:rsidRDefault="00866BDC">
      <w:pPr>
        <w:pStyle w:val="XMLFragment"/>
        <w:rPr>
          <w:noProof w:val="0"/>
        </w:rPr>
      </w:pPr>
      <w:r w:rsidRPr="001B54C3">
        <w:rPr>
          <w:noProof w:val="0"/>
        </w:rPr>
        <w:t xml:space="preserve">        &lt;name&gt;&lt;/name&gt;</w:t>
      </w:r>
    </w:p>
    <w:p w14:paraId="3D721AD9" w14:textId="77777777" w:rsidR="00866BDC" w:rsidRPr="001B54C3" w:rsidRDefault="00866BDC">
      <w:pPr>
        <w:pStyle w:val="XMLFragment"/>
        <w:rPr>
          <w:noProof w:val="0"/>
        </w:rPr>
      </w:pPr>
      <w:r w:rsidRPr="001B54C3">
        <w:rPr>
          <w:noProof w:val="0"/>
        </w:rPr>
        <w:t xml:space="preserve">      &lt;/playingEntity&gt;</w:t>
      </w:r>
    </w:p>
    <w:p w14:paraId="5D7CC91A" w14:textId="77777777" w:rsidR="00866BDC" w:rsidRPr="001B54C3" w:rsidRDefault="00866BDC">
      <w:pPr>
        <w:pStyle w:val="XMLFragment"/>
        <w:rPr>
          <w:noProof w:val="0"/>
        </w:rPr>
      </w:pPr>
      <w:r w:rsidRPr="001B54C3">
        <w:rPr>
          <w:noProof w:val="0"/>
        </w:rPr>
        <w:t xml:space="preserve">    &lt;/participantRole&gt;</w:t>
      </w:r>
    </w:p>
    <w:p w14:paraId="173BD539" w14:textId="77777777" w:rsidR="00866BDC" w:rsidRPr="001B54C3" w:rsidRDefault="00866BDC">
      <w:pPr>
        <w:pStyle w:val="XMLFragment"/>
        <w:rPr>
          <w:noProof w:val="0"/>
        </w:rPr>
      </w:pPr>
      <w:r w:rsidRPr="001B54C3">
        <w:rPr>
          <w:noProof w:val="0"/>
        </w:rPr>
        <w:t xml:space="preserve">  &lt;/participant&gt;</w:t>
      </w:r>
    </w:p>
    <w:p w14:paraId="6D6F98F6" w14:textId="77777777" w:rsidR="00866BDC" w:rsidRPr="001B54C3" w:rsidRDefault="00866BDC">
      <w:pPr>
        <w:pStyle w:val="XMLFragment"/>
        <w:rPr>
          <w:noProof w:val="0"/>
        </w:rPr>
      </w:pPr>
      <w:r w:rsidRPr="001B54C3">
        <w:rPr>
          <w:noProof w:val="0"/>
        </w:rPr>
        <w:t xml:space="preserve">  &lt;entryRelationship typeCode='COMP'&gt;</w:t>
      </w:r>
    </w:p>
    <w:p w14:paraId="6D4C0A7A" w14:textId="77777777" w:rsidR="00866BDC" w:rsidRPr="001B54C3" w:rsidRDefault="00866BDC">
      <w:pPr>
        <w:pStyle w:val="XMLFragment"/>
        <w:rPr>
          <w:noProof w:val="0"/>
        </w:rPr>
      </w:pPr>
      <w:r w:rsidRPr="001B54C3">
        <w:rPr>
          <w:noProof w:val="0"/>
        </w:rPr>
        <w:t xml:space="preserve">    &lt;act classCode='ACT'&gt;</w:t>
      </w:r>
    </w:p>
    <w:p w14:paraId="193AE6EE" w14:textId="77777777" w:rsidR="00866BDC" w:rsidRPr="001B54C3" w:rsidRDefault="00866BDC">
      <w:pPr>
        <w:pStyle w:val="XMLFragment"/>
        <w:rPr>
          <w:noProof w:val="0"/>
        </w:rPr>
      </w:pPr>
      <w:r w:rsidRPr="001B54C3">
        <w:rPr>
          <w:noProof w:val="0"/>
        </w:rPr>
        <w:t xml:space="preserve">      &lt;templateId root='1.3.6.1.4.1.19376.1.5.3.1.1.10.4.1'/&gt;</w:t>
      </w:r>
    </w:p>
    <w:p w14:paraId="03B9EEA3" w14:textId="77777777" w:rsidR="00866BDC" w:rsidRPr="001B54C3" w:rsidRDefault="00866BDC">
      <w:pPr>
        <w:pStyle w:val="XMLFragment"/>
        <w:rPr>
          <w:noProof w:val="0"/>
        </w:rPr>
      </w:pPr>
      <w:r w:rsidRPr="001B54C3">
        <w:rPr>
          <w:noProof w:val="0"/>
        </w:rPr>
        <w:t xml:space="preserve">       :</w:t>
      </w:r>
    </w:p>
    <w:p w14:paraId="0F04A335" w14:textId="77777777" w:rsidR="00866BDC" w:rsidRPr="001B54C3" w:rsidRDefault="00866BDC">
      <w:pPr>
        <w:pStyle w:val="XMLFragment"/>
        <w:rPr>
          <w:noProof w:val="0"/>
        </w:rPr>
      </w:pPr>
      <w:r w:rsidRPr="001B54C3">
        <w:rPr>
          <w:noProof w:val="0"/>
        </w:rPr>
        <w:t xml:space="preserve">    &lt;/act&gt;</w:t>
      </w:r>
    </w:p>
    <w:p w14:paraId="3FF5E060" w14:textId="77777777" w:rsidR="00866BDC" w:rsidRPr="001B54C3" w:rsidRDefault="00866BDC">
      <w:pPr>
        <w:pStyle w:val="XMLFragment"/>
        <w:rPr>
          <w:noProof w:val="0"/>
        </w:rPr>
      </w:pPr>
      <w:r w:rsidRPr="001B54C3">
        <w:rPr>
          <w:noProof w:val="0"/>
        </w:rPr>
        <w:t xml:space="preserve">  &lt;/entryRelationship&gt;</w:t>
      </w:r>
    </w:p>
    <w:p w14:paraId="56AD9E96" w14:textId="77777777" w:rsidR="00866BDC" w:rsidRPr="001B54C3" w:rsidRDefault="00866BDC">
      <w:pPr>
        <w:pStyle w:val="XMLFragment"/>
        <w:rPr>
          <w:noProof w:val="0"/>
        </w:rPr>
      </w:pPr>
      <w:r w:rsidRPr="001B54C3">
        <w:rPr>
          <w:noProof w:val="0"/>
        </w:rPr>
        <w:t>&lt;/act&gt;</w:t>
      </w:r>
    </w:p>
    <w:p w14:paraId="5DA9C6EB" w14:textId="77777777" w:rsidR="00866BDC" w:rsidRPr="001B54C3" w:rsidRDefault="00866BDC">
      <w:pPr>
        <w:pStyle w:val="Heading6"/>
        <w:rPr>
          <w:noProof w:val="0"/>
          <w:lang w:val="en-US"/>
        </w:rPr>
      </w:pPr>
      <w:bookmarkStart w:id="1373" w:name="_Toc466555446"/>
      <w:bookmarkStart w:id="1374" w:name=".3Cact_classCode.3D.27ACT.27_moodCode.3D"/>
      <w:r w:rsidRPr="001B54C3">
        <w:rPr>
          <w:noProof w:val="0"/>
          <w:lang w:val="en-US"/>
        </w:rPr>
        <w:t>6.3.4.35.1.1 &lt;act classCode='ACT' moodCode='INT|EVN'&gt;</w:t>
      </w:r>
      <w:bookmarkEnd w:id="1373"/>
    </w:p>
    <w:p w14:paraId="55410AD3" w14:textId="77777777" w:rsidR="00866BDC" w:rsidRPr="001B54C3" w:rsidRDefault="00866BDC">
      <w:pPr>
        <w:pStyle w:val="BodyText"/>
      </w:pPr>
      <w:r w:rsidRPr="001B54C3">
        <w:t>The disposition is recorded in an act element, to describe the disposition action taken during the encounter</w:t>
      </w:r>
      <w:r w:rsidRPr="001B54C3">
        <w:rPr>
          <w:vertAlign w:val="superscript"/>
        </w:rPr>
        <w:t>1</w:t>
      </w:r>
      <w:r w:rsidRPr="001B54C3">
        <w:t xml:space="preserve"> . In intent mood (moodCode='INT'), this records the expected disposition of the patient. In event mood (moodCode='EVN'), this records the actual disposition. </w:t>
      </w:r>
    </w:p>
    <w:p w14:paraId="3B49183E" w14:textId="77777777" w:rsidR="003B0A4B" w:rsidRPr="001B54C3" w:rsidRDefault="003B0A4B">
      <w:pPr>
        <w:pStyle w:val="BodyText"/>
      </w:pPr>
    </w:p>
    <w:tbl>
      <w:tblPr>
        <w:tblW w:w="5000" w:type="pct"/>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467"/>
        <w:gridCol w:w="8877"/>
      </w:tblGrid>
      <w:tr w:rsidR="00866BDC" w:rsidRPr="001B54C3" w14:paraId="7635CA0D" w14:textId="77777777">
        <w:trPr>
          <w:tblCellSpacing w:w="0" w:type="dxa"/>
        </w:trPr>
        <w:tc>
          <w:tcPr>
            <w:tcW w:w="247" w:type="pct"/>
          </w:tcPr>
          <w:p w14:paraId="7E33E952" w14:textId="77777777" w:rsidR="00866BDC" w:rsidRPr="001B54C3" w:rsidRDefault="00866BDC">
            <w:pPr>
              <w:pStyle w:val="TableEntry"/>
            </w:pPr>
            <w:r w:rsidRPr="001B54C3">
              <w:rPr>
                <w:b/>
                <w:bCs/>
                <w:vertAlign w:val="superscript"/>
              </w:rPr>
              <w:t>1</w:t>
            </w:r>
            <w:r w:rsidRPr="001B54C3">
              <w:t xml:space="preserve"> </w:t>
            </w:r>
          </w:p>
        </w:tc>
        <w:tc>
          <w:tcPr>
            <w:tcW w:w="4701" w:type="pct"/>
          </w:tcPr>
          <w:p w14:paraId="288AF716" w14:textId="77777777" w:rsidR="00866BDC" w:rsidRPr="001B54C3" w:rsidRDefault="00866BDC">
            <w:pPr>
              <w:pStyle w:val="TableEntry"/>
            </w:pPr>
            <w:r w:rsidRPr="001B54C3">
              <w:t xml:space="preserve">The HL7 RIM allows this portion of the encounter to be recorded in the dischargeDispositionCode RIM Attribute of the Encounter class, but the Encounter class is constrained within CDA. To record the disposition act therefore requires the use of the Act class. </w:t>
            </w:r>
          </w:p>
        </w:tc>
      </w:tr>
    </w:tbl>
    <w:p w14:paraId="0895445F" w14:textId="77777777" w:rsidR="00866BDC" w:rsidRPr="001B54C3" w:rsidRDefault="00866BDC">
      <w:pPr>
        <w:pStyle w:val="Heading6"/>
        <w:rPr>
          <w:noProof w:val="0"/>
          <w:lang w:val="en-US"/>
        </w:rPr>
      </w:pPr>
      <w:bookmarkStart w:id="1375" w:name="_Toc466555447"/>
      <w:bookmarkEnd w:id="1374"/>
      <w:r w:rsidRPr="001B54C3">
        <w:rPr>
          <w:noProof w:val="0"/>
          <w:lang w:val="en-US"/>
        </w:rPr>
        <w:t>6.3.4.35.1.2 &lt;templateId root='1.3.6.1.4.1.19376.1.5.3.1.1.10.4.2'/&gt;</w:t>
      </w:r>
      <w:bookmarkEnd w:id="1375"/>
    </w:p>
    <w:p w14:paraId="616C9680" w14:textId="77777777" w:rsidR="00866BDC" w:rsidRPr="001B54C3" w:rsidRDefault="00866BDC">
      <w:pPr>
        <w:pStyle w:val="BodyText"/>
      </w:pPr>
      <w:r w:rsidRPr="001B54C3">
        <w:t xml:space="preserve">The templateId indicates that this &lt;encounter&gt; entry conforms to the constraints of this content module. </w:t>
      </w:r>
    </w:p>
    <w:p w14:paraId="1DD689DD" w14:textId="77777777" w:rsidR="00866BDC" w:rsidRPr="001B54C3" w:rsidRDefault="00866BDC">
      <w:pPr>
        <w:pStyle w:val="Heading6"/>
        <w:rPr>
          <w:noProof w:val="0"/>
          <w:lang w:val="en-US"/>
        </w:rPr>
      </w:pPr>
      <w:bookmarkStart w:id="1376" w:name="_Toc466555448"/>
      <w:r w:rsidRPr="001B54C3">
        <w:rPr>
          <w:noProof w:val="0"/>
          <w:lang w:val="en-US"/>
        </w:rPr>
        <w:t>6.3.4.35.1.3 &lt;id root='' extension=''/&gt;</w:t>
      </w:r>
      <w:bookmarkEnd w:id="1376"/>
    </w:p>
    <w:p w14:paraId="4A73A333" w14:textId="77777777" w:rsidR="00866BDC" w:rsidRPr="001B54C3" w:rsidRDefault="00866BDC">
      <w:pPr>
        <w:pStyle w:val="BodyText"/>
      </w:pPr>
      <w:r w:rsidRPr="001B54C3">
        <w:t xml:space="preserve">This required element shall contain an identifier. </w:t>
      </w:r>
    </w:p>
    <w:p w14:paraId="5148B30B" w14:textId="77777777" w:rsidR="00866BDC" w:rsidRPr="001B54C3" w:rsidRDefault="00866BDC">
      <w:pPr>
        <w:pStyle w:val="Heading6"/>
        <w:rPr>
          <w:noProof w:val="0"/>
          <w:lang w:val="en-US"/>
        </w:rPr>
      </w:pPr>
      <w:bookmarkStart w:id="1377" w:name="_Toc466555449"/>
      <w:r w:rsidRPr="001B54C3">
        <w:rPr>
          <w:noProof w:val="0"/>
          <w:lang w:val="en-US"/>
        </w:rPr>
        <w:lastRenderedPageBreak/>
        <w:t>6.3.4.35.1.4 &lt;code code='' displayName='' codeSystem='' codeSystemName='' /&gt;</w:t>
      </w:r>
      <w:bookmarkEnd w:id="1377"/>
    </w:p>
    <w:p w14:paraId="6D098CD4" w14:textId="77777777" w:rsidR="00866BDC" w:rsidRPr="001B54C3" w:rsidRDefault="00866BDC">
      <w:pPr>
        <w:pStyle w:val="BodyText"/>
      </w:pPr>
      <w:r w:rsidRPr="001B54C3">
        <w:t>This required element indicates the disposition of the patient. The code shall come from a coding system that is able to record common patient dispositions (e.g., Discharged, Transferred, Admitted). The "Administrative Procedure" concept (14734007) of SNOMED CT contains several code values that cover a wide variety of dispositions routinely recorded. Other vocabularies that are commonly in use to describe discharge disposition codes are DEEDS (</w:t>
      </w:r>
      <w:r w:rsidR="003A6FC9" w:rsidRPr="001B54C3">
        <w:t>s</w:t>
      </w:r>
      <w:r w:rsidRPr="001B54C3">
        <w:t xml:space="preserve">ee section 8.02), and in the US, the Uniform National Billing Code. </w:t>
      </w:r>
    </w:p>
    <w:p w14:paraId="226C8712" w14:textId="77777777" w:rsidR="00866BDC" w:rsidRPr="001B54C3" w:rsidRDefault="00866BDC">
      <w:pPr>
        <w:pStyle w:val="Heading6"/>
        <w:rPr>
          <w:noProof w:val="0"/>
          <w:lang w:val="en-US"/>
        </w:rPr>
      </w:pPr>
      <w:bookmarkStart w:id="1378" w:name="_Toc466555450"/>
      <w:bookmarkStart w:id="1379" w:name=".3Ctext.3E.3Creference_value.3D.27.23xxx"/>
      <w:commentRangeStart w:id="1380"/>
      <w:r w:rsidRPr="001B54C3">
        <w:rPr>
          <w:noProof w:val="0"/>
          <w:lang w:val="en-US"/>
        </w:rPr>
        <w:t>6.3.4.35.1.5 &lt;text&gt;&lt;reference value='#xxx'/&gt;&lt;/text&gt;</w:t>
      </w:r>
      <w:bookmarkEnd w:id="1378"/>
    </w:p>
    <w:p w14:paraId="3886804D" w14:textId="55C9EAF6" w:rsidR="00866BDC" w:rsidRPr="001B54C3" w:rsidRDefault="00866BDC">
      <w:pPr>
        <w:pStyle w:val="BodyText"/>
      </w:pPr>
      <w:r w:rsidRPr="001B54C3">
        <w:t xml:space="preserve">The &lt;text&gt; element shall contain a reference to the narrative text describing the disposition of the patient. </w:t>
      </w:r>
      <w:del w:id="1381" w:author="Michael Clifton" w:date="2018-10-11T09:58:00Z">
        <w:r w:rsidRPr="001B54C3" w:rsidDel="000A6AA8">
          <w:delText xml:space="preserve">&lt;statusCode code='normal|completed'/&gt; When the disposition act has occurred (moodCode='EVN'), the statusCode element shall be present, and shall contain the value 'completed'. When the disposition act is intended (moodCode='EVN') the statusCode element shall contain the value 'normal'. </w:delText>
        </w:r>
      </w:del>
    </w:p>
    <w:p w14:paraId="2FA631AC" w14:textId="77777777" w:rsidR="000A6AA8" w:rsidRPr="000A6AA8" w:rsidRDefault="000A6AA8">
      <w:pPr>
        <w:widowControl w:val="0"/>
        <w:spacing w:before="240" w:after="60"/>
        <w:rPr>
          <w:ins w:id="1382" w:author="Michael Clifton" w:date="2018-10-11T09:59:00Z"/>
          <w:rFonts w:ascii="Arial" w:eastAsia="Arial" w:hAnsi="Arial" w:cs="Arial"/>
          <w:b/>
          <w:szCs w:val="24"/>
          <w:rPrChange w:id="1383" w:author="Michael Clifton" w:date="2018-10-11T09:59:00Z">
            <w:rPr>
              <w:ins w:id="1384" w:author="Michael Clifton" w:date="2018-10-11T09:59:00Z"/>
              <w:rFonts w:ascii="Arial" w:eastAsia="Arial" w:hAnsi="Arial" w:cs="Arial"/>
              <w:b/>
              <w:szCs w:val="24"/>
              <w:u w:val="single"/>
            </w:rPr>
          </w:rPrChange>
        </w:rPr>
        <w:pPrChange w:id="1385" w:author="Michael Clifton" w:date="2018-10-11T10:03:00Z">
          <w:pPr>
            <w:widowControl w:val="0"/>
          </w:pPr>
        </w:pPrChange>
      </w:pPr>
      <w:bookmarkStart w:id="1386" w:name="_Toc466555451"/>
      <w:bookmarkStart w:id="1387" w:name=".3CeffectiveTime.3E.3Clow_value.3D.27.C2"/>
      <w:bookmarkEnd w:id="1379"/>
      <w:ins w:id="1388" w:author="Michael Clifton" w:date="2018-10-11T09:59:00Z">
        <w:r w:rsidRPr="000A6AA8">
          <w:rPr>
            <w:rFonts w:ascii="Arial" w:eastAsia="Arial" w:hAnsi="Arial" w:cs="Arial"/>
            <w:b/>
            <w:szCs w:val="24"/>
            <w:rPrChange w:id="1389" w:author="Michael Clifton" w:date="2018-10-11T09:59:00Z">
              <w:rPr>
                <w:rFonts w:ascii="Arial" w:eastAsia="Arial" w:hAnsi="Arial" w:cs="Arial"/>
                <w:b/>
                <w:szCs w:val="24"/>
                <w:u w:val="single"/>
              </w:rPr>
            </w:rPrChange>
          </w:rPr>
          <w:t xml:space="preserve">6.3.4.35.1.6 &lt;statusCode code='normal|completed'/&gt; </w:t>
        </w:r>
      </w:ins>
    </w:p>
    <w:p w14:paraId="15CC5D84" w14:textId="77777777" w:rsidR="000A6AA8" w:rsidRPr="000A6AA8" w:rsidRDefault="000A6AA8" w:rsidP="000A6AA8">
      <w:pPr>
        <w:widowControl w:val="0"/>
        <w:rPr>
          <w:ins w:id="1390" w:author="Michael Clifton" w:date="2018-10-11T09:59:00Z"/>
          <w:szCs w:val="24"/>
          <w:rPrChange w:id="1391" w:author="Michael Clifton" w:date="2018-10-11T09:59:00Z">
            <w:rPr>
              <w:ins w:id="1392" w:author="Michael Clifton" w:date="2018-10-11T09:59:00Z"/>
              <w:b/>
              <w:szCs w:val="24"/>
              <w:u w:val="single"/>
            </w:rPr>
          </w:rPrChange>
        </w:rPr>
      </w:pPr>
      <w:ins w:id="1393" w:author="Michael Clifton" w:date="2018-10-11T09:59:00Z">
        <w:r w:rsidRPr="000A6AA8">
          <w:rPr>
            <w:szCs w:val="24"/>
            <w:rPrChange w:id="1394" w:author="Michael Clifton" w:date="2018-10-11T09:59:00Z">
              <w:rPr>
                <w:b/>
                <w:szCs w:val="24"/>
                <w:u w:val="single"/>
              </w:rPr>
            </w:rPrChange>
          </w:rPr>
          <w:t>When the disposition act has occurred (moodCode='EVN'), the statusCode element shall be present, and shall contain the value 'completed'. When the disposition act is intended (moodCode='INT') the statusCode element shall contain the value 'normal'.</w:t>
        </w:r>
      </w:ins>
      <w:commentRangeEnd w:id="1380"/>
      <w:ins w:id="1395" w:author="Michael Clifton" w:date="2018-10-11T10:00:00Z">
        <w:r>
          <w:rPr>
            <w:rStyle w:val="CommentReference"/>
          </w:rPr>
          <w:commentReference w:id="1380"/>
        </w:r>
      </w:ins>
    </w:p>
    <w:p w14:paraId="1AF4DDBF" w14:textId="0210DCA4" w:rsidR="00866BDC" w:rsidRPr="001B54C3" w:rsidRDefault="00866BDC">
      <w:pPr>
        <w:pStyle w:val="Heading6"/>
        <w:rPr>
          <w:noProof w:val="0"/>
          <w:lang w:val="en-US"/>
        </w:rPr>
      </w:pPr>
      <w:r w:rsidRPr="001B54C3">
        <w:rPr>
          <w:noProof w:val="0"/>
          <w:lang w:val="en-US"/>
        </w:rPr>
        <w:t>6.3.4.35.1.</w:t>
      </w:r>
      <w:commentRangeStart w:id="1396"/>
      <w:ins w:id="1397" w:author="Michael Clifton" w:date="2018-10-11T09:59:00Z">
        <w:r w:rsidR="000A6AA8">
          <w:rPr>
            <w:noProof w:val="0"/>
            <w:lang w:val="en-US"/>
          </w:rPr>
          <w:t>7</w:t>
        </w:r>
      </w:ins>
      <w:del w:id="1398" w:author="Michael Clifton" w:date="2018-10-11T09:59:00Z">
        <w:r w:rsidRPr="001B54C3" w:rsidDel="000A6AA8">
          <w:rPr>
            <w:noProof w:val="0"/>
            <w:lang w:val="en-US"/>
          </w:rPr>
          <w:delText>6</w:delText>
        </w:r>
      </w:del>
      <w:commentRangeEnd w:id="1396"/>
      <w:r w:rsidR="000A6AA8">
        <w:rPr>
          <w:rStyle w:val="CommentReference"/>
          <w:rFonts w:ascii="Times New Roman" w:hAnsi="Times New Roman"/>
          <w:b w:val="0"/>
          <w:noProof w:val="0"/>
          <w:kern w:val="0"/>
          <w:lang w:val="en-US" w:eastAsia="en-US"/>
        </w:rPr>
        <w:commentReference w:id="1396"/>
      </w:r>
      <w:r w:rsidRPr="001B54C3">
        <w:rPr>
          <w:noProof w:val="0"/>
          <w:lang w:val="en-US"/>
        </w:rPr>
        <w:t xml:space="preserve"> &lt;effectiveTime&gt;&lt;low value=''/&gt;&lt;high value=''/&gt;&lt;effectiveTime/&gt;</w:t>
      </w:r>
      <w:bookmarkEnd w:id="1386"/>
      <w:r w:rsidRPr="001B54C3">
        <w:rPr>
          <w:noProof w:val="0"/>
          <w:lang w:val="en-US"/>
        </w:rPr>
        <w:t xml:space="preserve"> </w:t>
      </w:r>
    </w:p>
    <w:p w14:paraId="3EEB9EB6" w14:textId="77777777" w:rsidR="00866BDC" w:rsidRPr="001B54C3" w:rsidRDefault="00866BDC">
      <w:pPr>
        <w:pStyle w:val="BodyText"/>
      </w:pPr>
      <w:r w:rsidRPr="001B54C3">
        <w:t xml:space="preserve">When the disposition has occurred, this element shall be sent, and indicates the effective time for the disposition process. This element may be sent to record when the disposition act is intended to occur. The &lt;low&gt; element records the time at which the disposition process was started. The &lt;high&gt; value records the time at which the disposition process was completed. </w:t>
      </w:r>
    </w:p>
    <w:p w14:paraId="70347A0A" w14:textId="71E7FABD" w:rsidR="00866BDC" w:rsidRPr="001B54C3" w:rsidRDefault="00866BDC">
      <w:pPr>
        <w:pStyle w:val="Heading6"/>
        <w:rPr>
          <w:noProof w:val="0"/>
          <w:lang w:val="en-US"/>
        </w:rPr>
      </w:pPr>
      <w:bookmarkStart w:id="1399" w:name="_Toc466555452"/>
      <w:bookmarkStart w:id="1400" w:name=".3Cperformer_typeCode.3D.27PRF.27.3E"/>
      <w:bookmarkEnd w:id="1387"/>
      <w:r w:rsidRPr="001B54C3">
        <w:rPr>
          <w:noProof w:val="0"/>
          <w:lang w:val="en-US"/>
        </w:rPr>
        <w:t>6.3.4.35.1.</w:t>
      </w:r>
      <w:commentRangeStart w:id="1401"/>
      <w:ins w:id="1402" w:author="Michael Clifton" w:date="2018-10-11T09:59:00Z">
        <w:r w:rsidR="000A6AA8">
          <w:rPr>
            <w:noProof w:val="0"/>
            <w:lang w:val="en-US"/>
          </w:rPr>
          <w:t>8</w:t>
        </w:r>
      </w:ins>
      <w:del w:id="1403" w:author="Michael Clifton" w:date="2018-10-11T09:59:00Z">
        <w:r w:rsidRPr="001B54C3" w:rsidDel="000A6AA8">
          <w:rPr>
            <w:noProof w:val="0"/>
            <w:lang w:val="en-US"/>
          </w:rPr>
          <w:delText>7</w:delText>
        </w:r>
      </w:del>
      <w:r w:rsidRPr="001B54C3">
        <w:rPr>
          <w:noProof w:val="0"/>
          <w:lang w:val="en-US"/>
        </w:rPr>
        <w:t xml:space="preserve"> </w:t>
      </w:r>
      <w:commentRangeEnd w:id="1401"/>
      <w:r w:rsidR="000A6AA8">
        <w:rPr>
          <w:rStyle w:val="CommentReference"/>
          <w:rFonts w:ascii="Times New Roman" w:hAnsi="Times New Roman"/>
          <w:b w:val="0"/>
          <w:noProof w:val="0"/>
          <w:kern w:val="0"/>
          <w:lang w:val="en-US" w:eastAsia="en-US"/>
        </w:rPr>
        <w:commentReference w:id="1401"/>
      </w:r>
      <w:r w:rsidRPr="001B54C3">
        <w:rPr>
          <w:noProof w:val="0"/>
          <w:lang w:val="en-US"/>
        </w:rPr>
        <w:t>&lt;performer typeCode='PRF'&gt;</w:t>
      </w:r>
      <w:bookmarkEnd w:id="1399"/>
    </w:p>
    <w:p w14:paraId="283ACE3E" w14:textId="77777777" w:rsidR="00866BDC" w:rsidRPr="001B54C3" w:rsidRDefault="00866BDC">
      <w:pPr>
        <w:pStyle w:val="BodyText"/>
      </w:pPr>
      <w:r w:rsidRPr="001B54C3">
        <w:t xml:space="preserve">The &lt;performer&gt; element provides information about the person that performs the discharge, admission or transfer of the patient. When the disposition is in intent mood, this element describes any expectations with respect to the performer, and is optional. When the disposition is in event mood, this element is required. </w:t>
      </w:r>
    </w:p>
    <w:p w14:paraId="7306D6B2" w14:textId="51F897A4" w:rsidR="00866BDC" w:rsidRPr="001B54C3" w:rsidRDefault="00866BDC">
      <w:pPr>
        <w:pStyle w:val="Heading6"/>
        <w:rPr>
          <w:noProof w:val="0"/>
          <w:lang w:val="en-US"/>
        </w:rPr>
      </w:pPr>
      <w:bookmarkStart w:id="1404" w:name="_Toc466555453"/>
      <w:bookmarkStart w:id="1405" w:name=".3CassignedEntity.3E"/>
      <w:bookmarkEnd w:id="1400"/>
      <w:r w:rsidRPr="001B54C3">
        <w:rPr>
          <w:noProof w:val="0"/>
          <w:lang w:val="en-US"/>
        </w:rPr>
        <w:t>6.3.4.35.1.</w:t>
      </w:r>
      <w:commentRangeStart w:id="1406"/>
      <w:ins w:id="1407" w:author="Michael Clifton" w:date="2018-10-11T09:59:00Z">
        <w:r w:rsidR="000A6AA8">
          <w:rPr>
            <w:noProof w:val="0"/>
            <w:lang w:val="en-US"/>
          </w:rPr>
          <w:t>9</w:t>
        </w:r>
      </w:ins>
      <w:del w:id="1408" w:author="Michael Clifton" w:date="2018-10-11T09:59:00Z">
        <w:r w:rsidRPr="001B54C3" w:rsidDel="000A6AA8">
          <w:rPr>
            <w:noProof w:val="0"/>
            <w:lang w:val="en-US"/>
          </w:rPr>
          <w:delText>8</w:delText>
        </w:r>
      </w:del>
      <w:r w:rsidRPr="001B54C3">
        <w:rPr>
          <w:noProof w:val="0"/>
          <w:lang w:val="en-US"/>
        </w:rPr>
        <w:t xml:space="preserve"> </w:t>
      </w:r>
      <w:commentRangeEnd w:id="1406"/>
      <w:r w:rsidR="000A6AA8">
        <w:rPr>
          <w:rStyle w:val="CommentReference"/>
          <w:rFonts w:ascii="Times New Roman" w:hAnsi="Times New Roman"/>
          <w:b w:val="0"/>
          <w:noProof w:val="0"/>
          <w:kern w:val="0"/>
          <w:lang w:val="en-US" w:eastAsia="en-US"/>
        </w:rPr>
        <w:commentReference w:id="1406"/>
      </w:r>
      <w:r w:rsidRPr="001B54C3">
        <w:rPr>
          <w:noProof w:val="0"/>
          <w:lang w:val="en-US"/>
        </w:rPr>
        <w:t>&lt;assignedEntity&gt;</w:t>
      </w:r>
      <w:bookmarkEnd w:id="1404"/>
    </w:p>
    <w:p w14:paraId="68675104" w14:textId="77777777" w:rsidR="00866BDC" w:rsidRPr="001B54C3" w:rsidRDefault="00866BDC">
      <w:pPr>
        <w:pStyle w:val="BodyText"/>
      </w:pPr>
      <w:r w:rsidRPr="001B54C3">
        <w:t xml:space="preserve">The &lt;assignedEntity&gt; element identifies the performer of the disposition. </w:t>
      </w:r>
    </w:p>
    <w:p w14:paraId="5E9BE516" w14:textId="6A18E9EB" w:rsidR="00866BDC" w:rsidRPr="001B54C3" w:rsidRDefault="00866BDC">
      <w:pPr>
        <w:pStyle w:val="Heading6"/>
        <w:rPr>
          <w:noProof w:val="0"/>
          <w:lang w:val="en-US"/>
        </w:rPr>
      </w:pPr>
      <w:bookmarkStart w:id="1409" w:name="_Toc466555454"/>
      <w:bookmarkEnd w:id="1405"/>
      <w:r w:rsidRPr="001B54C3">
        <w:rPr>
          <w:noProof w:val="0"/>
          <w:lang w:val="en-US"/>
        </w:rPr>
        <w:t>6.3.4.35.1.</w:t>
      </w:r>
      <w:commentRangeStart w:id="1410"/>
      <w:ins w:id="1411" w:author="Michael Clifton" w:date="2018-10-11T09:59:00Z">
        <w:r w:rsidR="000A6AA8">
          <w:rPr>
            <w:noProof w:val="0"/>
            <w:lang w:val="en-US"/>
          </w:rPr>
          <w:t>10</w:t>
        </w:r>
      </w:ins>
      <w:del w:id="1412" w:author="Michael Clifton" w:date="2018-10-11T09:59:00Z">
        <w:r w:rsidRPr="001B54C3" w:rsidDel="000A6AA8">
          <w:rPr>
            <w:noProof w:val="0"/>
            <w:lang w:val="en-US"/>
          </w:rPr>
          <w:delText>9</w:delText>
        </w:r>
      </w:del>
      <w:r w:rsidRPr="001B54C3">
        <w:rPr>
          <w:noProof w:val="0"/>
          <w:lang w:val="en-US"/>
        </w:rPr>
        <w:t xml:space="preserve"> </w:t>
      </w:r>
      <w:commentRangeEnd w:id="1410"/>
      <w:r w:rsidR="000A6AA8">
        <w:rPr>
          <w:rStyle w:val="CommentReference"/>
          <w:rFonts w:ascii="Times New Roman" w:hAnsi="Times New Roman"/>
          <w:b w:val="0"/>
          <w:noProof w:val="0"/>
          <w:kern w:val="0"/>
          <w:lang w:val="en-US" w:eastAsia="en-US"/>
        </w:rPr>
        <w:commentReference w:id="1410"/>
      </w:r>
      <w:r w:rsidRPr="001B54C3">
        <w:rPr>
          <w:noProof w:val="0"/>
          <w:lang w:val="en-US"/>
        </w:rPr>
        <w:t>&lt;id root='' extension=''/&gt;</w:t>
      </w:r>
      <w:bookmarkEnd w:id="1409"/>
    </w:p>
    <w:p w14:paraId="1DB066A5" w14:textId="77777777" w:rsidR="00866BDC" w:rsidRPr="001B54C3" w:rsidRDefault="00866BDC">
      <w:pPr>
        <w:pStyle w:val="BodyText"/>
      </w:pPr>
      <w:r w:rsidRPr="001B54C3">
        <w:t xml:space="preserve">The &lt;id&gt; element shall be sent when the </w:t>
      </w:r>
      <w:r w:rsidR="00C5586E" w:rsidRPr="001B54C3">
        <w:t>disposition</w:t>
      </w:r>
      <w:r w:rsidRPr="001B54C3">
        <w:t xml:space="preserve"> has occurred, and identifies the performer of the act. </w:t>
      </w:r>
    </w:p>
    <w:p w14:paraId="135E7FC4" w14:textId="11F06C5D" w:rsidR="00866BDC" w:rsidRPr="001B54C3" w:rsidRDefault="00866BDC">
      <w:pPr>
        <w:pStyle w:val="Heading6"/>
        <w:rPr>
          <w:noProof w:val="0"/>
          <w:lang w:val="en-US"/>
        </w:rPr>
      </w:pPr>
      <w:bookmarkStart w:id="1413" w:name="_Toc466555455"/>
      <w:bookmarkStart w:id="1414" w:name=".3Caddr.3E.3C.2Faddr.3E"/>
      <w:r w:rsidRPr="001B54C3">
        <w:rPr>
          <w:noProof w:val="0"/>
          <w:lang w:val="en-US"/>
        </w:rPr>
        <w:lastRenderedPageBreak/>
        <w:t>6.3.4.35.1.</w:t>
      </w:r>
      <w:commentRangeStart w:id="1415"/>
      <w:r w:rsidRPr="001B54C3">
        <w:rPr>
          <w:noProof w:val="0"/>
          <w:lang w:val="en-US"/>
        </w:rPr>
        <w:t>1</w:t>
      </w:r>
      <w:ins w:id="1416" w:author="Michael Clifton" w:date="2018-10-11T09:59:00Z">
        <w:r w:rsidR="000A6AA8">
          <w:rPr>
            <w:noProof w:val="0"/>
            <w:lang w:val="en-US"/>
          </w:rPr>
          <w:t>1</w:t>
        </w:r>
      </w:ins>
      <w:del w:id="1417" w:author="Michael Clifton" w:date="2018-10-11T09:59:00Z">
        <w:r w:rsidRPr="001B54C3" w:rsidDel="000A6AA8">
          <w:rPr>
            <w:noProof w:val="0"/>
            <w:lang w:val="en-US"/>
          </w:rPr>
          <w:delText>0</w:delText>
        </w:r>
      </w:del>
      <w:r w:rsidRPr="001B54C3">
        <w:rPr>
          <w:noProof w:val="0"/>
          <w:lang w:val="en-US"/>
        </w:rPr>
        <w:t xml:space="preserve"> </w:t>
      </w:r>
      <w:commentRangeEnd w:id="1415"/>
      <w:r w:rsidR="000A6AA8">
        <w:rPr>
          <w:rStyle w:val="CommentReference"/>
          <w:rFonts w:ascii="Times New Roman" w:hAnsi="Times New Roman"/>
          <w:b w:val="0"/>
          <w:noProof w:val="0"/>
          <w:kern w:val="0"/>
          <w:lang w:val="en-US" w:eastAsia="en-US"/>
        </w:rPr>
        <w:commentReference w:id="1415"/>
      </w:r>
      <w:r w:rsidRPr="001B54C3">
        <w:rPr>
          <w:noProof w:val="0"/>
          <w:lang w:val="en-US"/>
        </w:rPr>
        <w:t>&lt;addr&gt;&lt;/addr&gt;</w:t>
      </w:r>
      <w:bookmarkEnd w:id="1413"/>
    </w:p>
    <w:p w14:paraId="2B58420B" w14:textId="77777777" w:rsidR="00866BDC" w:rsidRPr="001B54C3" w:rsidRDefault="00866BDC">
      <w:pPr>
        <w:pStyle w:val="BodyText"/>
      </w:pPr>
      <w:r w:rsidRPr="001B54C3">
        <w:t xml:space="preserve">The &lt;addr&gt; element may be sent to provide a contact postal address for the performer of the disposition. </w:t>
      </w:r>
    </w:p>
    <w:p w14:paraId="73EA708B" w14:textId="043A9680" w:rsidR="00866BDC" w:rsidRPr="001B54C3" w:rsidRDefault="00866BDC">
      <w:pPr>
        <w:pStyle w:val="Heading6"/>
        <w:rPr>
          <w:noProof w:val="0"/>
          <w:lang w:val="en-US"/>
        </w:rPr>
      </w:pPr>
      <w:bookmarkStart w:id="1418" w:name="_Toc466555456"/>
      <w:bookmarkStart w:id="1419" w:name=".3Ctelecom_value.3D.27.C2.A0.27_use.3D.2"/>
      <w:bookmarkEnd w:id="1414"/>
      <w:r w:rsidRPr="001B54C3">
        <w:rPr>
          <w:noProof w:val="0"/>
          <w:lang w:val="en-US"/>
        </w:rPr>
        <w:t>6.3.4.35.1.</w:t>
      </w:r>
      <w:commentRangeStart w:id="1420"/>
      <w:r w:rsidRPr="001B54C3">
        <w:rPr>
          <w:noProof w:val="0"/>
          <w:lang w:val="en-US"/>
        </w:rPr>
        <w:t>1</w:t>
      </w:r>
      <w:ins w:id="1421" w:author="Michael Clifton" w:date="2018-10-11T10:00:00Z">
        <w:r w:rsidR="000A6AA8">
          <w:rPr>
            <w:noProof w:val="0"/>
            <w:lang w:val="en-US"/>
          </w:rPr>
          <w:t>2</w:t>
        </w:r>
      </w:ins>
      <w:del w:id="1422" w:author="Michael Clifton" w:date="2018-10-11T10:00:00Z">
        <w:r w:rsidRPr="001B54C3" w:rsidDel="000A6AA8">
          <w:rPr>
            <w:noProof w:val="0"/>
            <w:lang w:val="en-US"/>
          </w:rPr>
          <w:delText>1</w:delText>
        </w:r>
      </w:del>
      <w:r w:rsidRPr="001B54C3">
        <w:rPr>
          <w:noProof w:val="0"/>
          <w:lang w:val="en-US"/>
        </w:rPr>
        <w:t xml:space="preserve"> </w:t>
      </w:r>
      <w:commentRangeEnd w:id="1420"/>
      <w:r w:rsidR="000A6AA8">
        <w:rPr>
          <w:rStyle w:val="CommentReference"/>
          <w:rFonts w:ascii="Times New Roman" w:hAnsi="Times New Roman"/>
          <w:b w:val="0"/>
          <w:noProof w:val="0"/>
          <w:kern w:val="0"/>
          <w:lang w:val="en-US" w:eastAsia="en-US"/>
        </w:rPr>
        <w:commentReference w:id="1420"/>
      </w:r>
      <w:r w:rsidRPr="001B54C3">
        <w:rPr>
          <w:noProof w:val="0"/>
          <w:lang w:val="en-US"/>
        </w:rPr>
        <w:t>&lt;telecom value='' use=''/&gt;</w:t>
      </w:r>
      <w:bookmarkEnd w:id="1418"/>
    </w:p>
    <w:p w14:paraId="03EC6874" w14:textId="77777777" w:rsidR="00866BDC" w:rsidRPr="001B54C3" w:rsidRDefault="00866BDC">
      <w:pPr>
        <w:pStyle w:val="BodyText"/>
      </w:pPr>
      <w:r w:rsidRPr="001B54C3">
        <w:t xml:space="preserve">The &lt;telecom&gt; element may be sent to provide a contact postal address for the performer of the disposition. </w:t>
      </w:r>
    </w:p>
    <w:p w14:paraId="1F6FE99B" w14:textId="4309B2E1" w:rsidR="00866BDC" w:rsidRPr="001B54C3" w:rsidRDefault="00866BDC">
      <w:pPr>
        <w:pStyle w:val="Heading6"/>
        <w:rPr>
          <w:noProof w:val="0"/>
          <w:lang w:val="en-US"/>
        </w:rPr>
      </w:pPr>
      <w:bookmarkStart w:id="1423" w:name="_Toc466555457"/>
      <w:bookmarkStart w:id="1424" w:name=".3CassignedPerson.3E.3Cname.2F.3E.3C.2Fa"/>
      <w:bookmarkEnd w:id="1419"/>
      <w:r w:rsidRPr="001B54C3">
        <w:rPr>
          <w:noProof w:val="0"/>
          <w:lang w:val="en-US"/>
        </w:rPr>
        <w:t>6.3.4.35.1.</w:t>
      </w:r>
      <w:commentRangeStart w:id="1425"/>
      <w:r w:rsidRPr="001B54C3">
        <w:rPr>
          <w:noProof w:val="0"/>
          <w:lang w:val="en-US"/>
        </w:rPr>
        <w:t>1</w:t>
      </w:r>
      <w:del w:id="1426" w:author="Michael Clifton" w:date="2018-10-11T10:00:00Z">
        <w:r w:rsidRPr="001B54C3" w:rsidDel="000A6AA8">
          <w:rPr>
            <w:noProof w:val="0"/>
            <w:lang w:val="en-US"/>
          </w:rPr>
          <w:delText>2</w:delText>
        </w:r>
      </w:del>
      <w:ins w:id="1427" w:author="Michael Clifton" w:date="2018-10-11T10:00:00Z">
        <w:r w:rsidR="000A6AA8">
          <w:rPr>
            <w:noProof w:val="0"/>
            <w:lang w:val="en-US"/>
          </w:rPr>
          <w:t>3</w:t>
        </w:r>
      </w:ins>
      <w:r w:rsidRPr="001B54C3">
        <w:rPr>
          <w:noProof w:val="0"/>
          <w:lang w:val="en-US"/>
        </w:rPr>
        <w:t xml:space="preserve"> </w:t>
      </w:r>
      <w:commentRangeEnd w:id="1425"/>
      <w:r w:rsidR="000A6AA8">
        <w:rPr>
          <w:rStyle w:val="CommentReference"/>
          <w:rFonts w:ascii="Times New Roman" w:hAnsi="Times New Roman"/>
          <w:b w:val="0"/>
          <w:noProof w:val="0"/>
          <w:kern w:val="0"/>
          <w:lang w:val="en-US" w:eastAsia="en-US"/>
        </w:rPr>
        <w:commentReference w:id="1425"/>
      </w:r>
      <w:r w:rsidRPr="001B54C3">
        <w:rPr>
          <w:noProof w:val="0"/>
          <w:lang w:val="en-US"/>
        </w:rPr>
        <w:t>&lt;assignedPerson&gt;&lt;name/&gt;&lt;/assignedPerson&gt;</w:t>
      </w:r>
      <w:bookmarkEnd w:id="1423"/>
    </w:p>
    <w:p w14:paraId="2361B361" w14:textId="77777777" w:rsidR="00866BDC" w:rsidRPr="001B54C3" w:rsidRDefault="00866BDC">
      <w:pPr>
        <w:pStyle w:val="BodyText"/>
      </w:pPr>
      <w:r w:rsidRPr="001B54C3">
        <w:t xml:space="preserve">The &lt;assignedPerson&gt; element shall be sent to identify the person who performed the disposition of the patient. </w:t>
      </w:r>
    </w:p>
    <w:p w14:paraId="762B626E" w14:textId="38971C3F" w:rsidR="00866BDC" w:rsidRPr="001B54C3" w:rsidRDefault="00866BDC">
      <w:pPr>
        <w:pStyle w:val="Heading6"/>
        <w:rPr>
          <w:noProof w:val="0"/>
          <w:lang w:val="en-US"/>
        </w:rPr>
      </w:pPr>
      <w:bookmarkStart w:id="1428" w:name="_Toc466555458"/>
      <w:bookmarkStart w:id="1429" w:name=".3Cparticipant_typeCode.3D.27RCV.27.3E.C"/>
      <w:bookmarkEnd w:id="1424"/>
      <w:r w:rsidRPr="001B54C3">
        <w:rPr>
          <w:noProof w:val="0"/>
          <w:lang w:val="en-US"/>
        </w:rPr>
        <w:t>6.3.4.35.1.</w:t>
      </w:r>
      <w:commentRangeStart w:id="1430"/>
      <w:r w:rsidRPr="001B54C3">
        <w:rPr>
          <w:noProof w:val="0"/>
          <w:lang w:val="en-US"/>
        </w:rPr>
        <w:t>1</w:t>
      </w:r>
      <w:del w:id="1431" w:author="Michael Clifton" w:date="2018-10-11T10:00:00Z">
        <w:r w:rsidRPr="001B54C3" w:rsidDel="000A6AA8">
          <w:rPr>
            <w:noProof w:val="0"/>
            <w:lang w:val="en-US"/>
          </w:rPr>
          <w:delText>3</w:delText>
        </w:r>
      </w:del>
      <w:ins w:id="1432" w:author="Michael Clifton" w:date="2018-10-11T10:00:00Z">
        <w:r w:rsidR="000A6AA8">
          <w:rPr>
            <w:noProof w:val="0"/>
            <w:lang w:val="en-US"/>
          </w:rPr>
          <w:t>4</w:t>
        </w:r>
      </w:ins>
      <w:r w:rsidRPr="001B54C3">
        <w:rPr>
          <w:noProof w:val="0"/>
          <w:lang w:val="en-US"/>
        </w:rPr>
        <w:t xml:space="preserve"> </w:t>
      </w:r>
      <w:commentRangeEnd w:id="1430"/>
      <w:r w:rsidR="000A6AA8">
        <w:rPr>
          <w:rStyle w:val="CommentReference"/>
          <w:rFonts w:ascii="Times New Roman" w:hAnsi="Times New Roman"/>
          <w:b w:val="0"/>
          <w:noProof w:val="0"/>
          <w:kern w:val="0"/>
          <w:lang w:val="en-US" w:eastAsia="en-US"/>
        </w:rPr>
        <w:commentReference w:id="1430"/>
      </w:r>
      <w:r w:rsidRPr="001B54C3">
        <w:rPr>
          <w:noProof w:val="0"/>
          <w:lang w:val="en-US"/>
        </w:rPr>
        <w:t>&lt;participant typeCode='RCV'&gt;</w:t>
      </w:r>
      <w:r w:rsidRPr="001B54C3">
        <w:rPr>
          <w:noProof w:val="0"/>
          <w:lang w:val="en-US"/>
        </w:rPr>
        <w:br/>
        <w:t>&lt;time value=''/&gt;</w:t>
      </w:r>
      <w:r w:rsidRPr="001B54C3">
        <w:rPr>
          <w:noProof w:val="0"/>
          <w:lang w:val="en-US"/>
        </w:rPr>
        <w:br/>
        <w:t>&lt;participantRole classCode='ROL'&gt;</w:t>
      </w:r>
      <w:r w:rsidRPr="001B54C3">
        <w:rPr>
          <w:noProof w:val="0"/>
          <w:lang w:val="en-US"/>
        </w:rPr>
        <w:br/>
        <w:t>&lt;id root='' extension=''/&gt;</w:t>
      </w:r>
      <w:r w:rsidRPr="001B54C3">
        <w:rPr>
          <w:noProof w:val="0"/>
          <w:lang w:val="en-US"/>
        </w:rPr>
        <w:br/>
        <w:t>&lt;addr&gt;&lt;/addr&gt;</w:t>
      </w:r>
      <w:r w:rsidRPr="001B54C3">
        <w:rPr>
          <w:noProof w:val="0"/>
          <w:lang w:val="en-US"/>
        </w:rPr>
        <w:br/>
        <w:t>&lt;telecom value='' use=''/&gt;</w:t>
      </w:r>
      <w:r w:rsidRPr="001B54C3">
        <w:rPr>
          <w:noProof w:val="0"/>
          <w:lang w:val="en-US"/>
        </w:rPr>
        <w:br/>
        <w:t>&lt;playingEntity&gt;&lt;name/&gt;&lt;/playingEntity&gt;</w:t>
      </w:r>
      <w:bookmarkEnd w:id="1428"/>
    </w:p>
    <w:p w14:paraId="796C2020" w14:textId="77777777" w:rsidR="00866BDC" w:rsidRPr="001B54C3" w:rsidRDefault="00866BDC">
      <w:pPr>
        <w:pStyle w:val="BodyText"/>
      </w:pPr>
      <w:r w:rsidRPr="001B54C3">
        <w:t>This element identifies the person or organization that is receiving the patient. ===== &lt;entryRelationship typeCode='COMP'&gt;</w:t>
      </w:r>
      <w:r w:rsidRPr="001B54C3">
        <w:br/>
        <w:t>&lt;act classCode='ACT'&gt;</w:t>
      </w:r>
      <w:r w:rsidRPr="001B54C3">
        <w:br/>
        <w:t xml:space="preserve">&lt;templateId root='1.3.6.1.4.1.19376.1.5.3.1.1.10.4.1'/&gt; If the disposition of the patient requires transport to another location, this information shall be recorded in a subordinate act that conforms to the Transport template described above. </w:t>
      </w:r>
    </w:p>
    <w:bookmarkEnd w:id="1429"/>
    <w:p w14:paraId="441969BB" w14:textId="77777777" w:rsidR="00866BDC" w:rsidRPr="001B54C3" w:rsidRDefault="00866BDC">
      <w:pPr>
        <w:pStyle w:val="BodyText"/>
      </w:pPr>
    </w:p>
    <w:p w14:paraId="1DF9F963" w14:textId="77777777" w:rsidR="00866BDC" w:rsidRPr="001B54C3" w:rsidRDefault="00866BDC">
      <w:pPr>
        <w:pStyle w:val="EditorInstructions"/>
      </w:pPr>
      <w:r w:rsidRPr="001B54C3">
        <w:t xml:space="preserve">Add Section 6.3.4.36 </w:t>
      </w:r>
      <w:r w:rsidR="00886083" w:rsidRPr="001B54C3" w:rsidDel="00886083">
        <w:rPr>
          <w:rStyle w:val="CommentReference"/>
          <w:i w:val="0"/>
          <w:iCs w:val="0"/>
        </w:rPr>
        <w:t xml:space="preserve"> </w:t>
      </w:r>
    </w:p>
    <w:p w14:paraId="19E10543" w14:textId="77777777" w:rsidR="00886083" w:rsidRPr="001B54C3" w:rsidRDefault="00886083" w:rsidP="00886083">
      <w:pPr>
        <w:pStyle w:val="Heading4"/>
        <w:rPr>
          <w:noProof w:val="0"/>
        </w:rPr>
      </w:pPr>
      <w:bookmarkStart w:id="1433" w:name="_Toc466555459"/>
      <w:r w:rsidRPr="001B54C3">
        <w:rPr>
          <w:noProof w:val="0"/>
        </w:rPr>
        <w:t>6.3.4.36 Reserved for Coverage Activity</w:t>
      </w:r>
      <w:bookmarkEnd w:id="1433"/>
    </w:p>
    <w:p w14:paraId="68939AF4" w14:textId="77777777" w:rsidR="00886083" w:rsidRPr="001B54C3" w:rsidRDefault="00886083" w:rsidP="00886083">
      <w:pPr>
        <w:pStyle w:val="BodyText"/>
      </w:pPr>
      <w:r w:rsidRPr="001B54C3">
        <w:t>Not yet defined in IHE PCC TF-2:6.3.4</w:t>
      </w:r>
    </w:p>
    <w:p w14:paraId="01AC64A7" w14:textId="77777777" w:rsidR="00886083" w:rsidRPr="001B54C3" w:rsidRDefault="00886083" w:rsidP="00886083">
      <w:pPr>
        <w:pStyle w:val="BodyText"/>
      </w:pPr>
    </w:p>
    <w:p w14:paraId="4D9DFE42" w14:textId="77777777" w:rsidR="00886083" w:rsidRPr="001B54C3" w:rsidRDefault="00886083" w:rsidP="00886083">
      <w:pPr>
        <w:pStyle w:val="EditorInstructions"/>
      </w:pPr>
      <w:r w:rsidRPr="001B54C3">
        <w:t xml:space="preserve">Add Section 6.3.4.37 </w:t>
      </w:r>
    </w:p>
    <w:p w14:paraId="41300E88" w14:textId="77777777" w:rsidR="00886083" w:rsidRPr="001B54C3" w:rsidRDefault="00886083" w:rsidP="00886083">
      <w:pPr>
        <w:pStyle w:val="Heading4"/>
        <w:rPr>
          <w:noProof w:val="0"/>
        </w:rPr>
      </w:pPr>
      <w:bookmarkStart w:id="1434" w:name="_Toc466555460"/>
      <w:r w:rsidRPr="001B54C3">
        <w:rPr>
          <w:noProof w:val="0"/>
        </w:rPr>
        <w:t>6.3.4.37 Reserved for Payer Entry</w:t>
      </w:r>
      <w:bookmarkEnd w:id="1434"/>
    </w:p>
    <w:p w14:paraId="6BAA5F1B" w14:textId="77777777" w:rsidR="00886083" w:rsidRPr="001B54C3" w:rsidRDefault="00886083" w:rsidP="00886083">
      <w:pPr>
        <w:pStyle w:val="BodyText"/>
      </w:pPr>
      <w:r w:rsidRPr="001B54C3">
        <w:t>Not yet defined in IHE PCC TF-2:6.3.4</w:t>
      </w:r>
    </w:p>
    <w:p w14:paraId="020F77A3" w14:textId="77777777" w:rsidR="00886083" w:rsidRPr="001B54C3" w:rsidRDefault="00886083" w:rsidP="00886083">
      <w:pPr>
        <w:pStyle w:val="BodyText"/>
      </w:pPr>
    </w:p>
    <w:p w14:paraId="266D6030" w14:textId="77777777" w:rsidR="00866BDC" w:rsidRPr="001B54C3" w:rsidRDefault="00866BDC">
      <w:pPr>
        <w:pStyle w:val="EditorInstructions"/>
      </w:pPr>
      <w:r w:rsidRPr="001B54C3">
        <w:t>Add Section 6.3.4.38</w:t>
      </w:r>
    </w:p>
    <w:p w14:paraId="4D0FDF37" w14:textId="77777777" w:rsidR="007536FC" w:rsidRPr="001B54C3" w:rsidRDefault="007536FC">
      <w:pPr>
        <w:pStyle w:val="EditorInstructions"/>
      </w:pPr>
      <w:r w:rsidRPr="001B54C3">
        <w:t>Section 6.3.4.38.4 updated by CP PCC 0209</w:t>
      </w:r>
    </w:p>
    <w:p w14:paraId="74F32049" w14:textId="77777777" w:rsidR="00866BDC" w:rsidRPr="001B54C3" w:rsidRDefault="00866BDC">
      <w:pPr>
        <w:pStyle w:val="Heading4"/>
        <w:rPr>
          <w:noProof w:val="0"/>
        </w:rPr>
      </w:pPr>
      <w:bookmarkStart w:id="1435" w:name="_Toc466555461"/>
      <w:r w:rsidRPr="001B54C3">
        <w:rPr>
          <w:noProof w:val="0"/>
        </w:rPr>
        <w:lastRenderedPageBreak/>
        <w:t>6.3.4.38 Pain Score Observation 1.3.6.1.4.1.19376.1.5.3.1.1.12.3.1</w:t>
      </w:r>
      <w:bookmarkEnd w:id="1435"/>
    </w:p>
    <w:p w14:paraId="2E2A9286" w14:textId="77777777" w:rsidR="00866BDC" w:rsidRPr="001B54C3" w:rsidRDefault="00866BDC">
      <w:pPr>
        <w:pStyle w:val="BodyText"/>
      </w:pPr>
      <w:r w:rsidRPr="001B54C3">
        <w:t xml:space="preserve">The pain score observation is a </w:t>
      </w:r>
      <w:hyperlink w:anchor="_1.3.6.1.4.1.19376.1.5.3.1.4.13.htm" w:tooltip="1.3.6.1.4.1.19376.1.5.3.1.4.13" w:history="1">
        <w:r w:rsidRPr="001B54C3">
          <w:rPr>
            <w:rStyle w:val="Hyperlink"/>
          </w:rPr>
          <w:t>Simple Observation</w:t>
        </w:r>
      </w:hyperlink>
      <w:r w:rsidRPr="001B54C3">
        <w:t xml:space="preserve"> that records the patient's assessment of their pain on a scale from 0 to 10. </w:t>
      </w:r>
    </w:p>
    <w:p w14:paraId="3243D7DA" w14:textId="77777777" w:rsidR="00866BDC" w:rsidRPr="001B54C3" w:rsidRDefault="00866BDC">
      <w:pPr>
        <w:pStyle w:val="Heading5"/>
        <w:rPr>
          <w:noProof w:val="0"/>
          <w:lang w:val="en-US"/>
        </w:rPr>
      </w:pPr>
      <w:bookmarkStart w:id="1436" w:name="_Toc466555462"/>
      <w:r w:rsidRPr="001B54C3">
        <w:rPr>
          <w:noProof w:val="0"/>
          <w:lang w:val="en-US"/>
        </w:rPr>
        <w:t>6.3.4.38.1 Parent Template</w:t>
      </w:r>
      <w:bookmarkEnd w:id="1436"/>
    </w:p>
    <w:p w14:paraId="6FBC905F" w14:textId="77777777" w:rsidR="00866BDC" w:rsidRPr="001B54C3" w:rsidRDefault="00866BDC">
      <w:pPr>
        <w:pStyle w:val="BodyText"/>
      </w:pPr>
      <w:r w:rsidRPr="001B54C3">
        <w:t xml:space="preserve">The parent of this template is </w:t>
      </w:r>
      <w:hyperlink w:anchor="_1.3.6.1.4.1.19376.1.5.3.1.4.13.htm" w:tooltip="1.3.6.1.4.1.19376.1.5.3.1.4.13" w:history="1">
        <w:r w:rsidRPr="001B54C3">
          <w:rPr>
            <w:rStyle w:val="Hyperlink"/>
          </w:rPr>
          <w:t>Simple Observation</w:t>
        </w:r>
      </w:hyperlink>
      <w:r w:rsidRPr="001B54C3">
        <w:t xml:space="preserve">. </w:t>
      </w:r>
    </w:p>
    <w:p w14:paraId="2FFB85F9" w14:textId="77777777" w:rsidR="00866BDC" w:rsidRPr="001B54C3" w:rsidRDefault="00866BDC">
      <w:pPr>
        <w:pStyle w:val="Heading5"/>
        <w:rPr>
          <w:noProof w:val="0"/>
          <w:lang w:val="en-US"/>
        </w:rPr>
      </w:pPr>
      <w:bookmarkStart w:id="1437" w:name="_Toc466555463"/>
      <w:r w:rsidRPr="001B54C3">
        <w:rPr>
          <w:noProof w:val="0"/>
          <w:lang w:val="en-US"/>
        </w:rPr>
        <w:t>6.3.4.38.2 Specification</w:t>
      </w:r>
      <w:bookmarkEnd w:id="1437"/>
    </w:p>
    <w:p w14:paraId="5F4F65DD" w14:textId="77777777" w:rsidR="00866BDC" w:rsidRPr="001B54C3" w:rsidRDefault="00866BDC">
      <w:pPr>
        <w:pStyle w:val="XMLFragment"/>
        <w:rPr>
          <w:noProof w:val="0"/>
        </w:rPr>
      </w:pPr>
      <w:r w:rsidRPr="001B54C3">
        <w:rPr>
          <w:bCs/>
          <w:noProof w:val="0"/>
        </w:rPr>
        <w:t>&lt;observation typeCode='OBS' moodCode='EVN'&gt;</w:t>
      </w:r>
    </w:p>
    <w:p w14:paraId="0403C946" w14:textId="77777777" w:rsidR="00866BDC" w:rsidRPr="000A6AA8" w:rsidRDefault="00866BDC">
      <w:pPr>
        <w:pStyle w:val="XMLFragment"/>
        <w:rPr>
          <w:noProof w:val="0"/>
          <w:lang w:val="nl-NL"/>
          <w:rPrChange w:id="1438" w:author="Michael Clifton" w:date="2018-10-11T09:57:00Z">
            <w:rPr>
              <w:noProof w:val="0"/>
            </w:rPr>
          </w:rPrChange>
        </w:rPr>
      </w:pPr>
      <w:r w:rsidRPr="001B54C3">
        <w:rPr>
          <w:noProof w:val="0"/>
        </w:rPr>
        <w:t xml:space="preserve"> </w:t>
      </w:r>
      <w:r w:rsidRPr="000A6AA8">
        <w:rPr>
          <w:noProof w:val="0"/>
          <w:lang w:val="nl-NL"/>
          <w:rPrChange w:id="1439" w:author="Michael Clifton" w:date="2018-10-11T09:57:00Z">
            <w:rPr>
              <w:noProof w:val="0"/>
            </w:rPr>
          </w:rPrChange>
        </w:rPr>
        <w:t>&lt;templateId root='1.3.6.1.4.1.19376.1.5.3.1.4.13'/&gt;</w:t>
      </w:r>
    </w:p>
    <w:p w14:paraId="204D2AD1" w14:textId="77777777" w:rsidR="00866BDC" w:rsidRPr="000A6AA8" w:rsidRDefault="00866BDC">
      <w:pPr>
        <w:pStyle w:val="XMLFragment"/>
        <w:rPr>
          <w:noProof w:val="0"/>
          <w:lang w:val="nl-NL"/>
          <w:rPrChange w:id="1440" w:author="Michael Clifton" w:date="2018-10-11T09:57:00Z">
            <w:rPr>
              <w:noProof w:val="0"/>
            </w:rPr>
          </w:rPrChange>
        </w:rPr>
      </w:pPr>
      <w:r w:rsidRPr="000A6AA8">
        <w:rPr>
          <w:noProof w:val="0"/>
          <w:lang w:val="nl-NL"/>
          <w:rPrChange w:id="1441" w:author="Michael Clifton" w:date="2018-10-11T09:57:00Z">
            <w:rPr>
              <w:noProof w:val="0"/>
            </w:rPr>
          </w:rPrChange>
        </w:rPr>
        <w:t xml:space="preserve"> &lt;templateId root=1.3.6.1.4.1.19376.1.5.3.1.4.13'/&gt;</w:t>
      </w:r>
    </w:p>
    <w:p w14:paraId="4B706A18" w14:textId="77777777" w:rsidR="00866BDC" w:rsidRPr="000A6AA8" w:rsidRDefault="00866BDC">
      <w:pPr>
        <w:pStyle w:val="XMLFragment"/>
        <w:rPr>
          <w:noProof w:val="0"/>
          <w:lang w:val="nl-NL"/>
          <w:rPrChange w:id="1442" w:author="Michael Clifton" w:date="2018-10-11T09:57:00Z">
            <w:rPr>
              <w:noProof w:val="0"/>
            </w:rPr>
          </w:rPrChange>
        </w:rPr>
      </w:pPr>
      <w:r w:rsidRPr="000A6AA8">
        <w:rPr>
          <w:noProof w:val="0"/>
          <w:lang w:val="nl-NL"/>
          <w:rPrChange w:id="1443" w:author="Michael Clifton" w:date="2018-10-11T09:57:00Z">
            <w:rPr>
              <w:noProof w:val="0"/>
            </w:rPr>
          </w:rPrChange>
        </w:rPr>
        <w:t xml:space="preserve"> &lt;id root=' ' extension=' '/&gt;</w:t>
      </w:r>
    </w:p>
    <w:p w14:paraId="32A2F037" w14:textId="77777777" w:rsidR="00866BDC" w:rsidRPr="000A6AA8" w:rsidRDefault="00866BDC">
      <w:pPr>
        <w:pStyle w:val="XMLFragment"/>
        <w:rPr>
          <w:noProof w:val="0"/>
          <w:lang w:val="nl-NL"/>
          <w:rPrChange w:id="1444" w:author="Michael Clifton" w:date="2018-10-11T09:57:00Z">
            <w:rPr>
              <w:noProof w:val="0"/>
            </w:rPr>
          </w:rPrChange>
        </w:rPr>
      </w:pPr>
      <w:r w:rsidRPr="000A6AA8">
        <w:rPr>
          <w:noProof w:val="0"/>
          <w:lang w:val="nl-NL"/>
          <w:rPrChange w:id="1445" w:author="Michael Clifton" w:date="2018-10-11T09:57:00Z">
            <w:rPr>
              <w:noProof w:val="0"/>
            </w:rPr>
          </w:rPrChange>
        </w:rPr>
        <w:t xml:space="preserve"> &lt;code code='38208</w:t>
      </w:r>
      <w:r w:rsidRPr="000A6AA8">
        <w:rPr>
          <w:noProof w:val="0"/>
          <w:lang w:val="nl-NL"/>
          <w:rPrChange w:id="1446" w:author="Michael Clifton" w:date="2018-10-11T09:57:00Z">
            <w:rPr>
              <w:noProof w:val="0"/>
            </w:rPr>
          </w:rPrChange>
        </w:rPr>
        <w:noBreakHyphen/>
        <w:t>5|38221</w:t>
      </w:r>
      <w:r w:rsidRPr="000A6AA8">
        <w:rPr>
          <w:noProof w:val="0"/>
          <w:lang w:val="nl-NL"/>
          <w:rPrChange w:id="1447" w:author="Michael Clifton" w:date="2018-10-11T09:57:00Z">
            <w:rPr>
              <w:noProof w:val="0"/>
            </w:rPr>
          </w:rPrChange>
        </w:rPr>
        <w:noBreakHyphen/>
        <w:t>8|38214</w:t>
      </w:r>
      <w:r w:rsidRPr="000A6AA8">
        <w:rPr>
          <w:noProof w:val="0"/>
          <w:lang w:val="nl-NL"/>
          <w:rPrChange w:id="1448" w:author="Michael Clifton" w:date="2018-10-11T09:57:00Z">
            <w:rPr>
              <w:noProof w:val="0"/>
            </w:rPr>
          </w:rPrChange>
        </w:rPr>
        <w:noBreakHyphen/>
        <w:t>3' codeSystem='2.16.840.1.113883.6.1' codeSystemName='LOINC'&gt;</w:t>
      </w:r>
    </w:p>
    <w:p w14:paraId="2FE62B20" w14:textId="77777777" w:rsidR="00866BDC" w:rsidRPr="000A6AA8" w:rsidRDefault="00866BDC">
      <w:pPr>
        <w:pStyle w:val="XMLFragment"/>
        <w:rPr>
          <w:noProof w:val="0"/>
          <w:lang w:val="nl-NL"/>
          <w:rPrChange w:id="1449" w:author="Michael Clifton" w:date="2018-10-11T09:57:00Z">
            <w:rPr>
              <w:noProof w:val="0"/>
            </w:rPr>
          </w:rPrChange>
        </w:rPr>
      </w:pPr>
      <w:r w:rsidRPr="000A6AA8">
        <w:rPr>
          <w:noProof w:val="0"/>
          <w:lang w:val="nl-NL"/>
          <w:rPrChange w:id="1450" w:author="Michael Clifton" w:date="2018-10-11T09:57:00Z">
            <w:rPr>
              <w:noProof w:val="0"/>
            </w:rPr>
          </w:rPrChange>
        </w:rPr>
        <w:t xml:space="preserve">   &lt;translation code='406127006' displayName='Pain intensity'</w:t>
      </w:r>
    </w:p>
    <w:p w14:paraId="2C11267F" w14:textId="77777777" w:rsidR="00866BDC" w:rsidRPr="001B54C3" w:rsidRDefault="00866BDC">
      <w:pPr>
        <w:pStyle w:val="XMLFragment"/>
        <w:rPr>
          <w:noProof w:val="0"/>
        </w:rPr>
      </w:pPr>
      <w:r w:rsidRPr="000A6AA8">
        <w:rPr>
          <w:noProof w:val="0"/>
          <w:lang w:val="nl-NL"/>
          <w:rPrChange w:id="1451" w:author="Michael Clifton" w:date="2018-10-11T09:57:00Z">
            <w:rPr>
              <w:noProof w:val="0"/>
            </w:rPr>
          </w:rPrChange>
        </w:rPr>
        <w:t xml:space="preserve">     </w:t>
      </w:r>
      <w:r w:rsidRPr="001B54C3">
        <w:rPr>
          <w:noProof w:val="0"/>
        </w:rPr>
        <w:t>codeSystem='2.16.840.1.113883.6.96' codeSystemName='SNOMED CT'/&gt;</w:t>
      </w:r>
    </w:p>
    <w:p w14:paraId="28FE8EA2" w14:textId="77777777" w:rsidR="00866BDC" w:rsidRPr="001B54C3" w:rsidRDefault="00866BDC">
      <w:pPr>
        <w:pStyle w:val="XMLFragment"/>
        <w:rPr>
          <w:noProof w:val="0"/>
        </w:rPr>
      </w:pPr>
      <w:r w:rsidRPr="001B54C3">
        <w:rPr>
          <w:noProof w:val="0"/>
        </w:rPr>
        <w:t xml:space="preserve"> &lt;/code&gt;</w:t>
      </w:r>
    </w:p>
    <w:p w14:paraId="48B2B50B" w14:textId="77777777" w:rsidR="00866BDC" w:rsidRPr="001B54C3" w:rsidRDefault="00866BDC">
      <w:pPr>
        <w:pStyle w:val="XMLFragment"/>
        <w:rPr>
          <w:noProof w:val="0"/>
        </w:rPr>
      </w:pPr>
      <w:r w:rsidRPr="001B54C3">
        <w:rPr>
          <w:noProof w:val="0"/>
        </w:rPr>
        <w:t xml:space="preserve"> &lt;text&gt;&lt;reference value='#xxx'/&gt;&lt;/text&gt;</w:t>
      </w:r>
    </w:p>
    <w:p w14:paraId="0AD838D2" w14:textId="77777777" w:rsidR="00866BDC" w:rsidRPr="001B54C3" w:rsidRDefault="00866BDC">
      <w:pPr>
        <w:pStyle w:val="XMLFragment"/>
        <w:rPr>
          <w:noProof w:val="0"/>
        </w:rPr>
      </w:pPr>
      <w:r w:rsidRPr="001B54C3">
        <w:rPr>
          <w:noProof w:val="0"/>
        </w:rPr>
        <w:t xml:space="preserve"> &lt;statusCode code='completed'/&gt;</w:t>
      </w:r>
    </w:p>
    <w:p w14:paraId="24089141" w14:textId="77777777" w:rsidR="00866BDC" w:rsidRPr="001B54C3" w:rsidRDefault="00866BDC">
      <w:pPr>
        <w:pStyle w:val="XMLFragment"/>
        <w:rPr>
          <w:noProof w:val="0"/>
        </w:rPr>
      </w:pPr>
      <w:r w:rsidRPr="001B54C3">
        <w:rPr>
          <w:noProof w:val="0"/>
        </w:rPr>
        <w:t xml:space="preserve"> &lt;effectiveTime value=' '/&gt;</w:t>
      </w:r>
    </w:p>
    <w:p w14:paraId="77B93098" w14:textId="77777777" w:rsidR="00866BDC" w:rsidRPr="001B54C3" w:rsidRDefault="00866BDC">
      <w:pPr>
        <w:pStyle w:val="XMLFragment"/>
        <w:rPr>
          <w:noProof w:val="0"/>
        </w:rPr>
      </w:pPr>
      <w:r w:rsidRPr="001B54C3">
        <w:rPr>
          <w:noProof w:val="0"/>
        </w:rPr>
        <w:t xml:space="preserve"> &lt;repeatNumber value=' '/&gt;</w:t>
      </w:r>
    </w:p>
    <w:p w14:paraId="168A2A16" w14:textId="77777777" w:rsidR="00866BDC" w:rsidRPr="001B54C3" w:rsidRDefault="00866BDC">
      <w:pPr>
        <w:pStyle w:val="XMLFragment"/>
        <w:rPr>
          <w:noProof w:val="0"/>
        </w:rPr>
      </w:pPr>
      <w:r w:rsidRPr="001B54C3">
        <w:rPr>
          <w:noProof w:val="0"/>
        </w:rPr>
        <w:t xml:space="preserve"> &lt;value xsi:type='CO|REAL' /&gt;</w:t>
      </w:r>
    </w:p>
    <w:p w14:paraId="4D7D5300" w14:textId="77777777" w:rsidR="00866BDC" w:rsidRPr="000A6AA8" w:rsidRDefault="00866BDC">
      <w:pPr>
        <w:pStyle w:val="XMLFragment"/>
        <w:rPr>
          <w:noProof w:val="0"/>
          <w:lang w:val="nl-NL"/>
          <w:rPrChange w:id="1452" w:author="Michael Clifton" w:date="2018-10-11T09:57:00Z">
            <w:rPr>
              <w:noProof w:val="0"/>
            </w:rPr>
          </w:rPrChange>
        </w:rPr>
      </w:pPr>
      <w:r w:rsidRPr="001B54C3">
        <w:rPr>
          <w:noProof w:val="0"/>
        </w:rPr>
        <w:t xml:space="preserve"> </w:t>
      </w:r>
      <w:r w:rsidRPr="000A6AA8">
        <w:rPr>
          <w:noProof w:val="0"/>
          <w:lang w:val="nl-NL"/>
          <w:rPrChange w:id="1453" w:author="Michael Clifton" w:date="2018-10-11T09:57:00Z">
            <w:rPr>
              <w:noProof w:val="0"/>
            </w:rPr>
          </w:rPrChange>
        </w:rPr>
        <w:t>&lt;interpretationCode code= codeSystem='2.16.840.1.113883.6.96' codeSystemName='SNOMED CT'/&gt;</w:t>
      </w:r>
    </w:p>
    <w:p w14:paraId="5BE60C01" w14:textId="77777777" w:rsidR="00866BDC" w:rsidRPr="000A6AA8" w:rsidRDefault="00866BDC">
      <w:pPr>
        <w:pStyle w:val="XMLFragment"/>
        <w:rPr>
          <w:strike/>
          <w:noProof w:val="0"/>
          <w:lang w:val="nl-NL"/>
          <w:rPrChange w:id="1454" w:author="Michael Clifton" w:date="2018-10-11T09:57:00Z">
            <w:rPr>
              <w:strike/>
              <w:noProof w:val="0"/>
            </w:rPr>
          </w:rPrChange>
        </w:rPr>
      </w:pPr>
      <w:r w:rsidRPr="000A6AA8">
        <w:rPr>
          <w:strike/>
          <w:noProof w:val="0"/>
          <w:lang w:val="nl-NL"/>
          <w:rPrChange w:id="1455" w:author="Michael Clifton" w:date="2018-10-11T09:57:00Z">
            <w:rPr>
              <w:strike/>
              <w:noProof w:val="0"/>
            </w:rPr>
          </w:rPrChange>
        </w:rPr>
        <w:t xml:space="preserve"> &lt;methodCode code=' ' codeSystem=' ' codeSystemName=' '/&gt;</w:t>
      </w:r>
    </w:p>
    <w:p w14:paraId="23675683" w14:textId="77777777" w:rsidR="00866BDC" w:rsidRPr="001B54C3" w:rsidRDefault="00866BDC">
      <w:pPr>
        <w:pStyle w:val="XMLFragment"/>
        <w:rPr>
          <w:noProof w:val="0"/>
        </w:rPr>
      </w:pPr>
      <w:r w:rsidRPr="000A6AA8">
        <w:rPr>
          <w:noProof w:val="0"/>
          <w:lang w:val="nl-NL"/>
          <w:rPrChange w:id="1456" w:author="Michael Clifton" w:date="2018-10-11T09:57:00Z">
            <w:rPr>
              <w:noProof w:val="0"/>
            </w:rPr>
          </w:rPrChange>
        </w:rPr>
        <w:t xml:space="preserve"> </w:t>
      </w:r>
      <w:r w:rsidRPr="001B54C3">
        <w:rPr>
          <w:noProof w:val="0"/>
        </w:rPr>
        <w:t>&lt;targetSiteCode code=' ' codeSystem=' ' codeSystemName=' '/&gt;</w:t>
      </w:r>
    </w:p>
    <w:p w14:paraId="4E6E9264" w14:textId="77777777" w:rsidR="00866BDC" w:rsidRPr="001B54C3" w:rsidRDefault="00866BDC">
      <w:pPr>
        <w:pStyle w:val="XMLFragment"/>
        <w:rPr>
          <w:noProof w:val="0"/>
        </w:rPr>
      </w:pPr>
      <w:r w:rsidRPr="001B54C3">
        <w:rPr>
          <w:noProof w:val="0"/>
        </w:rPr>
        <w:t>&lt;/observation&gt;</w:t>
      </w:r>
    </w:p>
    <w:p w14:paraId="02F2E604" w14:textId="77777777" w:rsidR="00866BDC" w:rsidRPr="001B54C3" w:rsidRDefault="00866BDC">
      <w:pPr>
        <w:pStyle w:val="BodyText"/>
      </w:pPr>
    </w:p>
    <w:p w14:paraId="3B6ED935" w14:textId="77777777" w:rsidR="00866BDC" w:rsidRPr="001B54C3" w:rsidRDefault="00866BDC">
      <w:pPr>
        <w:pStyle w:val="Heading5"/>
        <w:rPr>
          <w:noProof w:val="0"/>
          <w:lang w:val="en-US"/>
        </w:rPr>
      </w:pPr>
      <w:bookmarkStart w:id="1457" w:name="_Toc466555464"/>
      <w:r w:rsidRPr="001B54C3">
        <w:rPr>
          <w:noProof w:val="0"/>
          <w:lang w:val="en-US"/>
        </w:rPr>
        <w:t>6.3.4.38.3 &lt;templateId root='1.3.6.1.4.1.19376.1.5.3.1.4.13'/&gt;</w:t>
      </w:r>
      <w:bookmarkEnd w:id="1457"/>
      <w:r w:rsidRPr="001B54C3">
        <w:rPr>
          <w:noProof w:val="0"/>
          <w:lang w:val="en-US"/>
        </w:rPr>
        <w:t xml:space="preserve"> </w:t>
      </w:r>
    </w:p>
    <w:p w14:paraId="268F911D" w14:textId="77777777" w:rsidR="00866BDC" w:rsidRPr="001B54C3" w:rsidRDefault="00866BDC">
      <w:pPr>
        <w:pStyle w:val="BodyText"/>
      </w:pPr>
      <w:r w:rsidRPr="001B54C3">
        <w:t xml:space="preserve">The &lt;templateId&gt; identifies this as a Pain Score Observation, and shall be present as shown above. </w:t>
      </w:r>
    </w:p>
    <w:p w14:paraId="6CBEBB42" w14:textId="0DD6DDDA" w:rsidR="00866BDC" w:rsidRPr="001B54C3" w:rsidRDefault="00866BDC">
      <w:pPr>
        <w:pStyle w:val="Heading5"/>
        <w:rPr>
          <w:noProof w:val="0"/>
          <w:lang w:val="en-US"/>
        </w:rPr>
      </w:pPr>
      <w:bookmarkStart w:id="1458" w:name="_Toc466555465"/>
      <w:r w:rsidRPr="001B54C3">
        <w:rPr>
          <w:noProof w:val="0"/>
          <w:lang w:val="en-US"/>
        </w:rPr>
        <w:t>6.3.4.38.4 &lt;code code=</w:t>
      </w:r>
      <w:del w:id="1459" w:author="Michael Clifton" w:date="2018-10-11T11:14:00Z">
        <w:r w:rsidRPr="001B54C3" w:rsidDel="00C64509">
          <w:rPr>
            <w:noProof w:val="0"/>
            <w:lang w:val="en-US"/>
          </w:rPr>
          <w:delText xml:space="preserve">'38208 </w:delText>
        </w:r>
      </w:del>
      <w:ins w:id="1460" w:author="Michael Clifton" w:date="2018-10-11T11:14:00Z">
        <w:r w:rsidR="00C64509" w:rsidRPr="001B54C3">
          <w:rPr>
            <w:noProof w:val="0"/>
            <w:lang w:val="en-US"/>
          </w:rPr>
          <w:t>'38208</w:t>
        </w:r>
        <w:commentRangeStart w:id="1461"/>
        <w:r w:rsidR="00C64509">
          <w:rPr>
            <w:noProof w:val="0"/>
            <w:lang w:val="en-US"/>
          </w:rPr>
          <w:t>-</w:t>
        </w:r>
        <w:commentRangeEnd w:id="1461"/>
        <w:r w:rsidR="00C64509">
          <w:rPr>
            <w:rStyle w:val="CommentReference"/>
            <w:rFonts w:ascii="Times New Roman" w:hAnsi="Times New Roman"/>
            <w:b w:val="0"/>
            <w:noProof w:val="0"/>
            <w:kern w:val="0"/>
            <w:lang w:val="en-US" w:eastAsia="en-US"/>
          </w:rPr>
          <w:commentReference w:id="1461"/>
        </w:r>
      </w:ins>
      <w:r w:rsidRPr="001B54C3">
        <w:rPr>
          <w:noProof w:val="0"/>
          <w:lang w:val="en-US"/>
        </w:rPr>
        <w:t>5' codeSystem='2.16.840.1.113883.6.1'</w:t>
      </w:r>
      <w:r w:rsidRPr="001B54C3">
        <w:rPr>
          <w:noProof w:val="0"/>
          <w:lang w:val="en-US"/>
        </w:rPr>
        <w:tab/>
      </w:r>
      <w:r w:rsidRPr="001B54C3">
        <w:rPr>
          <w:noProof w:val="0"/>
          <w:lang w:val="en-US"/>
        </w:rPr>
        <w:tab/>
        <w:t>codeSystemName='LOINC'&gt;</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t>&lt;translation code='406127006' displayName='Pain intensity'</w:t>
      </w:r>
      <w:r w:rsidRPr="001B54C3">
        <w:rPr>
          <w:noProof w:val="0"/>
          <w:lang w:val="en-US"/>
        </w:rPr>
        <w:tab/>
        <w:t>codeSystem='2.16.840.1.113883.6.96' codeSystemName='SNOMED CT'/&gt;</w:t>
      </w:r>
      <w:bookmarkEnd w:id="1458"/>
      <w:r w:rsidRPr="001B54C3">
        <w:rPr>
          <w:noProof w:val="0"/>
          <w:lang w:val="en-US"/>
        </w:rPr>
        <w:t xml:space="preserve"> </w:t>
      </w:r>
    </w:p>
    <w:p w14:paraId="6C22B5E1" w14:textId="347981FE" w:rsidR="00866BDC" w:rsidRPr="001B54C3" w:rsidRDefault="00866BDC">
      <w:pPr>
        <w:pStyle w:val="BodyText"/>
      </w:pPr>
      <w:r w:rsidRPr="001B54C3">
        <w:t>The &lt;code&gt; element indicates what kind of pain observation was made. It shall contain the code and codeSystem attribute values shown above. The &lt;translation&gt; element may be present, and provides a mapping to SNOMED CT of the observation. If present, shall have the code and codeSystem attribute values shown above.</w:t>
      </w:r>
      <w:r w:rsidR="000E476C" w:rsidRPr="001B54C3">
        <w:t xml:space="preserve"> 38208-5 is used for example purposes. Any of the following codes can be used </w:t>
      </w:r>
      <w:r w:rsidR="00F2010C" w:rsidRPr="001B54C3">
        <w:t>3</w:t>
      </w:r>
      <w:r w:rsidR="000E476C" w:rsidRPr="001B54C3">
        <w:t>8208-5|38221-8|38214-3</w:t>
      </w:r>
    </w:p>
    <w:p w14:paraId="0AA86FF4" w14:textId="77777777" w:rsidR="00E161DB" w:rsidRPr="001B54C3" w:rsidRDefault="00E161DB">
      <w:pPr>
        <w:pStyle w:val="BodyText"/>
      </w:pPr>
    </w:p>
    <w:tbl>
      <w:tblPr>
        <w:tblW w:w="81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44"/>
        <w:gridCol w:w="6141"/>
      </w:tblGrid>
      <w:tr w:rsidR="00866BDC" w:rsidRPr="001B54C3" w14:paraId="33151E1E" w14:textId="77777777" w:rsidTr="001B28EA">
        <w:trPr>
          <w:tblHeader/>
          <w:jc w:val="center"/>
        </w:trPr>
        <w:tc>
          <w:tcPr>
            <w:tcW w:w="0" w:type="auto"/>
            <w:shd w:val="clear" w:color="auto" w:fill="D9D9D9"/>
          </w:tcPr>
          <w:p w14:paraId="7ADB96D0" w14:textId="77777777" w:rsidR="00866BDC" w:rsidRPr="001B54C3" w:rsidRDefault="00866BDC">
            <w:pPr>
              <w:pStyle w:val="TableEntryHeader"/>
              <w:rPr>
                <w:rFonts w:ascii="Arial Unicode MS" w:eastAsia="Arial Unicode MS" w:hAnsi="Arial Unicode MS" w:cs="Arial Unicode MS"/>
                <w:szCs w:val="24"/>
              </w:rPr>
            </w:pPr>
            <w:r w:rsidRPr="001B54C3">
              <w:t>Code</w:t>
            </w:r>
          </w:p>
        </w:tc>
        <w:tc>
          <w:tcPr>
            <w:tcW w:w="0" w:type="auto"/>
            <w:shd w:val="clear" w:color="auto" w:fill="D9D9D9"/>
          </w:tcPr>
          <w:p w14:paraId="5535AC16" w14:textId="77777777" w:rsidR="00866BDC" w:rsidRPr="001B54C3" w:rsidRDefault="00866BDC">
            <w:pPr>
              <w:pStyle w:val="TableEntryHeader"/>
              <w:rPr>
                <w:rFonts w:ascii="Arial Unicode MS" w:eastAsia="Arial Unicode MS" w:hAnsi="Arial Unicode MS" w:cs="Arial Unicode MS"/>
                <w:szCs w:val="24"/>
              </w:rPr>
            </w:pPr>
            <w:r w:rsidRPr="001B54C3">
              <w:t>Data Type</w:t>
            </w:r>
          </w:p>
        </w:tc>
        <w:tc>
          <w:tcPr>
            <w:tcW w:w="0" w:type="auto"/>
            <w:shd w:val="clear" w:color="auto" w:fill="D9D9D9"/>
          </w:tcPr>
          <w:p w14:paraId="0717B205" w14:textId="77777777" w:rsidR="00866BDC" w:rsidRPr="001B54C3" w:rsidRDefault="00866BDC">
            <w:pPr>
              <w:pStyle w:val="TableEntryHeader"/>
              <w:rPr>
                <w:rFonts w:ascii="Arial Unicode MS" w:eastAsia="Arial Unicode MS" w:hAnsi="Arial Unicode MS" w:cs="Arial Unicode MS"/>
                <w:szCs w:val="24"/>
              </w:rPr>
            </w:pPr>
            <w:r w:rsidRPr="001B54C3">
              <w:t xml:space="preserve">Description </w:t>
            </w:r>
          </w:p>
        </w:tc>
      </w:tr>
      <w:tr w:rsidR="00866BDC" w:rsidRPr="001B54C3" w14:paraId="7323A6FC" w14:textId="77777777" w:rsidTr="001B28EA">
        <w:trPr>
          <w:tblHeader/>
          <w:jc w:val="center"/>
        </w:trPr>
        <w:tc>
          <w:tcPr>
            <w:tcW w:w="0" w:type="auto"/>
            <w:shd w:val="clear" w:color="auto" w:fill="auto"/>
          </w:tcPr>
          <w:p w14:paraId="4C31367F" w14:textId="77777777" w:rsidR="00866BDC" w:rsidRPr="001B54C3" w:rsidRDefault="00866BDC">
            <w:pPr>
              <w:pStyle w:val="TableEntry"/>
              <w:rPr>
                <w:rFonts w:ascii="Arial Unicode MS" w:eastAsia="Arial Unicode MS" w:hAnsi="Arial Unicode MS" w:cs="Arial Unicode MS"/>
                <w:szCs w:val="24"/>
              </w:rPr>
            </w:pPr>
            <w:r w:rsidRPr="001B54C3">
              <w:t>38208</w:t>
            </w:r>
            <w:r w:rsidRPr="001B54C3">
              <w:noBreakHyphen/>
              <w:t>5</w:t>
            </w:r>
          </w:p>
        </w:tc>
        <w:tc>
          <w:tcPr>
            <w:tcW w:w="0" w:type="auto"/>
            <w:shd w:val="clear" w:color="auto" w:fill="auto"/>
          </w:tcPr>
          <w:p w14:paraId="17047890" w14:textId="77777777" w:rsidR="00866BDC" w:rsidRPr="001B54C3" w:rsidRDefault="00866BDC">
            <w:pPr>
              <w:pStyle w:val="TableEntry"/>
              <w:rPr>
                <w:rFonts w:ascii="Arial Unicode MS" w:eastAsia="Arial Unicode MS" w:hAnsi="Arial Unicode MS" w:cs="Arial Unicode MS"/>
                <w:szCs w:val="24"/>
              </w:rPr>
            </w:pPr>
            <w:r w:rsidRPr="001B54C3">
              <w:t>CO</w:t>
            </w:r>
          </w:p>
        </w:tc>
        <w:tc>
          <w:tcPr>
            <w:tcW w:w="0" w:type="auto"/>
            <w:shd w:val="clear" w:color="auto" w:fill="auto"/>
          </w:tcPr>
          <w:p w14:paraId="2191D84C" w14:textId="77777777" w:rsidR="00866BDC" w:rsidRPr="001B54C3" w:rsidRDefault="00866BDC">
            <w:pPr>
              <w:pStyle w:val="TableEntry"/>
              <w:rPr>
                <w:rFonts w:ascii="Arial Unicode MS" w:eastAsia="Arial Unicode MS" w:hAnsi="Arial Unicode MS" w:cs="Arial Unicode MS"/>
                <w:szCs w:val="24"/>
              </w:rPr>
            </w:pPr>
            <w:r w:rsidRPr="001B54C3">
              <w:t xml:space="preserve">A Pain Score made using the Numerical Rating Scale (NRS), where pain is assessed on a scale from 0 to 10. --&gt;&gt;The code system to use for this observation&lt;&lt;-- </w:t>
            </w:r>
          </w:p>
        </w:tc>
      </w:tr>
    </w:tbl>
    <w:p w14:paraId="39CA0769" w14:textId="77777777" w:rsidR="00866BDC" w:rsidRPr="001B54C3" w:rsidRDefault="00866BDC">
      <w:pPr>
        <w:pStyle w:val="BodyText"/>
      </w:pPr>
    </w:p>
    <w:p w14:paraId="168B1659" w14:textId="77777777" w:rsidR="00866BDC" w:rsidRPr="001B54C3" w:rsidRDefault="00866BDC">
      <w:pPr>
        <w:pStyle w:val="Heading5"/>
        <w:rPr>
          <w:noProof w:val="0"/>
          <w:lang w:val="en-US"/>
        </w:rPr>
      </w:pPr>
      <w:bookmarkStart w:id="1462" w:name="_Toc466555466"/>
      <w:r w:rsidRPr="001B54C3">
        <w:rPr>
          <w:noProof w:val="0"/>
          <w:lang w:val="en-US"/>
        </w:rPr>
        <w:lastRenderedPageBreak/>
        <w:t>6.3.4.38.5 &lt;value xsi:type='CO' value=' ' /&gt;</w:t>
      </w:r>
      <w:bookmarkEnd w:id="1462"/>
      <w:r w:rsidRPr="001B54C3">
        <w:rPr>
          <w:noProof w:val="0"/>
          <w:lang w:val="en-US"/>
        </w:rPr>
        <w:t xml:space="preserve"> </w:t>
      </w:r>
    </w:p>
    <w:p w14:paraId="1D60C243" w14:textId="1869A0D4" w:rsidR="00B11EE7" w:rsidRPr="001B54C3" w:rsidRDefault="00866BDC">
      <w:pPr>
        <w:pStyle w:val="BodyText"/>
      </w:pPr>
      <w:r w:rsidRPr="001B54C3">
        <w:t xml:space="preserve">The &lt;value&gt; element records the assessed pain score. If using the NRS the pain is assessed using coded ordinal values that range from 0 to 10. The use of the coded ordinal type is required because while pain assessments are ordered values, and can be compared, the differences between two pain assessment values cannot be compared, and so these values are not really numbers. </w:t>
      </w:r>
    </w:p>
    <w:p w14:paraId="240943CE" w14:textId="77777777" w:rsidR="00B11EE7" w:rsidRPr="001B54C3" w:rsidRDefault="00B11EE7" w:rsidP="00B11EE7">
      <w:pPr>
        <w:rPr>
          <w:szCs w:val="24"/>
        </w:rPr>
      </w:pPr>
      <w:r w:rsidRPr="001B54C3">
        <w:rPr>
          <w:szCs w:val="24"/>
        </w:rPr>
        <w:t>Null flavors may be used when clinical values are not present or available. The applicable null flavors SHALL be from the following subset of the HL7 v3 value set:</w:t>
      </w:r>
    </w:p>
    <w:p w14:paraId="127B09E9" w14:textId="77777777" w:rsidR="00B11EE7" w:rsidRPr="001B54C3" w:rsidRDefault="00B11EE7" w:rsidP="00143B5C">
      <w:pPr>
        <w:pStyle w:val="ListBullet2"/>
      </w:pPr>
      <w:r w:rsidRPr="001B54C3">
        <w:t>UNK – Unknown</w:t>
      </w:r>
    </w:p>
    <w:p w14:paraId="1537DB7B" w14:textId="77777777" w:rsidR="00B11EE7" w:rsidRPr="001B54C3" w:rsidRDefault="00B11EE7" w:rsidP="00143B5C">
      <w:pPr>
        <w:pStyle w:val="ListBullet2"/>
      </w:pPr>
      <w:r w:rsidRPr="001B54C3">
        <w:t>NI – No Information</w:t>
      </w:r>
    </w:p>
    <w:p w14:paraId="1AEBBB21" w14:textId="77777777" w:rsidR="00B11EE7" w:rsidRPr="001B54C3" w:rsidRDefault="00B11EE7" w:rsidP="00143B5C">
      <w:pPr>
        <w:pStyle w:val="ListBullet2"/>
      </w:pPr>
      <w:r w:rsidRPr="001B54C3">
        <w:t>NA – Not applicable</w:t>
      </w:r>
    </w:p>
    <w:p w14:paraId="6076925D" w14:textId="77777777" w:rsidR="00B11EE7" w:rsidRPr="001B54C3" w:rsidRDefault="00B11EE7" w:rsidP="00143B5C">
      <w:pPr>
        <w:pStyle w:val="ListBullet2"/>
      </w:pPr>
      <w:r w:rsidRPr="001B54C3">
        <w:t>OTH – Other</w:t>
      </w:r>
    </w:p>
    <w:p w14:paraId="3FD9EE86" w14:textId="77777777" w:rsidR="00B11EE7" w:rsidRPr="001B54C3" w:rsidRDefault="00B11EE7" w:rsidP="00143B5C">
      <w:pPr>
        <w:pStyle w:val="ListBullet2"/>
      </w:pPr>
      <w:r w:rsidRPr="001B54C3">
        <w:t>NASK – Not asked</w:t>
      </w:r>
    </w:p>
    <w:p w14:paraId="26A0645F" w14:textId="77777777" w:rsidR="00B11EE7" w:rsidRPr="001B54C3" w:rsidRDefault="00B11EE7" w:rsidP="00143B5C">
      <w:pPr>
        <w:pStyle w:val="ListBullet2"/>
      </w:pPr>
      <w:r w:rsidRPr="001B54C3">
        <w:t>ASKU – asked but unknown</w:t>
      </w:r>
    </w:p>
    <w:p w14:paraId="7237543F" w14:textId="77777777" w:rsidR="00B11EE7" w:rsidRPr="001B54C3" w:rsidRDefault="00B11EE7" w:rsidP="00143B5C">
      <w:pPr>
        <w:pStyle w:val="ListBullet2"/>
      </w:pPr>
      <w:r w:rsidRPr="001B54C3">
        <w:t>MSK – Masked</w:t>
      </w:r>
    </w:p>
    <w:p w14:paraId="74DD79DD" w14:textId="274BAC20" w:rsidR="00B11EE7" w:rsidRPr="001B54C3" w:rsidRDefault="00B11EE7" w:rsidP="00143B5C">
      <w:pPr>
        <w:pStyle w:val="ListBullet2"/>
      </w:pPr>
      <w:r w:rsidRPr="001B54C3">
        <w:t>NAV - Temp unavailable</w:t>
      </w:r>
    </w:p>
    <w:p w14:paraId="6F991369" w14:textId="77777777" w:rsidR="00866BDC" w:rsidRPr="001B54C3" w:rsidRDefault="00866BDC">
      <w:pPr>
        <w:pStyle w:val="Heading5"/>
        <w:rPr>
          <w:noProof w:val="0"/>
          <w:lang w:val="en-US"/>
        </w:rPr>
      </w:pPr>
      <w:bookmarkStart w:id="1463" w:name="_Toc466555467"/>
      <w:r w:rsidRPr="001B54C3">
        <w:rPr>
          <w:noProof w:val="0"/>
          <w:lang w:val="en-US"/>
        </w:rPr>
        <w:t>6.3.4.38.6&lt;interpretationCode</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t xml:space="preserve"> code='301379001|40196000|76948002|67849003'</w:t>
      </w:r>
      <w:r w:rsidRPr="001B54C3">
        <w:rPr>
          <w:noProof w:val="0"/>
          <w:lang w:val="en-US"/>
        </w:rPr>
        <w:tab/>
        <w:t>codeSystem='2.16.840.1.113883.6.96'</w:t>
      </w:r>
      <w:r w:rsidRPr="001B54C3">
        <w:rPr>
          <w:noProof w:val="0"/>
          <w:lang w:val="en-US"/>
        </w:rPr>
        <w:tab/>
      </w:r>
      <w:r w:rsidRPr="001B54C3">
        <w:rPr>
          <w:noProof w:val="0"/>
          <w:lang w:val="en-US"/>
        </w:rPr>
        <w:tab/>
      </w:r>
      <w:r w:rsidRPr="001B54C3">
        <w:rPr>
          <w:noProof w:val="0"/>
          <w:lang w:val="en-US"/>
        </w:rPr>
        <w:tab/>
        <w:t>codeSystemName='SNOMED CT'/&gt;</w:t>
      </w:r>
      <w:bookmarkEnd w:id="1463"/>
      <w:r w:rsidRPr="001B54C3">
        <w:rPr>
          <w:noProof w:val="0"/>
          <w:lang w:val="en-US"/>
        </w:rPr>
        <w:t xml:space="preserve"> </w:t>
      </w:r>
    </w:p>
    <w:p w14:paraId="5E8A945C" w14:textId="77777777" w:rsidR="00866BDC" w:rsidRPr="001B54C3" w:rsidRDefault="00866BDC">
      <w:pPr>
        <w:pStyle w:val="BodyText"/>
      </w:pPr>
      <w:r w:rsidRPr="001B54C3">
        <w:t>The &lt;interpretationCode&gt; element should be present to provide an interpretation of the pain scale assessment using SNOMED CT. When the &lt;interpretationCode&gt; element is present, the &lt;translation&gt; element described above shall be present. These interpretations are provided to assist decision support systems that are making secondary use of the assessment information, and are not intended to replace the score values.</w:t>
      </w:r>
    </w:p>
    <w:p w14:paraId="056A78F3" w14:textId="77777777" w:rsidR="00F263B4" w:rsidRPr="001B54C3" w:rsidRDefault="00F263B4">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1530"/>
        <w:gridCol w:w="2430"/>
      </w:tblGrid>
      <w:tr w:rsidR="00F263B4" w:rsidRPr="001B54C3" w14:paraId="49E51C7B" w14:textId="77777777" w:rsidTr="00A14EAF">
        <w:trPr>
          <w:tblHeader/>
          <w:jc w:val="center"/>
        </w:trPr>
        <w:tc>
          <w:tcPr>
            <w:tcW w:w="2250" w:type="dxa"/>
            <w:shd w:val="clear" w:color="auto" w:fill="D9D9D9"/>
          </w:tcPr>
          <w:p w14:paraId="60AEA87D" w14:textId="77777777" w:rsidR="00F263B4" w:rsidRPr="001B54C3" w:rsidRDefault="00F263B4" w:rsidP="00F263B4">
            <w:pPr>
              <w:pStyle w:val="TableEntryHeader"/>
            </w:pPr>
            <w:r w:rsidRPr="001B54C3">
              <w:t>Pain Score Range</w:t>
            </w:r>
          </w:p>
        </w:tc>
        <w:tc>
          <w:tcPr>
            <w:tcW w:w="1530" w:type="dxa"/>
            <w:shd w:val="clear" w:color="auto" w:fill="D9D9D9"/>
          </w:tcPr>
          <w:p w14:paraId="2782B5AD" w14:textId="77777777" w:rsidR="00F263B4" w:rsidRPr="001B54C3" w:rsidRDefault="00F263B4" w:rsidP="00F263B4">
            <w:pPr>
              <w:pStyle w:val="TableEntryHeader"/>
            </w:pPr>
            <w:r w:rsidRPr="001B54C3">
              <w:t>Code</w:t>
            </w:r>
          </w:p>
        </w:tc>
        <w:tc>
          <w:tcPr>
            <w:tcW w:w="2430" w:type="dxa"/>
            <w:shd w:val="clear" w:color="auto" w:fill="D9D9D9"/>
          </w:tcPr>
          <w:p w14:paraId="5C8087C3" w14:textId="77777777" w:rsidR="00F263B4" w:rsidRPr="001B54C3" w:rsidRDefault="00F263B4" w:rsidP="00F263B4">
            <w:pPr>
              <w:pStyle w:val="TableEntryHeader"/>
            </w:pPr>
            <w:r w:rsidRPr="001B54C3">
              <w:t>Description</w:t>
            </w:r>
          </w:p>
        </w:tc>
      </w:tr>
      <w:tr w:rsidR="00F263B4" w:rsidRPr="001B54C3" w14:paraId="1607F5B9" w14:textId="77777777" w:rsidTr="00A14EAF">
        <w:trPr>
          <w:jc w:val="center"/>
        </w:trPr>
        <w:tc>
          <w:tcPr>
            <w:tcW w:w="2250" w:type="dxa"/>
            <w:shd w:val="clear" w:color="auto" w:fill="auto"/>
          </w:tcPr>
          <w:p w14:paraId="75826FF3" w14:textId="77777777" w:rsidR="00F263B4" w:rsidRPr="001B54C3" w:rsidRDefault="00F263B4" w:rsidP="00F263B4">
            <w:pPr>
              <w:pStyle w:val="TableEntry"/>
            </w:pPr>
            <w:r w:rsidRPr="001B54C3">
              <w:t>0</w:t>
            </w:r>
          </w:p>
        </w:tc>
        <w:tc>
          <w:tcPr>
            <w:tcW w:w="1530" w:type="dxa"/>
            <w:shd w:val="clear" w:color="auto" w:fill="auto"/>
          </w:tcPr>
          <w:p w14:paraId="280DB23E" w14:textId="77777777" w:rsidR="00F263B4" w:rsidRPr="001B54C3" w:rsidRDefault="00F263B4" w:rsidP="00F263B4">
            <w:pPr>
              <w:pStyle w:val="TableEntry"/>
            </w:pPr>
            <w:r w:rsidRPr="001B54C3">
              <w:t>301379001</w:t>
            </w:r>
          </w:p>
        </w:tc>
        <w:tc>
          <w:tcPr>
            <w:tcW w:w="2430" w:type="dxa"/>
            <w:shd w:val="clear" w:color="auto" w:fill="auto"/>
          </w:tcPr>
          <w:p w14:paraId="307BBCD5" w14:textId="77777777" w:rsidR="00F263B4" w:rsidRPr="001B54C3" w:rsidRDefault="00F263B4" w:rsidP="00F263B4">
            <w:pPr>
              <w:pStyle w:val="TableEntry"/>
            </w:pPr>
            <w:r w:rsidRPr="001B54C3">
              <w:t xml:space="preserve">No Present Pain </w:t>
            </w:r>
          </w:p>
        </w:tc>
      </w:tr>
      <w:tr w:rsidR="00F263B4" w:rsidRPr="001B54C3" w14:paraId="5E432512" w14:textId="77777777" w:rsidTr="00A14EAF">
        <w:trPr>
          <w:jc w:val="center"/>
        </w:trPr>
        <w:tc>
          <w:tcPr>
            <w:tcW w:w="2250" w:type="dxa"/>
            <w:shd w:val="clear" w:color="auto" w:fill="auto"/>
          </w:tcPr>
          <w:p w14:paraId="4A6A727A" w14:textId="77777777" w:rsidR="00F263B4" w:rsidRPr="001B54C3" w:rsidRDefault="00F263B4" w:rsidP="00F263B4">
            <w:pPr>
              <w:pStyle w:val="TableEntry"/>
            </w:pPr>
            <w:r w:rsidRPr="001B54C3">
              <w:t>1-3</w:t>
            </w:r>
          </w:p>
        </w:tc>
        <w:tc>
          <w:tcPr>
            <w:tcW w:w="1530" w:type="dxa"/>
            <w:shd w:val="clear" w:color="auto" w:fill="auto"/>
          </w:tcPr>
          <w:p w14:paraId="70B69BF7" w14:textId="77777777" w:rsidR="00F263B4" w:rsidRPr="001B54C3" w:rsidRDefault="00F263B4" w:rsidP="00F263B4">
            <w:pPr>
              <w:pStyle w:val="TableEntry"/>
            </w:pPr>
            <w:r w:rsidRPr="001B54C3">
              <w:t>40196000</w:t>
            </w:r>
          </w:p>
        </w:tc>
        <w:tc>
          <w:tcPr>
            <w:tcW w:w="2430" w:type="dxa"/>
            <w:shd w:val="clear" w:color="auto" w:fill="auto"/>
          </w:tcPr>
          <w:p w14:paraId="288A5748" w14:textId="77777777" w:rsidR="00F263B4" w:rsidRPr="001B54C3" w:rsidRDefault="00F263B4" w:rsidP="00F263B4">
            <w:pPr>
              <w:pStyle w:val="TableEntry"/>
            </w:pPr>
            <w:r w:rsidRPr="001B54C3">
              <w:t xml:space="preserve">Mild Pain </w:t>
            </w:r>
          </w:p>
        </w:tc>
      </w:tr>
      <w:tr w:rsidR="00F263B4" w:rsidRPr="001B54C3" w14:paraId="7590405B" w14:textId="77777777" w:rsidTr="00A14EAF">
        <w:trPr>
          <w:jc w:val="center"/>
        </w:trPr>
        <w:tc>
          <w:tcPr>
            <w:tcW w:w="2250" w:type="dxa"/>
            <w:shd w:val="clear" w:color="auto" w:fill="auto"/>
          </w:tcPr>
          <w:p w14:paraId="50F1FB0E" w14:textId="77777777" w:rsidR="00F263B4" w:rsidRPr="001B54C3" w:rsidRDefault="00F263B4" w:rsidP="00F263B4">
            <w:pPr>
              <w:pStyle w:val="TableEntry"/>
            </w:pPr>
            <w:r w:rsidRPr="001B54C3">
              <w:t>4-6</w:t>
            </w:r>
          </w:p>
        </w:tc>
        <w:tc>
          <w:tcPr>
            <w:tcW w:w="1530" w:type="dxa"/>
            <w:shd w:val="clear" w:color="auto" w:fill="auto"/>
          </w:tcPr>
          <w:p w14:paraId="6E3927EB" w14:textId="77777777" w:rsidR="00F263B4" w:rsidRPr="001B54C3" w:rsidRDefault="00F263B4" w:rsidP="00F263B4">
            <w:pPr>
              <w:pStyle w:val="TableEntry"/>
            </w:pPr>
            <w:r w:rsidRPr="001B54C3">
              <w:t>50415004</w:t>
            </w:r>
          </w:p>
        </w:tc>
        <w:tc>
          <w:tcPr>
            <w:tcW w:w="2430" w:type="dxa"/>
            <w:shd w:val="clear" w:color="auto" w:fill="auto"/>
          </w:tcPr>
          <w:p w14:paraId="21BD486D" w14:textId="77777777" w:rsidR="00F263B4" w:rsidRPr="001B54C3" w:rsidRDefault="00F263B4" w:rsidP="00F263B4">
            <w:pPr>
              <w:pStyle w:val="TableEntry"/>
            </w:pPr>
            <w:r w:rsidRPr="001B54C3">
              <w:t xml:space="preserve">Moderate Pain </w:t>
            </w:r>
          </w:p>
        </w:tc>
      </w:tr>
      <w:tr w:rsidR="00F263B4" w:rsidRPr="001B54C3" w14:paraId="3763776B" w14:textId="77777777" w:rsidTr="00A14EAF">
        <w:trPr>
          <w:jc w:val="center"/>
        </w:trPr>
        <w:tc>
          <w:tcPr>
            <w:tcW w:w="2250" w:type="dxa"/>
            <w:shd w:val="clear" w:color="auto" w:fill="auto"/>
          </w:tcPr>
          <w:p w14:paraId="3A01DD31" w14:textId="77777777" w:rsidR="00F263B4" w:rsidRPr="001B54C3" w:rsidRDefault="00F263B4" w:rsidP="00F263B4">
            <w:pPr>
              <w:pStyle w:val="TableEntry"/>
            </w:pPr>
            <w:r w:rsidRPr="001B54C3">
              <w:t>7-9</w:t>
            </w:r>
          </w:p>
        </w:tc>
        <w:tc>
          <w:tcPr>
            <w:tcW w:w="1530" w:type="dxa"/>
            <w:shd w:val="clear" w:color="auto" w:fill="auto"/>
          </w:tcPr>
          <w:p w14:paraId="748F7DA2" w14:textId="77777777" w:rsidR="00F263B4" w:rsidRPr="001B54C3" w:rsidRDefault="00F263B4" w:rsidP="00F263B4">
            <w:pPr>
              <w:pStyle w:val="TableEntry"/>
            </w:pPr>
            <w:r w:rsidRPr="001B54C3">
              <w:t>76948002</w:t>
            </w:r>
          </w:p>
        </w:tc>
        <w:tc>
          <w:tcPr>
            <w:tcW w:w="2430" w:type="dxa"/>
            <w:shd w:val="clear" w:color="auto" w:fill="auto"/>
          </w:tcPr>
          <w:p w14:paraId="3FD3B214" w14:textId="77777777" w:rsidR="00F263B4" w:rsidRPr="001B54C3" w:rsidRDefault="00F263B4" w:rsidP="00F263B4">
            <w:pPr>
              <w:pStyle w:val="TableEntry"/>
            </w:pPr>
            <w:r w:rsidRPr="001B54C3">
              <w:t xml:space="preserve">Severe Pain </w:t>
            </w:r>
          </w:p>
        </w:tc>
      </w:tr>
      <w:tr w:rsidR="00F263B4" w:rsidRPr="001B54C3" w14:paraId="5131D71F" w14:textId="77777777" w:rsidTr="00A14EAF">
        <w:trPr>
          <w:jc w:val="center"/>
        </w:trPr>
        <w:tc>
          <w:tcPr>
            <w:tcW w:w="2250" w:type="dxa"/>
            <w:shd w:val="clear" w:color="auto" w:fill="auto"/>
          </w:tcPr>
          <w:p w14:paraId="7DE908A7" w14:textId="77777777" w:rsidR="00F263B4" w:rsidRPr="001B54C3" w:rsidRDefault="00F263B4" w:rsidP="00F263B4">
            <w:pPr>
              <w:pStyle w:val="TableEntry"/>
            </w:pPr>
            <w:r w:rsidRPr="001B54C3">
              <w:t>10</w:t>
            </w:r>
          </w:p>
        </w:tc>
        <w:tc>
          <w:tcPr>
            <w:tcW w:w="1530" w:type="dxa"/>
            <w:shd w:val="clear" w:color="auto" w:fill="auto"/>
          </w:tcPr>
          <w:p w14:paraId="6FFDE521" w14:textId="77777777" w:rsidR="00F263B4" w:rsidRPr="001B54C3" w:rsidRDefault="00F263B4" w:rsidP="00F263B4">
            <w:pPr>
              <w:pStyle w:val="TableEntry"/>
            </w:pPr>
            <w:r w:rsidRPr="001B54C3">
              <w:t>67849003</w:t>
            </w:r>
          </w:p>
        </w:tc>
        <w:tc>
          <w:tcPr>
            <w:tcW w:w="2430" w:type="dxa"/>
            <w:shd w:val="clear" w:color="auto" w:fill="auto"/>
          </w:tcPr>
          <w:p w14:paraId="7A4C0391" w14:textId="77777777" w:rsidR="00F263B4" w:rsidRPr="001B54C3" w:rsidRDefault="00F263B4" w:rsidP="00F263B4">
            <w:pPr>
              <w:pStyle w:val="TableEntry"/>
            </w:pPr>
            <w:r w:rsidRPr="001B54C3">
              <w:t xml:space="preserve">Excruciating Pain </w:t>
            </w:r>
          </w:p>
        </w:tc>
      </w:tr>
    </w:tbl>
    <w:p w14:paraId="0016AD70" w14:textId="77777777" w:rsidR="00866BDC" w:rsidRPr="001B54C3" w:rsidRDefault="00866BDC">
      <w:pPr>
        <w:pStyle w:val="BodyText"/>
      </w:pPr>
    </w:p>
    <w:p w14:paraId="010847C1" w14:textId="77777777" w:rsidR="00866BDC" w:rsidRPr="000A6AA8" w:rsidRDefault="00866BDC">
      <w:pPr>
        <w:pStyle w:val="Heading5"/>
        <w:rPr>
          <w:noProof w:val="0"/>
          <w:lang w:val="nl-NL"/>
          <w:rPrChange w:id="1464" w:author="Michael Clifton" w:date="2018-10-11T09:57:00Z">
            <w:rPr>
              <w:noProof w:val="0"/>
              <w:lang w:val="en-US"/>
            </w:rPr>
          </w:rPrChange>
        </w:rPr>
      </w:pPr>
      <w:bookmarkStart w:id="1465" w:name="_Toc466555468"/>
      <w:r w:rsidRPr="000A6AA8">
        <w:rPr>
          <w:noProof w:val="0"/>
          <w:lang w:val="nl-NL"/>
          <w:rPrChange w:id="1466" w:author="Michael Clifton" w:date="2018-10-11T09:57:00Z">
            <w:rPr>
              <w:noProof w:val="0"/>
              <w:lang w:val="en-US"/>
            </w:rPr>
          </w:rPrChange>
        </w:rPr>
        <w:lastRenderedPageBreak/>
        <w:t xml:space="preserve">6.3.4.38.7 </w:t>
      </w:r>
      <w:r w:rsidRPr="000A6AA8">
        <w:rPr>
          <w:strike/>
          <w:noProof w:val="0"/>
          <w:lang w:val="nl-NL"/>
          <w:rPrChange w:id="1467" w:author="Michael Clifton" w:date="2018-10-11T09:57:00Z">
            <w:rPr>
              <w:strike/>
              <w:noProof w:val="0"/>
              <w:lang w:val="en-US"/>
            </w:rPr>
          </w:rPrChange>
        </w:rPr>
        <w:t>&lt;methodCode code=' ' codeSystem=' ' codeSystemName=' '/&gt;</w:t>
      </w:r>
      <w:bookmarkEnd w:id="1465"/>
      <w:r w:rsidRPr="000A6AA8">
        <w:rPr>
          <w:noProof w:val="0"/>
          <w:lang w:val="nl-NL"/>
          <w:rPrChange w:id="1468" w:author="Michael Clifton" w:date="2018-10-11T09:57:00Z">
            <w:rPr>
              <w:noProof w:val="0"/>
              <w:lang w:val="en-US"/>
            </w:rPr>
          </w:rPrChange>
        </w:rPr>
        <w:t xml:space="preserve"> </w:t>
      </w:r>
    </w:p>
    <w:p w14:paraId="35B57515" w14:textId="77777777" w:rsidR="00866BDC" w:rsidRPr="001B54C3" w:rsidRDefault="00866BDC">
      <w:pPr>
        <w:pStyle w:val="BodyText"/>
      </w:pPr>
      <w:r w:rsidRPr="001B54C3">
        <w:t xml:space="preserve">The &lt;methodCode&gt; should not be present in a Pain Score Observation, as the method is implied by the &lt;code&gt; element. </w:t>
      </w:r>
    </w:p>
    <w:p w14:paraId="0D597014" w14:textId="77777777" w:rsidR="00866BDC" w:rsidRPr="001B54C3" w:rsidRDefault="00866BDC">
      <w:pPr>
        <w:pStyle w:val="Heading5"/>
        <w:rPr>
          <w:noProof w:val="0"/>
          <w:lang w:val="en-US"/>
        </w:rPr>
      </w:pPr>
      <w:bookmarkStart w:id="1469" w:name="_Toc466555469"/>
      <w:r w:rsidRPr="001B54C3">
        <w:rPr>
          <w:noProof w:val="0"/>
          <w:lang w:val="en-US"/>
        </w:rPr>
        <w:t>6.3.4.38.8 &lt;targetSiteCode code=' ' codeSystem=' ' codeSystemName=' '/&gt;</w:t>
      </w:r>
      <w:bookmarkEnd w:id="1469"/>
      <w:r w:rsidRPr="001B54C3">
        <w:rPr>
          <w:noProof w:val="0"/>
          <w:lang w:val="en-US"/>
        </w:rPr>
        <w:t xml:space="preserve"> </w:t>
      </w:r>
    </w:p>
    <w:p w14:paraId="3B2D7613" w14:textId="77777777" w:rsidR="00866BDC" w:rsidRPr="001B54C3" w:rsidRDefault="00866BDC">
      <w:pPr>
        <w:pStyle w:val="BodyText"/>
      </w:pPr>
      <w:r w:rsidRPr="001B54C3">
        <w:t>The &lt;targetSiteCode&gt; element should be present, and shall indicate the location of the pain being assessed.</w:t>
      </w:r>
    </w:p>
    <w:p w14:paraId="5A178354" w14:textId="77777777" w:rsidR="00866BDC" w:rsidRPr="001B54C3" w:rsidRDefault="00866BDC">
      <w:pPr>
        <w:pStyle w:val="EditorInstructions"/>
      </w:pPr>
      <w:r w:rsidRPr="001B54C3">
        <w:t>Add Section 6.3.4.39</w:t>
      </w:r>
    </w:p>
    <w:p w14:paraId="531611D8" w14:textId="77777777" w:rsidR="00866BDC" w:rsidRPr="001B54C3" w:rsidRDefault="00866BDC">
      <w:pPr>
        <w:pStyle w:val="Heading4"/>
        <w:rPr>
          <w:noProof w:val="0"/>
        </w:rPr>
      </w:pPr>
      <w:bookmarkStart w:id="1470" w:name="_Toc466555470"/>
      <w:r w:rsidRPr="001B54C3">
        <w:rPr>
          <w:noProof w:val="0"/>
        </w:rPr>
        <w:t>6.3.4.39 Braden Score Observation 1.3.6.1.4.1.19376.1.5.3.1.1.12.3.2</w:t>
      </w:r>
      <w:bookmarkEnd w:id="1470"/>
      <w:r w:rsidRPr="001B54C3">
        <w:rPr>
          <w:noProof w:val="0"/>
        </w:rPr>
        <w:t xml:space="preserve"> </w:t>
      </w:r>
    </w:p>
    <w:p w14:paraId="10B76DA1" w14:textId="77777777" w:rsidR="00866BDC" w:rsidRPr="001B54C3" w:rsidRDefault="00866BDC">
      <w:pPr>
        <w:pStyle w:val="BodyText"/>
      </w:pPr>
    </w:p>
    <w:p w14:paraId="67F56B04" w14:textId="77777777" w:rsidR="00866BDC" w:rsidRPr="001B54C3" w:rsidRDefault="00866BDC">
      <w:pPr>
        <w:pStyle w:val="EditorInstructions"/>
      </w:pPr>
      <w:r w:rsidRPr="001B54C3">
        <w:t>Add Section 6.3.4.40</w:t>
      </w:r>
    </w:p>
    <w:p w14:paraId="4D1754C4" w14:textId="77777777" w:rsidR="00866BDC" w:rsidRPr="001B54C3" w:rsidRDefault="00866BDC">
      <w:pPr>
        <w:pStyle w:val="Heading4"/>
        <w:rPr>
          <w:noProof w:val="0"/>
        </w:rPr>
      </w:pPr>
      <w:bookmarkStart w:id="1471" w:name="_Toc466555471"/>
      <w:r w:rsidRPr="001B54C3">
        <w:rPr>
          <w:noProof w:val="0"/>
        </w:rPr>
        <w:t>6.3.4.40 Braden Score Component 1.3.6.1.4.1.19376.1.5.3.1.1.12.3.3</w:t>
      </w:r>
      <w:bookmarkEnd w:id="1471"/>
      <w:r w:rsidRPr="001B54C3">
        <w:rPr>
          <w:noProof w:val="0"/>
        </w:rPr>
        <w:t xml:space="preserve"> </w:t>
      </w:r>
    </w:p>
    <w:p w14:paraId="131BB4A7" w14:textId="77777777" w:rsidR="00866BDC" w:rsidRPr="001B54C3" w:rsidRDefault="00866BDC">
      <w:pPr>
        <w:pStyle w:val="BodyText"/>
      </w:pPr>
    </w:p>
    <w:p w14:paraId="28EE2F27" w14:textId="77777777" w:rsidR="00866BDC" w:rsidRPr="001B54C3" w:rsidRDefault="00866BDC">
      <w:pPr>
        <w:pStyle w:val="EditorInstructions"/>
      </w:pPr>
      <w:r w:rsidRPr="001B54C3">
        <w:t>Add Section 6.3.4.41</w:t>
      </w:r>
    </w:p>
    <w:p w14:paraId="5493C5C1" w14:textId="77777777" w:rsidR="00866BDC" w:rsidRPr="001B54C3" w:rsidRDefault="00866BDC">
      <w:pPr>
        <w:pStyle w:val="Heading4"/>
        <w:rPr>
          <w:noProof w:val="0"/>
        </w:rPr>
      </w:pPr>
      <w:bookmarkStart w:id="1472" w:name="_Toc466555472"/>
      <w:r w:rsidRPr="001B54C3">
        <w:rPr>
          <w:noProof w:val="0"/>
        </w:rPr>
        <w:t>6.3.4.41 Geriatric Depression Score Observation 1.3.6.1.4.1.19376.1.5.3.1.1.12.3.4</w:t>
      </w:r>
      <w:bookmarkEnd w:id="1472"/>
    </w:p>
    <w:p w14:paraId="44166E1B" w14:textId="77777777" w:rsidR="00866BDC" w:rsidRPr="001B54C3" w:rsidRDefault="00866BDC">
      <w:pPr>
        <w:pStyle w:val="BodyText"/>
      </w:pPr>
    </w:p>
    <w:p w14:paraId="2B8AD85A" w14:textId="77777777" w:rsidR="00866BDC" w:rsidRPr="001B54C3" w:rsidRDefault="00866BDC">
      <w:pPr>
        <w:pStyle w:val="EditorInstructions"/>
      </w:pPr>
      <w:r w:rsidRPr="001B54C3">
        <w:t>Add Section 6.3.4.42</w:t>
      </w:r>
    </w:p>
    <w:p w14:paraId="089AC6AC" w14:textId="77777777" w:rsidR="00866BDC" w:rsidRPr="001B54C3" w:rsidRDefault="00866BDC">
      <w:pPr>
        <w:pStyle w:val="Heading4"/>
        <w:rPr>
          <w:noProof w:val="0"/>
        </w:rPr>
      </w:pPr>
      <w:bookmarkStart w:id="1473" w:name="_Toc466555473"/>
      <w:r w:rsidRPr="001B54C3">
        <w:rPr>
          <w:noProof w:val="0"/>
        </w:rPr>
        <w:t>6.3.4.42 Geriatric Depression Score Component 1.3.6.1.4.1.19376.1.5.3.1.1.12.3.5</w:t>
      </w:r>
      <w:bookmarkEnd w:id="1473"/>
    </w:p>
    <w:p w14:paraId="34C45D06" w14:textId="77777777" w:rsidR="00866BDC" w:rsidRPr="001B54C3" w:rsidRDefault="00866BDC">
      <w:pPr>
        <w:pStyle w:val="BodyText"/>
      </w:pPr>
    </w:p>
    <w:p w14:paraId="6C316CEB" w14:textId="77777777" w:rsidR="00866BDC" w:rsidRPr="001B54C3" w:rsidRDefault="00866BDC">
      <w:pPr>
        <w:pStyle w:val="EditorInstructions"/>
      </w:pPr>
      <w:r w:rsidRPr="001B54C3">
        <w:t>Add Section 6.3.4.43</w:t>
      </w:r>
    </w:p>
    <w:p w14:paraId="3F2C66FC" w14:textId="77777777" w:rsidR="00866BDC" w:rsidRPr="001B54C3" w:rsidRDefault="00866BDC">
      <w:pPr>
        <w:pStyle w:val="Heading4"/>
        <w:rPr>
          <w:noProof w:val="0"/>
        </w:rPr>
      </w:pPr>
      <w:bookmarkStart w:id="1474" w:name="_Toc466555474"/>
      <w:r w:rsidRPr="001B54C3">
        <w:rPr>
          <w:noProof w:val="0"/>
        </w:rPr>
        <w:t>6.3.4.43 Survey Panel 1.3.6.1.4.1.19376.1.5.3.1.1.12.3.7</w:t>
      </w:r>
      <w:bookmarkEnd w:id="1474"/>
    </w:p>
    <w:p w14:paraId="2577B5E1" w14:textId="77777777" w:rsidR="00FE18B2" w:rsidRPr="001B54C3" w:rsidRDefault="00FE18B2" w:rsidP="00F263B4">
      <w:pPr>
        <w:pStyle w:val="BodyText"/>
      </w:pPr>
      <w:r w:rsidRPr="001B54C3">
        <w:t xml:space="preserve">A survey panel collects related survey observations. </w:t>
      </w:r>
    </w:p>
    <w:p w14:paraId="7C893487" w14:textId="77777777" w:rsidR="00FE18B2" w:rsidRPr="001B54C3" w:rsidRDefault="004E7922" w:rsidP="004A4B15">
      <w:pPr>
        <w:pStyle w:val="Heading5"/>
        <w:numPr>
          <w:ilvl w:val="4"/>
          <w:numId w:val="102"/>
        </w:numPr>
        <w:rPr>
          <w:noProof w:val="0"/>
          <w:lang w:val="en-US"/>
        </w:rPr>
      </w:pPr>
      <w:bookmarkStart w:id="1475" w:name="_Toc302666079"/>
      <w:bookmarkStart w:id="1476" w:name="_Toc302668232"/>
      <w:bookmarkStart w:id="1477" w:name="_Toc302672956"/>
      <w:bookmarkStart w:id="1478" w:name="_Toc302673565"/>
      <w:bookmarkStart w:id="1479" w:name="_Toc302746904"/>
      <w:bookmarkStart w:id="1480" w:name="_Toc302747483"/>
      <w:bookmarkEnd w:id="1475"/>
      <w:bookmarkEnd w:id="1476"/>
      <w:bookmarkEnd w:id="1477"/>
      <w:bookmarkEnd w:id="1478"/>
      <w:bookmarkEnd w:id="1479"/>
      <w:bookmarkEnd w:id="1480"/>
      <w:r w:rsidRPr="001B54C3">
        <w:rPr>
          <w:noProof w:val="0"/>
          <w:lang w:val="en-US"/>
        </w:rPr>
        <w:t xml:space="preserve"> </w:t>
      </w:r>
      <w:bookmarkStart w:id="1481" w:name="_Toc466555475"/>
      <w:r w:rsidR="00FE18B2" w:rsidRPr="001B54C3">
        <w:rPr>
          <w:noProof w:val="0"/>
          <w:lang w:val="en-US"/>
        </w:rPr>
        <w:t>Parent Template</w:t>
      </w:r>
      <w:bookmarkEnd w:id="1481"/>
      <w:r w:rsidR="00FE18B2" w:rsidRPr="001B54C3">
        <w:rPr>
          <w:noProof w:val="0"/>
          <w:lang w:val="en-US"/>
        </w:rPr>
        <w:t xml:space="preserve"> </w:t>
      </w:r>
    </w:p>
    <w:p w14:paraId="36B11D4C" w14:textId="77777777" w:rsidR="00FE18B2" w:rsidRPr="001B54C3" w:rsidRDefault="00FE18B2" w:rsidP="00F263B4">
      <w:pPr>
        <w:pStyle w:val="BodyText"/>
      </w:pPr>
      <w:r w:rsidRPr="001B54C3">
        <w:t xml:space="preserve">This template is compatible with the ASTM/HL7 Continuity of Care Document template: 2.16.840.1.113883.10.20.1.32 </w:t>
      </w:r>
    </w:p>
    <w:p w14:paraId="43BDC8FF" w14:textId="77777777" w:rsidR="00FE18B2" w:rsidRPr="001B54C3" w:rsidRDefault="004E7922" w:rsidP="004A4B15">
      <w:pPr>
        <w:pStyle w:val="Heading5"/>
        <w:numPr>
          <w:ilvl w:val="4"/>
          <w:numId w:val="102"/>
        </w:numPr>
        <w:rPr>
          <w:noProof w:val="0"/>
          <w:lang w:val="en-US"/>
        </w:rPr>
      </w:pPr>
      <w:r w:rsidRPr="001B54C3">
        <w:rPr>
          <w:noProof w:val="0"/>
          <w:lang w:val="en-US"/>
        </w:rPr>
        <w:t xml:space="preserve"> </w:t>
      </w:r>
      <w:bookmarkStart w:id="1482" w:name="_Toc466555476"/>
      <w:r w:rsidR="00FE18B2" w:rsidRPr="001B54C3">
        <w:rPr>
          <w:noProof w:val="0"/>
          <w:lang w:val="en-US"/>
        </w:rPr>
        <w:t>Uses</w:t>
      </w:r>
      <w:bookmarkEnd w:id="1482"/>
      <w:r w:rsidR="00FE18B2" w:rsidRPr="001B54C3">
        <w:rPr>
          <w:noProof w:val="0"/>
          <w:lang w:val="en-US"/>
        </w:rPr>
        <w:t xml:space="preserve"> </w:t>
      </w:r>
    </w:p>
    <w:p w14:paraId="62D4B70D" w14:textId="77777777" w:rsidR="00FE18B2" w:rsidRPr="001B54C3" w:rsidRDefault="00FE18B2" w:rsidP="006C76D7">
      <w:pPr>
        <w:pStyle w:val="BodyText"/>
      </w:pPr>
      <w:r w:rsidRPr="001B54C3">
        <w:t xml:space="preserve">See </w:t>
      </w:r>
      <w:hyperlink r:id="rId41" w:tooltip="Category:Templates using 1.3.6.1.4.1.19376.1.5.3.1.1.12.3.7" w:history="1">
        <w:r w:rsidRPr="001B54C3">
          <w:rPr>
            <w:rStyle w:val="Hyperlink"/>
            <w:color w:val="auto"/>
            <w:u w:val="none"/>
          </w:rPr>
          <w:t xml:space="preserve">Templates using </w:t>
        </w:r>
        <w:r w:rsidRPr="001B54C3">
          <w:rPr>
            <w:rStyle w:val="Hyperlink"/>
          </w:rPr>
          <w:t>Survey Panel</w:t>
        </w:r>
      </w:hyperlink>
      <w:r w:rsidR="003A6FC9" w:rsidRPr="001B54C3">
        <w:t>.</w:t>
      </w:r>
      <w:r w:rsidRPr="001B54C3">
        <w:t xml:space="preserve"> </w:t>
      </w:r>
    </w:p>
    <w:p w14:paraId="157F5474" w14:textId="77777777" w:rsidR="00FE18B2" w:rsidRPr="001B54C3" w:rsidRDefault="004E7922" w:rsidP="004A4B15">
      <w:pPr>
        <w:pStyle w:val="Heading5"/>
        <w:numPr>
          <w:ilvl w:val="4"/>
          <w:numId w:val="102"/>
        </w:numPr>
        <w:rPr>
          <w:noProof w:val="0"/>
          <w:lang w:val="en-US"/>
        </w:rPr>
      </w:pPr>
      <w:r w:rsidRPr="001B54C3">
        <w:rPr>
          <w:noProof w:val="0"/>
          <w:lang w:val="en-US"/>
        </w:rPr>
        <w:t xml:space="preserve"> </w:t>
      </w:r>
      <w:bookmarkStart w:id="1483" w:name="_Toc466555477"/>
      <w:r w:rsidR="00FE18B2" w:rsidRPr="001B54C3">
        <w:rPr>
          <w:noProof w:val="0"/>
          <w:lang w:val="en-US"/>
        </w:rPr>
        <w:t>Specification</w:t>
      </w:r>
      <w:bookmarkEnd w:id="1483"/>
      <w:r w:rsidR="00FE18B2" w:rsidRPr="001B54C3">
        <w:rPr>
          <w:noProof w:val="0"/>
          <w:lang w:val="en-US"/>
        </w:rPr>
        <w:t xml:space="preserve"> </w:t>
      </w:r>
    </w:p>
    <w:p w14:paraId="50D79ABD" w14:textId="77777777" w:rsidR="00B7083B" w:rsidRPr="001B54C3" w:rsidRDefault="00B7083B" w:rsidP="00143B5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7083B" w:rsidRPr="001B54C3" w14:paraId="28A78DDD" w14:textId="77777777" w:rsidTr="005F3D70">
        <w:tc>
          <w:tcPr>
            <w:tcW w:w="9576" w:type="dxa"/>
          </w:tcPr>
          <w:p w14:paraId="7A583221"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t>&lt;organizer classCode='CLUSTER' moodCode='EVN'&gt;</w:t>
            </w:r>
          </w:p>
          <w:p w14:paraId="2488044A"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lastRenderedPageBreak/>
              <w:t xml:space="preserve">  &lt;templateId root='2.16.840.1.113883.10.20.1.32'/&gt;</w:t>
            </w:r>
          </w:p>
          <w:p w14:paraId="11195EBB"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t xml:space="preserve">  &lt;templateId root='1.3.6.1.4.1.19376.1.5.3.1.1.12.3.7'/&gt;</w:t>
            </w:r>
          </w:p>
          <w:p w14:paraId="1553E93A"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t xml:space="preserve">  &lt;id root='' extension=''/&gt;</w:t>
            </w:r>
          </w:p>
          <w:p w14:paraId="4F271FE0" w14:textId="77777777" w:rsidR="00B7083B" w:rsidRPr="000A6AA8"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nl-NL"/>
                <w:rPrChange w:id="1484" w:author="Michael Clifton" w:date="2018-10-11T09:57:00Z">
                  <w:rPr>
                    <w:rFonts w:ascii="Courier New" w:hAnsi="Courier New" w:cs="Courier New"/>
                    <w:sz w:val="20"/>
                  </w:rPr>
                </w:rPrChange>
              </w:rPr>
            </w:pPr>
            <w:r w:rsidRPr="000A6AA8">
              <w:rPr>
                <w:rFonts w:ascii="Courier New" w:hAnsi="Courier New" w:cs="Courier New"/>
                <w:sz w:val="20"/>
                <w:lang w:val="nl-NL"/>
                <w:rPrChange w:id="1485" w:author="Michael Clifton" w:date="2018-10-11T09:57:00Z">
                  <w:rPr>
                    <w:rFonts w:ascii="Courier New" w:hAnsi="Courier New" w:cs="Courier New"/>
                    <w:sz w:val="20"/>
                  </w:rPr>
                </w:rPrChange>
              </w:rPr>
              <w:t xml:space="preserve">  &lt;code code=' ' displayName=' ' </w:t>
            </w:r>
          </w:p>
          <w:p w14:paraId="2AFEAAFE"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0A6AA8">
              <w:rPr>
                <w:rFonts w:ascii="Courier New" w:hAnsi="Courier New" w:cs="Courier New"/>
                <w:sz w:val="20"/>
                <w:lang w:val="nl-NL"/>
                <w:rPrChange w:id="1486" w:author="Michael Clifton" w:date="2018-10-11T09:57:00Z">
                  <w:rPr>
                    <w:rFonts w:ascii="Courier New" w:hAnsi="Courier New" w:cs="Courier New"/>
                    <w:sz w:val="20"/>
                  </w:rPr>
                </w:rPrChange>
              </w:rPr>
              <w:t xml:space="preserve">    </w:t>
            </w:r>
            <w:r w:rsidRPr="001B54C3">
              <w:rPr>
                <w:rFonts w:ascii="Courier New" w:hAnsi="Courier New" w:cs="Courier New"/>
                <w:sz w:val="20"/>
              </w:rPr>
              <w:t>codeSystem=' ' codeSystemName=' '/&gt;</w:t>
            </w:r>
          </w:p>
          <w:p w14:paraId="06F2AB38"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t xml:space="preserve">  &lt;statusCode code='completed'/&gt;</w:t>
            </w:r>
          </w:p>
          <w:p w14:paraId="269F27C3"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t xml:space="preserve">  &lt;effectiveTime value=''/&gt;</w:t>
            </w:r>
          </w:p>
          <w:p w14:paraId="42C521F5"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t xml:space="preserve">  &lt;!-- one or more survey observations --&gt;</w:t>
            </w:r>
          </w:p>
          <w:p w14:paraId="1FB47DBC"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t xml:space="preserve">  &lt;component typeCode='COMP'&gt;</w:t>
            </w:r>
          </w:p>
          <w:p w14:paraId="6A4864F2"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t xml:space="preserve">    &lt;observation classCode='OBS' moodCode='EVN'&gt;</w:t>
            </w:r>
          </w:p>
          <w:p w14:paraId="765574F9"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t xml:space="preserve">      &lt;templateId root='1.3.6.1.4.1.19376.1.5.3.1.1.12.3.6'/&gt;</w:t>
            </w:r>
          </w:p>
          <w:p w14:paraId="47756539"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t xml:space="preserve">        :</w:t>
            </w:r>
          </w:p>
          <w:p w14:paraId="7DB923C7" w14:textId="77777777" w:rsidR="00B7083B" w:rsidRPr="001B54C3" w:rsidRDefault="00B7083B" w:rsidP="001C56E2">
            <w:pPr>
              <w:spacing w:before="0"/>
              <w:rPr>
                <w:rFonts w:ascii="Courier New" w:hAnsi="Courier New" w:cs="Courier New"/>
                <w:sz w:val="20"/>
              </w:rPr>
            </w:pPr>
            <w:r w:rsidRPr="001B54C3">
              <w:rPr>
                <w:rFonts w:ascii="Courier New" w:hAnsi="Courier New" w:cs="Courier New"/>
                <w:sz w:val="20"/>
              </w:rPr>
              <w:t xml:space="preserve">    &lt;/observation&gt;</w:t>
            </w:r>
          </w:p>
          <w:p w14:paraId="429E94F6" w14:textId="77777777" w:rsidR="00B7083B" w:rsidRPr="001B54C3" w:rsidRDefault="00B7083B" w:rsidP="001C56E2">
            <w:pPr>
              <w:spacing w:before="0"/>
              <w:rPr>
                <w:rFonts w:ascii="Courier New" w:hAnsi="Courier New" w:cs="Courier New"/>
                <w:sz w:val="20"/>
              </w:rPr>
            </w:pPr>
            <w:r w:rsidRPr="001B54C3">
              <w:rPr>
                <w:rFonts w:ascii="Courier New" w:hAnsi="Courier New" w:cs="Courier New"/>
                <w:sz w:val="20"/>
              </w:rPr>
              <w:t xml:space="preserve">  &lt;/component&gt;</w:t>
            </w:r>
          </w:p>
          <w:p w14:paraId="58C56B05" w14:textId="77777777" w:rsidR="00B7083B" w:rsidRPr="001B54C3" w:rsidRDefault="00B7083B" w:rsidP="001C56E2">
            <w:pPr>
              <w:spacing w:before="0"/>
            </w:pPr>
            <w:r w:rsidRPr="001B54C3">
              <w:rPr>
                <w:rFonts w:ascii="Courier New" w:hAnsi="Courier New" w:cs="Courier New"/>
                <w:sz w:val="20"/>
              </w:rPr>
              <w:t>&lt;/organizer&gt;</w:t>
            </w:r>
          </w:p>
        </w:tc>
      </w:tr>
    </w:tbl>
    <w:p w14:paraId="3EFA121B" w14:textId="77777777" w:rsidR="00B7083B" w:rsidRPr="001B54C3" w:rsidRDefault="00B7083B" w:rsidP="00143B5C">
      <w:pPr>
        <w:pStyle w:val="BodyText"/>
      </w:pPr>
    </w:p>
    <w:p w14:paraId="1A955FD7" w14:textId="77777777" w:rsidR="00FE18B2" w:rsidRPr="001B54C3" w:rsidRDefault="00FE18B2" w:rsidP="004A4B15">
      <w:pPr>
        <w:pStyle w:val="Heading6"/>
        <w:numPr>
          <w:ilvl w:val="5"/>
          <w:numId w:val="102"/>
        </w:numPr>
        <w:rPr>
          <w:noProof w:val="0"/>
          <w:lang w:val="en-US"/>
        </w:rPr>
      </w:pPr>
      <w:bookmarkStart w:id="1487" w:name="_Toc466555478"/>
      <w:r w:rsidRPr="001B54C3">
        <w:rPr>
          <w:noProof w:val="0"/>
          <w:lang w:val="en-US"/>
        </w:rPr>
        <w:t>&lt;organizer classCode='CLUSTER' moodCode='EVN'&gt;</w:t>
      </w:r>
      <w:bookmarkEnd w:id="1487"/>
    </w:p>
    <w:p w14:paraId="6F8A8043" w14:textId="77777777" w:rsidR="00FE18B2" w:rsidRPr="001B54C3" w:rsidRDefault="00FE18B2" w:rsidP="00FE18B2">
      <w:pPr>
        <w:pStyle w:val="BodyText"/>
      </w:pPr>
      <w:r w:rsidRPr="001B54C3">
        <w:t xml:space="preserve">The survey panel is a cluster of related survey observations. </w:t>
      </w:r>
    </w:p>
    <w:p w14:paraId="2F677D48" w14:textId="77777777" w:rsidR="00FE18B2" w:rsidRPr="000A6AA8" w:rsidRDefault="00FE18B2" w:rsidP="004A4B15">
      <w:pPr>
        <w:pStyle w:val="Heading6"/>
        <w:numPr>
          <w:ilvl w:val="5"/>
          <w:numId w:val="102"/>
        </w:numPr>
        <w:rPr>
          <w:noProof w:val="0"/>
          <w:lang w:val="nl-NL"/>
          <w:rPrChange w:id="1488" w:author="Michael Clifton" w:date="2018-10-11T09:57:00Z">
            <w:rPr>
              <w:noProof w:val="0"/>
              <w:lang w:val="en-US"/>
            </w:rPr>
          </w:rPrChange>
        </w:rPr>
      </w:pPr>
      <w:bookmarkStart w:id="1489" w:name="_Toc466555479"/>
      <w:r w:rsidRPr="000A6AA8">
        <w:rPr>
          <w:noProof w:val="0"/>
          <w:lang w:val="nl-NL"/>
          <w:rPrChange w:id="1490" w:author="Michael Clifton" w:date="2018-10-11T09:57:00Z">
            <w:rPr>
              <w:noProof w:val="0"/>
              <w:lang w:val="en-US"/>
            </w:rPr>
          </w:rPrChange>
        </w:rPr>
        <w:t>&lt;templateId root='2.16.840.1.113883.10.20.1.32'/&gt;</w:t>
      </w:r>
      <w:r w:rsidRPr="000A6AA8">
        <w:rPr>
          <w:noProof w:val="0"/>
          <w:lang w:val="nl-NL"/>
          <w:rPrChange w:id="1491" w:author="Michael Clifton" w:date="2018-10-11T09:57:00Z">
            <w:rPr>
              <w:noProof w:val="0"/>
              <w:lang w:val="en-US"/>
            </w:rPr>
          </w:rPrChange>
        </w:rPr>
        <w:br/>
        <w:t>  &lt;templateId root='1.3.6.1.4.1.19376.1.5.3.1.1.12.3.7'/&gt;</w:t>
      </w:r>
      <w:bookmarkEnd w:id="1489"/>
    </w:p>
    <w:p w14:paraId="303DFF36" w14:textId="77777777" w:rsidR="00FE18B2" w:rsidRPr="001B54C3" w:rsidRDefault="00FE18B2" w:rsidP="00FE18B2">
      <w:pPr>
        <w:pStyle w:val="BodyText"/>
      </w:pPr>
      <w:r w:rsidRPr="001B54C3">
        <w:t xml:space="preserve">The survey panel shall have the &lt;templateId&gt; elements shown above to indicate that it inherits constraints from the ASTM/HL7 CCD Specification for results organizers, and the constraints of this specification. </w:t>
      </w:r>
    </w:p>
    <w:p w14:paraId="55747C1B" w14:textId="77777777" w:rsidR="00FE18B2" w:rsidRPr="001B54C3" w:rsidRDefault="00FE18B2" w:rsidP="004A4B15">
      <w:pPr>
        <w:pStyle w:val="Heading6"/>
        <w:numPr>
          <w:ilvl w:val="5"/>
          <w:numId w:val="102"/>
        </w:numPr>
        <w:rPr>
          <w:noProof w:val="0"/>
          <w:lang w:val="en-US"/>
        </w:rPr>
      </w:pPr>
      <w:bookmarkStart w:id="1492" w:name="_Toc466555480"/>
      <w:r w:rsidRPr="001B54C3">
        <w:rPr>
          <w:noProof w:val="0"/>
          <w:lang w:val="en-US"/>
        </w:rPr>
        <w:t>&lt;id root=' ' extension=' '/&gt;</w:t>
      </w:r>
      <w:bookmarkEnd w:id="1492"/>
    </w:p>
    <w:p w14:paraId="70C9E834" w14:textId="77777777" w:rsidR="00FE18B2" w:rsidRPr="001B54C3" w:rsidRDefault="00FE18B2" w:rsidP="00FE18B2">
      <w:pPr>
        <w:pStyle w:val="BodyText"/>
      </w:pPr>
      <w:r w:rsidRPr="001B54C3">
        <w:t xml:space="preserve">The organizer shall have an &lt;id&gt; element. </w:t>
      </w:r>
    </w:p>
    <w:p w14:paraId="0CDE0F46" w14:textId="77777777" w:rsidR="00FE18B2" w:rsidRPr="001B54C3" w:rsidRDefault="00FE18B2" w:rsidP="004A4B15">
      <w:pPr>
        <w:pStyle w:val="Heading6"/>
        <w:numPr>
          <w:ilvl w:val="5"/>
          <w:numId w:val="102"/>
        </w:numPr>
        <w:rPr>
          <w:noProof w:val="0"/>
          <w:lang w:val="en-US"/>
        </w:rPr>
      </w:pPr>
      <w:bookmarkStart w:id="1493" w:name="_Toc466555481"/>
      <w:r w:rsidRPr="001B54C3">
        <w:rPr>
          <w:noProof w:val="0"/>
          <w:lang w:val="en-US"/>
        </w:rPr>
        <w:t xml:space="preserve">&lt;code code=' ' displayName=' ' </w:t>
      </w:r>
      <w:r w:rsidRPr="001B54C3">
        <w:rPr>
          <w:noProof w:val="0"/>
          <w:lang w:val="en-US"/>
        </w:rPr>
        <w:br/>
        <w:t>   codeSystem=' '</w:t>
      </w:r>
      <w:r w:rsidRPr="001B54C3">
        <w:rPr>
          <w:noProof w:val="0"/>
          <w:lang w:val="en-US"/>
        </w:rPr>
        <w:br/>
        <w:t>   codeSystemName=' '/&gt;</w:t>
      </w:r>
      <w:bookmarkEnd w:id="1493"/>
    </w:p>
    <w:p w14:paraId="3DFCB7FD" w14:textId="77777777" w:rsidR="00FE18B2" w:rsidRPr="001B54C3" w:rsidRDefault="00FE18B2" w:rsidP="00FE18B2">
      <w:pPr>
        <w:pStyle w:val="BodyText"/>
      </w:pPr>
      <w:r w:rsidRPr="001B54C3">
        <w:t xml:space="preserve">The &lt;code&gt; element shall be present, and identifies the survey panel. </w:t>
      </w:r>
    </w:p>
    <w:p w14:paraId="232B2A4C" w14:textId="77777777" w:rsidR="00FE18B2" w:rsidRPr="001B54C3" w:rsidRDefault="00FE18B2" w:rsidP="004A4B15">
      <w:pPr>
        <w:pStyle w:val="Heading6"/>
        <w:numPr>
          <w:ilvl w:val="5"/>
          <w:numId w:val="102"/>
        </w:numPr>
        <w:rPr>
          <w:noProof w:val="0"/>
          <w:lang w:val="en-US"/>
        </w:rPr>
      </w:pPr>
      <w:bookmarkStart w:id="1494" w:name="_Toc466555482"/>
      <w:r w:rsidRPr="001B54C3">
        <w:rPr>
          <w:noProof w:val="0"/>
          <w:lang w:val="en-US"/>
        </w:rPr>
        <w:t>&lt;statusCode code='completed'/&gt;</w:t>
      </w:r>
      <w:bookmarkEnd w:id="1494"/>
    </w:p>
    <w:p w14:paraId="4A0260BA" w14:textId="77777777" w:rsidR="00FE18B2" w:rsidRPr="001B54C3" w:rsidRDefault="00FE18B2" w:rsidP="00FE18B2">
      <w:pPr>
        <w:pStyle w:val="BodyText"/>
      </w:pPr>
      <w:r w:rsidRPr="001B54C3">
        <w:t xml:space="preserve">The observations have all been completed. </w:t>
      </w:r>
    </w:p>
    <w:p w14:paraId="5845A579" w14:textId="77777777" w:rsidR="00FE18B2" w:rsidRPr="001B54C3" w:rsidRDefault="00FE18B2" w:rsidP="004A4B15">
      <w:pPr>
        <w:pStyle w:val="Heading6"/>
        <w:numPr>
          <w:ilvl w:val="5"/>
          <w:numId w:val="102"/>
        </w:numPr>
        <w:rPr>
          <w:noProof w:val="0"/>
          <w:lang w:val="en-US"/>
        </w:rPr>
      </w:pPr>
      <w:bookmarkStart w:id="1495" w:name="_Toc466555483"/>
      <w:r w:rsidRPr="001B54C3">
        <w:rPr>
          <w:noProof w:val="0"/>
          <w:lang w:val="en-US"/>
        </w:rPr>
        <w:t>&lt;effectiveTime value=' '/&gt;</w:t>
      </w:r>
      <w:bookmarkEnd w:id="1495"/>
    </w:p>
    <w:p w14:paraId="02E9EE00" w14:textId="77777777" w:rsidR="00FE18B2" w:rsidRPr="001B54C3" w:rsidRDefault="00FE18B2" w:rsidP="00FE18B2">
      <w:pPr>
        <w:pStyle w:val="BodyText"/>
      </w:pPr>
      <w:r w:rsidRPr="001B54C3">
        <w:t xml:space="preserve">The effective time element shall be present to indicate when the survey panel was taken. </w:t>
      </w:r>
    </w:p>
    <w:p w14:paraId="635C1DB6" w14:textId="77777777" w:rsidR="00FE18B2" w:rsidRPr="001B54C3" w:rsidRDefault="00FE18B2" w:rsidP="004A4B15">
      <w:pPr>
        <w:pStyle w:val="Heading6"/>
        <w:numPr>
          <w:ilvl w:val="5"/>
          <w:numId w:val="102"/>
        </w:numPr>
        <w:rPr>
          <w:noProof w:val="0"/>
          <w:lang w:val="en-US"/>
        </w:rPr>
      </w:pPr>
      <w:bookmarkStart w:id="1496" w:name="_Toc466555484"/>
      <w:r w:rsidRPr="001B54C3">
        <w:rPr>
          <w:noProof w:val="0"/>
          <w:lang w:val="en-US"/>
        </w:rPr>
        <w:t>&lt;!-- one or more survey observations --&gt;</w:t>
      </w:r>
      <w:r w:rsidRPr="001B54C3">
        <w:rPr>
          <w:noProof w:val="0"/>
          <w:lang w:val="en-US"/>
        </w:rPr>
        <w:br/>
        <w:t>  &lt;component typeCode='COMP'&gt;</w:t>
      </w:r>
      <w:bookmarkEnd w:id="1496"/>
    </w:p>
    <w:p w14:paraId="5FECB34C" w14:textId="77777777" w:rsidR="00FE18B2" w:rsidRPr="001B54C3" w:rsidRDefault="00FE18B2" w:rsidP="00FE18B2">
      <w:pPr>
        <w:pStyle w:val="BodyText"/>
      </w:pPr>
      <w:r w:rsidRPr="001B54C3">
        <w:t xml:space="preserve">The organizer shall have one or more &lt;component&gt; elements that are &lt;observation&gt; elements using the </w:t>
      </w:r>
      <w:hyperlink r:id="rId42" w:tooltip="1.3.6.1.4.1.19376.1.5.3.1.1.12.3.6" w:history="1">
        <w:r w:rsidRPr="001B54C3">
          <w:rPr>
            <w:rStyle w:val="Hyperlink"/>
          </w:rPr>
          <w:t>Survey Observation</w:t>
        </w:r>
      </w:hyperlink>
      <w:r w:rsidRPr="001B54C3">
        <w:t xml:space="preserve"> template. </w:t>
      </w:r>
    </w:p>
    <w:p w14:paraId="16A755D6" w14:textId="77777777" w:rsidR="00FE18B2" w:rsidRPr="001B54C3" w:rsidRDefault="00FE18B2" w:rsidP="00FE1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p>
    <w:p w14:paraId="2C94A372" w14:textId="77777777" w:rsidR="00FE18B2" w:rsidRPr="001B54C3" w:rsidRDefault="00FE18B2" w:rsidP="00FE1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p>
    <w:p w14:paraId="5D4F28CD" w14:textId="77777777" w:rsidR="00866BDC" w:rsidRPr="001B54C3" w:rsidRDefault="00866BDC">
      <w:pPr>
        <w:pStyle w:val="EditorInstructions"/>
      </w:pPr>
      <w:r w:rsidRPr="001B54C3">
        <w:t>Add Section 6.3.4.44</w:t>
      </w:r>
    </w:p>
    <w:p w14:paraId="40DD18E3" w14:textId="77777777" w:rsidR="00866BDC" w:rsidRPr="001B54C3" w:rsidRDefault="00866BDC">
      <w:pPr>
        <w:pStyle w:val="Heading4"/>
        <w:rPr>
          <w:noProof w:val="0"/>
        </w:rPr>
      </w:pPr>
      <w:bookmarkStart w:id="1497" w:name="_Toc466555485"/>
      <w:r w:rsidRPr="001B54C3">
        <w:rPr>
          <w:noProof w:val="0"/>
        </w:rPr>
        <w:t>6.3.4.44 Survey Observation 1.3.6.1.4.1.19376.1.5.3.1.1.12.3.6</w:t>
      </w:r>
      <w:bookmarkEnd w:id="1497"/>
    </w:p>
    <w:p w14:paraId="7D10A330" w14:textId="77777777" w:rsidR="00B7083B" w:rsidRPr="001B54C3" w:rsidRDefault="00B7083B" w:rsidP="004A4B15">
      <w:pPr>
        <w:pStyle w:val="BodyText"/>
        <w:rPr>
          <w:rFonts w:eastAsia="Arial Unicode MS"/>
        </w:rPr>
      </w:pPr>
      <w:r w:rsidRPr="001B54C3">
        <w:rPr>
          <w:rFonts w:eastAsia="Arial Unicode MS"/>
        </w:rPr>
        <w:t xml:space="preserve">Survey observations are used to record responses to assessment instruments. They are simple observations conforming to the CCD Result template. The vocabulary and data type constraints on survey observations is specified elsewhere, either in the specializations of the survey observation template, or by the template that makes use of it. </w:t>
      </w:r>
    </w:p>
    <w:p w14:paraId="025169C5" w14:textId="77777777" w:rsidR="00B7083B" w:rsidRPr="001B54C3" w:rsidRDefault="0070703D" w:rsidP="00235E1F">
      <w:pPr>
        <w:pStyle w:val="Heading5"/>
        <w:rPr>
          <w:noProof w:val="0"/>
          <w:lang w:val="en-US"/>
        </w:rPr>
      </w:pPr>
      <w:bookmarkStart w:id="1498" w:name="_Toc466555486"/>
      <w:r w:rsidRPr="001B54C3">
        <w:rPr>
          <w:noProof w:val="0"/>
          <w:lang w:val="en-US"/>
        </w:rPr>
        <w:t xml:space="preserve">6.3.4.44.1 </w:t>
      </w:r>
      <w:r w:rsidR="00B7083B" w:rsidRPr="001B54C3">
        <w:rPr>
          <w:noProof w:val="0"/>
          <w:lang w:val="en-US"/>
        </w:rPr>
        <w:t>Parent Template</w:t>
      </w:r>
      <w:bookmarkEnd w:id="1498"/>
      <w:r w:rsidR="00B7083B" w:rsidRPr="001B54C3">
        <w:rPr>
          <w:noProof w:val="0"/>
          <w:lang w:val="en-US"/>
        </w:rPr>
        <w:t xml:space="preserve"> </w:t>
      </w:r>
    </w:p>
    <w:p w14:paraId="08534B77" w14:textId="77777777" w:rsidR="00B7083B" w:rsidRPr="001B54C3" w:rsidRDefault="00B7083B" w:rsidP="004A4B15">
      <w:pPr>
        <w:pStyle w:val="BodyText"/>
        <w:rPr>
          <w:rFonts w:eastAsia="Arial Unicode MS"/>
        </w:rPr>
      </w:pPr>
      <w:r w:rsidRPr="001B54C3">
        <w:rPr>
          <w:rFonts w:eastAsia="Arial Unicode MS"/>
        </w:rPr>
        <w:t xml:space="preserve">The parent of this template is </w:t>
      </w:r>
      <w:hyperlink r:id="rId43" w:tooltip="1.3.6.1.4.1.19376.1.5.3.1.4.13" w:history="1">
        <w:r w:rsidRPr="001B54C3">
          <w:rPr>
            <w:rFonts w:eastAsia="Arial Unicode MS"/>
            <w:color w:val="0000FF"/>
            <w:u w:val="single"/>
          </w:rPr>
          <w:t>Simple Observation</w:t>
        </w:r>
      </w:hyperlink>
      <w:r w:rsidRPr="001B54C3">
        <w:rPr>
          <w:rFonts w:eastAsia="Arial Unicode MS"/>
        </w:rPr>
        <w:t xml:space="preserve">. This template is compatible with the ASTM/HL7 Continuity of Care Document template: 2.16.840.1.113883.10.20.1.31 </w:t>
      </w:r>
    </w:p>
    <w:p w14:paraId="7E82BDBD" w14:textId="77777777" w:rsidR="00B7083B" w:rsidRPr="001B54C3" w:rsidRDefault="004E7922" w:rsidP="00235E1F">
      <w:pPr>
        <w:pStyle w:val="Heading5"/>
        <w:rPr>
          <w:noProof w:val="0"/>
          <w:lang w:val="en-US"/>
        </w:rPr>
      </w:pPr>
      <w:r w:rsidRPr="001B54C3">
        <w:rPr>
          <w:noProof w:val="0"/>
          <w:lang w:val="en-US"/>
        </w:rPr>
        <w:t xml:space="preserve"> </w:t>
      </w:r>
      <w:bookmarkStart w:id="1499" w:name="_Toc466555487"/>
      <w:r w:rsidR="0070703D" w:rsidRPr="001B54C3">
        <w:rPr>
          <w:noProof w:val="0"/>
          <w:lang w:val="en-US"/>
        </w:rPr>
        <w:t xml:space="preserve">6.3.4.44.2 </w:t>
      </w:r>
      <w:r w:rsidR="00B7083B" w:rsidRPr="001B54C3">
        <w:rPr>
          <w:noProof w:val="0"/>
          <w:lang w:val="en-US"/>
        </w:rPr>
        <w:t>Uses</w:t>
      </w:r>
      <w:bookmarkEnd w:id="1499"/>
      <w:r w:rsidR="00B7083B" w:rsidRPr="001B54C3">
        <w:rPr>
          <w:noProof w:val="0"/>
          <w:lang w:val="en-US"/>
        </w:rPr>
        <w:t xml:space="preserve"> </w:t>
      </w:r>
    </w:p>
    <w:p w14:paraId="78B6049E" w14:textId="77777777" w:rsidR="00B7083B" w:rsidRPr="001B54C3" w:rsidRDefault="00B7083B" w:rsidP="004A4B15">
      <w:pPr>
        <w:pStyle w:val="BodyText"/>
        <w:rPr>
          <w:rFonts w:eastAsia="Arial Unicode MS"/>
        </w:rPr>
      </w:pPr>
      <w:r w:rsidRPr="001B54C3">
        <w:rPr>
          <w:rFonts w:eastAsia="Arial Unicode MS"/>
        </w:rPr>
        <w:t xml:space="preserve">See </w:t>
      </w:r>
      <w:hyperlink r:id="rId44" w:tooltip="Category:Templates using 1.3.6.1.4.1.19376.1.5.3.1.1.12.3.6" w:history="1">
        <w:r w:rsidRPr="001B54C3">
          <w:rPr>
            <w:rFonts w:eastAsia="Arial Unicode MS"/>
            <w:color w:val="0000FF"/>
            <w:u w:val="single"/>
          </w:rPr>
          <w:t>Templates using Survey Observation</w:t>
        </w:r>
      </w:hyperlink>
      <w:r w:rsidR="003A6FC9" w:rsidRPr="001B54C3">
        <w:rPr>
          <w:rFonts w:eastAsia="Arial Unicode MS"/>
        </w:rPr>
        <w:t>.</w:t>
      </w:r>
      <w:r w:rsidRPr="001B54C3">
        <w:rPr>
          <w:rFonts w:eastAsia="Arial Unicode MS"/>
        </w:rPr>
        <w:t xml:space="preserve"> </w:t>
      </w:r>
    </w:p>
    <w:p w14:paraId="79DC13F6" w14:textId="77777777" w:rsidR="00B7083B" w:rsidRPr="001B54C3" w:rsidRDefault="004E7922" w:rsidP="00235E1F">
      <w:pPr>
        <w:pStyle w:val="Heading5"/>
        <w:rPr>
          <w:noProof w:val="0"/>
          <w:lang w:val="en-US"/>
        </w:rPr>
      </w:pPr>
      <w:r w:rsidRPr="001B54C3">
        <w:rPr>
          <w:noProof w:val="0"/>
          <w:lang w:val="en-US"/>
        </w:rPr>
        <w:t xml:space="preserve"> </w:t>
      </w:r>
      <w:bookmarkStart w:id="1500" w:name="_Toc466555488"/>
      <w:r w:rsidR="0070703D" w:rsidRPr="001B54C3">
        <w:rPr>
          <w:noProof w:val="0"/>
          <w:lang w:val="en-US"/>
        </w:rPr>
        <w:t xml:space="preserve">6.3.4.44.3 </w:t>
      </w:r>
      <w:r w:rsidR="00B7083B" w:rsidRPr="001B54C3">
        <w:rPr>
          <w:noProof w:val="0"/>
          <w:lang w:val="en-US"/>
        </w:rPr>
        <w:t>Specification</w:t>
      </w:r>
      <w:bookmarkEnd w:id="1500"/>
      <w:r w:rsidR="00B7083B" w:rsidRPr="001B54C3">
        <w:rPr>
          <w:noProof w:val="0"/>
          <w:lang w:val="en-US"/>
        </w:rPr>
        <w:t xml:space="preserve"> </w:t>
      </w:r>
    </w:p>
    <w:tbl>
      <w:tblPr>
        <w:tblW w:w="0" w:type="auto"/>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122"/>
      </w:tblGrid>
      <w:tr w:rsidR="00B7083B" w:rsidRPr="001B54C3" w14:paraId="03A1A65B" w14:textId="77777777" w:rsidTr="005F3D70">
        <w:trPr>
          <w:tblCellSpacing w:w="15" w:type="dxa"/>
        </w:trPr>
        <w:tc>
          <w:tcPr>
            <w:tcW w:w="0" w:type="auto"/>
            <w:vAlign w:val="center"/>
            <w:hideMark/>
          </w:tcPr>
          <w:p w14:paraId="0AF6BA3C" w14:textId="77777777" w:rsidR="00B7083B" w:rsidRPr="001B54C3"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808080"/>
                <w:sz w:val="20"/>
              </w:rPr>
            </w:pPr>
            <w:r w:rsidRPr="001B54C3">
              <w:rPr>
                <w:rFonts w:ascii="Courier New" w:hAnsi="Courier New" w:cs="Courier New"/>
                <w:color w:val="808080"/>
                <w:sz w:val="20"/>
              </w:rPr>
              <w:t>&lt;observation classCode='OBS' moodCode='EVN'&gt;</w:t>
            </w:r>
          </w:p>
          <w:p w14:paraId="365338A2" w14:textId="77777777" w:rsidR="00B7083B" w:rsidRPr="000A6AA8"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808080"/>
                <w:sz w:val="20"/>
                <w:lang w:val="nl-NL"/>
                <w:rPrChange w:id="1501" w:author="Michael Clifton" w:date="2018-10-11T09:57:00Z">
                  <w:rPr>
                    <w:rFonts w:ascii="Courier New" w:hAnsi="Courier New" w:cs="Courier New"/>
                    <w:color w:val="808080"/>
                    <w:sz w:val="20"/>
                  </w:rPr>
                </w:rPrChange>
              </w:rPr>
            </w:pPr>
            <w:r w:rsidRPr="001B54C3">
              <w:rPr>
                <w:rFonts w:ascii="Courier New" w:hAnsi="Courier New" w:cs="Courier New"/>
                <w:color w:val="808080"/>
                <w:sz w:val="20"/>
              </w:rPr>
              <w:t xml:space="preserve"> </w:t>
            </w:r>
            <w:r w:rsidRPr="000A6AA8">
              <w:rPr>
                <w:rFonts w:ascii="Courier New" w:hAnsi="Courier New" w:cs="Courier New"/>
                <w:color w:val="808080"/>
                <w:sz w:val="20"/>
                <w:lang w:val="nl-NL"/>
                <w:rPrChange w:id="1502" w:author="Michael Clifton" w:date="2018-10-11T09:57:00Z">
                  <w:rPr>
                    <w:rFonts w:ascii="Courier New" w:hAnsi="Courier New" w:cs="Courier New"/>
                    <w:color w:val="808080"/>
                    <w:sz w:val="20"/>
                  </w:rPr>
                </w:rPrChange>
              </w:rPr>
              <w:t>&lt;templateId root='1.3.6.1.4.1.19376.1.5.3.1.4.13'/&gt;</w:t>
            </w:r>
          </w:p>
          <w:p w14:paraId="31B07878" w14:textId="77777777" w:rsidR="00B7083B" w:rsidRPr="000A6AA8"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000000"/>
                <w:sz w:val="20"/>
                <w:lang w:val="nl-NL"/>
                <w:rPrChange w:id="1503" w:author="Michael Clifton" w:date="2018-10-11T09:57:00Z">
                  <w:rPr>
                    <w:rFonts w:ascii="Courier New" w:hAnsi="Courier New" w:cs="Courier New"/>
                    <w:color w:val="000000"/>
                    <w:sz w:val="20"/>
                  </w:rPr>
                </w:rPrChange>
              </w:rPr>
            </w:pPr>
            <w:r w:rsidRPr="000A6AA8">
              <w:rPr>
                <w:rFonts w:ascii="Courier New" w:hAnsi="Courier New" w:cs="Courier New"/>
                <w:color w:val="808080"/>
                <w:sz w:val="20"/>
                <w:lang w:val="nl-NL"/>
                <w:rPrChange w:id="1504" w:author="Michael Clifton" w:date="2018-10-11T09:57:00Z">
                  <w:rPr>
                    <w:rFonts w:ascii="Courier New" w:hAnsi="Courier New" w:cs="Courier New"/>
                    <w:color w:val="808080"/>
                    <w:sz w:val="20"/>
                  </w:rPr>
                </w:rPrChange>
              </w:rPr>
              <w:t xml:space="preserve"> </w:t>
            </w:r>
            <w:r w:rsidRPr="000A6AA8">
              <w:rPr>
                <w:rFonts w:ascii="Courier New" w:hAnsi="Courier New" w:cs="Courier New"/>
                <w:color w:val="000000"/>
                <w:sz w:val="20"/>
                <w:lang w:val="nl-NL"/>
                <w:rPrChange w:id="1505" w:author="Michael Clifton" w:date="2018-10-11T09:57:00Z">
                  <w:rPr>
                    <w:rFonts w:ascii="Courier New" w:hAnsi="Courier New" w:cs="Courier New"/>
                    <w:color w:val="000000"/>
                    <w:sz w:val="20"/>
                  </w:rPr>
                </w:rPrChange>
              </w:rPr>
              <w:t>&lt;templateId root='2.16.840.1.113883.10.20.1.31'/&gt;</w:t>
            </w:r>
          </w:p>
          <w:p w14:paraId="5A0A505C" w14:textId="77777777" w:rsidR="00B7083B" w:rsidRPr="000A6AA8"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808080"/>
                <w:sz w:val="20"/>
                <w:lang w:val="nl-NL"/>
                <w:rPrChange w:id="1506" w:author="Michael Clifton" w:date="2018-10-11T09:57:00Z">
                  <w:rPr>
                    <w:rFonts w:ascii="Courier New" w:hAnsi="Courier New" w:cs="Courier New"/>
                    <w:color w:val="808080"/>
                    <w:sz w:val="20"/>
                  </w:rPr>
                </w:rPrChange>
              </w:rPr>
            </w:pPr>
            <w:r w:rsidRPr="000A6AA8">
              <w:rPr>
                <w:rFonts w:ascii="Courier New" w:hAnsi="Courier New" w:cs="Courier New"/>
                <w:color w:val="000000"/>
                <w:sz w:val="20"/>
                <w:lang w:val="nl-NL"/>
                <w:rPrChange w:id="1507" w:author="Michael Clifton" w:date="2018-10-11T09:57:00Z">
                  <w:rPr>
                    <w:rFonts w:ascii="Courier New" w:hAnsi="Courier New" w:cs="Courier New"/>
                    <w:color w:val="000000"/>
                    <w:sz w:val="20"/>
                  </w:rPr>
                </w:rPrChange>
              </w:rPr>
              <w:t xml:space="preserve"> &lt;templateId root='1.3.6.1.4.1.19376.1.5.3.1.1.12.3.6'/&gt;</w:t>
            </w:r>
          </w:p>
          <w:p w14:paraId="58B9BF2C" w14:textId="77777777" w:rsidR="00B7083B" w:rsidRPr="000A6AA8"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808080"/>
                <w:sz w:val="20"/>
                <w:lang w:val="nl-NL"/>
                <w:rPrChange w:id="1508" w:author="Michael Clifton" w:date="2018-10-11T09:57:00Z">
                  <w:rPr>
                    <w:rFonts w:ascii="Courier New" w:hAnsi="Courier New" w:cs="Courier New"/>
                    <w:color w:val="808080"/>
                    <w:sz w:val="20"/>
                  </w:rPr>
                </w:rPrChange>
              </w:rPr>
            </w:pPr>
            <w:r w:rsidRPr="000A6AA8">
              <w:rPr>
                <w:rFonts w:ascii="Courier New" w:hAnsi="Courier New" w:cs="Courier New"/>
                <w:color w:val="808080"/>
                <w:sz w:val="20"/>
                <w:lang w:val="nl-NL"/>
                <w:rPrChange w:id="1509" w:author="Michael Clifton" w:date="2018-10-11T09:57:00Z">
                  <w:rPr>
                    <w:rFonts w:ascii="Courier New" w:hAnsi="Courier New" w:cs="Courier New"/>
                    <w:color w:val="808080"/>
                    <w:sz w:val="20"/>
                  </w:rPr>
                </w:rPrChange>
              </w:rPr>
              <w:t xml:space="preserve"> &lt;id root=' ' extension=' '/&gt;</w:t>
            </w:r>
          </w:p>
          <w:p w14:paraId="68E7EE72" w14:textId="77777777" w:rsidR="00B7083B" w:rsidRPr="000A6AA8"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808080"/>
                <w:sz w:val="20"/>
                <w:lang w:val="nl-NL"/>
                <w:rPrChange w:id="1510" w:author="Michael Clifton" w:date="2018-10-11T09:57:00Z">
                  <w:rPr>
                    <w:rFonts w:ascii="Courier New" w:hAnsi="Courier New" w:cs="Courier New"/>
                    <w:color w:val="808080"/>
                    <w:sz w:val="20"/>
                  </w:rPr>
                </w:rPrChange>
              </w:rPr>
            </w:pPr>
            <w:r w:rsidRPr="000A6AA8">
              <w:rPr>
                <w:rFonts w:ascii="Courier New" w:hAnsi="Courier New" w:cs="Courier New"/>
                <w:color w:val="808080"/>
                <w:sz w:val="20"/>
                <w:lang w:val="nl-NL"/>
                <w:rPrChange w:id="1511" w:author="Michael Clifton" w:date="2018-10-11T09:57:00Z">
                  <w:rPr>
                    <w:rFonts w:ascii="Courier New" w:hAnsi="Courier New" w:cs="Courier New"/>
                    <w:color w:val="808080"/>
                    <w:sz w:val="20"/>
                  </w:rPr>
                </w:rPrChange>
              </w:rPr>
              <w:t xml:space="preserve"> </w:t>
            </w:r>
            <w:r w:rsidRPr="000A6AA8">
              <w:rPr>
                <w:rFonts w:ascii="Courier New" w:hAnsi="Courier New" w:cs="Courier New"/>
                <w:color w:val="000000"/>
                <w:sz w:val="20"/>
                <w:lang w:val="nl-NL"/>
                <w:rPrChange w:id="1512" w:author="Michael Clifton" w:date="2018-10-11T09:57:00Z">
                  <w:rPr>
                    <w:rFonts w:ascii="Courier New" w:hAnsi="Courier New" w:cs="Courier New"/>
                    <w:color w:val="000000"/>
                    <w:sz w:val="20"/>
                  </w:rPr>
                </w:rPrChange>
              </w:rPr>
              <w:t>&lt;code code=' ' codeSystem='2.16.840.1.113883.6.1' codeSystemName='LOINC'/&gt;</w:t>
            </w:r>
          </w:p>
          <w:p w14:paraId="24B38819" w14:textId="77777777" w:rsidR="00B7083B" w:rsidRPr="001B54C3"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808080"/>
                <w:sz w:val="20"/>
              </w:rPr>
            </w:pPr>
            <w:r w:rsidRPr="000A6AA8">
              <w:rPr>
                <w:rFonts w:ascii="Courier New" w:hAnsi="Courier New" w:cs="Courier New"/>
                <w:color w:val="808080"/>
                <w:sz w:val="20"/>
                <w:lang w:val="nl-NL"/>
                <w:rPrChange w:id="1513" w:author="Michael Clifton" w:date="2018-10-11T09:57:00Z">
                  <w:rPr>
                    <w:rFonts w:ascii="Courier New" w:hAnsi="Courier New" w:cs="Courier New"/>
                    <w:color w:val="808080"/>
                    <w:sz w:val="20"/>
                  </w:rPr>
                </w:rPrChange>
              </w:rPr>
              <w:t xml:space="preserve"> </w:t>
            </w:r>
            <w:r w:rsidRPr="001B54C3">
              <w:rPr>
                <w:rFonts w:ascii="Courier New" w:hAnsi="Courier New" w:cs="Courier New"/>
                <w:color w:val="808080"/>
                <w:sz w:val="20"/>
              </w:rPr>
              <w:t>&lt;text&gt;&lt;reference value='#xxx'/&gt;&lt;/text&gt;</w:t>
            </w:r>
          </w:p>
          <w:p w14:paraId="1678E427" w14:textId="77777777" w:rsidR="00B7083B" w:rsidRPr="001B54C3"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808080"/>
                <w:sz w:val="20"/>
              </w:rPr>
            </w:pPr>
            <w:r w:rsidRPr="001B54C3">
              <w:rPr>
                <w:rFonts w:ascii="Courier New" w:hAnsi="Courier New" w:cs="Courier New"/>
                <w:color w:val="808080"/>
                <w:sz w:val="20"/>
              </w:rPr>
              <w:t xml:space="preserve"> &lt;statusCode code='completed'/&gt;</w:t>
            </w:r>
          </w:p>
          <w:p w14:paraId="36D56111" w14:textId="77777777" w:rsidR="00B7083B" w:rsidRPr="001B54C3"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808080"/>
                <w:sz w:val="20"/>
              </w:rPr>
            </w:pPr>
            <w:r w:rsidRPr="001B54C3">
              <w:rPr>
                <w:rFonts w:ascii="Courier New" w:hAnsi="Courier New" w:cs="Courier New"/>
                <w:color w:val="808080"/>
                <w:sz w:val="20"/>
              </w:rPr>
              <w:t xml:space="preserve"> &lt;effectiveTime value=' '/&gt;</w:t>
            </w:r>
          </w:p>
          <w:p w14:paraId="32F9AC28" w14:textId="77777777" w:rsidR="00B7083B" w:rsidRPr="001B54C3"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808080"/>
                <w:sz w:val="20"/>
              </w:rPr>
            </w:pPr>
            <w:r w:rsidRPr="001B54C3">
              <w:rPr>
                <w:rFonts w:ascii="Courier New" w:hAnsi="Courier New" w:cs="Courier New"/>
                <w:color w:val="808080"/>
                <w:sz w:val="20"/>
              </w:rPr>
              <w:t xml:space="preserve"> &lt;repeatNumber value=' '/&gt;</w:t>
            </w:r>
          </w:p>
          <w:p w14:paraId="2F4E5259" w14:textId="77777777" w:rsidR="00B7083B" w:rsidRPr="001B54C3"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000000"/>
                <w:sz w:val="20"/>
              </w:rPr>
            </w:pPr>
            <w:r w:rsidRPr="001B54C3">
              <w:rPr>
                <w:rFonts w:ascii="Courier New" w:hAnsi="Courier New" w:cs="Courier New"/>
                <w:color w:val="808080"/>
                <w:sz w:val="20"/>
              </w:rPr>
              <w:t xml:space="preserve"> </w:t>
            </w:r>
            <w:r w:rsidRPr="001B54C3">
              <w:rPr>
                <w:rFonts w:ascii="Courier New" w:hAnsi="Courier New" w:cs="Courier New"/>
                <w:color w:val="000000"/>
                <w:sz w:val="20"/>
              </w:rPr>
              <w:t>&lt;value xsi:type='CO|CD|INT|PQ' /&gt;</w:t>
            </w:r>
          </w:p>
          <w:p w14:paraId="6AB9F5AC" w14:textId="77777777" w:rsidR="00B7083B" w:rsidRPr="000A6AA8"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808080"/>
                <w:sz w:val="20"/>
                <w:lang w:val="nl-NL"/>
                <w:rPrChange w:id="1514" w:author="Michael Clifton" w:date="2018-10-11T09:57:00Z">
                  <w:rPr>
                    <w:rFonts w:ascii="Courier New" w:hAnsi="Courier New" w:cs="Courier New"/>
                    <w:color w:val="808080"/>
                    <w:sz w:val="20"/>
                  </w:rPr>
                </w:rPrChange>
              </w:rPr>
            </w:pPr>
            <w:r w:rsidRPr="001B54C3">
              <w:rPr>
                <w:rFonts w:ascii="Courier New" w:hAnsi="Courier New" w:cs="Courier New"/>
                <w:color w:val="000000"/>
                <w:sz w:val="20"/>
              </w:rPr>
              <w:t xml:space="preserve"> </w:t>
            </w:r>
            <w:r w:rsidRPr="000A6AA8">
              <w:rPr>
                <w:rFonts w:ascii="Courier New" w:hAnsi="Courier New" w:cs="Courier New"/>
                <w:color w:val="000000"/>
                <w:sz w:val="20"/>
                <w:lang w:val="nl-NL"/>
                <w:rPrChange w:id="1515" w:author="Michael Clifton" w:date="2018-10-11T09:57:00Z">
                  <w:rPr>
                    <w:rFonts w:ascii="Courier New" w:hAnsi="Courier New" w:cs="Courier New"/>
                    <w:color w:val="000000"/>
                    <w:sz w:val="20"/>
                  </w:rPr>
                </w:rPrChange>
              </w:rPr>
              <w:t>&lt;interpretationCode code=' ' codeSystem=' ' codeSystemName=' '/&gt;</w:t>
            </w:r>
          </w:p>
          <w:p w14:paraId="7B12C36A" w14:textId="77777777" w:rsidR="00B7083B" w:rsidRPr="000A6AA8"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trike/>
                <w:color w:val="808080"/>
                <w:sz w:val="20"/>
                <w:lang w:val="nl-NL"/>
                <w:rPrChange w:id="1516" w:author="Michael Clifton" w:date="2018-10-11T09:57:00Z">
                  <w:rPr>
                    <w:rFonts w:ascii="Courier New" w:hAnsi="Courier New" w:cs="Courier New"/>
                    <w:strike/>
                    <w:color w:val="808080"/>
                    <w:sz w:val="20"/>
                  </w:rPr>
                </w:rPrChange>
              </w:rPr>
            </w:pPr>
            <w:r w:rsidRPr="000A6AA8">
              <w:rPr>
                <w:rFonts w:ascii="Courier New" w:hAnsi="Courier New" w:cs="Courier New"/>
                <w:color w:val="808080"/>
                <w:sz w:val="20"/>
                <w:lang w:val="nl-NL"/>
                <w:rPrChange w:id="1517" w:author="Michael Clifton" w:date="2018-10-11T09:57:00Z">
                  <w:rPr>
                    <w:rFonts w:ascii="Courier New" w:hAnsi="Courier New" w:cs="Courier New"/>
                    <w:color w:val="808080"/>
                    <w:sz w:val="20"/>
                  </w:rPr>
                </w:rPrChange>
              </w:rPr>
              <w:t xml:space="preserve"> </w:t>
            </w:r>
            <w:r w:rsidRPr="000A6AA8">
              <w:rPr>
                <w:rFonts w:ascii="Courier New" w:hAnsi="Courier New" w:cs="Courier New"/>
                <w:strike/>
                <w:color w:val="808080"/>
                <w:sz w:val="20"/>
                <w:lang w:val="nl-NL"/>
                <w:rPrChange w:id="1518" w:author="Michael Clifton" w:date="2018-10-11T09:57:00Z">
                  <w:rPr>
                    <w:rFonts w:ascii="Courier New" w:hAnsi="Courier New" w:cs="Courier New"/>
                    <w:strike/>
                    <w:color w:val="808080"/>
                    <w:sz w:val="20"/>
                  </w:rPr>
                </w:rPrChange>
              </w:rPr>
              <w:t>&lt;methodCode code=' ' codeSystem=' ' codeSystemName=' '/&gt;</w:t>
            </w:r>
          </w:p>
          <w:p w14:paraId="19DFA3FC" w14:textId="77777777" w:rsidR="00B7083B" w:rsidRPr="001B54C3"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808080"/>
                <w:sz w:val="20"/>
              </w:rPr>
            </w:pPr>
            <w:r w:rsidRPr="000A6AA8">
              <w:rPr>
                <w:rFonts w:ascii="Courier New" w:hAnsi="Courier New" w:cs="Courier New"/>
                <w:strike/>
                <w:color w:val="808080"/>
                <w:sz w:val="20"/>
                <w:lang w:val="nl-NL"/>
                <w:rPrChange w:id="1519" w:author="Michael Clifton" w:date="2018-10-11T09:57:00Z">
                  <w:rPr>
                    <w:rFonts w:ascii="Courier New" w:hAnsi="Courier New" w:cs="Courier New"/>
                    <w:strike/>
                    <w:color w:val="808080"/>
                    <w:sz w:val="20"/>
                  </w:rPr>
                </w:rPrChange>
              </w:rPr>
              <w:t xml:space="preserve"> </w:t>
            </w:r>
            <w:r w:rsidRPr="001B54C3">
              <w:rPr>
                <w:rFonts w:ascii="Courier New" w:hAnsi="Courier New" w:cs="Courier New"/>
                <w:strike/>
                <w:color w:val="808080"/>
                <w:sz w:val="20"/>
              </w:rPr>
              <w:t>&lt;targetSiteCode code=' ' codeSystem=' ' codeSystemName=' '/&gt;</w:t>
            </w:r>
          </w:p>
          <w:p w14:paraId="33A2B25F" w14:textId="77777777" w:rsidR="00B7083B" w:rsidRPr="001B54C3"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color w:val="808080"/>
                <w:sz w:val="20"/>
              </w:rPr>
              <w:t>&lt;/observation&gt;</w:t>
            </w:r>
          </w:p>
        </w:tc>
      </w:tr>
    </w:tbl>
    <w:p w14:paraId="6B779B3E" w14:textId="77777777" w:rsidR="0070703D" w:rsidRPr="001B54C3" w:rsidRDefault="0070703D" w:rsidP="0070703D">
      <w:pPr>
        <w:pStyle w:val="ListParagraph"/>
        <w:keepNext/>
        <w:numPr>
          <w:ilvl w:val="0"/>
          <w:numId w:val="106"/>
        </w:numPr>
        <w:spacing w:before="240" w:after="60"/>
        <w:outlineLvl w:val="5"/>
        <w:rPr>
          <w:rFonts w:ascii="Arial" w:hAnsi="Arial"/>
          <w:b/>
          <w:vanish/>
          <w:kern w:val="28"/>
          <w:lang w:eastAsia="x-none"/>
        </w:rPr>
      </w:pPr>
    </w:p>
    <w:p w14:paraId="668B7D7A" w14:textId="77777777" w:rsidR="0070703D" w:rsidRPr="001B54C3" w:rsidRDefault="0070703D" w:rsidP="0070703D">
      <w:pPr>
        <w:pStyle w:val="ListParagraph"/>
        <w:keepNext/>
        <w:numPr>
          <w:ilvl w:val="4"/>
          <w:numId w:val="106"/>
        </w:numPr>
        <w:spacing w:before="240" w:after="60"/>
        <w:outlineLvl w:val="5"/>
        <w:rPr>
          <w:rFonts w:ascii="Arial" w:hAnsi="Arial"/>
          <w:b/>
          <w:vanish/>
          <w:kern w:val="28"/>
          <w:lang w:eastAsia="x-none"/>
        </w:rPr>
      </w:pPr>
    </w:p>
    <w:p w14:paraId="10599727" w14:textId="77777777" w:rsidR="0070703D" w:rsidRPr="001B54C3" w:rsidRDefault="0070703D" w:rsidP="0070703D">
      <w:pPr>
        <w:pStyle w:val="ListParagraph"/>
        <w:keepNext/>
        <w:numPr>
          <w:ilvl w:val="4"/>
          <w:numId w:val="106"/>
        </w:numPr>
        <w:spacing w:before="240" w:after="60"/>
        <w:outlineLvl w:val="5"/>
        <w:rPr>
          <w:rFonts w:ascii="Arial" w:hAnsi="Arial"/>
          <w:b/>
          <w:vanish/>
          <w:kern w:val="28"/>
          <w:lang w:eastAsia="x-none"/>
        </w:rPr>
      </w:pPr>
    </w:p>
    <w:p w14:paraId="580860E0" w14:textId="77777777" w:rsidR="0070703D" w:rsidRPr="001B54C3" w:rsidRDefault="0070703D" w:rsidP="0070703D">
      <w:pPr>
        <w:pStyle w:val="ListParagraph"/>
        <w:keepNext/>
        <w:numPr>
          <w:ilvl w:val="4"/>
          <w:numId w:val="106"/>
        </w:numPr>
        <w:spacing w:before="240" w:after="60"/>
        <w:outlineLvl w:val="5"/>
        <w:rPr>
          <w:rFonts w:ascii="Arial" w:hAnsi="Arial"/>
          <w:b/>
          <w:vanish/>
          <w:kern w:val="28"/>
          <w:lang w:eastAsia="x-none"/>
        </w:rPr>
      </w:pPr>
    </w:p>
    <w:p w14:paraId="54794392" w14:textId="77777777" w:rsidR="00B7083B" w:rsidRPr="000A6AA8" w:rsidRDefault="00B7083B" w:rsidP="0070703D">
      <w:pPr>
        <w:pStyle w:val="Heading6"/>
        <w:numPr>
          <w:ilvl w:val="5"/>
          <w:numId w:val="106"/>
        </w:numPr>
        <w:rPr>
          <w:noProof w:val="0"/>
          <w:lang w:val="nl-NL"/>
          <w:rPrChange w:id="1520" w:author="Michael Clifton" w:date="2018-10-11T09:57:00Z">
            <w:rPr>
              <w:noProof w:val="0"/>
              <w:lang w:val="en-US"/>
            </w:rPr>
          </w:rPrChange>
        </w:rPr>
      </w:pPr>
      <w:bookmarkStart w:id="1521" w:name="_Toc466555489"/>
      <w:r w:rsidRPr="000A6AA8">
        <w:rPr>
          <w:noProof w:val="0"/>
          <w:lang w:val="nl-NL"/>
          <w:rPrChange w:id="1522" w:author="Michael Clifton" w:date="2018-10-11T09:57:00Z">
            <w:rPr>
              <w:noProof w:val="0"/>
              <w:lang w:val="en-US"/>
            </w:rPr>
          </w:rPrChange>
        </w:rPr>
        <w:t>&lt;templateId root='1.3.6.1.4.1.19376.1.5.3.1.4.13'/&gt;</w:t>
      </w:r>
      <w:r w:rsidRPr="000A6AA8">
        <w:rPr>
          <w:noProof w:val="0"/>
          <w:lang w:val="nl-NL"/>
          <w:rPrChange w:id="1523" w:author="Michael Clifton" w:date="2018-10-11T09:57:00Z">
            <w:rPr>
              <w:noProof w:val="0"/>
              <w:lang w:val="en-US"/>
            </w:rPr>
          </w:rPrChange>
        </w:rPr>
        <w:br/>
        <w:t>  &lt;templateId root='2.16.840.1.113883.10.20.1.31'/&gt;</w:t>
      </w:r>
      <w:r w:rsidRPr="000A6AA8">
        <w:rPr>
          <w:noProof w:val="0"/>
          <w:lang w:val="nl-NL"/>
          <w:rPrChange w:id="1524" w:author="Michael Clifton" w:date="2018-10-11T09:57:00Z">
            <w:rPr>
              <w:noProof w:val="0"/>
              <w:lang w:val="en-US"/>
            </w:rPr>
          </w:rPrChange>
        </w:rPr>
        <w:br/>
        <w:t>  &lt;templateId root='1.3.6.1.4.1.19376.1.5.3.1.1.12.3.6'/&gt;</w:t>
      </w:r>
      <w:bookmarkEnd w:id="1521"/>
    </w:p>
    <w:p w14:paraId="4B221BD8" w14:textId="77777777" w:rsidR="00B7083B" w:rsidRPr="001B54C3" w:rsidRDefault="00B7083B" w:rsidP="004A4B15">
      <w:pPr>
        <w:pStyle w:val="BodyText"/>
        <w:rPr>
          <w:rFonts w:eastAsia="Arial Unicode MS"/>
        </w:rPr>
      </w:pPr>
      <w:r w:rsidRPr="001B54C3">
        <w:rPr>
          <w:rFonts w:eastAsia="Arial Unicode MS"/>
        </w:rPr>
        <w:t xml:space="preserve">A survey observation shall have the &lt;templateId&gt; elements shown above to indicate that it inherits constraints from the ASTM/HL7 CCD Specification for results, and the constraints of this specification. </w:t>
      </w:r>
    </w:p>
    <w:p w14:paraId="76930535" w14:textId="77777777" w:rsidR="00B7083B" w:rsidRPr="000A6AA8" w:rsidRDefault="00B7083B" w:rsidP="004A4B15">
      <w:pPr>
        <w:pStyle w:val="Heading6"/>
        <w:numPr>
          <w:ilvl w:val="5"/>
          <w:numId w:val="106"/>
        </w:numPr>
        <w:rPr>
          <w:noProof w:val="0"/>
          <w:lang w:val="nl-NL"/>
          <w:rPrChange w:id="1525" w:author="Michael Clifton" w:date="2018-10-11T09:57:00Z">
            <w:rPr>
              <w:noProof w:val="0"/>
              <w:lang w:val="en-US"/>
            </w:rPr>
          </w:rPrChange>
        </w:rPr>
      </w:pPr>
      <w:bookmarkStart w:id="1526" w:name="_Toc466555490"/>
      <w:r w:rsidRPr="000A6AA8">
        <w:rPr>
          <w:noProof w:val="0"/>
          <w:lang w:val="nl-NL"/>
          <w:rPrChange w:id="1527" w:author="Michael Clifton" w:date="2018-10-11T09:57:00Z">
            <w:rPr>
              <w:noProof w:val="0"/>
              <w:lang w:val="en-US"/>
            </w:rPr>
          </w:rPrChange>
        </w:rPr>
        <w:t>&lt;code code=' ' codeSystem='2.16.840.1.113883.6.1' codeSystemName='LOINC'/&gt;</w:t>
      </w:r>
      <w:bookmarkEnd w:id="1526"/>
    </w:p>
    <w:p w14:paraId="013BB6FF" w14:textId="77777777" w:rsidR="00B7083B" w:rsidRPr="001B54C3" w:rsidRDefault="00B7083B" w:rsidP="004A4B15">
      <w:pPr>
        <w:pStyle w:val="BodyText"/>
        <w:rPr>
          <w:rFonts w:eastAsia="Arial Unicode MS"/>
        </w:rPr>
      </w:pPr>
      <w:r w:rsidRPr="001B54C3">
        <w:rPr>
          <w:rFonts w:eastAsia="Arial Unicode MS"/>
        </w:rPr>
        <w:t xml:space="preserve">A survey observation entry shall contain a code identifying the observation made. </w:t>
      </w:r>
    </w:p>
    <w:p w14:paraId="6AE8081C" w14:textId="77777777" w:rsidR="00B7083B" w:rsidRPr="001B54C3" w:rsidRDefault="00B7083B" w:rsidP="004A4B15">
      <w:pPr>
        <w:pStyle w:val="Heading6"/>
        <w:numPr>
          <w:ilvl w:val="5"/>
          <w:numId w:val="106"/>
        </w:numPr>
        <w:rPr>
          <w:noProof w:val="0"/>
          <w:lang w:val="en-US"/>
        </w:rPr>
      </w:pPr>
      <w:bookmarkStart w:id="1528" w:name="_Toc466555491"/>
      <w:r w:rsidRPr="001B54C3">
        <w:rPr>
          <w:noProof w:val="0"/>
          <w:lang w:val="en-US"/>
        </w:rPr>
        <w:lastRenderedPageBreak/>
        <w:t>&lt;value xsi:type='CO|CD|INT|PQ' .../&gt;</w:t>
      </w:r>
      <w:bookmarkEnd w:id="1528"/>
    </w:p>
    <w:p w14:paraId="628C1235" w14:textId="77777777" w:rsidR="00B7083B" w:rsidRPr="001B54C3" w:rsidRDefault="00B7083B" w:rsidP="004A4B15">
      <w:pPr>
        <w:pStyle w:val="BodyText"/>
        <w:rPr>
          <w:rFonts w:eastAsia="Arial Unicode MS"/>
        </w:rPr>
      </w:pPr>
      <w:r w:rsidRPr="001B54C3">
        <w:rPr>
          <w:rFonts w:eastAsia="Arial Unicode MS"/>
        </w:rPr>
        <w:t xml:space="preserve">The &lt;value&gt; element shall be present, and shall be of the appropriate data type specified for the observation. </w:t>
      </w:r>
    </w:p>
    <w:p w14:paraId="32A3602F" w14:textId="77777777" w:rsidR="00B7083B" w:rsidRPr="000A6AA8" w:rsidRDefault="00B7083B" w:rsidP="004A4B15">
      <w:pPr>
        <w:pStyle w:val="Heading6"/>
        <w:numPr>
          <w:ilvl w:val="5"/>
          <w:numId w:val="106"/>
        </w:numPr>
        <w:rPr>
          <w:noProof w:val="0"/>
          <w:lang w:val="nl-NL"/>
          <w:rPrChange w:id="1529" w:author="Michael Clifton" w:date="2018-10-11T09:57:00Z">
            <w:rPr>
              <w:noProof w:val="0"/>
              <w:lang w:val="en-US"/>
            </w:rPr>
          </w:rPrChange>
        </w:rPr>
      </w:pPr>
      <w:bookmarkStart w:id="1530" w:name="_Toc466555492"/>
      <w:r w:rsidRPr="000A6AA8">
        <w:rPr>
          <w:noProof w:val="0"/>
          <w:lang w:val="nl-NL"/>
          <w:rPrChange w:id="1531" w:author="Michael Clifton" w:date="2018-10-11T09:57:00Z">
            <w:rPr>
              <w:noProof w:val="0"/>
              <w:lang w:val="en-US"/>
            </w:rPr>
          </w:rPrChange>
        </w:rPr>
        <w:t>&lt;interpretationCode code=' ' codeSystem=' ' codeSystemName=' '/&gt;</w:t>
      </w:r>
      <w:bookmarkEnd w:id="1530"/>
    </w:p>
    <w:p w14:paraId="40ADB840" w14:textId="77777777" w:rsidR="00B7083B" w:rsidRPr="001B54C3" w:rsidRDefault="00B7083B" w:rsidP="004A4B15">
      <w:pPr>
        <w:pStyle w:val="BodyText"/>
        <w:rPr>
          <w:rFonts w:eastAsia="Arial Unicode MS"/>
        </w:rPr>
      </w:pPr>
      <w:r w:rsidRPr="001B54C3">
        <w:rPr>
          <w:rFonts w:eastAsia="Arial Unicode MS"/>
        </w:rPr>
        <w:t xml:space="preserve">An interpretation code may be present to provide an interpretation of the observation. </w:t>
      </w:r>
    </w:p>
    <w:p w14:paraId="63824C89" w14:textId="77777777" w:rsidR="00B7083B" w:rsidRPr="000A6AA8" w:rsidRDefault="00B7083B" w:rsidP="004A4B15">
      <w:pPr>
        <w:pStyle w:val="Heading6"/>
        <w:numPr>
          <w:ilvl w:val="5"/>
          <w:numId w:val="106"/>
        </w:numPr>
        <w:rPr>
          <w:noProof w:val="0"/>
          <w:lang w:val="nl-NL"/>
          <w:rPrChange w:id="1532" w:author="Michael Clifton" w:date="2018-10-11T09:57:00Z">
            <w:rPr>
              <w:noProof w:val="0"/>
              <w:lang w:val="en-US"/>
            </w:rPr>
          </w:rPrChange>
        </w:rPr>
      </w:pPr>
      <w:bookmarkStart w:id="1533" w:name="_Toc466555493"/>
      <w:r w:rsidRPr="000A6AA8">
        <w:rPr>
          <w:noProof w:val="0"/>
          <w:lang w:val="nl-NL"/>
          <w:rPrChange w:id="1534" w:author="Michael Clifton" w:date="2018-10-11T09:57:00Z">
            <w:rPr>
              <w:noProof w:val="0"/>
              <w:lang w:val="en-US"/>
            </w:rPr>
          </w:rPrChange>
        </w:rPr>
        <w:t>&lt;methodCode code=' ' codeSystem=' ' codeSystemName=' '/&gt;</w:t>
      </w:r>
      <w:r w:rsidRPr="000A6AA8">
        <w:rPr>
          <w:noProof w:val="0"/>
          <w:lang w:val="nl-NL"/>
          <w:rPrChange w:id="1535" w:author="Michael Clifton" w:date="2018-10-11T09:57:00Z">
            <w:rPr>
              <w:noProof w:val="0"/>
              <w:lang w:val="en-US"/>
            </w:rPr>
          </w:rPrChange>
        </w:rPr>
        <w:br/>
        <w:t>&lt;targetSiteCode code=' ' codeSystem=' ' codeSystemName=' '/&gt;</w:t>
      </w:r>
      <w:bookmarkEnd w:id="1533"/>
    </w:p>
    <w:p w14:paraId="18BF0315" w14:textId="77777777" w:rsidR="00B7083B" w:rsidRPr="001B54C3" w:rsidRDefault="00B7083B" w:rsidP="004A4B15">
      <w:pPr>
        <w:pStyle w:val="BodyText"/>
        <w:rPr>
          <w:rFonts w:eastAsia="Arial Unicode MS"/>
        </w:rPr>
      </w:pPr>
      <w:r w:rsidRPr="001B54C3">
        <w:rPr>
          <w:rFonts w:eastAsia="Arial Unicode MS"/>
        </w:rPr>
        <w:t xml:space="preserve">The &lt;methodCode&gt; and &lt;targetSiteCode&gt; element shall not be present, as these are not relevant to survey responses. </w:t>
      </w:r>
    </w:p>
    <w:p w14:paraId="72E5F1E6" w14:textId="77777777" w:rsidR="00866BDC" w:rsidRPr="001B54C3" w:rsidRDefault="00866BDC">
      <w:pPr>
        <w:pStyle w:val="BodyText"/>
      </w:pPr>
    </w:p>
    <w:p w14:paraId="7A7E0A60" w14:textId="77777777" w:rsidR="00866BDC" w:rsidRPr="001B54C3" w:rsidRDefault="00866BDC">
      <w:pPr>
        <w:pStyle w:val="EditorInstructions"/>
      </w:pPr>
      <w:r w:rsidRPr="001B54C3">
        <w:t>Add Section 6.3.4.45</w:t>
      </w:r>
    </w:p>
    <w:p w14:paraId="5060EE99" w14:textId="77777777" w:rsidR="00866BDC" w:rsidRPr="001B54C3" w:rsidRDefault="00866BDC">
      <w:pPr>
        <w:pStyle w:val="Heading4"/>
        <w:rPr>
          <w:noProof w:val="0"/>
        </w:rPr>
      </w:pPr>
      <w:bookmarkStart w:id="1536" w:name="_Toc466555494"/>
      <w:bookmarkStart w:id="1537" w:name="Acuity_1.3.6.1.4.1.19376.1.5.3.1.1.13.3."/>
      <w:r w:rsidRPr="001B54C3">
        <w:rPr>
          <w:noProof w:val="0"/>
        </w:rPr>
        <w:t>6.3.4.45 Acuity 1.3.6.1.4.1.19376.1.5.3.1.1.13.3.1</w:t>
      </w:r>
      <w:bookmarkEnd w:id="1536"/>
      <w:r w:rsidRPr="001B54C3">
        <w:rPr>
          <w:noProof w:val="0"/>
        </w:rPr>
        <w:t xml:space="preserve"> </w:t>
      </w:r>
    </w:p>
    <w:p w14:paraId="31AE48D0" w14:textId="77777777" w:rsidR="00866BDC" w:rsidRPr="001B54C3" w:rsidRDefault="00C5586E">
      <w:pPr>
        <w:pStyle w:val="BodyText"/>
      </w:pPr>
      <w:r w:rsidRPr="001B54C3">
        <w:t>An</w:t>
      </w:r>
      <w:r w:rsidR="00866BDC" w:rsidRPr="001B54C3">
        <w:t xml:space="preserve"> acuity entry indicates the triage acuity entry and the triage time of the patient. </w:t>
      </w:r>
    </w:p>
    <w:p w14:paraId="062C1641" w14:textId="77777777" w:rsidR="00866BDC" w:rsidRPr="001B54C3" w:rsidRDefault="00866BDC">
      <w:pPr>
        <w:pStyle w:val="Heading5"/>
        <w:rPr>
          <w:noProof w:val="0"/>
          <w:lang w:val="en-US"/>
        </w:rPr>
      </w:pPr>
      <w:bookmarkStart w:id="1538" w:name="_Toc466555495"/>
      <w:bookmarkEnd w:id="1537"/>
      <w:r w:rsidRPr="001B54C3">
        <w:rPr>
          <w:noProof w:val="0"/>
          <w:lang w:val="en-US"/>
        </w:rPr>
        <w:t>6.3.4.45.1 Specification</w:t>
      </w:r>
      <w:bookmarkEnd w:id="1538"/>
      <w:r w:rsidRPr="001B54C3">
        <w:rPr>
          <w:noProof w:val="0"/>
          <w:lang w:val="en-US"/>
        </w:rPr>
        <w:t xml:space="preserve"> </w:t>
      </w:r>
    </w:p>
    <w:p w14:paraId="645E620D" w14:textId="77777777" w:rsidR="00866BDC" w:rsidRPr="001B54C3" w:rsidRDefault="00866BDC">
      <w:pPr>
        <w:pStyle w:val="XMLFragment"/>
        <w:rPr>
          <w:noProof w:val="0"/>
        </w:rPr>
      </w:pPr>
      <w:r w:rsidRPr="001B54C3">
        <w:rPr>
          <w:noProof w:val="0"/>
        </w:rPr>
        <w:t>&lt;entry&gt;</w:t>
      </w:r>
    </w:p>
    <w:p w14:paraId="13E46D88" w14:textId="77777777" w:rsidR="00866BDC" w:rsidRPr="001B54C3" w:rsidRDefault="00866BDC">
      <w:pPr>
        <w:pStyle w:val="XMLFragment"/>
        <w:rPr>
          <w:noProof w:val="0"/>
        </w:rPr>
      </w:pPr>
      <w:r w:rsidRPr="001B54C3">
        <w:rPr>
          <w:noProof w:val="0"/>
        </w:rPr>
        <w:t xml:space="preserve">  &lt;!-- Acuity Event  --&gt;</w:t>
      </w:r>
    </w:p>
    <w:p w14:paraId="3D4AC7F5" w14:textId="77777777" w:rsidR="00866BDC" w:rsidRPr="001B54C3" w:rsidRDefault="00866BDC">
      <w:pPr>
        <w:pStyle w:val="XMLFragment"/>
        <w:rPr>
          <w:noProof w:val="0"/>
        </w:rPr>
      </w:pPr>
      <w:r w:rsidRPr="001B54C3">
        <w:rPr>
          <w:noProof w:val="0"/>
        </w:rPr>
        <w:t xml:space="preserve">  &lt;observation classCode='OBS' moodCode='EVN'&gt;</w:t>
      </w:r>
    </w:p>
    <w:p w14:paraId="78E5DBC4" w14:textId="77777777" w:rsidR="00866BDC" w:rsidRPr="000A6AA8" w:rsidRDefault="00866BDC">
      <w:pPr>
        <w:pStyle w:val="XMLFragment"/>
        <w:rPr>
          <w:noProof w:val="0"/>
          <w:lang w:val="nl-NL"/>
          <w:rPrChange w:id="1539" w:author="Michael Clifton" w:date="2018-10-11T09:57:00Z">
            <w:rPr>
              <w:noProof w:val="0"/>
            </w:rPr>
          </w:rPrChange>
        </w:rPr>
      </w:pPr>
      <w:r w:rsidRPr="001B54C3">
        <w:rPr>
          <w:noProof w:val="0"/>
        </w:rPr>
        <w:t xml:space="preserve">    </w:t>
      </w:r>
      <w:r w:rsidRPr="000A6AA8">
        <w:rPr>
          <w:noProof w:val="0"/>
          <w:lang w:val="nl-NL"/>
          <w:rPrChange w:id="1540" w:author="Michael Clifton" w:date="2018-10-11T09:57:00Z">
            <w:rPr>
              <w:noProof w:val="0"/>
            </w:rPr>
          </w:rPrChange>
        </w:rPr>
        <w:t>&lt;templateId root='1.3.6.1.4.1.19376.1.5.3.1.1.13.3.1'/&gt;</w:t>
      </w:r>
    </w:p>
    <w:p w14:paraId="252CDF46" w14:textId="77777777" w:rsidR="00866BDC" w:rsidRPr="000A6AA8" w:rsidRDefault="00866BDC">
      <w:pPr>
        <w:pStyle w:val="XMLFragment"/>
        <w:rPr>
          <w:noProof w:val="0"/>
          <w:lang w:val="nl-NL"/>
          <w:rPrChange w:id="1541" w:author="Michael Clifton" w:date="2018-10-11T09:57:00Z">
            <w:rPr>
              <w:noProof w:val="0"/>
            </w:rPr>
          </w:rPrChange>
        </w:rPr>
      </w:pPr>
      <w:r w:rsidRPr="000A6AA8">
        <w:rPr>
          <w:noProof w:val="0"/>
          <w:lang w:val="nl-NL"/>
          <w:rPrChange w:id="1542" w:author="Michael Clifton" w:date="2018-10-11T09:57:00Z">
            <w:rPr>
              <w:noProof w:val="0"/>
            </w:rPr>
          </w:rPrChange>
        </w:rPr>
        <w:t xml:space="preserve">    &lt;id root='' extension=''/&gt;</w:t>
      </w:r>
    </w:p>
    <w:p w14:paraId="457E37A7" w14:textId="77777777" w:rsidR="00866BDC" w:rsidRPr="001B54C3" w:rsidRDefault="00866BDC">
      <w:pPr>
        <w:pStyle w:val="XMLFragment"/>
        <w:rPr>
          <w:noProof w:val="0"/>
        </w:rPr>
      </w:pPr>
      <w:r w:rsidRPr="000A6AA8">
        <w:rPr>
          <w:noProof w:val="0"/>
          <w:lang w:val="nl-NL"/>
          <w:rPrChange w:id="1543" w:author="Michael Clifton" w:date="2018-10-11T09:57:00Z">
            <w:rPr>
              <w:noProof w:val="0"/>
            </w:rPr>
          </w:rPrChange>
        </w:rPr>
        <w:t xml:space="preserve">    </w:t>
      </w:r>
      <w:r w:rsidRPr="001B54C3">
        <w:rPr>
          <w:noProof w:val="0"/>
        </w:rPr>
        <w:t>&lt;code code='' displayName=''</w:t>
      </w:r>
    </w:p>
    <w:p w14:paraId="1629D67D" w14:textId="77777777" w:rsidR="00866BDC" w:rsidRPr="001B54C3" w:rsidRDefault="00866BDC">
      <w:pPr>
        <w:pStyle w:val="XMLFragment"/>
        <w:rPr>
          <w:noProof w:val="0"/>
        </w:rPr>
      </w:pPr>
      <w:r w:rsidRPr="001B54C3">
        <w:rPr>
          <w:noProof w:val="0"/>
        </w:rPr>
        <w:t xml:space="preserve">          &lt;code code='273887006' displayName='Triage index'</w:t>
      </w:r>
    </w:p>
    <w:p w14:paraId="5E164490" w14:textId="77777777" w:rsidR="00866BDC" w:rsidRPr="001B54C3" w:rsidRDefault="00866BDC">
      <w:pPr>
        <w:pStyle w:val="XMLFragment"/>
        <w:rPr>
          <w:noProof w:val="0"/>
        </w:rPr>
      </w:pPr>
      <w:r w:rsidRPr="001B54C3">
        <w:rPr>
          <w:noProof w:val="0"/>
        </w:rPr>
        <w:t xml:space="preserve">           codeSystem='2.16.840.1.113883.6.96'</w:t>
      </w:r>
    </w:p>
    <w:p w14:paraId="17512946" w14:textId="77777777" w:rsidR="00866BDC" w:rsidRPr="001B54C3" w:rsidRDefault="00866BDC">
      <w:pPr>
        <w:pStyle w:val="XMLFragment"/>
        <w:rPr>
          <w:noProof w:val="0"/>
        </w:rPr>
      </w:pPr>
      <w:r w:rsidRPr="001B54C3">
        <w:rPr>
          <w:noProof w:val="0"/>
        </w:rPr>
        <w:t xml:space="preserve">           codeSystemName='SNOMED CT'/&gt; &lt;!-- Triage index (assessment scale) FullySpecifiedName --&gt; </w:t>
      </w:r>
    </w:p>
    <w:p w14:paraId="1FA9178E" w14:textId="77777777" w:rsidR="00866BDC" w:rsidRPr="001B54C3" w:rsidRDefault="00866BDC">
      <w:pPr>
        <w:pStyle w:val="XMLFragment"/>
        <w:rPr>
          <w:noProof w:val="0"/>
        </w:rPr>
      </w:pPr>
      <w:r w:rsidRPr="001B54C3">
        <w:rPr>
          <w:noProof w:val="0"/>
        </w:rPr>
        <w:t xml:space="preserve">      &lt;originalText&gt;&lt;reference value='#(ID of text coded)/&gt;&lt;/orginalText&gt;</w:t>
      </w:r>
    </w:p>
    <w:p w14:paraId="34F9741C" w14:textId="77777777" w:rsidR="00866BDC" w:rsidRPr="001B54C3" w:rsidRDefault="00866BDC">
      <w:pPr>
        <w:pStyle w:val="XMLFragment"/>
        <w:rPr>
          <w:noProof w:val="0"/>
        </w:rPr>
      </w:pPr>
      <w:r w:rsidRPr="001B54C3">
        <w:rPr>
          <w:noProof w:val="0"/>
        </w:rPr>
        <w:t xml:space="preserve">    &lt;/code&gt;</w:t>
      </w:r>
    </w:p>
    <w:p w14:paraId="60E8219F" w14:textId="77777777" w:rsidR="00866BDC" w:rsidRPr="001B54C3" w:rsidRDefault="00866BDC">
      <w:pPr>
        <w:pStyle w:val="XMLFragment"/>
        <w:rPr>
          <w:noProof w:val="0"/>
        </w:rPr>
      </w:pPr>
      <w:r w:rsidRPr="001B54C3">
        <w:rPr>
          <w:noProof w:val="0"/>
        </w:rPr>
        <w:t xml:space="preserve">    &lt;text&gt;&lt;reference value='#text/&gt;&lt;/text&gt;</w:t>
      </w:r>
    </w:p>
    <w:p w14:paraId="445ECD98" w14:textId="77777777" w:rsidR="00866BDC" w:rsidRPr="001B54C3" w:rsidRDefault="00866BDC">
      <w:pPr>
        <w:pStyle w:val="XMLFragment"/>
        <w:rPr>
          <w:noProof w:val="0"/>
        </w:rPr>
      </w:pPr>
      <w:r w:rsidRPr="001B54C3">
        <w:rPr>
          <w:noProof w:val="0"/>
        </w:rPr>
        <w:t xml:space="preserve">    &lt;!-- effectiveTime </w:t>
      </w:r>
    </w:p>
    <w:p w14:paraId="04020B3A" w14:textId="77777777" w:rsidR="00866BDC" w:rsidRPr="001B54C3" w:rsidRDefault="00866BDC">
      <w:pPr>
        <w:pStyle w:val="XMLFragment"/>
        <w:rPr>
          <w:noProof w:val="0"/>
        </w:rPr>
      </w:pPr>
      <w:r w:rsidRPr="001B54C3">
        <w:rPr>
          <w:noProof w:val="0"/>
        </w:rPr>
        <w:t xml:space="preserve">    &lt;effectiveTime&gt;</w:t>
      </w:r>
    </w:p>
    <w:p w14:paraId="5D755CBA" w14:textId="77777777" w:rsidR="00866BDC" w:rsidRPr="001B54C3" w:rsidRDefault="00866BDC">
      <w:pPr>
        <w:pStyle w:val="XMLFragment"/>
        <w:rPr>
          <w:noProof w:val="0"/>
        </w:rPr>
      </w:pPr>
      <w:r w:rsidRPr="001B54C3">
        <w:rPr>
          <w:noProof w:val="0"/>
        </w:rPr>
        <w:t xml:space="preserve">      &lt;low value=''/&gt; &lt;!-- start of triage, may be sent --&gt;</w:t>
      </w:r>
    </w:p>
    <w:p w14:paraId="7A732F4C" w14:textId="77777777" w:rsidR="00866BDC" w:rsidRPr="001B54C3" w:rsidRDefault="00866BDC">
      <w:pPr>
        <w:pStyle w:val="XMLFragment"/>
        <w:rPr>
          <w:noProof w:val="0"/>
        </w:rPr>
      </w:pPr>
      <w:r w:rsidRPr="001B54C3">
        <w:rPr>
          <w:noProof w:val="0"/>
        </w:rPr>
        <w:t xml:space="preserve">      &lt;high value=''/&gt;&lt;!-- end of triage should be sent --&gt;</w:t>
      </w:r>
    </w:p>
    <w:p w14:paraId="2FEA6DBF" w14:textId="77777777" w:rsidR="00866BDC" w:rsidRPr="001B54C3" w:rsidRDefault="00866BDC">
      <w:pPr>
        <w:pStyle w:val="XMLFragment"/>
        <w:rPr>
          <w:noProof w:val="0"/>
        </w:rPr>
      </w:pPr>
      <w:r w:rsidRPr="001B54C3">
        <w:rPr>
          <w:noProof w:val="0"/>
        </w:rPr>
        <w:t xml:space="preserve">    &lt;/effectiveTime&gt;</w:t>
      </w:r>
    </w:p>
    <w:p w14:paraId="4F810B08" w14:textId="77777777" w:rsidR="00866BDC" w:rsidRPr="001B54C3" w:rsidRDefault="00866BDC">
      <w:pPr>
        <w:pStyle w:val="XMLFragment"/>
        <w:rPr>
          <w:noProof w:val="0"/>
        </w:rPr>
      </w:pPr>
      <w:r w:rsidRPr="001B54C3">
        <w:rPr>
          <w:noProof w:val="0"/>
        </w:rPr>
        <w:t xml:space="preserve">  &lt;/observation&gt;</w:t>
      </w:r>
    </w:p>
    <w:p w14:paraId="24911929" w14:textId="77777777" w:rsidR="00866BDC" w:rsidRPr="001B54C3" w:rsidRDefault="00866BDC">
      <w:pPr>
        <w:pStyle w:val="XMLFragment"/>
        <w:rPr>
          <w:noProof w:val="0"/>
        </w:rPr>
      </w:pPr>
      <w:r w:rsidRPr="001B54C3">
        <w:rPr>
          <w:noProof w:val="0"/>
        </w:rPr>
        <w:t>&lt;/entry&gt;</w:t>
      </w:r>
    </w:p>
    <w:p w14:paraId="6D7EF8E8" w14:textId="77777777" w:rsidR="00866BDC" w:rsidRPr="001B54C3" w:rsidRDefault="00866BDC">
      <w:pPr>
        <w:pStyle w:val="Heading6"/>
        <w:rPr>
          <w:noProof w:val="0"/>
          <w:lang w:val="en-US"/>
        </w:rPr>
      </w:pPr>
      <w:bookmarkStart w:id="1544" w:name="_Toc466555496"/>
      <w:bookmarkStart w:id="1545" w:name=".3Cobservation_classCode.3D.27OBS.27_moo"/>
      <w:r w:rsidRPr="001B54C3">
        <w:rPr>
          <w:noProof w:val="0"/>
          <w:lang w:val="en-US"/>
        </w:rPr>
        <w:t>6.3.4.45.1.1 &lt;observation classCode='OBS' moodCode='EVN'&gt;</w:t>
      </w:r>
      <w:bookmarkEnd w:id="1544"/>
    </w:p>
    <w:p w14:paraId="3B1FD345" w14:textId="77777777" w:rsidR="00866BDC" w:rsidRPr="001B54C3" w:rsidRDefault="00866BDC">
      <w:pPr>
        <w:pStyle w:val="BodyText"/>
      </w:pPr>
      <w:r w:rsidRPr="001B54C3">
        <w:t xml:space="preserve">This element indicates that the entry is an observation regarding the event of triage assessment. This entry records the observation and the time of the observation. </w:t>
      </w:r>
    </w:p>
    <w:p w14:paraId="4EF8C2A0" w14:textId="77777777" w:rsidR="00866BDC" w:rsidRPr="001B54C3" w:rsidRDefault="00866BDC">
      <w:pPr>
        <w:pStyle w:val="Heading6"/>
        <w:rPr>
          <w:noProof w:val="0"/>
          <w:lang w:val="en-US"/>
        </w:rPr>
      </w:pPr>
      <w:bookmarkStart w:id="1546" w:name="_Toc466555497"/>
      <w:bookmarkEnd w:id="1545"/>
      <w:r w:rsidRPr="001B54C3">
        <w:rPr>
          <w:noProof w:val="0"/>
          <w:lang w:val="en-US"/>
        </w:rPr>
        <w:t>6.3.4.45.1.2 &lt;templateId root='1.3.6.1.4.1.19376.1.5.3.1.1.13.3.1'/&gt;</w:t>
      </w:r>
      <w:bookmarkEnd w:id="1546"/>
    </w:p>
    <w:p w14:paraId="384F55AF" w14:textId="77777777" w:rsidR="00866BDC" w:rsidRPr="001B54C3" w:rsidRDefault="00866BDC">
      <w:pPr>
        <w:pStyle w:val="BodyText"/>
      </w:pPr>
      <w:r w:rsidRPr="001B54C3">
        <w:t xml:space="preserve">The &lt;templateId&gt; element identifies this &lt;act&gt; as about Acuity Assessment of the patient. The templateId must have root='1.3.6.1.4.1.19376.1.5.3.1.1.13.3.1'. </w:t>
      </w:r>
    </w:p>
    <w:p w14:paraId="5696E115" w14:textId="77777777" w:rsidR="00866BDC" w:rsidRPr="001B54C3" w:rsidRDefault="00866BDC">
      <w:pPr>
        <w:pStyle w:val="Heading6"/>
        <w:rPr>
          <w:noProof w:val="0"/>
          <w:lang w:val="en-US"/>
        </w:rPr>
      </w:pPr>
      <w:bookmarkStart w:id="1547" w:name="_Toc466555498"/>
      <w:r w:rsidRPr="001B54C3">
        <w:rPr>
          <w:noProof w:val="0"/>
          <w:lang w:val="en-US"/>
        </w:rPr>
        <w:lastRenderedPageBreak/>
        <w:t>6.3.4.45.1.3 &lt;id root='' extension=''/&gt;</w:t>
      </w:r>
      <w:bookmarkEnd w:id="1547"/>
    </w:p>
    <w:p w14:paraId="7545B98B" w14:textId="77777777" w:rsidR="00866BDC" w:rsidRPr="001B54C3" w:rsidRDefault="00866BDC">
      <w:pPr>
        <w:pStyle w:val="BodyText"/>
      </w:pPr>
      <w:r w:rsidRPr="001B54C3">
        <w:t xml:space="preserve">The entry must have an identifier. </w:t>
      </w:r>
    </w:p>
    <w:p w14:paraId="0EEBFE50" w14:textId="77777777" w:rsidR="00866BDC" w:rsidRPr="001B54C3" w:rsidRDefault="00866BDC">
      <w:pPr>
        <w:pStyle w:val="Heading6"/>
        <w:rPr>
          <w:noProof w:val="0"/>
          <w:lang w:val="en-US"/>
        </w:rPr>
      </w:pPr>
      <w:bookmarkStart w:id="1548" w:name="_Toc466555499"/>
      <w:r w:rsidRPr="001B54C3">
        <w:rPr>
          <w:noProof w:val="0"/>
          <w:lang w:val="en-US"/>
        </w:rPr>
        <w:t>6.3.4.45.1.4 &lt;code code='' displayName=''</w:t>
      </w:r>
      <w:r w:rsidRPr="001B54C3">
        <w:rPr>
          <w:noProof w:val="0"/>
          <w:lang w:val="en-US"/>
        </w:rPr>
        <w:br/>
        <w:t>codeSystem='2.16.840.1.113883.6.96' codeSystemName='SNOMED CT'&gt;</w:t>
      </w:r>
      <w:bookmarkEnd w:id="1548"/>
    </w:p>
    <w:p w14:paraId="0E87FD6F" w14:textId="77777777" w:rsidR="00866BDC" w:rsidRPr="001B54C3" w:rsidRDefault="00866BDC">
      <w:pPr>
        <w:pStyle w:val="BodyText"/>
      </w:pPr>
      <w:r w:rsidRPr="001B54C3">
        <w:t xml:space="preserve">The code describes the triage acuity scale. IHE recommends the use the Emergency Severity Index (ESI). However, the vocabulary used within an affinity domain may be determined by a policy agreement within the domain. </w:t>
      </w:r>
    </w:p>
    <w:p w14:paraId="121251E9" w14:textId="77777777" w:rsidR="00866BDC" w:rsidRPr="001B54C3" w:rsidRDefault="00866BDC">
      <w:pPr>
        <w:pStyle w:val="Heading6"/>
        <w:rPr>
          <w:noProof w:val="0"/>
          <w:lang w:val="en-US"/>
        </w:rPr>
      </w:pPr>
      <w:bookmarkStart w:id="1549" w:name="_Toc466555500"/>
      <w:bookmarkStart w:id="1550" w:name=".3CoriginalText.3E.3Creference_value.3D."/>
      <w:r w:rsidRPr="001B54C3">
        <w:rPr>
          <w:noProof w:val="0"/>
          <w:lang w:val="en-US"/>
        </w:rPr>
        <w:t>6.3.4.45.1.5 &lt;originalText&gt;&lt;reference value='#xxx'/&gt;&lt;orginalText&gt;</w:t>
      </w:r>
      <w:bookmarkEnd w:id="1549"/>
    </w:p>
    <w:p w14:paraId="63DD0F2A" w14:textId="77777777" w:rsidR="00866BDC" w:rsidRPr="001B54C3" w:rsidRDefault="00866BDC">
      <w:pPr>
        <w:pStyle w:val="BodyText"/>
      </w:pPr>
      <w:r w:rsidRPr="001B54C3">
        <w:t xml:space="preserve">This is a reference to the narrative text within the section that describes the acuity description. </w:t>
      </w:r>
    </w:p>
    <w:p w14:paraId="329BAEF3" w14:textId="77777777" w:rsidR="00866BDC" w:rsidRPr="001B54C3" w:rsidRDefault="00866BDC">
      <w:pPr>
        <w:pStyle w:val="Heading6"/>
        <w:rPr>
          <w:noProof w:val="0"/>
          <w:lang w:val="en-US"/>
        </w:rPr>
      </w:pPr>
      <w:bookmarkStart w:id="1551" w:name="_Toc466555501"/>
      <w:bookmarkStart w:id="1552" w:name=".3Ctext.3E.3Creference_value.3D.27.23tex"/>
      <w:bookmarkEnd w:id="1550"/>
      <w:r w:rsidRPr="001B54C3">
        <w:rPr>
          <w:noProof w:val="0"/>
          <w:lang w:val="en-US"/>
        </w:rPr>
        <w:t>6.3.4.45.1.6 &lt;text&gt;&lt;reference value='#text/&gt;&lt;/text&gt;</w:t>
      </w:r>
      <w:bookmarkEnd w:id="1551"/>
    </w:p>
    <w:p w14:paraId="19938150" w14:textId="77777777" w:rsidR="00866BDC" w:rsidRPr="001B54C3" w:rsidRDefault="00866BDC">
      <w:pPr>
        <w:pStyle w:val="BodyText"/>
      </w:pPr>
      <w:r w:rsidRPr="001B54C3">
        <w:t xml:space="preserve">This is a reference to the narrative text corresponding to the Observation act. </w:t>
      </w:r>
    </w:p>
    <w:p w14:paraId="4AD49628" w14:textId="77777777" w:rsidR="00866BDC" w:rsidRPr="001B54C3" w:rsidRDefault="00866BDC">
      <w:pPr>
        <w:pStyle w:val="Heading6"/>
        <w:rPr>
          <w:noProof w:val="0"/>
          <w:lang w:val="en-US"/>
        </w:rPr>
      </w:pPr>
      <w:bookmarkStart w:id="1553" w:name="_Toc466555502"/>
      <w:bookmarkStart w:id="1554" w:name=".3CeffectiveTime.3E"/>
      <w:bookmarkEnd w:id="1552"/>
      <w:r w:rsidRPr="001B54C3">
        <w:rPr>
          <w:noProof w:val="0"/>
          <w:lang w:val="en-US"/>
        </w:rPr>
        <w:t>6.3.4.45.1.7 &lt;effectiveTime&gt;</w:t>
      </w:r>
      <w:bookmarkEnd w:id="1553"/>
    </w:p>
    <w:p w14:paraId="589149EE" w14:textId="77777777" w:rsidR="00866BDC" w:rsidRPr="001B54C3" w:rsidRDefault="00866BDC">
      <w:pPr>
        <w:pStyle w:val="BodyText"/>
      </w:pPr>
      <w:r w:rsidRPr="001B54C3">
        <w:t xml:space="preserve">The effectiveTime element shall be sent. It records the interval of time over which triage occurs. The use case for this information requires that the ending time of triage be recorded. However, the &lt;low value=''&gt; element may be sent by systems that capture the beginning and end of the triage process. </w:t>
      </w:r>
    </w:p>
    <w:p w14:paraId="58CE21A7" w14:textId="77777777" w:rsidR="00866BDC" w:rsidRPr="001B54C3" w:rsidRDefault="00866BDC">
      <w:pPr>
        <w:pStyle w:val="Heading6"/>
        <w:rPr>
          <w:noProof w:val="0"/>
          <w:lang w:val="en-US"/>
        </w:rPr>
      </w:pPr>
      <w:bookmarkStart w:id="1555" w:name="_Toc466555503"/>
      <w:bookmarkStart w:id="1556" w:name=".3Chigh_value.3D.27.C2.A0.27.2F.3E"/>
      <w:bookmarkEnd w:id="1554"/>
      <w:r w:rsidRPr="001B54C3">
        <w:rPr>
          <w:noProof w:val="0"/>
          <w:lang w:val="en-US"/>
        </w:rPr>
        <w:t>6.3.4.45.1.8 &lt;high value=''/&gt;</w:t>
      </w:r>
      <w:bookmarkEnd w:id="1555"/>
    </w:p>
    <w:p w14:paraId="76EDD69C" w14:textId="77777777" w:rsidR="00866BDC" w:rsidRPr="001B54C3" w:rsidRDefault="00866BDC">
      <w:pPr>
        <w:pStyle w:val="BodyText"/>
      </w:pPr>
      <w:r w:rsidRPr="001B54C3">
        <w:t xml:space="preserve">This element records the time of completion of triage, and is required. If unknown, it must be recorded using a flavor of null. This element may be sent using the TS data type, as shown above. If there is uncertainty about the time of completion of triage, the sender may record the time using the IVL_TS data type, as shown below. </w:t>
      </w:r>
    </w:p>
    <w:p w14:paraId="1D4F21CD" w14:textId="77777777" w:rsidR="00866BDC" w:rsidRPr="001B54C3" w:rsidRDefault="00866BDC">
      <w:pPr>
        <w:pStyle w:val="BodyText"/>
      </w:pPr>
    </w:p>
    <w:p w14:paraId="7FD06426" w14:textId="77777777" w:rsidR="00866BDC" w:rsidRPr="001B54C3" w:rsidRDefault="00866BDC">
      <w:pPr>
        <w:pStyle w:val="XMLFragment"/>
        <w:rPr>
          <w:noProof w:val="0"/>
        </w:rPr>
      </w:pPr>
      <w:r w:rsidRPr="001B54C3">
        <w:rPr>
          <w:noProof w:val="0"/>
        </w:rPr>
        <w:t>&lt;high xsi:type='IVL_TS'&gt;</w:t>
      </w:r>
    </w:p>
    <w:p w14:paraId="789F0C39" w14:textId="77777777" w:rsidR="00866BDC" w:rsidRPr="001B54C3" w:rsidRDefault="00866BDC">
      <w:pPr>
        <w:pStyle w:val="XMLFragment"/>
        <w:rPr>
          <w:noProof w:val="0"/>
        </w:rPr>
      </w:pPr>
      <w:r w:rsidRPr="001B54C3">
        <w:rPr>
          <w:noProof w:val="0"/>
        </w:rPr>
        <w:t xml:space="preserve">  &lt;low value=''/&gt;</w:t>
      </w:r>
    </w:p>
    <w:p w14:paraId="08A4E1D1" w14:textId="77777777" w:rsidR="00866BDC" w:rsidRPr="001B54C3" w:rsidRDefault="00866BDC">
      <w:pPr>
        <w:pStyle w:val="XMLFragment"/>
        <w:rPr>
          <w:noProof w:val="0"/>
        </w:rPr>
      </w:pPr>
      <w:r w:rsidRPr="001B54C3">
        <w:rPr>
          <w:noProof w:val="0"/>
        </w:rPr>
        <w:t xml:space="preserve">  &lt;high value=''/&gt;</w:t>
      </w:r>
    </w:p>
    <w:p w14:paraId="3877D330" w14:textId="77777777" w:rsidR="00866BDC" w:rsidRPr="001B54C3" w:rsidRDefault="00866BDC">
      <w:pPr>
        <w:pStyle w:val="XMLFragment"/>
        <w:rPr>
          <w:noProof w:val="0"/>
        </w:rPr>
      </w:pPr>
      <w:r w:rsidRPr="001B54C3">
        <w:rPr>
          <w:noProof w:val="0"/>
        </w:rPr>
        <w:t>&lt;/high&gt;</w:t>
      </w:r>
    </w:p>
    <w:bookmarkEnd w:id="1556"/>
    <w:p w14:paraId="67ED9E1E" w14:textId="77777777" w:rsidR="00866BDC" w:rsidRPr="001B54C3" w:rsidRDefault="00866BDC">
      <w:pPr>
        <w:pStyle w:val="BodyText"/>
      </w:pPr>
    </w:p>
    <w:p w14:paraId="21D7E241" w14:textId="77777777" w:rsidR="00866BDC" w:rsidRPr="001B54C3" w:rsidRDefault="00866BDC">
      <w:pPr>
        <w:pStyle w:val="EditorInstructions"/>
      </w:pPr>
      <w:r w:rsidRPr="001B54C3">
        <w:t>Add Section 6.3.4.46</w:t>
      </w:r>
    </w:p>
    <w:p w14:paraId="720FAD07" w14:textId="77777777" w:rsidR="00866BDC" w:rsidRPr="001B54C3" w:rsidRDefault="00866BDC">
      <w:pPr>
        <w:pStyle w:val="BodyText"/>
      </w:pPr>
    </w:p>
    <w:p w14:paraId="5E6DE871" w14:textId="77777777" w:rsidR="00866BDC" w:rsidRPr="001B54C3" w:rsidRDefault="00866BDC">
      <w:pPr>
        <w:pStyle w:val="Heading4"/>
        <w:rPr>
          <w:noProof w:val="0"/>
        </w:rPr>
      </w:pPr>
      <w:bookmarkStart w:id="1557" w:name="_Toc466555504"/>
      <w:bookmarkStart w:id="1558" w:name="Intravenous_Fluids_1.3.6.1.4.1.19376.1.5"/>
      <w:r w:rsidRPr="001B54C3">
        <w:rPr>
          <w:noProof w:val="0"/>
        </w:rPr>
        <w:t>6.3.4.46 Intravenous Fluids 1.3.6.1.4.1.19376.1.5.3.1.1.13.3.2</w:t>
      </w:r>
      <w:bookmarkEnd w:id="1557"/>
      <w:r w:rsidRPr="001B54C3">
        <w:rPr>
          <w:noProof w:val="0"/>
        </w:rPr>
        <w:t xml:space="preserve"> </w:t>
      </w:r>
    </w:p>
    <w:p w14:paraId="397B1D7A" w14:textId="77777777" w:rsidR="00866BDC" w:rsidRPr="001B54C3" w:rsidRDefault="00866BDC">
      <w:pPr>
        <w:pStyle w:val="BodyText"/>
      </w:pPr>
      <w:r w:rsidRPr="001B54C3">
        <w:t xml:space="preserve">This content module describes the general structure for intravenous fluids. All intravenous fluid administration acts should be derived from this content module. </w:t>
      </w:r>
    </w:p>
    <w:p w14:paraId="4326B6C6" w14:textId="77777777" w:rsidR="00866BDC" w:rsidRPr="001B54C3" w:rsidRDefault="00866BDC">
      <w:pPr>
        <w:pStyle w:val="Heading5"/>
        <w:rPr>
          <w:noProof w:val="0"/>
          <w:lang w:val="en-US"/>
        </w:rPr>
      </w:pPr>
      <w:bookmarkStart w:id="1559" w:name="_Toc466555505"/>
      <w:bookmarkEnd w:id="1558"/>
      <w:r w:rsidRPr="001B54C3">
        <w:rPr>
          <w:noProof w:val="0"/>
          <w:lang w:val="en-US"/>
        </w:rPr>
        <w:lastRenderedPageBreak/>
        <w:t>6.3.4.46.1 Specification</w:t>
      </w:r>
      <w:bookmarkEnd w:id="1559"/>
      <w:r w:rsidRPr="001B54C3">
        <w:rPr>
          <w:noProof w:val="0"/>
          <w:lang w:val="en-US"/>
        </w:rPr>
        <w:t xml:space="preserve"> </w:t>
      </w:r>
    </w:p>
    <w:p w14:paraId="3F3EA185" w14:textId="77777777" w:rsidR="00866BDC" w:rsidRPr="001B54C3" w:rsidRDefault="00866BDC">
      <w:pPr>
        <w:pStyle w:val="XMLFragment"/>
        <w:rPr>
          <w:noProof w:val="0"/>
        </w:rPr>
      </w:pPr>
      <w:r w:rsidRPr="001B54C3">
        <w:rPr>
          <w:noProof w:val="0"/>
        </w:rPr>
        <w:t>&lt;substanceAdministration classCode='SBADM' moodCode='INT|EVN'&gt;</w:t>
      </w:r>
    </w:p>
    <w:p w14:paraId="60C7521E" w14:textId="77777777" w:rsidR="00866BDC" w:rsidRPr="000A6AA8" w:rsidRDefault="00866BDC">
      <w:pPr>
        <w:pStyle w:val="XMLFragment"/>
        <w:rPr>
          <w:noProof w:val="0"/>
          <w:lang w:val="nl-NL"/>
          <w:rPrChange w:id="1560" w:author="Michael Clifton" w:date="2018-10-11T09:58:00Z">
            <w:rPr>
              <w:noProof w:val="0"/>
            </w:rPr>
          </w:rPrChange>
        </w:rPr>
      </w:pPr>
      <w:r w:rsidRPr="001B54C3">
        <w:rPr>
          <w:noProof w:val="0"/>
        </w:rPr>
        <w:t xml:space="preserve">  </w:t>
      </w:r>
      <w:r w:rsidRPr="000A6AA8">
        <w:rPr>
          <w:noProof w:val="0"/>
          <w:lang w:val="nl-NL"/>
          <w:rPrChange w:id="1561" w:author="Michael Clifton" w:date="2018-10-11T09:58:00Z">
            <w:rPr>
              <w:noProof w:val="0"/>
            </w:rPr>
          </w:rPrChange>
        </w:rPr>
        <w:t>&lt;templateId root='2.16.840.1.113883.10.20.1.24'/&gt;</w:t>
      </w:r>
    </w:p>
    <w:p w14:paraId="59A62AD4" w14:textId="77777777" w:rsidR="00866BDC" w:rsidRPr="000A6AA8" w:rsidRDefault="00866BDC">
      <w:pPr>
        <w:pStyle w:val="XMLFragment"/>
        <w:rPr>
          <w:noProof w:val="0"/>
          <w:lang w:val="nl-NL"/>
          <w:rPrChange w:id="1562" w:author="Michael Clifton" w:date="2018-10-11T09:58:00Z">
            <w:rPr>
              <w:noProof w:val="0"/>
            </w:rPr>
          </w:rPrChange>
        </w:rPr>
      </w:pPr>
      <w:r w:rsidRPr="000A6AA8">
        <w:rPr>
          <w:noProof w:val="0"/>
          <w:lang w:val="nl-NL"/>
          <w:rPrChange w:id="1563" w:author="Michael Clifton" w:date="2018-10-11T09:58:00Z">
            <w:rPr>
              <w:noProof w:val="0"/>
            </w:rPr>
          </w:rPrChange>
        </w:rPr>
        <w:t xml:space="preserve">  &lt;templateId root='1.3.6.1.4.1.19376.1.5.3.1.4.7'/&gt;</w:t>
      </w:r>
    </w:p>
    <w:p w14:paraId="56C5F05D" w14:textId="77777777" w:rsidR="00866BDC" w:rsidRPr="000A6AA8" w:rsidRDefault="00866BDC">
      <w:pPr>
        <w:pStyle w:val="XMLFragment"/>
        <w:rPr>
          <w:noProof w:val="0"/>
          <w:lang w:val="nl-NL"/>
          <w:rPrChange w:id="1564" w:author="Michael Clifton" w:date="2018-10-11T09:58:00Z">
            <w:rPr>
              <w:noProof w:val="0"/>
            </w:rPr>
          </w:rPrChange>
        </w:rPr>
      </w:pPr>
      <w:r w:rsidRPr="000A6AA8">
        <w:rPr>
          <w:noProof w:val="0"/>
          <w:lang w:val="nl-NL"/>
          <w:rPrChange w:id="1565" w:author="Michael Clifton" w:date="2018-10-11T09:58:00Z">
            <w:rPr>
              <w:noProof w:val="0"/>
            </w:rPr>
          </w:rPrChange>
        </w:rPr>
        <w:t xml:space="preserve">  &lt;templateId root='1.3.6.1.4.1.19376.1.5.3.1.4.7.1'/&gt;</w:t>
      </w:r>
    </w:p>
    <w:p w14:paraId="02A30877" w14:textId="77777777" w:rsidR="00866BDC" w:rsidRPr="000A6AA8" w:rsidRDefault="00866BDC">
      <w:pPr>
        <w:pStyle w:val="XMLFragment"/>
        <w:rPr>
          <w:noProof w:val="0"/>
          <w:lang w:val="nl-NL"/>
          <w:rPrChange w:id="1566" w:author="Michael Clifton" w:date="2018-10-11T09:58:00Z">
            <w:rPr>
              <w:noProof w:val="0"/>
            </w:rPr>
          </w:rPrChange>
        </w:rPr>
      </w:pPr>
      <w:r w:rsidRPr="000A6AA8">
        <w:rPr>
          <w:noProof w:val="0"/>
          <w:lang w:val="nl-NL"/>
          <w:rPrChange w:id="1567" w:author="Michael Clifton" w:date="2018-10-11T09:58:00Z">
            <w:rPr>
              <w:noProof w:val="0"/>
            </w:rPr>
          </w:rPrChange>
        </w:rPr>
        <w:t xml:space="preserve">  &lt;templateId root='1.3.6.1.4.1.19376.1.5.3.1.1.13.3.2'/&gt;</w:t>
      </w:r>
    </w:p>
    <w:p w14:paraId="43886731" w14:textId="77777777" w:rsidR="00866BDC" w:rsidRPr="001B54C3" w:rsidRDefault="00866BDC">
      <w:pPr>
        <w:pStyle w:val="XMLFragment"/>
        <w:rPr>
          <w:noProof w:val="0"/>
        </w:rPr>
      </w:pPr>
      <w:r w:rsidRPr="000A6AA8">
        <w:rPr>
          <w:noProof w:val="0"/>
          <w:lang w:val="nl-NL"/>
          <w:rPrChange w:id="1568" w:author="Michael Clifton" w:date="2018-10-11T09:58:00Z">
            <w:rPr>
              <w:noProof w:val="0"/>
            </w:rPr>
          </w:rPrChange>
        </w:rPr>
        <w:t xml:space="preserve">  </w:t>
      </w:r>
      <w:r w:rsidRPr="001B54C3">
        <w:rPr>
          <w:noProof w:val="0"/>
        </w:rPr>
        <w:t>&lt;id root='' extension=''/&gt;</w:t>
      </w:r>
    </w:p>
    <w:p w14:paraId="62EB91DA" w14:textId="77777777" w:rsidR="00866BDC" w:rsidRPr="001B54C3" w:rsidRDefault="00866BDC">
      <w:pPr>
        <w:pStyle w:val="XMLFragment"/>
        <w:rPr>
          <w:noProof w:val="0"/>
        </w:rPr>
      </w:pPr>
      <w:r w:rsidRPr="001B54C3">
        <w:rPr>
          <w:noProof w:val="0"/>
        </w:rPr>
        <w:t xml:space="preserve">  &lt;code code='' codeSystem='' displayName='' codeSystemName=''/&gt;</w:t>
      </w:r>
    </w:p>
    <w:p w14:paraId="02473AE1" w14:textId="77777777" w:rsidR="00866BDC" w:rsidRPr="001B54C3" w:rsidRDefault="00866BDC">
      <w:pPr>
        <w:pStyle w:val="XMLFragment"/>
        <w:rPr>
          <w:noProof w:val="0"/>
        </w:rPr>
      </w:pPr>
      <w:r w:rsidRPr="001B54C3">
        <w:rPr>
          <w:noProof w:val="0"/>
        </w:rPr>
        <w:t xml:space="preserve">  &lt;text&gt;&lt;reference value='#med-1'/&gt;&lt;/text&gt;</w:t>
      </w:r>
    </w:p>
    <w:p w14:paraId="01AA85AF" w14:textId="77777777" w:rsidR="00866BDC" w:rsidRPr="001B54C3" w:rsidRDefault="00866BDC">
      <w:pPr>
        <w:pStyle w:val="XMLFragment"/>
        <w:rPr>
          <w:noProof w:val="0"/>
        </w:rPr>
      </w:pPr>
      <w:r w:rsidRPr="001B54C3">
        <w:rPr>
          <w:noProof w:val="0"/>
        </w:rPr>
        <w:t xml:space="preserve">  &lt;statusCode code='completed|active'/&gt;</w:t>
      </w:r>
    </w:p>
    <w:p w14:paraId="05D74A0B" w14:textId="77777777" w:rsidR="00866BDC" w:rsidRPr="001B54C3" w:rsidRDefault="00866BDC">
      <w:pPr>
        <w:pStyle w:val="XMLFragment"/>
        <w:rPr>
          <w:noProof w:val="0"/>
        </w:rPr>
      </w:pPr>
      <w:r w:rsidRPr="001B54C3">
        <w:rPr>
          <w:noProof w:val="0"/>
        </w:rPr>
        <w:t xml:space="preserve">  &lt;effectiveTime xsi:type='IVL_TS'&gt;</w:t>
      </w:r>
    </w:p>
    <w:p w14:paraId="2F404CB4" w14:textId="77777777" w:rsidR="00866BDC" w:rsidRPr="001B54C3" w:rsidRDefault="00866BDC">
      <w:pPr>
        <w:pStyle w:val="XMLFragment"/>
        <w:rPr>
          <w:noProof w:val="0"/>
        </w:rPr>
      </w:pPr>
      <w:r w:rsidRPr="001B54C3">
        <w:rPr>
          <w:noProof w:val="0"/>
        </w:rPr>
        <w:t xml:space="preserve">      &lt;low value=''/&gt;</w:t>
      </w:r>
    </w:p>
    <w:p w14:paraId="50CB56E4" w14:textId="77777777" w:rsidR="00866BDC" w:rsidRPr="001B54C3" w:rsidRDefault="00866BDC">
      <w:pPr>
        <w:pStyle w:val="XMLFragment"/>
        <w:rPr>
          <w:noProof w:val="0"/>
        </w:rPr>
      </w:pPr>
      <w:r w:rsidRPr="001B54C3">
        <w:rPr>
          <w:noProof w:val="0"/>
        </w:rPr>
        <w:t xml:space="preserve">      &lt;high value=''/&gt;</w:t>
      </w:r>
    </w:p>
    <w:p w14:paraId="23D1501E" w14:textId="77777777" w:rsidR="00866BDC" w:rsidRPr="001B54C3" w:rsidRDefault="00866BDC">
      <w:pPr>
        <w:pStyle w:val="XMLFragment"/>
        <w:rPr>
          <w:noProof w:val="0"/>
        </w:rPr>
      </w:pPr>
      <w:r w:rsidRPr="001B54C3">
        <w:rPr>
          <w:noProof w:val="0"/>
        </w:rPr>
        <w:t xml:space="preserve">  &lt;/effectiveTime&gt;</w:t>
      </w:r>
    </w:p>
    <w:p w14:paraId="2FFB649E" w14:textId="77777777" w:rsidR="00866BDC" w:rsidRPr="001B54C3" w:rsidRDefault="00866BDC">
      <w:pPr>
        <w:pStyle w:val="XMLFragment"/>
        <w:rPr>
          <w:noProof w:val="0"/>
        </w:rPr>
      </w:pPr>
      <w:r w:rsidRPr="001B54C3">
        <w:rPr>
          <w:noProof w:val="0"/>
        </w:rPr>
        <w:t xml:space="preserve">  &lt;effectiveTime operator='A' xsi:type='TS|PIVL_TS|EIVL_TS|PIVL_PPD_TS|SXPR_TS'&gt;</w:t>
      </w:r>
    </w:p>
    <w:p w14:paraId="5A4FD372" w14:textId="77777777" w:rsidR="00866BDC" w:rsidRPr="001B54C3" w:rsidRDefault="00866BDC">
      <w:pPr>
        <w:pStyle w:val="XMLFragment"/>
        <w:rPr>
          <w:noProof w:val="0"/>
        </w:rPr>
      </w:pPr>
      <w:r w:rsidRPr="001B54C3">
        <w:rPr>
          <w:noProof w:val="0"/>
        </w:rPr>
        <w:t xml:space="preserve">   :</w:t>
      </w:r>
    </w:p>
    <w:p w14:paraId="436F9248" w14:textId="77777777" w:rsidR="00866BDC" w:rsidRPr="001B54C3" w:rsidRDefault="00866BDC">
      <w:pPr>
        <w:pStyle w:val="XMLFragment"/>
        <w:rPr>
          <w:noProof w:val="0"/>
        </w:rPr>
      </w:pPr>
      <w:r w:rsidRPr="001B54C3">
        <w:rPr>
          <w:noProof w:val="0"/>
        </w:rPr>
        <w:t xml:space="preserve">  &lt;/effectiveTime&gt;</w:t>
      </w:r>
    </w:p>
    <w:p w14:paraId="2A4BB424" w14:textId="77777777" w:rsidR="00866BDC" w:rsidRPr="001B54C3" w:rsidRDefault="00866BDC">
      <w:pPr>
        <w:pStyle w:val="XMLFragment"/>
        <w:rPr>
          <w:noProof w:val="0"/>
        </w:rPr>
      </w:pPr>
      <w:r w:rsidRPr="001B54C3">
        <w:rPr>
          <w:noProof w:val="0"/>
        </w:rPr>
        <w:t xml:space="preserve">  &lt;routeCode code='' codeSystem='' displayName='' codeSystemName=''/&gt;</w:t>
      </w:r>
    </w:p>
    <w:p w14:paraId="354A96B4" w14:textId="77777777" w:rsidR="00866BDC" w:rsidRPr="001B54C3" w:rsidRDefault="00866BDC">
      <w:pPr>
        <w:pStyle w:val="XMLFragment"/>
        <w:rPr>
          <w:noProof w:val="0"/>
        </w:rPr>
      </w:pPr>
      <w:r w:rsidRPr="001B54C3">
        <w:rPr>
          <w:noProof w:val="0"/>
        </w:rPr>
        <w:t xml:space="preserve">  &lt;doseQuantity value='' unit=''/&gt;</w:t>
      </w:r>
    </w:p>
    <w:p w14:paraId="09845820" w14:textId="77777777" w:rsidR="00866BDC" w:rsidRPr="001B54C3" w:rsidRDefault="00866BDC">
      <w:pPr>
        <w:pStyle w:val="XMLFragment"/>
        <w:rPr>
          <w:noProof w:val="0"/>
        </w:rPr>
      </w:pPr>
      <w:r w:rsidRPr="001B54C3">
        <w:rPr>
          <w:noProof w:val="0"/>
        </w:rPr>
        <w:t xml:space="preserve">  &lt;approachSiteCode code='' codeSystem='' displayName='' codeSystemName=''/&gt;</w:t>
      </w:r>
    </w:p>
    <w:p w14:paraId="35358A35" w14:textId="77777777" w:rsidR="00866BDC" w:rsidRPr="001B54C3" w:rsidRDefault="00866BDC">
      <w:pPr>
        <w:pStyle w:val="XMLFragment"/>
        <w:rPr>
          <w:noProof w:val="0"/>
        </w:rPr>
      </w:pPr>
      <w:r w:rsidRPr="001B54C3">
        <w:rPr>
          <w:noProof w:val="0"/>
        </w:rPr>
        <w:t xml:space="preserve">  &lt;rateQuantity value='' unit=''/&gt;</w:t>
      </w:r>
    </w:p>
    <w:p w14:paraId="6203F123" w14:textId="77777777" w:rsidR="00866BDC" w:rsidRPr="001B54C3" w:rsidRDefault="00866BDC">
      <w:pPr>
        <w:pStyle w:val="XMLFragment"/>
        <w:rPr>
          <w:noProof w:val="0"/>
        </w:rPr>
      </w:pPr>
      <w:r w:rsidRPr="001B54C3">
        <w:rPr>
          <w:noProof w:val="0"/>
        </w:rPr>
        <w:t xml:space="preserve">  &lt;consumable&gt;</w:t>
      </w:r>
    </w:p>
    <w:p w14:paraId="4C46BC68" w14:textId="77777777" w:rsidR="00866BDC" w:rsidRPr="001B54C3" w:rsidRDefault="00866BDC">
      <w:pPr>
        <w:pStyle w:val="XMLFragment"/>
        <w:rPr>
          <w:noProof w:val="0"/>
        </w:rPr>
      </w:pPr>
      <w:r w:rsidRPr="001B54C3">
        <w:rPr>
          <w:noProof w:val="0"/>
        </w:rPr>
        <w:t xml:space="preserve">   :</w:t>
      </w:r>
    </w:p>
    <w:p w14:paraId="50B6C2D0" w14:textId="77777777" w:rsidR="00866BDC" w:rsidRPr="001B54C3" w:rsidRDefault="00866BDC">
      <w:pPr>
        <w:pStyle w:val="XMLFragment"/>
        <w:rPr>
          <w:noProof w:val="0"/>
        </w:rPr>
      </w:pPr>
      <w:r w:rsidRPr="001B54C3">
        <w:rPr>
          <w:noProof w:val="0"/>
        </w:rPr>
        <w:t xml:space="preserve">    .</w:t>
      </w:r>
    </w:p>
    <w:p w14:paraId="0E5C8806" w14:textId="77777777" w:rsidR="00866BDC" w:rsidRPr="001B54C3" w:rsidRDefault="00866BDC">
      <w:pPr>
        <w:pStyle w:val="XMLFragment"/>
        <w:rPr>
          <w:noProof w:val="0"/>
        </w:rPr>
      </w:pPr>
      <w:r w:rsidRPr="001B54C3">
        <w:rPr>
          <w:noProof w:val="0"/>
        </w:rPr>
        <w:t xml:space="preserve">  &lt;/consumable&gt;</w:t>
      </w:r>
    </w:p>
    <w:p w14:paraId="0EDAF538" w14:textId="77777777" w:rsidR="00866BDC" w:rsidRPr="001B54C3" w:rsidRDefault="00866BDC">
      <w:pPr>
        <w:pStyle w:val="XMLFragment"/>
        <w:rPr>
          <w:noProof w:val="0"/>
        </w:rPr>
      </w:pPr>
      <w:r w:rsidRPr="001B54C3">
        <w:rPr>
          <w:noProof w:val="0"/>
        </w:rPr>
        <w:t xml:space="preserve">  &lt;!-- 0..* entries describing the components --&gt;</w:t>
      </w:r>
    </w:p>
    <w:p w14:paraId="00FE312D" w14:textId="77777777" w:rsidR="00866BDC" w:rsidRPr="001B54C3" w:rsidRDefault="00866BDC">
      <w:pPr>
        <w:pStyle w:val="XMLFragment"/>
        <w:rPr>
          <w:noProof w:val="0"/>
        </w:rPr>
      </w:pPr>
      <w:r w:rsidRPr="001B54C3">
        <w:rPr>
          <w:noProof w:val="0"/>
        </w:rPr>
        <w:t xml:space="preserve">  &lt;entryRelationship typeCode='COMP' &gt;</w:t>
      </w:r>
    </w:p>
    <w:p w14:paraId="32B137EE" w14:textId="77777777" w:rsidR="00866BDC" w:rsidRPr="001B54C3" w:rsidRDefault="00866BDC">
      <w:pPr>
        <w:pStyle w:val="XMLFragment"/>
        <w:rPr>
          <w:noProof w:val="0"/>
        </w:rPr>
      </w:pPr>
      <w:r w:rsidRPr="001B54C3">
        <w:rPr>
          <w:noProof w:val="0"/>
        </w:rPr>
        <w:t xml:space="preserve">      &lt;sequenceNumber value=''/&gt;</w:t>
      </w:r>
    </w:p>
    <w:p w14:paraId="53BB8239" w14:textId="77777777" w:rsidR="00866BDC" w:rsidRPr="001B54C3" w:rsidRDefault="00866BDC">
      <w:pPr>
        <w:pStyle w:val="XMLFragment"/>
        <w:rPr>
          <w:noProof w:val="0"/>
        </w:rPr>
      </w:pPr>
      <w:r w:rsidRPr="001B54C3">
        <w:rPr>
          <w:noProof w:val="0"/>
        </w:rPr>
        <w:t xml:space="preserve">  &lt;/entryRelationship&gt;</w:t>
      </w:r>
    </w:p>
    <w:p w14:paraId="5B7FA51A" w14:textId="77777777" w:rsidR="00866BDC" w:rsidRPr="001B54C3" w:rsidRDefault="00866BDC">
      <w:pPr>
        <w:pStyle w:val="XMLFragment"/>
        <w:rPr>
          <w:noProof w:val="0"/>
        </w:rPr>
      </w:pPr>
      <w:r w:rsidRPr="001B54C3">
        <w:rPr>
          <w:noProof w:val="0"/>
        </w:rPr>
        <w:t xml:space="preserve">  &lt;!-- An optional entry relationship that indicates the reason for use --&gt;</w:t>
      </w:r>
    </w:p>
    <w:p w14:paraId="4AEDB741" w14:textId="77777777" w:rsidR="00866BDC" w:rsidRPr="001B54C3" w:rsidRDefault="00866BDC">
      <w:pPr>
        <w:pStyle w:val="XMLFragment"/>
        <w:rPr>
          <w:noProof w:val="0"/>
        </w:rPr>
      </w:pPr>
      <w:r w:rsidRPr="001B54C3">
        <w:rPr>
          <w:noProof w:val="0"/>
        </w:rPr>
        <w:t xml:space="preserve">  &lt;entryRelationship typeCode='RSON'&gt;</w:t>
      </w:r>
    </w:p>
    <w:p w14:paraId="1C9C062B" w14:textId="77777777" w:rsidR="00866BDC" w:rsidRPr="001B54C3" w:rsidRDefault="00866BDC">
      <w:pPr>
        <w:pStyle w:val="XMLFragment"/>
        <w:rPr>
          <w:noProof w:val="0"/>
        </w:rPr>
      </w:pPr>
      <w:r w:rsidRPr="001B54C3">
        <w:rPr>
          <w:noProof w:val="0"/>
        </w:rPr>
        <w:t xml:space="preserve">    &lt;act classCode='ACT' moodCode='EVN'&gt;</w:t>
      </w:r>
    </w:p>
    <w:p w14:paraId="28A55306" w14:textId="77777777" w:rsidR="00866BDC" w:rsidRPr="000A6AA8" w:rsidRDefault="00866BDC">
      <w:pPr>
        <w:pStyle w:val="XMLFragment"/>
        <w:rPr>
          <w:noProof w:val="0"/>
          <w:lang w:val="nl-NL"/>
          <w:rPrChange w:id="1569" w:author="Michael Clifton" w:date="2018-10-11T09:58:00Z">
            <w:rPr>
              <w:noProof w:val="0"/>
            </w:rPr>
          </w:rPrChange>
        </w:rPr>
      </w:pPr>
      <w:r w:rsidRPr="001B54C3">
        <w:rPr>
          <w:noProof w:val="0"/>
        </w:rPr>
        <w:t xml:space="preserve">      </w:t>
      </w:r>
      <w:r w:rsidRPr="000A6AA8">
        <w:rPr>
          <w:noProof w:val="0"/>
          <w:lang w:val="nl-NL"/>
          <w:rPrChange w:id="1570" w:author="Michael Clifton" w:date="2018-10-11T09:58:00Z">
            <w:rPr>
              <w:noProof w:val="0"/>
            </w:rPr>
          </w:rPrChange>
        </w:rPr>
        <w:t>&lt;templateId root='1.3.6.1.4.1.19376.1.5.3.1.4.4.1'/&gt;</w:t>
      </w:r>
    </w:p>
    <w:p w14:paraId="696ED7E2" w14:textId="77777777" w:rsidR="00866BDC" w:rsidRPr="000A6AA8" w:rsidRDefault="00866BDC">
      <w:pPr>
        <w:pStyle w:val="XMLFragment"/>
        <w:rPr>
          <w:noProof w:val="0"/>
          <w:lang w:val="nl-NL"/>
          <w:rPrChange w:id="1571" w:author="Michael Clifton" w:date="2018-10-11T09:58:00Z">
            <w:rPr>
              <w:noProof w:val="0"/>
            </w:rPr>
          </w:rPrChange>
        </w:rPr>
      </w:pPr>
      <w:r w:rsidRPr="000A6AA8">
        <w:rPr>
          <w:noProof w:val="0"/>
          <w:lang w:val="nl-NL"/>
          <w:rPrChange w:id="1572" w:author="Michael Clifton" w:date="2018-10-11T09:58:00Z">
            <w:rPr>
              <w:noProof w:val="0"/>
            </w:rPr>
          </w:rPrChange>
        </w:rPr>
        <w:t xml:space="preserve">      &lt;id root='' extension=''/&gt;</w:t>
      </w:r>
    </w:p>
    <w:p w14:paraId="5C5CD69C" w14:textId="77777777" w:rsidR="00866BDC" w:rsidRPr="001B54C3" w:rsidRDefault="00866BDC">
      <w:pPr>
        <w:pStyle w:val="XMLFragment"/>
        <w:rPr>
          <w:noProof w:val="0"/>
        </w:rPr>
      </w:pPr>
      <w:r w:rsidRPr="000A6AA8">
        <w:rPr>
          <w:noProof w:val="0"/>
          <w:lang w:val="nl-NL"/>
          <w:rPrChange w:id="1573" w:author="Michael Clifton" w:date="2018-10-11T09:58:00Z">
            <w:rPr>
              <w:noProof w:val="0"/>
            </w:rPr>
          </w:rPrChange>
        </w:rPr>
        <w:t xml:space="preserve">    </w:t>
      </w:r>
      <w:r w:rsidRPr="001B54C3">
        <w:rPr>
          <w:noProof w:val="0"/>
        </w:rPr>
        <w:t>&lt;/act&gt;</w:t>
      </w:r>
    </w:p>
    <w:p w14:paraId="70A212E2" w14:textId="77777777" w:rsidR="00866BDC" w:rsidRPr="001B54C3" w:rsidRDefault="00866BDC">
      <w:pPr>
        <w:pStyle w:val="XMLFragment"/>
        <w:rPr>
          <w:noProof w:val="0"/>
        </w:rPr>
      </w:pPr>
      <w:r w:rsidRPr="001B54C3">
        <w:rPr>
          <w:noProof w:val="0"/>
        </w:rPr>
        <w:t xml:space="preserve">  &lt;/entryRelationship&gt;</w:t>
      </w:r>
    </w:p>
    <w:p w14:paraId="14BB5DBE" w14:textId="77777777" w:rsidR="00866BDC" w:rsidRPr="001B54C3" w:rsidRDefault="00866BDC">
      <w:pPr>
        <w:pStyle w:val="XMLFragment"/>
        <w:rPr>
          <w:noProof w:val="0"/>
        </w:rPr>
      </w:pPr>
      <w:r w:rsidRPr="001B54C3">
        <w:rPr>
          <w:noProof w:val="0"/>
        </w:rPr>
        <w:t xml:space="preserve">  &lt;!-- An optional entry relationship that provides prescription activity --&gt;</w:t>
      </w:r>
    </w:p>
    <w:p w14:paraId="7307FC64" w14:textId="77777777" w:rsidR="00866BDC" w:rsidRPr="001B54C3" w:rsidRDefault="00866BDC">
      <w:pPr>
        <w:pStyle w:val="XMLFragment"/>
        <w:rPr>
          <w:noProof w:val="0"/>
        </w:rPr>
      </w:pPr>
      <w:r w:rsidRPr="001B54C3">
        <w:rPr>
          <w:noProof w:val="0"/>
        </w:rPr>
        <w:t xml:space="preserve">  &lt;entryRelationship typeCode='REFR'&gt;</w:t>
      </w:r>
    </w:p>
    <w:p w14:paraId="146A7547" w14:textId="77777777" w:rsidR="00866BDC" w:rsidRPr="001B54C3" w:rsidRDefault="00866BDC">
      <w:pPr>
        <w:pStyle w:val="XMLFragment"/>
        <w:rPr>
          <w:noProof w:val="0"/>
        </w:rPr>
      </w:pPr>
      <w:r w:rsidRPr="001B54C3">
        <w:rPr>
          <w:noProof w:val="0"/>
        </w:rPr>
        <w:t xml:space="preserve">    &lt;templateId root='1.3.6.1.4.1.19376.1.5.3.1.4.7.3'/&gt;</w:t>
      </w:r>
    </w:p>
    <w:p w14:paraId="5321DC77" w14:textId="77777777" w:rsidR="00866BDC" w:rsidRPr="001B54C3" w:rsidRDefault="00866BDC">
      <w:pPr>
        <w:pStyle w:val="XMLFragment"/>
        <w:rPr>
          <w:noProof w:val="0"/>
        </w:rPr>
      </w:pPr>
      <w:r w:rsidRPr="001B54C3">
        <w:rPr>
          <w:noProof w:val="0"/>
        </w:rPr>
        <w:t xml:space="preserve">     :</w:t>
      </w:r>
    </w:p>
    <w:p w14:paraId="5513997F" w14:textId="77777777" w:rsidR="00866BDC" w:rsidRPr="001B54C3" w:rsidRDefault="00866BDC">
      <w:pPr>
        <w:pStyle w:val="XMLFragment"/>
        <w:rPr>
          <w:noProof w:val="0"/>
        </w:rPr>
      </w:pPr>
      <w:r w:rsidRPr="001B54C3">
        <w:rPr>
          <w:noProof w:val="0"/>
        </w:rPr>
        <w:t xml:space="preserve">      .</w:t>
      </w:r>
    </w:p>
    <w:p w14:paraId="6BF475ED" w14:textId="77777777" w:rsidR="00866BDC" w:rsidRPr="001B54C3" w:rsidRDefault="00866BDC">
      <w:pPr>
        <w:pStyle w:val="XMLFragment"/>
        <w:rPr>
          <w:noProof w:val="0"/>
        </w:rPr>
      </w:pPr>
      <w:r w:rsidRPr="001B54C3">
        <w:rPr>
          <w:noProof w:val="0"/>
        </w:rPr>
        <w:t xml:space="preserve">  &lt;/entryRelationship&gt;</w:t>
      </w:r>
    </w:p>
    <w:p w14:paraId="1C5CE84E" w14:textId="77777777" w:rsidR="00866BDC" w:rsidRPr="001B54C3" w:rsidRDefault="00866BDC">
      <w:pPr>
        <w:pStyle w:val="XMLFragment"/>
        <w:rPr>
          <w:noProof w:val="0"/>
        </w:rPr>
      </w:pPr>
      <w:r w:rsidRPr="001B54C3">
        <w:rPr>
          <w:noProof w:val="0"/>
        </w:rPr>
        <w:t xml:space="preserve">  &lt;precondition&gt;</w:t>
      </w:r>
    </w:p>
    <w:p w14:paraId="3348BEB2" w14:textId="77777777" w:rsidR="00866BDC" w:rsidRPr="001B54C3" w:rsidRDefault="00866BDC">
      <w:pPr>
        <w:pStyle w:val="XMLFragment"/>
        <w:rPr>
          <w:noProof w:val="0"/>
        </w:rPr>
      </w:pPr>
      <w:r w:rsidRPr="001B54C3">
        <w:rPr>
          <w:noProof w:val="0"/>
        </w:rPr>
        <w:t xml:space="preserve">    &lt;criterion&gt;</w:t>
      </w:r>
    </w:p>
    <w:p w14:paraId="08C87BA6" w14:textId="77777777" w:rsidR="00866BDC" w:rsidRPr="001B54C3" w:rsidRDefault="00866BDC">
      <w:pPr>
        <w:pStyle w:val="XMLFragment"/>
        <w:rPr>
          <w:noProof w:val="0"/>
        </w:rPr>
      </w:pPr>
      <w:r w:rsidRPr="001B54C3">
        <w:rPr>
          <w:noProof w:val="0"/>
        </w:rPr>
        <w:t xml:space="preserve">      &lt;text&gt;&lt;reference value=''/&gt;&lt;/text&gt;</w:t>
      </w:r>
    </w:p>
    <w:p w14:paraId="0E3C3FA3" w14:textId="77777777" w:rsidR="00866BDC" w:rsidRPr="001B54C3" w:rsidRDefault="00866BDC">
      <w:pPr>
        <w:pStyle w:val="XMLFragment"/>
        <w:rPr>
          <w:noProof w:val="0"/>
        </w:rPr>
      </w:pPr>
      <w:r w:rsidRPr="001B54C3">
        <w:rPr>
          <w:noProof w:val="0"/>
        </w:rPr>
        <w:t xml:space="preserve">    &lt;/criterion&gt;</w:t>
      </w:r>
    </w:p>
    <w:p w14:paraId="386209C3" w14:textId="77777777" w:rsidR="00866BDC" w:rsidRPr="001B54C3" w:rsidRDefault="00866BDC">
      <w:pPr>
        <w:pStyle w:val="XMLFragment"/>
        <w:rPr>
          <w:noProof w:val="0"/>
        </w:rPr>
      </w:pPr>
      <w:r w:rsidRPr="001B54C3">
        <w:rPr>
          <w:noProof w:val="0"/>
        </w:rPr>
        <w:t xml:space="preserve">  &lt;/precondition&gt;</w:t>
      </w:r>
    </w:p>
    <w:p w14:paraId="241D4480" w14:textId="77777777" w:rsidR="00866BDC" w:rsidRPr="001B54C3" w:rsidRDefault="00866BDC">
      <w:pPr>
        <w:pStyle w:val="XMLFragment"/>
        <w:rPr>
          <w:noProof w:val="0"/>
        </w:rPr>
      </w:pPr>
      <w:r w:rsidRPr="001B54C3">
        <w:rPr>
          <w:noProof w:val="0"/>
        </w:rPr>
        <w:t>&lt;/substanceAdministration&gt;</w:t>
      </w:r>
    </w:p>
    <w:p w14:paraId="47DE70AE" w14:textId="77777777" w:rsidR="00AB71C6" w:rsidRDefault="00AB71C6">
      <w:pPr>
        <w:pStyle w:val="BodyText"/>
      </w:pPr>
    </w:p>
    <w:p w14:paraId="11D9A0FE" w14:textId="5C947F24" w:rsidR="00866BDC" w:rsidRPr="001B54C3" w:rsidRDefault="00866BDC">
      <w:pPr>
        <w:pStyle w:val="BodyText"/>
      </w:pPr>
      <w:r w:rsidRPr="001B54C3">
        <w:t xml:space="preserve">This content module is derived from the Medication content module to specifically and more easily describe the necessary details of intravenous fluid administration. For the purpose of EDER and other profiles employing this content module, the table below identifies and describes the fields and constraints on whether or not they are required to be sent. The fields are listed in the order that they appear in the CDA XML content. </w:t>
      </w:r>
    </w:p>
    <w:p w14:paraId="6501F67B" w14:textId="77777777" w:rsidR="00E13DC6" w:rsidRPr="001B54C3" w:rsidRDefault="00E13DC6">
      <w:pPr>
        <w:pStyle w:val="BodyText"/>
      </w:pPr>
    </w:p>
    <w:p w14:paraId="1759AE18" w14:textId="77777777" w:rsidR="00E13DC6" w:rsidRPr="001B54C3" w:rsidRDefault="00E13DC6">
      <w:pPr>
        <w:pStyle w:val="BodyText"/>
      </w:pPr>
    </w:p>
    <w:p w14:paraId="6678874A" w14:textId="77777777" w:rsidR="00E13DC6" w:rsidRPr="001B54C3" w:rsidRDefault="00E13DC6">
      <w:pPr>
        <w:pStyle w:val="BodyText"/>
      </w:pPr>
    </w:p>
    <w:p w14:paraId="38EB010B" w14:textId="77777777" w:rsidR="00866BDC" w:rsidRPr="001B54C3" w:rsidRDefault="00866BDC">
      <w:pPr>
        <w:pStyle w:val="Heading6"/>
        <w:rPr>
          <w:noProof w:val="0"/>
          <w:lang w:val="en-US"/>
        </w:rPr>
      </w:pPr>
      <w:bookmarkStart w:id="1574" w:name="_Toc466555506"/>
      <w:r w:rsidRPr="001B54C3">
        <w:rPr>
          <w:noProof w:val="0"/>
          <w:lang w:val="en-US"/>
        </w:rPr>
        <w:lastRenderedPageBreak/>
        <w:t>6.3.4.46.1.1 Medication Fields</w:t>
      </w:r>
      <w:bookmarkEnd w:id="1574"/>
      <w:r w:rsidRPr="001B54C3">
        <w:rPr>
          <w:noProof w:val="0"/>
          <w:lang w:val="en-US"/>
        </w:rPr>
        <w:t xml:space="preserve"> </w:t>
      </w:r>
    </w:p>
    <w:tbl>
      <w:tblPr>
        <w:tblW w:w="9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760"/>
        <w:gridCol w:w="1883"/>
        <w:gridCol w:w="5529"/>
      </w:tblGrid>
      <w:tr w:rsidR="00866BDC" w:rsidRPr="001B54C3" w14:paraId="44DD69A2" w14:textId="77777777" w:rsidTr="00820FCE">
        <w:trPr>
          <w:tblHeader/>
          <w:jc w:val="center"/>
        </w:trPr>
        <w:tc>
          <w:tcPr>
            <w:tcW w:w="0" w:type="auto"/>
            <w:shd w:val="clear" w:color="auto" w:fill="D9D9D9"/>
          </w:tcPr>
          <w:p w14:paraId="2A93D0B3" w14:textId="77777777" w:rsidR="00866BDC" w:rsidRPr="001B54C3" w:rsidRDefault="00866BDC">
            <w:pPr>
              <w:pStyle w:val="TableEntryHeader"/>
            </w:pPr>
            <w:r w:rsidRPr="001B54C3">
              <w:t>Field</w:t>
            </w:r>
          </w:p>
        </w:tc>
        <w:tc>
          <w:tcPr>
            <w:tcW w:w="0" w:type="auto"/>
            <w:shd w:val="clear" w:color="auto" w:fill="D9D9D9"/>
          </w:tcPr>
          <w:p w14:paraId="03BA245E" w14:textId="77777777" w:rsidR="00866BDC" w:rsidRPr="001B54C3" w:rsidRDefault="00866BDC">
            <w:pPr>
              <w:pStyle w:val="TableEntryHeader"/>
            </w:pPr>
            <w:r w:rsidRPr="001B54C3">
              <w:t>Opt.</w:t>
            </w:r>
          </w:p>
        </w:tc>
        <w:tc>
          <w:tcPr>
            <w:tcW w:w="0" w:type="auto"/>
            <w:shd w:val="clear" w:color="auto" w:fill="D9D9D9"/>
          </w:tcPr>
          <w:p w14:paraId="1711EC9D" w14:textId="77777777" w:rsidR="00866BDC" w:rsidRPr="001B54C3" w:rsidRDefault="00866BDC">
            <w:pPr>
              <w:pStyle w:val="TableEntryHeader"/>
            </w:pPr>
            <w:r w:rsidRPr="001B54C3">
              <w:t>CDA Tag</w:t>
            </w:r>
          </w:p>
        </w:tc>
        <w:tc>
          <w:tcPr>
            <w:tcW w:w="0" w:type="auto"/>
            <w:shd w:val="clear" w:color="auto" w:fill="D9D9D9"/>
          </w:tcPr>
          <w:p w14:paraId="25AEFAEF" w14:textId="77777777" w:rsidR="00866BDC" w:rsidRPr="001B54C3" w:rsidRDefault="00866BDC">
            <w:pPr>
              <w:pStyle w:val="TableEntryHeader"/>
            </w:pPr>
            <w:r w:rsidRPr="001B54C3">
              <w:t xml:space="preserve">Description </w:t>
            </w:r>
          </w:p>
        </w:tc>
      </w:tr>
      <w:tr w:rsidR="00866BDC" w:rsidRPr="001B54C3" w14:paraId="44513E0B" w14:textId="77777777" w:rsidTr="0024150E">
        <w:trPr>
          <w:jc w:val="center"/>
        </w:trPr>
        <w:tc>
          <w:tcPr>
            <w:tcW w:w="0" w:type="auto"/>
            <w:shd w:val="clear" w:color="auto" w:fill="auto"/>
          </w:tcPr>
          <w:p w14:paraId="7D2A3846" w14:textId="77777777" w:rsidR="00866BDC" w:rsidRPr="001B54C3" w:rsidRDefault="00866BDC">
            <w:pPr>
              <w:pStyle w:val="TableEntry"/>
            </w:pPr>
            <w:r w:rsidRPr="001B54C3">
              <w:t>Start and Stop Date</w:t>
            </w:r>
          </w:p>
        </w:tc>
        <w:tc>
          <w:tcPr>
            <w:tcW w:w="0" w:type="auto"/>
            <w:shd w:val="clear" w:color="auto" w:fill="auto"/>
          </w:tcPr>
          <w:p w14:paraId="57BDE01F" w14:textId="77777777" w:rsidR="00866BDC" w:rsidRPr="001B54C3" w:rsidRDefault="00866BDC">
            <w:pPr>
              <w:pStyle w:val="TableEntry"/>
            </w:pPr>
            <w:r w:rsidRPr="001B54C3">
              <w:t>R2</w:t>
            </w:r>
          </w:p>
        </w:tc>
        <w:tc>
          <w:tcPr>
            <w:tcW w:w="0" w:type="auto"/>
            <w:shd w:val="clear" w:color="auto" w:fill="auto"/>
          </w:tcPr>
          <w:p w14:paraId="2A4BE77F" w14:textId="77777777" w:rsidR="00866BDC" w:rsidRPr="001B54C3" w:rsidRDefault="00866BDC">
            <w:pPr>
              <w:pStyle w:val="TableEntry"/>
            </w:pPr>
            <w:r w:rsidRPr="001B54C3">
              <w:t>&lt;effectiveTime&gt;</w:t>
            </w:r>
          </w:p>
        </w:tc>
        <w:tc>
          <w:tcPr>
            <w:tcW w:w="0" w:type="auto"/>
            <w:shd w:val="clear" w:color="auto" w:fill="auto"/>
          </w:tcPr>
          <w:p w14:paraId="3CFCABA2" w14:textId="77777777" w:rsidR="00866BDC" w:rsidRPr="001B54C3" w:rsidRDefault="00866BDC">
            <w:pPr>
              <w:pStyle w:val="TableEntry"/>
            </w:pPr>
            <w:r w:rsidRPr="001B54C3">
              <w:t xml:space="preserve">The date and time when the fluid regimen began and is expected to finish. The first component of the &lt;effectiveTime&gt; encodes the lower and upper bounds over which the &lt;substanceAdministration&gt; occurs, and the start time is determined from the lower bound. If the fluid has been known to be stopped, the high value must be present, but expressed as a flavor of null (e.g., Unknown). </w:t>
            </w:r>
          </w:p>
        </w:tc>
      </w:tr>
      <w:tr w:rsidR="00866BDC" w:rsidRPr="001B54C3" w14:paraId="382771B0" w14:textId="77777777" w:rsidTr="0024150E">
        <w:trPr>
          <w:jc w:val="center"/>
        </w:trPr>
        <w:tc>
          <w:tcPr>
            <w:tcW w:w="0" w:type="auto"/>
            <w:shd w:val="clear" w:color="auto" w:fill="auto"/>
          </w:tcPr>
          <w:p w14:paraId="7BC5FDD1" w14:textId="77777777" w:rsidR="00866BDC" w:rsidRPr="001B54C3" w:rsidRDefault="00866BDC">
            <w:pPr>
              <w:pStyle w:val="TableEntry"/>
            </w:pPr>
            <w:r w:rsidRPr="001B54C3">
              <w:t>Dose</w:t>
            </w:r>
          </w:p>
        </w:tc>
        <w:tc>
          <w:tcPr>
            <w:tcW w:w="0" w:type="auto"/>
            <w:shd w:val="clear" w:color="auto" w:fill="auto"/>
          </w:tcPr>
          <w:p w14:paraId="75A72240" w14:textId="77777777" w:rsidR="00866BDC" w:rsidRPr="001B54C3" w:rsidRDefault="00866BDC">
            <w:pPr>
              <w:pStyle w:val="TableEntry"/>
            </w:pPr>
            <w:r w:rsidRPr="001B54C3">
              <w:t>R2</w:t>
            </w:r>
          </w:p>
        </w:tc>
        <w:tc>
          <w:tcPr>
            <w:tcW w:w="0" w:type="auto"/>
            <w:shd w:val="clear" w:color="auto" w:fill="auto"/>
          </w:tcPr>
          <w:p w14:paraId="27D9DDAC" w14:textId="77777777" w:rsidR="00866BDC" w:rsidRPr="001B54C3" w:rsidRDefault="00866BDC">
            <w:pPr>
              <w:pStyle w:val="TableEntry"/>
            </w:pPr>
            <w:r w:rsidRPr="001B54C3">
              <w:t>&lt;doseQuantity&gt;</w:t>
            </w:r>
          </w:p>
        </w:tc>
        <w:tc>
          <w:tcPr>
            <w:tcW w:w="0" w:type="auto"/>
            <w:shd w:val="clear" w:color="auto" w:fill="auto"/>
          </w:tcPr>
          <w:p w14:paraId="6C19E307" w14:textId="77777777" w:rsidR="00866BDC" w:rsidRPr="001B54C3" w:rsidRDefault="00866BDC">
            <w:pPr>
              <w:pStyle w:val="TableEntry"/>
            </w:pPr>
            <w:r w:rsidRPr="001B54C3">
              <w:t xml:space="preserve">The amount of fluid given. This should be in some known and measurable fluid unit, such as milliliters, or may be measured in "administration" units (such "units" of blood or "packs" of platelets). </w:t>
            </w:r>
          </w:p>
        </w:tc>
      </w:tr>
      <w:tr w:rsidR="00866BDC" w:rsidRPr="001B54C3" w14:paraId="4E7FE31D" w14:textId="77777777" w:rsidTr="0024150E">
        <w:trPr>
          <w:jc w:val="center"/>
        </w:trPr>
        <w:tc>
          <w:tcPr>
            <w:tcW w:w="0" w:type="auto"/>
            <w:shd w:val="clear" w:color="auto" w:fill="auto"/>
          </w:tcPr>
          <w:p w14:paraId="5C414760" w14:textId="77777777" w:rsidR="00866BDC" w:rsidRPr="001B54C3" w:rsidRDefault="00866BDC">
            <w:pPr>
              <w:pStyle w:val="TableEntry"/>
            </w:pPr>
            <w:r w:rsidRPr="001B54C3">
              <w:t>Site</w:t>
            </w:r>
          </w:p>
        </w:tc>
        <w:tc>
          <w:tcPr>
            <w:tcW w:w="0" w:type="auto"/>
            <w:shd w:val="clear" w:color="auto" w:fill="auto"/>
          </w:tcPr>
          <w:p w14:paraId="4F5C10EE" w14:textId="77777777" w:rsidR="00866BDC" w:rsidRPr="001B54C3" w:rsidRDefault="00866BDC">
            <w:pPr>
              <w:pStyle w:val="TableEntry"/>
            </w:pPr>
            <w:r w:rsidRPr="001B54C3">
              <w:t>O</w:t>
            </w:r>
          </w:p>
        </w:tc>
        <w:tc>
          <w:tcPr>
            <w:tcW w:w="0" w:type="auto"/>
            <w:shd w:val="clear" w:color="auto" w:fill="auto"/>
          </w:tcPr>
          <w:p w14:paraId="1A02593F" w14:textId="77777777" w:rsidR="00866BDC" w:rsidRPr="001B54C3" w:rsidRDefault="00866BDC">
            <w:pPr>
              <w:pStyle w:val="TableEntry"/>
            </w:pPr>
            <w:r w:rsidRPr="001B54C3">
              <w:t>&lt;approachSiteCode&gt;</w:t>
            </w:r>
          </w:p>
        </w:tc>
        <w:tc>
          <w:tcPr>
            <w:tcW w:w="0" w:type="auto"/>
            <w:shd w:val="clear" w:color="auto" w:fill="auto"/>
          </w:tcPr>
          <w:p w14:paraId="6726971B" w14:textId="77777777" w:rsidR="00866BDC" w:rsidRPr="001B54C3" w:rsidRDefault="00866BDC">
            <w:pPr>
              <w:pStyle w:val="TableEntry"/>
            </w:pPr>
            <w:r w:rsidRPr="001B54C3">
              <w:t>The site where the fluid is administered (</w:t>
            </w:r>
            <w:r w:rsidR="003A6FC9" w:rsidRPr="001B54C3">
              <w:t>i.e.,</w:t>
            </w:r>
            <w:r w:rsidRPr="001B54C3">
              <w:t xml:space="preserve"> "Left Antecubital", or "Central Line"). </w:t>
            </w:r>
          </w:p>
        </w:tc>
      </w:tr>
      <w:tr w:rsidR="00866BDC" w:rsidRPr="001B54C3" w14:paraId="09AF6FA7" w14:textId="77777777" w:rsidTr="0024150E">
        <w:trPr>
          <w:jc w:val="center"/>
        </w:trPr>
        <w:tc>
          <w:tcPr>
            <w:tcW w:w="0" w:type="auto"/>
            <w:shd w:val="clear" w:color="auto" w:fill="auto"/>
          </w:tcPr>
          <w:p w14:paraId="1B38B67D" w14:textId="77777777" w:rsidR="00866BDC" w:rsidRPr="001B54C3" w:rsidRDefault="00866BDC">
            <w:pPr>
              <w:pStyle w:val="TableEntry"/>
            </w:pPr>
            <w:r w:rsidRPr="001B54C3">
              <w:t>Rate</w:t>
            </w:r>
          </w:p>
        </w:tc>
        <w:tc>
          <w:tcPr>
            <w:tcW w:w="0" w:type="auto"/>
            <w:shd w:val="clear" w:color="auto" w:fill="auto"/>
          </w:tcPr>
          <w:p w14:paraId="69BDA2EA" w14:textId="77777777" w:rsidR="00866BDC" w:rsidRPr="001B54C3" w:rsidRDefault="00866BDC">
            <w:pPr>
              <w:pStyle w:val="TableEntry"/>
            </w:pPr>
            <w:r w:rsidRPr="001B54C3">
              <w:t>R2</w:t>
            </w:r>
          </w:p>
        </w:tc>
        <w:tc>
          <w:tcPr>
            <w:tcW w:w="0" w:type="auto"/>
            <w:shd w:val="clear" w:color="auto" w:fill="auto"/>
          </w:tcPr>
          <w:p w14:paraId="2B1FCC1E" w14:textId="77777777" w:rsidR="00866BDC" w:rsidRPr="001B54C3" w:rsidRDefault="00866BDC">
            <w:pPr>
              <w:pStyle w:val="TableEntry"/>
            </w:pPr>
            <w:r w:rsidRPr="001B54C3">
              <w:t>&lt;rateQuantity&gt;</w:t>
            </w:r>
          </w:p>
        </w:tc>
        <w:tc>
          <w:tcPr>
            <w:tcW w:w="0" w:type="auto"/>
            <w:shd w:val="clear" w:color="auto" w:fill="auto"/>
          </w:tcPr>
          <w:p w14:paraId="7DE65DF5" w14:textId="77777777" w:rsidR="00866BDC" w:rsidRPr="001B54C3" w:rsidRDefault="00866BDC">
            <w:pPr>
              <w:pStyle w:val="TableEntry"/>
            </w:pPr>
            <w:r w:rsidRPr="001B54C3">
              <w:t xml:space="preserve">The rate is a measurement of how fast the fluid is given to the patient over time (e.g., .5 liter / 1 hr). </w:t>
            </w:r>
          </w:p>
        </w:tc>
      </w:tr>
      <w:tr w:rsidR="00866BDC" w:rsidRPr="001B54C3" w14:paraId="5CFC8C1F" w14:textId="77777777" w:rsidTr="0024150E">
        <w:trPr>
          <w:jc w:val="center"/>
        </w:trPr>
        <w:tc>
          <w:tcPr>
            <w:tcW w:w="0" w:type="auto"/>
            <w:shd w:val="clear" w:color="auto" w:fill="auto"/>
          </w:tcPr>
          <w:p w14:paraId="2A5AFFA9" w14:textId="77777777" w:rsidR="00866BDC" w:rsidRPr="001B54C3" w:rsidRDefault="00866BDC">
            <w:pPr>
              <w:pStyle w:val="TableEntry"/>
            </w:pPr>
            <w:r w:rsidRPr="001B54C3">
              <w:t>Product</w:t>
            </w:r>
          </w:p>
        </w:tc>
        <w:tc>
          <w:tcPr>
            <w:tcW w:w="0" w:type="auto"/>
            <w:shd w:val="clear" w:color="auto" w:fill="auto"/>
          </w:tcPr>
          <w:p w14:paraId="000EAD65" w14:textId="77777777" w:rsidR="00866BDC" w:rsidRPr="001B54C3" w:rsidRDefault="00866BDC">
            <w:pPr>
              <w:pStyle w:val="TableEntry"/>
            </w:pPr>
            <w:r w:rsidRPr="001B54C3">
              <w:t>R</w:t>
            </w:r>
          </w:p>
        </w:tc>
        <w:tc>
          <w:tcPr>
            <w:tcW w:w="0" w:type="auto"/>
            <w:shd w:val="clear" w:color="auto" w:fill="auto"/>
          </w:tcPr>
          <w:p w14:paraId="4E1EBB9B" w14:textId="77777777" w:rsidR="00866BDC" w:rsidRPr="001B54C3" w:rsidRDefault="00866BDC">
            <w:pPr>
              <w:pStyle w:val="TableEntry"/>
            </w:pPr>
            <w:r w:rsidRPr="001B54C3">
              <w:t>&lt;consumable&gt;</w:t>
            </w:r>
            <w:r w:rsidRPr="001B54C3">
              <w:br/>
              <w:t>&lt;name&gt;</w:t>
            </w:r>
            <w:r w:rsidRPr="001B54C3">
              <w:br/>
              <w:t>&lt;/consumable&gt;</w:t>
            </w:r>
          </w:p>
        </w:tc>
        <w:tc>
          <w:tcPr>
            <w:tcW w:w="0" w:type="auto"/>
            <w:shd w:val="clear" w:color="auto" w:fill="auto"/>
          </w:tcPr>
          <w:p w14:paraId="0C1000D4" w14:textId="77777777" w:rsidR="00866BDC" w:rsidRPr="001B54C3" w:rsidRDefault="00866BDC">
            <w:pPr>
              <w:pStyle w:val="TableEntry"/>
            </w:pPr>
            <w:r w:rsidRPr="001B54C3">
              <w:t xml:space="preserve">The name of the substance or product. This should be sufficient for a provider to identify the type of fluid. It may be a trade name (Plasmalyte®)or a generic name. This information is required in all fluid entries. The name should not include packaging, strength or dosing information. </w:t>
            </w:r>
          </w:p>
        </w:tc>
      </w:tr>
      <w:tr w:rsidR="00866BDC" w:rsidRPr="001B54C3" w14:paraId="57E642F5" w14:textId="77777777" w:rsidTr="0024150E">
        <w:trPr>
          <w:jc w:val="center"/>
        </w:trPr>
        <w:tc>
          <w:tcPr>
            <w:tcW w:w="0" w:type="auto"/>
            <w:shd w:val="clear" w:color="auto" w:fill="auto"/>
          </w:tcPr>
          <w:p w14:paraId="5F98698F" w14:textId="77777777" w:rsidR="00866BDC" w:rsidRPr="001B54C3" w:rsidRDefault="00866BDC">
            <w:pPr>
              <w:pStyle w:val="TableEntry"/>
            </w:pPr>
            <w:r w:rsidRPr="001B54C3">
              <w:t>Code</w:t>
            </w:r>
          </w:p>
        </w:tc>
        <w:tc>
          <w:tcPr>
            <w:tcW w:w="0" w:type="auto"/>
            <w:shd w:val="clear" w:color="auto" w:fill="auto"/>
          </w:tcPr>
          <w:p w14:paraId="75168D28" w14:textId="77777777" w:rsidR="00866BDC" w:rsidRPr="001B54C3" w:rsidRDefault="00866BDC">
            <w:pPr>
              <w:pStyle w:val="TableEntry"/>
            </w:pPr>
            <w:r w:rsidRPr="001B54C3">
              <w:t>R2</w:t>
            </w:r>
          </w:p>
        </w:tc>
        <w:tc>
          <w:tcPr>
            <w:tcW w:w="0" w:type="auto"/>
            <w:shd w:val="clear" w:color="auto" w:fill="auto"/>
          </w:tcPr>
          <w:p w14:paraId="7D321B2F" w14:textId="77777777" w:rsidR="00866BDC" w:rsidRPr="001B54C3" w:rsidRDefault="00866BDC">
            <w:pPr>
              <w:pStyle w:val="TableEntry"/>
            </w:pPr>
            <w:r w:rsidRPr="001B54C3">
              <w:t>&lt;consumable&gt;</w:t>
            </w:r>
            <w:r w:rsidRPr="001B54C3">
              <w:br/>
              <w:t>&lt;code/&gt;</w:t>
            </w:r>
            <w:r w:rsidRPr="001B54C3">
              <w:br/>
              <w:t>&lt;/consumable&gt;</w:t>
            </w:r>
          </w:p>
        </w:tc>
        <w:tc>
          <w:tcPr>
            <w:tcW w:w="0" w:type="auto"/>
            <w:shd w:val="clear" w:color="auto" w:fill="auto"/>
          </w:tcPr>
          <w:p w14:paraId="0649CA65" w14:textId="77777777" w:rsidR="00866BDC" w:rsidRPr="001B54C3" w:rsidRDefault="00866BDC">
            <w:pPr>
              <w:pStyle w:val="TableEntry"/>
            </w:pPr>
            <w:r w:rsidRPr="001B54C3">
              <w:t xml:space="preserve">A code describing the product from a controlled vocabulary, such as RxNorm, First DataBank, et cetera. </w:t>
            </w:r>
          </w:p>
        </w:tc>
      </w:tr>
    </w:tbl>
    <w:p w14:paraId="37A388AC" w14:textId="77777777" w:rsidR="00866BDC" w:rsidRPr="001B54C3" w:rsidRDefault="00866BDC">
      <w:pPr>
        <w:pStyle w:val="Heading6"/>
        <w:rPr>
          <w:noProof w:val="0"/>
          <w:lang w:val="en-US"/>
        </w:rPr>
      </w:pPr>
      <w:bookmarkStart w:id="1575" w:name="_Toc466555507"/>
      <w:bookmarkStart w:id="1576" w:name=".3CsubstanceAdministration_classCode.3D."/>
      <w:r w:rsidRPr="001B54C3">
        <w:rPr>
          <w:noProof w:val="0"/>
          <w:lang w:val="en-US"/>
        </w:rPr>
        <w:t>6.3.4.46.1.2 &lt;substanceAdministration classCode='SBADM' moodCode='INT|EVN'&gt;</w:t>
      </w:r>
      <w:bookmarkEnd w:id="1575"/>
    </w:p>
    <w:p w14:paraId="17BEF5E5" w14:textId="77777777" w:rsidR="00866BDC" w:rsidRPr="001B54C3" w:rsidRDefault="00866BDC">
      <w:pPr>
        <w:pStyle w:val="BodyText"/>
      </w:pPr>
      <w:r w:rsidRPr="001B54C3">
        <w:t xml:space="preserve">The general model is to record each fluid administered in a &lt;substanceAdministration&gt; intent (moodCode='INT'). Fluids that have been started but not completely administered should be recorded in a &lt;substanceAdministration&gt; intent (moodCode='INT'). Fluids that have been completed should be recorded as an event (moodCode='EVN'). </w:t>
      </w:r>
    </w:p>
    <w:p w14:paraId="13EC09A4" w14:textId="77777777" w:rsidR="00866BDC" w:rsidRPr="000A6AA8" w:rsidRDefault="00866BDC">
      <w:pPr>
        <w:pStyle w:val="Heading6"/>
        <w:rPr>
          <w:noProof w:val="0"/>
          <w:lang w:val="nl-NL"/>
          <w:rPrChange w:id="1577" w:author="Michael Clifton" w:date="2018-10-11T09:58:00Z">
            <w:rPr>
              <w:noProof w:val="0"/>
              <w:lang w:val="en-US"/>
            </w:rPr>
          </w:rPrChange>
        </w:rPr>
      </w:pPr>
      <w:bookmarkStart w:id="1578" w:name="_Toc466555508"/>
      <w:bookmarkStart w:id="1579" w:name=".3CtemplateId_root.3D.272.16.840.1.11388"/>
      <w:bookmarkEnd w:id="1576"/>
      <w:r w:rsidRPr="000A6AA8">
        <w:rPr>
          <w:noProof w:val="0"/>
          <w:lang w:val="nl-NL"/>
          <w:rPrChange w:id="1580" w:author="Michael Clifton" w:date="2018-10-11T09:58:00Z">
            <w:rPr>
              <w:noProof w:val="0"/>
              <w:lang w:val="en-US"/>
            </w:rPr>
          </w:rPrChange>
        </w:rPr>
        <w:t>6.3.4.46.1.3 &lt;templateId root='2.16.840.1.113883.10.20.1.24'/&gt;</w:t>
      </w:r>
      <w:r w:rsidRPr="000A6AA8">
        <w:rPr>
          <w:noProof w:val="0"/>
          <w:lang w:val="nl-NL"/>
          <w:rPrChange w:id="1581" w:author="Michael Clifton" w:date="2018-10-11T09:58:00Z">
            <w:rPr>
              <w:noProof w:val="0"/>
              <w:lang w:val="en-US"/>
            </w:rPr>
          </w:rPrChange>
        </w:rPr>
        <w:br/>
        <w:t>&lt;templateId root='1.3.6.1.4.1.19376.1.5.3.1.4.7'/&gt;</w:t>
      </w:r>
      <w:r w:rsidRPr="000A6AA8">
        <w:rPr>
          <w:noProof w:val="0"/>
          <w:lang w:val="nl-NL"/>
          <w:rPrChange w:id="1582" w:author="Michael Clifton" w:date="2018-10-11T09:58:00Z">
            <w:rPr>
              <w:noProof w:val="0"/>
              <w:lang w:val="en-US"/>
            </w:rPr>
          </w:rPrChange>
        </w:rPr>
        <w:br/>
        <w:t>&lt;templateId root='1.3.6.1.4.1.19376.1.5.3.1.4.7.1' /&gt;</w:t>
      </w:r>
      <w:bookmarkEnd w:id="1578"/>
    </w:p>
    <w:p w14:paraId="613A9BF0" w14:textId="77777777" w:rsidR="00866BDC" w:rsidRPr="001B54C3" w:rsidRDefault="00866BDC">
      <w:pPr>
        <w:pStyle w:val="BodyText"/>
      </w:pPr>
      <w:r w:rsidRPr="001B54C3">
        <w:t xml:space="preserve">All intravenous fluid entries use the &lt;templateId&gt; elements specified above to indicate that they are IV fluid administration acts. This element is required. </w:t>
      </w:r>
    </w:p>
    <w:p w14:paraId="207D2B58" w14:textId="77777777" w:rsidR="00866BDC" w:rsidRPr="001B54C3" w:rsidRDefault="00866BDC">
      <w:pPr>
        <w:pStyle w:val="Heading6"/>
        <w:rPr>
          <w:noProof w:val="0"/>
          <w:lang w:val="en-US"/>
        </w:rPr>
      </w:pPr>
      <w:bookmarkStart w:id="1583" w:name="_Toc466555509"/>
      <w:bookmarkStart w:id="1584" w:name=".3Cid_root.3D.27.C2.A0.27_extension.3D.2"/>
      <w:bookmarkEnd w:id="1579"/>
      <w:r w:rsidRPr="001B54C3">
        <w:rPr>
          <w:noProof w:val="0"/>
          <w:lang w:val="en-US"/>
        </w:rPr>
        <w:t>6.3.4.46.1.4 &lt;id root='' extension=''/&gt;</w:t>
      </w:r>
      <w:bookmarkEnd w:id="1583"/>
    </w:p>
    <w:p w14:paraId="7CF48AAF" w14:textId="77777777" w:rsidR="00866BDC" w:rsidRPr="001B54C3" w:rsidRDefault="00866BDC">
      <w:pPr>
        <w:pStyle w:val="BodyText"/>
      </w:pPr>
      <w:r w:rsidRPr="001B54C3">
        <w:t xml:space="preserve">The &lt;substanceAdministration&gt; element must be uniquely identified. If there is no explicit identifier for this observation in the source EMR system, a GUID may be used for the root attribute, and the extension may be omitted. Although HL7 allows for multiple identifiers, this </w:t>
      </w:r>
      <w:r w:rsidR="00403A64" w:rsidRPr="001B54C3">
        <w:t>Technical Framework profile</w:t>
      </w:r>
      <w:r w:rsidRPr="001B54C3">
        <w:t xml:space="preserve"> requires that one and only one be used. </w:t>
      </w:r>
    </w:p>
    <w:p w14:paraId="4C7952DC" w14:textId="77777777" w:rsidR="00866BDC" w:rsidRPr="001B54C3" w:rsidRDefault="00866BDC">
      <w:pPr>
        <w:pStyle w:val="Heading6"/>
        <w:rPr>
          <w:noProof w:val="0"/>
          <w:lang w:val="en-US"/>
        </w:rPr>
      </w:pPr>
      <w:bookmarkStart w:id="1585" w:name="_Toc466555510"/>
      <w:bookmarkStart w:id="1586" w:name=".3Ccode_code.3D.27.C2.A0.27_displayName."/>
      <w:bookmarkEnd w:id="1584"/>
      <w:r w:rsidRPr="001B54C3">
        <w:rPr>
          <w:noProof w:val="0"/>
          <w:lang w:val="en-US"/>
        </w:rPr>
        <w:lastRenderedPageBreak/>
        <w:t>6.3.4.46.1.5 &lt;code code='' displayName='' codeSystem='' codeSystemName=''&gt;</w:t>
      </w:r>
      <w:bookmarkEnd w:id="1585"/>
    </w:p>
    <w:p w14:paraId="656CA25A" w14:textId="77777777" w:rsidR="00866BDC" w:rsidRPr="001B54C3" w:rsidRDefault="00866BDC">
      <w:pPr>
        <w:pStyle w:val="BodyText"/>
      </w:pPr>
      <w:r w:rsidRPr="001B54C3">
        <w:t xml:space="preserve">The &lt;code&gt; element is required, and is used to supply a code that describes the act of fluid administration, not the fluid being administered. This may be a procedure code, such as those found in CPT-4 (and often used for billing), or may describe the method of administration, such as by intravenous injection. </w:t>
      </w:r>
    </w:p>
    <w:p w14:paraId="139D4E22" w14:textId="77777777" w:rsidR="00866BDC" w:rsidRPr="001B54C3" w:rsidRDefault="00866BDC">
      <w:pPr>
        <w:pStyle w:val="Heading6"/>
        <w:rPr>
          <w:noProof w:val="0"/>
          <w:lang w:val="en-US"/>
        </w:rPr>
      </w:pPr>
      <w:bookmarkStart w:id="1587" w:name="_Toc466555511"/>
      <w:bookmarkStart w:id="1588" w:name=".3Ctext.3E.3Creference_value.3D.27.C2.A0"/>
      <w:bookmarkEnd w:id="1586"/>
      <w:r w:rsidRPr="001B54C3">
        <w:rPr>
          <w:noProof w:val="0"/>
          <w:lang w:val="en-US"/>
        </w:rPr>
        <w:t>6.3.4.46.1.6 &lt;text&gt;&lt;reference value=''/&gt;&lt;/text&gt;</w:t>
      </w:r>
      <w:bookmarkEnd w:id="1587"/>
    </w:p>
    <w:p w14:paraId="14CB365C" w14:textId="77777777" w:rsidR="00866BDC" w:rsidRPr="001B54C3" w:rsidRDefault="00866BDC">
      <w:pPr>
        <w:pStyle w:val="BodyText"/>
      </w:pPr>
      <w:r w:rsidRPr="001B54C3">
        <w:t xml:space="preserve">The URI given in the value attribute of the &lt;reference&gt; element points to an element in the narrative content that contains the complete text describing the fluid administration. </w:t>
      </w:r>
    </w:p>
    <w:p w14:paraId="52F13040" w14:textId="77777777" w:rsidR="00866BDC" w:rsidRPr="001B54C3" w:rsidRDefault="00866BDC">
      <w:pPr>
        <w:pStyle w:val="Heading6"/>
        <w:rPr>
          <w:noProof w:val="0"/>
          <w:lang w:val="en-US"/>
        </w:rPr>
      </w:pPr>
      <w:bookmarkStart w:id="1589" w:name="_Toc466555512"/>
      <w:bookmarkStart w:id="1590" w:name=".3CstatusCode_code.3D.27completed.7Cacti"/>
      <w:bookmarkEnd w:id="1588"/>
      <w:r w:rsidRPr="001B54C3">
        <w:rPr>
          <w:noProof w:val="0"/>
          <w:lang w:val="en-US"/>
        </w:rPr>
        <w:t>6.3.4.46.1.7 &lt;statusCode code='completed|active'/&gt;</w:t>
      </w:r>
      <w:bookmarkEnd w:id="1589"/>
    </w:p>
    <w:p w14:paraId="09D4F65F" w14:textId="77777777" w:rsidR="00866BDC" w:rsidRPr="001B54C3" w:rsidRDefault="00866BDC">
      <w:pPr>
        <w:pStyle w:val="BodyText"/>
      </w:pPr>
      <w:r w:rsidRPr="001B54C3">
        <w:t xml:space="preserve">The status of all &lt;substanceAdministration&gt; elements must be "completed" or "active". If "completed", then the administration has occurred, or the request or order has been placed. If "active", then at the time recorded, the fluid was still being administered. </w:t>
      </w:r>
    </w:p>
    <w:p w14:paraId="49FC5C4C" w14:textId="77777777" w:rsidR="00866BDC" w:rsidRPr="001B54C3" w:rsidRDefault="00866BDC">
      <w:pPr>
        <w:pStyle w:val="Heading6"/>
        <w:rPr>
          <w:noProof w:val="0"/>
          <w:lang w:val="en-US"/>
        </w:rPr>
      </w:pPr>
      <w:bookmarkStart w:id="1591" w:name="_Toc466555513"/>
      <w:bookmarkStart w:id="1592" w:name=".3CeffectiveTime_xsi:type.3D.27IVL_TS.27"/>
      <w:bookmarkEnd w:id="1590"/>
      <w:r w:rsidRPr="001B54C3">
        <w:rPr>
          <w:noProof w:val="0"/>
          <w:lang w:val="en-US"/>
        </w:rPr>
        <w:t>6.3.4.1.46.8 &lt;effectiveTime xsi:type='IVL_TS'&gt;</w:t>
      </w:r>
      <w:bookmarkEnd w:id="1591"/>
    </w:p>
    <w:p w14:paraId="716DBBE1" w14:textId="77777777" w:rsidR="00866BDC" w:rsidRPr="001B54C3" w:rsidRDefault="00866BDC">
      <w:pPr>
        <w:pStyle w:val="BodyText"/>
      </w:pPr>
      <w:r w:rsidRPr="001B54C3">
        <w:t xml:space="preserve">The first &lt;effectiveTime&gt; element encodes the start and stop time of the administration. This </w:t>
      </w:r>
      <w:r w:rsidR="00C5586E" w:rsidRPr="001B54C3">
        <w:t xml:space="preserve">is </w:t>
      </w:r>
      <w:r w:rsidRPr="001B54C3">
        <w:t xml:space="preserve">an interval of time (xsi:type='IVL_TS'), and must be specified as shown. This is an additional constraint placed upon CDA Release 2.0 by this </w:t>
      </w:r>
      <w:r w:rsidR="00403A64" w:rsidRPr="001B54C3">
        <w:t xml:space="preserve">Technical Framework </w:t>
      </w:r>
      <w:r w:rsidRPr="001B54C3">
        <w:t xml:space="preserve">profile, and simplifies the exchange of start/stop and frequency information between EMR systems. </w:t>
      </w:r>
    </w:p>
    <w:p w14:paraId="19CD92A3" w14:textId="77777777" w:rsidR="00866BDC" w:rsidRPr="001B54C3" w:rsidRDefault="00866BDC">
      <w:pPr>
        <w:pStyle w:val="Heading6"/>
        <w:rPr>
          <w:noProof w:val="0"/>
          <w:lang w:val="en-US"/>
        </w:rPr>
      </w:pPr>
      <w:bookmarkStart w:id="1593" w:name="_Toc466555514"/>
      <w:bookmarkStart w:id="1594" w:name=".3Clow_value.3D.27.C2.A0.27.2F.3E.3Chigh"/>
      <w:bookmarkEnd w:id="1592"/>
      <w:r w:rsidRPr="001B54C3">
        <w:rPr>
          <w:noProof w:val="0"/>
          <w:lang w:val="en-US"/>
        </w:rPr>
        <w:t>6.3.4.46.1.9 &lt;low value=''/&gt;&lt;high value=''/&gt;</w:t>
      </w:r>
      <w:bookmarkEnd w:id="1593"/>
    </w:p>
    <w:p w14:paraId="7E7F4044" w14:textId="77777777" w:rsidR="00866BDC" w:rsidRPr="001B54C3" w:rsidRDefault="00866BDC">
      <w:pPr>
        <w:pStyle w:val="BodyText"/>
      </w:pPr>
      <w:r w:rsidRPr="001B54C3">
        <w:t xml:space="preserve">The &lt;low&gt; and &lt;high&gt; values of the first &lt;effectiveTime&gt; element represent the start and stop times for the fluid administration. The &lt;low&gt; value represents the start time, and the &lt;high&gt; value represents the stop time. If either the &lt;low&gt; or the &lt;high&gt; value is unknown, this shall be recorded by setting the nullFlavor attribute to UNK. The &lt;high&gt; value records the end of the fluid administration according to the information provided in the initial fluid order or RN documentation. For example, if the fluid order is for one liter, and the fluid is to be delivered at 250 mL/hr, then the high value should contain a datetime that is 4 hours later then the &lt;low&gt; value. The rationale is that a provider, seeing a discontinued fluid could normally assume that the fluid has been stopped, even if the intent of the treatment plan is to continue the fluid continuously. </w:t>
      </w:r>
    </w:p>
    <w:p w14:paraId="72D174B9" w14:textId="77777777" w:rsidR="00866BDC" w:rsidRPr="001B54C3" w:rsidRDefault="00866BDC">
      <w:pPr>
        <w:pStyle w:val="Heading6"/>
        <w:rPr>
          <w:noProof w:val="0"/>
          <w:lang w:val="en-US"/>
        </w:rPr>
      </w:pPr>
      <w:bookmarkStart w:id="1595" w:name="_Toc466555515"/>
      <w:bookmarkStart w:id="1596" w:name=".3CapproachSiteCode_code.3D.27.C2.A0.27_"/>
      <w:bookmarkEnd w:id="1594"/>
      <w:r w:rsidRPr="001B54C3">
        <w:rPr>
          <w:noProof w:val="0"/>
          <w:lang w:val="en-US"/>
        </w:rPr>
        <w:t>6.3.4.46.1.10 &lt;approachSiteCode code='' codeSystem=''&gt;</w:t>
      </w:r>
      <w:r w:rsidRPr="001B54C3">
        <w:rPr>
          <w:noProof w:val="0"/>
          <w:lang w:val="en-US"/>
        </w:rPr>
        <w:br/>
        <w:t>originalText&gt;&lt;reference value=''/&gt;&lt;/originalText&gt;</w:t>
      </w:r>
      <w:r w:rsidRPr="001B54C3">
        <w:rPr>
          <w:noProof w:val="0"/>
          <w:lang w:val="en-US"/>
        </w:rPr>
        <w:br/>
        <w:t>&lt;/approachSiteCode&gt;</w:t>
      </w:r>
      <w:bookmarkEnd w:id="1595"/>
    </w:p>
    <w:p w14:paraId="6877DF81" w14:textId="77777777" w:rsidR="00866BDC" w:rsidRPr="001B54C3" w:rsidRDefault="00866BDC">
      <w:pPr>
        <w:pStyle w:val="BodyText"/>
      </w:pPr>
      <w:r w:rsidRPr="001B54C3">
        <w:t xml:space="preserve">The &lt;approachSiteCode&gt; element contains a URI in the value attribute of the &lt;reference&gt; that points to the text in the narrative identifying the site. It may be coded to a controlled vocabulary that lists such sites (e.g., SNOMED-CT). </w:t>
      </w:r>
    </w:p>
    <w:p w14:paraId="59C65345" w14:textId="77777777" w:rsidR="00866BDC" w:rsidRPr="001B54C3" w:rsidRDefault="00866BDC">
      <w:pPr>
        <w:pStyle w:val="Heading6"/>
        <w:rPr>
          <w:noProof w:val="0"/>
          <w:lang w:val="en-US"/>
        </w:rPr>
      </w:pPr>
      <w:bookmarkStart w:id="1597" w:name="_Toc466555516"/>
      <w:bookmarkStart w:id="1598" w:name=".3CdoseQuantity.3E.3Clow_value.3D.27.C2."/>
      <w:bookmarkEnd w:id="1596"/>
      <w:r w:rsidRPr="001B54C3">
        <w:rPr>
          <w:noProof w:val="0"/>
          <w:lang w:val="en-US"/>
        </w:rPr>
        <w:lastRenderedPageBreak/>
        <w:t>6.3.4.46.1.11 &lt;doseQuantity&gt;&lt;low value='' unit=''/&gt;&lt;high value='' unit=''/&gt; &lt;/doseQuantity&gt;</w:t>
      </w:r>
      <w:bookmarkEnd w:id="1597"/>
    </w:p>
    <w:p w14:paraId="28755E20" w14:textId="77777777" w:rsidR="00866BDC" w:rsidRPr="001B54C3" w:rsidRDefault="00866BDC">
      <w:pPr>
        <w:pStyle w:val="BodyText"/>
      </w:pPr>
      <w:r w:rsidRPr="001B54C3">
        <w:t>The dose is specified if the &lt;doseQuantity&gt; element. If a dose range is given (e.g., 125-250 mL/hr [</w:t>
      </w:r>
      <w:r w:rsidR="003A6FC9" w:rsidRPr="001B54C3">
        <w:t>i.e.,</w:t>
      </w:r>
      <w:r w:rsidRPr="001B54C3">
        <w:t xml:space="preserve"> to replace fluid losses]), then the &lt;low&gt; and &lt;high&gt; bounds are specified in their respective elements, otherwise both &lt;low&gt; and &lt;high&gt; have the same value. The unit attribute should be derived from the HL7 UnitsOfMeasureCaseSensitive vocabulary . </w:t>
      </w:r>
    </w:p>
    <w:p w14:paraId="39A8C638" w14:textId="77777777" w:rsidR="00866BDC" w:rsidRPr="001B54C3" w:rsidRDefault="00866BDC">
      <w:pPr>
        <w:pStyle w:val="Heading6"/>
        <w:rPr>
          <w:noProof w:val="0"/>
          <w:lang w:val="en-US"/>
        </w:rPr>
      </w:pPr>
      <w:bookmarkStart w:id="1599" w:name="_Toc466555517"/>
      <w:bookmarkStart w:id="1600" w:name=".3Clow.7Chigh_value.3D.27.C2.A0.27.3E_.3"/>
      <w:bookmarkEnd w:id="1598"/>
      <w:r w:rsidRPr="001B54C3">
        <w:rPr>
          <w:noProof w:val="0"/>
          <w:lang w:val="en-US"/>
        </w:rPr>
        <w:t>6.3.4.46.1.12 &lt;low|high value=''&gt; &lt;translation&gt; &lt;originalText&gt;&lt;reference value=''/&gt;&lt;/originalText&gt; &lt;/translation&gt;&lt;/low|high &gt;</w:t>
      </w:r>
      <w:bookmarkEnd w:id="1599"/>
    </w:p>
    <w:p w14:paraId="1AC92EF5" w14:textId="77777777" w:rsidR="00866BDC" w:rsidRPr="001B54C3" w:rsidRDefault="00866BDC">
      <w:pPr>
        <w:pStyle w:val="BodyText"/>
      </w:pPr>
      <w:r w:rsidRPr="001B54C3">
        <w:t xml:space="preserve">Any &lt;low&gt; and &lt;high&gt; elements used for &lt;doseQuantity&gt; or &lt;rateQuantity&gt; should contain a &lt;translation&gt; element that provides a &lt;reference&gt; to the &lt;originalText&gt; found in the narrative body of the document . </w:t>
      </w:r>
    </w:p>
    <w:p w14:paraId="331B33F6" w14:textId="77777777" w:rsidR="00866BDC" w:rsidRPr="001B54C3" w:rsidRDefault="00866BDC">
      <w:pPr>
        <w:pStyle w:val="Heading6"/>
        <w:rPr>
          <w:noProof w:val="0"/>
          <w:lang w:val="en-US"/>
        </w:rPr>
      </w:pPr>
      <w:bookmarkStart w:id="1601" w:name="_Toc466555518"/>
      <w:bookmarkStart w:id="1602" w:name=".3CrateQuantity.3E.3Clow_value.3D.27.C2."/>
      <w:bookmarkEnd w:id="1600"/>
      <w:r w:rsidRPr="001B54C3">
        <w:rPr>
          <w:noProof w:val="0"/>
          <w:lang w:val="en-US"/>
        </w:rPr>
        <w:t>6.3.4.46.1.13 &lt;rateQuantity&gt;&lt;low value='' unit=''/&gt;&lt;high value='' unit=''/&gt;&lt;/rateQuantity&gt;</w:t>
      </w:r>
      <w:bookmarkEnd w:id="1601"/>
    </w:p>
    <w:p w14:paraId="35A53EBB" w14:textId="77777777" w:rsidR="00866BDC" w:rsidRPr="001B54C3" w:rsidRDefault="00866BDC">
      <w:pPr>
        <w:pStyle w:val="BodyText"/>
      </w:pPr>
      <w:r w:rsidRPr="001B54C3">
        <w:t>The rate is specified in the &lt;rateQuantity&gt; element. The rate is given in units that have measure over time. In this case, the units should be specified as a string made up of a unit of measure (see doseQuantity above), followed by a slash (/), followed by a time unit (s, min, h or d) (</w:t>
      </w:r>
      <w:r w:rsidR="003A6FC9" w:rsidRPr="001B54C3">
        <w:t>i.e.,</w:t>
      </w:r>
      <w:r w:rsidRPr="001B54C3">
        <w:t xml:space="preserve"> mL/hr). </w:t>
      </w:r>
    </w:p>
    <w:p w14:paraId="1F646806" w14:textId="77777777" w:rsidR="00866BDC" w:rsidRPr="001B54C3" w:rsidRDefault="00866BDC">
      <w:pPr>
        <w:pStyle w:val="BodyText"/>
      </w:pPr>
      <w:r w:rsidRPr="001B54C3">
        <w:t xml:space="preserve">Again, if a range is given, then the &lt;low&gt; and &lt;high&gt; elements contain the lower and upper bound of the range, otherwise, they contain the same value. </w:t>
      </w:r>
    </w:p>
    <w:p w14:paraId="69F76AB8" w14:textId="77777777" w:rsidR="00866BDC" w:rsidRPr="001B54C3" w:rsidRDefault="00866BDC">
      <w:pPr>
        <w:pStyle w:val="Heading6"/>
        <w:rPr>
          <w:noProof w:val="0"/>
          <w:lang w:val="en-US"/>
        </w:rPr>
      </w:pPr>
      <w:bookmarkStart w:id="1603" w:name="_Toc466555519"/>
      <w:bookmarkStart w:id="1604" w:name=".3Cconsumable.3E"/>
      <w:bookmarkEnd w:id="1602"/>
      <w:r w:rsidRPr="001B54C3">
        <w:rPr>
          <w:noProof w:val="0"/>
          <w:lang w:val="en-US"/>
        </w:rPr>
        <w:t>6.3.4.46.1.14 &lt;consumable&gt;</w:t>
      </w:r>
      <w:bookmarkEnd w:id="1603"/>
    </w:p>
    <w:p w14:paraId="53C60C0E" w14:textId="77777777" w:rsidR="00866BDC" w:rsidRPr="001B54C3" w:rsidRDefault="00866BDC">
      <w:pPr>
        <w:pStyle w:val="BodyText"/>
      </w:pPr>
      <w:r w:rsidRPr="001B54C3">
        <w:t xml:space="preserve">The &lt;consumable&gt; element shall be present, and shall contain a &lt;manufacturedProduct&gt; entry conforming to the </w:t>
      </w:r>
      <w:bookmarkEnd w:id="1604"/>
      <w:r w:rsidR="00403A64" w:rsidRPr="001B54C3">
        <w:t>Product Entry</w:t>
      </w:r>
      <w:r w:rsidRPr="001B54C3">
        <w:t xml:space="preserve"> template</w:t>
      </w:r>
      <w:r w:rsidR="00403A64" w:rsidRPr="001B54C3">
        <w:t xml:space="preserve"> (see PCC TF-2: 6.3.4.19)</w:t>
      </w:r>
      <w:r w:rsidRPr="001B54C3">
        <w:t xml:space="preserve">. </w:t>
      </w:r>
    </w:p>
    <w:p w14:paraId="6FC94E8C" w14:textId="77777777" w:rsidR="00866BDC" w:rsidRPr="001B54C3" w:rsidRDefault="00866BDC">
      <w:pPr>
        <w:pStyle w:val="BodyText"/>
      </w:pPr>
    </w:p>
    <w:p w14:paraId="18D74C6B" w14:textId="77777777" w:rsidR="00866BDC" w:rsidRPr="001B54C3" w:rsidRDefault="00866BDC">
      <w:pPr>
        <w:pStyle w:val="EditorInstructions"/>
      </w:pPr>
      <w:r w:rsidRPr="001B54C3">
        <w:t>Add Section 6.3.4.47</w:t>
      </w:r>
    </w:p>
    <w:p w14:paraId="169B6C95" w14:textId="77777777" w:rsidR="00866BDC" w:rsidRPr="001B54C3" w:rsidRDefault="00866BDC">
      <w:pPr>
        <w:pStyle w:val="Heading4"/>
        <w:rPr>
          <w:noProof w:val="0"/>
        </w:rPr>
      </w:pPr>
      <w:bookmarkStart w:id="1605" w:name="_Toc466555520"/>
      <w:bookmarkStart w:id="1606" w:name="Nursing_Assessments_Battery_1.3.6.1.4.1."/>
      <w:r w:rsidRPr="001B54C3">
        <w:rPr>
          <w:noProof w:val="0"/>
        </w:rPr>
        <w:t>6.3.4.47 Nursing Assessments Battery 1.3.6.1.4.1.19376.1.5.3.1.1.13.3.4</w:t>
      </w:r>
      <w:bookmarkEnd w:id="1605"/>
      <w:r w:rsidRPr="001B54C3">
        <w:rPr>
          <w:noProof w:val="0"/>
        </w:rPr>
        <w:t xml:space="preserve"> </w:t>
      </w:r>
    </w:p>
    <w:p w14:paraId="63A13D16" w14:textId="77777777" w:rsidR="00866BDC" w:rsidRPr="001B54C3" w:rsidRDefault="00866BDC">
      <w:pPr>
        <w:pStyle w:val="BodyText"/>
      </w:pPr>
      <w:r w:rsidRPr="001B54C3">
        <w:t xml:space="preserve">This entry describes a single row in the Nursing Assessment flowsheet. The single observation date/time and provider is applied to all other observations. </w:t>
      </w:r>
    </w:p>
    <w:p w14:paraId="3BB14E3B" w14:textId="77777777" w:rsidR="00BD4CE9" w:rsidRPr="001B54C3" w:rsidRDefault="00BD4CE9">
      <w:pPr>
        <w:pStyle w:val="BodyText"/>
      </w:pPr>
    </w:p>
    <w:p w14:paraId="1C131416" w14:textId="77777777" w:rsidR="00BD4CE9" w:rsidRPr="001B54C3" w:rsidRDefault="00BD4CE9">
      <w:pPr>
        <w:pStyle w:val="BodyText"/>
      </w:pPr>
    </w:p>
    <w:p w14:paraId="22F663FD" w14:textId="77777777" w:rsidR="00BD4CE9" w:rsidRPr="001B54C3" w:rsidRDefault="00BD4CE9">
      <w:pPr>
        <w:pStyle w:val="BodyText"/>
      </w:pPr>
    </w:p>
    <w:p w14:paraId="6166AC23" w14:textId="77777777" w:rsidR="00BD4CE9" w:rsidRPr="001B54C3" w:rsidRDefault="00BD4CE9">
      <w:pPr>
        <w:pStyle w:val="BodyText"/>
      </w:pPr>
    </w:p>
    <w:p w14:paraId="3AE6A2A4" w14:textId="77777777" w:rsidR="00BD4CE9" w:rsidRPr="001B54C3" w:rsidRDefault="00BD4CE9">
      <w:pPr>
        <w:pStyle w:val="BodyText"/>
      </w:pPr>
    </w:p>
    <w:p w14:paraId="3CFA44F2" w14:textId="77777777" w:rsidR="00BD4CE9" w:rsidRPr="001B54C3" w:rsidRDefault="00BD4CE9">
      <w:pPr>
        <w:pStyle w:val="BodyText"/>
      </w:pPr>
    </w:p>
    <w:p w14:paraId="6833C9CF" w14:textId="77777777" w:rsidR="00866BDC" w:rsidRPr="001B54C3" w:rsidRDefault="00866BDC" w:rsidP="004A4B15">
      <w:pPr>
        <w:pStyle w:val="Heading5"/>
        <w:rPr>
          <w:noProof w:val="0"/>
          <w:lang w:val="en-US"/>
        </w:rPr>
      </w:pPr>
      <w:bookmarkStart w:id="1607" w:name="_Toc466555521"/>
      <w:bookmarkEnd w:id="1606"/>
      <w:r w:rsidRPr="001B54C3">
        <w:rPr>
          <w:noProof w:val="0"/>
          <w:lang w:val="en-US"/>
        </w:rPr>
        <w:lastRenderedPageBreak/>
        <w:t>6.3.4.47.1 Specification</w:t>
      </w:r>
      <w:bookmarkEnd w:id="1607"/>
      <w:r w:rsidRPr="001B54C3">
        <w:rPr>
          <w:noProof w:val="0"/>
          <w:lang w:val="en-US"/>
        </w:rPr>
        <w:t xml:space="preserve"> </w:t>
      </w:r>
    </w:p>
    <w:p w14:paraId="25D1F87F" w14:textId="77777777" w:rsidR="00866BDC" w:rsidRPr="001B54C3" w:rsidRDefault="00866BDC">
      <w:pPr>
        <w:pStyle w:val="XMLFragment"/>
        <w:rPr>
          <w:noProof w:val="0"/>
        </w:rPr>
      </w:pPr>
      <w:r w:rsidRPr="001B54C3">
        <w:rPr>
          <w:noProof w:val="0"/>
        </w:rPr>
        <w:t>&lt;entry&gt;</w:t>
      </w:r>
    </w:p>
    <w:p w14:paraId="0336E201" w14:textId="77777777" w:rsidR="00866BDC" w:rsidRPr="001B54C3" w:rsidRDefault="00866BDC">
      <w:pPr>
        <w:pStyle w:val="XMLFragment"/>
        <w:rPr>
          <w:noProof w:val="0"/>
        </w:rPr>
      </w:pPr>
      <w:r w:rsidRPr="001B54C3">
        <w:rPr>
          <w:noProof w:val="0"/>
        </w:rPr>
        <w:t xml:space="preserve">  &lt;organizer classCode='BATTERY' moodCode='EVN'&gt;</w:t>
      </w:r>
    </w:p>
    <w:p w14:paraId="6B88E6E0" w14:textId="77777777" w:rsidR="00866BDC" w:rsidRPr="000A6AA8" w:rsidRDefault="00866BDC">
      <w:pPr>
        <w:pStyle w:val="XMLFragment"/>
        <w:rPr>
          <w:noProof w:val="0"/>
          <w:lang w:val="nl-NL"/>
          <w:rPrChange w:id="1608" w:author="Michael Clifton" w:date="2018-10-11T09:58:00Z">
            <w:rPr>
              <w:noProof w:val="0"/>
            </w:rPr>
          </w:rPrChange>
        </w:rPr>
      </w:pPr>
      <w:r w:rsidRPr="001B54C3">
        <w:rPr>
          <w:noProof w:val="0"/>
        </w:rPr>
        <w:t xml:space="preserve">    </w:t>
      </w:r>
      <w:r w:rsidRPr="000A6AA8">
        <w:rPr>
          <w:noProof w:val="0"/>
          <w:lang w:val="nl-NL"/>
          <w:rPrChange w:id="1609" w:author="Michael Clifton" w:date="2018-10-11T09:58:00Z">
            <w:rPr>
              <w:noProof w:val="0"/>
            </w:rPr>
          </w:rPrChange>
        </w:rPr>
        <w:t>&lt;templateId root='1.3.6.1.4.1.19376.1.5.3.1.1.13.3.4'/&gt;</w:t>
      </w:r>
    </w:p>
    <w:p w14:paraId="7E0E0726" w14:textId="77777777" w:rsidR="00866BDC" w:rsidRPr="000A6AA8" w:rsidRDefault="00866BDC">
      <w:pPr>
        <w:pStyle w:val="XMLFragment"/>
        <w:rPr>
          <w:noProof w:val="0"/>
          <w:lang w:val="nl-NL"/>
          <w:rPrChange w:id="1610" w:author="Michael Clifton" w:date="2018-10-11T09:58:00Z">
            <w:rPr>
              <w:noProof w:val="0"/>
            </w:rPr>
          </w:rPrChange>
        </w:rPr>
      </w:pPr>
      <w:r w:rsidRPr="000A6AA8">
        <w:rPr>
          <w:noProof w:val="0"/>
          <w:lang w:val="nl-NL"/>
          <w:rPrChange w:id="1611" w:author="Michael Clifton" w:date="2018-10-11T09:58:00Z">
            <w:rPr>
              <w:noProof w:val="0"/>
            </w:rPr>
          </w:rPrChange>
        </w:rPr>
        <w:t xml:space="preserve">    &lt;id root=' ' extension=' '/&gt;</w:t>
      </w:r>
    </w:p>
    <w:p w14:paraId="7B354399" w14:textId="77777777" w:rsidR="00866BDC" w:rsidRPr="001B54C3" w:rsidRDefault="00866BDC">
      <w:pPr>
        <w:pStyle w:val="XMLFragment"/>
        <w:rPr>
          <w:noProof w:val="0"/>
        </w:rPr>
      </w:pPr>
      <w:r w:rsidRPr="000A6AA8">
        <w:rPr>
          <w:noProof w:val="0"/>
          <w:lang w:val="nl-NL"/>
          <w:rPrChange w:id="1612" w:author="Michael Clifton" w:date="2018-10-11T09:58:00Z">
            <w:rPr>
              <w:noProof w:val="0"/>
            </w:rPr>
          </w:rPrChange>
        </w:rPr>
        <w:t xml:space="preserve">    </w:t>
      </w:r>
      <w:r w:rsidRPr="001B54C3">
        <w:rPr>
          <w:noProof w:val="0"/>
        </w:rPr>
        <w:t>&lt;code code='XX-ASSESS' displayName='Nursing Assessments Battery'</w:t>
      </w:r>
    </w:p>
    <w:p w14:paraId="456F3C18" w14:textId="77777777" w:rsidR="00866BDC" w:rsidRPr="001B54C3" w:rsidRDefault="00866BDC">
      <w:pPr>
        <w:pStyle w:val="XMLFragment"/>
        <w:rPr>
          <w:noProof w:val="0"/>
        </w:rPr>
      </w:pPr>
      <w:r w:rsidRPr="001B54C3">
        <w:rPr>
          <w:noProof w:val="0"/>
        </w:rPr>
        <w:t xml:space="preserve">          codeSystem='2.16.840.1.113883.6.1' codeSystemName='LOINC'/&gt;</w:t>
      </w:r>
    </w:p>
    <w:p w14:paraId="576133C4" w14:textId="77777777" w:rsidR="00866BDC" w:rsidRPr="001B54C3" w:rsidRDefault="00866BDC">
      <w:pPr>
        <w:pStyle w:val="XMLFragment"/>
        <w:rPr>
          <w:noProof w:val="0"/>
        </w:rPr>
      </w:pPr>
      <w:r w:rsidRPr="001B54C3">
        <w:rPr>
          <w:noProof w:val="0"/>
        </w:rPr>
        <w:t xml:space="preserve">    &lt;statusCode code='completed'/&gt;</w:t>
      </w:r>
    </w:p>
    <w:p w14:paraId="470BD83E" w14:textId="77777777" w:rsidR="00866BDC" w:rsidRPr="001B54C3" w:rsidRDefault="00866BDC">
      <w:pPr>
        <w:pStyle w:val="XMLFragment"/>
        <w:rPr>
          <w:noProof w:val="0"/>
        </w:rPr>
      </w:pPr>
      <w:r w:rsidRPr="001B54C3">
        <w:rPr>
          <w:noProof w:val="0"/>
        </w:rPr>
        <w:t xml:space="preserve">    &lt;author&gt;</w:t>
      </w:r>
    </w:p>
    <w:p w14:paraId="2C73ADE6" w14:textId="77777777" w:rsidR="00866BDC" w:rsidRPr="001B54C3" w:rsidRDefault="00866BDC">
      <w:pPr>
        <w:pStyle w:val="XMLFragment"/>
        <w:rPr>
          <w:noProof w:val="0"/>
        </w:rPr>
      </w:pPr>
      <w:r w:rsidRPr="001B54C3">
        <w:rPr>
          <w:noProof w:val="0"/>
        </w:rPr>
        <w:t xml:space="preserve">       &lt;time value=' '/&gt;</w:t>
      </w:r>
    </w:p>
    <w:p w14:paraId="6CE30F31" w14:textId="77777777" w:rsidR="00866BDC" w:rsidRPr="001B54C3" w:rsidRDefault="00866BDC">
      <w:pPr>
        <w:pStyle w:val="XMLFragment"/>
        <w:rPr>
          <w:noProof w:val="0"/>
        </w:rPr>
      </w:pPr>
      <w:r w:rsidRPr="001B54C3">
        <w:rPr>
          <w:noProof w:val="0"/>
        </w:rPr>
        <w:t xml:space="preserve">       &lt;assignedAuthor&gt;</w:t>
      </w:r>
    </w:p>
    <w:p w14:paraId="5DCAC54F" w14:textId="77777777" w:rsidR="00866BDC" w:rsidRPr="001B54C3" w:rsidRDefault="00866BDC">
      <w:pPr>
        <w:pStyle w:val="XMLFragment"/>
        <w:rPr>
          <w:noProof w:val="0"/>
        </w:rPr>
      </w:pPr>
      <w:r w:rsidRPr="001B54C3">
        <w:rPr>
          <w:noProof w:val="0"/>
        </w:rPr>
        <w:t xml:space="preserve">          &lt;id root=' ' extension=' '/&gt;</w:t>
      </w:r>
    </w:p>
    <w:p w14:paraId="470040F0" w14:textId="77777777" w:rsidR="00866BDC" w:rsidRPr="001B54C3" w:rsidRDefault="00866BDC">
      <w:pPr>
        <w:pStyle w:val="XMLFragment"/>
        <w:rPr>
          <w:noProof w:val="0"/>
        </w:rPr>
      </w:pPr>
      <w:r w:rsidRPr="001B54C3">
        <w:rPr>
          <w:noProof w:val="0"/>
        </w:rPr>
        <w:t xml:space="preserve">       &lt;/assignedAuthor&gt;</w:t>
      </w:r>
    </w:p>
    <w:p w14:paraId="6FC81DD6" w14:textId="77777777" w:rsidR="00866BDC" w:rsidRPr="001B54C3" w:rsidRDefault="00866BDC">
      <w:pPr>
        <w:pStyle w:val="XMLFragment"/>
        <w:rPr>
          <w:noProof w:val="0"/>
        </w:rPr>
      </w:pPr>
      <w:r w:rsidRPr="001B54C3">
        <w:rPr>
          <w:noProof w:val="0"/>
        </w:rPr>
        <w:t xml:space="preserve">    &lt;/author&gt;</w:t>
      </w:r>
    </w:p>
    <w:p w14:paraId="6B2D9519" w14:textId="77777777" w:rsidR="00866BDC" w:rsidRPr="001B54C3" w:rsidRDefault="00866BDC">
      <w:pPr>
        <w:pStyle w:val="XMLFragment"/>
        <w:rPr>
          <w:noProof w:val="0"/>
        </w:rPr>
      </w:pPr>
      <w:r w:rsidRPr="001B54C3">
        <w:rPr>
          <w:noProof w:val="0"/>
        </w:rPr>
        <w:t xml:space="preserve">    &lt;component&gt;</w:t>
      </w:r>
    </w:p>
    <w:p w14:paraId="4EBDD1BF" w14:textId="77777777" w:rsidR="00866BDC" w:rsidRPr="001B54C3" w:rsidRDefault="00866BDC">
      <w:pPr>
        <w:pStyle w:val="XMLFragment"/>
        <w:rPr>
          <w:noProof w:val="0"/>
        </w:rPr>
      </w:pPr>
      <w:r w:rsidRPr="001B54C3">
        <w:rPr>
          <w:noProof w:val="0"/>
        </w:rPr>
        <w:t xml:space="preserve">       &lt;observation classCode='OBS' moodCode='EVN'&gt;</w:t>
      </w:r>
    </w:p>
    <w:p w14:paraId="63247B5B" w14:textId="77777777" w:rsidR="00866BDC" w:rsidRPr="001B54C3" w:rsidRDefault="00866BDC">
      <w:pPr>
        <w:pStyle w:val="XMLFragment"/>
        <w:rPr>
          <w:noProof w:val="0"/>
        </w:rPr>
      </w:pPr>
      <w:r w:rsidRPr="001B54C3">
        <w:rPr>
          <w:noProof w:val="0"/>
        </w:rPr>
        <w:t xml:space="preserve">          &lt;templateId root='1.3.6.1.4.1.19376.1.5.3.1.4.13'/&gt;</w:t>
      </w:r>
    </w:p>
    <w:p w14:paraId="099D2C47" w14:textId="77777777" w:rsidR="00866BDC" w:rsidRPr="001B54C3" w:rsidRDefault="00866BDC">
      <w:pPr>
        <w:pStyle w:val="XMLFragment"/>
        <w:rPr>
          <w:noProof w:val="0"/>
        </w:rPr>
      </w:pPr>
      <w:r w:rsidRPr="001B54C3">
        <w:rPr>
          <w:noProof w:val="0"/>
        </w:rPr>
        <w:t xml:space="preserve">         :</w:t>
      </w:r>
    </w:p>
    <w:p w14:paraId="6DB84794" w14:textId="77777777" w:rsidR="00866BDC" w:rsidRPr="001B54C3" w:rsidRDefault="00866BDC">
      <w:pPr>
        <w:pStyle w:val="XMLFragment"/>
        <w:rPr>
          <w:noProof w:val="0"/>
        </w:rPr>
      </w:pPr>
      <w:r w:rsidRPr="001B54C3">
        <w:rPr>
          <w:noProof w:val="0"/>
        </w:rPr>
        <w:t xml:space="preserve">       &lt;/observation&gt;</w:t>
      </w:r>
    </w:p>
    <w:p w14:paraId="519EE3EA" w14:textId="77777777" w:rsidR="00866BDC" w:rsidRPr="001B54C3" w:rsidRDefault="00866BDC">
      <w:pPr>
        <w:pStyle w:val="XMLFragment"/>
        <w:rPr>
          <w:noProof w:val="0"/>
        </w:rPr>
      </w:pPr>
      <w:r w:rsidRPr="001B54C3">
        <w:rPr>
          <w:noProof w:val="0"/>
        </w:rPr>
        <w:t xml:space="preserve">    &lt;/component&gt;</w:t>
      </w:r>
    </w:p>
    <w:p w14:paraId="579A5841" w14:textId="77777777" w:rsidR="00866BDC" w:rsidRPr="001B54C3" w:rsidRDefault="00866BDC">
      <w:pPr>
        <w:pStyle w:val="XMLFragment"/>
        <w:rPr>
          <w:noProof w:val="0"/>
        </w:rPr>
      </w:pPr>
      <w:r w:rsidRPr="001B54C3">
        <w:rPr>
          <w:noProof w:val="0"/>
        </w:rPr>
        <w:t xml:space="preserve">    &lt;component&gt;</w:t>
      </w:r>
    </w:p>
    <w:p w14:paraId="5738A40E" w14:textId="77777777" w:rsidR="00866BDC" w:rsidRPr="001B54C3" w:rsidRDefault="00866BDC">
      <w:pPr>
        <w:pStyle w:val="XMLFragment"/>
        <w:rPr>
          <w:noProof w:val="0"/>
        </w:rPr>
      </w:pPr>
      <w:r w:rsidRPr="001B54C3">
        <w:rPr>
          <w:noProof w:val="0"/>
        </w:rPr>
        <w:t xml:space="preserve">       &lt;observation classCode='OBS' moodCode='EVN'&gt;</w:t>
      </w:r>
    </w:p>
    <w:p w14:paraId="32FAA340" w14:textId="77777777" w:rsidR="00866BDC" w:rsidRPr="001B54C3" w:rsidRDefault="00866BDC">
      <w:pPr>
        <w:pStyle w:val="XMLFragment"/>
        <w:rPr>
          <w:noProof w:val="0"/>
        </w:rPr>
      </w:pPr>
      <w:r w:rsidRPr="001B54C3">
        <w:rPr>
          <w:noProof w:val="0"/>
        </w:rPr>
        <w:t xml:space="preserve">          &lt;templateId root='1.3.6.1.4.1.19376.1.5.3.1.4.13'/&gt;</w:t>
      </w:r>
    </w:p>
    <w:p w14:paraId="545592E2" w14:textId="77777777" w:rsidR="00866BDC" w:rsidRPr="001B54C3" w:rsidRDefault="00866BDC">
      <w:pPr>
        <w:pStyle w:val="XMLFragment"/>
        <w:rPr>
          <w:noProof w:val="0"/>
        </w:rPr>
      </w:pPr>
      <w:r w:rsidRPr="001B54C3">
        <w:rPr>
          <w:noProof w:val="0"/>
        </w:rPr>
        <w:t xml:space="preserve">          :</w:t>
      </w:r>
    </w:p>
    <w:p w14:paraId="71F0D0A0" w14:textId="77777777" w:rsidR="00866BDC" w:rsidRPr="001B54C3" w:rsidRDefault="00866BDC">
      <w:pPr>
        <w:pStyle w:val="XMLFragment"/>
        <w:rPr>
          <w:noProof w:val="0"/>
        </w:rPr>
      </w:pPr>
      <w:r w:rsidRPr="001B54C3">
        <w:rPr>
          <w:noProof w:val="0"/>
        </w:rPr>
        <w:t xml:space="preserve">       &lt;/observation&gt;</w:t>
      </w:r>
    </w:p>
    <w:p w14:paraId="3E8072E0" w14:textId="77777777" w:rsidR="00866BDC" w:rsidRPr="001B54C3" w:rsidRDefault="00866BDC">
      <w:pPr>
        <w:pStyle w:val="XMLFragment"/>
        <w:rPr>
          <w:noProof w:val="0"/>
        </w:rPr>
      </w:pPr>
      <w:r w:rsidRPr="001B54C3">
        <w:rPr>
          <w:noProof w:val="0"/>
        </w:rPr>
        <w:t xml:space="preserve">    &lt;/component&gt;</w:t>
      </w:r>
    </w:p>
    <w:p w14:paraId="60C3D2D1" w14:textId="77777777" w:rsidR="00866BDC" w:rsidRPr="001B54C3" w:rsidRDefault="00866BDC">
      <w:pPr>
        <w:pStyle w:val="XMLFragment"/>
        <w:rPr>
          <w:noProof w:val="0"/>
        </w:rPr>
      </w:pPr>
      <w:r w:rsidRPr="001B54C3">
        <w:rPr>
          <w:noProof w:val="0"/>
        </w:rPr>
        <w:t xml:space="preserve">   :</w:t>
      </w:r>
    </w:p>
    <w:p w14:paraId="537B74CA" w14:textId="77777777" w:rsidR="00866BDC" w:rsidRPr="001B54C3" w:rsidRDefault="00866BDC">
      <w:pPr>
        <w:pStyle w:val="XMLFragment"/>
        <w:rPr>
          <w:noProof w:val="0"/>
        </w:rPr>
      </w:pPr>
      <w:r w:rsidRPr="001B54C3">
        <w:rPr>
          <w:noProof w:val="0"/>
        </w:rPr>
        <w:t xml:space="preserve">  &lt;/organizer&gt;</w:t>
      </w:r>
    </w:p>
    <w:p w14:paraId="423C538E" w14:textId="77777777" w:rsidR="00866BDC" w:rsidRPr="001B54C3" w:rsidRDefault="00866BDC">
      <w:pPr>
        <w:pStyle w:val="XMLFragment"/>
        <w:rPr>
          <w:noProof w:val="0"/>
        </w:rPr>
      </w:pPr>
      <w:r w:rsidRPr="001B54C3">
        <w:rPr>
          <w:noProof w:val="0"/>
        </w:rPr>
        <w:t>&lt;/entry&gt;</w:t>
      </w:r>
    </w:p>
    <w:p w14:paraId="1F5E5730" w14:textId="77777777" w:rsidR="00866BDC" w:rsidRPr="001B54C3" w:rsidRDefault="00866BDC">
      <w:pPr>
        <w:pStyle w:val="Heading6"/>
        <w:rPr>
          <w:noProof w:val="0"/>
          <w:lang w:val="en-US"/>
        </w:rPr>
      </w:pPr>
      <w:bookmarkStart w:id="1613" w:name="_Toc466555522"/>
      <w:bookmarkStart w:id="1614" w:name=".3CtemplateId_root.3D.271.3.6.1.4.1.1937"/>
      <w:r w:rsidRPr="001B54C3">
        <w:rPr>
          <w:noProof w:val="0"/>
          <w:lang w:val="en-US"/>
        </w:rPr>
        <w:t>6.3.4.47.1.1 &lt;templateId root='1.3.6.1.4.1.19376.1.5.3.1.1.13.3.4'/&gt;</w:t>
      </w:r>
      <w:bookmarkEnd w:id="1613"/>
      <w:r w:rsidRPr="001B54C3">
        <w:rPr>
          <w:noProof w:val="0"/>
          <w:lang w:val="en-US"/>
        </w:rPr>
        <w:t xml:space="preserve"> </w:t>
      </w:r>
    </w:p>
    <w:p w14:paraId="014395CC" w14:textId="77777777" w:rsidR="00866BDC" w:rsidRPr="001B54C3" w:rsidRDefault="00866BDC">
      <w:pPr>
        <w:pStyle w:val="BodyText"/>
      </w:pPr>
      <w:r w:rsidRPr="001B54C3">
        <w:t xml:space="preserve">The &lt;templateId&gt; element specifies that this organizer entry conforms to the Nursing Interventions battery. The root attribute SHALL contain the value "1.3.6.1.4.1.19376.1.5.3.1.1.13.3.4" </w:t>
      </w:r>
    </w:p>
    <w:p w14:paraId="18D65FEB" w14:textId="77777777" w:rsidR="00866BDC" w:rsidRPr="001B54C3" w:rsidRDefault="00866BDC">
      <w:pPr>
        <w:pStyle w:val="Heading6"/>
        <w:rPr>
          <w:noProof w:val="0"/>
          <w:lang w:val="en-US"/>
        </w:rPr>
      </w:pPr>
      <w:bookmarkStart w:id="1615" w:name="_Toc466555523"/>
      <w:bookmarkStart w:id="1616" w:name=".3Corganizer_classCode.3D.27BATTERY.27_m"/>
      <w:bookmarkEnd w:id="1614"/>
      <w:r w:rsidRPr="001B54C3">
        <w:rPr>
          <w:noProof w:val="0"/>
          <w:lang w:val="en-US"/>
        </w:rPr>
        <w:t>6.3.4.47.1.2 &lt;organizer classCode='BATTERY' moodCode='EVN'&gt;</w:t>
      </w:r>
      <w:bookmarkEnd w:id="1615"/>
      <w:r w:rsidRPr="001B54C3">
        <w:rPr>
          <w:noProof w:val="0"/>
          <w:lang w:val="en-US"/>
        </w:rPr>
        <w:t xml:space="preserve"> </w:t>
      </w:r>
    </w:p>
    <w:p w14:paraId="732A85AC" w14:textId="77777777" w:rsidR="00866BDC" w:rsidRPr="001B54C3" w:rsidRDefault="00866BDC">
      <w:pPr>
        <w:pStyle w:val="BodyText"/>
      </w:pPr>
      <w:r w:rsidRPr="001B54C3">
        <w:t xml:space="preserve">Each row in the Nursing Interventions battery SHALL be represented by an organizer with the classCode of 'BATTERY' and the moodCode of 'EVN' </w:t>
      </w:r>
    </w:p>
    <w:p w14:paraId="415711E1" w14:textId="77777777" w:rsidR="00866BDC" w:rsidRPr="001B54C3" w:rsidRDefault="00866BDC">
      <w:pPr>
        <w:pStyle w:val="Heading6"/>
        <w:rPr>
          <w:noProof w:val="0"/>
          <w:lang w:val="en-US"/>
        </w:rPr>
      </w:pPr>
      <w:bookmarkStart w:id="1617" w:name="_Toc466555524"/>
      <w:bookmarkStart w:id="1618" w:name=".3Cid_root.3D.27_.27_extension.3D.27_.27"/>
      <w:bookmarkEnd w:id="1616"/>
      <w:r w:rsidRPr="001B54C3">
        <w:rPr>
          <w:noProof w:val="0"/>
          <w:lang w:val="en-US"/>
        </w:rPr>
        <w:t>6.3.4.47.1.3 &lt;id root=' ' extension=' '/&gt;</w:t>
      </w:r>
      <w:bookmarkEnd w:id="1617"/>
      <w:r w:rsidRPr="001B54C3">
        <w:rPr>
          <w:noProof w:val="0"/>
          <w:lang w:val="en-US"/>
        </w:rPr>
        <w:t xml:space="preserve"> </w:t>
      </w:r>
    </w:p>
    <w:p w14:paraId="4455C6AB" w14:textId="77777777" w:rsidR="00866BDC" w:rsidRPr="001B54C3" w:rsidRDefault="00866BDC">
      <w:pPr>
        <w:pStyle w:val="BodyText"/>
      </w:pPr>
      <w:r w:rsidRPr="001B54C3">
        <w:t xml:space="preserve">Each battery SHALL have a globally unique identifier. </w:t>
      </w:r>
    </w:p>
    <w:p w14:paraId="29B37779" w14:textId="77777777" w:rsidR="00866BDC" w:rsidRPr="001B54C3" w:rsidRDefault="00866BDC">
      <w:pPr>
        <w:pStyle w:val="Heading6"/>
        <w:rPr>
          <w:noProof w:val="0"/>
          <w:lang w:val="en-US"/>
        </w:rPr>
      </w:pPr>
      <w:bookmarkStart w:id="1619" w:name="_Toc466555525"/>
      <w:bookmarkStart w:id="1620" w:name=".3Ccode_code.3D.27X-ASSESS.27_codeSystem"/>
      <w:bookmarkEnd w:id="1618"/>
      <w:r w:rsidRPr="001B54C3">
        <w:rPr>
          <w:noProof w:val="0"/>
          <w:lang w:val="en-US"/>
        </w:rPr>
        <w:t>6.3.4.47.1.4 &lt;code code='X-ASSESS' codeSystem='2.16.840.1.113883.6.1'/&gt;</w:t>
      </w:r>
      <w:bookmarkEnd w:id="1619"/>
      <w:r w:rsidRPr="001B54C3">
        <w:rPr>
          <w:noProof w:val="0"/>
          <w:lang w:val="en-US"/>
        </w:rPr>
        <w:t xml:space="preserve"> </w:t>
      </w:r>
    </w:p>
    <w:p w14:paraId="64FB1F44" w14:textId="77777777" w:rsidR="00866BDC" w:rsidRPr="001B54C3" w:rsidRDefault="00866BDC">
      <w:pPr>
        <w:pStyle w:val="BodyText"/>
      </w:pPr>
      <w:r w:rsidRPr="001B54C3">
        <w:t>The &lt;code&gt; element specifies the L</w:t>
      </w:r>
      <w:r w:rsidR="00C5586E" w:rsidRPr="001B54C3">
        <w:t xml:space="preserve">OINC </w:t>
      </w:r>
      <w:r w:rsidRPr="001B54C3">
        <w:t xml:space="preserve">code that represents the content of the battery. The codeSystem attribute SHALL contain the value '2.16.840.1.113883.6.1'. The code attribute SHALL contain the value='X-ASSESS'. It is good practice to include displayName and codeSystemName for clarity and debugging. The corresponding values are 'Nursing Assessments battery' and 'LOINC' respectively. </w:t>
      </w:r>
    </w:p>
    <w:p w14:paraId="10EB6A65" w14:textId="77777777" w:rsidR="00866BDC" w:rsidRPr="001B54C3" w:rsidRDefault="00866BDC">
      <w:pPr>
        <w:pStyle w:val="Heading6"/>
        <w:rPr>
          <w:noProof w:val="0"/>
          <w:lang w:val="en-US"/>
        </w:rPr>
      </w:pPr>
      <w:bookmarkStart w:id="1621" w:name="_Toc466555526"/>
      <w:bookmarkStart w:id="1622" w:name=".3Cauthor.2F.3E.3Ctime.2F.3E.3CassignedA"/>
      <w:bookmarkEnd w:id="1620"/>
      <w:r w:rsidRPr="001B54C3">
        <w:rPr>
          <w:noProof w:val="0"/>
          <w:lang w:val="en-US"/>
        </w:rPr>
        <w:lastRenderedPageBreak/>
        <w:t>6.3.4.47.1.5 &lt;author/&gt;&lt;time/&gt;&lt;assignedAuthor&gt;&lt;id/&gt;&lt;/assignedAuthor&gt;&lt;/author&gt;</w:t>
      </w:r>
      <w:bookmarkEnd w:id="1621"/>
      <w:r w:rsidRPr="001B54C3">
        <w:rPr>
          <w:noProof w:val="0"/>
          <w:lang w:val="en-US"/>
        </w:rPr>
        <w:t xml:space="preserve"> </w:t>
      </w:r>
    </w:p>
    <w:p w14:paraId="325D4D61" w14:textId="77777777" w:rsidR="00866BDC" w:rsidRPr="001B54C3" w:rsidRDefault="00866BDC">
      <w:pPr>
        <w:pStyle w:val="BodyText"/>
      </w:pPr>
      <w:r w:rsidRPr="001B54C3">
        <w:t xml:space="preserve">The &lt;author&gt; relation element points at the author that records the visit battery. This assignedAuthor may be different than the author of the document. The time element is used to record when the assigned author recorded the battery. </w:t>
      </w:r>
    </w:p>
    <w:p w14:paraId="406E4DEB" w14:textId="77777777" w:rsidR="00866BDC" w:rsidRPr="001B54C3" w:rsidRDefault="00866BDC">
      <w:pPr>
        <w:pStyle w:val="Heading6"/>
        <w:rPr>
          <w:noProof w:val="0"/>
          <w:lang w:val="en-US"/>
        </w:rPr>
      </w:pPr>
      <w:bookmarkStart w:id="1623" w:name="_Toc466555527"/>
      <w:bookmarkStart w:id="1624" w:name=".3CstatusCode_code.3D.27completed.27.2F."/>
      <w:bookmarkEnd w:id="1622"/>
      <w:r w:rsidRPr="001B54C3">
        <w:rPr>
          <w:noProof w:val="0"/>
          <w:lang w:val="en-US"/>
        </w:rPr>
        <w:t>6.3.4.47.1.6 &lt;statusCode code='completed'/&gt;</w:t>
      </w:r>
      <w:bookmarkEnd w:id="1623"/>
      <w:r w:rsidRPr="001B54C3">
        <w:rPr>
          <w:noProof w:val="0"/>
          <w:lang w:val="en-US"/>
        </w:rPr>
        <w:t xml:space="preserve"> </w:t>
      </w:r>
    </w:p>
    <w:p w14:paraId="62AFF561" w14:textId="77777777" w:rsidR="00866BDC" w:rsidRPr="001B54C3" w:rsidRDefault="00866BDC">
      <w:pPr>
        <w:pStyle w:val="BodyText"/>
      </w:pPr>
      <w:r w:rsidRPr="001B54C3">
        <w:t xml:space="preserve">The status code for all batteries SHALL be 'completed' </w:t>
      </w:r>
    </w:p>
    <w:p w14:paraId="13656F3F" w14:textId="77777777" w:rsidR="00866BDC" w:rsidRPr="001B54C3" w:rsidRDefault="00866BDC">
      <w:pPr>
        <w:pStyle w:val="Heading6"/>
        <w:rPr>
          <w:noProof w:val="0"/>
          <w:lang w:val="en-US"/>
        </w:rPr>
      </w:pPr>
      <w:bookmarkStart w:id="1625" w:name="_Toc466555528"/>
      <w:bookmarkStart w:id="1626" w:name=".3Ccomponent.3E"/>
      <w:bookmarkEnd w:id="1624"/>
      <w:r w:rsidRPr="001B54C3">
        <w:rPr>
          <w:noProof w:val="0"/>
          <w:lang w:val="en-US"/>
        </w:rPr>
        <w:t>6.3.4.47.1.7 &lt;component&gt;</w:t>
      </w:r>
      <w:bookmarkEnd w:id="1625"/>
      <w:r w:rsidRPr="001B54C3">
        <w:rPr>
          <w:noProof w:val="0"/>
          <w:lang w:val="en-US"/>
        </w:rPr>
        <w:t xml:space="preserve"> </w:t>
      </w:r>
    </w:p>
    <w:p w14:paraId="356971AB" w14:textId="77777777" w:rsidR="00BD4CE9" w:rsidRPr="001B54C3" w:rsidRDefault="00866BDC">
      <w:pPr>
        <w:pStyle w:val="BodyText"/>
      </w:pPr>
      <w:r w:rsidRPr="001B54C3">
        <w:t xml:space="preserve">The battery is made of several component </w:t>
      </w:r>
      <w:bookmarkEnd w:id="1626"/>
      <w:r w:rsidR="001C40D5" w:rsidRPr="001B54C3">
        <w:t>Simple Observations (see PCC TF-2: 6.3.4.20)</w:t>
      </w:r>
      <w:r w:rsidRPr="001B54C3">
        <w:t>. The following table lists the allowable LOINC codes, displayNames, and observation types, and unit of measures for these observations.</w:t>
      </w:r>
    </w:p>
    <w:p w14:paraId="293A864A" w14:textId="77777777" w:rsidR="00866BDC" w:rsidRPr="001B54C3" w:rsidRDefault="00866BDC">
      <w:pPr>
        <w:pStyle w:val="BodyText"/>
      </w:pPr>
      <w:r w:rsidRPr="001B54C3">
        <w:t xml:space="preserve"> </w:t>
      </w:r>
    </w:p>
    <w:tbl>
      <w:tblPr>
        <w:tblW w:w="7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3073"/>
        <w:gridCol w:w="1116"/>
        <w:gridCol w:w="1914"/>
      </w:tblGrid>
      <w:tr w:rsidR="00866BDC" w:rsidRPr="001B54C3" w14:paraId="29433497" w14:textId="77777777" w:rsidTr="00A65CF6">
        <w:trPr>
          <w:jc w:val="center"/>
        </w:trPr>
        <w:tc>
          <w:tcPr>
            <w:tcW w:w="1783" w:type="dxa"/>
            <w:shd w:val="clear" w:color="auto" w:fill="D9D9D9"/>
          </w:tcPr>
          <w:p w14:paraId="453E7E34" w14:textId="77777777" w:rsidR="00866BDC" w:rsidRPr="001B54C3" w:rsidRDefault="00866BDC">
            <w:pPr>
              <w:pStyle w:val="TableEntryHeader"/>
              <w:rPr>
                <w:rFonts w:eastAsia="Arial Unicode MS"/>
                <w:szCs w:val="24"/>
              </w:rPr>
            </w:pPr>
            <w:r w:rsidRPr="001B54C3">
              <w:t xml:space="preserve">LOINC Code </w:t>
            </w:r>
          </w:p>
        </w:tc>
        <w:tc>
          <w:tcPr>
            <w:tcW w:w="3073" w:type="dxa"/>
            <w:shd w:val="clear" w:color="auto" w:fill="D9D9D9"/>
          </w:tcPr>
          <w:p w14:paraId="097C6903" w14:textId="77777777" w:rsidR="00866BDC" w:rsidRPr="001B54C3" w:rsidRDefault="00866BDC">
            <w:pPr>
              <w:pStyle w:val="TableEntryHeader"/>
              <w:rPr>
                <w:rFonts w:eastAsia="Arial Unicode MS"/>
                <w:szCs w:val="24"/>
              </w:rPr>
            </w:pPr>
            <w:r w:rsidRPr="001B54C3">
              <w:t xml:space="preserve">displayName </w:t>
            </w:r>
          </w:p>
        </w:tc>
        <w:tc>
          <w:tcPr>
            <w:tcW w:w="0" w:type="auto"/>
            <w:shd w:val="clear" w:color="auto" w:fill="D9D9D9"/>
          </w:tcPr>
          <w:p w14:paraId="04D53C95" w14:textId="77777777" w:rsidR="00866BDC" w:rsidRPr="001B54C3" w:rsidRDefault="00866BDC">
            <w:pPr>
              <w:pStyle w:val="TableEntryHeader"/>
              <w:rPr>
                <w:rFonts w:eastAsia="Arial Unicode MS"/>
                <w:szCs w:val="24"/>
              </w:rPr>
            </w:pPr>
            <w:r w:rsidRPr="001B54C3">
              <w:t xml:space="preserve">xsi:type </w:t>
            </w:r>
          </w:p>
        </w:tc>
        <w:tc>
          <w:tcPr>
            <w:tcW w:w="0" w:type="auto"/>
            <w:shd w:val="clear" w:color="auto" w:fill="D9D9D9"/>
          </w:tcPr>
          <w:p w14:paraId="0381E538" w14:textId="77777777" w:rsidR="00866BDC" w:rsidRPr="001B54C3" w:rsidRDefault="00866BDC">
            <w:pPr>
              <w:pStyle w:val="TableEntryHeader"/>
              <w:rPr>
                <w:rFonts w:eastAsia="Arial Unicode MS"/>
                <w:szCs w:val="24"/>
              </w:rPr>
            </w:pPr>
            <w:r w:rsidRPr="001B54C3">
              <w:t xml:space="preserve">value set </w:t>
            </w:r>
          </w:p>
        </w:tc>
      </w:tr>
      <w:tr w:rsidR="00866BDC" w:rsidRPr="001B54C3" w14:paraId="6F0206AD" w14:textId="77777777" w:rsidTr="00A65CF6">
        <w:trPr>
          <w:jc w:val="center"/>
        </w:trPr>
        <w:tc>
          <w:tcPr>
            <w:tcW w:w="1783" w:type="dxa"/>
            <w:shd w:val="clear" w:color="auto" w:fill="auto"/>
          </w:tcPr>
          <w:p w14:paraId="124554E2" w14:textId="77777777" w:rsidR="00866BDC" w:rsidRPr="001B54C3" w:rsidRDefault="00866BDC" w:rsidP="00BD4CE9">
            <w:pPr>
              <w:pStyle w:val="TableEntry"/>
              <w:rPr>
                <w:rFonts w:eastAsia="Arial Unicode MS"/>
              </w:rPr>
            </w:pPr>
            <w:r w:rsidRPr="001B54C3">
              <w:t>9269-2</w:t>
            </w:r>
          </w:p>
        </w:tc>
        <w:tc>
          <w:tcPr>
            <w:tcW w:w="3073" w:type="dxa"/>
            <w:shd w:val="clear" w:color="auto" w:fill="auto"/>
          </w:tcPr>
          <w:p w14:paraId="08D61548" w14:textId="77777777" w:rsidR="00866BDC" w:rsidRPr="001B54C3" w:rsidRDefault="00866BDC" w:rsidP="00BD4CE9">
            <w:pPr>
              <w:pStyle w:val="TableEntry"/>
              <w:rPr>
                <w:rFonts w:eastAsia="Arial Unicode MS"/>
              </w:rPr>
            </w:pPr>
            <w:r w:rsidRPr="001B54C3">
              <w:t>GLASGOW COMA CORE.TOTAL</w:t>
            </w:r>
          </w:p>
        </w:tc>
        <w:tc>
          <w:tcPr>
            <w:tcW w:w="0" w:type="auto"/>
            <w:shd w:val="clear" w:color="auto" w:fill="auto"/>
          </w:tcPr>
          <w:p w14:paraId="17FB20F5" w14:textId="77777777" w:rsidR="00866BDC" w:rsidRPr="001B54C3" w:rsidRDefault="00866BDC" w:rsidP="00BD4CE9">
            <w:pPr>
              <w:pStyle w:val="TableEntry"/>
              <w:rPr>
                <w:rFonts w:eastAsia="Arial Unicode MS"/>
              </w:rPr>
            </w:pPr>
            <w:r w:rsidRPr="001B54C3">
              <w:rPr>
                <w:rFonts w:eastAsia="Arial Unicode MS"/>
              </w:rPr>
              <w:t>CO</w:t>
            </w:r>
          </w:p>
        </w:tc>
        <w:tc>
          <w:tcPr>
            <w:tcW w:w="0" w:type="auto"/>
            <w:shd w:val="clear" w:color="auto" w:fill="auto"/>
          </w:tcPr>
          <w:p w14:paraId="182C1A84" w14:textId="77777777" w:rsidR="00866BDC" w:rsidRPr="001B54C3" w:rsidRDefault="00866BDC" w:rsidP="00BD4CE9">
            <w:pPr>
              <w:pStyle w:val="TableEntry"/>
              <w:rPr>
                <w:rFonts w:eastAsia="Arial Unicode MS"/>
              </w:rPr>
            </w:pPr>
            <w:r w:rsidRPr="001B54C3">
              <w:rPr>
                <w:rFonts w:eastAsia="Arial Unicode MS"/>
              </w:rPr>
              <w:t>3..15</w:t>
            </w:r>
          </w:p>
        </w:tc>
      </w:tr>
      <w:tr w:rsidR="00866BDC" w:rsidRPr="001B54C3" w14:paraId="2D2FEF84" w14:textId="77777777" w:rsidTr="00A65CF6">
        <w:trPr>
          <w:jc w:val="center"/>
        </w:trPr>
        <w:tc>
          <w:tcPr>
            <w:tcW w:w="1783" w:type="dxa"/>
            <w:shd w:val="clear" w:color="auto" w:fill="auto"/>
          </w:tcPr>
          <w:p w14:paraId="3BC71B0D" w14:textId="77777777" w:rsidR="00866BDC" w:rsidRPr="001B54C3" w:rsidRDefault="00866BDC" w:rsidP="00BD4CE9">
            <w:pPr>
              <w:pStyle w:val="TableEntry"/>
              <w:rPr>
                <w:rFonts w:eastAsia="Arial Unicode MS"/>
              </w:rPr>
            </w:pPr>
            <w:r w:rsidRPr="001B54C3">
              <w:t>9268-4</w:t>
            </w:r>
          </w:p>
        </w:tc>
        <w:tc>
          <w:tcPr>
            <w:tcW w:w="3073" w:type="dxa"/>
            <w:shd w:val="clear" w:color="auto" w:fill="auto"/>
          </w:tcPr>
          <w:p w14:paraId="60659378" w14:textId="77777777" w:rsidR="00866BDC" w:rsidRPr="001B54C3" w:rsidRDefault="00866BDC" w:rsidP="00BD4CE9">
            <w:pPr>
              <w:pStyle w:val="TableEntry"/>
              <w:rPr>
                <w:rFonts w:eastAsia="Arial Unicode MS"/>
              </w:rPr>
            </w:pPr>
            <w:r w:rsidRPr="001B54C3">
              <w:t>GLASGOW COMA SCORE.MOTOR</w:t>
            </w:r>
          </w:p>
        </w:tc>
        <w:tc>
          <w:tcPr>
            <w:tcW w:w="0" w:type="auto"/>
            <w:shd w:val="clear" w:color="auto" w:fill="auto"/>
          </w:tcPr>
          <w:p w14:paraId="33D742F4" w14:textId="77777777" w:rsidR="00866BDC" w:rsidRPr="001B54C3" w:rsidRDefault="00866BDC" w:rsidP="00BD4CE9">
            <w:pPr>
              <w:pStyle w:val="TableEntry"/>
              <w:rPr>
                <w:rFonts w:eastAsia="Arial Unicode MS"/>
              </w:rPr>
            </w:pPr>
            <w:r w:rsidRPr="001B54C3">
              <w:rPr>
                <w:rFonts w:eastAsia="Arial Unicode MS"/>
              </w:rPr>
              <w:t>CO</w:t>
            </w:r>
          </w:p>
        </w:tc>
        <w:tc>
          <w:tcPr>
            <w:tcW w:w="0" w:type="auto"/>
            <w:shd w:val="clear" w:color="auto" w:fill="auto"/>
          </w:tcPr>
          <w:p w14:paraId="643054BE" w14:textId="77777777" w:rsidR="00866BDC" w:rsidRPr="001B54C3" w:rsidRDefault="00866BDC" w:rsidP="00BD4CE9">
            <w:pPr>
              <w:pStyle w:val="TableEntry"/>
              <w:rPr>
                <w:rFonts w:eastAsia="Arial Unicode MS"/>
              </w:rPr>
            </w:pPr>
            <w:r w:rsidRPr="001B54C3">
              <w:rPr>
                <w:rFonts w:eastAsia="Arial Unicode MS"/>
              </w:rPr>
              <w:t>1..6</w:t>
            </w:r>
          </w:p>
        </w:tc>
      </w:tr>
      <w:tr w:rsidR="00866BDC" w:rsidRPr="001B54C3" w14:paraId="071507B2" w14:textId="77777777" w:rsidTr="00A65CF6">
        <w:trPr>
          <w:jc w:val="center"/>
        </w:trPr>
        <w:tc>
          <w:tcPr>
            <w:tcW w:w="1783" w:type="dxa"/>
            <w:shd w:val="clear" w:color="auto" w:fill="auto"/>
          </w:tcPr>
          <w:p w14:paraId="23046369" w14:textId="77777777" w:rsidR="00866BDC" w:rsidRPr="001B54C3" w:rsidRDefault="00866BDC" w:rsidP="00BD4CE9">
            <w:pPr>
              <w:pStyle w:val="TableEntry"/>
              <w:rPr>
                <w:rFonts w:eastAsia="Arial Unicode MS"/>
              </w:rPr>
            </w:pPr>
            <w:r w:rsidRPr="001B54C3">
              <w:t>11454-6</w:t>
            </w:r>
          </w:p>
        </w:tc>
        <w:tc>
          <w:tcPr>
            <w:tcW w:w="3073" w:type="dxa"/>
            <w:shd w:val="clear" w:color="auto" w:fill="auto"/>
          </w:tcPr>
          <w:p w14:paraId="7A667F6B" w14:textId="77777777" w:rsidR="00866BDC" w:rsidRPr="001B54C3" w:rsidRDefault="00866BDC" w:rsidP="00BD4CE9">
            <w:pPr>
              <w:pStyle w:val="TableEntry"/>
              <w:rPr>
                <w:rFonts w:eastAsia="Arial Unicode MS"/>
              </w:rPr>
            </w:pPr>
            <w:r w:rsidRPr="001B54C3">
              <w:t>LEVEL OF RESPONSIVENESS</w:t>
            </w:r>
          </w:p>
        </w:tc>
        <w:tc>
          <w:tcPr>
            <w:tcW w:w="0" w:type="auto"/>
            <w:shd w:val="clear" w:color="auto" w:fill="auto"/>
          </w:tcPr>
          <w:p w14:paraId="493328A0" w14:textId="77777777" w:rsidR="00866BDC" w:rsidRPr="001B54C3" w:rsidRDefault="00866BDC" w:rsidP="00BD4CE9">
            <w:pPr>
              <w:pStyle w:val="TableEntry"/>
              <w:rPr>
                <w:rFonts w:eastAsia="Arial Unicode MS"/>
              </w:rPr>
            </w:pPr>
            <w:r w:rsidRPr="001B54C3">
              <w:rPr>
                <w:rFonts w:eastAsia="Arial Unicode MS"/>
              </w:rPr>
              <w:t>CO</w:t>
            </w:r>
          </w:p>
        </w:tc>
        <w:tc>
          <w:tcPr>
            <w:tcW w:w="0" w:type="auto"/>
            <w:shd w:val="clear" w:color="auto" w:fill="auto"/>
          </w:tcPr>
          <w:p w14:paraId="4AAA6C99" w14:textId="77777777" w:rsidR="00866BDC" w:rsidRPr="001B54C3" w:rsidRDefault="00866BDC" w:rsidP="00BD4CE9">
            <w:pPr>
              <w:pStyle w:val="TableEntry"/>
              <w:rPr>
                <w:rFonts w:eastAsia="Arial Unicode MS"/>
              </w:rPr>
            </w:pPr>
            <w:r w:rsidRPr="001B54C3">
              <w:t>ALERT</w:t>
            </w:r>
            <w:r w:rsidRPr="001B54C3">
              <w:br/>
              <w:t>VERBAL RESPONSE</w:t>
            </w:r>
            <w:r w:rsidRPr="001B54C3">
              <w:br/>
              <w:t>PAINFUL RESPONSE</w:t>
            </w:r>
            <w:r w:rsidRPr="001B54C3">
              <w:br/>
              <w:t>UNRESPONSIVE</w:t>
            </w:r>
          </w:p>
        </w:tc>
      </w:tr>
      <w:tr w:rsidR="00866BDC" w:rsidRPr="001B54C3" w14:paraId="388055A9" w14:textId="77777777" w:rsidTr="00A65CF6">
        <w:trPr>
          <w:jc w:val="center"/>
        </w:trPr>
        <w:tc>
          <w:tcPr>
            <w:tcW w:w="1783" w:type="dxa"/>
            <w:shd w:val="clear" w:color="auto" w:fill="auto"/>
          </w:tcPr>
          <w:p w14:paraId="4CD4F089" w14:textId="77777777" w:rsidR="00866BDC" w:rsidRPr="001B54C3" w:rsidRDefault="00866BDC" w:rsidP="00BD4CE9">
            <w:pPr>
              <w:pStyle w:val="TableEntry"/>
              <w:rPr>
                <w:rFonts w:eastAsia="Arial Unicode MS"/>
              </w:rPr>
            </w:pPr>
            <w:r w:rsidRPr="001B54C3">
              <w:t>38208-5</w:t>
            </w:r>
          </w:p>
        </w:tc>
        <w:tc>
          <w:tcPr>
            <w:tcW w:w="3073" w:type="dxa"/>
            <w:shd w:val="clear" w:color="auto" w:fill="auto"/>
          </w:tcPr>
          <w:p w14:paraId="201C8C71" w14:textId="77777777" w:rsidR="00866BDC" w:rsidRPr="001B54C3" w:rsidRDefault="00866BDC" w:rsidP="00BD4CE9">
            <w:pPr>
              <w:pStyle w:val="TableEntry"/>
              <w:rPr>
                <w:rFonts w:eastAsia="Arial Unicode MS"/>
              </w:rPr>
            </w:pPr>
            <w:r w:rsidRPr="001B54C3">
              <w:t>PAIN SEVERITY</w:t>
            </w:r>
          </w:p>
        </w:tc>
        <w:tc>
          <w:tcPr>
            <w:tcW w:w="0" w:type="auto"/>
            <w:shd w:val="clear" w:color="auto" w:fill="auto"/>
          </w:tcPr>
          <w:p w14:paraId="02448845" w14:textId="77777777" w:rsidR="00866BDC" w:rsidRPr="001B54C3" w:rsidRDefault="00866BDC" w:rsidP="00BD4CE9">
            <w:pPr>
              <w:pStyle w:val="TableEntry"/>
              <w:rPr>
                <w:rFonts w:eastAsia="Arial Unicode MS"/>
              </w:rPr>
            </w:pPr>
            <w:r w:rsidRPr="001B54C3">
              <w:rPr>
                <w:rFonts w:eastAsia="Arial Unicode MS"/>
              </w:rPr>
              <w:t>CO</w:t>
            </w:r>
          </w:p>
        </w:tc>
        <w:tc>
          <w:tcPr>
            <w:tcW w:w="0" w:type="auto"/>
            <w:shd w:val="clear" w:color="auto" w:fill="auto"/>
          </w:tcPr>
          <w:p w14:paraId="1A2C81E8" w14:textId="77777777" w:rsidR="00866BDC" w:rsidRPr="001B54C3" w:rsidRDefault="00866BDC" w:rsidP="00BD4CE9">
            <w:pPr>
              <w:pStyle w:val="TableEntry"/>
              <w:rPr>
                <w:rFonts w:eastAsia="Arial Unicode MS"/>
              </w:rPr>
            </w:pPr>
            <w:r w:rsidRPr="001B54C3">
              <w:t>0-10</w:t>
            </w:r>
          </w:p>
        </w:tc>
      </w:tr>
      <w:tr w:rsidR="00866BDC" w:rsidRPr="001B54C3" w14:paraId="1FF24DC4" w14:textId="77777777" w:rsidTr="00A65CF6">
        <w:trPr>
          <w:jc w:val="center"/>
        </w:trPr>
        <w:tc>
          <w:tcPr>
            <w:tcW w:w="1783" w:type="dxa"/>
            <w:shd w:val="clear" w:color="auto" w:fill="auto"/>
          </w:tcPr>
          <w:p w14:paraId="2E62FD9A" w14:textId="77777777" w:rsidR="00866BDC" w:rsidRPr="001B54C3" w:rsidRDefault="00866BDC" w:rsidP="00BD4CE9">
            <w:pPr>
              <w:pStyle w:val="TableEntry"/>
              <w:rPr>
                <w:rFonts w:eastAsia="Arial Unicode MS"/>
              </w:rPr>
            </w:pPr>
            <w:r w:rsidRPr="001B54C3">
              <w:t>48767-8</w:t>
            </w:r>
          </w:p>
        </w:tc>
        <w:tc>
          <w:tcPr>
            <w:tcW w:w="3073" w:type="dxa"/>
            <w:shd w:val="clear" w:color="auto" w:fill="auto"/>
          </w:tcPr>
          <w:p w14:paraId="26A7C22E" w14:textId="77777777" w:rsidR="00866BDC" w:rsidRPr="001B54C3" w:rsidRDefault="00866BDC" w:rsidP="00BD4CE9">
            <w:pPr>
              <w:pStyle w:val="TableEntry"/>
              <w:rPr>
                <w:rFonts w:eastAsia="Arial Unicode MS"/>
              </w:rPr>
            </w:pPr>
            <w:r w:rsidRPr="001B54C3">
              <w:t>(COMMENT FIELD)</w:t>
            </w:r>
          </w:p>
        </w:tc>
        <w:tc>
          <w:tcPr>
            <w:tcW w:w="0" w:type="auto"/>
            <w:shd w:val="clear" w:color="auto" w:fill="auto"/>
          </w:tcPr>
          <w:p w14:paraId="0CD13242" w14:textId="77777777" w:rsidR="00866BDC" w:rsidRPr="001B54C3" w:rsidRDefault="00866BDC" w:rsidP="00BD4CE9">
            <w:pPr>
              <w:pStyle w:val="TableEntry"/>
              <w:rPr>
                <w:rFonts w:eastAsia="Arial Unicode MS"/>
              </w:rPr>
            </w:pPr>
            <w:r w:rsidRPr="001B54C3">
              <w:rPr>
                <w:rFonts w:eastAsia="Arial Unicode MS"/>
              </w:rPr>
              <w:t>ED</w:t>
            </w:r>
          </w:p>
        </w:tc>
        <w:tc>
          <w:tcPr>
            <w:tcW w:w="0" w:type="auto"/>
            <w:shd w:val="clear" w:color="auto" w:fill="auto"/>
          </w:tcPr>
          <w:p w14:paraId="5081D5C2" w14:textId="77777777" w:rsidR="00866BDC" w:rsidRPr="001B54C3" w:rsidRDefault="00866BDC" w:rsidP="00BD4CE9">
            <w:pPr>
              <w:pStyle w:val="TableEntry"/>
              <w:rPr>
                <w:rFonts w:eastAsia="Arial Unicode MS"/>
              </w:rPr>
            </w:pPr>
          </w:p>
        </w:tc>
      </w:tr>
    </w:tbl>
    <w:p w14:paraId="2D9E2D53" w14:textId="77777777" w:rsidR="00866BDC" w:rsidRPr="001B54C3" w:rsidRDefault="00866BDC">
      <w:pPr>
        <w:pStyle w:val="BodyText"/>
      </w:pPr>
    </w:p>
    <w:p w14:paraId="283D89D1" w14:textId="77777777" w:rsidR="00866BDC" w:rsidRPr="001B54C3" w:rsidRDefault="00866BDC">
      <w:pPr>
        <w:pStyle w:val="EditorInstructions"/>
      </w:pPr>
      <w:r w:rsidRPr="001B54C3">
        <w:t>Add Section 6.3.4.48</w:t>
      </w:r>
    </w:p>
    <w:p w14:paraId="5BDCE766" w14:textId="77777777" w:rsidR="00866BDC" w:rsidRPr="001B54C3" w:rsidRDefault="00866BDC">
      <w:pPr>
        <w:pStyle w:val="Heading4"/>
        <w:rPr>
          <w:noProof w:val="0"/>
        </w:rPr>
      </w:pPr>
      <w:bookmarkStart w:id="1627" w:name="_Toc466555529"/>
      <w:r w:rsidRPr="001B54C3">
        <w:rPr>
          <w:noProof w:val="0"/>
        </w:rPr>
        <w:t>6.3.4.48 Antenatal Testing and Surveillance Battery 1.3.6.1.4.1.19376.1.5.3.1.1.21.3.10</w:t>
      </w:r>
      <w:bookmarkEnd w:id="1627"/>
    </w:p>
    <w:p w14:paraId="44A6110A" w14:textId="77777777" w:rsidR="00866BDC" w:rsidRPr="001B54C3" w:rsidRDefault="00866BDC">
      <w:pPr>
        <w:pStyle w:val="BodyText"/>
      </w:pPr>
      <w:r w:rsidRPr="001B54C3">
        <w:t xml:space="preserve">This entry describes a single row in the Antenatal Testing and Surveillance Section. The single observation date/time and provider is applied to all other observations. </w:t>
      </w:r>
    </w:p>
    <w:p w14:paraId="31E8966F" w14:textId="77777777" w:rsidR="00866BDC" w:rsidRPr="00143B5C" w:rsidRDefault="00866BDC">
      <w:pPr>
        <w:pStyle w:val="Heading5"/>
        <w:rPr>
          <w:rStyle w:val="BodyTextChar"/>
        </w:rPr>
      </w:pPr>
      <w:bookmarkStart w:id="1628" w:name="_Toc466555530"/>
      <w:r w:rsidRPr="001B54C3">
        <w:rPr>
          <w:noProof w:val="0"/>
          <w:lang w:val="en-US"/>
        </w:rPr>
        <w:lastRenderedPageBreak/>
        <w:t>6.3.4.48.1 Specification</w:t>
      </w:r>
      <w:bookmarkEnd w:id="1628"/>
      <w:r w:rsidRPr="001B54C3">
        <w:rPr>
          <w:noProof w:val="0"/>
          <w:lang w:val="en-US"/>
        </w:rPr>
        <w:t xml:space="preserve"> </w:t>
      </w:r>
      <w:r w:rsidRPr="001B54C3">
        <w:rPr>
          <w:noProof w:val="0"/>
          <w:lang w:val="en-US"/>
        </w:rPr>
        <w:br/>
      </w:r>
    </w:p>
    <w:p w14:paraId="42DFE615" w14:textId="77777777" w:rsidR="00866BDC" w:rsidRPr="001B54C3" w:rsidRDefault="00866BDC">
      <w:pPr>
        <w:pStyle w:val="XMLFragment"/>
        <w:rPr>
          <w:noProof w:val="0"/>
        </w:rPr>
      </w:pPr>
      <w:r w:rsidRPr="001B54C3">
        <w:rPr>
          <w:noProof w:val="0"/>
        </w:rPr>
        <w:t>&lt;entry&gt;</w:t>
      </w:r>
    </w:p>
    <w:p w14:paraId="228A9197" w14:textId="77777777" w:rsidR="00866BDC" w:rsidRPr="001B54C3" w:rsidRDefault="00866BDC">
      <w:pPr>
        <w:pStyle w:val="XMLFragment"/>
        <w:rPr>
          <w:noProof w:val="0"/>
        </w:rPr>
      </w:pPr>
      <w:r w:rsidRPr="001B54C3">
        <w:rPr>
          <w:noProof w:val="0"/>
        </w:rPr>
        <w:t xml:space="preserve">  &lt;organizer classCode='BATTERY' moodCode='EVN'&gt;</w:t>
      </w:r>
    </w:p>
    <w:p w14:paraId="39001F27" w14:textId="77777777" w:rsidR="00866BDC" w:rsidRPr="000A6AA8" w:rsidRDefault="00866BDC">
      <w:pPr>
        <w:pStyle w:val="XMLFragment"/>
        <w:rPr>
          <w:noProof w:val="0"/>
          <w:lang w:val="nl-NL"/>
          <w:rPrChange w:id="1629" w:author="Michael Clifton" w:date="2018-10-11T09:58:00Z">
            <w:rPr>
              <w:noProof w:val="0"/>
            </w:rPr>
          </w:rPrChange>
        </w:rPr>
      </w:pPr>
      <w:r w:rsidRPr="001B54C3">
        <w:rPr>
          <w:noProof w:val="0"/>
        </w:rPr>
        <w:t xml:space="preserve">    </w:t>
      </w:r>
      <w:r w:rsidRPr="000A6AA8">
        <w:rPr>
          <w:noProof w:val="0"/>
          <w:lang w:val="nl-NL"/>
          <w:rPrChange w:id="1630" w:author="Michael Clifton" w:date="2018-10-11T09:58:00Z">
            <w:rPr>
              <w:noProof w:val="0"/>
            </w:rPr>
          </w:rPrChange>
        </w:rPr>
        <w:t>&lt;templateId root='1.3.6.1.4.1.19376.1.5.3.1.1.21.3.10'/&gt;</w:t>
      </w:r>
    </w:p>
    <w:p w14:paraId="54B7F814" w14:textId="77777777" w:rsidR="00866BDC" w:rsidRPr="000A6AA8" w:rsidRDefault="00866BDC">
      <w:pPr>
        <w:pStyle w:val="XMLFragment"/>
        <w:rPr>
          <w:noProof w:val="0"/>
          <w:lang w:val="nl-NL"/>
          <w:rPrChange w:id="1631" w:author="Michael Clifton" w:date="2018-10-11T09:58:00Z">
            <w:rPr>
              <w:noProof w:val="0"/>
            </w:rPr>
          </w:rPrChange>
        </w:rPr>
      </w:pPr>
      <w:r w:rsidRPr="000A6AA8">
        <w:rPr>
          <w:noProof w:val="0"/>
          <w:lang w:val="nl-NL"/>
          <w:rPrChange w:id="1632" w:author="Michael Clifton" w:date="2018-10-11T09:58:00Z">
            <w:rPr>
              <w:noProof w:val="0"/>
            </w:rPr>
          </w:rPrChange>
        </w:rPr>
        <w:t xml:space="preserve">    &lt;id root=' ' extension=' '/&gt;</w:t>
      </w:r>
    </w:p>
    <w:p w14:paraId="30B4FA19" w14:textId="77777777" w:rsidR="00866BDC" w:rsidRPr="001B54C3" w:rsidRDefault="00866BDC">
      <w:pPr>
        <w:pStyle w:val="XMLFragment"/>
        <w:rPr>
          <w:noProof w:val="0"/>
        </w:rPr>
      </w:pPr>
      <w:r w:rsidRPr="000A6AA8">
        <w:rPr>
          <w:noProof w:val="0"/>
          <w:lang w:val="nl-NL"/>
          <w:rPrChange w:id="1633" w:author="Michael Clifton" w:date="2018-10-11T09:58:00Z">
            <w:rPr>
              <w:noProof w:val="0"/>
            </w:rPr>
          </w:rPrChange>
        </w:rPr>
        <w:t xml:space="preserve">    </w:t>
      </w:r>
      <w:r w:rsidRPr="001B54C3">
        <w:rPr>
          <w:noProof w:val="0"/>
        </w:rPr>
        <w:t>&lt;code code='XX-ANTENATALTESTINGBATTERY' displayName='ANTENATAL TESTING AND SURVEILLANCE BATTERY'</w:t>
      </w:r>
    </w:p>
    <w:p w14:paraId="29EB5AF7" w14:textId="77777777" w:rsidR="00866BDC" w:rsidRPr="001B54C3" w:rsidRDefault="00866BDC">
      <w:pPr>
        <w:pStyle w:val="XMLFragment"/>
        <w:rPr>
          <w:noProof w:val="0"/>
        </w:rPr>
      </w:pPr>
      <w:r w:rsidRPr="001B54C3">
        <w:rPr>
          <w:noProof w:val="0"/>
        </w:rPr>
        <w:t xml:space="preserve">          codeSystem='2.16.840.1.113883.6.1' codeSystemName='LOINC'/&gt;</w:t>
      </w:r>
    </w:p>
    <w:p w14:paraId="450D6CF4" w14:textId="77777777" w:rsidR="00866BDC" w:rsidRPr="001B54C3" w:rsidRDefault="00866BDC">
      <w:pPr>
        <w:pStyle w:val="XMLFragment"/>
        <w:rPr>
          <w:noProof w:val="0"/>
        </w:rPr>
      </w:pPr>
      <w:r w:rsidRPr="001B54C3">
        <w:rPr>
          <w:noProof w:val="0"/>
        </w:rPr>
        <w:t xml:space="preserve">    &lt;statusCode code='completed'/&gt;</w:t>
      </w:r>
    </w:p>
    <w:p w14:paraId="2F19A176" w14:textId="77777777" w:rsidR="00866BDC" w:rsidRPr="001B54C3" w:rsidRDefault="00866BDC">
      <w:pPr>
        <w:pStyle w:val="XMLFragment"/>
        <w:rPr>
          <w:noProof w:val="0"/>
        </w:rPr>
      </w:pPr>
      <w:r w:rsidRPr="001B54C3">
        <w:rPr>
          <w:noProof w:val="0"/>
        </w:rPr>
        <w:t xml:space="preserve">    &lt;author&gt;</w:t>
      </w:r>
    </w:p>
    <w:p w14:paraId="0553F706" w14:textId="77777777" w:rsidR="00866BDC" w:rsidRPr="001B54C3" w:rsidRDefault="00866BDC">
      <w:pPr>
        <w:pStyle w:val="XMLFragment"/>
        <w:rPr>
          <w:noProof w:val="0"/>
        </w:rPr>
      </w:pPr>
      <w:r w:rsidRPr="001B54C3">
        <w:rPr>
          <w:noProof w:val="0"/>
        </w:rPr>
        <w:t xml:space="preserve">       &lt;time value=' '/&gt;</w:t>
      </w:r>
    </w:p>
    <w:p w14:paraId="01385BC7" w14:textId="77777777" w:rsidR="00866BDC" w:rsidRPr="001B54C3" w:rsidRDefault="00866BDC">
      <w:pPr>
        <w:pStyle w:val="XMLFragment"/>
        <w:rPr>
          <w:noProof w:val="0"/>
        </w:rPr>
      </w:pPr>
      <w:r w:rsidRPr="001B54C3">
        <w:rPr>
          <w:noProof w:val="0"/>
        </w:rPr>
        <w:t xml:space="preserve">       &lt;assignedAuthor&gt;</w:t>
      </w:r>
    </w:p>
    <w:p w14:paraId="6A25966A" w14:textId="77777777" w:rsidR="00866BDC" w:rsidRPr="001B54C3" w:rsidRDefault="00866BDC">
      <w:pPr>
        <w:pStyle w:val="XMLFragment"/>
        <w:rPr>
          <w:noProof w:val="0"/>
        </w:rPr>
      </w:pPr>
      <w:r w:rsidRPr="001B54C3">
        <w:rPr>
          <w:noProof w:val="0"/>
        </w:rPr>
        <w:t xml:space="preserve">          &lt;id root=' ' extension=' '/&gt;</w:t>
      </w:r>
    </w:p>
    <w:p w14:paraId="3F085865" w14:textId="77777777" w:rsidR="00866BDC" w:rsidRPr="001B54C3" w:rsidRDefault="00866BDC">
      <w:pPr>
        <w:pStyle w:val="XMLFragment"/>
        <w:rPr>
          <w:noProof w:val="0"/>
        </w:rPr>
      </w:pPr>
      <w:r w:rsidRPr="001B54C3">
        <w:rPr>
          <w:noProof w:val="0"/>
        </w:rPr>
        <w:t xml:space="preserve">       &lt;/assignedAuthor&gt;</w:t>
      </w:r>
    </w:p>
    <w:p w14:paraId="3E33F19C" w14:textId="77777777" w:rsidR="00866BDC" w:rsidRPr="001B54C3" w:rsidRDefault="00866BDC">
      <w:pPr>
        <w:pStyle w:val="XMLFragment"/>
        <w:rPr>
          <w:noProof w:val="0"/>
        </w:rPr>
      </w:pPr>
      <w:r w:rsidRPr="001B54C3">
        <w:rPr>
          <w:noProof w:val="0"/>
        </w:rPr>
        <w:t xml:space="preserve">    &lt;/author&gt;</w:t>
      </w:r>
    </w:p>
    <w:p w14:paraId="69C8BC1F" w14:textId="77777777" w:rsidR="00866BDC" w:rsidRPr="001B54C3" w:rsidRDefault="00866BDC">
      <w:pPr>
        <w:pStyle w:val="XMLFragment"/>
        <w:rPr>
          <w:noProof w:val="0"/>
        </w:rPr>
      </w:pPr>
      <w:r w:rsidRPr="001B54C3">
        <w:rPr>
          <w:noProof w:val="0"/>
        </w:rPr>
        <w:t xml:space="preserve">    &lt;component&gt;</w:t>
      </w:r>
    </w:p>
    <w:p w14:paraId="54E5D1EB" w14:textId="77777777" w:rsidR="00866BDC" w:rsidRPr="001B54C3" w:rsidRDefault="00866BDC">
      <w:pPr>
        <w:pStyle w:val="XMLFragment"/>
        <w:rPr>
          <w:noProof w:val="0"/>
        </w:rPr>
      </w:pPr>
      <w:r w:rsidRPr="001B54C3">
        <w:rPr>
          <w:noProof w:val="0"/>
        </w:rPr>
        <w:t xml:space="preserve">       &lt;observation classCode='OBS' moodCode='EVN'&gt;</w:t>
      </w:r>
    </w:p>
    <w:p w14:paraId="0FB30A5A" w14:textId="77777777" w:rsidR="00866BDC" w:rsidRPr="001B54C3" w:rsidRDefault="00866BDC">
      <w:pPr>
        <w:pStyle w:val="XMLFragment"/>
        <w:rPr>
          <w:noProof w:val="0"/>
        </w:rPr>
      </w:pPr>
      <w:r w:rsidRPr="001B54C3">
        <w:rPr>
          <w:noProof w:val="0"/>
        </w:rPr>
        <w:t xml:space="preserve">          &lt;templateId root='1.3.6.1.4.1.19376.1.5.3.1.4.13'/&gt;</w:t>
      </w:r>
    </w:p>
    <w:p w14:paraId="62A0DA56" w14:textId="77777777" w:rsidR="00866BDC" w:rsidRPr="001B54C3" w:rsidRDefault="00866BDC">
      <w:pPr>
        <w:pStyle w:val="XMLFragment"/>
        <w:rPr>
          <w:noProof w:val="0"/>
        </w:rPr>
      </w:pPr>
      <w:r w:rsidRPr="001B54C3">
        <w:rPr>
          <w:noProof w:val="0"/>
        </w:rPr>
        <w:t xml:space="preserve">         :</w:t>
      </w:r>
    </w:p>
    <w:p w14:paraId="4FE5058F" w14:textId="77777777" w:rsidR="00866BDC" w:rsidRPr="001B54C3" w:rsidRDefault="00866BDC">
      <w:pPr>
        <w:pStyle w:val="XMLFragment"/>
        <w:rPr>
          <w:noProof w:val="0"/>
        </w:rPr>
      </w:pPr>
      <w:r w:rsidRPr="001B54C3">
        <w:rPr>
          <w:noProof w:val="0"/>
        </w:rPr>
        <w:t xml:space="preserve">       &lt;/observation&gt;</w:t>
      </w:r>
    </w:p>
    <w:p w14:paraId="20132381" w14:textId="77777777" w:rsidR="00866BDC" w:rsidRPr="001B54C3" w:rsidRDefault="00866BDC">
      <w:pPr>
        <w:pStyle w:val="XMLFragment"/>
        <w:rPr>
          <w:noProof w:val="0"/>
        </w:rPr>
      </w:pPr>
      <w:r w:rsidRPr="001B54C3">
        <w:rPr>
          <w:noProof w:val="0"/>
        </w:rPr>
        <w:t xml:space="preserve">    &lt;/component&gt;</w:t>
      </w:r>
    </w:p>
    <w:p w14:paraId="1945DC90" w14:textId="77777777" w:rsidR="00866BDC" w:rsidRPr="001B54C3" w:rsidRDefault="00866BDC">
      <w:pPr>
        <w:pStyle w:val="XMLFragment"/>
        <w:rPr>
          <w:noProof w:val="0"/>
        </w:rPr>
      </w:pPr>
      <w:r w:rsidRPr="001B54C3">
        <w:rPr>
          <w:noProof w:val="0"/>
        </w:rPr>
        <w:t xml:space="preserve">    &lt;component&gt;</w:t>
      </w:r>
    </w:p>
    <w:p w14:paraId="282B4BD8" w14:textId="77777777" w:rsidR="00866BDC" w:rsidRPr="001B54C3" w:rsidRDefault="00866BDC">
      <w:pPr>
        <w:pStyle w:val="XMLFragment"/>
        <w:rPr>
          <w:noProof w:val="0"/>
        </w:rPr>
      </w:pPr>
      <w:r w:rsidRPr="001B54C3">
        <w:rPr>
          <w:noProof w:val="0"/>
        </w:rPr>
        <w:t xml:space="preserve">       &lt;observation classCode='OBS' moodCode='EVN'&gt;</w:t>
      </w:r>
    </w:p>
    <w:p w14:paraId="2009548B" w14:textId="77777777" w:rsidR="00866BDC" w:rsidRPr="001B54C3" w:rsidRDefault="00866BDC">
      <w:pPr>
        <w:pStyle w:val="XMLFragment"/>
        <w:rPr>
          <w:noProof w:val="0"/>
        </w:rPr>
      </w:pPr>
      <w:r w:rsidRPr="001B54C3">
        <w:rPr>
          <w:noProof w:val="0"/>
        </w:rPr>
        <w:t xml:space="preserve">          &lt;templateId root='1.3.6.1.4.1.19376.1.5.3.1.4.13'/&gt;</w:t>
      </w:r>
    </w:p>
    <w:p w14:paraId="20FD1F61" w14:textId="77777777" w:rsidR="00866BDC" w:rsidRPr="001B54C3" w:rsidRDefault="00866BDC">
      <w:pPr>
        <w:pStyle w:val="XMLFragment"/>
        <w:rPr>
          <w:noProof w:val="0"/>
        </w:rPr>
      </w:pPr>
      <w:r w:rsidRPr="001B54C3">
        <w:rPr>
          <w:noProof w:val="0"/>
        </w:rPr>
        <w:t xml:space="preserve">          :</w:t>
      </w:r>
    </w:p>
    <w:p w14:paraId="29A99FA3" w14:textId="77777777" w:rsidR="00866BDC" w:rsidRPr="001B54C3" w:rsidRDefault="00866BDC">
      <w:pPr>
        <w:pStyle w:val="XMLFragment"/>
        <w:rPr>
          <w:noProof w:val="0"/>
        </w:rPr>
      </w:pPr>
      <w:r w:rsidRPr="001B54C3">
        <w:rPr>
          <w:noProof w:val="0"/>
        </w:rPr>
        <w:t xml:space="preserve">       &lt;/observation&gt;</w:t>
      </w:r>
    </w:p>
    <w:p w14:paraId="6B5DEA0F" w14:textId="77777777" w:rsidR="00866BDC" w:rsidRPr="001B54C3" w:rsidRDefault="00866BDC">
      <w:pPr>
        <w:pStyle w:val="XMLFragment"/>
        <w:rPr>
          <w:noProof w:val="0"/>
        </w:rPr>
      </w:pPr>
      <w:r w:rsidRPr="001B54C3">
        <w:rPr>
          <w:noProof w:val="0"/>
        </w:rPr>
        <w:t xml:space="preserve">    &lt;/component&gt;</w:t>
      </w:r>
    </w:p>
    <w:p w14:paraId="0CE923FC" w14:textId="77777777" w:rsidR="00866BDC" w:rsidRPr="001B54C3" w:rsidRDefault="00866BDC">
      <w:pPr>
        <w:pStyle w:val="XMLFragment"/>
        <w:rPr>
          <w:noProof w:val="0"/>
        </w:rPr>
      </w:pPr>
      <w:r w:rsidRPr="001B54C3">
        <w:rPr>
          <w:noProof w:val="0"/>
        </w:rPr>
        <w:t xml:space="preserve">   :</w:t>
      </w:r>
    </w:p>
    <w:p w14:paraId="671628A0" w14:textId="77777777" w:rsidR="00866BDC" w:rsidRPr="001B54C3" w:rsidRDefault="00866BDC">
      <w:pPr>
        <w:pStyle w:val="XMLFragment"/>
        <w:rPr>
          <w:noProof w:val="0"/>
        </w:rPr>
      </w:pPr>
      <w:r w:rsidRPr="001B54C3">
        <w:rPr>
          <w:noProof w:val="0"/>
        </w:rPr>
        <w:t xml:space="preserve">  &lt;/organizer&gt;</w:t>
      </w:r>
    </w:p>
    <w:p w14:paraId="58217729" w14:textId="77777777" w:rsidR="00866BDC" w:rsidRPr="001B54C3" w:rsidRDefault="00866BDC">
      <w:pPr>
        <w:pStyle w:val="XMLFragment"/>
        <w:rPr>
          <w:noProof w:val="0"/>
        </w:rPr>
      </w:pPr>
      <w:r w:rsidRPr="001B54C3">
        <w:rPr>
          <w:noProof w:val="0"/>
        </w:rPr>
        <w:t>&lt;/entry&gt;</w:t>
      </w:r>
    </w:p>
    <w:p w14:paraId="16E55576" w14:textId="77777777" w:rsidR="00866BDC" w:rsidRPr="001B54C3" w:rsidRDefault="00866BDC">
      <w:pPr>
        <w:pStyle w:val="Heading6"/>
        <w:rPr>
          <w:noProof w:val="0"/>
          <w:lang w:val="en-US"/>
        </w:rPr>
      </w:pPr>
      <w:bookmarkStart w:id="1634" w:name="_Toc466555531"/>
      <w:r w:rsidRPr="001B54C3">
        <w:rPr>
          <w:noProof w:val="0"/>
          <w:lang w:val="en-US"/>
        </w:rPr>
        <w:t>6.3.4.48.1.1 &lt;templateId root='1.3.6.1.4.1.19376.1.5.3.1.1.21.3.10'/&gt;</w:t>
      </w:r>
      <w:bookmarkEnd w:id="1634"/>
      <w:r w:rsidRPr="001B54C3">
        <w:rPr>
          <w:noProof w:val="0"/>
          <w:lang w:val="en-US"/>
        </w:rPr>
        <w:t xml:space="preserve"> </w:t>
      </w:r>
    </w:p>
    <w:p w14:paraId="770C431D" w14:textId="77777777" w:rsidR="00866BDC" w:rsidRPr="001B54C3" w:rsidRDefault="00866BDC">
      <w:pPr>
        <w:pStyle w:val="BodyText"/>
      </w:pPr>
      <w:r w:rsidRPr="001B54C3">
        <w:t xml:space="preserve">The &lt;templateId&gt; element specifies that this organizer entry conforms to the Antenatal Testing and Surveillance Battery. The root attribute SHALL contain the value "1.3.6.1.4.1.19376.1.5.3.1.1.21.3.10" </w:t>
      </w:r>
    </w:p>
    <w:p w14:paraId="2C77B908" w14:textId="77777777" w:rsidR="00866BDC" w:rsidRPr="001B54C3" w:rsidRDefault="00866BDC">
      <w:pPr>
        <w:pStyle w:val="Heading6"/>
        <w:rPr>
          <w:noProof w:val="0"/>
          <w:lang w:val="en-US"/>
        </w:rPr>
      </w:pPr>
      <w:bookmarkStart w:id="1635" w:name="_Toc466555532"/>
      <w:r w:rsidRPr="001B54C3">
        <w:rPr>
          <w:noProof w:val="0"/>
          <w:lang w:val="en-US"/>
        </w:rPr>
        <w:t>6.3.4.48.1.2 &lt;organizer classCode='BATTERY' moodCode='EVN'&gt;</w:t>
      </w:r>
      <w:bookmarkEnd w:id="1635"/>
      <w:r w:rsidRPr="001B54C3">
        <w:rPr>
          <w:noProof w:val="0"/>
          <w:lang w:val="en-US"/>
        </w:rPr>
        <w:t xml:space="preserve"> </w:t>
      </w:r>
    </w:p>
    <w:p w14:paraId="08022760" w14:textId="77777777" w:rsidR="00866BDC" w:rsidRPr="001B54C3" w:rsidRDefault="00866BDC">
      <w:pPr>
        <w:pStyle w:val="BodyText"/>
      </w:pPr>
      <w:r w:rsidRPr="001B54C3">
        <w:t xml:space="preserve">Each row in the Antenatal Testing and Surveillance Battery SHALL be represented by an organizer with the classCode of 'BATTERY' and the moodCode of 'EVN' </w:t>
      </w:r>
    </w:p>
    <w:p w14:paraId="55AD3B95" w14:textId="77777777" w:rsidR="00866BDC" w:rsidRPr="001B54C3" w:rsidRDefault="00866BDC">
      <w:pPr>
        <w:pStyle w:val="Heading6"/>
        <w:rPr>
          <w:noProof w:val="0"/>
          <w:lang w:val="en-US"/>
        </w:rPr>
      </w:pPr>
      <w:bookmarkStart w:id="1636" w:name="_Toc466555533"/>
      <w:r w:rsidRPr="001B54C3">
        <w:rPr>
          <w:noProof w:val="0"/>
          <w:lang w:val="en-US"/>
        </w:rPr>
        <w:t>6.3.4.48.1.3 &lt;id root=' ' extension=' '/&gt;</w:t>
      </w:r>
      <w:bookmarkEnd w:id="1636"/>
      <w:r w:rsidRPr="001B54C3">
        <w:rPr>
          <w:noProof w:val="0"/>
          <w:lang w:val="en-US"/>
        </w:rPr>
        <w:t xml:space="preserve"> </w:t>
      </w:r>
    </w:p>
    <w:p w14:paraId="71D39553" w14:textId="77777777" w:rsidR="00866BDC" w:rsidRPr="001B54C3" w:rsidRDefault="00866BDC">
      <w:pPr>
        <w:pStyle w:val="BodyText"/>
      </w:pPr>
      <w:r w:rsidRPr="001B54C3">
        <w:t xml:space="preserve">Each battery SHALL have a globally unique identifier. </w:t>
      </w:r>
    </w:p>
    <w:p w14:paraId="5D1474F5" w14:textId="7DD18A4F" w:rsidR="00866BDC" w:rsidRPr="001B54C3" w:rsidRDefault="00866BDC">
      <w:pPr>
        <w:pStyle w:val="Heading6"/>
        <w:rPr>
          <w:noProof w:val="0"/>
          <w:lang w:val="en-US"/>
        </w:rPr>
      </w:pPr>
      <w:bookmarkStart w:id="1637" w:name="_Toc466555534"/>
      <w:r w:rsidRPr="001B54C3">
        <w:rPr>
          <w:noProof w:val="0"/>
          <w:lang w:val="en-US"/>
        </w:rPr>
        <w:t>6.3.4.48.1.4 &lt;code code='</w:t>
      </w:r>
      <w:commentRangeStart w:id="1638"/>
      <w:del w:id="1639" w:author="Michael Clifton" w:date="2018-10-10T13:59:00Z">
        <w:r w:rsidRPr="001B54C3" w:rsidDel="000D1E26">
          <w:rPr>
            <w:noProof w:val="0"/>
            <w:lang w:val="en-US"/>
          </w:rPr>
          <w:delText xml:space="preserve">XX- </w:delText>
        </w:r>
      </w:del>
      <w:commentRangeEnd w:id="1638"/>
      <w:r w:rsidR="000D1E26">
        <w:rPr>
          <w:rStyle w:val="CommentReference"/>
          <w:rFonts w:ascii="Times New Roman" w:hAnsi="Times New Roman"/>
          <w:b w:val="0"/>
          <w:noProof w:val="0"/>
          <w:kern w:val="0"/>
          <w:lang w:val="en-US" w:eastAsia="en-US"/>
        </w:rPr>
        <w:commentReference w:id="1638"/>
      </w:r>
      <w:r w:rsidRPr="001B54C3">
        <w:rPr>
          <w:noProof w:val="0"/>
          <w:lang w:val="en-US"/>
        </w:rPr>
        <w:t>XX-ANTENATALTESTINGBATTERY' codeSystem='2.16.840.1.113883.6.1'/&gt;</w:t>
      </w:r>
      <w:bookmarkEnd w:id="1637"/>
      <w:r w:rsidRPr="001B54C3">
        <w:rPr>
          <w:noProof w:val="0"/>
          <w:lang w:val="en-US"/>
        </w:rPr>
        <w:t xml:space="preserve"> </w:t>
      </w:r>
    </w:p>
    <w:p w14:paraId="74D7B2BE" w14:textId="77777777" w:rsidR="00866BDC" w:rsidRPr="001B54C3" w:rsidRDefault="00866BDC">
      <w:pPr>
        <w:pStyle w:val="BodyText"/>
      </w:pPr>
      <w:r w:rsidRPr="001B54C3">
        <w:t>The &lt;code&gt; element specifies the L</w:t>
      </w:r>
      <w:r w:rsidR="00C5586E" w:rsidRPr="001B54C3">
        <w:t xml:space="preserve">OINC </w:t>
      </w:r>
      <w:r w:rsidRPr="001B54C3">
        <w:t xml:space="preserve">code that represents the content of the battery. The codeSystem attribute SHALL contain the value '2.16.840.1.113883.6.1'. The code attribute SHALL contain the value='XX-ANTENATALTESTINGBATTERY'. It is good practice to include displayName and codeSystemName for clarity and debugging. The corresponding values are 'ANTENATAL TESTING AND SURVEILLANCE BATTERY' and 'LOINC' respectively. </w:t>
      </w:r>
    </w:p>
    <w:p w14:paraId="11F117C4" w14:textId="77777777" w:rsidR="00866BDC" w:rsidRPr="001B54C3" w:rsidRDefault="00866BDC">
      <w:pPr>
        <w:pStyle w:val="Heading6"/>
        <w:rPr>
          <w:noProof w:val="0"/>
          <w:lang w:val="en-US"/>
        </w:rPr>
      </w:pPr>
      <w:bookmarkStart w:id="1640" w:name="_Toc466555535"/>
      <w:r w:rsidRPr="001B54C3">
        <w:rPr>
          <w:noProof w:val="0"/>
          <w:lang w:val="en-US"/>
        </w:rPr>
        <w:lastRenderedPageBreak/>
        <w:t>6.3.4.48.1.5 &lt;author/&gt;&lt;time/&gt;&lt;assignedAuthor&gt;&lt;id/&gt;&lt;/assignedAuthor&gt;&lt;/author&gt;</w:t>
      </w:r>
      <w:bookmarkEnd w:id="1640"/>
      <w:r w:rsidRPr="001B54C3">
        <w:rPr>
          <w:noProof w:val="0"/>
          <w:lang w:val="en-US"/>
        </w:rPr>
        <w:t xml:space="preserve"> </w:t>
      </w:r>
    </w:p>
    <w:p w14:paraId="69296DAD" w14:textId="77777777" w:rsidR="00866BDC" w:rsidRPr="001B54C3" w:rsidRDefault="00866BDC">
      <w:pPr>
        <w:pStyle w:val="BodyText"/>
      </w:pPr>
      <w:r w:rsidRPr="001B54C3">
        <w:t xml:space="preserve">The &lt;author&gt; relation element points at the author that records the visit battery. This assignedAuthor may be different than the author of the document. The time element is used to record when the assigned author recorded the battery. </w:t>
      </w:r>
    </w:p>
    <w:p w14:paraId="75617DE1" w14:textId="77777777" w:rsidR="00866BDC" w:rsidRPr="001B54C3" w:rsidRDefault="00866BDC">
      <w:pPr>
        <w:pStyle w:val="Heading6"/>
        <w:rPr>
          <w:noProof w:val="0"/>
          <w:lang w:val="en-US"/>
        </w:rPr>
      </w:pPr>
      <w:bookmarkStart w:id="1641" w:name="_Toc466555536"/>
      <w:r w:rsidRPr="001B54C3">
        <w:rPr>
          <w:noProof w:val="0"/>
          <w:lang w:val="en-US"/>
        </w:rPr>
        <w:t>6.3.4.48.1.6 &lt;statusCode code='completed'/&gt;</w:t>
      </w:r>
      <w:bookmarkEnd w:id="1641"/>
      <w:r w:rsidRPr="001B54C3">
        <w:rPr>
          <w:noProof w:val="0"/>
          <w:lang w:val="en-US"/>
        </w:rPr>
        <w:t xml:space="preserve"> </w:t>
      </w:r>
    </w:p>
    <w:p w14:paraId="3827207E" w14:textId="77777777" w:rsidR="00866BDC" w:rsidRPr="001B54C3" w:rsidRDefault="00866BDC">
      <w:pPr>
        <w:pStyle w:val="BodyText"/>
      </w:pPr>
      <w:r w:rsidRPr="001B54C3">
        <w:t xml:space="preserve">The status code for all batteries SHALL be 'completed' </w:t>
      </w:r>
    </w:p>
    <w:p w14:paraId="50165013" w14:textId="77777777" w:rsidR="00866BDC" w:rsidRPr="001B54C3" w:rsidRDefault="00866BDC">
      <w:pPr>
        <w:pStyle w:val="Heading6"/>
        <w:rPr>
          <w:noProof w:val="0"/>
          <w:lang w:val="en-US"/>
        </w:rPr>
      </w:pPr>
      <w:bookmarkStart w:id="1642" w:name="_Toc466555537"/>
      <w:r w:rsidRPr="001B54C3">
        <w:rPr>
          <w:noProof w:val="0"/>
          <w:lang w:val="en-US"/>
        </w:rPr>
        <w:t>6.3.4.48.1.7 &lt;component&gt;</w:t>
      </w:r>
      <w:bookmarkEnd w:id="1642"/>
      <w:r w:rsidRPr="001B54C3">
        <w:rPr>
          <w:noProof w:val="0"/>
          <w:lang w:val="en-US"/>
        </w:rPr>
        <w:t xml:space="preserve"> </w:t>
      </w:r>
    </w:p>
    <w:p w14:paraId="030ABBA1" w14:textId="77777777" w:rsidR="00866BDC" w:rsidRPr="001B54C3" w:rsidRDefault="00866BDC">
      <w:pPr>
        <w:pStyle w:val="BodyText"/>
      </w:pPr>
      <w:r w:rsidRPr="001B54C3">
        <w:t xml:space="preserve">The battery is made of several component </w:t>
      </w:r>
      <w:r w:rsidR="001C40D5" w:rsidRPr="001B54C3">
        <w:t>Simple Observations (see PCC TF-2: 6.3.4.20)</w:t>
      </w:r>
      <w:r w:rsidRPr="001B54C3">
        <w:t>. The following table lists the allowable LOINC codes, displayNames, and observation types, and unit of measures for these observations.</w:t>
      </w:r>
    </w:p>
    <w:p w14:paraId="4DCCB0FB" w14:textId="77777777" w:rsidR="004E7922" w:rsidRPr="001B54C3" w:rsidRDefault="004E7922">
      <w:pPr>
        <w:pStyle w:val="BodyText"/>
      </w:pPr>
    </w:p>
    <w:tbl>
      <w:tblPr>
        <w:tblW w:w="5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6"/>
        <w:gridCol w:w="3156"/>
        <w:gridCol w:w="1116"/>
      </w:tblGrid>
      <w:tr w:rsidR="00866BDC" w:rsidRPr="001B54C3" w14:paraId="10F7EF4E" w14:textId="77777777" w:rsidTr="00A65CF6">
        <w:trPr>
          <w:jc w:val="center"/>
        </w:trPr>
        <w:tc>
          <w:tcPr>
            <w:tcW w:w="0" w:type="auto"/>
            <w:shd w:val="clear" w:color="auto" w:fill="D9D9D9"/>
          </w:tcPr>
          <w:p w14:paraId="40AE6E71" w14:textId="77777777" w:rsidR="00866BDC" w:rsidRPr="001B54C3" w:rsidRDefault="00866BDC">
            <w:pPr>
              <w:pStyle w:val="TableEntryHeader"/>
              <w:rPr>
                <w:rFonts w:eastAsia="Arial Unicode MS"/>
                <w:szCs w:val="24"/>
              </w:rPr>
            </w:pPr>
            <w:r w:rsidRPr="001B54C3">
              <w:t xml:space="preserve">LOINC Code </w:t>
            </w:r>
          </w:p>
        </w:tc>
        <w:tc>
          <w:tcPr>
            <w:tcW w:w="0" w:type="auto"/>
            <w:shd w:val="clear" w:color="auto" w:fill="D9D9D9"/>
          </w:tcPr>
          <w:p w14:paraId="7ECFCD0C" w14:textId="77777777" w:rsidR="00866BDC" w:rsidRPr="001B54C3" w:rsidRDefault="00866BDC">
            <w:pPr>
              <w:pStyle w:val="TableEntryHeader"/>
              <w:rPr>
                <w:rFonts w:eastAsia="Arial Unicode MS"/>
                <w:szCs w:val="24"/>
              </w:rPr>
            </w:pPr>
            <w:r w:rsidRPr="001B54C3">
              <w:t xml:space="preserve">displayName </w:t>
            </w:r>
          </w:p>
        </w:tc>
        <w:tc>
          <w:tcPr>
            <w:tcW w:w="0" w:type="auto"/>
            <w:shd w:val="clear" w:color="auto" w:fill="D9D9D9"/>
          </w:tcPr>
          <w:p w14:paraId="04FA4A10" w14:textId="77777777" w:rsidR="00866BDC" w:rsidRPr="001B54C3" w:rsidRDefault="00866BDC">
            <w:pPr>
              <w:pStyle w:val="TableEntryHeader"/>
              <w:rPr>
                <w:rFonts w:eastAsia="Arial Unicode MS"/>
                <w:szCs w:val="24"/>
              </w:rPr>
            </w:pPr>
            <w:r w:rsidRPr="001B54C3">
              <w:t xml:space="preserve">xsi:type </w:t>
            </w:r>
          </w:p>
        </w:tc>
      </w:tr>
      <w:tr w:rsidR="00866BDC" w:rsidRPr="001B54C3" w14:paraId="1A9CA113" w14:textId="77777777" w:rsidTr="00A65CF6">
        <w:trPr>
          <w:jc w:val="center"/>
        </w:trPr>
        <w:tc>
          <w:tcPr>
            <w:tcW w:w="0" w:type="auto"/>
            <w:shd w:val="clear" w:color="auto" w:fill="auto"/>
          </w:tcPr>
          <w:p w14:paraId="12A42C40" w14:textId="77777777" w:rsidR="00866BDC" w:rsidRPr="001B54C3" w:rsidRDefault="00866BDC" w:rsidP="00BD4CE9">
            <w:pPr>
              <w:pStyle w:val="TableEntry"/>
            </w:pPr>
            <w:r w:rsidRPr="001B54C3">
              <w:t>11630-1</w:t>
            </w:r>
          </w:p>
        </w:tc>
        <w:tc>
          <w:tcPr>
            <w:tcW w:w="0" w:type="auto"/>
            <w:shd w:val="clear" w:color="auto" w:fill="auto"/>
          </w:tcPr>
          <w:p w14:paraId="3F424D78" w14:textId="77777777" w:rsidR="00866BDC" w:rsidRPr="001B54C3" w:rsidRDefault="00866BDC" w:rsidP="00BD4CE9">
            <w:pPr>
              <w:pStyle w:val="TableEntry"/>
            </w:pPr>
            <w:r w:rsidRPr="001B54C3">
              <w:t>Biophysical profile.amniotic fluid volume</w:t>
            </w:r>
          </w:p>
        </w:tc>
        <w:tc>
          <w:tcPr>
            <w:tcW w:w="0" w:type="auto"/>
            <w:shd w:val="clear" w:color="auto" w:fill="auto"/>
          </w:tcPr>
          <w:p w14:paraId="6DA2D39A" w14:textId="77777777" w:rsidR="00866BDC" w:rsidRPr="001B54C3" w:rsidRDefault="00866BDC" w:rsidP="00BD4CE9">
            <w:pPr>
              <w:pStyle w:val="TableEntry"/>
              <w:rPr>
                <w:rFonts w:eastAsia="Arial Unicode MS"/>
              </w:rPr>
            </w:pPr>
            <w:r w:rsidRPr="001B54C3">
              <w:rPr>
                <w:rFonts w:eastAsia="Arial Unicode MS"/>
              </w:rPr>
              <w:t>ED</w:t>
            </w:r>
          </w:p>
        </w:tc>
      </w:tr>
      <w:tr w:rsidR="00866BDC" w:rsidRPr="001B54C3" w14:paraId="71FCEE83" w14:textId="77777777" w:rsidTr="00A65CF6">
        <w:trPr>
          <w:jc w:val="center"/>
        </w:trPr>
        <w:tc>
          <w:tcPr>
            <w:tcW w:w="0" w:type="auto"/>
            <w:shd w:val="clear" w:color="auto" w:fill="auto"/>
          </w:tcPr>
          <w:p w14:paraId="05DC1F90" w14:textId="77777777" w:rsidR="00866BDC" w:rsidRPr="001B54C3" w:rsidRDefault="00866BDC" w:rsidP="00BD4CE9">
            <w:pPr>
              <w:pStyle w:val="TableEntry"/>
            </w:pPr>
            <w:r w:rsidRPr="001B54C3">
              <w:t>11631-9</w:t>
            </w:r>
          </w:p>
        </w:tc>
        <w:tc>
          <w:tcPr>
            <w:tcW w:w="0" w:type="auto"/>
            <w:shd w:val="clear" w:color="auto" w:fill="auto"/>
          </w:tcPr>
          <w:p w14:paraId="68B379A1" w14:textId="77777777" w:rsidR="00866BDC" w:rsidRPr="001B54C3" w:rsidRDefault="00866BDC" w:rsidP="00BD4CE9">
            <w:pPr>
              <w:pStyle w:val="TableEntry"/>
            </w:pPr>
            <w:r w:rsidRPr="001B54C3">
              <w:t>Biophysical profile.body movement</w:t>
            </w:r>
          </w:p>
        </w:tc>
        <w:tc>
          <w:tcPr>
            <w:tcW w:w="0" w:type="auto"/>
            <w:shd w:val="clear" w:color="auto" w:fill="auto"/>
          </w:tcPr>
          <w:p w14:paraId="484DF6AC" w14:textId="77777777" w:rsidR="00866BDC" w:rsidRPr="001B54C3" w:rsidRDefault="00866BDC" w:rsidP="00BD4CE9">
            <w:pPr>
              <w:pStyle w:val="TableEntry"/>
              <w:rPr>
                <w:rFonts w:eastAsia="Arial Unicode MS"/>
              </w:rPr>
            </w:pPr>
            <w:r w:rsidRPr="001B54C3">
              <w:rPr>
                <w:rFonts w:eastAsia="Arial Unicode MS"/>
              </w:rPr>
              <w:t>ED</w:t>
            </w:r>
          </w:p>
        </w:tc>
      </w:tr>
      <w:tr w:rsidR="00866BDC" w:rsidRPr="001B54C3" w14:paraId="2DC83C7E" w14:textId="77777777" w:rsidTr="00A65CF6">
        <w:trPr>
          <w:jc w:val="center"/>
        </w:trPr>
        <w:tc>
          <w:tcPr>
            <w:tcW w:w="0" w:type="auto"/>
            <w:shd w:val="clear" w:color="auto" w:fill="auto"/>
          </w:tcPr>
          <w:p w14:paraId="0F57031E" w14:textId="77777777" w:rsidR="00866BDC" w:rsidRPr="001B54C3" w:rsidRDefault="00866BDC" w:rsidP="00BD4CE9">
            <w:pPr>
              <w:pStyle w:val="TableEntry"/>
            </w:pPr>
            <w:r w:rsidRPr="001B54C3">
              <w:t>11632-7</w:t>
            </w:r>
          </w:p>
        </w:tc>
        <w:tc>
          <w:tcPr>
            <w:tcW w:w="0" w:type="auto"/>
            <w:shd w:val="clear" w:color="auto" w:fill="auto"/>
          </w:tcPr>
          <w:p w14:paraId="181F3C31" w14:textId="77777777" w:rsidR="00866BDC" w:rsidRPr="001B54C3" w:rsidRDefault="00866BDC" w:rsidP="00BD4CE9">
            <w:pPr>
              <w:pStyle w:val="TableEntry"/>
            </w:pPr>
            <w:r w:rsidRPr="001B54C3">
              <w:t>Biophysical profile.breathing movement</w:t>
            </w:r>
          </w:p>
        </w:tc>
        <w:tc>
          <w:tcPr>
            <w:tcW w:w="0" w:type="auto"/>
            <w:shd w:val="clear" w:color="auto" w:fill="auto"/>
          </w:tcPr>
          <w:p w14:paraId="0154D050" w14:textId="77777777" w:rsidR="00866BDC" w:rsidRPr="001B54C3" w:rsidRDefault="00866BDC" w:rsidP="00BD4CE9">
            <w:pPr>
              <w:pStyle w:val="TableEntry"/>
              <w:rPr>
                <w:rFonts w:eastAsia="Arial Unicode MS"/>
              </w:rPr>
            </w:pPr>
            <w:r w:rsidRPr="001B54C3">
              <w:rPr>
                <w:rFonts w:eastAsia="Arial Unicode MS"/>
              </w:rPr>
              <w:t>ED</w:t>
            </w:r>
          </w:p>
        </w:tc>
      </w:tr>
      <w:tr w:rsidR="00866BDC" w:rsidRPr="001B54C3" w14:paraId="1257E576" w14:textId="77777777" w:rsidTr="00A65CF6">
        <w:trPr>
          <w:jc w:val="center"/>
        </w:trPr>
        <w:tc>
          <w:tcPr>
            <w:tcW w:w="0" w:type="auto"/>
            <w:shd w:val="clear" w:color="auto" w:fill="auto"/>
          </w:tcPr>
          <w:p w14:paraId="75C586C9" w14:textId="77777777" w:rsidR="00866BDC" w:rsidRPr="001B54C3" w:rsidRDefault="00866BDC" w:rsidP="00BD4CE9">
            <w:pPr>
              <w:pStyle w:val="TableEntry"/>
            </w:pPr>
            <w:r w:rsidRPr="001B54C3">
              <w:t>11633-5</w:t>
            </w:r>
          </w:p>
        </w:tc>
        <w:tc>
          <w:tcPr>
            <w:tcW w:w="0" w:type="auto"/>
            <w:shd w:val="clear" w:color="auto" w:fill="auto"/>
          </w:tcPr>
          <w:p w14:paraId="35D0D0A2" w14:textId="77777777" w:rsidR="00866BDC" w:rsidRPr="001B54C3" w:rsidRDefault="00866BDC" w:rsidP="00BD4CE9">
            <w:pPr>
              <w:pStyle w:val="TableEntry"/>
            </w:pPr>
            <w:r w:rsidRPr="001B54C3">
              <w:t>Biophysical profile.heart rate reactivity</w:t>
            </w:r>
          </w:p>
        </w:tc>
        <w:tc>
          <w:tcPr>
            <w:tcW w:w="0" w:type="auto"/>
            <w:shd w:val="clear" w:color="auto" w:fill="auto"/>
          </w:tcPr>
          <w:p w14:paraId="26E09F9C" w14:textId="77777777" w:rsidR="00866BDC" w:rsidRPr="001B54C3" w:rsidRDefault="00866BDC" w:rsidP="00BD4CE9">
            <w:pPr>
              <w:pStyle w:val="TableEntry"/>
              <w:rPr>
                <w:rFonts w:eastAsia="Arial Unicode MS"/>
              </w:rPr>
            </w:pPr>
            <w:r w:rsidRPr="001B54C3">
              <w:rPr>
                <w:rFonts w:eastAsia="Arial Unicode MS"/>
              </w:rPr>
              <w:t>ED</w:t>
            </w:r>
          </w:p>
        </w:tc>
      </w:tr>
      <w:tr w:rsidR="00866BDC" w:rsidRPr="001B54C3" w14:paraId="6B5BEE32" w14:textId="77777777" w:rsidTr="00A65CF6">
        <w:trPr>
          <w:jc w:val="center"/>
        </w:trPr>
        <w:tc>
          <w:tcPr>
            <w:tcW w:w="0" w:type="auto"/>
            <w:shd w:val="clear" w:color="auto" w:fill="auto"/>
          </w:tcPr>
          <w:p w14:paraId="510AA5C6" w14:textId="77777777" w:rsidR="00866BDC" w:rsidRPr="001B54C3" w:rsidRDefault="00866BDC" w:rsidP="00BD4CE9">
            <w:pPr>
              <w:pStyle w:val="TableEntry"/>
            </w:pPr>
            <w:r w:rsidRPr="001B54C3">
              <w:t>11635-0</w:t>
            </w:r>
          </w:p>
        </w:tc>
        <w:tc>
          <w:tcPr>
            <w:tcW w:w="0" w:type="auto"/>
            <w:shd w:val="clear" w:color="auto" w:fill="auto"/>
          </w:tcPr>
          <w:p w14:paraId="208688D4" w14:textId="77777777" w:rsidR="00866BDC" w:rsidRPr="001B54C3" w:rsidRDefault="00866BDC" w:rsidP="00BD4CE9">
            <w:pPr>
              <w:pStyle w:val="TableEntry"/>
            </w:pPr>
            <w:r w:rsidRPr="001B54C3">
              <w:t>Biophysical profile.tone</w:t>
            </w:r>
          </w:p>
        </w:tc>
        <w:tc>
          <w:tcPr>
            <w:tcW w:w="0" w:type="auto"/>
            <w:shd w:val="clear" w:color="auto" w:fill="auto"/>
          </w:tcPr>
          <w:p w14:paraId="643BF612" w14:textId="77777777" w:rsidR="00866BDC" w:rsidRPr="001B54C3" w:rsidRDefault="00866BDC" w:rsidP="00BD4CE9">
            <w:pPr>
              <w:pStyle w:val="TableEntry"/>
              <w:rPr>
                <w:rFonts w:eastAsia="Arial Unicode MS"/>
              </w:rPr>
            </w:pPr>
            <w:r w:rsidRPr="001B54C3">
              <w:rPr>
                <w:rFonts w:eastAsia="Arial Unicode MS"/>
              </w:rPr>
              <w:t>ED</w:t>
            </w:r>
          </w:p>
        </w:tc>
      </w:tr>
      <w:tr w:rsidR="00866BDC" w:rsidRPr="001B54C3" w14:paraId="169D009A" w14:textId="77777777" w:rsidTr="00A65CF6">
        <w:trPr>
          <w:jc w:val="center"/>
        </w:trPr>
        <w:tc>
          <w:tcPr>
            <w:tcW w:w="0" w:type="auto"/>
            <w:shd w:val="clear" w:color="auto" w:fill="auto"/>
          </w:tcPr>
          <w:p w14:paraId="40CDF651" w14:textId="77777777" w:rsidR="00866BDC" w:rsidRPr="001B54C3" w:rsidRDefault="00866BDC" w:rsidP="00BD4CE9">
            <w:pPr>
              <w:pStyle w:val="TableEntry"/>
            </w:pPr>
            <w:r w:rsidRPr="001B54C3">
              <w:t>11634-3</w:t>
            </w:r>
          </w:p>
        </w:tc>
        <w:tc>
          <w:tcPr>
            <w:tcW w:w="0" w:type="auto"/>
            <w:shd w:val="clear" w:color="auto" w:fill="auto"/>
          </w:tcPr>
          <w:p w14:paraId="386F4889" w14:textId="77777777" w:rsidR="00866BDC" w:rsidRPr="001B54C3" w:rsidRDefault="00866BDC" w:rsidP="00BD4CE9">
            <w:pPr>
              <w:pStyle w:val="TableEntry"/>
            </w:pPr>
            <w:r w:rsidRPr="001B54C3">
              <w:t>Biophysical profile.sum</w:t>
            </w:r>
          </w:p>
        </w:tc>
        <w:tc>
          <w:tcPr>
            <w:tcW w:w="0" w:type="auto"/>
            <w:shd w:val="clear" w:color="auto" w:fill="auto"/>
          </w:tcPr>
          <w:p w14:paraId="203E71B5" w14:textId="77777777" w:rsidR="00866BDC" w:rsidRPr="001B54C3" w:rsidRDefault="00866BDC" w:rsidP="00BD4CE9">
            <w:pPr>
              <w:pStyle w:val="TableEntry"/>
              <w:rPr>
                <w:rFonts w:eastAsia="Arial Unicode MS"/>
              </w:rPr>
            </w:pPr>
            <w:r w:rsidRPr="001B54C3">
              <w:rPr>
                <w:rFonts w:eastAsia="Arial Unicode MS"/>
              </w:rPr>
              <w:t>ED</w:t>
            </w:r>
          </w:p>
        </w:tc>
      </w:tr>
      <w:tr w:rsidR="00561EEC" w:rsidRPr="001B54C3" w14:paraId="10EA8B46" w14:textId="77777777" w:rsidTr="00A65CF6">
        <w:trPr>
          <w:jc w:val="center"/>
        </w:trPr>
        <w:tc>
          <w:tcPr>
            <w:tcW w:w="0" w:type="auto"/>
            <w:shd w:val="clear" w:color="auto" w:fill="auto"/>
          </w:tcPr>
          <w:p w14:paraId="202CD13D" w14:textId="77777777" w:rsidR="00561EEC" w:rsidRPr="001B54C3" w:rsidRDefault="00561EEC" w:rsidP="007A10EF">
            <w:pPr>
              <w:pStyle w:val="TableEntry"/>
              <w:rPr>
                <w:b/>
                <w:bCs/>
              </w:rPr>
            </w:pPr>
            <w:r w:rsidRPr="001B54C3">
              <w:rPr>
                <w:b/>
                <w:bCs/>
              </w:rPr>
              <w:t> 35096-7</w:t>
            </w:r>
          </w:p>
        </w:tc>
        <w:tc>
          <w:tcPr>
            <w:tcW w:w="0" w:type="auto"/>
            <w:shd w:val="clear" w:color="auto" w:fill="auto"/>
          </w:tcPr>
          <w:p w14:paraId="7263DAF6" w14:textId="77777777" w:rsidR="00561EEC" w:rsidRPr="001B54C3" w:rsidRDefault="00561EEC" w:rsidP="007A10EF">
            <w:pPr>
              <w:pStyle w:val="TableEntry"/>
              <w:rPr>
                <w:b/>
                <w:bCs/>
              </w:rPr>
            </w:pPr>
            <w:r w:rsidRPr="001B54C3">
              <w:rPr>
                <w:b/>
                <w:bCs/>
              </w:rPr>
              <w:t>Ultrasound morphologic</w:t>
            </w:r>
          </w:p>
        </w:tc>
        <w:tc>
          <w:tcPr>
            <w:tcW w:w="0" w:type="auto"/>
            <w:shd w:val="clear" w:color="auto" w:fill="auto"/>
          </w:tcPr>
          <w:p w14:paraId="7BD40C58" w14:textId="77777777" w:rsidR="00561EEC" w:rsidRPr="001B54C3" w:rsidRDefault="00561EEC" w:rsidP="007A10EF">
            <w:pPr>
              <w:pStyle w:val="TableEntry"/>
              <w:rPr>
                <w:rFonts w:eastAsia="Arial Unicode MS"/>
                <w:b/>
                <w:bCs/>
              </w:rPr>
            </w:pPr>
            <w:r w:rsidRPr="001B54C3">
              <w:rPr>
                <w:rFonts w:eastAsia="Arial Unicode MS"/>
                <w:b/>
                <w:bCs/>
              </w:rPr>
              <w:t>ED</w:t>
            </w:r>
          </w:p>
        </w:tc>
      </w:tr>
      <w:tr w:rsidR="00561EEC" w:rsidRPr="001B54C3" w14:paraId="3D78AA65" w14:textId="77777777" w:rsidTr="00A65CF6">
        <w:trPr>
          <w:jc w:val="center"/>
        </w:trPr>
        <w:tc>
          <w:tcPr>
            <w:tcW w:w="0" w:type="auto"/>
            <w:shd w:val="clear" w:color="auto" w:fill="auto"/>
          </w:tcPr>
          <w:p w14:paraId="10EDC749" w14:textId="77777777" w:rsidR="00561EEC" w:rsidRPr="001B54C3" w:rsidRDefault="00561EEC" w:rsidP="007A10EF">
            <w:pPr>
              <w:pStyle w:val="TableEntry"/>
              <w:rPr>
                <w:b/>
                <w:bCs/>
              </w:rPr>
            </w:pPr>
            <w:r w:rsidRPr="001B54C3">
              <w:rPr>
                <w:b/>
                <w:bCs/>
              </w:rPr>
              <w:t>49086-2</w:t>
            </w:r>
          </w:p>
        </w:tc>
        <w:tc>
          <w:tcPr>
            <w:tcW w:w="0" w:type="auto"/>
            <w:shd w:val="clear" w:color="auto" w:fill="auto"/>
          </w:tcPr>
          <w:p w14:paraId="0D03009B" w14:textId="77777777" w:rsidR="00561EEC" w:rsidRPr="001B54C3" w:rsidRDefault="00561EEC" w:rsidP="007A10EF">
            <w:pPr>
              <w:pStyle w:val="TableEntry"/>
              <w:rPr>
                <w:b/>
                <w:bCs/>
              </w:rPr>
            </w:pPr>
            <w:r w:rsidRPr="001B54C3">
              <w:rPr>
                <w:b/>
                <w:bCs/>
              </w:rPr>
              <w:t>Nuchal translucency screening</w:t>
            </w:r>
          </w:p>
        </w:tc>
        <w:tc>
          <w:tcPr>
            <w:tcW w:w="0" w:type="auto"/>
            <w:shd w:val="clear" w:color="auto" w:fill="auto"/>
          </w:tcPr>
          <w:p w14:paraId="473AFFEB" w14:textId="77777777" w:rsidR="00561EEC" w:rsidRPr="001B54C3" w:rsidRDefault="00561EEC" w:rsidP="007A10EF">
            <w:pPr>
              <w:pStyle w:val="TableEntry"/>
              <w:rPr>
                <w:rFonts w:eastAsia="Arial Unicode MS"/>
                <w:b/>
                <w:bCs/>
              </w:rPr>
            </w:pPr>
            <w:r w:rsidRPr="001B54C3">
              <w:rPr>
                <w:rFonts w:eastAsia="Arial Unicode MS"/>
                <w:b/>
                <w:bCs/>
              </w:rPr>
              <w:t>ED</w:t>
            </w:r>
          </w:p>
        </w:tc>
      </w:tr>
      <w:tr w:rsidR="00561EEC" w:rsidRPr="001B54C3" w14:paraId="2DD2F372" w14:textId="77777777" w:rsidTr="00A65CF6">
        <w:trPr>
          <w:jc w:val="center"/>
        </w:trPr>
        <w:tc>
          <w:tcPr>
            <w:tcW w:w="0" w:type="auto"/>
            <w:shd w:val="clear" w:color="auto" w:fill="auto"/>
          </w:tcPr>
          <w:p w14:paraId="592DBE3B" w14:textId="77777777" w:rsidR="00561EEC" w:rsidRPr="001B54C3" w:rsidRDefault="00561EEC" w:rsidP="007A10EF">
            <w:pPr>
              <w:pStyle w:val="TableEntry"/>
              <w:rPr>
                <w:b/>
                <w:bCs/>
              </w:rPr>
            </w:pPr>
            <w:r w:rsidRPr="001B54C3">
              <w:rPr>
                <w:b/>
                <w:bCs/>
              </w:rPr>
              <w:t>51659-1</w:t>
            </w:r>
          </w:p>
        </w:tc>
        <w:tc>
          <w:tcPr>
            <w:tcW w:w="0" w:type="auto"/>
            <w:shd w:val="clear" w:color="auto" w:fill="auto"/>
          </w:tcPr>
          <w:p w14:paraId="4AE7B998" w14:textId="77777777" w:rsidR="00561EEC" w:rsidRPr="001B54C3" w:rsidRDefault="00561EEC" w:rsidP="007A10EF">
            <w:pPr>
              <w:pStyle w:val="TableEntry"/>
              <w:rPr>
                <w:b/>
                <w:bCs/>
              </w:rPr>
            </w:pPr>
            <w:r w:rsidRPr="001B54C3">
              <w:rPr>
                <w:b/>
                <w:bCs/>
              </w:rPr>
              <w:t>Hbs1 Antigen</w:t>
            </w:r>
          </w:p>
        </w:tc>
        <w:tc>
          <w:tcPr>
            <w:tcW w:w="0" w:type="auto"/>
            <w:shd w:val="clear" w:color="auto" w:fill="auto"/>
          </w:tcPr>
          <w:p w14:paraId="36C7E618" w14:textId="77777777" w:rsidR="00561EEC" w:rsidRPr="001B54C3" w:rsidRDefault="00561EEC" w:rsidP="007A10EF">
            <w:pPr>
              <w:pStyle w:val="TableEntry"/>
              <w:rPr>
                <w:rFonts w:eastAsia="Arial Unicode MS"/>
                <w:b/>
                <w:bCs/>
              </w:rPr>
            </w:pPr>
            <w:r w:rsidRPr="001B54C3">
              <w:rPr>
                <w:rFonts w:eastAsia="Arial Unicode MS"/>
                <w:b/>
                <w:bCs/>
              </w:rPr>
              <w:t>ED</w:t>
            </w:r>
          </w:p>
        </w:tc>
      </w:tr>
    </w:tbl>
    <w:p w14:paraId="10D23642" w14:textId="77777777" w:rsidR="00866BDC" w:rsidRPr="001B54C3" w:rsidRDefault="00866BDC">
      <w:pPr>
        <w:pStyle w:val="BodyText"/>
      </w:pPr>
    </w:p>
    <w:p w14:paraId="6B782D48" w14:textId="77777777" w:rsidR="00866BDC" w:rsidRPr="001B54C3" w:rsidRDefault="00866BDC">
      <w:pPr>
        <w:pStyle w:val="EditorInstructions"/>
      </w:pPr>
      <w:r w:rsidRPr="001B54C3">
        <w:t>Add Section 6.3.4.49</w:t>
      </w:r>
    </w:p>
    <w:p w14:paraId="7C6E22E8" w14:textId="77777777" w:rsidR="00714394" w:rsidRPr="001B54C3" w:rsidRDefault="00866BDC" w:rsidP="00714394">
      <w:pPr>
        <w:pStyle w:val="Heading4"/>
        <w:rPr>
          <w:noProof w:val="0"/>
        </w:rPr>
      </w:pPr>
      <w:bookmarkStart w:id="1643" w:name="_Toc466555538"/>
      <w:r w:rsidRPr="001B54C3">
        <w:rPr>
          <w:noProof w:val="0"/>
        </w:rPr>
        <w:t xml:space="preserve">6.3.4.49 </w:t>
      </w:r>
      <w:r w:rsidR="00714394" w:rsidRPr="001B54C3">
        <w:rPr>
          <w:noProof w:val="0"/>
        </w:rPr>
        <w:t>Immunization Recommendation</w:t>
      </w:r>
      <w:bookmarkEnd w:id="1643"/>
    </w:p>
    <w:p w14:paraId="283E12F2" w14:textId="77777777" w:rsidR="00866BDC" w:rsidRPr="001B54C3" w:rsidRDefault="00714394" w:rsidP="00235E1F">
      <w:pPr>
        <w:pStyle w:val="BodyText"/>
      </w:pPr>
      <w:r w:rsidRPr="001B54C3">
        <w:t>Defined in IHE PCC TF-2:6.3.4</w:t>
      </w:r>
    </w:p>
    <w:p w14:paraId="7069A0B5" w14:textId="77777777" w:rsidR="00866BDC" w:rsidRPr="001B54C3" w:rsidRDefault="00866BDC">
      <w:pPr>
        <w:pStyle w:val="BodyText"/>
      </w:pPr>
    </w:p>
    <w:p w14:paraId="1F4734F2" w14:textId="77777777" w:rsidR="00866BDC" w:rsidRPr="001B54C3" w:rsidRDefault="00866BDC">
      <w:pPr>
        <w:pStyle w:val="EditorInstructions"/>
      </w:pPr>
      <w:r w:rsidRPr="001B54C3">
        <w:t>Add Section 6.3.4.50</w:t>
      </w:r>
    </w:p>
    <w:p w14:paraId="09C6DEB1" w14:textId="77777777" w:rsidR="00866BDC" w:rsidRPr="001B54C3" w:rsidRDefault="00866BDC" w:rsidP="006244ED">
      <w:pPr>
        <w:pStyle w:val="Heading4"/>
        <w:rPr>
          <w:noProof w:val="0"/>
        </w:rPr>
      </w:pPr>
      <w:bookmarkStart w:id="1644" w:name="_Toc466555539"/>
      <w:r w:rsidRPr="001B54C3">
        <w:rPr>
          <w:noProof w:val="0"/>
        </w:rPr>
        <w:t xml:space="preserve">6.3.4.50 </w:t>
      </w:r>
      <w:r w:rsidR="00714394" w:rsidRPr="001B54C3">
        <w:rPr>
          <w:noProof w:val="0"/>
        </w:rPr>
        <w:t>Alert Entry</w:t>
      </w:r>
      <w:bookmarkEnd w:id="1644"/>
    </w:p>
    <w:p w14:paraId="2D59D750" w14:textId="77777777" w:rsidR="00714394" w:rsidRPr="001B54C3" w:rsidRDefault="00714394" w:rsidP="00714394">
      <w:pPr>
        <w:pStyle w:val="BodyText"/>
      </w:pPr>
      <w:r w:rsidRPr="001B54C3">
        <w:t>Defined in IHE PCC TF-2:6.3.4</w:t>
      </w:r>
    </w:p>
    <w:p w14:paraId="6AA5D594" w14:textId="77777777" w:rsidR="00866BDC" w:rsidRPr="001B54C3" w:rsidRDefault="00866BDC">
      <w:pPr>
        <w:pStyle w:val="BodyText"/>
      </w:pPr>
    </w:p>
    <w:p w14:paraId="76FF6D79" w14:textId="77777777" w:rsidR="00866BDC" w:rsidRPr="001B54C3" w:rsidRDefault="00866BDC">
      <w:pPr>
        <w:pStyle w:val="EditorInstructions"/>
      </w:pPr>
      <w:r w:rsidRPr="001B54C3">
        <w:t>Add Section 6.3.4.51</w:t>
      </w:r>
    </w:p>
    <w:p w14:paraId="4017AB93" w14:textId="77777777" w:rsidR="00866BDC" w:rsidRPr="001B54C3" w:rsidRDefault="00866BDC" w:rsidP="006244ED">
      <w:pPr>
        <w:pStyle w:val="Heading4"/>
        <w:rPr>
          <w:noProof w:val="0"/>
        </w:rPr>
      </w:pPr>
      <w:bookmarkStart w:id="1645" w:name="_Toc466555540"/>
      <w:r w:rsidRPr="001B54C3">
        <w:rPr>
          <w:noProof w:val="0"/>
        </w:rPr>
        <w:lastRenderedPageBreak/>
        <w:t xml:space="preserve">6.3.4.51 </w:t>
      </w:r>
      <w:r w:rsidR="00714394" w:rsidRPr="001B54C3">
        <w:rPr>
          <w:noProof w:val="0"/>
        </w:rPr>
        <w:t>Antigen Dose</w:t>
      </w:r>
      <w:bookmarkEnd w:id="1645"/>
    </w:p>
    <w:p w14:paraId="671E008A" w14:textId="77777777" w:rsidR="00714394" w:rsidRPr="001B54C3" w:rsidRDefault="00714394" w:rsidP="00714394">
      <w:pPr>
        <w:pStyle w:val="BodyText"/>
      </w:pPr>
      <w:r w:rsidRPr="001B54C3">
        <w:t>Defined in IHE PCC TF-2:6.3.4</w:t>
      </w:r>
    </w:p>
    <w:p w14:paraId="05079BAF" w14:textId="77777777" w:rsidR="00866BDC" w:rsidRPr="001B54C3" w:rsidRDefault="00866BDC">
      <w:pPr>
        <w:pStyle w:val="BodyText"/>
      </w:pPr>
    </w:p>
    <w:p w14:paraId="0FEC2B1F" w14:textId="77777777" w:rsidR="00277813" w:rsidRPr="001B54C3" w:rsidRDefault="00277813" w:rsidP="00277813">
      <w:pPr>
        <w:pStyle w:val="EditorInstructions"/>
      </w:pPr>
      <w:r w:rsidRPr="001B54C3">
        <w:t>Add Section 6.3.4.52</w:t>
      </w:r>
      <w:r w:rsidR="00057419" w:rsidRPr="001B54C3">
        <w:t xml:space="preserve"> (Occupation Observation – removed 2011-09 at the request of QRPH)</w:t>
      </w:r>
    </w:p>
    <w:p w14:paraId="723EED9F" w14:textId="77777777" w:rsidR="00277813" w:rsidRPr="001B54C3" w:rsidRDefault="00277813" w:rsidP="00277813">
      <w:pPr>
        <w:pStyle w:val="Heading4"/>
        <w:rPr>
          <w:noProof w:val="0"/>
        </w:rPr>
      </w:pPr>
      <w:bookmarkStart w:id="1646" w:name="_Toc466555541"/>
      <w:r w:rsidRPr="001B54C3">
        <w:rPr>
          <w:noProof w:val="0"/>
        </w:rPr>
        <w:t xml:space="preserve">6.3.4.52 </w:t>
      </w:r>
      <w:r w:rsidR="00057419" w:rsidRPr="001B54C3">
        <w:rPr>
          <w:noProof w:val="0"/>
        </w:rPr>
        <w:t>Intentionally blank</w:t>
      </w:r>
      <w:bookmarkEnd w:id="1646"/>
    </w:p>
    <w:p w14:paraId="732ED0CA" w14:textId="77777777" w:rsidR="00057419" w:rsidRPr="001B54C3" w:rsidRDefault="00057419" w:rsidP="001B28EA">
      <w:pPr>
        <w:pStyle w:val="BodyText"/>
      </w:pPr>
    </w:p>
    <w:p w14:paraId="660CC21A" w14:textId="77777777" w:rsidR="00277813" w:rsidRPr="001B54C3" w:rsidRDefault="00277813" w:rsidP="00277813">
      <w:pPr>
        <w:pStyle w:val="EditorInstructions"/>
      </w:pPr>
      <w:r w:rsidRPr="001B54C3">
        <w:t>Add Section 6.3.4.53</w:t>
      </w:r>
      <w:r w:rsidR="00057419" w:rsidRPr="001B54C3">
        <w:t xml:space="preserve"> (Industry Observation removed 2011-09 at the request of QRPH)</w:t>
      </w:r>
    </w:p>
    <w:p w14:paraId="127F4EDE" w14:textId="77777777" w:rsidR="00277813" w:rsidRPr="001B54C3" w:rsidRDefault="00277813" w:rsidP="00277813">
      <w:pPr>
        <w:pStyle w:val="Heading4"/>
        <w:rPr>
          <w:noProof w:val="0"/>
        </w:rPr>
      </w:pPr>
      <w:bookmarkStart w:id="1647" w:name="_Toc466555542"/>
      <w:r w:rsidRPr="001B54C3">
        <w:rPr>
          <w:noProof w:val="0"/>
        </w:rPr>
        <w:t xml:space="preserve">6.3.4.53 </w:t>
      </w:r>
      <w:r w:rsidR="00057419" w:rsidRPr="001B54C3">
        <w:rPr>
          <w:noProof w:val="0"/>
        </w:rPr>
        <w:t>Intentionally blank</w:t>
      </w:r>
      <w:bookmarkEnd w:id="1647"/>
    </w:p>
    <w:p w14:paraId="390151F2" w14:textId="77777777" w:rsidR="004E7922" w:rsidRPr="001B54C3" w:rsidRDefault="004E7922" w:rsidP="00820FCE">
      <w:pPr>
        <w:pStyle w:val="BodyText"/>
      </w:pPr>
    </w:p>
    <w:p w14:paraId="02B18CB5" w14:textId="77777777" w:rsidR="00620DA6" w:rsidRPr="001B54C3" w:rsidRDefault="00620DA6" w:rsidP="00620DA6">
      <w:pPr>
        <w:pStyle w:val="EditorInstructions"/>
      </w:pPr>
      <w:r w:rsidRPr="001B54C3">
        <w:t>Add Section 6.3.4.54</w:t>
      </w:r>
    </w:p>
    <w:p w14:paraId="706F9C6C" w14:textId="77777777" w:rsidR="00057419" w:rsidRPr="001B54C3" w:rsidRDefault="00057419" w:rsidP="001B28EA">
      <w:pPr>
        <w:pStyle w:val="BodyText"/>
      </w:pPr>
    </w:p>
    <w:p w14:paraId="04D0BC93" w14:textId="77777777" w:rsidR="00620DA6" w:rsidRPr="001B54C3" w:rsidRDefault="00620DA6" w:rsidP="00620DA6">
      <w:pPr>
        <w:pStyle w:val="Heading4"/>
        <w:rPr>
          <w:noProof w:val="0"/>
        </w:rPr>
      </w:pPr>
      <w:bookmarkStart w:id="1648" w:name="_Toc466555543"/>
      <w:r w:rsidRPr="001B54C3">
        <w:rPr>
          <w:noProof w:val="0"/>
        </w:rPr>
        <w:t xml:space="preserve">6.3.4.54 </w:t>
      </w:r>
      <w:r w:rsidR="004B76CA" w:rsidRPr="001B54C3">
        <w:rPr>
          <w:noProof w:val="0"/>
        </w:rPr>
        <w:t>Observation Request 1.3.6.1.4.1.19376.1.5.3.1.1.20.3.1</w:t>
      </w:r>
      <w:bookmarkEnd w:id="1648"/>
    </w:p>
    <w:p w14:paraId="56DEF5A5" w14:textId="77777777" w:rsidR="004716DD" w:rsidRPr="001B54C3" w:rsidRDefault="004B76CA" w:rsidP="005E3D90">
      <w:pPr>
        <w:pStyle w:val="BodyText"/>
      </w:pPr>
      <w:r w:rsidRPr="001B54C3">
        <w:t>The</w:t>
      </w:r>
      <w:r w:rsidR="00B161A9" w:rsidRPr="001B54C3">
        <w:t xml:space="preserve"> </w:t>
      </w:r>
      <w:r w:rsidRPr="001B54C3">
        <w:t>observation request entry is used to record goals, plans or intention for an observation to be performed (e.g., assessment, laboratory test, imaging study, et cetera).</w:t>
      </w:r>
    </w:p>
    <w:p w14:paraId="42829528" w14:textId="77777777" w:rsidR="004B76CA" w:rsidRPr="001B54C3" w:rsidRDefault="00BF2822" w:rsidP="004A4B15">
      <w:pPr>
        <w:pStyle w:val="Heading5"/>
        <w:numPr>
          <w:ilvl w:val="4"/>
          <w:numId w:val="126"/>
        </w:numPr>
        <w:rPr>
          <w:noProof w:val="0"/>
          <w:lang w:val="en-US"/>
        </w:rPr>
      </w:pPr>
      <w:r w:rsidRPr="001B54C3">
        <w:rPr>
          <w:noProof w:val="0"/>
          <w:lang w:val="en-US"/>
        </w:rPr>
        <w:t xml:space="preserve"> </w:t>
      </w:r>
      <w:bookmarkStart w:id="1649" w:name="_Toc466555544"/>
      <w:r w:rsidR="004B76CA" w:rsidRPr="001B54C3">
        <w:rPr>
          <w:noProof w:val="0"/>
          <w:lang w:val="en-US"/>
        </w:rPr>
        <w:t>Uses</w:t>
      </w:r>
      <w:bookmarkEnd w:id="1649"/>
    </w:p>
    <w:p w14:paraId="26A0EDAF" w14:textId="77777777" w:rsidR="004B76CA" w:rsidRPr="001B54C3" w:rsidRDefault="004B76CA" w:rsidP="004A4B15">
      <w:pPr>
        <w:pStyle w:val="BodyText"/>
      </w:pPr>
      <w:r w:rsidRPr="001B54C3">
        <w:t>See Templates using Observation Request</w:t>
      </w:r>
      <w:r w:rsidR="003A6FC9" w:rsidRPr="001B54C3">
        <w:t>.</w:t>
      </w:r>
    </w:p>
    <w:p w14:paraId="06CB175D" w14:textId="77777777" w:rsidR="007B1CA9" w:rsidRPr="001B54C3" w:rsidRDefault="00BF2822" w:rsidP="004A4B15">
      <w:pPr>
        <w:pStyle w:val="Heading5"/>
        <w:numPr>
          <w:ilvl w:val="4"/>
          <w:numId w:val="126"/>
        </w:numPr>
        <w:rPr>
          <w:noProof w:val="0"/>
          <w:lang w:val="en-US"/>
        </w:rPr>
      </w:pPr>
      <w:r w:rsidRPr="001B54C3">
        <w:rPr>
          <w:noProof w:val="0"/>
          <w:lang w:val="en-US"/>
        </w:rPr>
        <w:t xml:space="preserve"> </w:t>
      </w:r>
      <w:bookmarkStart w:id="1650" w:name="_Toc466555545"/>
      <w:r w:rsidR="007B1CA9" w:rsidRPr="001B54C3">
        <w:rPr>
          <w:noProof w:val="0"/>
          <w:lang w:val="en-US"/>
        </w:rPr>
        <w:t>Specification</w:t>
      </w:r>
      <w:bookmarkEnd w:id="1650"/>
    </w:p>
    <w:p w14:paraId="384BF485" w14:textId="77777777" w:rsidR="007B1CA9" w:rsidRPr="001B54C3" w:rsidRDefault="007B1CA9" w:rsidP="004A4B15">
      <w:pPr>
        <w:pStyle w:val="BodyText"/>
      </w:pPr>
    </w:p>
    <w:p w14:paraId="54F072D3" w14:textId="77777777" w:rsidR="004B76CA" w:rsidRPr="001B54C3" w:rsidRDefault="004B76CA" w:rsidP="004A4B15">
      <w:pPr>
        <w:pStyle w:val="Example"/>
        <w:rPr>
          <w:noProof w:val="0"/>
          <w:lang w:val="en-US"/>
        </w:rPr>
      </w:pPr>
      <w:r w:rsidRPr="001B54C3">
        <w:rPr>
          <w:noProof w:val="0"/>
          <w:lang w:val="en-US"/>
        </w:rPr>
        <w:t>&lt;observation classCode='OBS' moodCode='INT|PRP|GOL'&gt;</w:t>
      </w:r>
    </w:p>
    <w:p w14:paraId="2771E0B2" w14:textId="77777777" w:rsidR="004B76CA" w:rsidRPr="000A6AA8" w:rsidRDefault="004B76CA" w:rsidP="004A4B15">
      <w:pPr>
        <w:pStyle w:val="Example"/>
        <w:rPr>
          <w:noProof w:val="0"/>
          <w:lang w:val="nl-NL"/>
          <w:rPrChange w:id="1651" w:author="Michael Clifton" w:date="2018-10-11T09:58:00Z">
            <w:rPr>
              <w:noProof w:val="0"/>
              <w:lang w:val="en-US"/>
            </w:rPr>
          </w:rPrChange>
        </w:rPr>
      </w:pPr>
      <w:r w:rsidRPr="001B54C3">
        <w:rPr>
          <w:noProof w:val="0"/>
          <w:lang w:val="en-US"/>
        </w:rPr>
        <w:t xml:space="preserve">  </w:t>
      </w:r>
      <w:r w:rsidRPr="000A6AA8">
        <w:rPr>
          <w:noProof w:val="0"/>
          <w:lang w:val="nl-NL"/>
          <w:rPrChange w:id="1652" w:author="Michael Clifton" w:date="2018-10-11T09:58:00Z">
            <w:rPr>
              <w:noProof w:val="0"/>
              <w:lang w:val="en-US"/>
            </w:rPr>
          </w:rPrChange>
        </w:rPr>
        <w:t>&lt;templateId root='1.3.6.1.4.1.19376.1.5.3.1.1.20.3.1'/&gt;</w:t>
      </w:r>
    </w:p>
    <w:p w14:paraId="56C5D08C" w14:textId="77777777" w:rsidR="004B76CA" w:rsidRPr="000A6AA8" w:rsidRDefault="004B76CA" w:rsidP="004A4B15">
      <w:pPr>
        <w:pStyle w:val="Example"/>
        <w:rPr>
          <w:noProof w:val="0"/>
          <w:lang w:val="nl-NL"/>
          <w:rPrChange w:id="1653" w:author="Michael Clifton" w:date="2018-10-11T09:58:00Z">
            <w:rPr>
              <w:noProof w:val="0"/>
              <w:lang w:val="en-US"/>
            </w:rPr>
          </w:rPrChange>
        </w:rPr>
      </w:pPr>
      <w:r w:rsidRPr="000A6AA8">
        <w:rPr>
          <w:noProof w:val="0"/>
          <w:lang w:val="nl-NL"/>
          <w:rPrChange w:id="1654" w:author="Michael Clifton" w:date="2018-10-11T09:58:00Z">
            <w:rPr>
              <w:noProof w:val="0"/>
              <w:lang w:val="en-US"/>
            </w:rPr>
          </w:rPrChange>
        </w:rPr>
        <w:t xml:space="preserve">  &lt;templateId root=''2.16.840.1.113883.10.20.1.25'/&gt;</w:t>
      </w:r>
    </w:p>
    <w:p w14:paraId="7DDE7A6D" w14:textId="77777777" w:rsidR="004B76CA" w:rsidRPr="001B54C3" w:rsidRDefault="004B76CA" w:rsidP="004A4B15">
      <w:pPr>
        <w:pStyle w:val="Example"/>
        <w:rPr>
          <w:noProof w:val="0"/>
          <w:lang w:val="en-US"/>
        </w:rPr>
      </w:pPr>
      <w:r w:rsidRPr="000A6AA8">
        <w:rPr>
          <w:noProof w:val="0"/>
          <w:lang w:val="nl-NL"/>
          <w:rPrChange w:id="1655" w:author="Michael Clifton" w:date="2018-10-11T09:58:00Z">
            <w:rPr>
              <w:noProof w:val="0"/>
              <w:lang w:val="en-US"/>
            </w:rPr>
          </w:rPrChange>
        </w:rPr>
        <w:t xml:space="preserve">  </w:t>
      </w:r>
      <w:r w:rsidRPr="001B54C3">
        <w:rPr>
          <w:noProof w:val="0"/>
          <w:lang w:val="en-US"/>
        </w:rPr>
        <w:t>&lt;id root='' extension=''/&gt;</w:t>
      </w:r>
    </w:p>
    <w:p w14:paraId="5B0B9331" w14:textId="77777777" w:rsidR="004B76CA" w:rsidRPr="001B54C3" w:rsidRDefault="004B76CA" w:rsidP="004A4B15">
      <w:pPr>
        <w:pStyle w:val="Example"/>
        <w:rPr>
          <w:noProof w:val="0"/>
          <w:lang w:val="en-US"/>
        </w:rPr>
      </w:pPr>
      <w:r w:rsidRPr="001B54C3">
        <w:rPr>
          <w:noProof w:val="0"/>
          <w:lang w:val="en-US"/>
        </w:rPr>
        <w:t xml:space="preserve">  &lt;code code='' displayName='' codeSystem='' codeSystemName=''/&gt;</w:t>
      </w:r>
    </w:p>
    <w:p w14:paraId="661AB8B5" w14:textId="77777777" w:rsidR="004B76CA" w:rsidRPr="001B54C3" w:rsidRDefault="004B76CA" w:rsidP="004A4B15">
      <w:pPr>
        <w:pStyle w:val="Example"/>
        <w:rPr>
          <w:noProof w:val="0"/>
          <w:lang w:val="en-US"/>
        </w:rPr>
      </w:pPr>
      <w:r w:rsidRPr="001B54C3">
        <w:rPr>
          <w:noProof w:val="0"/>
          <w:lang w:val="en-US"/>
        </w:rPr>
        <w:t xml:space="preserve">  &lt;!-- for CDA --&gt;</w:t>
      </w:r>
    </w:p>
    <w:p w14:paraId="2A2CE5E6" w14:textId="77777777" w:rsidR="004B76CA" w:rsidRPr="001B54C3" w:rsidRDefault="004B76CA" w:rsidP="004A4B15">
      <w:pPr>
        <w:pStyle w:val="Example"/>
        <w:rPr>
          <w:noProof w:val="0"/>
          <w:lang w:val="en-US"/>
        </w:rPr>
      </w:pPr>
      <w:r w:rsidRPr="001B54C3">
        <w:rPr>
          <w:noProof w:val="0"/>
          <w:lang w:val="en-US"/>
        </w:rPr>
        <w:t xml:space="preserve">  &lt;text&gt;&lt;reference value='#xxx'/&gt;&lt;/text&gt;</w:t>
      </w:r>
    </w:p>
    <w:p w14:paraId="177C82D9" w14:textId="77777777" w:rsidR="004B76CA" w:rsidRPr="001B54C3" w:rsidRDefault="004B76CA" w:rsidP="004A4B15">
      <w:pPr>
        <w:pStyle w:val="Example"/>
        <w:rPr>
          <w:noProof w:val="0"/>
          <w:lang w:val="en-US"/>
        </w:rPr>
      </w:pPr>
      <w:r w:rsidRPr="001B54C3">
        <w:rPr>
          <w:noProof w:val="0"/>
          <w:lang w:val="en-US"/>
        </w:rPr>
        <w:t xml:space="preserve">  &lt;!-- For HL7 Version 3 Messages</w:t>
      </w:r>
    </w:p>
    <w:p w14:paraId="1EB46D97" w14:textId="77777777" w:rsidR="004B76CA" w:rsidRPr="001B54C3" w:rsidRDefault="004B76CA" w:rsidP="004A4B15">
      <w:pPr>
        <w:pStyle w:val="Example"/>
        <w:rPr>
          <w:noProof w:val="0"/>
          <w:lang w:val="en-US"/>
        </w:rPr>
      </w:pPr>
      <w:r w:rsidRPr="001B54C3">
        <w:rPr>
          <w:noProof w:val="0"/>
          <w:lang w:val="en-US"/>
        </w:rPr>
        <w:t xml:space="preserve">  &lt;text&gt;text&lt;/text&gt; </w:t>
      </w:r>
    </w:p>
    <w:p w14:paraId="0ADCFA86" w14:textId="77777777" w:rsidR="004B76CA" w:rsidRPr="001B54C3" w:rsidRDefault="004B76CA" w:rsidP="004A4B15">
      <w:pPr>
        <w:pStyle w:val="Example"/>
        <w:rPr>
          <w:noProof w:val="0"/>
          <w:lang w:val="en-US"/>
        </w:rPr>
      </w:pPr>
      <w:r w:rsidRPr="001B54C3">
        <w:rPr>
          <w:noProof w:val="0"/>
          <w:lang w:val="en-US"/>
        </w:rPr>
        <w:t xml:space="preserve">  --&gt;</w:t>
      </w:r>
    </w:p>
    <w:p w14:paraId="5A8390CA" w14:textId="77777777" w:rsidR="004B76CA" w:rsidRPr="001B54C3" w:rsidRDefault="004B76CA" w:rsidP="004A4B15">
      <w:pPr>
        <w:pStyle w:val="Example"/>
        <w:rPr>
          <w:noProof w:val="0"/>
          <w:lang w:val="en-US"/>
        </w:rPr>
      </w:pPr>
      <w:r w:rsidRPr="001B54C3">
        <w:rPr>
          <w:noProof w:val="0"/>
          <w:lang w:val="en-US"/>
        </w:rPr>
        <w:t xml:space="preserve">  &lt;statusCode code='active'/&gt;</w:t>
      </w:r>
    </w:p>
    <w:p w14:paraId="0456725F" w14:textId="77777777" w:rsidR="004B76CA" w:rsidRPr="001B54C3" w:rsidRDefault="004B76CA" w:rsidP="004A4B15">
      <w:pPr>
        <w:pStyle w:val="Example"/>
        <w:rPr>
          <w:noProof w:val="0"/>
          <w:lang w:val="en-US"/>
        </w:rPr>
      </w:pPr>
      <w:r w:rsidRPr="001B54C3">
        <w:rPr>
          <w:noProof w:val="0"/>
          <w:lang w:val="en-US"/>
        </w:rPr>
        <w:t xml:space="preserve">  &lt;effectiveTime value=''/&gt;</w:t>
      </w:r>
    </w:p>
    <w:p w14:paraId="036E69F4" w14:textId="77777777" w:rsidR="004B76CA" w:rsidRPr="001B54C3" w:rsidRDefault="004B76CA" w:rsidP="004A4B15">
      <w:pPr>
        <w:pStyle w:val="Example"/>
        <w:rPr>
          <w:noProof w:val="0"/>
          <w:lang w:val="en-US"/>
        </w:rPr>
      </w:pPr>
      <w:r w:rsidRPr="001B54C3">
        <w:rPr>
          <w:noProof w:val="0"/>
          <w:lang w:val="en-US"/>
        </w:rPr>
        <w:t xml:space="preserve">  &lt;repeatNumber value=''/&gt;</w:t>
      </w:r>
    </w:p>
    <w:p w14:paraId="3DE35509" w14:textId="77777777" w:rsidR="004B76CA" w:rsidRPr="001B54C3" w:rsidRDefault="004B76CA" w:rsidP="004A4B15">
      <w:pPr>
        <w:pStyle w:val="Example"/>
        <w:rPr>
          <w:noProof w:val="0"/>
          <w:lang w:val="en-US"/>
        </w:rPr>
      </w:pPr>
      <w:r w:rsidRPr="001B54C3">
        <w:rPr>
          <w:noProof w:val="0"/>
          <w:lang w:val="en-US"/>
        </w:rPr>
        <w:t xml:space="preserve">  &lt;value xsi:type='' …/&gt;</w:t>
      </w:r>
    </w:p>
    <w:p w14:paraId="5542183B" w14:textId="77777777" w:rsidR="004B76CA" w:rsidRPr="00760CDE" w:rsidRDefault="004B76CA" w:rsidP="004A4B15">
      <w:pPr>
        <w:pStyle w:val="Example"/>
        <w:rPr>
          <w:noProof w:val="0"/>
          <w:lang w:val="en-US"/>
        </w:rPr>
      </w:pPr>
      <w:r w:rsidRPr="001B54C3">
        <w:rPr>
          <w:noProof w:val="0"/>
          <w:lang w:val="en-US"/>
        </w:rPr>
        <w:t xml:space="preserve">  </w:t>
      </w:r>
      <w:r w:rsidRPr="00760CDE">
        <w:rPr>
          <w:noProof w:val="0"/>
          <w:lang w:val="en-US"/>
        </w:rPr>
        <w:t>&lt;interpretationCode code='' codeSystem='' codeSystemName=''/&gt;</w:t>
      </w:r>
    </w:p>
    <w:p w14:paraId="63A860BB" w14:textId="77777777" w:rsidR="004B76CA" w:rsidRPr="00760CDE" w:rsidRDefault="004B76CA" w:rsidP="004A4B15">
      <w:pPr>
        <w:pStyle w:val="Example"/>
        <w:rPr>
          <w:noProof w:val="0"/>
          <w:lang w:val="en-US"/>
        </w:rPr>
      </w:pPr>
      <w:r w:rsidRPr="00760CDE">
        <w:rPr>
          <w:noProof w:val="0"/>
          <w:lang w:val="en-US"/>
        </w:rPr>
        <w:t xml:space="preserve">  &lt;methodCode code='' codeSystem='' codeSystemName=''/&gt;</w:t>
      </w:r>
    </w:p>
    <w:p w14:paraId="4D93C2D8" w14:textId="77777777" w:rsidR="004B76CA" w:rsidRPr="001B54C3" w:rsidRDefault="004B76CA" w:rsidP="004A4B15">
      <w:pPr>
        <w:pStyle w:val="Example"/>
        <w:rPr>
          <w:noProof w:val="0"/>
          <w:lang w:val="en-US"/>
        </w:rPr>
      </w:pPr>
      <w:r w:rsidRPr="00760CDE">
        <w:rPr>
          <w:noProof w:val="0"/>
          <w:lang w:val="en-US"/>
        </w:rPr>
        <w:t xml:space="preserve">  </w:t>
      </w:r>
      <w:r w:rsidRPr="001B54C3">
        <w:rPr>
          <w:noProof w:val="0"/>
          <w:lang w:val="en-US"/>
        </w:rPr>
        <w:t>&lt;targetSiteCode code='' codeSystem='' codeSystemName=''/&gt;</w:t>
      </w:r>
    </w:p>
    <w:p w14:paraId="38A6BB4D" w14:textId="77777777" w:rsidR="004B76CA" w:rsidRPr="001B54C3" w:rsidRDefault="004B76CA" w:rsidP="004A4B15">
      <w:pPr>
        <w:pStyle w:val="Example"/>
        <w:rPr>
          <w:noProof w:val="0"/>
          <w:lang w:val="en-US"/>
        </w:rPr>
      </w:pPr>
      <w:r w:rsidRPr="001B54C3">
        <w:rPr>
          <w:noProof w:val="0"/>
          <w:lang w:val="en-US"/>
        </w:rPr>
        <w:t xml:space="preserve">  &lt;author typeCode='AUT'&gt;</w:t>
      </w:r>
    </w:p>
    <w:p w14:paraId="6F6C42D9" w14:textId="77777777" w:rsidR="004B76CA" w:rsidRPr="001B54C3" w:rsidRDefault="004B76CA" w:rsidP="004A4B15">
      <w:pPr>
        <w:pStyle w:val="Example"/>
        <w:rPr>
          <w:noProof w:val="0"/>
          <w:lang w:val="en-US"/>
        </w:rPr>
      </w:pPr>
      <w:r w:rsidRPr="001B54C3">
        <w:rPr>
          <w:noProof w:val="0"/>
          <w:lang w:val="en-US"/>
        </w:rPr>
        <w:t xml:space="preserve">    &lt;assignedAuthor typeCode='ASSIGNED'&gt;&lt;id ... /&gt;&lt;/assignedAuthor&gt; &lt;!-- for CDA --&gt;</w:t>
      </w:r>
    </w:p>
    <w:p w14:paraId="274D82C8" w14:textId="77777777" w:rsidR="004B76CA" w:rsidRPr="001B54C3" w:rsidRDefault="004B76CA" w:rsidP="004A4B15">
      <w:pPr>
        <w:pStyle w:val="Example"/>
        <w:rPr>
          <w:noProof w:val="0"/>
          <w:lang w:val="en-US"/>
        </w:rPr>
      </w:pPr>
      <w:r w:rsidRPr="001B54C3">
        <w:rPr>
          <w:noProof w:val="0"/>
          <w:lang w:val="en-US"/>
        </w:rPr>
        <w:lastRenderedPageBreak/>
        <w:t xml:space="preserve">    &lt;!-- For HL7 Version 3 Messages </w:t>
      </w:r>
    </w:p>
    <w:p w14:paraId="639F078C" w14:textId="77777777" w:rsidR="004B76CA" w:rsidRPr="001B54C3" w:rsidRDefault="004B76CA" w:rsidP="004A4B15">
      <w:pPr>
        <w:pStyle w:val="Example"/>
        <w:rPr>
          <w:noProof w:val="0"/>
          <w:lang w:val="en-US"/>
        </w:rPr>
      </w:pPr>
      <w:r w:rsidRPr="001B54C3">
        <w:rPr>
          <w:noProof w:val="0"/>
          <w:lang w:val="en-US"/>
        </w:rPr>
        <w:t xml:space="preserve">    &lt;assignedEntity typeCode='ASSIGNED'&gt;</w:t>
      </w:r>
    </w:p>
    <w:p w14:paraId="66F17E58" w14:textId="77777777" w:rsidR="004B76CA" w:rsidRPr="00760CDE" w:rsidRDefault="004B76CA" w:rsidP="004A4B15">
      <w:pPr>
        <w:pStyle w:val="Example"/>
        <w:rPr>
          <w:noProof w:val="0"/>
          <w:lang w:val="en-US"/>
        </w:rPr>
      </w:pPr>
      <w:r w:rsidRPr="001B54C3">
        <w:rPr>
          <w:noProof w:val="0"/>
          <w:lang w:val="en-US"/>
        </w:rPr>
        <w:t xml:space="preserve">       </w:t>
      </w:r>
      <w:r w:rsidRPr="00760CDE">
        <w:rPr>
          <w:noProof w:val="0"/>
          <w:lang w:val="en-US"/>
        </w:rPr>
        <w:t>&lt;Person classCode='PSN'&gt;</w:t>
      </w:r>
    </w:p>
    <w:p w14:paraId="5988D2CE" w14:textId="77777777" w:rsidR="004B76CA" w:rsidRPr="000A6AA8" w:rsidRDefault="004B76CA" w:rsidP="004A4B15">
      <w:pPr>
        <w:pStyle w:val="Example"/>
        <w:rPr>
          <w:noProof w:val="0"/>
          <w:lang w:val="nl-NL"/>
          <w:rPrChange w:id="1656" w:author="Michael Clifton" w:date="2018-10-11T09:58:00Z">
            <w:rPr>
              <w:noProof w:val="0"/>
              <w:lang w:val="en-US"/>
            </w:rPr>
          </w:rPrChange>
        </w:rPr>
      </w:pPr>
      <w:r w:rsidRPr="00760CDE">
        <w:rPr>
          <w:noProof w:val="0"/>
          <w:lang w:val="en-US"/>
        </w:rPr>
        <w:t xml:space="preserve">          </w:t>
      </w:r>
      <w:r w:rsidRPr="000A6AA8">
        <w:rPr>
          <w:noProof w:val="0"/>
          <w:lang w:val="nl-NL"/>
          <w:rPrChange w:id="1657" w:author="Michael Clifton" w:date="2018-10-11T09:58:00Z">
            <w:rPr>
              <w:noProof w:val="0"/>
              <w:lang w:val="en-US"/>
            </w:rPr>
          </w:rPrChange>
        </w:rPr>
        <w:t>&lt;determinerCode root=''&gt;</w:t>
      </w:r>
    </w:p>
    <w:p w14:paraId="710C04B2" w14:textId="77777777" w:rsidR="004B76CA" w:rsidRPr="00760CDE" w:rsidRDefault="004B76CA" w:rsidP="004A4B15">
      <w:pPr>
        <w:pStyle w:val="Example"/>
        <w:rPr>
          <w:noProof w:val="0"/>
          <w:lang w:val="nl-NL"/>
          <w:rPrChange w:id="1658" w:author="Michael Clifton" w:date="2018-11-14T11:54:00Z">
            <w:rPr>
              <w:noProof w:val="0"/>
              <w:lang w:val="en-US"/>
            </w:rPr>
          </w:rPrChange>
        </w:rPr>
      </w:pPr>
      <w:r w:rsidRPr="000A6AA8">
        <w:rPr>
          <w:noProof w:val="0"/>
          <w:lang w:val="nl-NL"/>
          <w:rPrChange w:id="1659" w:author="Michael Clifton" w:date="2018-10-11T09:58:00Z">
            <w:rPr>
              <w:noProof w:val="0"/>
              <w:lang w:val="en-US"/>
            </w:rPr>
          </w:rPrChange>
        </w:rPr>
        <w:t xml:space="preserve">          </w:t>
      </w:r>
      <w:r w:rsidRPr="00760CDE">
        <w:rPr>
          <w:noProof w:val="0"/>
          <w:lang w:val="nl-NL"/>
          <w:rPrChange w:id="1660" w:author="Michael Clifton" w:date="2018-11-14T11:54:00Z">
            <w:rPr>
              <w:noProof w:val="0"/>
              <w:lang w:val="en-US"/>
            </w:rPr>
          </w:rPrChange>
        </w:rPr>
        <w:t>&lt;name&gt;…&lt;/name&gt;</w:t>
      </w:r>
    </w:p>
    <w:p w14:paraId="751D1506" w14:textId="77777777" w:rsidR="004B76CA" w:rsidRPr="001B54C3" w:rsidRDefault="004B76CA" w:rsidP="004A4B15">
      <w:pPr>
        <w:pStyle w:val="Example"/>
        <w:rPr>
          <w:noProof w:val="0"/>
          <w:lang w:val="en-US"/>
        </w:rPr>
      </w:pPr>
      <w:r w:rsidRPr="00760CDE">
        <w:rPr>
          <w:noProof w:val="0"/>
          <w:lang w:val="nl-NL"/>
          <w:rPrChange w:id="1661" w:author="Michael Clifton" w:date="2018-11-14T11:54:00Z">
            <w:rPr>
              <w:noProof w:val="0"/>
              <w:lang w:val="en-US"/>
            </w:rPr>
          </w:rPrChange>
        </w:rPr>
        <w:t xml:space="preserve">       </w:t>
      </w:r>
      <w:r w:rsidRPr="001B54C3">
        <w:rPr>
          <w:noProof w:val="0"/>
          <w:lang w:val="en-US"/>
        </w:rPr>
        <w:t>&lt;/Person&gt;</w:t>
      </w:r>
    </w:p>
    <w:p w14:paraId="77BC8AD3" w14:textId="77777777" w:rsidR="004B76CA" w:rsidRPr="001B54C3" w:rsidRDefault="004B76CA" w:rsidP="004A4B15">
      <w:pPr>
        <w:pStyle w:val="Example"/>
        <w:rPr>
          <w:noProof w:val="0"/>
          <w:lang w:val="en-US"/>
        </w:rPr>
      </w:pPr>
      <w:r w:rsidRPr="001B54C3">
        <w:rPr>
          <w:noProof w:val="0"/>
          <w:lang w:val="en-US"/>
        </w:rPr>
        <w:t xml:space="preserve">    &lt;assignedEntity&gt;</w:t>
      </w:r>
    </w:p>
    <w:p w14:paraId="1726C667" w14:textId="77777777" w:rsidR="004B76CA" w:rsidRPr="001B54C3" w:rsidRDefault="004B76CA" w:rsidP="004A4B15">
      <w:pPr>
        <w:pStyle w:val="Example"/>
        <w:rPr>
          <w:noProof w:val="0"/>
          <w:lang w:val="en-US"/>
        </w:rPr>
      </w:pPr>
      <w:r w:rsidRPr="001B54C3">
        <w:rPr>
          <w:noProof w:val="0"/>
          <w:lang w:val="en-US"/>
        </w:rPr>
        <w:t xml:space="preserve">     --&gt;</w:t>
      </w:r>
    </w:p>
    <w:p w14:paraId="459619BC" w14:textId="77777777" w:rsidR="00D11A29" w:rsidRPr="001B54C3" w:rsidRDefault="004B76CA" w:rsidP="004A4B15">
      <w:pPr>
        <w:pStyle w:val="Example"/>
        <w:rPr>
          <w:noProof w:val="0"/>
          <w:lang w:val="en-US"/>
        </w:rPr>
      </w:pPr>
      <w:r w:rsidRPr="001B54C3">
        <w:rPr>
          <w:noProof w:val="0"/>
          <w:lang w:val="en-US"/>
        </w:rPr>
        <w:t xml:space="preserve">  &lt;/author&gt;</w:t>
      </w:r>
    </w:p>
    <w:p w14:paraId="2A66239B" w14:textId="77777777" w:rsidR="00D11A29" w:rsidRPr="001B54C3" w:rsidRDefault="004B76CA" w:rsidP="004A4B15">
      <w:pPr>
        <w:pStyle w:val="Example"/>
        <w:rPr>
          <w:noProof w:val="0"/>
          <w:lang w:val="en-US"/>
        </w:rPr>
      </w:pPr>
      <w:r w:rsidRPr="001B54C3">
        <w:rPr>
          <w:noProof w:val="0"/>
          <w:lang w:val="en-US"/>
        </w:rPr>
        <w:t>&lt;/observation&gt;</w:t>
      </w:r>
    </w:p>
    <w:p w14:paraId="2B70B0C6" w14:textId="77777777" w:rsidR="007B1CA9" w:rsidRPr="001B54C3" w:rsidRDefault="007B1CA9" w:rsidP="004A4B15">
      <w:pPr>
        <w:pStyle w:val="FigureTitle"/>
      </w:pPr>
      <w:r w:rsidRPr="001B54C3">
        <w:t>Figure 6.3.4.54.</w:t>
      </w:r>
      <w:r w:rsidR="00E161DB" w:rsidRPr="001B54C3">
        <w:t>2</w:t>
      </w:r>
      <w:r w:rsidR="005B6ADC" w:rsidRPr="001B54C3">
        <w:t>-1:</w:t>
      </w:r>
      <w:r w:rsidRPr="001B54C3">
        <w:t xml:space="preserve"> Observation Request Example</w:t>
      </w:r>
    </w:p>
    <w:p w14:paraId="4602CE21" w14:textId="77777777" w:rsidR="00AB71C6" w:rsidRDefault="00AB71C6" w:rsidP="00143B5C">
      <w:pPr>
        <w:pStyle w:val="BodyText"/>
      </w:pPr>
    </w:p>
    <w:p w14:paraId="1D3A7000" w14:textId="65213533" w:rsidR="004B76CA" w:rsidRPr="001B54C3" w:rsidRDefault="007B1CA9" w:rsidP="004A4B15">
      <w:pPr>
        <w:pStyle w:val="Heading6"/>
        <w:rPr>
          <w:noProof w:val="0"/>
          <w:lang w:val="en-US"/>
        </w:rPr>
      </w:pPr>
      <w:bookmarkStart w:id="1662" w:name="_Toc466555546"/>
      <w:r w:rsidRPr="001B54C3">
        <w:rPr>
          <w:noProof w:val="0"/>
          <w:lang w:val="en-US"/>
        </w:rPr>
        <w:t xml:space="preserve">6.3.4.54.2.1 </w:t>
      </w:r>
      <w:r w:rsidR="004B76CA" w:rsidRPr="001B54C3">
        <w:rPr>
          <w:noProof w:val="0"/>
          <w:lang w:val="en-US"/>
        </w:rPr>
        <w:t>&lt;observation classCode='OBS' moodCode='INT|PRP|GOL'&gt;</w:t>
      </w:r>
      <w:bookmarkEnd w:id="1662"/>
    </w:p>
    <w:p w14:paraId="65E78232" w14:textId="77777777" w:rsidR="004B76CA" w:rsidRPr="001B54C3" w:rsidRDefault="004B76CA" w:rsidP="004A4B15">
      <w:pPr>
        <w:pStyle w:val="BodyText"/>
      </w:pPr>
      <w:r w:rsidRPr="001B54C3">
        <w:t xml:space="preserve">These acts are observations that form the care plan or which can be used in decision support. In intent mood (moodCode='INT') these are what is intended to be performed as part of the care plan. In proposal mood (moodCode='PRP'), these observations are being proposed, for example, as the output of a clinical decision support system. In goal mood (moodCode='GOL'), these observations described the intended goal of a treatment plan. </w:t>
      </w:r>
    </w:p>
    <w:p w14:paraId="7D7A9BF7" w14:textId="77777777" w:rsidR="004B76CA" w:rsidRPr="001B54C3" w:rsidRDefault="007B1CA9" w:rsidP="004A4B15">
      <w:pPr>
        <w:pStyle w:val="Heading6"/>
        <w:rPr>
          <w:noProof w:val="0"/>
          <w:lang w:val="en-US"/>
        </w:rPr>
      </w:pPr>
      <w:bookmarkStart w:id="1663" w:name="_Toc466555547"/>
      <w:r w:rsidRPr="001B54C3">
        <w:rPr>
          <w:noProof w:val="0"/>
          <w:lang w:val="en-US"/>
        </w:rPr>
        <w:t xml:space="preserve">6.3.4.54.2.2 </w:t>
      </w:r>
      <w:r w:rsidR="004B76CA" w:rsidRPr="001B54C3">
        <w:rPr>
          <w:noProof w:val="0"/>
          <w:lang w:val="en-US"/>
        </w:rPr>
        <w:t>&lt;templateId root='1.3.6.1.4.1.19376.1.5.3.1.1.20.3.1'/&gt;</w:t>
      </w:r>
      <w:bookmarkEnd w:id="1663"/>
    </w:p>
    <w:p w14:paraId="63BE50D5" w14:textId="77777777" w:rsidR="004B76CA" w:rsidRPr="001B54C3" w:rsidRDefault="004B76CA" w:rsidP="004A4B15">
      <w:pPr>
        <w:pStyle w:val="BodyText"/>
      </w:pPr>
      <w:r w:rsidRPr="001B54C3">
        <w:t xml:space="preserve">The &lt;templateId&gt; element identifies this &lt;observation&gt; as an observation request, allowing for validation of the content. The templateId must appear as shown above. </w:t>
      </w:r>
    </w:p>
    <w:p w14:paraId="172FF032" w14:textId="77777777" w:rsidR="004B76CA" w:rsidRPr="001B54C3" w:rsidRDefault="007B1CA9" w:rsidP="004A4B15">
      <w:pPr>
        <w:pStyle w:val="Heading6"/>
        <w:rPr>
          <w:noProof w:val="0"/>
          <w:lang w:val="en-US"/>
        </w:rPr>
      </w:pPr>
      <w:bookmarkStart w:id="1664" w:name="_Toc466555548"/>
      <w:r w:rsidRPr="001B54C3">
        <w:rPr>
          <w:noProof w:val="0"/>
          <w:lang w:val="en-US"/>
        </w:rPr>
        <w:t xml:space="preserve">6.3.4.54.2.3 </w:t>
      </w:r>
      <w:r w:rsidR="004B76CA" w:rsidRPr="001B54C3">
        <w:rPr>
          <w:noProof w:val="0"/>
          <w:lang w:val="en-US"/>
        </w:rPr>
        <w:t>&lt;templateId root=2.16.840.1.113883.10.20.1.25'/&gt;</w:t>
      </w:r>
      <w:bookmarkEnd w:id="1664"/>
    </w:p>
    <w:p w14:paraId="251E6876" w14:textId="77777777" w:rsidR="004B76CA" w:rsidRPr="001B54C3" w:rsidRDefault="004B76CA" w:rsidP="004A4B15">
      <w:pPr>
        <w:pStyle w:val="BodyText"/>
      </w:pPr>
      <w:r w:rsidRPr="001B54C3">
        <w:rPr>
          <w:rStyle w:val="BodyTextChar"/>
        </w:rPr>
        <w:t>The IHE Observation Request template conforms to the Plan of care activity defined by the HL7 Continuity of Care Document. This template id must be present to indicate conformance</w:t>
      </w:r>
      <w:r w:rsidRPr="001B54C3">
        <w:t xml:space="preserve">. </w:t>
      </w:r>
    </w:p>
    <w:p w14:paraId="1A9A367C" w14:textId="77777777" w:rsidR="004B76CA" w:rsidRPr="001B54C3" w:rsidRDefault="007B1CA9" w:rsidP="004A4B15">
      <w:pPr>
        <w:pStyle w:val="Heading6"/>
        <w:rPr>
          <w:noProof w:val="0"/>
          <w:lang w:val="en-US"/>
        </w:rPr>
      </w:pPr>
      <w:bookmarkStart w:id="1665" w:name="_Toc466555549"/>
      <w:r w:rsidRPr="001B54C3">
        <w:rPr>
          <w:noProof w:val="0"/>
          <w:lang w:val="en-US"/>
        </w:rPr>
        <w:t xml:space="preserve">6.3.4.54.2.4 </w:t>
      </w:r>
      <w:r w:rsidR="004B76CA" w:rsidRPr="001B54C3">
        <w:rPr>
          <w:noProof w:val="0"/>
          <w:lang w:val="en-US"/>
        </w:rPr>
        <w:t>&lt;id root=' ' extension=' '/&gt;</w:t>
      </w:r>
      <w:bookmarkEnd w:id="1665"/>
    </w:p>
    <w:p w14:paraId="2928EEB1" w14:textId="77777777" w:rsidR="004B76CA" w:rsidRPr="001B54C3" w:rsidRDefault="004B76CA" w:rsidP="004A4B15">
      <w:pPr>
        <w:pStyle w:val="BodyText"/>
      </w:pPr>
      <w:r w:rsidRPr="001B54C3">
        <w:t xml:space="preserve">Each observation shall have an identifier. </w:t>
      </w:r>
    </w:p>
    <w:p w14:paraId="2259C642" w14:textId="77777777" w:rsidR="004B76CA" w:rsidRPr="001B54C3" w:rsidRDefault="007B1CA9" w:rsidP="004A4B15">
      <w:pPr>
        <w:pStyle w:val="Heading6"/>
        <w:rPr>
          <w:noProof w:val="0"/>
          <w:lang w:val="en-US"/>
        </w:rPr>
      </w:pPr>
      <w:bookmarkStart w:id="1666" w:name="_Toc466555550"/>
      <w:r w:rsidRPr="001B54C3">
        <w:rPr>
          <w:noProof w:val="0"/>
          <w:lang w:val="en-US"/>
        </w:rPr>
        <w:t xml:space="preserve">6.3.4.54.2.5 </w:t>
      </w:r>
      <w:r w:rsidR="004B76CA" w:rsidRPr="001B54C3">
        <w:rPr>
          <w:noProof w:val="0"/>
          <w:lang w:val="en-US"/>
        </w:rPr>
        <w:t>&lt;code code=' ' displayName=' ' codeSystem=' ' codeSystemName=' '/&gt;</w:t>
      </w:r>
      <w:bookmarkEnd w:id="1666"/>
    </w:p>
    <w:p w14:paraId="6917902A" w14:textId="77777777" w:rsidR="004B76CA" w:rsidRPr="001B54C3" w:rsidRDefault="004B76CA" w:rsidP="004A4B15">
      <w:pPr>
        <w:pStyle w:val="BodyText"/>
      </w:pPr>
      <w:r w:rsidRPr="001B54C3">
        <w:t xml:space="preserve">Observations shall have a code describing what is to be measured. The code system used is determined by the vocabulary constraints on the types of measurements that might be recorded in a section. Modules that are derived from </w:t>
      </w:r>
      <w:r w:rsidR="00C5586E" w:rsidRPr="001B54C3">
        <w:t>this</w:t>
      </w:r>
      <w:r w:rsidRPr="001B54C3">
        <w:t xml:space="preserve"> one may restrict the code system and code values used for the observation. </w:t>
      </w:r>
    </w:p>
    <w:p w14:paraId="48029252" w14:textId="77777777" w:rsidR="004B76CA" w:rsidRPr="001B54C3" w:rsidRDefault="007B1CA9" w:rsidP="004A4B15">
      <w:pPr>
        <w:pStyle w:val="Heading6"/>
        <w:rPr>
          <w:noProof w:val="0"/>
          <w:lang w:val="en-US"/>
        </w:rPr>
      </w:pPr>
      <w:bookmarkStart w:id="1667" w:name="_Toc466555551"/>
      <w:r w:rsidRPr="001B54C3">
        <w:rPr>
          <w:noProof w:val="0"/>
          <w:lang w:val="en-US"/>
        </w:rPr>
        <w:t xml:space="preserve">6.3.4.54.2.6 </w:t>
      </w:r>
      <w:r w:rsidR="004B76CA" w:rsidRPr="001B54C3">
        <w:rPr>
          <w:noProof w:val="0"/>
          <w:lang w:val="en-US"/>
        </w:rPr>
        <w:t>&lt;text&gt;&lt;reference value='#xxx'/&gt;&lt;/text&gt; -OR- &lt;text&gt;text&lt;/text&gt;</w:t>
      </w:r>
      <w:bookmarkEnd w:id="1667"/>
    </w:p>
    <w:p w14:paraId="25B41F52" w14:textId="77777777" w:rsidR="004B76CA" w:rsidRPr="001B54C3" w:rsidRDefault="004B76CA" w:rsidP="004A4B15">
      <w:pPr>
        <w:pStyle w:val="BodyText"/>
      </w:pPr>
      <w:r w:rsidRPr="001B54C3">
        <w:t xml:space="preserve">Each observation request entry may contain a &lt;text&gt; element providing the free text that provides the same information as the observation within the narrative portion of the document with a &lt;text&gt; element. For CDA based uses of Observation Requests, this element SHALL be present, and SHALL contain a &lt;reference&gt; element that points to the related string in the </w:t>
      </w:r>
      <w:r w:rsidRPr="001B54C3">
        <w:lastRenderedPageBreak/>
        <w:t xml:space="preserve">narrative portion of the document. For HL7 Version 3 based uses, the &lt;text&gt; element MAY be included. </w:t>
      </w:r>
    </w:p>
    <w:p w14:paraId="0A2243DD" w14:textId="77777777" w:rsidR="004B76CA" w:rsidRPr="001B54C3" w:rsidRDefault="007B1CA9" w:rsidP="004A4B15">
      <w:pPr>
        <w:pStyle w:val="Heading6"/>
        <w:rPr>
          <w:noProof w:val="0"/>
          <w:lang w:val="en-US"/>
        </w:rPr>
      </w:pPr>
      <w:bookmarkStart w:id="1668" w:name="_Toc466555552"/>
      <w:r w:rsidRPr="001B54C3">
        <w:rPr>
          <w:noProof w:val="0"/>
          <w:lang w:val="en-US"/>
        </w:rPr>
        <w:t xml:space="preserve">6.3.4.54.2.7 </w:t>
      </w:r>
      <w:r w:rsidR="004B76CA" w:rsidRPr="001B54C3">
        <w:rPr>
          <w:noProof w:val="0"/>
          <w:lang w:val="en-US"/>
        </w:rPr>
        <w:t>&lt;statusCode code='active'/&gt;</w:t>
      </w:r>
      <w:bookmarkEnd w:id="1668"/>
    </w:p>
    <w:p w14:paraId="5F923C2A" w14:textId="77777777" w:rsidR="004B76CA" w:rsidRPr="001B54C3" w:rsidRDefault="004B76CA" w:rsidP="004A4B15">
      <w:pPr>
        <w:pStyle w:val="BodyText"/>
      </w:pPr>
      <w:r w:rsidRPr="001B54C3">
        <w:t xml:space="preserve">The &lt;statusCode&gt; element shall be present and shall describe the current state of the observation. Goals, intents and proposals that are available for action shall have an 'active' status, but other status values are permitted. </w:t>
      </w:r>
    </w:p>
    <w:p w14:paraId="081B1105" w14:textId="77777777" w:rsidR="004B76CA" w:rsidRPr="001B54C3" w:rsidRDefault="007B1CA9" w:rsidP="004A4B15">
      <w:pPr>
        <w:pStyle w:val="Heading6"/>
        <w:rPr>
          <w:noProof w:val="0"/>
          <w:lang w:val="en-US"/>
        </w:rPr>
      </w:pPr>
      <w:bookmarkStart w:id="1669" w:name="_Toc466555553"/>
      <w:r w:rsidRPr="001B54C3">
        <w:rPr>
          <w:noProof w:val="0"/>
          <w:lang w:val="en-US"/>
        </w:rPr>
        <w:t xml:space="preserve">6.3.4.54.2.8 </w:t>
      </w:r>
      <w:r w:rsidR="004B76CA" w:rsidRPr="001B54C3">
        <w:rPr>
          <w:noProof w:val="0"/>
          <w:lang w:val="en-US"/>
        </w:rPr>
        <w:t>&lt;effectiveTime value=' '/&gt;</w:t>
      </w:r>
      <w:bookmarkEnd w:id="1669"/>
    </w:p>
    <w:p w14:paraId="1168A6AA" w14:textId="77777777" w:rsidR="004B76CA" w:rsidRPr="001B54C3" w:rsidRDefault="004B76CA" w:rsidP="004A4B15">
      <w:pPr>
        <w:pStyle w:val="BodyText"/>
      </w:pPr>
      <w:r w:rsidRPr="001B54C3">
        <w:t xml:space="preserve">The &lt;effectiveTime&gt; element shall be present in observation requests to indicate the date and time when the measurement should be taken. </w:t>
      </w:r>
    </w:p>
    <w:p w14:paraId="76CE83EC" w14:textId="77777777" w:rsidR="004B76CA" w:rsidRPr="001B54C3" w:rsidRDefault="007B1CA9" w:rsidP="004A4B15">
      <w:pPr>
        <w:pStyle w:val="Heading6"/>
        <w:rPr>
          <w:noProof w:val="0"/>
          <w:lang w:val="en-US"/>
        </w:rPr>
      </w:pPr>
      <w:bookmarkStart w:id="1670" w:name="_Toc466555554"/>
      <w:r w:rsidRPr="001B54C3">
        <w:rPr>
          <w:noProof w:val="0"/>
          <w:lang w:val="en-US"/>
        </w:rPr>
        <w:t xml:space="preserve">6.3.4.54.2.9 </w:t>
      </w:r>
      <w:r w:rsidR="004B76CA" w:rsidRPr="001B54C3">
        <w:rPr>
          <w:noProof w:val="0"/>
          <w:lang w:val="en-US"/>
        </w:rPr>
        <w:t>&lt;value xsi:type=' ' …/&gt;</w:t>
      </w:r>
      <w:bookmarkEnd w:id="1670"/>
    </w:p>
    <w:p w14:paraId="6BA7EF77" w14:textId="77777777" w:rsidR="004B76CA" w:rsidRPr="001B54C3" w:rsidRDefault="004B76CA" w:rsidP="004A4B15">
      <w:pPr>
        <w:pStyle w:val="BodyText"/>
      </w:pPr>
      <w:r w:rsidRPr="001B54C3">
        <w:t xml:space="preserve">The value of the observation may be recorded using a data type appropriate to the observation to indicate the desired value (e.g., in GOL or PRP mood). </w:t>
      </w:r>
    </w:p>
    <w:p w14:paraId="249A9674" w14:textId="77777777" w:rsidR="004B76CA" w:rsidRPr="000A6AA8" w:rsidRDefault="007B1CA9" w:rsidP="004A4B15">
      <w:pPr>
        <w:pStyle w:val="Heading6"/>
        <w:rPr>
          <w:noProof w:val="0"/>
          <w:lang w:val="nl-NL"/>
          <w:rPrChange w:id="1671" w:author="Michael Clifton" w:date="2018-10-11T09:58:00Z">
            <w:rPr>
              <w:noProof w:val="0"/>
              <w:lang w:val="en-US"/>
            </w:rPr>
          </w:rPrChange>
        </w:rPr>
      </w:pPr>
      <w:bookmarkStart w:id="1672" w:name="_Toc466555555"/>
      <w:r w:rsidRPr="000A6AA8">
        <w:rPr>
          <w:noProof w:val="0"/>
          <w:lang w:val="nl-NL"/>
          <w:rPrChange w:id="1673" w:author="Michael Clifton" w:date="2018-10-11T09:58:00Z">
            <w:rPr>
              <w:noProof w:val="0"/>
              <w:lang w:val="en-US"/>
            </w:rPr>
          </w:rPrChange>
        </w:rPr>
        <w:t xml:space="preserve">6.3.4.54.2.10 </w:t>
      </w:r>
      <w:r w:rsidR="004B76CA" w:rsidRPr="000A6AA8">
        <w:rPr>
          <w:noProof w:val="0"/>
          <w:lang w:val="nl-NL"/>
          <w:rPrChange w:id="1674" w:author="Michael Clifton" w:date="2018-10-11T09:58:00Z">
            <w:rPr>
              <w:noProof w:val="0"/>
              <w:lang w:val="en-US"/>
            </w:rPr>
          </w:rPrChange>
        </w:rPr>
        <w:t>&lt;methodCode code=' ' codeSystem=' ' codeSystemName=' '/&gt;</w:t>
      </w:r>
      <w:bookmarkEnd w:id="1672"/>
    </w:p>
    <w:p w14:paraId="598A9B1C" w14:textId="77777777" w:rsidR="004B76CA" w:rsidRPr="001B54C3" w:rsidRDefault="004B76CA" w:rsidP="004A4B15">
      <w:pPr>
        <w:pStyle w:val="BodyText"/>
      </w:pPr>
      <w:r w:rsidRPr="001B54C3">
        <w:t xml:space="preserve">The methodCode element may be used to record the specific method used to make an observation when this information is not already pre-coordinated with the observation code. </w:t>
      </w:r>
    </w:p>
    <w:p w14:paraId="356D5923" w14:textId="77777777" w:rsidR="004B76CA" w:rsidRPr="001B54C3" w:rsidRDefault="007B1CA9" w:rsidP="004A4B15">
      <w:pPr>
        <w:pStyle w:val="Heading6"/>
        <w:rPr>
          <w:noProof w:val="0"/>
          <w:lang w:val="en-US"/>
        </w:rPr>
      </w:pPr>
      <w:bookmarkStart w:id="1675" w:name="_Toc466555556"/>
      <w:r w:rsidRPr="001B54C3">
        <w:rPr>
          <w:noProof w:val="0"/>
          <w:lang w:val="en-US"/>
        </w:rPr>
        <w:t xml:space="preserve">6.3.4.54.2.11 </w:t>
      </w:r>
      <w:r w:rsidR="004B76CA" w:rsidRPr="001B54C3">
        <w:rPr>
          <w:noProof w:val="0"/>
          <w:lang w:val="en-US"/>
        </w:rPr>
        <w:t>&lt;targetSiteCode code=' ' codeSystem=' ' codeSystemName=' '/&gt;</w:t>
      </w:r>
      <w:bookmarkEnd w:id="1675"/>
    </w:p>
    <w:p w14:paraId="3F0176FF" w14:textId="77777777" w:rsidR="004B76CA" w:rsidRPr="001B54C3" w:rsidRDefault="004B76CA" w:rsidP="004A4B15">
      <w:pPr>
        <w:pStyle w:val="BodyText"/>
      </w:pPr>
      <w:r w:rsidRPr="001B54C3">
        <w:t xml:space="preserve">The targetSiteCode may be used to record the target site where the observation should be made when this information is not already pre-coordinated with the observation code. </w:t>
      </w:r>
    </w:p>
    <w:p w14:paraId="363EE1F7" w14:textId="77777777" w:rsidR="004B76CA" w:rsidRPr="001B54C3" w:rsidRDefault="007B1CA9" w:rsidP="004A4B15">
      <w:pPr>
        <w:pStyle w:val="Heading6"/>
        <w:rPr>
          <w:noProof w:val="0"/>
          <w:lang w:val="en-US"/>
        </w:rPr>
      </w:pPr>
      <w:bookmarkStart w:id="1676" w:name="_Toc466555557"/>
      <w:r w:rsidRPr="001B54C3">
        <w:rPr>
          <w:noProof w:val="0"/>
          <w:lang w:val="en-US"/>
        </w:rPr>
        <w:t xml:space="preserve">6.3.4.54.2.12 </w:t>
      </w:r>
      <w:r w:rsidR="004B76CA" w:rsidRPr="001B54C3">
        <w:rPr>
          <w:noProof w:val="0"/>
          <w:lang w:val="en-US"/>
        </w:rPr>
        <w:t>&lt;author&gt;&lt;assignedAuthor classCode='ASSIGNED'&gt;...&lt;assignedAuthor&gt;&lt;/author&gt;</w:t>
      </w:r>
      <w:bookmarkEnd w:id="1676"/>
    </w:p>
    <w:p w14:paraId="256F8597" w14:textId="77777777" w:rsidR="004B76CA" w:rsidRPr="001B54C3" w:rsidRDefault="004B76CA" w:rsidP="004A4B15">
      <w:pPr>
        <w:pStyle w:val="BodyText"/>
      </w:pPr>
      <w:r w:rsidRPr="001B54C3">
        <w:t xml:space="preserve">In CDA uses, the observation request is assumed to be authored by the same author as the document through context conduction. However, observation requests would often be used to record orders, and in these cases, the author of the order shall be recorded in the author element. </w:t>
      </w:r>
    </w:p>
    <w:p w14:paraId="4264C8EC" w14:textId="77777777" w:rsidR="004B76CA" w:rsidRPr="001B54C3" w:rsidRDefault="004B76CA" w:rsidP="004A4B15">
      <w:pPr>
        <w:pStyle w:val="BodyText"/>
      </w:pPr>
      <w:r w:rsidRPr="001B54C3">
        <w:t>For HL7 Version 3 purposes, the &lt;author&gt; element SHOULD be present unless it can be determined by conduction from organizers or higher level structures. When used for HL7 Version 3 the role element name is &lt;assignedEntity&gt; and the author is represented a</w:t>
      </w:r>
      <w:r w:rsidR="00C5586E" w:rsidRPr="001B54C3">
        <w:t>s</w:t>
      </w:r>
      <w:r w:rsidRPr="001B54C3">
        <w:t xml:space="preserve"> &lt;assignedPerson&gt; element.</w:t>
      </w:r>
    </w:p>
    <w:p w14:paraId="2F7CE21F" w14:textId="77777777" w:rsidR="004B76CA" w:rsidRPr="001B54C3" w:rsidRDefault="004B76CA" w:rsidP="004A4B15">
      <w:pPr>
        <w:pStyle w:val="BodyText"/>
      </w:pPr>
    </w:p>
    <w:p w14:paraId="64FB97AD" w14:textId="77777777" w:rsidR="009B1CC6" w:rsidRPr="001B54C3" w:rsidRDefault="005D00F2" w:rsidP="009B1CC6">
      <w:pPr>
        <w:pStyle w:val="EditorInstructions"/>
      </w:pPr>
      <w:r w:rsidRPr="001B54C3">
        <w:t>Add Section 6.3.4.55</w:t>
      </w:r>
      <w:r w:rsidR="00057419" w:rsidRPr="001B54C3">
        <w:t xml:space="preserve"> (</w:t>
      </w:r>
      <w:r w:rsidR="009B1CC6" w:rsidRPr="001B54C3">
        <w:t>Added 2011-</w:t>
      </w:r>
      <w:r w:rsidR="00057419" w:rsidRPr="001B54C3">
        <w:t>09</w:t>
      </w:r>
      <w:r w:rsidR="009B1CC6" w:rsidRPr="001B54C3">
        <w:t xml:space="preserve"> from QRPH EHCP </w:t>
      </w:r>
      <w:r w:rsidR="003C4B67" w:rsidRPr="001B54C3">
        <w:t>Profile</w:t>
      </w:r>
      <w:r w:rsidR="00057419" w:rsidRPr="001B54C3">
        <w:t>)</w:t>
      </w:r>
    </w:p>
    <w:p w14:paraId="22F6AE94" w14:textId="77777777" w:rsidR="009B1CC6" w:rsidRPr="001B54C3" w:rsidRDefault="009B1CC6" w:rsidP="009B1CC6">
      <w:pPr>
        <w:pStyle w:val="Heading4"/>
        <w:rPr>
          <w:noProof w:val="0"/>
        </w:rPr>
      </w:pPr>
      <w:bookmarkStart w:id="1677" w:name="_Toc302032997"/>
      <w:bookmarkStart w:id="1678" w:name="_Toc302033830"/>
      <w:bookmarkStart w:id="1679" w:name="_Toc466555558"/>
      <w:r w:rsidRPr="001B54C3">
        <w:rPr>
          <w:noProof w:val="0"/>
        </w:rPr>
        <w:t>6.3.4.</w:t>
      </w:r>
      <w:r w:rsidR="00057419" w:rsidRPr="001B54C3">
        <w:rPr>
          <w:noProof w:val="0"/>
        </w:rPr>
        <w:t>55</w:t>
      </w:r>
      <w:r w:rsidRPr="001B54C3">
        <w:rPr>
          <w:noProof w:val="0"/>
        </w:rPr>
        <w:t xml:space="preserve"> Risk Indicators for Hearing Loss Entry 1.3.6.1.4.1.19376.1.7.3.1.1.15.5.1</w:t>
      </w:r>
      <w:bookmarkEnd w:id="1677"/>
      <w:bookmarkEnd w:id="1678"/>
      <w:bookmarkEnd w:id="1679"/>
      <w:r w:rsidRPr="001B54C3">
        <w:rPr>
          <w:noProof w:val="0"/>
        </w:rPr>
        <w:t xml:space="preserve"> </w:t>
      </w:r>
    </w:p>
    <w:p w14:paraId="6C94185D" w14:textId="77777777" w:rsidR="009B1CC6" w:rsidRPr="001B54C3" w:rsidRDefault="009B1CC6" w:rsidP="009B1CC6">
      <w:pPr>
        <w:pStyle w:val="BodyText"/>
      </w:pPr>
      <w:r w:rsidRPr="001B54C3">
        <w:rPr>
          <w:lang w:eastAsia="x-none"/>
        </w:rPr>
        <w:t xml:space="preserve">This entry describes </w:t>
      </w:r>
      <w:r w:rsidRPr="001B54C3">
        <w:t>the Risk Indicators for Hearing Loss.</w:t>
      </w:r>
    </w:p>
    <w:p w14:paraId="08779542" w14:textId="77777777" w:rsidR="009B1CC6" w:rsidRPr="001B54C3" w:rsidRDefault="009B1CC6" w:rsidP="009B1CC6">
      <w:pPr>
        <w:pStyle w:val="Heading5"/>
        <w:rPr>
          <w:noProof w:val="0"/>
          <w:lang w:val="en-US"/>
        </w:rPr>
      </w:pPr>
      <w:bookmarkStart w:id="1680" w:name="_Toc302032998"/>
      <w:bookmarkStart w:id="1681" w:name="_Toc302033831"/>
      <w:bookmarkStart w:id="1682" w:name="_Toc466555559"/>
      <w:r w:rsidRPr="001B54C3">
        <w:rPr>
          <w:noProof w:val="0"/>
          <w:lang w:val="en-US"/>
        </w:rPr>
        <w:lastRenderedPageBreak/>
        <w:t>6.3.4.</w:t>
      </w:r>
      <w:r w:rsidR="00057419" w:rsidRPr="001B54C3">
        <w:rPr>
          <w:noProof w:val="0"/>
          <w:lang w:val="en-US"/>
        </w:rPr>
        <w:t>55</w:t>
      </w:r>
      <w:r w:rsidRPr="001B54C3">
        <w:rPr>
          <w:noProof w:val="0"/>
          <w:lang w:val="en-US"/>
        </w:rPr>
        <w:t>.1 Specification</w:t>
      </w:r>
      <w:bookmarkEnd w:id="1680"/>
      <w:bookmarkEnd w:id="1681"/>
      <w:bookmarkEnd w:id="1682"/>
    </w:p>
    <w:p w14:paraId="6EA5C6FC" w14:textId="77777777" w:rsidR="004E7922" w:rsidRPr="00143B5C" w:rsidRDefault="004E7922" w:rsidP="00AB71C6">
      <w:pPr>
        <w:pStyle w:val="BodyText"/>
      </w:pPr>
    </w:p>
    <w:p w14:paraId="68CFB2B9" w14:textId="14BD741B" w:rsidR="009B1CC6" w:rsidRPr="00AB71C6" w:rsidRDefault="00F86804" w:rsidP="00AB71C6">
      <w:pPr>
        <w:pStyle w:val="BodyText"/>
      </w:pPr>
      <w:r w:rsidRPr="00AB71C6">
        <w:rPr>
          <w:noProof/>
        </w:rPr>
        <mc:AlternateContent>
          <mc:Choice Requires="wps">
            <w:drawing>
              <wp:anchor distT="0" distB="0" distL="114300" distR="114300" simplePos="0" relativeHeight="251657216" behindDoc="0" locked="0" layoutInCell="1" allowOverlap="1" wp14:anchorId="0C5BC830" wp14:editId="63555AE7">
                <wp:simplePos x="0" y="0"/>
                <wp:positionH relativeFrom="column">
                  <wp:posOffset>362585</wp:posOffset>
                </wp:positionH>
                <wp:positionV relativeFrom="paragraph">
                  <wp:posOffset>220980</wp:posOffset>
                </wp:positionV>
                <wp:extent cx="4855845" cy="4493260"/>
                <wp:effectExtent l="10160" t="11430" r="10795" b="1016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5845" cy="4493260"/>
                        </a:xfrm>
                        <a:prstGeom prst="rect">
                          <a:avLst/>
                        </a:prstGeom>
                        <a:solidFill>
                          <a:srgbClr val="FFFFFF"/>
                        </a:solidFill>
                        <a:ln w="9525">
                          <a:solidFill>
                            <a:srgbClr val="000000"/>
                          </a:solidFill>
                          <a:miter lim="800000"/>
                          <a:headEnd/>
                          <a:tailEnd/>
                        </a:ln>
                      </wps:spPr>
                      <wps:txbx>
                        <w:txbxContent>
                          <w:p w14:paraId="62B56878" w14:textId="77777777" w:rsidR="00A1460F" w:rsidRPr="006A7B5C" w:rsidRDefault="00A1460F" w:rsidP="009B1CC6">
                            <w:pPr>
                              <w:pStyle w:val="HTMLPreformatted"/>
                              <w:rPr>
                                <w:rFonts w:ascii="Courier New" w:eastAsia="Times New Roman" w:hAnsi="Courier New" w:cs="Courier New"/>
                                <w:noProof w:val="0"/>
                                <w:color w:val="auto"/>
                                <w:sz w:val="20"/>
                                <w:lang w:val="en-US" w:eastAsia="en-US"/>
                              </w:rPr>
                            </w:pPr>
                            <w:r w:rsidRPr="006A7B5C">
                              <w:rPr>
                                <w:rFonts w:ascii="Courier New" w:eastAsia="Times New Roman" w:hAnsi="Courier New" w:cs="Courier New"/>
                                <w:noProof w:val="0"/>
                                <w:color w:val="auto"/>
                                <w:sz w:val="20"/>
                                <w:lang w:val="en-US" w:eastAsia="en-US"/>
                              </w:rPr>
                              <w:t>&lt;entry&gt;</w:t>
                            </w:r>
                          </w:p>
                          <w:p w14:paraId="6475A560"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&lt;organizer classCode='BATTERY' moodCode='EVN'&gt;</w:t>
                            </w:r>
                          </w:p>
                          <w:p w14:paraId="10562F4A" w14:textId="77777777" w:rsidR="00A1460F" w:rsidRPr="000A6AA8"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nl-NL"/>
                                <w:rPrChange w:id="1683" w:author="Michael Clifton" w:date="2018-10-11T10:02:00Z">
                                  <w:rPr>
                                    <w:rFonts w:ascii="Courier New" w:hAnsi="Courier New" w:cs="Courier New"/>
                                    <w:sz w:val="20"/>
                                  </w:rPr>
                                </w:rPrChange>
                              </w:rPr>
                            </w:pPr>
                            <w:r w:rsidRPr="006A7B5C">
                              <w:rPr>
                                <w:rFonts w:ascii="Courier New" w:hAnsi="Courier New" w:cs="Courier New"/>
                                <w:sz w:val="20"/>
                              </w:rPr>
                              <w:t xml:space="preserve">    </w:t>
                            </w:r>
                            <w:r w:rsidRPr="000A6AA8">
                              <w:rPr>
                                <w:rFonts w:ascii="Courier New" w:hAnsi="Courier New" w:cs="Courier New"/>
                                <w:sz w:val="20"/>
                                <w:lang w:val="nl-NL"/>
                                <w:rPrChange w:id="1684" w:author="Michael Clifton" w:date="2018-10-11T10:02:00Z">
                                  <w:rPr>
                                    <w:rFonts w:ascii="Courier New" w:hAnsi="Courier New" w:cs="Courier New"/>
                                    <w:sz w:val="20"/>
                                  </w:rPr>
                                </w:rPrChange>
                              </w:rPr>
                              <w:t>&lt;templateId root='1.3.6.1.4.1.19376.1.7.3.1.1.15.5.1'/&gt;</w:t>
                            </w:r>
                          </w:p>
                          <w:p w14:paraId="5560F46F" w14:textId="77777777" w:rsidR="00A1460F" w:rsidRPr="000A6AA8"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nl-NL"/>
                                <w:rPrChange w:id="1685" w:author="Michael Clifton" w:date="2018-10-11T10:02:00Z">
                                  <w:rPr>
                                    <w:rFonts w:ascii="Courier New" w:hAnsi="Courier New" w:cs="Courier New"/>
                                    <w:sz w:val="20"/>
                                  </w:rPr>
                                </w:rPrChange>
                              </w:rPr>
                            </w:pPr>
                            <w:r w:rsidRPr="000A6AA8">
                              <w:rPr>
                                <w:rFonts w:ascii="Courier New" w:hAnsi="Courier New" w:cs="Courier New"/>
                                <w:sz w:val="20"/>
                                <w:lang w:val="nl-NL"/>
                                <w:rPrChange w:id="1686" w:author="Michael Clifton" w:date="2018-10-11T10:02:00Z">
                                  <w:rPr>
                                    <w:rFonts w:ascii="Courier New" w:hAnsi="Courier New" w:cs="Courier New"/>
                                    <w:sz w:val="20"/>
                                  </w:rPr>
                                </w:rPrChange>
                              </w:rPr>
                              <w:t xml:space="preserve">    &lt;id root=' ' extension=' '/&gt;</w:t>
                            </w:r>
                          </w:p>
                          <w:p w14:paraId="038E3C44"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0A6AA8">
                              <w:rPr>
                                <w:rFonts w:ascii="Courier New" w:hAnsi="Courier New" w:cs="Courier New"/>
                                <w:sz w:val="20"/>
                                <w:lang w:val="nl-NL"/>
                                <w:rPrChange w:id="1687" w:author="Michael Clifton" w:date="2018-10-11T10:02:00Z">
                                  <w:rPr>
                                    <w:rFonts w:ascii="Courier New" w:hAnsi="Courier New" w:cs="Courier New"/>
                                    <w:sz w:val="20"/>
                                  </w:rPr>
                                </w:rPrChange>
                              </w:rPr>
                              <w:t xml:space="preserve">    </w:t>
                            </w:r>
                            <w:r w:rsidRPr="006A7B5C">
                              <w:rPr>
                                <w:rFonts w:ascii="Courier New" w:hAnsi="Courier New" w:cs="Courier New"/>
                                <w:sz w:val="20"/>
                              </w:rPr>
                              <w:t>&lt;code code='</w:t>
                            </w:r>
                            <w:r>
                              <w:rPr>
                                <w:rFonts w:ascii="Courier New" w:hAnsi="Courier New" w:cs="Courier New"/>
                                <w:sz w:val="20"/>
                              </w:rPr>
                              <w:t>58232-0’ displayName='Hearing Loss Risk Indicators</w:t>
                            </w:r>
                            <w:r w:rsidRPr="006A7B5C">
                              <w:rPr>
                                <w:rFonts w:ascii="Courier New" w:hAnsi="Courier New" w:cs="Courier New"/>
                                <w:sz w:val="20"/>
                              </w:rPr>
                              <w:t>'</w:t>
                            </w:r>
                          </w:p>
                          <w:p w14:paraId="02AAAC70"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codeSystem='2.16.840.1.113883.6.1' codeSystemName='LOINC'/&gt;</w:t>
                            </w:r>
                          </w:p>
                          <w:p w14:paraId="68A5ECD9"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&lt;statusCode code='completed'/&gt;</w:t>
                            </w:r>
                          </w:p>
                          <w:p w14:paraId="407C2876"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&lt;author&gt;</w:t>
                            </w:r>
                          </w:p>
                          <w:p w14:paraId="7629095C"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&lt;time value=' '/&gt;</w:t>
                            </w:r>
                          </w:p>
                          <w:p w14:paraId="1F590E1A"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&lt;assignedAuthor&gt;</w:t>
                            </w:r>
                          </w:p>
                          <w:p w14:paraId="367EC2B4"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&lt;id root=' ' extension=' '/&gt;</w:t>
                            </w:r>
                          </w:p>
                          <w:p w14:paraId="38004344"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&lt;/assignedAuthor&gt;</w:t>
                            </w:r>
                          </w:p>
                          <w:p w14:paraId="7D21534D"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&lt;/author&gt;</w:t>
                            </w:r>
                          </w:p>
                          <w:p w14:paraId="0285BBBE"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&lt;component&gt;</w:t>
                            </w:r>
                          </w:p>
                          <w:p w14:paraId="5F802AC8"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&lt;observation classCode='OBS' moodCode='EVN'&gt;</w:t>
                            </w:r>
                          </w:p>
                          <w:p w14:paraId="52F634CA"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&lt;templateId root='1.3.6.1.4.1.19376.1.5.3.1.4.13'/&gt;</w:t>
                            </w:r>
                          </w:p>
                          <w:p w14:paraId="4A541D12"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w:t>
                            </w:r>
                          </w:p>
                          <w:p w14:paraId="17EC26C4"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&lt;/observation&gt;</w:t>
                            </w:r>
                          </w:p>
                          <w:p w14:paraId="5997DDE8"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&lt;/component&gt;</w:t>
                            </w:r>
                          </w:p>
                          <w:p w14:paraId="3228E9AB"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&lt;component&gt;</w:t>
                            </w:r>
                          </w:p>
                          <w:p w14:paraId="66991D89"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&lt;observation classCode='OBS' moodCode='EVN'&gt;</w:t>
                            </w:r>
                          </w:p>
                          <w:p w14:paraId="1B0EF780"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&lt;templateId root='1.3.6.1.4.1.19376.1.5.3.1.4.13'/&gt;</w:t>
                            </w:r>
                          </w:p>
                          <w:p w14:paraId="28399E1A"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w:t>
                            </w:r>
                          </w:p>
                          <w:p w14:paraId="4573128D"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&lt;/observation&gt;</w:t>
                            </w:r>
                          </w:p>
                          <w:p w14:paraId="6A9B9385"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&lt;/component&gt;</w:t>
                            </w:r>
                          </w:p>
                          <w:p w14:paraId="6D774F86"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w:t>
                            </w:r>
                          </w:p>
                          <w:p w14:paraId="1532AB56"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&lt;/organizer&gt;</w:t>
                            </w:r>
                          </w:p>
                          <w:p w14:paraId="53E3CC32" w14:textId="77777777" w:rsidR="00A1460F" w:rsidRDefault="00A1460F" w:rsidP="009B1CC6">
                            <w:r w:rsidRPr="006A7B5C">
                              <w:rPr>
                                <w:rFonts w:ascii="Courier New" w:hAnsi="Courier New" w:cs="Courier New"/>
                                <w:sz w:val="20"/>
                              </w:rPr>
                              <w:t>&lt;/entry&gt;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C5BC830" id="_x0000_t202" coordsize="21600,21600" o:spt="202" path="m,l,21600r21600,l21600,xe">
                <v:stroke joinstyle="miter"/>
                <v:path gradientshapeok="t" o:connecttype="rect"/>
              </v:shapetype>
              <v:shape id="Text Box 2" o:spid="_x0000_s1026" type="#_x0000_t202" style="position:absolute;margin-left:28.55pt;margin-top:17.4pt;width:382.35pt;height:353.8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">
                <v:textbox style="mso-fit-shape-to-text:t">
                  <w:txbxContent>
                    <w:p w14:paraId="62B56878" w14:textId="77777777" w:rsidR="00A1460F" w:rsidRPr="006A7B5C" w:rsidRDefault="00A1460F" w:rsidP="009B1CC6">
                      <w:pPr>
                        <w:pStyle w:val="HTMLPreformatted"/>
                        <w:rPr>
                          <w:rFonts w:ascii="Courier New" w:eastAsia="Times New Roman" w:hAnsi="Courier New" w:cs="Courier New"/>
                          <w:noProof w:val="0"/>
                          <w:color w:val="auto"/>
                          <w:sz w:val="20"/>
                          <w:lang w:val="en-US" w:eastAsia="en-US"/>
                        </w:rPr>
                      </w:pPr>
                      <w:r w:rsidRPr="006A7B5C">
                        <w:rPr>
                          <w:rFonts w:ascii="Courier New" w:eastAsia="Times New Roman" w:hAnsi="Courier New" w:cs="Courier New"/>
                          <w:noProof w:val="0"/>
                          <w:color w:val="auto"/>
                          <w:sz w:val="20"/>
                          <w:lang w:val="en-US" w:eastAsia="en-US"/>
                        </w:rPr>
                        <w:t>&lt;entry&gt;</w:t>
                      </w:r>
                    </w:p>
                    <w:p w14:paraId="6475A560"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&lt;organizer classCode='BATTERY' moodCode='EVN'&gt;</w:t>
                      </w:r>
                    </w:p>
                    <w:p w14:paraId="10562F4A" w14:textId="77777777" w:rsidR="00A1460F" w:rsidRPr="000A6AA8"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nl-NL"/>
                          <w:rPrChange w:id="1692" w:author="Michael Clifton" w:date="2018-10-11T10:02:00Z">
                            <w:rPr>
                              <w:rFonts w:ascii="Courier New" w:hAnsi="Courier New" w:cs="Courier New"/>
                              <w:sz w:val="20"/>
                            </w:rPr>
                          </w:rPrChange>
                        </w:rPr>
                      </w:pPr>
                      <w:r w:rsidRPr="006A7B5C">
                        <w:rPr>
                          <w:rFonts w:ascii="Courier New" w:hAnsi="Courier New" w:cs="Courier New"/>
                          <w:sz w:val="20"/>
                        </w:rPr>
                        <w:t xml:space="preserve">    </w:t>
                      </w:r>
                      <w:r w:rsidRPr="000A6AA8">
                        <w:rPr>
                          <w:rFonts w:ascii="Courier New" w:hAnsi="Courier New" w:cs="Courier New"/>
                          <w:sz w:val="20"/>
                          <w:lang w:val="nl-NL"/>
                          <w:rPrChange w:id="1693" w:author="Michael Clifton" w:date="2018-10-11T10:02:00Z">
                            <w:rPr>
                              <w:rFonts w:ascii="Courier New" w:hAnsi="Courier New" w:cs="Courier New"/>
                              <w:sz w:val="20"/>
                            </w:rPr>
                          </w:rPrChange>
                        </w:rPr>
                        <w:t>&lt;templateId root='1.3.6.1.4.1.19376.1.7.3.1.1.15.5.1'/&gt;</w:t>
                      </w:r>
                    </w:p>
                    <w:p w14:paraId="5560F46F" w14:textId="77777777" w:rsidR="00A1460F" w:rsidRPr="000A6AA8"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nl-NL"/>
                          <w:rPrChange w:id="1694" w:author="Michael Clifton" w:date="2018-10-11T10:02:00Z">
                            <w:rPr>
                              <w:rFonts w:ascii="Courier New" w:hAnsi="Courier New" w:cs="Courier New"/>
                              <w:sz w:val="20"/>
                            </w:rPr>
                          </w:rPrChange>
                        </w:rPr>
                      </w:pPr>
                      <w:r w:rsidRPr="000A6AA8">
                        <w:rPr>
                          <w:rFonts w:ascii="Courier New" w:hAnsi="Courier New" w:cs="Courier New"/>
                          <w:sz w:val="20"/>
                          <w:lang w:val="nl-NL"/>
                          <w:rPrChange w:id="1695" w:author="Michael Clifton" w:date="2018-10-11T10:02:00Z">
                            <w:rPr>
                              <w:rFonts w:ascii="Courier New" w:hAnsi="Courier New" w:cs="Courier New"/>
                              <w:sz w:val="20"/>
                            </w:rPr>
                          </w:rPrChange>
                        </w:rPr>
                        <w:t xml:space="preserve">    &lt;id root=' ' extension=' '/&gt;</w:t>
                      </w:r>
                    </w:p>
                    <w:p w14:paraId="038E3C44"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0A6AA8">
                        <w:rPr>
                          <w:rFonts w:ascii="Courier New" w:hAnsi="Courier New" w:cs="Courier New"/>
                          <w:sz w:val="20"/>
                          <w:lang w:val="nl-NL"/>
                          <w:rPrChange w:id="1696" w:author="Michael Clifton" w:date="2018-10-11T10:02:00Z">
                            <w:rPr>
                              <w:rFonts w:ascii="Courier New" w:hAnsi="Courier New" w:cs="Courier New"/>
                              <w:sz w:val="20"/>
                            </w:rPr>
                          </w:rPrChange>
                        </w:rPr>
                        <w:t xml:space="preserve">    </w:t>
                      </w:r>
                      <w:r w:rsidRPr="006A7B5C">
                        <w:rPr>
                          <w:rFonts w:ascii="Courier New" w:hAnsi="Courier New" w:cs="Courier New"/>
                          <w:sz w:val="20"/>
                        </w:rPr>
                        <w:t>&lt;code code='</w:t>
                      </w:r>
                      <w:r>
                        <w:rPr>
                          <w:rFonts w:ascii="Courier New" w:hAnsi="Courier New" w:cs="Courier New"/>
                          <w:sz w:val="20"/>
                        </w:rPr>
                        <w:t>58232-0’ displayName='Hearing Loss Risk Indicators</w:t>
                      </w:r>
                      <w:r w:rsidRPr="006A7B5C">
                        <w:rPr>
                          <w:rFonts w:ascii="Courier New" w:hAnsi="Courier New" w:cs="Courier New"/>
                          <w:sz w:val="20"/>
                        </w:rPr>
                        <w:t>'</w:t>
                      </w:r>
                    </w:p>
                    <w:p w14:paraId="02AAAC70"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codeSystem='2.16.840.1.113883.6.1' codeSystemName='LOINC'/&gt;</w:t>
                      </w:r>
                    </w:p>
                    <w:p w14:paraId="68A5ECD9"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&lt;statusCode code='completed'/&gt;</w:t>
                      </w:r>
                    </w:p>
                    <w:p w14:paraId="407C2876"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&lt;author&gt;</w:t>
                      </w:r>
                    </w:p>
                    <w:p w14:paraId="7629095C"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&lt;time value=' '/&gt;</w:t>
                      </w:r>
                    </w:p>
                    <w:p w14:paraId="1F590E1A"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&lt;assignedAuthor&gt;</w:t>
                      </w:r>
                    </w:p>
                    <w:p w14:paraId="367EC2B4"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&lt;id root=' ' extension=' '/&gt;</w:t>
                      </w:r>
                    </w:p>
                    <w:p w14:paraId="38004344"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&lt;/assignedAuthor&gt;</w:t>
                      </w:r>
                    </w:p>
                    <w:p w14:paraId="7D21534D"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&lt;/author&gt;</w:t>
                      </w:r>
                    </w:p>
                    <w:p w14:paraId="0285BBBE"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&lt;component&gt;</w:t>
                      </w:r>
                    </w:p>
                    <w:p w14:paraId="5F802AC8"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&lt;observation classCode='OBS' moodCode='EVN'&gt;</w:t>
                      </w:r>
                    </w:p>
                    <w:p w14:paraId="52F634CA"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&lt;templateId root='1.3.6.1.4.1.19376.1.5.3.1.4.13'/&gt;</w:t>
                      </w:r>
                    </w:p>
                    <w:p w14:paraId="4A541D12"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w:t>
                      </w:r>
                    </w:p>
                    <w:p w14:paraId="17EC26C4"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&lt;/observation&gt;</w:t>
                      </w:r>
                    </w:p>
                    <w:p w14:paraId="5997DDE8"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&lt;/component&gt;</w:t>
                      </w:r>
                    </w:p>
                    <w:p w14:paraId="3228E9AB"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&lt;component&gt;</w:t>
                      </w:r>
                    </w:p>
                    <w:p w14:paraId="66991D89"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&lt;observation classCode='OBS' moodCode='EVN'&gt;</w:t>
                      </w:r>
                    </w:p>
                    <w:p w14:paraId="1B0EF780"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&lt;templateId root='1.3.6.1.4.1.19376.1.5.3.1.4.13'/&gt;</w:t>
                      </w:r>
                    </w:p>
                    <w:p w14:paraId="28399E1A"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w:t>
                      </w:r>
                    </w:p>
                    <w:p w14:paraId="4573128D"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&lt;/observation&gt;</w:t>
                      </w:r>
                    </w:p>
                    <w:p w14:paraId="6A9B9385"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&lt;/component&gt;</w:t>
                      </w:r>
                    </w:p>
                    <w:p w14:paraId="6D774F86"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w:t>
                      </w:r>
                    </w:p>
                    <w:p w14:paraId="1532AB56"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&lt;/organizer&gt;</w:t>
                      </w:r>
                    </w:p>
                    <w:p w14:paraId="53E3CC32" w14:textId="77777777" w:rsidR="00A1460F" w:rsidRDefault="00A1460F" w:rsidP="009B1CC6">
                      <w:r w:rsidRPr="006A7B5C">
                        <w:rPr>
                          <w:rFonts w:ascii="Courier New" w:hAnsi="Courier New" w:cs="Courier New"/>
                          <w:sz w:val="20"/>
                        </w:rPr>
                        <w:t>&lt;/entry&gt;</w:t>
                      </w:r>
                    </w:p>
                  </w:txbxContent>
                </v:textbox>
                <w10:wrap type="topAndBottom"/>
              </v:shape>
            </w:pict>
          </mc:Fallback>
        </mc:AlternateContent>
      </w:r>
    </w:p>
    <w:p w14:paraId="030842BF" w14:textId="77777777" w:rsidR="009B1CC6" w:rsidRPr="001B54C3" w:rsidRDefault="007E7DC9" w:rsidP="001C56E2">
      <w:pPr>
        <w:pStyle w:val="FigureTitle"/>
      </w:pPr>
      <w:r w:rsidRPr="001B54C3">
        <w:rPr>
          <w:bCs/>
          <w:szCs w:val="22"/>
        </w:rPr>
        <w:t xml:space="preserve">Figure 6.3.4.55.1-1: Sample </w:t>
      </w:r>
      <w:r w:rsidRPr="001B54C3">
        <w:t>Risk Indicators for Hearing Loss Entry</w:t>
      </w:r>
    </w:p>
    <w:p w14:paraId="6EF53D33" w14:textId="77777777" w:rsidR="007E7DC9" w:rsidRPr="001B54C3" w:rsidRDefault="007E7DC9" w:rsidP="00235E1F">
      <w:pPr>
        <w:pStyle w:val="BodyText"/>
      </w:pPr>
    </w:p>
    <w:p w14:paraId="5139C6FD" w14:textId="77777777" w:rsidR="009B1CC6" w:rsidRPr="001B54C3" w:rsidRDefault="009B1CC6" w:rsidP="009B1CC6">
      <w:pPr>
        <w:pStyle w:val="Heading5"/>
        <w:rPr>
          <w:noProof w:val="0"/>
          <w:lang w:val="en-US"/>
        </w:rPr>
      </w:pPr>
      <w:bookmarkStart w:id="1688" w:name="_Toc302032999"/>
      <w:bookmarkStart w:id="1689" w:name="_Toc302033832"/>
      <w:bookmarkStart w:id="1690" w:name="_Toc466555560"/>
      <w:r w:rsidRPr="001B54C3">
        <w:rPr>
          <w:noProof w:val="0"/>
          <w:lang w:val="en-US"/>
        </w:rPr>
        <w:t>6.3.4.</w:t>
      </w:r>
      <w:r w:rsidR="00057419" w:rsidRPr="001B54C3">
        <w:rPr>
          <w:noProof w:val="0"/>
          <w:lang w:val="en-US"/>
        </w:rPr>
        <w:t>55</w:t>
      </w:r>
      <w:r w:rsidRPr="001B54C3">
        <w:rPr>
          <w:noProof w:val="0"/>
          <w:lang w:val="en-US"/>
        </w:rPr>
        <w:t>.2 &lt;templateId root='1.3.6.1.4.1.19376.1.7.3.1.1.15.5.1'/&gt;</w:t>
      </w:r>
      <w:bookmarkEnd w:id="1688"/>
      <w:bookmarkEnd w:id="1689"/>
      <w:bookmarkEnd w:id="1690"/>
      <w:r w:rsidRPr="001B54C3">
        <w:rPr>
          <w:noProof w:val="0"/>
          <w:lang w:val="en-US"/>
        </w:rPr>
        <w:t xml:space="preserve"> </w:t>
      </w:r>
    </w:p>
    <w:p w14:paraId="3093B340" w14:textId="77777777" w:rsidR="009B1CC6" w:rsidRPr="001B54C3" w:rsidRDefault="009B1CC6" w:rsidP="001B28EA">
      <w:pPr>
        <w:pStyle w:val="BodyText"/>
      </w:pPr>
      <w:r w:rsidRPr="001B54C3">
        <w:t>The &lt;templateId&gt; element specifies that this organizer entry conforms to the Nursing Interventions battery. The root attribute SHALL contain the value "'1.3.6.1.4.1.19376.1.7.3.1.1.15.5.1”</w:t>
      </w:r>
    </w:p>
    <w:p w14:paraId="2D5061D6" w14:textId="77777777" w:rsidR="009B1CC6" w:rsidRPr="001B54C3" w:rsidRDefault="009B1CC6" w:rsidP="009B1CC6">
      <w:pPr>
        <w:pStyle w:val="Heading5"/>
        <w:rPr>
          <w:noProof w:val="0"/>
          <w:lang w:val="en-US"/>
        </w:rPr>
      </w:pPr>
      <w:bookmarkStart w:id="1691" w:name="_Toc302033000"/>
      <w:bookmarkStart w:id="1692" w:name="_Toc302033833"/>
      <w:bookmarkStart w:id="1693" w:name="_Toc466555561"/>
      <w:r w:rsidRPr="001B54C3">
        <w:rPr>
          <w:noProof w:val="0"/>
          <w:lang w:val="en-US"/>
        </w:rPr>
        <w:t>6.3.4.</w:t>
      </w:r>
      <w:r w:rsidR="00057419" w:rsidRPr="001B54C3">
        <w:rPr>
          <w:noProof w:val="0"/>
          <w:lang w:val="en-US"/>
        </w:rPr>
        <w:t>55</w:t>
      </w:r>
      <w:r w:rsidRPr="001B54C3">
        <w:rPr>
          <w:noProof w:val="0"/>
          <w:lang w:val="en-US"/>
        </w:rPr>
        <w:t>.3 &lt;organizer classCode='BATTERY' moodCode='EVN'&gt;</w:t>
      </w:r>
      <w:bookmarkEnd w:id="1691"/>
      <w:bookmarkEnd w:id="1692"/>
      <w:bookmarkEnd w:id="1693"/>
      <w:r w:rsidRPr="001B54C3">
        <w:rPr>
          <w:noProof w:val="0"/>
          <w:lang w:val="en-US"/>
        </w:rPr>
        <w:t xml:space="preserve"> </w:t>
      </w:r>
    </w:p>
    <w:p w14:paraId="7FC6226F" w14:textId="77777777" w:rsidR="009B1CC6" w:rsidRPr="001B54C3" w:rsidRDefault="009B1CC6" w:rsidP="001B28EA">
      <w:pPr>
        <w:pStyle w:val="BodyText"/>
      </w:pPr>
      <w:r w:rsidRPr="001B54C3">
        <w:t xml:space="preserve">Each row in the Nursing Interventions battery SHALL be represented by an organizer with the classCode of 'BATTERY' and the moodCode of 'EVN' </w:t>
      </w:r>
    </w:p>
    <w:p w14:paraId="6F23F867" w14:textId="77777777" w:rsidR="009B1CC6" w:rsidRPr="001B54C3" w:rsidRDefault="009B1CC6" w:rsidP="009B1CC6">
      <w:pPr>
        <w:pStyle w:val="Heading5"/>
        <w:rPr>
          <w:noProof w:val="0"/>
          <w:lang w:val="en-US"/>
        </w:rPr>
      </w:pPr>
      <w:bookmarkStart w:id="1694" w:name="_Toc302033001"/>
      <w:bookmarkStart w:id="1695" w:name="_Toc302033834"/>
      <w:bookmarkStart w:id="1696" w:name="_Toc466555562"/>
      <w:r w:rsidRPr="001B54C3">
        <w:rPr>
          <w:noProof w:val="0"/>
          <w:lang w:val="en-US"/>
        </w:rPr>
        <w:lastRenderedPageBreak/>
        <w:t>6.3.4.</w:t>
      </w:r>
      <w:r w:rsidR="00057419" w:rsidRPr="001B54C3">
        <w:rPr>
          <w:noProof w:val="0"/>
          <w:lang w:val="en-US"/>
        </w:rPr>
        <w:t>55</w:t>
      </w:r>
      <w:r w:rsidRPr="001B54C3">
        <w:rPr>
          <w:noProof w:val="0"/>
          <w:lang w:val="en-US"/>
        </w:rPr>
        <w:t>.4 &lt;id root=' ' extension=' '/&gt;</w:t>
      </w:r>
      <w:bookmarkEnd w:id="1694"/>
      <w:bookmarkEnd w:id="1695"/>
      <w:bookmarkEnd w:id="1696"/>
      <w:r w:rsidRPr="001B54C3">
        <w:rPr>
          <w:noProof w:val="0"/>
          <w:lang w:val="en-US"/>
        </w:rPr>
        <w:t xml:space="preserve"> </w:t>
      </w:r>
    </w:p>
    <w:p w14:paraId="51FD7FD4" w14:textId="77777777" w:rsidR="009B1CC6" w:rsidRPr="001B54C3" w:rsidRDefault="009B1CC6" w:rsidP="001B28EA">
      <w:pPr>
        <w:pStyle w:val="BodyText"/>
      </w:pPr>
      <w:r w:rsidRPr="001B54C3">
        <w:t xml:space="preserve">Each battery SHALL have a globally unique identifier. </w:t>
      </w:r>
    </w:p>
    <w:p w14:paraId="051DBDF6" w14:textId="77777777" w:rsidR="009B1CC6" w:rsidRPr="000A6AA8" w:rsidRDefault="009B1CC6" w:rsidP="009B1CC6">
      <w:pPr>
        <w:pStyle w:val="Heading5"/>
        <w:rPr>
          <w:noProof w:val="0"/>
          <w:lang w:val="nl-NL"/>
          <w:rPrChange w:id="1697" w:author="Michael Clifton" w:date="2018-10-11T09:58:00Z">
            <w:rPr>
              <w:noProof w:val="0"/>
              <w:lang w:val="en-US"/>
            </w:rPr>
          </w:rPrChange>
        </w:rPr>
      </w:pPr>
      <w:bookmarkStart w:id="1698" w:name="_Toc302033002"/>
      <w:bookmarkStart w:id="1699" w:name="_Toc302033835"/>
      <w:bookmarkStart w:id="1700" w:name="_Toc466555563"/>
      <w:r w:rsidRPr="000A6AA8">
        <w:rPr>
          <w:noProof w:val="0"/>
          <w:lang w:val="nl-NL"/>
          <w:rPrChange w:id="1701" w:author="Michael Clifton" w:date="2018-10-11T09:58:00Z">
            <w:rPr>
              <w:noProof w:val="0"/>
              <w:lang w:val="en-US"/>
            </w:rPr>
          </w:rPrChange>
        </w:rPr>
        <w:t>6.3.4.</w:t>
      </w:r>
      <w:r w:rsidR="00057419" w:rsidRPr="000A6AA8">
        <w:rPr>
          <w:noProof w:val="0"/>
          <w:lang w:val="nl-NL"/>
          <w:rPrChange w:id="1702" w:author="Michael Clifton" w:date="2018-10-11T09:58:00Z">
            <w:rPr>
              <w:noProof w:val="0"/>
              <w:lang w:val="en-US"/>
            </w:rPr>
          </w:rPrChange>
        </w:rPr>
        <w:t>55</w:t>
      </w:r>
      <w:r w:rsidRPr="000A6AA8">
        <w:rPr>
          <w:noProof w:val="0"/>
          <w:lang w:val="nl-NL"/>
          <w:rPrChange w:id="1703" w:author="Michael Clifton" w:date="2018-10-11T09:58:00Z">
            <w:rPr>
              <w:noProof w:val="0"/>
              <w:lang w:val="en-US"/>
            </w:rPr>
          </w:rPrChange>
        </w:rPr>
        <w:t>.5 &lt;code code=’58232-0’ codeSystem='2.16.840.1.113883.6.1'/&gt;</w:t>
      </w:r>
      <w:bookmarkEnd w:id="1698"/>
      <w:bookmarkEnd w:id="1699"/>
      <w:bookmarkEnd w:id="1700"/>
      <w:r w:rsidRPr="000A6AA8">
        <w:rPr>
          <w:noProof w:val="0"/>
          <w:lang w:val="nl-NL"/>
          <w:rPrChange w:id="1704" w:author="Michael Clifton" w:date="2018-10-11T09:58:00Z">
            <w:rPr>
              <w:noProof w:val="0"/>
              <w:lang w:val="en-US"/>
            </w:rPr>
          </w:rPrChange>
        </w:rPr>
        <w:t xml:space="preserve"> </w:t>
      </w:r>
    </w:p>
    <w:p w14:paraId="610D46F4" w14:textId="77777777" w:rsidR="009B1CC6" w:rsidRPr="001B54C3" w:rsidRDefault="009B1CC6" w:rsidP="00235E1F">
      <w:pPr>
        <w:pStyle w:val="BodyText"/>
      </w:pPr>
      <w:r w:rsidRPr="001B54C3">
        <w:t xml:space="preserve">The &lt;code&gt; element specifies the LOINC® code that represents the content of the battery. The codeSystem attribute SHALL contain the value '2.16.840.1.113883.6.1'. The code attribute SHALL contain the value='58232-0’. It is good practice to include displayName and codeSystemName for clarity and debugging. The corresponding values are 'Hearing Loss Risk Indicators’ and 'LOINC®' respectively. </w:t>
      </w:r>
    </w:p>
    <w:p w14:paraId="5567EE82" w14:textId="77777777" w:rsidR="009B1CC6" w:rsidRPr="001B54C3" w:rsidRDefault="009B1CC6" w:rsidP="009B1CC6">
      <w:pPr>
        <w:pStyle w:val="Heading5"/>
        <w:rPr>
          <w:noProof w:val="0"/>
          <w:lang w:val="en-US"/>
        </w:rPr>
      </w:pPr>
      <w:bookmarkStart w:id="1705" w:name="_Toc302033003"/>
      <w:bookmarkStart w:id="1706" w:name="_Toc302033836"/>
      <w:bookmarkStart w:id="1707" w:name="_Toc466555564"/>
      <w:r w:rsidRPr="001B54C3">
        <w:rPr>
          <w:noProof w:val="0"/>
          <w:lang w:val="en-US"/>
        </w:rPr>
        <w:t>6.3.4.</w:t>
      </w:r>
      <w:r w:rsidR="00057419" w:rsidRPr="001B54C3">
        <w:rPr>
          <w:noProof w:val="0"/>
          <w:lang w:val="en-US"/>
        </w:rPr>
        <w:t>55</w:t>
      </w:r>
      <w:r w:rsidRPr="001B54C3">
        <w:rPr>
          <w:noProof w:val="0"/>
          <w:lang w:val="en-US"/>
        </w:rPr>
        <w:t>.6 &lt;author/&gt;&lt;time/&gt;&lt;assignedAuthor&gt;&lt;id/&gt;&lt;/assignedAuthor&gt;&lt;/author&gt;</w:t>
      </w:r>
      <w:bookmarkEnd w:id="1705"/>
      <w:bookmarkEnd w:id="1706"/>
      <w:bookmarkEnd w:id="1707"/>
      <w:r w:rsidRPr="001B54C3">
        <w:rPr>
          <w:noProof w:val="0"/>
          <w:lang w:val="en-US"/>
        </w:rPr>
        <w:t xml:space="preserve"> </w:t>
      </w:r>
    </w:p>
    <w:p w14:paraId="0F35D256" w14:textId="77777777" w:rsidR="009B1CC6" w:rsidRPr="001B54C3" w:rsidRDefault="009B1CC6" w:rsidP="001B28EA">
      <w:pPr>
        <w:pStyle w:val="BodyText"/>
      </w:pPr>
      <w:r w:rsidRPr="001B54C3">
        <w:t xml:space="preserve">The &lt;author&gt; relation element points at the author that records the visit battery. This assignedAuthor MAY be different than the author of the document. The time element is used to record when the assigned author recorded the battery. </w:t>
      </w:r>
    </w:p>
    <w:p w14:paraId="1ED2F04E" w14:textId="77777777" w:rsidR="009B1CC6" w:rsidRPr="001B54C3" w:rsidRDefault="009B1CC6" w:rsidP="009B1CC6">
      <w:pPr>
        <w:pStyle w:val="Heading5"/>
        <w:rPr>
          <w:noProof w:val="0"/>
          <w:lang w:val="en-US"/>
        </w:rPr>
      </w:pPr>
      <w:bookmarkStart w:id="1708" w:name="_Toc302033004"/>
      <w:bookmarkStart w:id="1709" w:name="_Toc302033837"/>
      <w:bookmarkStart w:id="1710" w:name="_Toc466555565"/>
      <w:r w:rsidRPr="001B54C3">
        <w:rPr>
          <w:noProof w:val="0"/>
          <w:lang w:val="en-US"/>
        </w:rPr>
        <w:t>6.3.4.</w:t>
      </w:r>
      <w:r w:rsidR="00057419" w:rsidRPr="001B54C3">
        <w:rPr>
          <w:noProof w:val="0"/>
          <w:lang w:val="en-US"/>
        </w:rPr>
        <w:t>55</w:t>
      </w:r>
      <w:r w:rsidRPr="001B54C3">
        <w:rPr>
          <w:noProof w:val="0"/>
          <w:lang w:val="en-US"/>
        </w:rPr>
        <w:t>.7 &lt;statusCode code='completed'/&gt;</w:t>
      </w:r>
      <w:bookmarkEnd w:id="1708"/>
      <w:bookmarkEnd w:id="1709"/>
      <w:bookmarkEnd w:id="1710"/>
      <w:r w:rsidRPr="001B54C3">
        <w:rPr>
          <w:noProof w:val="0"/>
          <w:lang w:val="en-US"/>
        </w:rPr>
        <w:t xml:space="preserve"> </w:t>
      </w:r>
    </w:p>
    <w:p w14:paraId="1D59A99E" w14:textId="77777777" w:rsidR="009B1CC6" w:rsidRPr="001B54C3" w:rsidRDefault="009B1CC6" w:rsidP="001B28EA">
      <w:pPr>
        <w:pStyle w:val="BodyText"/>
      </w:pPr>
      <w:r w:rsidRPr="001B54C3">
        <w:t xml:space="preserve">The status code for all batteries SHALL be 'completed' </w:t>
      </w:r>
    </w:p>
    <w:p w14:paraId="13CCDE9B" w14:textId="77777777" w:rsidR="009B1CC6" w:rsidRPr="001B54C3" w:rsidRDefault="009B1CC6" w:rsidP="009B1CC6">
      <w:pPr>
        <w:pStyle w:val="Heading5"/>
        <w:rPr>
          <w:noProof w:val="0"/>
          <w:lang w:val="en-US"/>
        </w:rPr>
      </w:pPr>
      <w:bookmarkStart w:id="1711" w:name="_Toc302033005"/>
      <w:bookmarkStart w:id="1712" w:name="_Toc302033838"/>
      <w:bookmarkStart w:id="1713" w:name="_Toc466555566"/>
      <w:r w:rsidRPr="001B54C3">
        <w:rPr>
          <w:noProof w:val="0"/>
          <w:lang w:val="en-US"/>
        </w:rPr>
        <w:t>6.4.4.</w:t>
      </w:r>
      <w:r w:rsidR="00057419" w:rsidRPr="001B54C3">
        <w:rPr>
          <w:noProof w:val="0"/>
          <w:lang w:val="en-US"/>
        </w:rPr>
        <w:t>55</w:t>
      </w:r>
      <w:r w:rsidRPr="001B54C3">
        <w:rPr>
          <w:noProof w:val="0"/>
          <w:lang w:val="en-US"/>
        </w:rPr>
        <w:t>.8 &lt;component&gt;</w:t>
      </w:r>
      <w:bookmarkEnd w:id="1711"/>
      <w:bookmarkEnd w:id="1712"/>
      <w:bookmarkEnd w:id="1713"/>
      <w:r w:rsidRPr="001B54C3">
        <w:rPr>
          <w:noProof w:val="0"/>
          <w:lang w:val="en-US"/>
        </w:rPr>
        <w:t xml:space="preserve"> </w:t>
      </w:r>
    </w:p>
    <w:p w14:paraId="3584895F" w14:textId="77777777" w:rsidR="009B1CC6" w:rsidRPr="001B54C3" w:rsidRDefault="009B1CC6" w:rsidP="001B28EA">
      <w:pPr>
        <w:pStyle w:val="BodyText"/>
      </w:pPr>
      <w:r w:rsidRPr="001B54C3">
        <w:rPr>
          <w:rStyle w:val="BodyTextChar"/>
        </w:rPr>
        <w:t>The battery is made of several component Simple Observations</w:t>
      </w:r>
      <w:r w:rsidRPr="001B54C3">
        <w:t xml:space="preserve">. </w:t>
      </w:r>
      <w:r w:rsidRPr="001B54C3">
        <w:rPr>
          <w:rStyle w:val="BodyTextChar"/>
        </w:rPr>
        <w:t xml:space="preserve">The observation values SHALL be constrained to those coded values and descriptions described by the JCIH-EHDI Risk Indicators for Hearing Loss (LOINC®) Value Set (1.3.6.1.4.1.19376.1.7.3.1.1.15.2.24). </w:t>
      </w:r>
    </w:p>
    <w:p w14:paraId="3896C9AB" w14:textId="77777777" w:rsidR="00EE6AE2" w:rsidRPr="001B54C3" w:rsidRDefault="00EE6AE2" w:rsidP="001B28EA">
      <w:pPr>
        <w:pStyle w:val="BodyText"/>
      </w:pPr>
    </w:p>
    <w:p w14:paraId="0BC37BE4" w14:textId="77777777" w:rsidR="00D85EE7" w:rsidRPr="001B54C3" w:rsidRDefault="00D85EE7" w:rsidP="00D85EE7">
      <w:pPr>
        <w:pStyle w:val="EditorInstructions"/>
      </w:pPr>
      <w:r w:rsidRPr="001B54C3">
        <w:t>Add Section 6.3.4.</w:t>
      </w:r>
      <w:r w:rsidR="00057419" w:rsidRPr="001B54C3">
        <w:t>56</w:t>
      </w:r>
      <w:r w:rsidRPr="001B54C3">
        <w:t>.</w:t>
      </w:r>
      <w:r w:rsidR="00B47908" w:rsidRPr="001B54C3">
        <w:t xml:space="preserve"> (</w:t>
      </w:r>
      <w:r w:rsidRPr="001B54C3">
        <w:t>Added 2011-0</w:t>
      </w:r>
      <w:r w:rsidR="00B47908" w:rsidRPr="001B54C3">
        <w:t xml:space="preserve">9 </w:t>
      </w:r>
      <w:r w:rsidRPr="001B54C3">
        <w:t xml:space="preserve">from QRPH PRPH-Ca </w:t>
      </w:r>
      <w:r w:rsidR="003C4B67" w:rsidRPr="001B54C3">
        <w:t>Profile</w:t>
      </w:r>
      <w:r w:rsidR="00125C21" w:rsidRPr="001B54C3">
        <w:t>.</w:t>
      </w:r>
      <w:r w:rsidR="00B47908" w:rsidRPr="001B54C3">
        <w:t>)</w:t>
      </w:r>
    </w:p>
    <w:p w14:paraId="65749A57" w14:textId="77777777" w:rsidR="00D85EE7" w:rsidRPr="001B54C3" w:rsidRDefault="00D85EE7" w:rsidP="001B28EA">
      <w:pPr>
        <w:pStyle w:val="Heading4"/>
        <w:rPr>
          <w:noProof w:val="0"/>
        </w:rPr>
      </w:pPr>
      <w:bookmarkStart w:id="1714" w:name="_Toc302138132"/>
      <w:bookmarkStart w:id="1715" w:name="_Toc466555567"/>
      <w:r w:rsidRPr="001B54C3">
        <w:rPr>
          <w:noProof w:val="0"/>
        </w:rPr>
        <w:t>6.3.4.</w:t>
      </w:r>
      <w:r w:rsidR="00057419" w:rsidRPr="001B54C3">
        <w:rPr>
          <w:noProof w:val="0"/>
        </w:rPr>
        <w:t>56</w:t>
      </w:r>
      <w:r w:rsidRPr="001B54C3">
        <w:rPr>
          <w:noProof w:val="0"/>
        </w:rPr>
        <w:t xml:space="preserve"> Cancer Diagnosis </w:t>
      </w:r>
      <w:bookmarkEnd w:id="1714"/>
      <w:r w:rsidR="00125C21" w:rsidRPr="001B54C3">
        <w:rPr>
          <w:noProof w:val="0"/>
        </w:rPr>
        <w:t>Entry 1.3.6.1.4.1.19376.1.7.3.1.4.14.1</w:t>
      </w:r>
      <w:bookmarkEnd w:id="1715"/>
      <w:r w:rsidRPr="001B54C3">
        <w:rPr>
          <w:noProof w:val="0"/>
        </w:rPr>
        <w:t xml:space="preserve"> </w:t>
      </w:r>
    </w:p>
    <w:p w14:paraId="4551E481" w14:textId="77777777" w:rsidR="00D85EE7" w:rsidRPr="001B54C3" w:rsidRDefault="00D85EE7" w:rsidP="00D85EE7">
      <w:pPr>
        <w:pStyle w:val="BodyText"/>
      </w:pPr>
      <w:r w:rsidRPr="001B54C3">
        <w:t xml:space="preserve">A Cancer Diagnosis entry collects details of the patient’s cancer diagnosis, including histology, behavior, primary site, laterality, diagnosis date, TNM Stage, and Best Method of Confirmation. </w:t>
      </w:r>
    </w:p>
    <w:p w14:paraId="71B80E17" w14:textId="77777777" w:rsidR="00D85EE7" w:rsidRPr="001B54C3" w:rsidRDefault="00D85EE7" w:rsidP="001B28EA">
      <w:pPr>
        <w:pStyle w:val="Heading5"/>
        <w:rPr>
          <w:noProof w:val="0"/>
          <w:lang w:val="en-US"/>
        </w:rPr>
      </w:pPr>
      <w:bookmarkStart w:id="1716" w:name="_Toc302138133"/>
      <w:bookmarkStart w:id="1717" w:name="_Toc466555568"/>
      <w:r w:rsidRPr="001B54C3">
        <w:rPr>
          <w:noProof w:val="0"/>
          <w:lang w:val="en-US"/>
        </w:rPr>
        <w:t>6.3.4.</w:t>
      </w:r>
      <w:r w:rsidR="00057419" w:rsidRPr="001B54C3">
        <w:rPr>
          <w:noProof w:val="0"/>
          <w:lang w:val="en-US"/>
        </w:rPr>
        <w:t>56</w:t>
      </w:r>
      <w:r w:rsidRPr="001B54C3">
        <w:rPr>
          <w:noProof w:val="0"/>
          <w:lang w:val="en-US"/>
        </w:rPr>
        <w:t>.1 Parent Template</w:t>
      </w:r>
      <w:bookmarkEnd w:id="1716"/>
      <w:bookmarkEnd w:id="1717"/>
    </w:p>
    <w:p w14:paraId="3D017168" w14:textId="77777777" w:rsidR="00D85EE7" w:rsidRPr="001B54C3" w:rsidRDefault="00D85EE7" w:rsidP="00D85EE7">
      <w:pPr>
        <w:pStyle w:val="BodyText"/>
        <w:rPr>
          <w:lang w:eastAsia="x-none"/>
        </w:rPr>
      </w:pPr>
      <w:r w:rsidRPr="001B54C3">
        <w:rPr>
          <w:lang w:eastAsia="x-none"/>
        </w:rPr>
        <w:t>The parent of this temp</w:t>
      </w:r>
      <w:r w:rsidRPr="001B54C3">
        <w:rPr>
          <w:b/>
          <w:lang w:eastAsia="x-none"/>
        </w:rPr>
        <w:t>l</w:t>
      </w:r>
      <w:r w:rsidRPr="001B54C3">
        <w:rPr>
          <w:lang w:eastAsia="x-none"/>
        </w:rPr>
        <w:t>ate is Problem Concern Entry (1.3.6.1.4.1.19376.1.5.3.1.4.5.2).</w:t>
      </w:r>
    </w:p>
    <w:p w14:paraId="7B686FBB" w14:textId="77777777" w:rsidR="00D85EE7" w:rsidRPr="001B54C3" w:rsidRDefault="00D85EE7" w:rsidP="001B28EA">
      <w:pPr>
        <w:pStyle w:val="Heading5"/>
        <w:rPr>
          <w:noProof w:val="0"/>
          <w:lang w:val="en-US"/>
        </w:rPr>
      </w:pPr>
      <w:bookmarkStart w:id="1718" w:name="_Toc302120507"/>
      <w:bookmarkStart w:id="1719" w:name="_Toc302121078"/>
      <w:bookmarkStart w:id="1720" w:name="_6.3.4.Y.2_Specification"/>
      <w:bookmarkStart w:id="1721" w:name="_Toc302138134"/>
      <w:bookmarkStart w:id="1722" w:name="_Toc466555569"/>
      <w:bookmarkEnd w:id="1718"/>
      <w:bookmarkEnd w:id="1719"/>
      <w:bookmarkEnd w:id="1720"/>
      <w:r w:rsidRPr="001B54C3">
        <w:rPr>
          <w:noProof w:val="0"/>
          <w:lang w:val="en-US"/>
        </w:rPr>
        <w:lastRenderedPageBreak/>
        <w:t>6.3.4.</w:t>
      </w:r>
      <w:r w:rsidR="00057419" w:rsidRPr="001B54C3">
        <w:rPr>
          <w:noProof w:val="0"/>
          <w:lang w:val="en-US"/>
        </w:rPr>
        <w:t>56</w:t>
      </w:r>
      <w:r w:rsidRPr="001B54C3">
        <w:rPr>
          <w:noProof w:val="0"/>
          <w:lang w:val="en-US"/>
        </w:rPr>
        <w:t>.2 Specification</w:t>
      </w:r>
      <w:bookmarkEnd w:id="1721"/>
      <w:bookmarkEnd w:id="1722"/>
    </w:p>
    <w:p w14:paraId="709347AD" w14:textId="77777777" w:rsidR="00D85EE7" w:rsidRPr="001B54C3" w:rsidRDefault="00D85EE7" w:rsidP="001B28EA">
      <w:pPr>
        <w:pStyle w:val="XMLFragment"/>
        <w:rPr>
          <w:noProof w:val="0"/>
          <w:highlight w:val="white"/>
        </w:rPr>
      </w:pPr>
      <w:r w:rsidRPr="001B54C3">
        <w:rPr>
          <w:noProof w:val="0"/>
          <w:highlight w:val="white"/>
        </w:rPr>
        <w:t>&lt;section&gt;</w:t>
      </w:r>
    </w:p>
    <w:p w14:paraId="5D31A3AB"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t xml:space="preserve">&lt;templateId root="2.16.840.1.113883.10.20.1.11"/&gt; </w:t>
      </w:r>
    </w:p>
    <w:p w14:paraId="5460BFA5"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t xml:space="preserve">&lt;templateId root="1.3.6.1.4.1.19376.1.5.3.1.3.6"/&gt; </w:t>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&lt;templateId root="1.3.6.1.4.1.19376.1.7.3.1.3.14.1"/&gt;</w:t>
      </w:r>
    </w:p>
    <w:p w14:paraId="1EA505B2"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t>&lt;title&gt;"Cancer Diagnosis"&lt;/title&gt;</w:t>
      </w:r>
    </w:p>
    <w:p w14:paraId="3BD82E98"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t>&lt;text&gt;"Malignant melanoma of the left leg, Stage 1"&lt;/text&gt;</w:t>
      </w:r>
    </w:p>
    <w:p w14:paraId="6F804825"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t>&lt;entry&gt;</w:t>
      </w:r>
    </w:p>
    <w:p w14:paraId="275CA5DC"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t>&lt;act classCode='ACT' moodCode='EVN'&gt;</w:t>
      </w:r>
    </w:p>
    <w:p w14:paraId="2853AA7C" w14:textId="77777777" w:rsidR="00D85EE7" w:rsidRPr="000A6AA8" w:rsidRDefault="00D85EE7" w:rsidP="001B28EA">
      <w:pPr>
        <w:pStyle w:val="XMLFragment"/>
        <w:rPr>
          <w:noProof w:val="0"/>
          <w:highlight w:val="white"/>
          <w:lang w:val="nl-NL"/>
          <w:rPrChange w:id="1723" w:author="Michael Clifton" w:date="2018-10-11T09:58:00Z">
            <w:rPr>
              <w:noProof w:val="0"/>
              <w:highlight w:val="white"/>
            </w:rPr>
          </w:rPrChange>
        </w:rPr>
      </w:pPr>
      <w:r w:rsidRPr="001B54C3">
        <w:rPr>
          <w:noProof w:val="0"/>
          <w:highlight w:val="white"/>
        </w:rPr>
        <w:tab/>
      </w:r>
      <w:r w:rsidRPr="001B54C3">
        <w:rPr>
          <w:noProof w:val="0"/>
          <w:highlight w:val="white"/>
        </w:rPr>
        <w:tab/>
      </w:r>
      <w:r w:rsidRPr="001B54C3">
        <w:rPr>
          <w:noProof w:val="0"/>
          <w:highlight w:val="white"/>
        </w:rPr>
        <w:tab/>
      </w:r>
      <w:r w:rsidRPr="000A6AA8">
        <w:rPr>
          <w:noProof w:val="0"/>
          <w:highlight w:val="white"/>
          <w:lang w:val="nl-NL"/>
          <w:rPrChange w:id="1724" w:author="Michael Clifton" w:date="2018-10-11T09:58:00Z">
            <w:rPr>
              <w:noProof w:val="0"/>
              <w:highlight w:val="white"/>
            </w:rPr>
          </w:rPrChange>
        </w:rPr>
        <w:t xml:space="preserve">&lt;templateId root='2.16.840.1.113883.10.20.1.27'/&gt; </w:t>
      </w:r>
    </w:p>
    <w:p w14:paraId="2CC02E6A" w14:textId="77777777" w:rsidR="00D85EE7" w:rsidRPr="000A6AA8" w:rsidRDefault="00D85EE7" w:rsidP="001B28EA">
      <w:pPr>
        <w:pStyle w:val="XMLFragment"/>
        <w:rPr>
          <w:noProof w:val="0"/>
          <w:highlight w:val="white"/>
          <w:lang w:val="nl-NL"/>
          <w:rPrChange w:id="1725" w:author="Michael Clifton" w:date="2018-10-11T09:58:00Z">
            <w:rPr>
              <w:noProof w:val="0"/>
              <w:highlight w:val="white"/>
            </w:rPr>
          </w:rPrChange>
        </w:rPr>
      </w:pPr>
      <w:r w:rsidRPr="000A6AA8">
        <w:rPr>
          <w:noProof w:val="0"/>
          <w:highlight w:val="white"/>
          <w:lang w:val="nl-NL"/>
          <w:rPrChange w:id="1726" w:author="Michael Clifton" w:date="2018-10-11T09:58:00Z">
            <w:rPr>
              <w:noProof w:val="0"/>
              <w:highlight w:val="white"/>
            </w:rPr>
          </w:rPrChange>
        </w:rPr>
        <w:tab/>
      </w:r>
      <w:r w:rsidRPr="000A6AA8">
        <w:rPr>
          <w:noProof w:val="0"/>
          <w:highlight w:val="white"/>
          <w:lang w:val="nl-NL"/>
          <w:rPrChange w:id="1727" w:author="Michael Clifton" w:date="2018-10-11T09:58:00Z">
            <w:rPr>
              <w:noProof w:val="0"/>
              <w:highlight w:val="white"/>
            </w:rPr>
          </w:rPrChange>
        </w:rPr>
        <w:tab/>
      </w:r>
      <w:r w:rsidRPr="000A6AA8">
        <w:rPr>
          <w:noProof w:val="0"/>
          <w:highlight w:val="white"/>
          <w:lang w:val="nl-NL"/>
          <w:rPrChange w:id="1728" w:author="Michael Clifton" w:date="2018-10-11T09:58:00Z">
            <w:rPr>
              <w:noProof w:val="0"/>
              <w:highlight w:val="white"/>
            </w:rPr>
          </w:rPrChange>
        </w:rPr>
        <w:tab/>
        <w:t>&lt;templateId root='1.3.6.1.4.1.19376.1.5.3.1.4.5.2'/&gt;</w:t>
      </w:r>
    </w:p>
    <w:p w14:paraId="63C16A67" w14:textId="77777777" w:rsidR="00D85EE7" w:rsidRPr="001B54C3" w:rsidRDefault="00D85EE7" w:rsidP="001B28EA">
      <w:pPr>
        <w:pStyle w:val="XMLFragment"/>
        <w:rPr>
          <w:noProof w:val="0"/>
          <w:highlight w:val="white"/>
        </w:rPr>
      </w:pPr>
      <w:r w:rsidRPr="000A6AA8">
        <w:rPr>
          <w:noProof w:val="0"/>
          <w:highlight w:val="white"/>
          <w:lang w:val="nl-NL"/>
          <w:rPrChange w:id="1729" w:author="Michael Clifton" w:date="2018-10-11T09:58:00Z">
            <w:rPr>
              <w:noProof w:val="0"/>
              <w:highlight w:val="white"/>
            </w:rPr>
          </w:rPrChange>
        </w:rPr>
        <w:tab/>
      </w:r>
      <w:r w:rsidRPr="000A6AA8">
        <w:rPr>
          <w:noProof w:val="0"/>
          <w:highlight w:val="white"/>
          <w:lang w:val="nl-NL"/>
          <w:rPrChange w:id="1730" w:author="Michael Clifton" w:date="2018-10-11T09:58:00Z">
            <w:rPr>
              <w:noProof w:val="0"/>
              <w:highlight w:val="white"/>
            </w:rPr>
          </w:rPrChange>
        </w:rPr>
        <w:tab/>
      </w:r>
      <w:r w:rsidRPr="000A6AA8">
        <w:rPr>
          <w:noProof w:val="0"/>
          <w:highlight w:val="white"/>
          <w:lang w:val="nl-NL"/>
          <w:rPrChange w:id="1731" w:author="Michael Clifton" w:date="2018-10-11T09:58:00Z">
            <w:rPr>
              <w:noProof w:val="0"/>
              <w:highlight w:val="white"/>
            </w:rPr>
          </w:rPrChange>
        </w:rPr>
        <w:tab/>
      </w:r>
      <w:r w:rsidRPr="001B54C3">
        <w:rPr>
          <w:noProof w:val="0"/>
          <w:highlight w:val="white"/>
        </w:rPr>
        <w:t>&lt;code nullFlavor='NA'/&gt;</w:t>
      </w:r>
    </w:p>
    <w:p w14:paraId="0E1BDFB7"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t>&lt;statusCode code='active'/&gt;</w:t>
      </w:r>
    </w:p>
    <w:p w14:paraId="5E623157"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t xml:space="preserve">&lt;effectiveTime&gt; </w:t>
      </w:r>
    </w:p>
    <w:p w14:paraId="780BC9D8"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&lt;low value='20110101'/&gt;</w:t>
      </w:r>
    </w:p>
    <w:p w14:paraId="774B4B3E"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&lt;high nullFlavor="NA" /&gt;</w:t>
      </w:r>
    </w:p>
    <w:p w14:paraId="1E927965"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t>&lt;/effectiveTime&gt;</w:t>
      </w:r>
    </w:p>
    <w:p w14:paraId="7447D282"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t>&lt;entryRelationship typeCode="SUBJ" inversionInd="false" &gt;</w:t>
      </w:r>
    </w:p>
    <w:p w14:paraId="0263B5A0"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 xml:space="preserve">&lt;observation classCode='OBS' moodCode='EVN' negationInd="false"&gt; </w:t>
      </w:r>
    </w:p>
    <w:p w14:paraId="463B59EC" w14:textId="77777777" w:rsidR="00D85EE7" w:rsidRPr="000A6AA8" w:rsidRDefault="00D85EE7" w:rsidP="001B28EA">
      <w:pPr>
        <w:pStyle w:val="XMLFragment"/>
        <w:rPr>
          <w:noProof w:val="0"/>
          <w:highlight w:val="white"/>
          <w:lang w:val="nl-NL"/>
          <w:rPrChange w:id="1732" w:author="Michael Clifton" w:date="2018-10-11T09:58:00Z">
            <w:rPr>
              <w:noProof w:val="0"/>
              <w:highlight w:val="white"/>
            </w:rPr>
          </w:rPrChang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0A6AA8">
        <w:rPr>
          <w:noProof w:val="0"/>
          <w:highlight w:val="white"/>
          <w:lang w:val="nl-NL"/>
          <w:rPrChange w:id="1733" w:author="Michael Clifton" w:date="2018-10-11T09:58:00Z">
            <w:rPr>
              <w:noProof w:val="0"/>
              <w:highlight w:val="white"/>
            </w:rPr>
          </w:rPrChange>
        </w:rPr>
        <w:t xml:space="preserve">&lt;templateId root='2.16.840.1.113883.10.20.1.28'/&gt; </w:t>
      </w:r>
    </w:p>
    <w:p w14:paraId="6DF57F50" w14:textId="77777777" w:rsidR="00D85EE7" w:rsidRPr="000A6AA8" w:rsidRDefault="00D85EE7" w:rsidP="001B28EA">
      <w:pPr>
        <w:pStyle w:val="XMLFragment"/>
        <w:rPr>
          <w:noProof w:val="0"/>
          <w:highlight w:val="white"/>
          <w:lang w:val="nl-NL"/>
          <w:rPrChange w:id="1734" w:author="Michael Clifton" w:date="2018-10-11T09:58:00Z">
            <w:rPr>
              <w:noProof w:val="0"/>
              <w:highlight w:val="white"/>
            </w:rPr>
          </w:rPrChange>
        </w:rPr>
      </w:pPr>
      <w:r w:rsidRPr="000A6AA8">
        <w:rPr>
          <w:noProof w:val="0"/>
          <w:highlight w:val="white"/>
          <w:lang w:val="nl-NL"/>
          <w:rPrChange w:id="1735" w:author="Michael Clifton" w:date="2018-10-11T09:58:00Z">
            <w:rPr>
              <w:noProof w:val="0"/>
              <w:highlight w:val="white"/>
            </w:rPr>
          </w:rPrChange>
        </w:rPr>
        <w:tab/>
      </w:r>
      <w:r w:rsidRPr="000A6AA8">
        <w:rPr>
          <w:noProof w:val="0"/>
          <w:highlight w:val="white"/>
          <w:lang w:val="nl-NL"/>
          <w:rPrChange w:id="1736" w:author="Michael Clifton" w:date="2018-10-11T09:58:00Z">
            <w:rPr>
              <w:noProof w:val="0"/>
              <w:highlight w:val="white"/>
            </w:rPr>
          </w:rPrChange>
        </w:rPr>
        <w:tab/>
      </w:r>
      <w:r w:rsidRPr="000A6AA8">
        <w:rPr>
          <w:noProof w:val="0"/>
          <w:highlight w:val="white"/>
          <w:lang w:val="nl-NL"/>
          <w:rPrChange w:id="1737" w:author="Michael Clifton" w:date="2018-10-11T09:58:00Z">
            <w:rPr>
              <w:noProof w:val="0"/>
              <w:highlight w:val="white"/>
            </w:rPr>
          </w:rPrChange>
        </w:rPr>
        <w:tab/>
      </w:r>
      <w:r w:rsidRPr="000A6AA8">
        <w:rPr>
          <w:noProof w:val="0"/>
          <w:highlight w:val="white"/>
          <w:lang w:val="nl-NL"/>
          <w:rPrChange w:id="1738" w:author="Michael Clifton" w:date="2018-10-11T09:58:00Z">
            <w:rPr>
              <w:noProof w:val="0"/>
              <w:highlight w:val="white"/>
            </w:rPr>
          </w:rPrChange>
        </w:rPr>
        <w:tab/>
        <w:t>&lt;templateId root='1.3.6.1.4.1.19376.1.5.3.1.4.5'/&gt;</w:t>
      </w:r>
    </w:p>
    <w:p w14:paraId="7E2202F7" w14:textId="77777777" w:rsidR="00D85EE7" w:rsidRPr="000A6AA8" w:rsidRDefault="00D85EE7" w:rsidP="001B28EA">
      <w:pPr>
        <w:pStyle w:val="XMLFragment"/>
        <w:rPr>
          <w:noProof w:val="0"/>
          <w:highlight w:val="white"/>
          <w:lang w:val="nl-NL"/>
          <w:rPrChange w:id="1739" w:author="Michael Clifton" w:date="2018-10-11T09:58:00Z">
            <w:rPr>
              <w:noProof w:val="0"/>
              <w:highlight w:val="white"/>
            </w:rPr>
          </w:rPrChange>
        </w:rPr>
      </w:pPr>
      <w:r w:rsidRPr="000A6AA8">
        <w:rPr>
          <w:noProof w:val="0"/>
          <w:highlight w:val="white"/>
          <w:lang w:val="nl-NL"/>
          <w:rPrChange w:id="1740" w:author="Michael Clifton" w:date="2018-10-11T09:58:00Z">
            <w:rPr>
              <w:noProof w:val="0"/>
              <w:highlight w:val="white"/>
            </w:rPr>
          </w:rPrChange>
        </w:rPr>
        <w:tab/>
      </w:r>
      <w:r w:rsidRPr="000A6AA8">
        <w:rPr>
          <w:noProof w:val="0"/>
          <w:highlight w:val="white"/>
          <w:lang w:val="nl-NL"/>
          <w:rPrChange w:id="1741" w:author="Michael Clifton" w:date="2018-10-11T09:58:00Z">
            <w:rPr>
              <w:noProof w:val="0"/>
              <w:highlight w:val="white"/>
            </w:rPr>
          </w:rPrChange>
        </w:rPr>
        <w:tab/>
      </w:r>
      <w:r w:rsidRPr="000A6AA8">
        <w:rPr>
          <w:noProof w:val="0"/>
          <w:highlight w:val="white"/>
          <w:lang w:val="nl-NL"/>
          <w:rPrChange w:id="1742" w:author="Michael Clifton" w:date="2018-10-11T09:58:00Z">
            <w:rPr>
              <w:noProof w:val="0"/>
              <w:highlight w:val="white"/>
            </w:rPr>
          </w:rPrChange>
        </w:rPr>
        <w:tab/>
      </w:r>
      <w:r w:rsidRPr="000A6AA8">
        <w:rPr>
          <w:noProof w:val="0"/>
          <w:highlight w:val="white"/>
          <w:lang w:val="nl-NL"/>
          <w:rPrChange w:id="1743" w:author="Michael Clifton" w:date="2018-10-11T09:58:00Z">
            <w:rPr>
              <w:noProof w:val="0"/>
              <w:highlight w:val="white"/>
            </w:rPr>
          </w:rPrChange>
        </w:rPr>
        <w:tab/>
        <w:t>&lt;templateId root="1.3.6.1.4.1.19376.1.7.3.1.4.14.1"/&gt;</w:t>
      </w:r>
    </w:p>
    <w:p w14:paraId="79D8B4F0" w14:textId="77777777" w:rsidR="00D85EE7" w:rsidRPr="000A6AA8" w:rsidRDefault="00D85EE7" w:rsidP="001B28EA">
      <w:pPr>
        <w:pStyle w:val="XMLFragment"/>
        <w:rPr>
          <w:noProof w:val="0"/>
          <w:highlight w:val="white"/>
          <w:lang w:val="nl-NL"/>
          <w:rPrChange w:id="1744" w:author="Michael Clifton" w:date="2018-10-11T09:58:00Z">
            <w:rPr>
              <w:noProof w:val="0"/>
              <w:highlight w:val="white"/>
            </w:rPr>
          </w:rPrChange>
        </w:rPr>
      </w:pPr>
      <w:r w:rsidRPr="000A6AA8">
        <w:rPr>
          <w:noProof w:val="0"/>
          <w:highlight w:val="white"/>
          <w:lang w:val="nl-NL"/>
          <w:rPrChange w:id="1745" w:author="Michael Clifton" w:date="2018-10-11T09:58:00Z">
            <w:rPr>
              <w:noProof w:val="0"/>
              <w:highlight w:val="white"/>
            </w:rPr>
          </w:rPrChange>
        </w:rPr>
        <w:tab/>
      </w:r>
      <w:r w:rsidRPr="000A6AA8">
        <w:rPr>
          <w:noProof w:val="0"/>
          <w:highlight w:val="white"/>
          <w:lang w:val="nl-NL"/>
          <w:rPrChange w:id="1746" w:author="Michael Clifton" w:date="2018-10-11T09:58:00Z">
            <w:rPr>
              <w:noProof w:val="0"/>
              <w:highlight w:val="white"/>
            </w:rPr>
          </w:rPrChange>
        </w:rPr>
        <w:tab/>
      </w:r>
      <w:r w:rsidRPr="000A6AA8">
        <w:rPr>
          <w:noProof w:val="0"/>
          <w:highlight w:val="white"/>
          <w:lang w:val="nl-NL"/>
          <w:rPrChange w:id="1747" w:author="Michael Clifton" w:date="2018-10-11T09:58:00Z">
            <w:rPr>
              <w:noProof w:val="0"/>
              <w:highlight w:val="white"/>
            </w:rPr>
          </w:rPrChange>
        </w:rPr>
        <w:tab/>
      </w:r>
      <w:r w:rsidRPr="000A6AA8">
        <w:rPr>
          <w:noProof w:val="0"/>
          <w:highlight w:val="white"/>
          <w:lang w:val="nl-NL"/>
          <w:rPrChange w:id="1748" w:author="Michael Clifton" w:date="2018-10-11T09:58:00Z">
            <w:rPr>
              <w:noProof w:val="0"/>
              <w:highlight w:val="white"/>
            </w:rPr>
          </w:rPrChange>
        </w:rPr>
        <w:tab/>
        <w:t>&lt;code code="282291009" codeSystem="2.16.840.1.113883.6.96" codeSystemName="SNOMED CT" displayName="Diagnosis"/&gt;</w:t>
      </w:r>
    </w:p>
    <w:p w14:paraId="09A25B18" w14:textId="77777777" w:rsidR="00D85EE7" w:rsidRPr="001B54C3" w:rsidRDefault="00D85EE7" w:rsidP="001B28EA">
      <w:pPr>
        <w:pStyle w:val="XMLFragment"/>
        <w:rPr>
          <w:noProof w:val="0"/>
          <w:highlight w:val="white"/>
        </w:rPr>
      </w:pPr>
      <w:r w:rsidRPr="000A6AA8">
        <w:rPr>
          <w:noProof w:val="0"/>
          <w:highlight w:val="white"/>
          <w:lang w:val="nl-NL"/>
          <w:rPrChange w:id="1749" w:author="Michael Clifton" w:date="2018-10-11T09:58:00Z">
            <w:rPr>
              <w:noProof w:val="0"/>
              <w:highlight w:val="white"/>
            </w:rPr>
          </w:rPrChange>
        </w:rPr>
        <w:tab/>
      </w:r>
      <w:r w:rsidRPr="000A6AA8">
        <w:rPr>
          <w:noProof w:val="0"/>
          <w:highlight w:val="white"/>
          <w:lang w:val="nl-NL"/>
          <w:rPrChange w:id="1750" w:author="Michael Clifton" w:date="2018-10-11T09:58:00Z">
            <w:rPr>
              <w:noProof w:val="0"/>
              <w:highlight w:val="white"/>
            </w:rPr>
          </w:rPrChange>
        </w:rPr>
        <w:tab/>
      </w:r>
      <w:r w:rsidRPr="000A6AA8">
        <w:rPr>
          <w:noProof w:val="0"/>
          <w:highlight w:val="white"/>
          <w:lang w:val="nl-NL"/>
          <w:rPrChange w:id="1751" w:author="Michael Clifton" w:date="2018-10-11T09:58:00Z">
            <w:rPr>
              <w:noProof w:val="0"/>
              <w:highlight w:val="white"/>
            </w:rPr>
          </w:rPrChange>
        </w:rPr>
        <w:tab/>
      </w:r>
      <w:r w:rsidRPr="000A6AA8">
        <w:rPr>
          <w:noProof w:val="0"/>
          <w:highlight w:val="white"/>
          <w:lang w:val="nl-NL"/>
          <w:rPrChange w:id="1752" w:author="Michael Clifton" w:date="2018-10-11T09:58:00Z">
            <w:rPr>
              <w:noProof w:val="0"/>
              <w:highlight w:val="white"/>
            </w:rPr>
          </w:rPrChange>
        </w:rPr>
        <w:tab/>
      </w:r>
      <w:r w:rsidRPr="001B54C3">
        <w:rPr>
          <w:noProof w:val="0"/>
          <w:highlight w:val="white"/>
        </w:rPr>
        <w:t>&lt;text&gt;&lt;reference value="" &gt;&lt;/reference&gt;&lt;/text&gt;</w:t>
      </w:r>
    </w:p>
    <w:p w14:paraId="348D5D98"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&lt;statusCode code="completed"/&gt;</w:t>
      </w:r>
    </w:p>
    <w:p w14:paraId="2E4C5AB3"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&lt;effectiveTime&gt;</w:t>
      </w:r>
    </w:p>
    <w:p w14:paraId="42404DA2"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 xml:space="preserve">&lt;low value="20110101"/&gt; </w:t>
      </w:r>
    </w:p>
    <w:p w14:paraId="37EF1A11"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&lt;high nullFlavor="NI"/&gt;</w:t>
      </w:r>
    </w:p>
    <w:p w14:paraId="6AC7CC53"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&lt;/effectiveTime&gt;</w:t>
      </w:r>
    </w:p>
    <w:p w14:paraId="0DF6774E" w14:textId="77777777" w:rsidR="00D85EE7" w:rsidRPr="001B54C3" w:rsidRDefault="00D85EE7" w:rsidP="001B28EA">
      <w:pPr>
        <w:pStyle w:val="XMLFragment"/>
        <w:rPr>
          <w:noProof w:val="0"/>
          <w:highlight w:val="white"/>
        </w:rPr>
      </w:pPr>
      <w:r w:rsidRPr="001B54C3">
        <w:rPr>
          <w:noProof w:val="0"/>
          <w:highlight w:val="white"/>
        </w:rPr>
        <w:t>&lt;!--The &lt;value&gt; is the condition that was found.--&gt;</w:t>
      </w:r>
    </w:p>
    <w:p w14:paraId="434B9539"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&lt;value xsi:type="CD" code="8742" codeSystem="2.16.840.1.113883.3.520.3.2" codeSystemName="NAACCR Histologic Type" displayName="Lentigo Maligna" &gt;</w:t>
      </w:r>
    </w:p>
    <w:p w14:paraId="45A873CA" w14:textId="77777777" w:rsidR="00D85EE7" w:rsidRPr="001B54C3" w:rsidRDefault="00D85EE7" w:rsidP="001B28EA">
      <w:pPr>
        <w:pStyle w:val="XMLFragment"/>
        <w:rPr>
          <w:noProof w:val="0"/>
          <w:highlight w:val="white"/>
        </w:rPr>
      </w:pPr>
    </w:p>
    <w:p w14:paraId="6A6EDC2E" w14:textId="77777777" w:rsidR="00D85EE7" w:rsidRPr="001B54C3" w:rsidRDefault="00D85EE7" w:rsidP="001B28EA">
      <w:pPr>
        <w:pStyle w:val="XMLFragment"/>
        <w:rPr>
          <w:noProof w:val="0"/>
          <w:highlight w:val="white"/>
        </w:rPr>
      </w:pPr>
      <w:r w:rsidRPr="001B54C3">
        <w:rPr>
          <w:noProof w:val="0"/>
          <w:highlight w:val="white"/>
        </w:rPr>
        <w:t>&lt;!--Behavior Qualifier--&gt;</w:t>
      </w:r>
    </w:p>
    <w:p w14:paraId="3A01BBB6"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&lt;qualifier&gt;</w:t>
      </w:r>
    </w:p>
    <w:p w14:paraId="6F8AF747"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&lt;name code="31206-6" codeSystem="2.16.840.1.113883.6.1" codeSystemName="LOINC" displayName="Behavior ICD-O-3"/&gt;</w:t>
      </w:r>
    </w:p>
    <w:p w14:paraId="413D478B"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&lt;value code="2" codeSystem="2.16.840.1.113883.3.520.3.14" codeSystemName="NAACCR Behavior Code" displayName="In Situ"/&gt;</w:t>
      </w:r>
    </w:p>
    <w:p w14:paraId="66EE76EF"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&lt;/qualifier&gt;</w:t>
      </w:r>
    </w:p>
    <w:p w14:paraId="6555AE0D"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&lt;qualifier&gt;</w:t>
      </w:r>
    </w:p>
    <w:p w14:paraId="230312E6" w14:textId="77777777" w:rsidR="00D85EE7" w:rsidRPr="001B54C3" w:rsidRDefault="00D85EE7" w:rsidP="001B28EA">
      <w:pPr>
        <w:pStyle w:val="XMLFragment"/>
        <w:rPr>
          <w:noProof w:val="0"/>
          <w:highlight w:val="white"/>
        </w:rPr>
      </w:pPr>
    </w:p>
    <w:p w14:paraId="47F8C3CB" w14:textId="77777777" w:rsidR="00D85EE7" w:rsidRPr="001B54C3" w:rsidRDefault="00D85EE7" w:rsidP="001B28EA">
      <w:pPr>
        <w:pStyle w:val="XMLFragment"/>
        <w:rPr>
          <w:noProof w:val="0"/>
          <w:highlight w:val="white"/>
        </w:rPr>
      </w:pPr>
      <w:r w:rsidRPr="001B54C3">
        <w:rPr>
          <w:noProof w:val="0"/>
          <w:highlight w:val="white"/>
        </w:rPr>
        <w:t>&lt;!--Best Method of Diagnosis Qualifier--&gt;</w:t>
      </w:r>
    </w:p>
    <w:p w14:paraId="2D7C0C1A"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&lt;name code="21861-0" codeSystem="2.16.840.1.113883.6.1" codeSystemName="LOINC" displayName="Diagnostic Confirmation"/&gt;</w:t>
      </w:r>
    </w:p>
    <w:p w14:paraId="0AE9149F"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&lt;value xsi:type="CD" code="2" codeSystem="2.16.840.1.113883.3.520.3.3" codeSystemName="NAACCR Diagnostic Confirmation" displayName="Positive cytology, no positive histology"/&gt;</w:t>
      </w:r>
    </w:p>
    <w:p w14:paraId="2AC8BCB4"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&lt;/qualifier&gt;</w:t>
      </w:r>
    </w:p>
    <w:p w14:paraId="71FC0DEB"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&lt;/value&gt;</w:t>
      </w:r>
    </w:p>
    <w:p w14:paraId="6DAEE9FA" w14:textId="77777777" w:rsidR="00D85EE7" w:rsidRPr="001B54C3" w:rsidRDefault="00D85EE7" w:rsidP="001B28EA">
      <w:pPr>
        <w:pStyle w:val="XMLFragment"/>
        <w:rPr>
          <w:noProof w:val="0"/>
          <w:highlight w:val="white"/>
        </w:rPr>
      </w:pPr>
    </w:p>
    <w:p w14:paraId="6A531487" w14:textId="77777777" w:rsidR="00D85EE7" w:rsidRPr="001B54C3" w:rsidRDefault="00D85EE7" w:rsidP="001B28EA">
      <w:pPr>
        <w:pStyle w:val="XMLFragment"/>
        <w:rPr>
          <w:noProof w:val="0"/>
          <w:highlight w:val="white"/>
        </w:rPr>
      </w:pPr>
      <w:r w:rsidRPr="001B54C3">
        <w:rPr>
          <w:noProof w:val="0"/>
          <w:highlight w:val="white"/>
        </w:rPr>
        <w:t>&lt;!--Primary Site --&gt;</w:t>
      </w:r>
    </w:p>
    <w:p w14:paraId="104770DD"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&lt;targetSiteCode code="C447" codeSystem="2.16.840.1.113883.6.43.1" codeSystemName="ICD-O-3 (Topography Section)" displayName="Leg"&gt;</w:t>
      </w:r>
    </w:p>
    <w:p w14:paraId="1FC17E64" w14:textId="77777777" w:rsidR="00D85EE7" w:rsidRPr="001B54C3" w:rsidRDefault="00D85EE7" w:rsidP="001B28EA">
      <w:pPr>
        <w:pStyle w:val="XMLFragment"/>
        <w:rPr>
          <w:noProof w:val="0"/>
          <w:highlight w:val="white"/>
        </w:rPr>
      </w:pPr>
    </w:p>
    <w:p w14:paraId="5D1A8D54" w14:textId="77777777" w:rsidR="00D85EE7" w:rsidRPr="001B54C3" w:rsidRDefault="00D85EE7" w:rsidP="001B28EA">
      <w:pPr>
        <w:pStyle w:val="XMLFragment"/>
        <w:rPr>
          <w:noProof w:val="0"/>
          <w:highlight w:val="white"/>
        </w:rPr>
      </w:pPr>
      <w:r w:rsidRPr="001B54C3">
        <w:rPr>
          <w:noProof w:val="0"/>
          <w:highlight w:val="white"/>
        </w:rPr>
        <w:t>&lt;!--Laterality--&gt;</w:t>
      </w:r>
    </w:p>
    <w:p w14:paraId="5EACC8E6"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&lt;qualifier&gt;</w:t>
      </w:r>
    </w:p>
    <w:p w14:paraId="25A40349"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&lt;name code="20228-3" codeSystem="2.16.840.1.113883.6.1" codeSystemName="LOINC" displayName="Anatomic part Laterality"/&gt;</w:t>
      </w:r>
    </w:p>
    <w:p w14:paraId="201ED84B"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&lt;value code="1" codeSystem="2.16.840.1.113883.3.520.3.1" codeSystemName="NAACCR Laterality at Diagnosis" displayName="origin of primary: right"/&gt;</w:t>
      </w:r>
    </w:p>
    <w:p w14:paraId="5A5C87BE"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&lt;/qualifier&gt;</w:t>
      </w:r>
    </w:p>
    <w:p w14:paraId="2AD05D57"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&lt;/targetSiteCode&gt;</w:t>
      </w:r>
    </w:p>
    <w:p w14:paraId="169999DD"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&lt;entryRelationship typeCode="SUBJ" inversionInd="true"&gt;</w:t>
      </w:r>
    </w:p>
    <w:p w14:paraId="1DB08329" w14:textId="77777777" w:rsidR="00D85EE7" w:rsidRPr="001B54C3" w:rsidRDefault="00D85EE7" w:rsidP="001B28EA">
      <w:pPr>
        <w:pStyle w:val="XMLFragment"/>
        <w:rPr>
          <w:noProof w:val="0"/>
          <w:highlight w:val="white"/>
        </w:rPr>
      </w:pPr>
      <w:r w:rsidRPr="001B54C3">
        <w:rPr>
          <w:noProof w:val="0"/>
          <w:highlight w:val="white"/>
        </w:rPr>
        <w:t>&lt;!--TNM Stage Information--&gt;</w:t>
      </w:r>
    </w:p>
    <w:p w14:paraId="17A48780" w14:textId="77777777" w:rsidR="00D85EE7" w:rsidRPr="001B54C3" w:rsidRDefault="00D85EE7" w:rsidP="001B28EA">
      <w:pPr>
        <w:pStyle w:val="XMLFragment"/>
        <w:rPr>
          <w:noProof w:val="0"/>
          <w:highlight w:val="white"/>
        </w:rPr>
      </w:pPr>
      <w:r w:rsidRPr="001B54C3">
        <w:rPr>
          <w:noProof w:val="0"/>
          <w:highlight w:val="white"/>
        </w:rPr>
        <w:lastRenderedPageBreak/>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&lt;observation classCode="OBS" moodCode="EVN"&gt;</w:t>
      </w:r>
    </w:p>
    <w:p w14:paraId="1DEEF78B"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&lt;templateId root="1.3.6.1.4.1.19376.1.7.3.1.4.14.2"/&gt;</w:t>
      </w:r>
    </w:p>
    <w:p w14:paraId="739B5241"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&lt;code code="21908-9" displayName="TNM Clinical Stage Group" codeSystem="2.16.840.1.113883.6.1" codeSystemName="LOINC"/&gt;</w:t>
      </w:r>
    </w:p>
    <w:p w14:paraId="28AF81C0" w14:textId="77777777" w:rsidR="00D85EE7" w:rsidRPr="001B54C3" w:rsidRDefault="00D85EE7" w:rsidP="001B28EA">
      <w:pPr>
        <w:pStyle w:val="XMLFragment"/>
        <w:rPr>
          <w:noProof w:val="0"/>
          <w:highlight w:val="white"/>
        </w:rPr>
      </w:pPr>
      <w:r w:rsidRPr="001B54C3">
        <w:rPr>
          <w:noProof w:val="0"/>
          <w:highlight w:val="white"/>
        </w:rPr>
        <w:t>&lt;!-- Narrative TNM Clinical Stage --&gt;</w:t>
      </w:r>
    </w:p>
    <w:p w14:paraId="70115938"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&lt;text&gt; Stage 0 TisN0M0 &lt;/text&gt;</w:t>
      </w:r>
    </w:p>
    <w:p w14:paraId="6498BB91"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&lt;statusCode code="completed"/&gt;</w:t>
      </w:r>
    </w:p>
    <w:p w14:paraId="52609E30"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&lt;value xsi:type="CD" code="0" codeSystem="2.16.840.1.113883.3.520.3.9" codeSystemName="NAACCR TNM Clinical Stage Group" displayName="In Situ"&gt;</w:t>
      </w:r>
    </w:p>
    <w:p w14:paraId="5FA18295"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&lt;qualifier&gt;</w:t>
      </w:r>
    </w:p>
    <w:p w14:paraId="521B8497" w14:textId="77777777" w:rsidR="00D85EE7" w:rsidRPr="001B54C3" w:rsidRDefault="00D85EE7" w:rsidP="001B28EA">
      <w:pPr>
        <w:pStyle w:val="XMLFragment"/>
        <w:rPr>
          <w:noProof w:val="0"/>
          <w:highlight w:val="white"/>
        </w:rPr>
      </w:pPr>
    </w:p>
    <w:p w14:paraId="04BA755E" w14:textId="77777777" w:rsidR="00D85EE7" w:rsidRPr="001B54C3" w:rsidRDefault="00D85EE7" w:rsidP="001B28EA">
      <w:pPr>
        <w:pStyle w:val="XMLFragment"/>
        <w:rPr>
          <w:noProof w:val="0"/>
          <w:highlight w:val="white"/>
        </w:rPr>
      </w:pPr>
      <w:r w:rsidRPr="001B54C3">
        <w:rPr>
          <w:noProof w:val="0"/>
          <w:highlight w:val="white"/>
        </w:rPr>
        <w:t>&lt;!--TNM Clinical Stage Descriptor Observation --&gt;</w:t>
      </w:r>
    </w:p>
    <w:p w14:paraId="003548D5"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&lt;name code="21909-7" displayName="TNM Clinical Stage Descriptor" codeSystem="2.16.840.1.113883.6.1" codeSystemName="LOINC"/&gt;</w:t>
      </w:r>
    </w:p>
    <w:p w14:paraId="1737B0E7"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&lt;value xsi:type="CD" code="0" codeSystem="2.16.840.1.113883.3.520.3.10" codeSystemName="NAACCR TNM Clinical Stage Descriptor" displayName="None"/&gt;</w:t>
      </w:r>
    </w:p>
    <w:p w14:paraId="4E8A5720"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 xml:space="preserve">&lt;/qualifier&gt; </w:t>
      </w:r>
    </w:p>
    <w:p w14:paraId="2C3D3A3A" w14:textId="77777777" w:rsidR="00D85EE7" w:rsidRPr="001B54C3" w:rsidRDefault="00D85EE7" w:rsidP="001B28EA">
      <w:pPr>
        <w:pStyle w:val="XMLFragment"/>
        <w:rPr>
          <w:noProof w:val="0"/>
          <w:highlight w:val="white"/>
        </w:rPr>
      </w:pPr>
      <w:r w:rsidRPr="001B54C3">
        <w:rPr>
          <w:noProof w:val="0"/>
          <w:highlight w:val="white"/>
        </w:rPr>
        <w:t>&lt;!--AJCC TNM Edition Number.--&gt;</w:t>
      </w:r>
    </w:p>
    <w:p w14:paraId="43EF99B0"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&lt;qualifier&gt;</w:t>
      </w:r>
    </w:p>
    <w:p w14:paraId="59E7CDE0"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&lt;name code="21917-0" displayName="TNM Edition Number" codeSystem="2.16.840.1.113883.6.1" codeSystemName="LOINC"/&gt;</w:t>
      </w:r>
    </w:p>
    <w:p w14:paraId="2CD1FB85"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 xml:space="preserve">&lt;value xsi:type="CD" code="7" codeSystem="2.16.840.1.113883.3.520.3.5" codeSystemName="NAACCR TNM Edition Number" displayName="7th Edition"/&gt; </w:t>
      </w:r>
    </w:p>
    <w:p w14:paraId="0EAADB6F"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&lt;/qualifier&gt;</w:t>
      </w:r>
    </w:p>
    <w:p w14:paraId="4BB0FB0E"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&lt;/value&gt;</w:t>
      </w:r>
    </w:p>
    <w:p w14:paraId="5F9C17BC"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&lt;participant typeCode="PPRF"&gt;</w:t>
      </w:r>
    </w:p>
    <w:p w14:paraId="0247645D"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&lt;participantRole&gt;</w:t>
      </w:r>
    </w:p>
    <w:p w14:paraId="07E1E7D4"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&lt;code code="21910-5" codeSystem="2.16.840.1.113883.6.1" codeSystemName="LOINC" displayName="Stager.clinical Cancer"/&gt;</w:t>
      </w:r>
    </w:p>
    <w:p w14:paraId="008771A9"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&lt;playingEntity nullFlavor="NA"&gt;</w:t>
      </w:r>
    </w:p>
    <w:p w14:paraId="672008FF"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&lt;code xsi:type="CE" code="1" codeSystem="2.16.840.1.113883.3.520.3.4" codeSystemName="TNM Clinical Staged By" displayName="Managing Physician"/&gt;</w:t>
      </w:r>
    </w:p>
    <w:p w14:paraId="5305FA74"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&lt;/playingEntity&gt;</w:t>
      </w:r>
    </w:p>
    <w:p w14:paraId="27660E0E"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&lt;/participantRole&gt;</w:t>
      </w:r>
    </w:p>
    <w:p w14:paraId="113607BB"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&lt;/participant&gt;</w:t>
      </w:r>
    </w:p>
    <w:p w14:paraId="60D33FD6"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&lt;entryRelationship typeCode="COMP"&gt;</w:t>
      </w:r>
    </w:p>
    <w:p w14:paraId="2344E9B5" w14:textId="77777777" w:rsidR="00D85EE7" w:rsidRPr="001B54C3" w:rsidRDefault="00D85EE7" w:rsidP="001B28EA">
      <w:pPr>
        <w:pStyle w:val="XMLFragment"/>
        <w:rPr>
          <w:noProof w:val="0"/>
          <w:highlight w:val="white"/>
        </w:rPr>
      </w:pPr>
    </w:p>
    <w:p w14:paraId="25C68CFD" w14:textId="77777777" w:rsidR="00D85EE7" w:rsidRPr="001B54C3" w:rsidRDefault="00D85EE7" w:rsidP="001B28EA">
      <w:pPr>
        <w:pStyle w:val="XMLFragment"/>
        <w:rPr>
          <w:noProof w:val="0"/>
          <w:highlight w:val="white"/>
        </w:rPr>
      </w:pPr>
      <w:r w:rsidRPr="001B54C3">
        <w:rPr>
          <w:noProof w:val="0"/>
          <w:highlight w:val="white"/>
        </w:rPr>
        <w:t>&lt;!-- 6.3.4.62 TNM Clinical Tumor Observation--&gt;</w:t>
      </w:r>
    </w:p>
    <w:p w14:paraId="4D1B7D48"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&lt;observation classCode="OBS" moodCode="EVN"&gt;</w:t>
      </w:r>
    </w:p>
    <w:p w14:paraId="32A215EA"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&lt;templateId root="1.3.6.1.4.1.19376.1.5.3.1.4.13"/&gt;</w:t>
      </w:r>
    </w:p>
    <w:p w14:paraId="0F2F74EC"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&lt;code code="21905-5" displayName="TNM Clinical T" codeSystem="2.16.840.1.113883.6.1" codeSystemName="LOINC"/&gt;</w:t>
      </w:r>
    </w:p>
    <w:p w14:paraId="2AA53D14"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&lt;statusCode code="completed"/&gt;</w:t>
      </w:r>
    </w:p>
    <w:p w14:paraId="2024FCB6"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&lt;value xsi:type="CD" code="Tis" codeSystem="2.16.840.1.113883.3.520.3.6" codeSystemName="NAACCR TNM Clinical Tumor" displayName="In Situ"/&gt;</w:t>
      </w:r>
    </w:p>
    <w:p w14:paraId="45FFA0CB"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&lt;/observation&gt;</w:t>
      </w:r>
    </w:p>
    <w:p w14:paraId="7AC85AF1"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&lt;/entryRelationship&gt;</w:t>
      </w:r>
    </w:p>
    <w:p w14:paraId="7355CF87" w14:textId="77777777" w:rsidR="00D85EE7" w:rsidRPr="001B54C3" w:rsidRDefault="00D85EE7" w:rsidP="001B28EA">
      <w:pPr>
        <w:pStyle w:val="XMLFragment"/>
        <w:rPr>
          <w:noProof w:val="0"/>
          <w:highlight w:val="white"/>
        </w:rPr>
      </w:pPr>
    </w:p>
    <w:p w14:paraId="3E07512C" w14:textId="77777777" w:rsidR="00D85EE7" w:rsidRPr="001B54C3" w:rsidRDefault="00D85EE7" w:rsidP="001B28EA">
      <w:pPr>
        <w:pStyle w:val="XMLFragment"/>
        <w:rPr>
          <w:noProof w:val="0"/>
          <w:highlight w:val="white"/>
        </w:rPr>
      </w:pPr>
      <w:r w:rsidRPr="001B54C3">
        <w:rPr>
          <w:noProof w:val="0"/>
          <w:highlight w:val="white"/>
        </w:rPr>
        <w:t>&lt;!--6.3.4.63 TNM Clinical Nodes Observation --&gt;</w:t>
      </w:r>
    </w:p>
    <w:p w14:paraId="39C1EAD0"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&lt;entryRelationship typeCode="COMP"&gt;</w:t>
      </w:r>
    </w:p>
    <w:p w14:paraId="5F5A01A1"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&lt;observation classCode="OBS" moodCode="EVN"&gt;</w:t>
      </w:r>
    </w:p>
    <w:p w14:paraId="1AFD760D"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&lt;templateId root="1.3.6.1.4.1.19376.1.5.3.1.4.13"/&gt;</w:t>
      </w:r>
    </w:p>
    <w:p w14:paraId="08A68E2B"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&lt;code code="21906-3" displayName="TNM Clinical N" codeSystem="2.16.840.1.113883.6.1" codeSystemName="LOINC"/&gt;</w:t>
      </w:r>
    </w:p>
    <w:p w14:paraId="78A8B8FF"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&lt;statusCode code="completed"/&gt;</w:t>
      </w:r>
    </w:p>
    <w:p w14:paraId="7BCE035F"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&lt;value xsi:type="CD" code="N0" codeSystem="2.16.840.1.113883.3.520.3.7" codeSystemName="NAACCR TNM Clinical Nodes" displayName="None"/&gt;</w:t>
      </w:r>
    </w:p>
    <w:p w14:paraId="296453B7"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&lt;/observation&gt;</w:t>
      </w:r>
    </w:p>
    <w:p w14:paraId="08EC653B"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&lt;/entryRelationship&gt;</w:t>
      </w:r>
    </w:p>
    <w:p w14:paraId="6FF4426D" w14:textId="77777777" w:rsidR="00D85EE7" w:rsidRPr="001B54C3" w:rsidRDefault="00D85EE7" w:rsidP="001B28EA">
      <w:pPr>
        <w:pStyle w:val="XMLFragment"/>
        <w:rPr>
          <w:noProof w:val="0"/>
          <w:highlight w:val="white"/>
        </w:rPr>
      </w:pPr>
    </w:p>
    <w:p w14:paraId="08A54012" w14:textId="77777777" w:rsidR="00D85EE7" w:rsidRPr="001B54C3" w:rsidRDefault="00D85EE7" w:rsidP="001B28EA">
      <w:pPr>
        <w:pStyle w:val="XMLFragment"/>
        <w:rPr>
          <w:noProof w:val="0"/>
          <w:highlight w:val="white"/>
        </w:rPr>
      </w:pPr>
      <w:r w:rsidRPr="001B54C3">
        <w:rPr>
          <w:noProof w:val="0"/>
          <w:highlight w:val="white"/>
        </w:rPr>
        <w:lastRenderedPageBreak/>
        <w:t>&lt;!--6.3.4.64 TNM Clinical Metastases Observation--&gt;</w:t>
      </w:r>
    </w:p>
    <w:p w14:paraId="46979861"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&lt;entryRelationship typeCode="COMP"&gt;</w:t>
      </w:r>
    </w:p>
    <w:p w14:paraId="40BD90AA"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&lt;observation classCode="OBS" moodCode="EVN"&gt;</w:t>
      </w:r>
    </w:p>
    <w:p w14:paraId="436391EA"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&lt;templateId root="1.3.6.1.4.1.19376.1.5.3.1.4.13"/&gt;</w:t>
      </w:r>
    </w:p>
    <w:p w14:paraId="5DE194C6"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t>&lt;code code="21907-1" displayName="TNM Clinical M" codeSystem="2.16.840.1.113883.6.1" codeSystemName="LOINC"/&gt;</w:t>
      </w:r>
    </w:p>
    <w:p w14:paraId="321556CF"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&lt;statusCode code="completed"/&gt;</w:t>
      </w:r>
    </w:p>
    <w:p w14:paraId="77B005BC"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&lt;value xsi:type="CD" codeSystem="2.16.840.1.113883.3.520.3.8" codeSystemName="NAACCR TNM Clinical Metastases" code="M0" displayName="None"/&gt;</w:t>
      </w:r>
    </w:p>
    <w:p w14:paraId="36D8E287"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&lt;/observation&gt;</w:t>
      </w:r>
    </w:p>
    <w:p w14:paraId="397717CE"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&lt;/entryRelationship&gt;</w:t>
      </w:r>
    </w:p>
    <w:p w14:paraId="28D90D9C"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&lt;/observation&gt;</w:t>
      </w:r>
    </w:p>
    <w:p w14:paraId="29EBCFFF"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&lt;/entryRelationship&gt;</w:t>
      </w:r>
    </w:p>
    <w:p w14:paraId="56973790"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t>&lt;/observation&gt;</w:t>
      </w:r>
    </w:p>
    <w:p w14:paraId="023B658F"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t>&lt;/entryRelationship&gt;</w:t>
      </w:r>
    </w:p>
    <w:p w14:paraId="3BB3D50C" w14:textId="77777777" w:rsidR="00D85EE7" w:rsidRPr="001B54C3" w:rsidRDefault="00D85EE7" w:rsidP="001B28EA">
      <w:pPr>
        <w:pStyle w:val="XMLFragment"/>
        <w:rPr>
          <w:noProof w:val="0"/>
          <w:highlight w:val="white"/>
        </w:rPr>
      </w:pPr>
      <w:r w:rsidRPr="001B54C3">
        <w:rPr>
          <w:noProof w:val="0"/>
          <w:highlight w:val="white"/>
        </w:rPr>
        <w:tab/>
        <w:t>&lt;/act&gt;</w:t>
      </w:r>
    </w:p>
    <w:p w14:paraId="7D010CBE" w14:textId="77777777" w:rsidR="00D85EE7" w:rsidRPr="001B54C3" w:rsidRDefault="00D85EE7" w:rsidP="001B28EA">
      <w:pPr>
        <w:pStyle w:val="XMLFragment"/>
        <w:rPr>
          <w:noProof w:val="0"/>
          <w:highlight w:val="white"/>
        </w:rPr>
      </w:pPr>
      <w:r w:rsidRPr="001B54C3">
        <w:rPr>
          <w:noProof w:val="0"/>
          <w:highlight w:val="white"/>
        </w:rPr>
        <w:t>&lt;/entry&gt;</w:t>
      </w:r>
    </w:p>
    <w:p w14:paraId="2C52CEA2" w14:textId="77777777" w:rsidR="00D85EE7" w:rsidRPr="001B54C3" w:rsidRDefault="00D85EE7" w:rsidP="001B28EA">
      <w:pPr>
        <w:pStyle w:val="XMLFragment"/>
        <w:rPr>
          <w:noProof w:val="0"/>
          <w:lang w:eastAsia="x-none"/>
        </w:rPr>
      </w:pPr>
      <w:r w:rsidRPr="001B54C3">
        <w:rPr>
          <w:noProof w:val="0"/>
          <w:highlight w:val="white"/>
        </w:rPr>
        <w:t>&lt;/section&gt;</w:t>
      </w:r>
    </w:p>
    <w:p w14:paraId="7FCDEF32" w14:textId="77777777" w:rsidR="00D85EE7" w:rsidRPr="001B54C3" w:rsidRDefault="00753993" w:rsidP="001B28EA">
      <w:pPr>
        <w:pStyle w:val="FigureTitle"/>
      </w:pPr>
      <w:r w:rsidRPr="001B54C3">
        <w:rPr>
          <w:bCs/>
          <w:szCs w:val="22"/>
        </w:rPr>
        <w:t>Figure 6.3.4.</w:t>
      </w:r>
      <w:r w:rsidR="00E161DB" w:rsidRPr="001B54C3">
        <w:rPr>
          <w:bCs/>
          <w:szCs w:val="22"/>
        </w:rPr>
        <w:t>56.2</w:t>
      </w:r>
      <w:r w:rsidR="005B6ADC" w:rsidRPr="001B54C3">
        <w:rPr>
          <w:bCs/>
          <w:szCs w:val="22"/>
        </w:rPr>
        <w:t>-1:</w:t>
      </w:r>
      <w:r w:rsidRPr="001B54C3">
        <w:rPr>
          <w:bCs/>
          <w:szCs w:val="22"/>
        </w:rPr>
        <w:t xml:space="preserve"> Sample </w:t>
      </w:r>
      <w:r w:rsidRPr="001B54C3">
        <w:t>Cancer Diagnosis Entry</w:t>
      </w:r>
    </w:p>
    <w:p w14:paraId="24877A0E" w14:textId="77777777" w:rsidR="00AB71C6" w:rsidRDefault="00AB71C6" w:rsidP="00143B5C">
      <w:pPr>
        <w:pStyle w:val="BodyText"/>
      </w:pPr>
      <w:bookmarkStart w:id="1753" w:name="_Toc302138135"/>
    </w:p>
    <w:p w14:paraId="1A5E42E8" w14:textId="4163963D" w:rsidR="00D85EE7" w:rsidRPr="001B54C3" w:rsidRDefault="00D85EE7" w:rsidP="001B28EA">
      <w:pPr>
        <w:pStyle w:val="Heading5"/>
        <w:rPr>
          <w:noProof w:val="0"/>
          <w:lang w:val="en-US"/>
        </w:rPr>
      </w:pPr>
      <w:bookmarkStart w:id="1754" w:name="_Toc466555570"/>
      <w:r w:rsidRPr="001B54C3">
        <w:rPr>
          <w:noProof w:val="0"/>
          <w:lang w:val="en-US"/>
        </w:rPr>
        <w:t>6.3.4.</w:t>
      </w:r>
      <w:r w:rsidR="00057419" w:rsidRPr="001B54C3">
        <w:rPr>
          <w:noProof w:val="0"/>
          <w:lang w:val="en-US"/>
        </w:rPr>
        <w:t>56</w:t>
      </w:r>
      <w:r w:rsidRPr="001B54C3">
        <w:rPr>
          <w:noProof w:val="0"/>
          <w:lang w:val="en-US"/>
        </w:rPr>
        <w:t>.3 &lt;act classCode='ACT' moodCode='EVN'&gt;</w:t>
      </w:r>
      <w:bookmarkEnd w:id="1753"/>
      <w:bookmarkEnd w:id="1754"/>
    </w:p>
    <w:p w14:paraId="2D398DEE" w14:textId="77777777" w:rsidR="00D85EE7" w:rsidRPr="001B54C3" w:rsidRDefault="00D85EE7" w:rsidP="00D85EE7">
      <w:pPr>
        <w:pStyle w:val="BodyText"/>
      </w:pPr>
      <w:r w:rsidRPr="001B54C3">
        <w:t>All concerns reflect the act of recording (&lt;act classCode='ACT'&gt;) the event (moodCode='EVN') of being concerned about a problem, allergy or other issue about the patient condition.</w:t>
      </w:r>
    </w:p>
    <w:p w14:paraId="1406C086" w14:textId="77777777" w:rsidR="00D85EE7" w:rsidRPr="000A6AA8" w:rsidRDefault="00D85EE7" w:rsidP="001B28EA">
      <w:pPr>
        <w:pStyle w:val="Heading5"/>
        <w:rPr>
          <w:rFonts w:cs="Arial"/>
          <w:noProof w:val="0"/>
          <w:lang w:val="nl-NL"/>
          <w:rPrChange w:id="1755" w:author="Michael Clifton" w:date="2018-10-11T09:58:00Z">
            <w:rPr>
              <w:rFonts w:cs="Arial"/>
              <w:noProof w:val="0"/>
              <w:lang w:val="en-US"/>
            </w:rPr>
          </w:rPrChange>
        </w:rPr>
      </w:pPr>
      <w:bookmarkStart w:id="1756" w:name="_Toc302138136"/>
      <w:bookmarkStart w:id="1757" w:name="_Toc466555571"/>
      <w:r w:rsidRPr="000A6AA8">
        <w:rPr>
          <w:noProof w:val="0"/>
          <w:lang w:val="nl-NL"/>
          <w:rPrChange w:id="1758" w:author="Michael Clifton" w:date="2018-10-11T09:58:00Z">
            <w:rPr>
              <w:noProof w:val="0"/>
              <w:lang w:val="en-US"/>
            </w:rPr>
          </w:rPrChange>
        </w:rPr>
        <w:t>6.3.4.</w:t>
      </w:r>
      <w:r w:rsidR="00057419" w:rsidRPr="000A6AA8">
        <w:rPr>
          <w:noProof w:val="0"/>
          <w:lang w:val="nl-NL"/>
          <w:rPrChange w:id="1759" w:author="Michael Clifton" w:date="2018-10-11T09:58:00Z">
            <w:rPr>
              <w:noProof w:val="0"/>
              <w:lang w:val="en-US"/>
            </w:rPr>
          </w:rPrChange>
        </w:rPr>
        <w:t>56</w:t>
      </w:r>
      <w:r w:rsidRPr="000A6AA8">
        <w:rPr>
          <w:noProof w:val="0"/>
          <w:lang w:val="nl-NL"/>
          <w:rPrChange w:id="1760" w:author="Michael Clifton" w:date="2018-10-11T09:58:00Z">
            <w:rPr>
              <w:noProof w:val="0"/>
              <w:lang w:val="en-US"/>
            </w:rPr>
          </w:rPrChange>
        </w:rPr>
        <w:t>.4  &lt;templateId root='2.16.840.1.113883.10.20.1.27'/&gt;</w:t>
      </w:r>
      <w:bookmarkEnd w:id="1756"/>
      <w:r w:rsidRPr="000A6AA8">
        <w:rPr>
          <w:noProof w:val="0"/>
          <w:lang w:val="nl-NL"/>
          <w:rPrChange w:id="1761" w:author="Michael Clifton" w:date="2018-10-11T09:58:00Z">
            <w:rPr>
              <w:noProof w:val="0"/>
              <w:lang w:val="en-US"/>
            </w:rPr>
          </w:rPrChange>
        </w:rPr>
        <w:t xml:space="preserve"> </w:t>
      </w:r>
      <w:bookmarkStart w:id="1762" w:name="_Toc302138137"/>
      <w:r w:rsidRPr="000A6AA8">
        <w:rPr>
          <w:rFonts w:cs="Arial"/>
          <w:noProof w:val="0"/>
          <w:lang w:val="nl-NL"/>
          <w:rPrChange w:id="1763" w:author="Michael Clifton" w:date="2018-10-11T09:58:00Z">
            <w:rPr>
              <w:rFonts w:cs="Arial"/>
              <w:noProof w:val="0"/>
              <w:lang w:val="en-US"/>
            </w:rPr>
          </w:rPrChange>
        </w:rPr>
        <w:t>&lt;templateId root='1.3.6.1.4.1.19376.1.5.3.1.4.5.2/&gt;</w:t>
      </w:r>
      <w:bookmarkEnd w:id="1757"/>
      <w:bookmarkEnd w:id="1762"/>
      <w:r w:rsidRPr="000A6AA8">
        <w:rPr>
          <w:rFonts w:cs="Arial"/>
          <w:noProof w:val="0"/>
          <w:lang w:val="nl-NL"/>
          <w:rPrChange w:id="1764" w:author="Michael Clifton" w:date="2018-10-11T09:58:00Z">
            <w:rPr>
              <w:rFonts w:cs="Arial"/>
              <w:noProof w:val="0"/>
              <w:lang w:val="en-US"/>
            </w:rPr>
          </w:rPrChange>
        </w:rPr>
        <w:t xml:space="preserve"> </w:t>
      </w:r>
    </w:p>
    <w:p w14:paraId="62149F15" w14:textId="77777777" w:rsidR="00D85EE7" w:rsidRPr="001B54C3" w:rsidRDefault="00D85EE7" w:rsidP="00D85EE7">
      <w:pPr>
        <w:pStyle w:val="BodyText"/>
      </w:pPr>
      <w:r w:rsidRPr="001B54C3">
        <w:t xml:space="preserve">These template identifiers indicates this entry conforms to the concern content module. This content module inherits constraints from the HL7 CCD Template for problem acts, and so also includes that template identifier. </w:t>
      </w:r>
    </w:p>
    <w:p w14:paraId="4C27D0A1" w14:textId="77777777" w:rsidR="00D85EE7" w:rsidRPr="001B54C3" w:rsidRDefault="00D85EE7" w:rsidP="001B28EA">
      <w:pPr>
        <w:pStyle w:val="Heading5"/>
        <w:rPr>
          <w:noProof w:val="0"/>
          <w:lang w:val="en-US"/>
        </w:rPr>
      </w:pPr>
      <w:bookmarkStart w:id="1765" w:name="_Toc302138138"/>
      <w:bookmarkStart w:id="1766" w:name="_Toc466555572"/>
      <w:r w:rsidRPr="001B54C3">
        <w:rPr>
          <w:noProof w:val="0"/>
          <w:lang w:val="en-US"/>
        </w:rPr>
        <w:t>6.3.4.</w:t>
      </w:r>
      <w:r w:rsidR="00057419" w:rsidRPr="001B54C3">
        <w:rPr>
          <w:noProof w:val="0"/>
          <w:lang w:val="en-US"/>
        </w:rPr>
        <w:t>56</w:t>
      </w:r>
      <w:r w:rsidRPr="001B54C3">
        <w:rPr>
          <w:noProof w:val="0"/>
          <w:lang w:val="en-US"/>
        </w:rPr>
        <w:t>.5 &lt;!-- 1..* entry relationships identifying problems of concern --&gt;</w:t>
      </w:r>
      <w:bookmarkStart w:id="1767" w:name="_Toc302138139"/>
      <w:bookmarkEnd w:id="1765"/>
      <w:r w:rsidRPr="001B54C3">
        <w:rPr>
          <w:noProof w:val="0"/>
          <w:lang w:val="en-US"/>
        </w:rPr>
        <w:t>&lt;entryRelationship type='SUBJ'&gt;</w:t>
      </w:r>
      <w:bookmarkStart w:id="1768" w:name="_Toc302138140"/>
      <w:bookmarkEnd w:id="1767"/>
      <w:r w:rsidRPr="001B54C3">
        <w:rPr>
          <w:noProof w:val="0"/>
          <w:lang w:val="en-US"/>
        </w:rPr>
        <w:t>&lt;observation classCode='OBS' moodCode='EVN'&gt;</w:t>
      </w:r>
      <w:bookmarkStart w:id="1769" w:name="_Toc302138141"/>
      <w:bookmarkEnd w:id="1768"/>
      <w:r w:rsidRPr="001B54C3">
        <w:rPr>
          <w:noProof w:val="0"/>
          <w:lang w:val="en-US"/>
        </w:rPr>
        <w:t>&lt;templateIDroot='1.3.6.1.4.1.19376.1.5.3.1.4.5'/&gt;</w:t>
      </w:r>
      <w:bookmarkStart w:id="1770" w:name="_Toc302138142"/>
      <w:bookmarkEnd w:id="1769"/>
      <w:r w:rsidRPr="001B54C3">
        <w:rPr>
          <w:noProof w:val="0"/>
          <w:lang w:val="en-US"/>
        </w:rPr>
        <w:t>…</w:t>
      </w:r>
      <w:bookmarkStart w:id="1771" w:name="_Toc302138143"/>
      <w:bookmarkEnd w:id="1770"/>
      <w:r w:rsidRPr="001B54C3">
        <w:rPr>
          <w:noProof w:val="0"/>
          <w:lang w:val="en-US"/>
        </w:rPr>
        <w:t>&lt;/observation&gt;</w:t>
      </w:r>
      <w:bookmarkEnd w:id="1766"/>
      <w:bookmarkEnd w:id="1771"/>
      <w:r w:rsidRPr="001B54C3">
        <w:rPr>
          <w:noProof w:val="0"/>
          <w:lang w:val="en-US"/>
        </w:rPr>
        <w:t xml:space="preserve"> </w:t>
      </w:r>
    </w:p>
    <w:p w14:paraId="2E7B8ED3" w14:textId="77777777" w:rsidR="00D85EE7" w:rsidRPr="001B54C3" w:rsidRDefault="00D85EE7" w:rsidP="00D85EE7">
      <w:pPr>
        <w:pStyle w:val="BodyText"/>
      </w:pPr>
      <w:r w:rsidRPr="001B54C3">
        <w:t>This entry shall contain one or more problem entries that conform to the Problem Entry template 1.3.6.1.4.1.19376.1.5.3.1.4.5. The typeCode SHALL be “SUBJ” and inversionInd SHALL be “false”.</w:t>
      </w:r>
    </w:p>
    <w:p w14:paraId="5523026D" w14:textId="77777777" w:rsidR="00D85EE7" w:rsidRPr="001B54C3" w:rsidRDefault="00D85EE7" w:rsidP="001B28EA">
      <w:pPr>
        <w:pStyle w:val="Heading5"/>
        <w:rPr>
          <w:noProof w:val="0"/>
          <w:lang w:val="en-US"/>
        </w:rPr>
      </w:pPr>
      <w:bookmarkStart w:id="1772" w:name="_Toc302138144"/>
      <w:bookmarkStart w:id="1773" w:name="_Toc466555573"/>
      <w:r w:rsidRPr="001B54C3">
        <w:rPr>
          <w:noProof w:val="0"/>
          <w:lang w:val="en-US"/>
        </w:rPr>
        <w:t>6.3.4.</w:t>
      </w:r>
      <w:r w:rsidR="00057419" w:rsidRPr="001B54C3">
        <w:rPr>
          <w:noProof w:val="0"/>
          <w:lang w:val="en-US"/>
        </w:rPr>
        <w:t>56</w:t>
      </w:r>
      <w:r w:rsidRPr="001B54C3">
        <w:rPr>
          <w:noProof w:val="0"/>
          <w:lang w:val="en-US"/>
        </w:rPr>
        <w:t>.6 &lt;observation classCode="OBS" moodCode="EVN"&gt;</w:t>
      </w:r>
      <w:bookmarkEnd w:id="1772"/>
      <w:bookmarkEnd w:id="1773"/>
    </w:p>
    <w:p w14:paraId="3B20FE44" w14:textId="77777777" w:rsidR="00D85EE7" w:rsidRPr="001B54C3" w:rsidRDefault="00D85EE7" w:rsidP="00D85EE7">
      <w:pPr>
        <w:pStyle w:val="BodyText"/>
        <w:rPr>
          <w:lang w:eastAsia="x-none"/>
        </w:rPr>
      </w:pPr>
      <w:r w:rsidRPr="001B54C3">
        <w:rPr>
          <w:lang w:eastAsia="x-none"/>
        </w:rPr>
        <w:t>The &lt;observation&gt; classCode and moodCode SHALL be recorded as shown above.</w:t>
      </w:r>
    </w:p>
    <w:p w14:paraId="7BC75B67" w14:textId="77777777" w:rsidR="00D85EE7" w:rsidRPr="000A6AA8" w:rsidRDefault="00D85EE7" w:rsidP="001B28EA">
      <w:pPr>
        <w:pStyle w:val="Heading5"/>
        <w:rPr>
          <w:noProof w:val="0"/>
          <w:lang w:val="nl-NL"/>
          <w:rPrChange w:id="1774" w:author="Michael Clifton" w:date="2018-10-11T09:58:00Z">
            <w:rPr>
              <w:noProof w:val="0"/>
              <w:lang w:val="en-US"/>
            </w:rPr>
          </w:rPrChange>
        </w:rPr>
      </w:pPr>
      <w:bookmarkStart w:id="1775" w:name="_Toc302138145"/>
      <w:bookmarkStart w:id="1776" w:name="_Toc466555574"/>
      <w:r w:rsidRPr="000A6AA8">
        <w:rPr>
          <w:noProof w:val="0"/>
          <w:lang w:val="nl-NL"/>
          <w:rPrChange w:id="1777" w:author="Michael Clifton" w:date="2018-10-11T09:58:00Z">
            <w:rPr>
              <w:noProof w:val="0"/>
              <w:lang w:val="en-US"/>
            </w:rPr>
          </w:rPrChange>
        </w:rPr>
        <w:t>6.3.4.</w:t>
      </w:r>
      <w:r w:rsidR="00057419" w:rsidRPr="000A6AA8">
        <w:rPr>
          <w:noProof w:val="0"/>
          <w:lang w:val="nl-NL"/>
          <w:rPrChange w:id="1778" w:author="Michael Clifton" w:date="2018-10-11T09:58:00Z">
            <w:rPr>
              <w:noProof w:val="0"/>
              <w:lang w:val="en-US"/>
            </w:rPr>
          </w:rPrChange>
        </w:rPr>
        <w:t>56</w:t>
      </w:r>
      <w:r w:rsidRPr="000A6AA8">
        <w:rPr>
          <w:noProof w:val="0"/>
          <w:lang w:val="nl-NL"/>
          <w:rPrChange w:id="1779" w:author="Michael Clifton" w:date="2018-10-11T09:58:00Z">
            <w:rPr>
              <w:noProof w:val="0"/>
              <w:lang w:val="en-US"/>
            </w:rPr>
          </w:rPrChange>
        </w:rPr>
        <w:t>.7 &lt;templateId root=’1.3.6.1.4.1.19376.1.5.3.1.4.5'/&gt; &lt;templateId root='1.3.6.1.4.1.19376.1.7.3.1.4.14.1'/&gt;</w:t>
      </w:r>
      <w:bookmarkEnd w:id="1775"/>
      <w:bookmarkEnd w:id="1776"/>
    </w:p>
    <w:p w14:paraId="2A0A836B" w14:textId="77777777" w:rsidR="00D85EE7" w:rsidRPr="001B54C3" w:rsidRDefault="00D85EE7" w:rsidP="00D85EE7">
      <w:pPr>
        <w:pStyle w:val="BodyText"/>
      </w:pPr>
      <w:r w:rsidRPr="001B54C3">
        <w:t>These &lt;templateId&gt; elements identify this &lt;entry&gt; as a cancer diagnosis entry and its parent, Problem Entry, allowing for validation of the content. The &lt;templateId&gt; elements shall be recorded as shown above.</w:t>
      </w:r>
    </w:p>
    <w:p w14:paraId="7060633B" w14:textId="77777777" w:rsidR="00D85EE7" w:rsidRPr="001B54C3" w:rsidRDefault="00D85EE7" w:rsidP="001B28EA">
      <w:pPr>
        <w:pStyle w:val="Heading5"/>
        <w:rPr>
          <w:noProof w:val="0"/>
          <w:lang w:val="en-US"/>
        </w:rPr>
      </w:pPr>
      <w:bookmarkStart w:id="1780" w:name="_Toc302138146"/>
      <w:bookmarkStart w:id="1781" w:name="_Toc466555575"/>
      <w:r w:rsidRPr="001B54C3">
        <w:rPr>
          <w:noProof w:val="0"/>
          <w:lang w:val="en-US"/>
        </w:rPr>
        <w:lastRenderedPageBreak/>
        <w:t>6.3.4.</w:t>
      </w:r>
      <w:r w:rsidR="00057419" w:rsidRPr="001B54C3">
        <w:rPr>
          <w:noProof w:val="0"/>
          <w:lang w:val="en-US"/>
        </w:rPr>
        <w:t>56</w:t>
      </w:r>
      <w:r w:rsidRPr="001B54C3">
        <w:rPr>
          <w:noProof w:val="0"/>
          <w:lang w:val="en-US"/>
        </w:rPr>
        <w:t>.8 &lt;code code="</w:t>
      </w:r>
      <w:r w:rsidRPr="001B54C3">
        <w:rPr>
          <w:noProof w:val="0"/>
          <w:highlight w:val="white"/>
          <w:lang w:val="en-US"/>
        </w:rPr>
        <w:t>282291009</w:t>
      </w:r>
      <w:r w:rsidRPr="001B54C3">
        <w:rPr>
          <w:noProof w:val="0"/>
          <w:lang w:val="en-US"/>
        </w:rPr>
        <w:t>" codeSystem=" 2.16.840.1.113883.6.96" codeSystemName="SNOMED CT" displayName="Diagnosis"/&gt;</w:t>
      </w:r>
      <w:bookmarkEnd w:id="1780"/>
      <w:bookmarkEnd w:id="1781"/>
    </w:p>
    <w:p w14:paraId="3CCBB396" w14:textId="77777777" w:rsidR="00D85EE7" w:rsidRPr="001B54C3" w:rsidRDefault="00D85EE7" w:rsidP="00D85EE7">
      <w:pPr>
        <w:pStyle w:val="BodyText"/>
      </w:pPr>
      <w:r w:rsidRPr="001B54C3">
        <w:t>The &lt;code&gt; element indicates that this is the Diagnosis information. This code SHALL be the SNOMED CT code “282291009” for “Diagnosis”. It is good style to include the displayName and codeSystemName to help debugging.</w:t>
      </w:r>
    </w:p>
    <w:p w14:paraId="6DB563B9" w14:textId="77777777" w:rsidR="00D85EE7" w:rsidRPr="001B54C3" w:rsidRDefault="00D85EE7" w:rsidP="001B28EA">
      <w:pPr>
        <w:pStyle w:val="Heading5"/>
        <w:rPr>
          <w:noProof w:val="0"/>
          <w:lang w:val="en-US"/>
        </w:rPr>
      </w:pPr>
      <w:bookmarkStart w:id="1782" w:name="_Toc302138147"/>
      <w:bookmarkStart w:id="1783" w:name="_Toc466555576"/>
      <w:r w:rsidRPr="001B54C3">
        <w:rPr>
          <w:noProof w:val="0"/>
          <w:lang w:val="en-US"/>
        </w:rPr>
        <w:t>6.3.4.</w:t>
      </w:r>
      <w:r w:rsidR="00EF46E9" w:rsidRPr="001B54C3">
        <w:rPr>
          <w:noProof w:val="0"/>
          <w:lang w:val="en-US"/>
        </w:rPr>
        <w:t>56</w:t>
      </w:r>
      <w:r w:rsidRPr="001B54C3">
        <w:rPr>
          <w:noProof w:val="0"/>
          <w:lang w:val="en-US"/>
        </w:rPr>
        <w:t>.9 &lt;statusCode code='completed'/&gt;</w:t>
      </w:r>
      <w:bookmarkEnd w:id="1782"/>
      <w:bookmarkEnd w:id="1783"/>
      <w:r w:rsidRPr="001B54C3">
        <w:rPr>
          <w:noProof w:val="0"/>
          <w:lang w:val="en-US"/>
        </w:rPr>
        <w:t xml:space="preserve"> </w:t>
      </w:r>
    </w:p>
    <w:p w14:paraId="62BF8F11" w14:textId="77777777" w:rsidR="00D85EE7" w:rsidRPr="001B54C3" w:rsidRDefault="00D85EE7" w:rsidP="00D85EE7">
      <w:pPr>
        <w:pStyle w:val="BodyText"/>
      </w:pPr>
      <w:r w:rsidRPr="001B54C3">
        <w:t>The status code for all Cancer Diagnosis Entries SHALL be ‘completed’.</w:t>
      </w:r>
    </w:p>
    <w:p w14:paraId="69E05784" w14:textId="77777777" w:rsidR="00D85EE7" w:rsidRPr="001B54C3" w:rsidRDefault="00D85EE7" w:rsidP="001B28EA">
      <w:pPr>
        <w:pStyle w:val="Heading5"/>
        <w:rPr>
          <w:noProof w:val="0"/>
          <w:lang w:val="en-US"/>
        </w:rPr>
      </w:pPr>
      <w:bookmarkStart w:id="1784" w:name="_Toc302138148"/>
      <w:bookmarkStart w:id="1785" w:name="_Toc466555577"/>
      <w:r w:rsidRPr="001B54C3">
        <w:rPr>
          <w:noProof w:val="0"/>
          <w:lang w:val="en-US"/>
        </w:rPr>
        <w:t>6.3.4.</w:t>
      </w:r>
      <w:r w:rsidR="00EF46E9" w:rsidRPr="001B54C3">
        <w:rPr>
          <w:noProof w:val="0"/>
          <w:lang w:val="en-US"/>
        </w:rPr>
        <w:t>56</w:t>
      </w:r>
      <w:r w:rsidRPr="001B54C3">
        <w:rPr>
          <w:noProof w:val="0"/>
          <w:lang w:val="en-US"/>
        </w:rPr>
        <w:t>.10 &lt;effectiveTime value="xxx"/&gt;</w:t>
      </w:r>
      <w:bookmarkEnd w:id="1784"/>
      <w:bookmarkEnd w:id="1785"/>
    </w:p>
    <w:p w14:paraId="5E8A42B6" w14:textId="77777777" w:rsidR="00D85EE7" w:rsidRPr="001B54C3" w:rsidRDefault="00D85EE7" w:rsidP="00D85EE7">
      <w:pPr>
        <w:pStyle w:val="BodyText"/>
      </w:pPr>
      <w:r w:rsidRPr="001B54C3">
        <w:t>This element records the date of initial diagnosis by a recognized medical practitioner for the cancer being reported.</w:t>
      </w:r>
    </w:p>
    <w:p w14:paraId="792E1F33" w14:textId="77777777" w:rsidR="00D85EE7" w:rsidRPr="001B54C3" w:rsidRDefault="00D85EE7" w:rsidP="001B28EA">
      <w:pPr>
        <w:pStyle w:val="Heading5"/>
        <w:rPr>
          <w:noProof w:val="0"/>
          <w:lang w:val="en-US"/>
        </w:rPr>
      </w:pPr>
      <w:bookmarkStart w:id="1786" w:name="_Toc302138149"/>
      <w:bookmarkStart w:id="1787" w:name="_Toc466555578"/>
      <w:r w:rsidRPr="001B54C3">
        <w:rPr>
          <w:noProof w:val="0"/>
          <w:lang w:val="en-US"/>
        </w:rPr>
        <w:t>6.3.4.</w:t>
      </w:r>
      <w:r w:rsidR="00EF46E9" w:rsidRPr="001B54C3">
        <w:rPr>
          <w:noProof w:val="0"/>
          <w:lang w:val="en-US"/>
        </w:rPr>
        <w:t>56</w:t>
      </w:r>
      <w:r w:rsidRPr="001B54C3">
        <w:rPr>
          <w:noProof w:val="0"/>
          <w:lang w:val="en-US"/>
        </w:rPr>
        <w:t>.11 &lt;value xsi:type='CD' code=' ' codeSystem=' ' codeSystemName=' ' displayName=' '&gt;</w:t>
      </w:r>
      <w:bookmarkEnd w:id="1786"/>
      <w:bookmarkEnd w:id="1787"/>
    </w:p>
    <w:p w14:paraId="796FD49F" w14:textId="77777777" w:rsidR="00D85EE7" w:rsidRPr="001B54C3" w:rsidRDefault="00D85EE7" w:rsidP="00D85EE7">
      <w:pPr>
        <w:pStyle w:val="BodyText"/>
      </w:pPr>
      <w:r w:rsidRPr="001B54C3">
        <w:t>The &lt;value&gt; records the Histologic Type, which is the cell type of the tumor/cancer (e.g., carcinoma, melanoma, sarcoma, lymphoma, leukemia). This element is required. It is always represented using the CD datatype (xsi:type='CD'), even though the value may be a coded or uncoded string. If coded, it SHALL follow the appropriate realm constraints for vocabulary</w:t>
      </w:r>
      <w:r w:rsidR="003A6FC9" w:rsidRPr="001B54C3">
        <w:t xml:space="preserve">. </w:t>
      </w:r>
      <w:r w:rsidR="00753993" w:rsidRPr="001B54C3">
        <w:t xml:space="preserve">(See Volume 4 in the QRPH PRPH-Ca </w:t>
      </w:r>
      <w:r w:rsidR="003C4B67" w:rsidRPr="001B54C3">
        <w:t>Profile</w:t>
      </w:r>
      <w:r w:rsidR="00753993" w:rsidRPr="001B54C3">
        <w:t xml:space="preserve"> found at </w:t>
      </w:r>
      <w:hyperlink r:id="rId45" w:anchor="quality" w:history="1">
        <w:r w:rsidR="00753993" w:rsidRPr="001B54C3">
          <w:rPr>
            <w:rStyle w:val="Hyperlink"/>
          </w:rPr>
          <w:t>http://www.ihe.net</w:t>
        </w:r>
      </w:hyperlink>
      <w:r w:rsidR="003A6FC9" w:rsidRPr="001B54C3">
        <w:t>.)</w:t>
      </w:r>
    </w:p>
    <w:p w14:paraId="523CC395" w14:textId="77777777" w:rsidR="00D85EE7" w:rsidRPr="001B54C3" w:rsidRDefault="00D85EE7" w:rsidP="001B28EA">
      <w:pPr>
        <w:pStyle w:val="Heading5"/>
        <w:rPr>
          <w:noProof w:val="0"/>
          <w:lang w:val="en-US"/>
        </w:rPr>
      </w:pPr>
      <w:bookmarkStart w:id="1788" w:name="_Toc302138150"/>
      <w:bookmarkStart w:id="1789" w:name="_Toc466555579"/>
      <w:r w:rsidRPr="001B54C3">
        <w:rPr>
          <w:noProof w:val="0"/>
          <w:lang w:val="en-US"/>
        </w:rPr>
        <w:t>6.3.4.</w:t>
      </w:r>
      <w:r w:rsidR="00EF46E9" w:rsidRPr="001B54C3">
        <w:rPr>
          <w:noProof w:val="0"/>
          <w:lang w:val="en-US"/>
        </w:rPr>
        <w:t>56</w:t>
      </w:r>
      <w:r w:rsidRPr="001B54C3">
        <w:rPr>
          <w:noProof w:val="0"/>
          <w:lang w:val="en-US"/>
        </w:rPr>
        <w:t>.12 &lt;qualifier&gt;&lt;name code="31206-6" codeSystem="2.16.840.1.113883.6.1" codeSystemName="LOINC" displayName=" Behavior ICD-O-3 Cancer"/&gt;&lt;value code="" codeSystem="" codeSystemName=" " displayName=" "/&gt; &lt;/qualifier&gt;</w:t>
      </w:r>
      <w:bookmarkEnd w:id="1788"/>
      <w:bookmarkEnd w:id="1789"/>
    </w:p>
    <w:p w14:paraId="002813A8" w14:textId="77777777" w:rsidR="00D85EE7" w:rsidRPr="001B54C3" w:rsidRDefault="00D85EE7" w:rsidP="00D85EE7">
      <w:pPr>
        <w:pStyle w:val="BodyText"/>
      </w:pPr>
      <w:r w:rsidRPr="001B54C3">
        <w:t>This &lt;qualifier&gt; provides Behavior information, indicating whether the tumor is benign, in situ, malignant or metastatic. The code and codeSystem attributes SHALL be recorded exactly as shown above. If coded, it SHALL follow the appropriate realm constraints for vocabulary</w:t>
      </w:r>
      <w:r w:rsidR="003A6FC9" w:rsidRPr="001B54C3">
        <w:t xml:space="preserve">. </w:t>
      </w:r>
      <w:r w:rsidR="00753993" w:rsidRPr="001B54C3">
        <w:t xml:space="preserve">(See Volume 4 in the QRPH PRPH-Ca </w:t>
      </w:r>
      <w:r w:rsidR="003C4B67" w:rsidRPr="001B54C3">
        <w:t>Profile</w:t>
      </w:r>
      <w:r w:rsidR="00753993" w:rsidRPr="001B54C3">
        <w:t xml:space="preserve"> found at </w:t>
      </w:r>
      <w:hyperlink r:id="rId46" w:anchor="quality" w:history="1">
        <w:r w:rsidR="00753993" w:rsidRPr="001B54C3">
          <w:rPr>
            <w:rStyle w:val="Hyperlink"/>
          </w:rPr>
          <w:t>http://www.ihe.net</w:t>
        </w:r>
      </w:hyperlink>
      <w:r w:rsidR="003A6FC9" w:rsidRPr="001B54C3">
        <w:t>.)</w:t>
      </w:r>
    </w:p>
    <w:p w14:paraId="1C86D66C" w14:textId="77777777" w:rsidR="00D85EE7" w:rsidRPr="001B54C3" w:rsidRDefault="00D85EE7" w:rsidP="001B28EA">
      <w:pPr>
        <w:pStyle w:val="Heading5"/>
        <w:rPr>
          <w:noProof w:val="0"/>
          <w:lang w:val="en-US"/>
        </w:rPr>
      </w:pPr>
      <w:bookmarkStart w:id="1790" w:name="_Toc302138151"/>
      <w:bookmarkStart w:id="1791" w:name="_Toc466555580"/>
      <w:r w:rsidRPr="001B54C3">
        <w:rPr>
          <w:noProof w:val="0"/>
          <w:lang w:val="en-US"/>
        </w:rPr>
        <w:t>6.3.4.</w:t>
      </w:r>
      <w:r w:rsidR="00EF46E9" w:rsidRPr="001B54C3">
        <w:rPr>
          <w:noProof w:val="0"/>
          <w:lang w:val="en-US"/>
        </w:rPr>
        <w:t>56</w:t>
      </w:r>
      <w:r w:rsidRPr="001B54C3">
        <w:rPr>
          <w:noProof w:val="0"/>
          <w:lang w:val="en-US"/>
        </w:rPr>
        <w:t>.13 &lt;qualifier&gt;&lt;name code="21861-0" codeSystem="2.16.840.1.113883.6.1" codeSystemName="LOINC" displayName="Dx confirmed by Cancer"/&gt;&lt;value xsi:type="CD" code="" codeSystem="" codeSystemName=" " displayName=" "/&gt;&lt;/qualifier&gt;</w:t>
      </w:r>
      <w:bookmarkEnd w:id="1790"/>
      <w:bookmarkEnd w:id="1791"/>
    </w:p>
    <w:p w14:paraId="7BDC9E29" w14:textId="77777777" w:rsidR="00D85EE7" w:rsidRPr="001B54C3" w:rsidRDefault="00D85EE7" w:rsidP="00235E1F">
      <w:pPr>
        <w:pStyle w:val="BodyText"/>
      </w:pPr>
      <w:r w:rsidRPr="001B54C3">
        <w:t>This &lt;qualifier&gt; provides Best Method of Diagnosis information, indicating the best method used to confirm the presence of the cancer being reported. The code and codeSystem attributes SHALL be recorded exactly as shown above. The &lt;value&gt; records the best method of diagnosis, and if coded, it SHALL follow the appropriate realm constraints for vocabulary</w:t>
      </w:r>
      <w:r w:rsidR="003A6FC9" w:rsidRPr="001B54C3">
        <w:t xml:space="preserve">. </w:t>
      </w:r>
      <w:r w:rsidRPr="001B54C3">
        <w:t>(See Volume 4</w:t>
      </w:r>
      <w:r w:rsidR="00753993" w:rsidRPr="001B54C3">
        <w:t xml:space="preserve"> in the QRPH PRPH-Ca </w:t>
      </w:r>
      <w:r w:rsidR="003C4B67" w:rsidRPr="001B54C3">
        <w:t>Profile</w:t>
      </w:r>
      <w:r w:rsidR="00753993" w:rsidRPr="001B54C3">
        <w:t xml:space="preserve"> found at </w:t>
      </w:r>
      <w:hyperlink r:id="rId47" w:anchor="quality" w:history="1">
        <w:r w:rsidR="00753993" w:rsidRPr="001B54C3">
          <w:rPr>
            <w:rStyle w:val="Hyperlink"/>
          </w:rPr>
          <w:t>http://www.ihe.net</w:t>
        </w:r>
      </w:hyperlink>
      <w:r w:rsidR="003A6FC9" w:rsidRPr="001B54C3">
        <w:t>.)</w:t>
      </w:r>
    </w:p>
    <w:p w14:paraId="59AC8A92" w14:textId="77777777" w:rsidR="00D85EE7" w:rsidRPr="001B54C3" w:rsidRDefault="00D85EE7" w:rsidP="001B28EA">
      <w:pPr>
        <w:pStyle w:val="Heading5"/>
        <w:rPr>
          <w:noProof w:val="0"/>
          <w:lang w:val="en-US"/>
        </w:rPr>
      </w:pPr>
      <w:bookmarkStart w:id="1792" w:name="_Toc302138152"/>
      <w:bookmarkStart w:id="1793" w:name="_Toc466555581"/>
      <w:r w:rsidRPr="001B54C3">
        <w:rPr>
          <w:noProof w:val="0"/>
          <w:lang w:val="en-US"/>
        </w:rPr>
        <w:lastRenderedPageBreak/>
        <w:t>6.3.4.</w:t>
      </w:r>
      <w:r w:rsidR="00EF46E9" w:rsidRPr="001B54C3">
        <w:rPr>
          <w:noProof w:val="0"/>
          <w:lang w:val="en-US"/>
        </w:rPr>
        <w:t>56</w:t>
      </w:r>
      <w:r w:rsidRPr="001B54C3">
        <w:rPr>
          <w:noProof w:val="0"/>
          <w:lang w:val="en-US"/>
        </w:rPr>
        <w:t>.14 &lt;targetSiteCode code=" " codeSystem="" codeSystemName=" " displayName=" "&gt;</w:t>
      </w:r>
      <w:bookmarkEnd w:id="1792"/>
      <w:bookmarkEnd w:id="1793"/>
    </w:p>
    <w:p w14:paraId="4B4CF0A9" w14:textId="77777777" w:rsidR="00D85EE7" w:rsidRPr="001B54C3" w:rsidRDefault="00D85EE7" w:rsidP="00D85EE7">
      <w:pPr>
        <w:pStyle w:val="BodyText"/>
      </w:pPr>
      <w:r w:rsidRPr="001B54C3">
        <w:t>The &lt;targetSiteCode&gt; element SHALL be present and shall indicate the anatomic location where the primary tumor originated. Vocabulary used SHALL follow the appropriate realm constraints</w:t>
      </w:r>
      <w:r w:rsidR="00753993" w:rsidRPr="001B54C3">
        <w:t>.</w:t>
      </w:r>
      <w:r w:rsidRPr="001B54C3">
        <w:t xml:space="preserve"> </w:t>
      </w:r>
      <w:r w:rsidR="00753993" w:rsidRPr="001B54C3">
        <w:t xml:space="preserve">(See Volume 4 in the QRPH PRPH-Ca </w:t>
      </w:r>
      <w:r w:rsidR="003C4B67" w:rsidRPr="001B54C3">
        <w:t>Profile</w:t>
      </w:r>
      <w:r w:rsidR="00753993" w:rsidRPr="001B54C3">
        <w:t xml:space="preserve"> found at </w:t>
      </w:r>
      <w:hyperlink r:id="rId48" w:anchor="quality" w:history="1">
        <w:r w:rsidR="00753993" w:rsidRPr="001B54C3">
          <w:rPr>
            <w:rStyle w:val="Hyperlink"/>
          </w:rPr>
          <w:t>http://www.ihe.net</w:t>
        </w:r>
      </w:hyperlink>
      <w:r w:rsidR="003A6FC9" w:rsidRPr="001B54C3">
        <w:t>.)</w:t>
      </w:r>
    </w:p>
    <w:p w14:paraId="61B95344" w14:textId="77777777" w:rsidR="00D85EE7" w:rsidRPr="001B54C3" w:rsidRDefault="00D85EE7" w:rsidP="001B28EA">
      <w:pPr>
        <w:pStyle w:val="Heading5"/>
        <w:rPr>
          <w:noProof w:val="0"/>
          <w:lang w:val="en-US"/>
        </w:rPr>
      </w:pPr>
      <w:bookmarkStart w:id="1794" w:name="_Toc302138153"/>
      <w:bookmarkStart w:id="1795" w:name="_Toc466555582"/>
      <w:r w:rsidRPr="001B54C3">
        <w:rPr>
          <w:noProof w:val="0"/>
          <w:lang w:val="en-US"/>
        </w:rPr>
        <w:t>6.3.4.</w:t>
      </w:r>
      <w:r w:rsidR="00EF46E9" w:rsidRPr="001B54C3">
        <w:rPr>
          <w:noProof w:val="0"/>
          <w:lang w:val="en-US"/>
        </w:rPr>
        <w:t>56</w:t>
      </w:r>
      <w:r w:rsidRPr="001B54C3">
        <w:rPr>
          <w:noProof w:val="0"/>
          <w:lang w:val="en-US"/>
        </w:rPr>
        <w:t>.15 &lt;qualifier&gt;&lt;name code="20228-3" codeSystem="2.16.840.1.113883.6.1" codeSystemName="LOINC" displayName="Anatomic part Laterality"/&gt; &lt;value code="" codeSystem="" codeSystemName=" " displayName=" "/&gt;&lt;/qualifier&gt;</w:t>
      </w:r>
      <w:bookmarkEnd w:id="1794"/>
      <w:bookmarkEnd w:id="1795"/>
      <w:r w:rsidRPr="001B54C3">
        <w:rPr>
          <w:noProof w:val="0"/>
          <w:lang w:val="en-US"/>
        </w:rPr>
        <w:t xml:space="preserve"> </w:t>
      </w:r>
    </w:p>
    <w:p w14:paraId="1DBC49AC" w14:textId="77777777" w:rsidR="00D85EE7" w:rsidRPr="001B54C3" w:rsidRDefault="00D85EE7" w:rsidP="00D85EE7">
      <w:pPr>
        <w:pStyle w:val="BodyText"/>
      </w:pPr>
      <w:r w:rsidRPr="001B54C3">
        <w:t>This &lt;qualifier&gt; provides the laterality, which indicates the side of a paired organ or side of the body on which the reportable tumor originated. The code and codeSystem attributes SHALL be recorded exactly as shown above. The &lt;value&gt; records the laterality, if coded, it SHALL follow the appropriate realm constraints for vocabulary</w:t>
      </w:r>
      <w:r w:rsidR="003A6FC9" w:rsidRPr="001B54C3">
        <w:t xml:space="preserve">. </w:t>
      </w:r>
      <w:r w:rsidR="00753993" w:rsidRPr="001B54C3">
        <w:t xml:space="preserve">(See Volume 4 in the QRPH PRPH-Ca </w:t>
      </w:r>
      <w:r w:rsidR="003C4B67" w:rsidRPr="001B54C3">
        <w:t>Profile</w:t>
      </w:r>
      <w:r w:rsidR="00753993" w:rsidRPr="001B54C3">
        <w:t xml:space="preserve"> found at </w:t>
      </w:r>
      <w:hyperlink r:id="rId49" w:anchor="quality" w:history="1">
        <w:r w:rsidR="00753993" w:rsidRPr="001B54C3">
          <w:rPr>
            <w:rStyle w:val="Hyperlink"/>
          </w:rPr>
          <w:t>http://www.ihe.net</w:t>
        </w:r>
      </w:hyperlink>
      <w:r w:rsidR="003A6FC9" w:rsidRPr="001B54C3">
        <w:t>.)</w:t>
      </w:r>
    </w:p>
    <w:p w14:paraId="5B630986" w14:textId="77777777" w:rsidR="00D85EE7" w:rsidRPr="001B54C3" w:rsidRDefault="00D85EE7" w:rsidP="001B28EA">
      <w:pPr>
        <w:pStyle w:val="Heading5"/>
        <w:rPr>
          <w:noProof w:val="0"/>
          <w:highlight w:val="yellow"/>
          <w:lang w:val="en-US"/>
        </w:rPr>
      </w:pPr>
      <w:bookmarkStart w:id="1796" w:name="_Toc302138154"/>
      <w:bookmarkStart w:id="1797" w:name="_Toc466555583"/>
      <w:r w:rsidRPr="001B54C3">
        <w:rPr>
          <w:noProof w:val="0"/>
          <w:lang w:val="en-US"/>
        </w:rPr>
        <w:t>6.3.4.</w:t>
      </w:r>
      <w:r w:rsidR="00EF46E9" w:rsidRPr="001B54C3">
        <w:rPr>
          <w:noProof w:val="0"/>
          <w:lang w:val="en-US"/>
        </w:rPr>
        <w:t>56</w:t>
      </w:r>
      <w:r w:rsidRPr="001B54C3">
        <w:rPr>
          <w:noProof w:val="0"/>
          <w:lang w:val="en-US"/>
        </w:rPr>
        <w:t>.16 &lt;entryRelationship typeCode="SUBJ" inversionInd="false"&gt;</w:t>
      </w:r>
      <w:bookmarkEnd w:id="1796"/>
      <w:bookmarkEnd w:id="1797"/>
    </w:p>
    <w:p w14:paraId="017142CF" w14:textId="77777777" w:rsidR="00D85EE7" w:rsidRPr="001B54C3" w:rsidRDefault="00D85EE7" w:rsidP="00D85EE7">
      <w:pPr>
        <w:pStyle w:val="BodyText"/>
      </w:pPr>
      <w:r w:rsidRPr="001B54C3">
        <w:t>One &lt;entryRelationship&gt; element should be present providing information on the TNM Clinical Stage.</w:t>
      </w:r>
    </w:p>
    <w:p w14:paraId="711CAC9A" w14:textId="77777777" w:rsidR="00D85EE7" w:rsidRPr="001B54C3" w:rsidRDefault="00D85EE7" w:rsidP="001B28EA">
      <w:pPr>
        <w:pStyle w:val="BodyText"/>
      </w:pPr>
      <w:r w:rsidRPr="001B54C3">
        <w:t>When present, this &lt;entryRelationship&gt; element SHALL contain an observation conforming to the TNM Stage Information (1.3.6.1.4.1.19376.1.7.3.1.4.14.2) template. The typeCode SHALL be “SUBJ” and inversionInd SHALL be “false”.</w:t>
      </w:r>
    </w:p>
    <w:p w14:paraId="741692FE" w14:textId="77777777" w:rsidR="00D85EE7" w:rsidRPr="001B54C3" w:rsidRDefault="00D85EE7" w:rsidP="001B28EA">
      <w:pPr>
        <w:pStyle w:val="Heading5"/>
        <w:rPr>
          <w:noProof w:val="0"/>
          <w:lang w:val="en-US"/>
        </w:rPr>
      </w:pPr>
      <w:bookmarkStart w:id="1798" w:name="_Toc302138155"/>
      <w:bookmarkStart w:id="1799" w:name="_Toc466555584"/>
      <w:r w:rsidRPr="001B54C3">
        <w:rPr>
          <w:noProof w:val="0"/>
          <w:lang w:val="en-US"/>
        </w:rPr>
        <w:t>6.3.4.</w:t>
      </w:r>
      <w:r w:rsidR="00EF46E9" w:rsidRPr="001B54C3">
        <w:rPr>
          <w:noProof w:val="0"/>
          <w:lang w:val="en-US"/>
        </w:rPr>
        <w:t>56</w:t>
      </w:r>
      <w:r w:rsidRPr="001B54C3">
        <w:rPr>
          <w:noProof w:val="0"/>
          <w:lang w:val="en-US"/>
        </w:rPr>
        <w:t>.17 &lt;observation classCode="OBS" moodCode="EVN"&gt;</w:t>
      </w:r>
      <w:bookmarkEnd w:id="1798"/>
      <w:r w:rsidRPr="001B54C3">
        <w:rPr>
          <w:noProof w:val="0"/>
          <w:lang w:val="en-US"/>
        </w:rPr>
        <w:tab/>
      </w:r>
      <w:bookmarkStart w:id="1800" w:name="_Toc302138156"/>
      <w:r w:rsidRPr="001B54C3">
        <w:rPr>
          <w:noProof w:val="0"/>
          <w:lang w:val="en-US"/>
        </w:rPr>
        <w:t>&lt;templateId root="1.3.6.1.4.1.19376.1.7.3.1.4.14.2"/&gt; [1</w:t>
      </w:r>
      <w:r w:rsidRPr="001B54C3">
        <w:rPr>
          <w:noProof w:val="0"/>
          <w:vertAlign w:val="superscript"/>
          <w:lang w:val="en-US"/>
        </w:rPr>
        <w:t>st</w:t>
      </w:r>
      <w:r w:rsidRPr="001B54C3">
        <w:rPr>
          <w:noProof w:val="0"/>
          <w:lang w:val="en-US"/>
        </w:rPr>
        <w:t xml:space="preserve"> nesting]</w:t>
      </w:r>
      <w:bookmarkEnd w:id="1799"/>
      <w:bookmarkEnd w:id="1800"/>
    </w:p>
    <w:p w14:paraId="21121A2E" w14:textId="77777777" w:rsidR="00D85EE7" w:rsidRPr="001B54C3" w:rsidRDefault="00D85EE7" w:rsidP="00D85EE7">
      <w:pPr>
        <w:pStyle w:val="BodyText"/>
      </w:pPr>
      <w:r w:rsidRPr="001B54C3">
        <w:t>Observations that describe the TNM Stage Information SHALL be included if known.</w:t>
      </w:r>
    </w:p>
    <w:p w14:paraId="4E830C95" w14:textId="7B82E698" w:rsidR="00D85EE7" w:rsidRPr="001B54C3" w:rsidRDefault="00D85EE7" w:rsidP="001B28EA">
      <w:pPr>
        <w:pStyle w:val="Heading5"/>
        <w:rPr>
          <w:noProof w:val="0"/>
          <w:lang w:val="en-US"/>
        </w:rPr>
      </w:pPr>
      <w:bookmarkStart w:id="1801" w:name="_Toc302138157"/>
      <w:bookmarkStart w:id="1802" w:name="_Toc466555585"/>
      <w:r w:rsidRPr="001B54C3">
        <w:rPr>
          <w:noProof w:val="0"/>
          <w:lang w:val="en-US"/>
        </w:rPr>
        <w:t>6.3.4.</w:t>
      </w:r>
      <w:r w:rsidR="00EF46E9" w:rsidRPr="001B54C3">
        <w:rPr>
          <w:noProof w:val="0"/>
          <w:lang w:val="en-US"/>
        </w:rPr>
        <w:t>56</w:t>
      </w:r>
      <w:r w:rsidRPr="001B54C3">
        <w:rPr>
          <w:noProof w:val="0"/>
          <w:lang w:val="en-US"/>
        </w:rPr>
        <w:t>.18 &lt;code code="</w:t>
      </w:r>
      <w:r w:rsidR="00665763">
        <w:rPr>
          <w:noProof w:val="0"/>
          <w:lang w:val="en-US"/>
        </w:rPr>
        <w:t>75620-5</w:t>
      </w:r>
      <w:r w:rsidRPr="001B54C3">
        <w:rPr>
          <w:noProof w:val="0"/>
          <w:lang w:val="en-US"/>
        </w:rPr>
        <w:t>" displayName="TNM Clinical Stage Information" codeSystem="2.16.840.1.113883.6.1"codeSystemName="LOINC"/&gt; [1</w:t>
      </w:r>
      <w:r w:rsidRPr="001B54C3">
        <w:rPr>
          <w:noProof w:val="0"/>
          <w:vertAlign w:val="superscript"/>
          <w:lang w:val="en-US"/>
        </w:rPr>
        <w:t>st</w:t>
      </w:r>
      <w:r w:rsidRPr="001B54C3">
        <w:rPr>
          <w:noProof w:val="0"/>
          <w:lang w:val="en-US"/>
        </w:rPr>
        <w:t xml:space="preserve"> nesting]</w:t>
      </w:r>
      <w:bookmarkEnd w:id="1801"/>
      <w:bookmarkEnd w:id="1802"/>
    </w:p>
    <w:p w14:paraId="1486A0F9" w14:textId="76F4BD4C" w:rsidR="00D85EE7" w:rsidRPr="001B54C3" w:rsidRDefault="00D85EE7" w:rsidP="00D85EE7">
      <w:pPr>
        <w:pStyle w:val="BodyText"/>
      </w:pPr>
      <w:r w:rsidRPr="001B54C3">
        <w:t xml:space="preserve">The &lt;code&gt; element indicates that this observation is the TNM Clinical Stage Information. This code SHALL be the LOINC code </w:t>
      </w:r>
      <w:r w:rsidR="00665763">
        <w:t>75620-5</w:t>
      </w:r>
      <w:r w:rsidRPr="001B54C3">
        <w:t>. It is good style to include the displayName and codeSystemName to help debugging.</w:t>
      </w:r>
    </w:p>
    <w:p w14:paraId="0BDA3911" w14:textId="77777777" w:rsidR="00D85EE7" w:rsidRPr="001B54C3" w:rsidRDefault="00D85EE7" w:rsidP="001B28EA">
      <w:pPr>
        <w:pStyle w:val="Heading5"/>
        <w:rPr>
          <w:noProof w:val="0"/>
          <w:lang w:val="en-US"/>
        </w:rPr>
      </w:pPr>
      <w:bookmarkStart w:id="1803" w:name="_Toc302138158"/>
      <w:bookmarkStart w:id="1804" w:name="_Toc466555586"/>
      <w:r w:rsidRPr="001B54C3">
        <w:rPr>
          <w:noProof w:val="0"/>
          <w:lang w:val="en-US"/>
        </w:rPr>
        <w:t>6.3.4.</w:t>
      </w:r>
      <w:r w:rsidR="00EF46E9" w:rsidRPr="001B54C3">
        <w:rPr>
          <w:noProof w:val="0"/>
          <w:lang w:val="en-US"/>
        </w:rPr>
        <w:t>56</w:t>
      </w:r>
      <w:r w:rsidRPr="001B54C3">
        <w:rPr>
          <w:noProof w:val="0"/>
          <w:lang w:val="en-US"/>
        </w:rPr>
        <w:t>.19 &lt;statusCode code="completed"/&gt; [1</w:t>
      </w:r>
      <w:r w:rsidRPr="001B54C3">
        <w:rPr>
          <w:noProof w:val="0"/>
          <w:vertAlign w:val="superscript"/>
          <w:lang w:val="en-US"/>
        </w:rPr>
        <w:t>st</w:t>
      </w:r>
      <w:r w:rsidRPr="001B54C3">
        <w:rPr>
          <w:noProof w:val="0"/>
          <w:lang w:val="en-US"/>
        </w:rPr>
        <w:t xml:space="preserve"> nesting]</w:t>
      </w:r>
      <w:bookmarkEnd w:id="1803"/>
      <w:bookmarkEnd w:id="1804"/>
    </w:p>
    <w:p w14:paraId="4DCBF507" w14:textId="77777777" w:rsidR="00D85EE7" w:rsidRPr="001B54C3" w:rsidRDefault="00D85EE7" w:rsidP="00D85EE7">
      <w:pPr>
        <w:pStyle w:val="BodyText"/>
      </w:pPr>
      <w:r w:rsidRPr="001B54C3">
        <w:t>The status code for all TNM Clinical Stage Information observations SHALL be ‘completed’.</w:t>
      </w:r>
    </w:p>
    <w:p w14:paraId="2483DBB2" w14:textId="77777777" w:rsidR="00D85EE7" w:rsidRPr="001B54C3" w:rsidRDefault="00D85EE7" w:rsidP="001B28EA">
      <w:pPr>
        <w:pStyle w:val="Heading5"/>
        <w:rPr>
          <w:noProof w:val="0"/>
          <w:lang w:val="en-US"/>
        </w:rPr>
      </w:pPr>
      <w:bookmarkStart w:id="1805" w:name="_Toc302138159"/>
      <w:bookmarkStart w:id="1806" w:name="_Toc466555587"/>
      <w:r w:rsidRPr="001B54C3">
        <w:rPr>
          <w:noProof w:val="0"/>
          <w:lang w:val="en-US"/>
        </w:rPr>
        <w:t>6.3.4.</w:t>
      </w:r>
      <w:r w:rsidR="00EF46E9" w:rsidRPr="001B54C3">
        <w:rPr>
          <w:noProof w:val="0"/>
          <w:lang w:val="en-US"/>
        </w:rPr>
        <w:t>56</w:t>
      </w:r>
      <w:r w:rsidRPr="001B54C3">
        <w:rPr>
          <w:noProof w:val="0"/>
          <w:lang w:val="en-US"/>
        </w:rPr>
        <w:t>.20 &lt;value xsi:type="CD" code="" codeSystem="" codeSystemName="" displayName=" "&gt; [1</w:t>
      </w:r>
      <w:r w:rsidRPr="001B54C3">
        <w:rPr>
          <w:noProof w:val="0"/>
          <w:vertAlign w:val="superscript"/>
          <w:lang w:val="en-US"/>
        </w:rPr>
        <w:t>st</w:t>
      </w:r>
      <w:r w:rsidRPr="001B54C3">
        <w:rPr>
          <w:noProof w:val="0"/>
          <w:lang w:val="en-US"/>
        </w:rPr>
        <w:t xml:space="preserve"> nesting]</w:t>
      </w:r>
      <w:bookmarkEnd w:id="1805"/>
      <w:bookmarkEnd w:id="1806"/>
    </w:p>
    <w:p w14:paraId="71900072" w14:textId="77777777" w:rsidR="00D85EE7" w:rsidRPr="001B54C3" w:rsidRDefault="00D85EE7" w:rsidP="00D85EE7">
      <w:pPr>
        <w:pStyle w:val="BodyText"/>
      </w:pPr>
      <w:r w:rsidRPr="001B54C3">
        <w:t xml:space="preserve">The &lt;value&gt; records the TNM Clinical Stage Group, which is a detailed site-specific code for the clinical stage group as defined by AJCC and recorded by the physician. This element is required. It is always represented using the CD datatype (xsi:type='CD'), even though the value </w:t>
      </w:r>
      <w:r w:rsidRPr="001B54C3">
        <w:lastRenderedPageBreak/>
        <w:t>may be a coded or uncoded string. If coded, it SHALL follow the appropriate r</w:t>
      </w:r>
      <w:r w:rsidR="00753993" w:rsidRPr="001B54C3">
        <w:t xml:space="preserve">ealm constraints for vocabulary. (See Volume 4 in the QRPH PRPH-Ca </w:t>
      </w:r>
      <w:r w:rsidR="003C4B67" w:rsidRPr="001B54C3">
        <w:t>Profile</w:t>
      </w:r>
      <w:r w:rsidR="00753993" w:rsidRPr="001B54C3">
        <w:t xml:space="preserve"> found at </w:t>
      </w:r>
      <w:hyperlink r:id="rId50" w:anchor="quality" w:history="1">
        <w:r w:rsidR="00753993" w:rsidRPr="001B54C3">
          <w:rPr>
            <w:rStyle w:val="Hyperlink"/>
          </w:rPr>
          <w:t>http://www.ihe.net</w:t>
        </w:r>
      </w:hyperlink>
      <w:r w:rsidR="003A6FC9" w:rsidRPr="001B54C3">
        <w:t>.)</w:t>
      </w:r>
    </w:p>
    <w:p w14:paraId="3C6E0BE0" w14:textId="77777777" w:rsidR="00D85EE7" w:rsidRPr="001B54C3" w:rsidRDefault="00D85EE7" w:rsidP="001B28EA">
      <w:pPr>
        <w:pStyle w:val="Heading5"/>
        <w:rPr>
          <w:noProof w:val="0"/>
          <w:lang w:val="en-US"/>
        </w:rPr>
      </w:pPr>
      <w:bookmarkStart w:id="1807" w:name="_Toc302138160"/>
      <w:bookmarkStart w:id="1808" w:name="_Toc466555588"/>
      <w:r w:rsidRPr="001B54C3">
        <w:rPr>
          <w:noProof w:val="0"/>
          <w:lang w:val="en-US"/>
        </w:rPr>
        <w:t>6.3.</w:t>
      </w:r>
      <w:r w:rsidR="000A485C" w:rsidRPr="001B54C3">
        <w:rPr>
          <w:noProof w:val="0"/>
          <w:lang w:val="en-US"/>
        </w:rPr>
        <w:t>4.</w:t>
      </w:r>
      <w:r w:rsidR="00EF46E9" w:rsidRPr="001B54C3">
        <w:rPr>
          <w:noProof w:val="0"/>
          <w:lang w:val="en-US"/>
        </w:rPr>
        <w:t>56</w:t>
      </w:r>
      <w:r w:rsidRPr="001B54C3">
        <w:rPr>
          <w:noProof w:val="0"/>
          <w:lang w:val="en-US"/>
        </w:rPr>
        <w:t>.21 &lt;qualifier&gt;&lt;name code="21909-7" displayName=" Descriptor.clinical Cancer" codeSystem="2.16.840.1.113883.6.1" codeSystemName="LOINC"/&gt; &lt;value xsi:type="CD" code="" codeSystem="" codeSystemName=" " displayName=" "/&gt;&lt;/qualifier&gt; [1</w:t>
      </w:r>
      <w:r w:rsidRPr="001B54C3">
        <w:rPr>
          <w:noProof w:val="0"/>
          <w:vertAlign w:val="superscript"/>
          <w:lang w:val="en-US"/>
        </w:rPr>
        <w:t>st</w:t>
      </w:r>
      <w:r w:rsidRPr="001B54C3">
        <w:rPr>
          <w:noProof w:val="0"/>
          <w:lang w:val="en-US"/>
        </w:rPr>
        <w:t xml:space="preserve"> nesting]</w:t>
      </w:r>
      <w:bookmarkEnd w:id="1807"/>
      <w:bookmarkEnd w:id="1808"/>
    </w:p>
    <w:p w14:paraId="64CA70F5" w14:textId="77777777" w:rsidR="00D85EE7" w:rsidRPr="001B54C3" w:rsidRDefault="00D85EE7" w:rsidP="00753993">
      <w:pPr>
        <w:pStyle w:val="BodyText"/>
      </w:pPr>
      <w:r w:rsidRPr="001B54C3">
        <w:t>This &lt;qualifier&gt; provides TNM Clinical Stage Descriptor information, indicating The AJCC clinical stage prefix/suffix recorded by the physician</w:t>
      </w:r>
      <w:r w:rsidR="003A6FC9" w:rsidRPr="001B54C3">
        <w:t xml:space="preserve">. </w:t>
      </w:r>
      <w:r w:rsidRPr="001B54C3">
        <w:t>AJCC stage descriptors identify special cases that require separate analysis. The code and codeSystem attributes SHALL be recorded exactly as shown above. The &lt;value&gt; records the TNM Clinical Stage Descriptor, and if coded, it SHALL follow the appropriate realm constraints for vocabular</w:t>
      </w:r>
      <w:r w:rsidR="00753993" w:rsidRPr="001B54C3">
        <w:t>y</w:t>
      </w:r>
      <w:r w:rsidR="003A6FC9" w:rsidRPr="001B54C3">
        <w:t xml:space="preserve">. </w:t>
      </w:r>
      <w:r w:rsidR="00753993" w:rsidRPr="001B54C3">
        <w:t xml:space="preserve">(See Volume 4 in the QRPH PRPH-Ca </w:t>
      </w:r>
      <w:r w:rsidR="003C4B67" w:rsidRPr="001B54C3">
        <w:t>Profile</w:t>
      </w:r>
      <w:r w:rsidR="00753993" w:rsidRPr="001B54C3">
        <w:t xml:space="preserve"> found at </w:t>
      </w:r>
      <w:hyperlink r:id="rId51" w:anchor="quality" w:history="1">
        <w:r w:rsidR="00753993" w:rsidRPr="001B54C3">
          <w:rPr>
            <w:rStyle w:val="Hyperlink"/>
          </w:rPr>
          <w:t>http://www.ihe.net</w:t>
        </w:r>
      </w:hyperlink>
      <w:r w:rsidR="003A6FC9" w:rsidRPr="001B54C3">
        <w:t>.)</w:t>
      </w:r>
    </w:p>
    <w:p w14:paraId="455C4603" w14:textId="77777777" w:rsidR="00D85EE7" w:rsidRPr="001B54C3" w:rsidRDefault="00D85EE7" w:rsidP="001B28EA">
      <w:pPr>
        <w:pStyle w:val="Heading5"/>
        <w:rPr>
          <w:noProof w:val="0"/>
          <w:lang w:val="en-US"/>
        </w:rPr>
      </w:pPr>
      <w:bookmarkStart w:id="1809" w:name="_Toc302138161"/>
      <w:bookmarkStart w:id="1810" w:name="_Toc466555589"/>
      <w:r w:rsidRPr="001B54C3">
        <w:rPr>
          <w:noProof w:val="0"/>
          <w:lang w:val="en-US"/>
        </w:rPr>
        <w:t>6.3.4.</w:t>
      </w:r>
      <w:r w:rsidR="00EF46E9" w:rsidRPr="001B54C3">
        <w:rPr>
          <w:noProof w:val="0"/>
          <w:lang w:val="en-US"/>
        </w:rPr>
        <w:t>56</w:t>
      </w:r>
      <w:r w:rsidRPr="001B54C3">
        <w:rPr>
          <w:noProof w:val="0"/>
          <w:lang w:val="en-US"/>
        </w:rPr>
        <w:t>.22 &lt;qualifier&gt;&lt;name code="21917-0" displayName="Version TNM Classification" codeSystem="2.16.840.1.113883.6.1" codeSystemName="LOINC"/&gt;&lt;value xsi:type="CD" code="" codeSystem="" codeSystemName=" " displayName=""/&gt;&lt;/qualifier&gt; [1</w:t>
      </w:r>
      <w:r w:rsidRPr="001B54C3">
        <w:rPr>
          <w:noProof w:val="0"/>
          <w:vertAlign w:val="superscript"/>
          <w:lang w:val="en-US"/>
        </w:rPr>
        <w:t>st</w:t>
      </w:r>
      <w:r w:rsidRPr="001B54C3">
        <w:rPr>
          <w:noProof w:val="0"/>
          <w:lang w:val="en-US"/>
        </w:rPr>
        <w:t xml:space="preserve"> nesting]</w:t>
      </w:r>
      <w:bookmarkEnd w:id="1809"/>
      <w:bookmarkEnd w:id="1810"/>
    </w:p>
    <w:p w14:paraId="7FF6C737" w14:textId="77777777" w:rsidR="00D85EE7" w:rsidRPr="001B54C3" w:rsidRDefault="00D85EE7" w:rsidP="00D85EE7">
      <w:pPr>
        <w:pStyle w:val="BodyText"/>
      </w:pPr>
      <w:r w:rsidRPr="001B54C3">
        <w:t>This &lt;qualifier&gt; provides TNM Edition Number information, indicating the edition number of the AJCC Staging Manual. The code and codeSystem attributes of &lt;name&gt; SHALL be recorded exactly as shown above. If coded, it SHALL follow the appropriate realm constraints for vocabulary</w:t>
      </w:r>
      <w:r w:rsidR="003A6FC9" w:rsidRPr="001B54C3">
        <w:t xml:space="preserve">. </w:t>
      </w:r>
      <w:r w:rsidR="00753993" w:rsidRPr="001B54C3">
        <w:t xml:space="preserve">(See Volume 4 in the QRPH PRPH-Ca </w:t>
      </w:r>
      <w:r w:rsidR="003C4B67" w:rsidRPr="001B54C3">
        <w:t>Profile</w:t>
      </w:r>
      <w:r w:rsidR="00753993" w:rsidRPr="001B54C3">
        <w:t xml:space="preserve"> found at </w:t>
      </w:r>
      <w:hyperlink r:id="rId52" w:anchor="quality" w:history="1">
        <w:r w:rsidR="00753993" w:rsidRPr="001B54C3">
          <w:rPr>
            <w:rStyle w:val="Hyperlink"/>
          </w:rPr>
          <w:t>http://www.ihe.net</w:t>
        </w:r>
      </w:hyperlink>
      <w:r w:rsidR="003A6FC9" w:rsidRPr="001B54C3">
        <w:t>.)</w:t>
      </w:r>
    </w:p>
    <w:p w14:paraId="394578ED" w14:textId="77777777" w:rsidR="00D85EE7" w:rsidRPr="001B54C3" w:rsidRDefault="00D85EE7" w:rsidP="001B28EA">
      <w:pPr>
        <w:pStyle w:val="Heading5"/>
        <w:rPr>
          <w:noProof w:val="0"/>
          <w:lang w:val="en-US"/>
        </w:rPr>
      </w:pPr>
      <w:bookmarkStart w:id="1811" w:name="_Toc302138162"/>
      <w:bookmarkStart w:id="1812" w:name="_Toc466555590"/>
      <w:r w:rsidRPr="001B54C3">
        <w:rPr>
          <w:noProof w:val="0"/>
          <w:lang w:val="en-US"/>
        </w:rPr>
        <w:t>6.3.4.</w:t>
      </w:r>
      <w:r w:rsidR="00EF46E9" w:rsidRPr="001B54C3">
        <w:rPr>
          <w:noProof w:val="0"/>
          <w:lang w:val="en-US"/>
        </w:rPr>
        <w:t>56</w:t>
      </w:r>
      <w:r w:rsidRPr="001B54C3">
        <w:rPr>
          <w:noProof w:val="0"/>
          <w:lang w:val="en-US"/>
        </w:rPr>
        <w:t>.23 &lt;participant typeCode="PPRF"&gt;</w:t>
      </w:r>
      <w:bookmarkEnd w:id="1811"/>
      <w:r w:rsidRPr="001B54C3">
        <w:rPr>
          <w:noProof w:val="0"/>
          <w:lang w:val="en-US"/>
        </w:rPr>
        <w:tab/>
      </w:r>
      <w:bookmarkStart w:id="1813" w:name="_Toc302138163"/>
      <w:r w:rsidRPr="001B54C3">
        <w:rPr>
          <w:noProof w:val="0"/>
          <w:lang w:val="en-US"/>
        </w:rPr>
        <w:t>&lt;participantRole&gt; &lt;code code="21910-5" codeSystem="2.16.840.1.113883.6.1" codeSystemName="LOINC" displayName="Stager.clinical Cancer”/&gt;</w:t>
      </w:r>
      <w:bookmarkStart w:id="1814" w:name="_Toc302138164"/>
      <w:bookmarkEnd w:id="1813"/>
      <w:r w:rsidRPr="001B54C3">
        <w:rPr>
          <w:noProof w:val="0"/>
          <w:lang w:val="en-US"/>
        </w:rPr>
        <w:t>&lt;playingEntity nullFlavor="NA"&gt; &lt;code xsi:type="CE" code="" codeSystem="" codeSystemName=" " displayName=" "/&gt; [1</w:t>
      </w:r>
      <w:r w:rsidRPr="001B54C3">
        <w:rPr>
          <w:noProof w:val="0"/>
          <w:vertAlign w:val="superscript"/>
          <w:lang w:val="en-US"/>
        </w:rPr>
        <w:t>st</w:t>
      </w:r>
      <w:r w:rsidRPr="001B54C3">
        <w:rPr>
          <w:noProof w:val="0"/>
          <w:lang w:val="en-US"/>
        </w:rPr>
        <w:t xml:space="preserve"> nesting]</w:t>
      </w:r>
      <w:bookmarkEnd w:id="1812"/>
      <w:bookmarkEnd w:id="1814"/>
    </w:p>
    <w:p w14:paraId="393CDDF6" w14:textId="77777777" w:rsidR="00D85EE7" w:rsidRPr="001B54C3" w:rsidRDefault="00D85EE7" w:rsidP="00D85EE7">
      <w:pPr>
        <w:pStyle w:val="BodyText"/>
      </w:pPr>
      <w:r w:rsidRPr="001B54C3">
        <w:t xml:space="preserve">This &lt;participant&gt; element should specify the person who recorded the AJCC staging elements and stage group in the patient's medical record. The code and codeSystem attributes for &lt;participantRole&gt; SHALL be recorded exactly as shown above. The &lt;code&gt; attribute of &lt;playingEntity&gt; </w:t>
      </w:r>
      <w:r w:rsidR="00C5586E" w:rsidRPr="001B54C3">
        <w:t>identifies</w:t>
      </w:r>
      <w:r w:rsidRPr="001B54C3">
        <w:t xml:space="preserve"> the person who recorded the staging elements, and SHALL follow the appropriate realm constraints for vocabulary</w:t>
      </w:r>
      <w:r w:rsidR="003A6FC9" w:rsidRPr="001B54C3">
        <w:t xml:space="preserve">. </w:t>
      </w:r>
      <w:r w:rsidR="00753993" w:rsidRPr="001B54C3">
        <w:t xml:space="preserve">(See Volume 4 in the QRPH PRPH-Ca </w:t>
      </w:r>
      <w:r w:rsidR="003C4B67" w:rsidRPr="001B54C3">
        <w:t>Profile</w:t>
      </w:r>
      <w:r w:rsidR="00753993" w:rsidRPr="001B54C3">
        <w:t xml:space="preserve"> found at </w:t>
      </w:r>
      <w:hyperlink r:id="rId53" w:anchor="quality" w:history="1">
        <w:r w:rsidR="00753993" w:rsidRPr="001B54C3">
          <w:rPr>
            <w:rStyle w:val="Hyperlink"/>
          </w:rPr>
          <w:t>http://www.ihe.net</w:t>
        </w:r>
      </w:hyperlink>
      <w:r w:rsidR="003A6FC9" w:rsidRPr="001B54C3">
        <w:t>.)</w:t>
      </w:r>
    </w:p>
    <w:p w14:paraId="6F1BF33E" w14:textId="77777777" w:rsidR="00D85EE7" w:rsidRPr="001B54C3" w:rsidRDefault="00D85EE7" w:rsidP="001B28EA">
      <w:pPr>
        <w:pStyle w:val="Heading5"/>
        <w:rPr>
          <w:noProof w:val="0"/>
          <w:lang w:val="en-US"/>
        </w:rPr>
      </w:pPr>
      <w:bookmarkStart w:id="1815" w:name="_Toc302138165"/>
      <w:bookmarkStart w:id="1816" w:name="_Toc466555591"/>
      <w:r w:rsidRPr="001B54C3">
        <w:rPr>
          <w:noProof w:val="0"/>
          <w:lang w:val="en-US"/>
        </w:rPr>
        <w:t>6.3.4.</w:t>
      </w:r>
      <w:r w:rsidR="00EF46E9" w:rsidRPr="001B54C3">
        <w:rPr>
          <w:noProof w:val="0"/>
          <w:lang w:val="en-US"/>
        </w:rPr>
        <w:t>56</w:t>
      </w:r>
      <w:r w:rsidRPr="001B54C3">
        <w:rPr>
          <w:noProof w:val="0"/>
          <w:lang w:val="en-US"/>
        </w:rPr>
        <w:t>.24 &lt;!-- 0..3 entryRelationships identifying simple observations for TNM Clinic Tumor, TNM Clinical Nodes, and TNM Clinical Metastases--&gt;</w:t>
      </w:r>
      <w:bookmarkStart w:id="1817" w:name="_Toc302138166"/>
      <w:bookmarkEnd w:id="1815"/>
      <w:r w:rsidRPr="001B54C3">
        <w:rPr>
          <w:noProof w:val="0"/>
          <w:lang w:val="en-US"/>
        </w:rPr>
        <w:t>&lt;entryRelationship typeCode="COMP" inversionInd="false"&gt;</w:t>
      </w:r>
      <w:bookmarkStart w:id="1818" w:name="_Toc302138167"/>
      <w:bookmarkEnd w:id="1817"/>
      <w:r w:rsidRPr="001B54C3">
        <w:rPr>
          <w:noProof w:val="0"/>
          <w:lang w:val="en-US"/>
        </w:rPr>
        <w:t>&lt;observation classCode='OBS'moodCode='EVN'&gt;</w:t>
      </w:r>
      <w:bookmarkStart w:id="1819" w:name="_Toc302138168"/>
      <w:bookmarkEnd w:id="1818"/>
      <w:r w:rsidRPr="001B54C3">
        <w:rPr>
          <w:noProof w:val="0"/>
          <w:lang w:val="en-US"/>
        </w:rPr>
        <w:t>&lt;templateIDroot='1.3.6.1.4.1.19376.1.5.3.1.4.13’/&gt;</w:t>
      </w:r>
      <w:bookmarkStart w:id="1820" w:name="_Toc302138169"/>
      <w:bookmarkEnd w:id="1819"/>
      <w:r w:rsidRPr="001B54C3">
        <w:rPr>
          <w:noProof w:val="0"/>
          <w:lang w:val="en-US"/>
        </w:rPr>
        <w:t>…</w:t>
      </w:r>
      <w:bookmarkStart w:id="1821" w:name="_Toc302138170"/>
      <w:bookmarkEnd w:id="1820"/>
      <w:r w:rsidRPr="001B54C3">
        <w:rPr>
          <w:noProof w:val="0"/>
          <w:lang w:val="en-US"/>
        </w:rPr>
        <w:t>&lt;/observation&gt;[2nd nesting]</w:t>
      </w:r>
      <w:bookmarkEnd w:id="1816"/>
      <w:bookmarkEnd w:id="1821"/>
    </w:p>
    <w:p w14:paraId="1E4F794D" w14:textId="77777777" w:rsidR="00D85EE7" w:rsidRPr="001B54C3" w:rsidRDefault="00D85EE7" w:rsidP="00D85EE7">
      <w:pPr>
        <w:pStyle w:val="BodyText"/>
        <w:rPr>
          <w:lang w:eastAsia="x-none"/>
        </w:rPr>
      </w:pPr>
      <w:r w:rsidRPr="001B54C3">
        <w:t>Each &lt;entryRelationship&gt; element should contain a simple observation that specifies the TNM Clinic Tumor, TNM Clinical Nodes, and TNM Clinical Metastases, each of which is a component of the TNM Stage Group</w:t>
      </w:r>
      <w:r w:rsidR="003A6FC9" w:rsidRPr="001B54C3">
        <w:t xml:space="preserve">. </w:t>
      </w:r>
      <w:r w:rsidRPr="001B54C3">
        <w:t xml:space="preserve">Simple observations that describe the TNM Clinic Tumor, </w:t>
      </w:r>
      <w:r w:rsidRPr="001B54C3">
        <w:lastRenderedPageBreak/>
        <w:t>TNM Clinical Nodes, and TNM Clinical Metastases SHALL be included if known and inversionInd SHALL be “false”.</w:t>
      </w:r>
    </w:p>
    <w:p w14:paraId="69ED487A" w14:textId="77777777" w:rsidR="00D85EE7" w:rsidRPr="001B54C3" w:rsidRDefault="00D85EE7" w:rsidP="001B28EA">
      <w:pPr>
        <w:pStyle w:val="Heading5"/>
        <w:rPr>
          <w:noProof w:val="0"/>
          <w:lang w:val="en-US"/>
        </w:rPr>
      </w:pPr>
      <w:bookmarkStart w:id="1822" w:name="_Toc302138171"/>
      <w:bookmarkStart w:id="1823" w:name="_Toc466555592"/>
      <w:r w:rsidRPr="001B54C3">
        <w:rPr>
          <w:noProof w:val="0"/>
          <w:lang w:val="en-US"/>
        </w:rPr>
        <w:t>6.3.4.</w:t>
      </w:r>
      <w:r w:rsidR="00EF46E9" w:rsidRPr="001B54C3">
        <w:rPr>
          <w:noProof w:val="0"/>
          <w:lang w:val="en-US"/>
        </w:rPr>
        <w:t>56</w:t>
      </w:r>
      <w:r w:rsidRPr="001B54C3">
        <w:rPr>
          <w:noProof w:val="0"/>
          <w:lang w:val="en-US"/>
        </w:rPr>
        <w:t>.25 &lt;code code="" displayName=" " codeSystem="2.16.840.1.113883.6.1" codeSystemName="LOINC"/&gt; [2</w:t>
      </w:r>
      <w:r w:rsidRPr="001B54C3">
        <w:rPr>
          <w:noProof w:val="0"/>
          <w:vertAlign w:val="superscript"/>
          <w:lang w:val="en-US"/>
        </w:rPr>
        <w:t>nd</w:t>
      </w:r>
      <w:r w:rsidRPr="001B54C3">
        <w:rPr>
          <w:noProof w:val="0"/>
          <w:lang w:val="en-US"/>
        </w:rPr>
        <w:t xml:space="preserve"> nesting]</w:t>
      </w:r>
      <w:bookmarkEnd w:id="1822"/>
      <w:bookmarkEnd w:id="1823"/>
    </w:p>
    <w:p w14:paraId="4F02516D" w14:textId="77777777" w:rsidR="00D85EE7" w:rsidRPr="001B54C3" w:rsidRDefault="00D85EE7" w:rsidP="00D85EE7">
      <w:pPr>
        <w:pStyle w:val="BodyText"/>
      </w:pPr>
      <w:r w:rsidRPr="001B54C3">
        <w:t>Observations SHALL include one of following LOINC values to indicate the component of TNM Stage Group represented in the Observation.</w:t>
      </w:r>
    </w:p>
    <w:p w14:paraId="26FAAC06" w14:textId="77777777" w:rsidR="00D85EE7" w:rsidRPr="001B54C3" w:rsidRDefault="00D85EE7" w:rsidP="00D85EE7">
      <w:pPr>
        <w:pStyle w:val="BodyText"/>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8"/>
        <w:gridCol w:w="2340"/>
        <w:gridCol w:w="5130"/>
      </w:tblGrid>
      <w:tr w:rsidR="00D85EE7" w:rsidRPr="001B54C3" w14:paraId="7090F2D4" w14:textId="77777777" w:rsidTr="00044985">
        <w:trPr>
          <w:tblHeader/>
        </w:trPr>
        <w:tc>
          <w:tcPr>
            <w:tcW w:w="1818" w:type="dxa"/>
            <w:shd w:val="clear" w:color="auto" w:fill="D9D9D9"/>
          </w:tcPr>
          <w:p w14:paraId="79A62B75" w14:textId="77777777" w:rsidR="00D85EE7" w:rsidRPr="001B54C3" w:rsidRDefault="00D85EE7" w:rsidP="00D85EE7">
            <w:pPr>
              <w:pStyle w:val="TableEntryHeader"/>
              <w:rPr>
                <w:rFonts w:eastAsia="Calibri"/>
              </w:rPr>
            </w:pPr>
            <w:r w:rsidRPr="001B54C3">
              <w:rPr>
                <w:rFonts w:eastAsia="Calibri"/>
              </w:rPr>
              <w:t>LOINC Code</w:t>
            </w:r>
          </w:p>
        </w:tc>
        <w:tc>
          <w:tcPr>
            <w:tcW w:w="2340" w:type="dxa"/>
            <w:shd w:val="clear" w:color="auto" w:fill="D9D9D9"/>
          </w:tcPr>
          <w:p w14:paraId="76DE1A11" w14:textId="77777777" w:rsidR="00D85EE7" w:rsidRPr="001B54C3" w:rsidRDefault="00D85EE7" w:rsidP="00D85EE7">
            <w:pPr>
              <w:pStyle w:val="TableEntryHeader"/>
              <w:rPr>
                <w:rFonts w:eastAsia="Calibri"/>
              </w:rPr>
            </w:pPr>
            <w:r w:rsidRPr="001B54C3">
              <w:rPr>
                <w:rFonts w:eastAsia="Calibri"/>
              </w:rPr>
              <w:t>Display Name</w:t>
            </w:r>
          </w:p>
        </w:tc>
        <w:tc>
          <w:tcPr>
            <w:tcW w:w="5130" w:type="dxa"/>
            <w:shd w:val="clear" w:color="auto" w:fill="D9D9D9"/>
          </w:tcPr>
          <w:p w14:paraId="419AF40A" w14:textId="77777777" w:rsidR="00D85EE7" w:rsidRPr="001B54C3" w:rsidRDefault="00D85EE7" w:rsidP="00D85EE7">
            <w:pPr>
              <w:pStyle w:val="TableEntryHeader"/>
              <w:rPr>
                <w:rFonts w:eastAsia="Calibri"/>
              </w:rPr>
            </w:pPr>
            <w:r w:rsidRPr="001B54C3">
              <w:rPr>
                <w:rFonts w:eastAsia="Calibri"/>
              </w:rPr>
              <w:t>Description</w:t>
            </w:r>
          </w:p>
        </w:tc>
      </w:tr>
      <w:tr w:rsidR="00D85EE7" w:rsidRPr="001B54C3" w14:paraId="73177715" w14:textId="77777777" w:rsidTr="00044985">
        <w:tc>
          <w:tcPr>
            <w:tcW w:w="1818" w:type="dxa"/>
          </w:tcPr>
          <w:p w14:paraId="03C0AEFF" w14:textId="77777777" w:rsidR="00D85EE7" w:rsidRPr="001B54C3" w:rsidRDefault="00D85EE7" w:rsidP="00D85EE7">
            <w:pPr>
              <w:pStyle w:val="TableEntry"/>
              <w:rPr>
                <w:rFonts w:eastAsia="Calibri"/>
                <w:lang w:eastAsia="x-none"/>
              </w:rPr>
            </w:pPr>
            <w:r w:rsidRPr="001B54C3">
              <w:rPr>
                <w:rFonts w:eastAsia="Calibri"/>
                <w:highlight w:val="white"/>
              </w:rPr>
              <w:t>21905-5</w:t>
            </w:r>
          </w:p>
        </w:tc>
        <w:tc>
          <w:tcPr>
            <w:tcW w:w="2340" w:type="dxa"/>
          </w:tcPr>
          <w:p w14:paraId="12062968" w14:textId="77777777" w:rsidR="00D85EE7" w:rsidRPr="001B54C3" w:rsidRDefault="00D85EE7" w:rsidP="00D85EE7">
            <w:pPr>
              <w:pStyle w:val="TableEntry"/>
              <w:rPr>
                <w:rFonts w:eastAsia="Calibri"/>
                <w:lang w:eastAsia="x-none"/>
              </w:rPr>
            </w:pPr>
            <w:r w:rsidRPr="001B54C3">
              <w:rPr>
                <w:rFonts w:eastAsia="Calibri"/>
                <w:lang w:eastAsia="x-none"/>
              </w:rPr>
              <w:t>TNM Clinical T</w:t>
            </w:r>
          </w:p>
        </w:tc>
        <w:tc>
          <w:tcPr>
            <w:tcW w:w="5130" w:type="dxa"/>
          </w:tcPr>
          <w:p w14:paraId="116F3A2C" w14:textId="77777777" w:rsidR="00D85EE7" w:rsidRPr="001B54C3" w:rsidRDefault="00D85EE7" w:rsidP="00D85EE7">
            <w:pPr>
              <w:pStyle w:val="TableEntry"/>
              <w:rPr>
                <w:rFonts w:eastAsia="Calibri"/>
                <w:lang w:eastAsia="x-none"/>
              </w:rPr>
            </w:pPr>
            <w:r w:rsidRPr="001B54C3">
              <w:rPr>
                <w:rFonts w:eastAsia="Calibri"/>
              </w:rPr>
              <w:t>A detailed site-specific code for the clinical tumor (T) as defined by AJCC and recorded by the physician.</w:t>
            </w:r>
          </w:p>
        </w:tc>
      </w:tr>
      <w:tr w:rsidR="00D85EE7" w:rsidRPr="001B54C3" w14:paraId="51A1CE3B" w14:textId="77777777" w:rsidTr="00044985">
        <w:tc>
          <w:tcPr>
            <w:tcW w:w="1818" w:type="dxa"/>
          </w:tcPr>
          <w:p w14:paraId="66405D4F" w14:textId="77777777" w:rsidR="00D85EE7" w:rsidRPr="001B54C3" w:rsidRDefault="00D85EE7" w:rsidP="00D85EE7">
            <w:pPr>
              <w:pStyle w:val="TableEntry"/>
              <w:rPr>
                <w:rFonts w:eastAsia="Calibri"/>
                <w:lang w:eastAsia="x-none"/>
              </w:rPr>
            </w:pPr>
            <w:r w:rsidRPr="001B54C3">
              <w:rPr>
                <w:rFonts w:eastAsia="Calibri"/>
                <w:highlight w:val="white"/>
              </w:rPr>
              <w:t>21906-3</w:t>
            </w:r>
          </w:p>
        </w:tc>
        <w:tc>
          <w:tcPr>
            <w:tcW w:w="2340" w:type="dxa"/>
          </w:tcPr>
          <w:p w14:paraId="4E488321" w14:textId="77777777" w:rsidR="00D85EE7" w:rsidRPr="001B54C3" w:rsidRDefault="00D85EE7" w:rsidP="00D85EE7">
            <w:pPr>
              <w:pStyle w:val="TableEntry"/>
              <w:rPr>
                <w:rFonts w:eastAsia="Calibri"/>
                <w:lang w:eastAsia="x-none"/>
              </w:rPr>
            </w:pPr>
            <w:r w:rsidRPr="001B54C3">
              <w:rPr>
                <w:rFonts w:eastAsia="Calibri"/>
                <w:lang w:eastAsia="x-none"/>
              </w:rPr>
              <w:t>TNM Clinical N</w:t>
            </w:r>
          </w:p>
        </w:tc>
        <w:tc>
          <w:tcPr>
            <w:tcW w:w="5130" w:type="dxa"/>
          </w:tcPr>
          <w:p w14:paraId="4EDB6440" w14:textId="77777777" w:rsidR="00D85EE7" w:rsidRPr="001B54C3" w:rsidRDefault="00D85EE7" w:rsidP="00D85EE7">
            <w:pPr>
              <w:pStyle w:val="TableEntry"/>
              <w:rPr>
                <w:rFonts w:eastAsia="Calibri"/>
                <w:lang w:eastAsia="x-none"/>
              </w:rPr>
            </w:pPr>
            <w:r w:rsidRPr="001B54C3">
              <w:rPr>
                <w:rFonts w:eastAsia="Calibri"/>
              </w:rPr>
              <w:t>A detailed site-specific code for the clinical nodes (N) as defined by AJCC and recorded by the physician.</w:t>
            </w:r>
          </w:p>
        </w:tc>
      </w:tr>
      <w:tr w:rsidR="00D85EE7" w:rsidRPr="001B54C3" w14:paraId="5AB91A7E" w14:textId="77777777" w:rsidTr="00044985">
        <w:tc>
          <w:tcPr>
            <w:tcW w:w="1818" w:type="dxa"/>
          </w:tcPr>
          <w:p w14:paraId="47718540" w14:textId="77777777" w:rsidR="00D85EE7" w:rsidRPr="001B54C3" w:rsidRDefault="00D85EE7" w:rsidP="00D85EE7">
            <w:pPr>
              <w:pStyle w:val="TableEntry"/>
              <w:rPr>
                <w:rFonts w:eastAsia="Calibri"/>
                <w:lang w:eastAsia="x-none"/>
              </w:rPr>
            </w:pPr>
            <w:r w:rsidRPr="001B54C3">
              <w:rPr>
                <w:rFonts w:eastAsia="Calibri"/>
                <w:highlight w:val="white"/>
              </w:rPr>
              <w:t>21907-1</w:t>
            </w:r>
          </w:p>
        </w:tc>
        <w:tc>
          <w:tcPr>
            <w:tcW w:w="2340" w:type="dxa"/>
          </w:tcPr>
          <w:p w14:paraId="6911BD97" w14:textId="77777777" w:rsidR="00D85EE7" w:rsidRPr="001B54C3" w:rsidRDefault="00D85EE7" w:rsidP="00D85EE7">
            <w:pPr>
              <w:pStyle w:val="TableEntry"/>
              <w:rPr>
                <w:rFonts w:eastAsia="Calibri"/>
                <w:lang w:eastAsia="x-none"/>
              </w:rPr>
            </w:pPr>
            <w:r w:rsidRPr="001B54C3">
              <w:rPr>
                <w:rFonts w:eastAsia="Calibri"/>
                <w:lang w:eastAsia="x-none"/>
              </w:rPr>
              <w:t>TNM Clinical M</w:t>
            </w:r>
          </w:p>
        </w:tc>
        <w:tc>
          <w:tcPr>
            <w:tcW w:w="5130" w:type="dxa"/>
          </w:tcPr>
          <w:p w14:paraId="68A345C9" w14:textId="77777777" w:rsidR="00D85EE7" w:rsidRPr="001B54C3" w:rsidRDefault="00D85EE7" w:rsidP="00D85EE7">
            <w:pPr>
              <w:pStyle w:val="TableEntry"/>
              <w:rPr>
                <w:rFonts w:eastAsia="Calibri"/>
              </w:rPr>
            </w:pPr>
            <w:r w:rsidRPr="001B54C3">
              <w:rPr>
                <w:rFonts w:eastAsia="Calibri"/>
              </w:rPr>
              <w:t>A detailed site-specific staging code for the clinical metastases (M) as defined by AJCC and recorded by the physician.</w:t>
            </w:r>
          </w:p>
        </w:tc>
      </w:tr>
    </w:tbl>
    <w:p w14:paraId="0A3A31E3" w14:textId="77777777" w:rsidR="00D85EE7" w:rsidRPr="001B54C3" w:rsidRDefault="00D85EE7" w:rsidP="001B28EA">
      <w:pPr>
        <w:pStyle w:val="Heading5"/>
        <w:rPr>
          <w:noProof w:val="0"/>
          <w:lang w:val="en-US"/>
        </w:rPr>
      </w:pPr>
      <w:bookmarkStart w:id="1824" w:name="_Toc302138172"/>
      <w:bookmarkStart w:id="1825" w:name="_Toc466555593"/>
      <w:r w:rsidRPr="001B54C3">
        <w:rPr>
          <w:noProof w:val="0"/>
          <w:lang w:val="en-US"/>
        </w:rPr>
        <w:t>6.3.4.</w:t>
      </w:r>
      <w:r w:rsidR="00EF46E9" w:rsidRPr="001B54C3">
        <w:rPr>
          <w:noProof w:val="0"/>
          <w:lang w:val="en-US"/>
        </w:rPr>
        <w:t>56</w:t>
      </w:r>
      <w:r w:rsidRPr="001B54C3">
        <w:rPr>
          <w:noProof w:val="0"/>
          <w:lang w:val="en-US"/>
        </w:rPr>
        <w:t>.26 &lt;value xsi:type="CD" code="" codeSystem="" codeSystemName=" " displayName=" "/&gt;</w:t>
      </w:r>
      <w:bookmarkEnd w:id="1824"/>
      <w:bookmarkEnd w:id="1825"/>
    </w:p>
    <w:p w14:paraId="75988A55" w14:textId="77777777" w:rsidR="00D85EE7" w:rsidRPr="001B54C3" w:rsidRDefault="00D85EE7" w:rsidP="00235E1F">
      <w:pPr>
        <w:pStyle w:val="BodyText"/>
      </w:pPr>
      <w:r w:rsidRPr="001B54C3">
        <w:t>The &lt;value&gt; of the observation SHALL be recorded using the vocabulary appropriate to the coded observation according to the table above and SHALL follow the appropriate realm constraints for vocabulary</w:t>
      </w:r>
      <w:r w:rsidR="003A6FC9" w:rsidRPr="001B54C3">
        <w:t xml:space="preserve">. </w:t>
      </w:r>
      <w:r w:rsidR="00753993" w:rsidRPr="001B54C3">
        <w:t xml:space="preserve">(See Volume 4 in the QRPH PRPH-Ca </w:t>
      </w:r>
      <w:r w:rsidR="003C4B67" w:rsidRPr="001B54C3">
        <w:t>Profile</w:t>
      </w:r>
      <w:r w:rsidR="00753993" w:rsidRPr="001B54C3">
        <w:t xml:space="preserve"> found at </w:t>
      </w:r>
      <w:hyperlink r:id="rId54" w:anchor="quality" w:history="1">
        <w:r w:rsidR="00753993" w:rsidRPr="001B54C3">
          <w:rPr>
            <w:rStyle w:val="Hyperlink"/>
          </w:rPr>
          <w:t>http://www.ihe.net</w:t>
        </w:r>
      </w:hyperlink>
      <w:r w:rsidR="003A6FC9" w:rsidRPr="001B54C3">
        <w:t>.)</w:t>
      </w:r>
    </w:p>
    <w:p w14:paraId="77FFD9E8" w14:textId="77777777" w:rsidR="00A82AF6" w:rsidRPr="001B54C3" w:rsidRDefault="00A82AF6" w:rsidP="00235E1F">
      <w:pPr>
        <w:pStyle w:val="Heading4"/>
        <w:rPr>
          <w:noProof w:val="0"/>
        </w:rPr>
      </w:pPr>
      <w:bookmarkStart w:id="1826" w:name="_Toc466555594"/>
      <w:r w:rsidRPr="001B54C3">
        <w:rPr>
          <w:noProof w:val="0"/>
        </w:rPr>
        <w:t>6.3.4</w:t>
      </w:r>
      <w:r w:rsidR="00561EEC" w:rsidRPr="001B54C3">
        <w:rPr>
          <w:noProof w:val="0"/>
        </w:rPr>
        <w:t>.57</w:t>
      </w:r>
      <w:r w:rsidRPr="001B54C3">
        <w:rPr>
          <w:noProof w:val="0"/>
        </w:rPr>
        <w:t xml:space="preserve"> Patient Transfer </w:t>
      </w:r>
      <w:r w:rsidR="00EF75AE" w:rsidRPr="001B54C3">
        <w:rPr>
          <w:noProof w:val="0"/>
        </w:rPr>
        <w:t>1.3.6.1.4.1.19376.1.5.3.1.1.25.1.4.1</w:t>
      </w:r>
      <w:bookmarkEnd w:id="1826"/>
    </w:p>
    <w:p w14:paraId="2D57A360" w14:textId="77777777" w:rsidR="00561EEC" w:rsidRPr="001B54C3" w:rsidRDefault="00561EEC" w:rsidP="008F5B2C">
      <w:pPr>
        <w:pStyle w:val="BodyText"/>
      </w:pPr>
      <w:r w:rsidRPr="001B54C3">
        <w:rPr>
          <w:lang w:eastAsia="en-CA"/>
        </w:rPr>
        <w:t>The Patient Transfer entry shall record the transfer of the patient to an internal department or external entity such as a different hospital or skilled nursing facility.</w:t>
      </w:r>
    </w:p>
    <w:p w14:paraId="16236ABA" w14:textId="77777777" w:rsidR="00561EEC" w:rsidRPr="001B54C3" w:rsidRDefault="00561EEC" w:rsidP="00561EEC">
      <w:pPr>
        <w:pStyle w:val="Heading5"/>
        <w:rPr>
          <w:noProof w:val="0"/>
          <w:lang w:val="en-US"/>
        </w:rPr>
      </w:pPr>
      <w:bookmarkStart w:id="1827" w:name="_Toc466555595"/>
      <w:r w:rsidRPr="001B54C3">
        <w:rPr>
          <w:noProof w:val="0"/>
          <w:lang w:val="en-US"/>
        </w:rPr>
        <w:lastRenderedPageBreak/>
        <w:t>6.3.4.5</w:t>
      </w:r>
      <w:r w:rsidR="00EB0C10" w:rsidRPr="001B54C3">
        <w:rPr>
          <w:noProof w:val="0"/>
          <w:lang w:val="en-US"/>
        </w:rPr>
        <w:t>7</w:t>
      </w:r>
      <w:r w:rsidRPr="001B54C3">
        <w:rPr>
          <w:noProof w:val="0"/>
          <w:lang w:val="en-US"/>
        </w:rPr>
        <w:t>.1 Parent Template</w:t>
      </w:r>
      <w:bookmarkEnd w:id="1827"/>
    </w:p>
    <w:p w14:paraId="67C214AB" w14:textId="77777777" w:rsidR="00561EEC" w:rsidRPr="001B54C3" w:rsidRDefault="00561EEC" w:rsidP="00561EEC">
      <w:pPr>
        <w:pStyle w:val="Heading5"/>
        <w:rPr>
          <w:noProof w:val="0"/>
          <w:lang w:val="en-US"/>
        </w:rPr>
      </w:pPr>
      <w:bookmarkStart w:id="1828" w:name="_Toc466555596"/>
      <w:r w:rsidRPr="001B54C3">
        <w:rPr>
          <w:noProof w:val="0"/>
          <w:lang w:val="en-US"/>
        </w:rPr>
        <w:t>6.3.4.5</w:t>
      </w:r>
      <w:r w:rsidR="00EB0C10" w:rsidRPr="001B54C3">
        <w:rPr>
          <w:noProof w:val="0"/>
          <w:lang w:val="en-US"/>
        </w:rPr>
        <w:t>7</w:t>
      </w:r>
      <w:r w:rsidRPr="001B54C3">
        <w:rPr>
          <w:noProof w:val="0"/>
          <w:lang w:val="en-US"/>
        </w:rPr>
        <w:t>.2 Specification</w:t>
      </w:r>
      <w:bookmarkEnd w:id="1828"/>
    </w:p>
    <w:p w14:paraId="1B9FDFAE" w14:textId="77777777" w:rsidR="00561EEC" w:rsidRPr="001B54C3" w:rsidRDefault="00561EEC" w:rsidP="00561EEC">
      <w:pPr>
        <w:pStyle w:val="XMLFragment"/>
        <w:rPr>
          <w:noProof w:val="0"/>
          <w:highlight w:val="white"/>
        </w:rPr>
      </w:pPr>
      <w:r w:rsidRPr="001B54C3">
        <w:rPr>
          <w:noProof w:val="0"/>
          <w:highlight w:val="white"/>
        </w:rPr>
        <w:tab/>
        <w:t>&lt;act classCode=’ACT’ moodCode=’EVN’&gt;</w:t>
      </w:r>
    </w:p>
    <w:p w14:paraId="5F54DDD7" w14:textId="77777777" w:rsidR="00561EEC" w:rsidRPr="001B54C3" w:rsidRDefault="00561EEC" w:rsidP="00561EEC">
      <w:pPr>
        <w:pStyle w:val="XMLFragment"/>
        <w:rPr>
          <w:noProof w:val="0"/>
          <w:highlight w:val="white"/>
        </w:rPr>
      </w:pPr>
      <w:r w:rsidRPr="001B54C3">
        <w:rPr>
          <w:noProof w:val="0"/>
          <w:highlight w:val="white"/>
        </w:rPr>
        <w:t xml:space="preserve">  &lt;templateId root=’PatientTransferAct’/&gt;</w:t>
      </w:r>
    </w:p>
    <w:p w14:paraId="55CF73D2" w14:textId="77777777" w:rsidR="00561EEC" w:rsidRPr="001B54C3" w:rsidRDefault="00561EEC" w:rsidP="00561EEC">
      <w:pPr>
        <w:pStyle w:val="XMLFragment"/>
        <w:rPr>
          <w:noProof w:val="0"/>
          <w:highlight w:val="white"/>
        </w:rPr>
      </w:pPr>
      <w:r w:rsidRPr="001B54C3">
        <w:rPr>
          <w:noProof w:val="0"/>
          <w:highlight w:val="white"/>
        </w:rPr>
        <w:t xml:space="preserve">  &lt;id/&gt;</w:t>
      </w:r>
    </w:p>
    <w:p w14:paraId="129B1CA7" w14:textId="77777777" w:rsidR="00561EEC" w:rsidRPr="001B54C3" w:rsidRDefault="00561EEC" w:rsidP="00561EEC">
      <w:pPr>
        <w:pStyle w:val="XMLFragment"/>
        <w:rPr>
          <w:noProof w:val="0"/>
          <w:highlight w:val="white"/>
        </w:rPr>
      </w:pPr>
      <w:r w:rsidRPr="001B54C3">
        <w:rPr>
          <w:noProof w:val="0"/>
          <w:highlight w:val="white"/>
        </w:rPr>
        <w:t xml:space="preserve">  &lt;!-- code is fixed --&gt;</w:t>
      </w:r>
    </w:p>
    <w:p w14:paraId="63A6F294" w14:textId="77777777" w:rsidR="00561EEC" w:rsidRPr="001B54C3" w:rsidRDefault="00561EEC" w:rsidP="00561EEC">
      <w:pPr>
        <w:pStyle w:val="XMLFragment"/>
        <w:rPr>
          <w:noProof w:val="0"/>
          <w:highlight w:val="white"/>
        </w:rPr>
      </w:pPr>
      <w:r w:rsidRPr="001B54C3">
        <w:rPr>
          <w:noProof w:val="0"/>
          <w:highlight w:val="white"/>
        </w:rPr>
        <w:t xml:space="preserve">  &lt;code code=’107724000’ displayName=’patient transfer’ codeSystem=’2.16.840.1.113883.6.96’/&gt;</w:t>
      </w:r>
    </w:p>
    <w:p w14:paraId="16B515A6" w14:textId="77777777" w:rsidR="00561EEC" w:rsidRPr="001B54C3" w:rsidRDefault="00561EEC" w:rsidP="00561EEC">
      <w:pPr>
        <w:pStyle w:val="XMLFragment"/>
        <w:rPr>
          <w:noProof w:val="0"/>
          <w:highlight w:val="white"/>
        </w:rPr>
      </w:pPr>
      <w:r w:rsidRPr="001B54C3">
        <w:rPr>
          <w:noProof w:val="0"/>
          <w:highlight w:val="white"/>
        </w:rPr>
        <w:t xml:space="preserve">  &lt;effectiveTime value=’’/&gt;</w:t>
      </w:r>
    </w:p>
    <w:p w14:paraId="3C0C3AC6" w14:textId="77777777" w:rsidR="00561EEC" w:rsidRPr="001B54C3" w:rsidRDefault="00561EEC" w:rsidP="00561EEC">
      <w:pPr>
        <w:pStyle w:val="XMLFragment"/>
        <w:rPr>
          <w:noProof w:val="0"/>
          <w:highlight w:val="white"/>
        </w:rPr>
      </w:pPr>
      <w:r w:rsidRPr="001B54C3">
        <w:rPr>
          <w:noProof w:val="0"/>
          <w:highlight w:val="white"/>
        </w:rPr>
        <w:t xml:space="preserve">  &lt;participant typeCode=’DST’&gt;</w:t>
      </w:r>
    </w:p>
    <w:p w14:paraId="3C37A3FC" w14:textId="77777777" w:rsidR="00561EEC" w:rsidRPr="001B54C3" w:rsidRDefault="00561EEC" w:rsidP="00561EEC">
      <w:pPr>
        <w:pStyle w:val="XMLFragment"/>
        <w:rPr>
          <w:noProof w:val="0"/>
          <w:highlight w:val="white"/>
        </w:rPr>
      </w:pPr>
      <w:r w:rsidRPr="001B54C3">
        <w:rPr>
          <w:noProof w:val="0"/>
          <w:highlight w:val="white"/>
        </w:rPr>
        <w:t xml:space="preserve">    &lt;templateId root=’destinationLocation’/&gt;</w:t>
      </w:r>
    </w:p>
    <w:p w14:paraId="3D9ABD29" w14:textId="77777777" w:rsidR="00561EEC" w:rsidRPr="001B54C3" w:rsidRDefault="00561EEC" w:rsidP="00561EEC">
      <w:pPr>
        <w:pStyle w:val="XMLFragment"/>
        <w:rPr>
          <w:noProof w:val="0"/>
          <w:highlight w:val="white"/>
        </w:rPr>
      </w:pPr>
      <w:r w:rsidRPr="001B54C3">
        <w:rPr>
          <w:noProof w:val="0"/>
          <w:highlight w:val="white"/>
        </w:rPr>
        <w:t xml:space="preserve">   &lt;participantRole classCode=’SDLOC’&gt;</w:t>
      </w:r>
    </w:p>
    <w:p w14:paraId="745793BA" w14:textId="77777777" w:rsidR="00561EEC" w:rsidRPr="001B54C3" w:rsidRDefault="00561EEC" w:rsidP="00561EEC">
      <w:pPr>
        <w:pStyle w:val="XMLFragment"/>
        <w:rPr>
          <w:noProof w:val="0"/>
          <w:highlight w:val="white"/>
        </w:rPr>
      </w:pPr>
      <w:r w:rsidRPr="001B54C3">
        <w:rPr>
          <w:noProof w:val="0"/>
          <w:highlight w:val="white"/>
        </w:rPr>
        <w:t xml:space="preserve">      &lt;id/&gt;</w:t>
      </w:r>
    </w:p>
    <w:p w14:paraId="5ECB2B7F" w14:textId="77777777" w:rsidR="00561EEC" w:rsidRPr="001B54C3" w:rsidRDefault="00561EEC" w:rsidP="00561EEC">
      <w:pPr>
        <w:pStyle w:val="XMLFragment"/>
        <w:rPr>
          <w:noProof w:val="0"/>
          <w:highlight w:val="white"/>
        </w:rPr>
      </w:pPr>
      <w:r w:rsidRPr="001B54C3">
        <w:rPr>
          <w:noProof w:val="0"/>
          <w:highlight w:val="white"/>
        </w:rPr>
        <w:t xml:space="preserve">      &lt;code/&gt;</w:t>
      </w:r>
    </w:p>
    <w:p w14:paraId="33509AC1" w14:textId="77777777" w:rsidR="00561EEC" w:rsidRPr="001B54C3" w:rsidRDefault="00561EEC" w:rsidP="00561EEC">
      <w:pPr>
        <w:pStyle w:val="XMLFragment"/>
        <w:rPr>
          <w:noProof w:val="0"/>
          <w:highlight w:val="white"/>
        </w:rPr>
      </w:pPr>
      <w:r w:rsidRPr="001B54C3">
        <w:rPr>
          <w:noProof w:val="0"/>
          <w:highlight w:val="white"/>
        </w:rPr>
        <w:t xml:space="preserve">      &lt;addr/&gt;</w:t>
      </w:r>
    </w:p>
    <w:p w14:paraId="364D9C01" w14:textId="77777777" w:rsidR="00561EEC" w:rsidRPr="001B54C3" w:rsidRDefault="00561EEC" w:rsidP="00561EEC">
      <w:pPr>
        <w:pStyle w:val="XMLFragment"/>
        <w:rPr>
          <w:noProof w:val="0"/>
          <w:highlight w:val="white"/>
        </w:rPr>
      </w:pPr>
      <w:r w:rsidRPr="001B54C3">
        <w:rPr>
          <w:noProof w:val="0"/>
          <w:highlight w:val="white"/>
        </w:rPr>
        <w:t xml:space="preserve">      &lt;telecom/&gt;</w:t>
      </w:r>
    </w:p>
    <w:p w14:paraId="5A66AD8D" w14:textId="77777777" w:rsidR="00561EEC" w:rsidRPr="001B54C3" w:rsidRDefault="00561EEC" w:rsidP="00561EEC">
      <w:pPr>
        <w:pStyle w:val="XMLFragment"/>
        <w:rPr>
          <w:noProof w:val="0"/>
          <w:highlight w:val="white"/>
        </w:rPr>
      </w:pPr>
      <w:r w:rsidRPr="001B54C3">
        <w:rPr>
          <w:noProof w:val="0"/>
          <w:highlight w:val="white"/>
        </w:rPr>
        <w:t xml:space="preserve">      &lt;playingEntity classCode=’ENT’&gt;</w:t>
      </w:r>
    </w:p>
    <w:p w14:paraId="301CD63C" w14:textId="77777777" w:rsidR="00561EEC" w:rsidRPr="001B54C3" w:rsidRDefault="00561EEC" w:rsidP="00561EEC">
      <w:pPr>
        <w:pStyle w:val="XMLFragment"/>
        <w:rPr>
          <w:noProof w:val="0"/>
          <w:highlight w:val="white"/>
        </w:rPr>
      </w:pPr>
      <w:r w:rsidRPr="001B54C3">
        <w:rPr>
          <w:noProof w:val="0"/>
          <w:highlight w:val="white"/>
        </w:rPr>
        <w:t xml:space="preserve">        &lt;name/&gt;</w:t>
      </w:r>
    </w:p>
    <w:p w14:paraId="5D5397BC" w14:textId="77777777" w:rsidR="00561EEC" w:rsidRPr="001B54C3" w:rsidRDefault="00561EEC" w:rsidP="00561EEC">
      <w:pPr>
        <w:pStyle w:val="XMLFragment"/>
        <w:rPr>
          <w:noProof w:val="0"/>
          <w:highlight w:val="white"/>
        </w:rPr>
      </w:pPr>
      <w:r w:rsidRPr="001B54C3">
        <w:rPr>
          <w:noProof w:val="0"/>
          <w:highlight w:val="white"/>
        </w:rPr>
        <w:t xml:space="preserve">      &lt;/playingEntity&gt;</w:t>
      </w:r>
    </w:p>
    <w:p w14:paraId="6AF0DC43" w14:textId="77777777" w:rsidR="00561EEC" w:rsidRPr="001B54C3" w:rsidRDefault="00561EEC" w:rsidP="00561EEC">
      <w:pPr>
        <w:pStyle w:val="XMLFragment"/>
        <w:rPr>
          <w:noProof w:val="0"/>
          <w:highlight w:val="white"/>
        </w:rPr>
      </w:pPr>
      <w:r w:rsidRPr="001B54C3">
        <w:rPr>
          <w:noProof w:val="0"/>
          <w:highlight w:val="white"/>
        </w:rPr>
        <w:t xml:space="preserve">    &lt;/participantRole&gt;</w:t>
      </w:r>
    </w:p>
    <w:p w14:paraId="353EF5CB" w14:textId="77777777" w:rsidR="00561EEC" w:rsidRPr="001B54C3" w:rsidRDefault="00561EEC" w:rsidP="00561EEC">
      <w:pPr>
        <w:pStyle w:val="XMLFragment"/>
        <w:rPr>
          <w:noProof w:val="0"/>
          <w:highlight w:val="white"/>
        </w:rPr>
      </w:pPr>
      <w:r w:rsidRPr="001B54C3">
        <w:rPr>
          <w:noProof w:val="0"/>
          <w:highlight w:val="white"/>
        </w:rPr>
        <w:t xml:space="preserve">  &lt;/participant&gt;</w:t>
      </w:r>
    </w:p>
    <w:p w14:paraId="4B684589" w14:textId="77777777" w:rsidR="00561EEC" w:rsidRPr="001B54C3" w:rsidRDefault="00561EEC" w:rsidP="00561EEC">
      <w:pPr>
        <w:pStyle w:val="XMLFragment"/>
        <w:rPr>
          <w:noProof w:val="0"/>
          <w:highlight w:val="white"/>
        </w:rPr>
      </w:pPr>
      <w:r w:rsidRPr="001B54C3">
        <w:rPr>
          <w:noProof w:val="0"/>
          <w:highlight w:val="white"/>
        </w:rPr>
        <w:t>&lt;/act&gt;</w:t>
      </w:r>
    </w:p>
    <w:p w14:paraId="7A407BF9" w14:textId="3B8BC9A3" w:rsidR="00561EEC" w:rsidRDefault="00561EEC" w:rsidP="00561EEC">
      <w:pPr>
        <w:pStyle w:val="FigureTitle"/>
      </w:pPr>
      <w:r w:rsidRPr="001B54C3">
        <w:rPr>
          <w:bCs/>
          <w:szCs w:val="22"/>
        </w:rPr>
        <w:t>Figure 6.3.4.57.2</w:t>
      </w:r>
      <w:r w:rsidR="005B6ADC" w:rsidRPr="001B54C3">
        <w:rPr>
          <w:bCs/>
          <w:szCs w:val="22"/>
        </w:rPr>
        <w:t>-1:</w:t>
      </w:r>
      <w:r w:rsidRPr="001B54C3">
        <w:rPr>
          <w:bCs/>
          <w:szCs w:val="22"/>
        </w:rPr>
        <w:t xml:space="preserve"> Sample </w:t>
      </w:r>
      <w:r w:rsidRPr="001B54C3">
        <w:t>Cancer Diagnosis Entry</w:t>
      </w:r>
    </w:p>
    <w:p w14:paraId="7CC334AC" w14:textId="77777777" w:rsidR="00AB71C6" w:rsidRPr="001B54C3" w:rsidRDefault="00AB71C6" w:rsidP="00143B5C">
      <w:pPr>
        <w:pStyle w:val="BodyText"/>
      </w:pPr>
    </w:p>
    <w:p w14:paraId="16E0EC2E" w14:textId="77777777" w:rsidR="00A82AF6" w:rsidRPr="001B54C3" w:rsidRDefault="00A82AF6" w:rsidP="00235E1F">
      <w:pPr>
        <w:pStyle w:val="Heading5"/>
        <w:rPr>
          <w:noProof w:val="0"/>
          <w:lang w:val="en-US"/>
        </w:rPr>
      </w:pPr>
      <w:bookmarkStart w:id="1829" w:name="_Toc466555597"/>
      <w:r w:rsidRPr="001B54C3">
        <w:rPr>
          <w:noProof w:val="0"/>
          <w:lang w:val="en-US"/>
        </w:rPr>
        <w:t>6.3.4.</w:t>
      </w:r>
      <w:r w:rsidR="00561EEC" w:rsidRPr="001B54C3">
        <w:rPr>
          <w:noProof w:val="0"/>
          <w:lang w:val="en-US"/>
        </w:rPr>
        <w:t>57.3</w:t>
      </w:r>
      <w:r w:rsidRPr="001B54C3">
        <w:rPr>
          <w:noProof w:val="0"/>
          <w:lang w:val="en-US"/>
        </w:rPr>
        <w:t xml:space="preserve"> &lt;act classCode='ACT' moodCode='INT|EVN'&gt;</w:t>
      </w:r>
      <w:bookmarkEnd w:id="1829"/>
    </w:p>
    <w:p w14:paraId="4DD169C4" w14:textId="77777777" w:rsidR="00A82AF6" w:rsidRPr="001B54C3" w:rsidRDefault="00A82AF6" w:rsidP="00A82AF6">
      <w:pPr>
        <w:rPr>
          <w:lang w:eastAsia="en-CA"/>
        </w:rPr>
      </w:pPr>
      <w:r w:rsidRPr="001B54C3">
        <w:rPr>
          <w:lang w:eastAsia="en-CA"/>
        </w:rPr>
        <w:t xml:space="preserve">The transfer is recorded in an act element, to describe a patient transfer. In intent mood (moodCode='INT'), this records the expected transfer of the patient. In event mood (moodCode='EVN'), this records the actual transfer. </w:t>
      </w:r>
    </w:p>
    <w:p w14:paraId="75D361DC" w14:textId="151AA23A" w:rsidR="00A82AF6" w:rsidRPr="001B54C3" w:rsidRDefault="00A82AF6" w:rsidP="00235E1F">
      <w:pPr>
        <w:pStyle w:val="Heading5"/>
        <w:rPr>
          <w:noProof w:val="0"/>
          <w:lang w:val="en-US"/>
        </w:rPr>
      </w:pPr>
      <w:bookmarkStart w:id="1830" w:name="_Toc466555598"/>
      <w:r w:rsidRPr="001B54C3">
        <w:rPr>
          <w:noProof w:val="0"/>
          <w:lang w:val="en-US"/>
        </w:rPr>
        <w:t>6.3.4.</w:t>
      </w:r>
      <w:r w:rsidR="00561EEC" w:rsidRPr="001B54C3">
        <w:rPr>
          <w:noProof w:val="0"/>
          <w:lang w:val="en-US"/>
        </w:rPr>
        <w:t>57.4</w:t>
      </w:r>
      <w:r w:rsidRPr="001B54C3">
        <w:rPr>
          <w:noProof w:val="0"/>
          <w:lang w:val="en-US"/>
        </w:rPr>
        <w:t xml:space="preserve"> &lt;templateId root=</w:t>
      </w:r>
      <w:commentRangeStart w:id="1831"/>
      <w:r w:rsidRPr="001B54C3">
        <w:rPr>
          <w:noProof w:val="0"/>
          <w:lang w:val="en-US"/>
        </w:rPr>
        <w:t>’</w:t>
      </w:r>
      <w:ins w:id="1832" w:author="Michael Clifton" w:date="2018-10-11T11:16:00Z">
        <w:r w:rsidR="006A28DE" w:rsidRPr="006A28DE">
          <w:rPr>
            <w:noProof w:val="0"/>
            <w:lang w:val="en-US"/>
          </w:rPr>
          <w:t>1.3.6.1.4.1.19376.1.5.3.1.1.25.1.4.1</w:t>
        </w:r>
      </w:ins>
      <w:del w:id="1833" w:author="Michael Clifton" w:date="2018-10-11T11:16:00Z">
        <w:r w:rsidRPr="001B54C3" w:rsidDel="006A28DE">
          <w:rPr>
            <w:noProof w:val="0"/>
            <w:lang w:val="en-US"/>
          </w:rPr>
          <w:delText>TBD</w:delText>
        </w:r>
      </w:del>
      <w:commentRangeEnd w:id="1831"/>
      <w:r w:rsidR="006A28DE">
        <w:rPr>
          <w:rStyle w:val="CommentReference"/>
          <w:rFonts w:ascii="Times New Roman" w:hAnsi="Times New Roman"/>
          <w:b w:val="0"/>
          <w:noProof w:val="0"/>
          <w:kern w:val="0"/>
          <w:lang w:val="en-US" w:eastAsia="en-US"/>
        </w:rPr>
        <w:commentReference w:id="1831"/>
      </w:r>
      <w:r w:rsidRPr="001B54C3">
        <w:rPr>
          <w:noProof w:val="0"/>
          <w:lang w:val="en-US"/>
        </w:rPr>
        <w:t>’/&gt;</w:t>
      </w:r>
      <w:bookmarkEnd w:id="1830"/>
    </w:p>
    <w:p w14:paraId="495E3712" w14:textId="77777777" w:rsidR="00A82AF6" w:rsidRPr="001B54C3" w:rsidRDefault="00A82AF6" w:rsidP="00A82AF6">
      <w:pPr>
        <w:rPr>
          <w:lang w:eastAsia="en-CA"/>
        </w:rPr>
      </w:pPr>
      <w:r w:rsidRPr="001B54C3">
        <w:rPr>
          <w:lang w:eastAsia="en-CA"/>
        </w:rPr>
        <w:t xml:space="preserve">The templateId indicates that this transfer entry conforms to the constraints of this content module. </w:t>
      </w:r>
    </w:p>
    <w:p w14:paraId="3E739B02" w14:textId="77777777" w:rsidR="00A82AF6" w:rsidRPr="001B54C3" w:rsidRDefault="00A82AF6" w:rsidP="00235E1F">
      <w:pPr>
        <w:pStyle w:val="Heading5"/>
        <w:rPr>
          <w:noProof w:val="0"/>
          <w:lang w:val="en-US"/>
        </w:rPr>
      </w:pPr>
      <w:bookmarkStart w:id="1834" w:name="_Toc466555599"/>
      <w:r w:rsidRPr="001B54C3">
        <w:rPr>
          <w:noProof w:val="0"/>
          <w:lang w:val="en-US"/>
        </w:rPr>
        <w:t>6.3.4.</w:t>
      </w:r>
      <w:r w:rsidR="00561EEC" w:rsidRPr="001B54C3">
        <w:rPr>
          <w:noProof w:val="0"/>
          <w:lang w:val="en-US"/>
        </w:rPr>
        <w:t>57.5</w:t>
      </w:r>
      <w:r w:rsidRPr="001B54C3">
        <w:rPr>
          <w:noProof w:val="0"/>
          <w:lang w:val="en-US"/>
        </w:rPr>
        <w:t xml:space="preserve"> &lt;id root='' extension=''/&gt;</w:t>
      </w:r>
      <w:bookmarkEnd w:id="1834"/>
    </w:p>
    <w:p w14:paraId="740E8406" w14:textId="77777777" w:rsidR="00A82AF6" w:rsidRPr="001B54C3" w:rsidRDefault="00A82AF6" w:rsidP="00A82AF6">
      <w:pPr>
        <w:rPr>
          <w:lang w:eastAsia="en-CA"/>
        </w:rPr>
      </w:pPr>
      <w:r w:rsidRPr="001B54C3">
        <w:rPr>
          <w:lang w:eastAsia="en-CA"/>
        </w:rPr>
        <w:t xml:space="preserve">This required element shall contain an identifier. </w:t>
      </w:r>
    </w:p>
    <w:p w14:paraId="6BEBD463" w14:textId="480B9BB2" w:rsidR="00A82AF6" w:rsidRPr="001B54C3" w:rsidRDefault="00A82AF6" w:rsidP="00235E1F">
      <w:pPr>
        <w:pStyle w:val="Heading5"/>
        <w:rPr>
          <w:noProof w:val="0"/>
          <w:lang w:val="en-US"/>
        </w:rPr>
      </w:pPr>
      <w:bookmarkStart w:id="1835" w:name="_Toc466555600"/>
      <w:commentRangeStart w:id="1836"/>
      <w:r w:rsidRPr="001B54C3">
        <w:rPr>
          <w:noProof w:val="0"/>
          <w:lang w:val="en-US"/>
        </w:rPr>
        <w:t>6.3.4.</w:t>
      </w:r>
      <w:r w:rsidR="00561EEC" w:rsidRPr="001B54C3">
        <w:rPr>
          <w:noProof w:val="0"/>
          <w:lang w:val="en-US"/>
        </w:rPr>
        <w:t>57.6</w:t>
      </w:r>
      <w:r w:rsidRPr="001B54C3">
        <w:rPr>
          <w:noProof w:val="0"/>
          <w:lang w:val="en-US"/>
        </w:rPr>
        <w:t xml:space="preserve"> &lt;code code='</w:t>
      </w:r>
      <w:ins w:id="1837" w:author="Michael Clifton" w:date="2018-10-11T11:18:00Z">
        <w:r w:rsidR="006A28DE" w:rsidRPr="006A28DE">
          <w:rPr>
            <w:noProof w:val="0"/>
            <w:lang w:val="en-US"/>
          </w:rPr>
          <w:t>107724000</w:t>
        </w:r>
      </w:ins>
      <w:r w:rsidRPr="001B54C3">
        <w:rPr>
          <w:noProof w:val="0"/>
          <w:lang w:val="en-US"/>
        </w:rPr>
        <w:t>' displayName='</w:t>
      </w:r>
      <w:ins w:id="1838" w:author="Michael Clifton" w:date="2018-10-11T11:18:00Z">
        <w:r w:rsidR="006A28DE" w:rsidRPr="006A28DE">
          <w:rPr>
            <w:noProof w:val="0"/>
            <w:lang w:val="en-US"/>
          </w:rPr>
          <w:t>patient transfer</w:t>
        </w:r>
      </w:ins>
      <w:r w:rsidRPr="001B54C3">
        <w:rPr>
          <w:noProof w:val="0"/>
          <w:lang w:val="en-US"/>
        </w:rPr>
        <w:t>' codeSystem='</w:t>
      </w:r>
      <w:ins w:id="1839" w:author="Michael Clifton" w:date="2018-10-11T11:22:00Z">
        <w:r w:rsidR="006A28DE" w:rsidRPr="006A28DE">
          <w:t xml:space="preserve"> </w:t>
        </w:r>
        <w:r w:rsidR="006A28DE" w:rsidRPr="006A28DE">
          <w:rPr>
            <w:noProof w:val="0"/>
            <w:lang w:val="en-US"/>
          </w:rPr>
          <w:t>2.16.840.1.113883.6.96</w:t>
        </w:r>
      </w:ins>
      <w:r w:rsidRPr="001B54C3">
        <w:rPr>
          <w:noProof w:val="0"/>
          <w:lang w:val="en-US"/>
        </w:rPr>
        <w:t>' codeSystemName='</w:t>
      </w:r>
      <w:ins w:id="1840" w:author="Michael Clifton" w:date="2018-10-11T11:23:00Z">
        <w:r w:rsidR="006A28DE" w:rsidRPr="006A28DE">
          <w:t xml:space="preserve"> </w:t>
        </w:r>
      </w:ins>
      <w:ins w:id="1841" w:author="Michael Clifton" w:date="2018-10-11T11:31:00Z">
        <w:r w:rsidR="004D2B4D">
          <w:rPr>
            <w:noProof w:val="0"/>
            <w:lang w:val="en-US"/>
          </w:rPr>
          <w:t>SNOMED-CT</w:t>
        </w:r>
      </w:ins>
      <w:del w:id="1842" w:author="Michael Clifton" w:date="2018-10-11T11:31:00Z">
        <w:r w:rsidRPr="001B54C3" w:rsidDel="004D2B4D">
          <w:rPr>
            <w:noProof w:val="0"/>
            <w:lang w:val="en-US"/>
          </w:rPr>
          <w:delText>'</w:delText>
        </w:r>
      </w:del>
      <w:r w:rsidRPr="001B54C3">
        <w:rPr>
          <w:noProof w:val="0"/>
          <w:lang w:val="en-US"/>
        </w:rPr>
        <w:t xml:space="preserve"> /&gt;</w:t>
      </w:r>
      <w:bookmarkEnd w:id="1835"/>
      <w:commentRangeEnd w:id="1836"/>
      <w:r w:rsidR="006A28DE">
        <w:rPr>
          <w:rStyle w:val="CommentReference"/>
          <w:rFonts w:ascii="Times New Roman" w:hAnsi="Times New Roman"/>
          <w:b w:val="0"/>
          <w:noProof w:val="0"/>
          <w:kern w:val="0"/>
          <w:lang w:val="en-US" w:eastAsia="en-US"/>
        </w:rPr>
        <w:commentReference w:id="1836"/>
      </w:r>
    </w:p>
    <w:p w14:paraId="513FBDB2" w14:textId="77777777" w:rsidR="00A82AF6" w:rsidRPr="001B54C3" w:rsidRDefault="00A82AF6" w:rsidP="00A82AF6">
      <w:pPr>
        <w:rPr>
          <w:lang w:eastAsia="en-CA"/>
        </w:rPr>
      </w:pPr>
      <w:r w:rsidRPr="001B54C3">
        <w:rPr>
          <w:lang w:eastAsia="en-CA"/>
        </w:rPr>
        <w:t>The code shall be code=’107724000’ displayName=’patient transfer’ codeSystem=’2.16.840.1.113883.6.96’/&gt;</w:t>
      </w:r>
    </w:p>
    <w:p w14:paraId="155D2684" w14:textId="77777777" w:rsidR="00A82AF6" w:rsidRPr="001B54C3" w:rsidRDefault="00A82AF6" w:rsidP="00235E1F">
      <w:pPr>
        <w:pStyle w:val="Heading5"/>
        <w:rPr>
          <w:noProof w:val="0"/>
          <w:lang w:val="en-US"/>
        </w:rPr>
      </w:pPr>
      <w:bookmarkStart w:id="1843" w:name="_Toc466555601"/>
      <w:r w:rsidRPr="001B54C3">
        <w:rPr>
          <w:noProof w:val="0"/>
          <w:lang w:val="en-US"/>
        </w:rPr>
        <w:t>6.3.4.</w:t>
      </w:r>
      <w:r w:rsidR="00561EEC" w:rsidRPr="001B54C3">
        <w:rPr>
          <w:noProof w:val="0"/>
          <w:lang w:val="en-US"/>
        </w:rPr>
        <w:t>57.7</w:t>
      </w:r>
      <w:r w:rsidRPr="001B54C3">
        <w:rPr>
          <w:noProof w:val="0"/>
          <w:lang w:val="en-US"/>
        </w:rPr>
        <w:t xml:space="preserve"> &lt;text&gt;&lt;reference value='#xxx'/&gt;&lt;/text&gt;</w:t>
      </w:r>
      <w:bookmarkEnd w:id="1843"/>
    </w:p>
    <w:p w14:paraId="319B490E" w14:textId="77777777" w:rsidR="00A82AF6" w:rsidRPr="001B54C3" w:rsidRDefault="00A82AF6" w:rsidP="00235E1F">
      <w:pPr>
        <w:pStyle w:val="BodyText"/>
        <w:rPr>
          <w:lang w:eastAsia="en-CA"/>
        </w:rPr>
      </w:pPr>
      <w:r w:rsidRPr="001B54C3">
        <w:rPr>
          <w:lang w:eastAsia="en-CA"/>
        </w:rPr>
        <w:t xml:space="preserve">The &lt;text&gt; element shall contain a reference to the narrative text describing the transfer of the patient. </w:t>
      </w:r>
    </w:p>
    <w:p w14:paraId="2D4E7348" w14:textId="77777777" w:rsidR="00A82AF6" w:rsidRPr="001B54C3" w:rsidRDefault="00561EEC" w:rsidP="00235E1F">
      <w:pPr>
        <w:pStyle w:val="Heading5"/>
        <w:rPr>
          <w:noProof w:val="0"/>
          <w:lang w:val="en-US"/>
        </w:rPr>
      </w:pPr>
      <w:bookmarkStart w:id="1844" w:name="_Toc466555602"/>
      <w:r w:rsidRPr="001B54C3">
        <w:rPr>
          <w:noProof w:val="0"/>
          <w:lang w:val="en-US"/>
        </w:rPr>
        <w:lastRenderedPageBreak/>
        <w:t>6.3.4.57.8</w:t>
      </w:r>
      <w:r w:rsidR="00A82AF6" w:rsidRPr="001B54C3">
        <w:rPr>
          <w:noProof w:val="0"/>
          <w:lang w:val="en-US"/>
        </w:rPr>
        <w:t xml:space="preserve"> statusCode</w:t>
      </w:r>
      <w:bookmarkEnd w:id="1844"/>
    </w:p>
    <w:p w14:paraId="35A958CA" w14:textId="192D0556" w:rsidR="00A82AF6" w:rsidRPr="001B54C3" w:rsidRDefault="00A82AF6" w:rsidP="00235E1F">
      <w:pPr>
        <w:pStyle w:val="BodyText"/>
        <w:rPr>
          <w:lang w:eastAsia="en-CA"/>
        </w:rPr>
      </w:pPr>
      <w:r w:rsidRPr="001B54C3">
        <w:rPr>
          <w:lang w:eastAsia="en-CA"/>
        </w:rPr>
        <w:t>&lt;statusCode code='normal|completed'/&gt; When the transfer act has occurred (moodCode='EVN'), the statusCode element shall be present, and shall contain the value 'completed'. When the transfer act is intended (moodCode=</w:t>
      </w:r>
      <w:commentRangeStart w:id="1845"/>
      <w:del w:id="1846" w:author="Michael Clifton" w:date="2018-10-11T11:23:00Z">
        <w:r w:rsidRPr="001B54C3" w:rsidDel="006A28DE">
          <w:rPr>
            <w:lang w:eastAsia="en-CA"/>
          </w:rPr>
          <w:delText>'EVN'</w:delText>
        </w:r>
      </w:del>
      <w:ins w:id="1847" w:author="Michael Clifton" w:date="2018-10-11T11:23:00Z">
        <w:r w:rsidR="006A28DE" w:rsidRPr="001B54C3">
          <w:rPr>
            <w:lang w:eastAsia="en-CA"/>
          </w:rPr>
          <w:t>'</w:t>
        </w:r>
        <w:r w:rsidR="006A28DE">
          <w:rPr>
            <w:lang w:eastAsia="en-CA"/>
          </w:rPr>
          <w:t>INT</w:t>
        </w:r>
        <w:r w:rsidR="006A28DE" w:rsidRPr="001B54C3">
          <w:rPr>
            <w:lang w:eastAsia="en-CA"/>
          </w:rPr>
          <w:t>'</w:t>
        </w:r>
        <w:commentRangeEnd w:id="1845"/>
        <w:r w:rsidR="006A28DE">
          <w:rPr>
            <w:rStyle w:val="CommentReference"/>
          </w:rPr>
          <w:commentReference w:id="1845"/>
        </w:r>
      </w:ins>
      <w:r w:rsidRPr="001B54C3">
        <w:rPr>
          <w:lang w:eastAsia="en-CA"/>
        </w:rPr>
        <w:t xml:space="preserve">) the statusCode element shall contain the value 'normal'. </w:t>
      </w:r>
    </w:p>
    <w:p w14:paraId="3CC009BC" w14:textId="77777777" w:rsidR="00A82AF6" w:rsidRPr="001B54C3" w:rsidRDefault="00A82AF6" w:rsidP="00235E1F">
      <w:pPr>
        <w:pStyle w:val="Heading5"/>
        <w:rPr>
          <w:noProof w:val="0"/>
          <w:lang w:val="en-US"/>
        </w:rPr>
      </w:pPr>
      <w:bookmarkStart w:id="1848" w:name="_Toc466555603"/>
      <w:r w:rsidRPr="001B54C3">
        <w:rPr>
          <w:noProof w:val="0"/>
          <w:lang w:val="en-US"/>
        </w:rPr>
        <w:t>6.3.4.</w:t>
      </w:r>
      <w:r w:rsidR="00561EEC" w:rsidRPr="001B54C3">
        <w:rPr>
          <w:noProof w:val="0"/>
          <w:lang w:val="en-US"/>
        </w:rPr>
        <w:t>57.9</w:t>
      </w:r>
      <w:r w:rsidRPr="001B54C3">
        <w:rPr>
          <w:noProof w:val="0"/>
          <w:lang w:val="en-US"/>
        </w:rPr>
        <w:t xml:space="preserve"> &lt;effectiveTime&gt;&lt;low value=''/&gt;&lt;high value=''/&gt;&lt;effectiveTime/&gt;</w:t>
      </w:r>
      <w:bookmarkEnd w:id="1848"/>
      <w:r w:rsidRPr="001B54C3">
        <w:rPr>
          <w:noProof w:val="0"/>
          <w:lang w:val="en-US"/>
        </w:rPr>
        <w:t xml:space="preserve"> </w:t>
      </w:r>
    </w:p>
    <w:p w14:paraId="2E424EA9" w14:textId="77777777" w:rsidR="00A82AF6" w:rsidRPr="001B54C3" w:rsidRDefault="00A82AF6" w:rsidP="00235E1F">
      <w:pPr>
        <w:pStyle w:val="BodyText"/>
        <w:rPr>
          <w:lang w:eastAsia="en-CA"/>
        </w:rPr>
      </w:pPr>
      <w:r w:rsidRPr="001B54C3">
        <w:rPr>
          <w:lang w:eastAsia="en-CA"/>
        </w:rPr>
        <w:t xml:space="preserve">When the transfer has occurred, this element shall be sent, and indicates the effective time for the transfer. This element may be sent to record when the transfer act is intended to occur. The &lt;low&gt; element records the time at which the transfer process was started. The &lt;high&gt; value records the time at which the transfer was completed. </w:t>
      </w:r>
    </w:p>
    <w:p w14:paraId="40D0694F" w14:textId="77777777" w:rsidR="00A82AF6" w:rsidRPr="001B54C3" w:rsidRDefault="00561EEC" w:rsidP="00235E1F">
      <w:pPr>
        <w:pStyle w:val="Heading5"/>
        <w:rPr>
          <w:noProof w:val="0"/>
          <w:lang w:val="en-US"/>
        </w:rPr>
      </w:pPr>
      <w:bookmarkStart w:id="1849" w:name="_Toc466555604"/>
      <w:r w:rsidRPr="001B54C3">
        <w:rPr>
          <w:noProof w:val="0"/>
          <w:lang w:val="en-US"/>
        </w:rPr>
        <w:t>6.3.4.57.10</w:t>
      </w:r>
      <w:r w:rsidR="00A82AF6" w:rsidRPr="001B54C3">
        <w:rPr>
          <w:noProof w:val="0"/>
          <w:lang w:val="en-US"/>
        </w:rPr>
        <w:t xml:space="preserve"> participant</w:t>
      </w:r>
      <w:bookmarkEnd w:id="1849"/>
    </w:p>
    <w:p w14:paraId="1664D338" w14:textId="77777777" w:rsidR="00A82AF6" w:rsidRPr="001B54C3" w:rsidRDefault="00A82AF6" w:rsidP="00235E1F">
      <w:pPr>
        <w:pStyle w:val="BodyText"/>
      </w:pPr>
      <w:r w:rsidRPr="001B54C3">
        <w:rPr>
          <w:lang w:eastAsia="en-CA"/>
        </w:rPr>
        <w:t xml:space="preserve">The &lt;participant&gt; element encodes the </w:t>
      </w:r>
      <w:r w:rsidR="00EA7399" w:rsidRPr="001B54C3">
        <w:rPr>
          <w:lang w:eastAsia="en-CA"/>
        </w:rPr>
        <w:t>destination with</w:t>
      </w:r>
      <w:r w:rsidRPr="001B54C3">
        <w:rPr>
          <w:lang w:eastAsia="en-CA"/>
        </w:rPr>
        <w:t xml:space="preserve"> a typeCode of DST</w:t>
      </w:r>
    </w:p>
    <w:p w14:paraId="3507C4D1" w14:textId="77777777" w:rsidR="00A82AF6" w:rsidRPr="001B54C3" w:rsidRDefault="00A82AF6" w:rsidP="00235E1F">
      <w:pPr>
        <w:pStyle w:val="BodyText"/>
        <w:rPr>
          <w:lang w:eastAsia="en-CA"/>
        </w:rPr>
      </w:pPr>
      <w:r w:rsidRPr="001B54C3">
        <w:rPr>
          <w:lang w:eastAsia="en-CA"/>
        </w:rPr>
        <w:t xml:space="preserve"> &lt;participant typeCode=’DST’&gt;</w:t>
      </w:r>
    </w:p>
    <w:p w14:paraId="0616459E" w14:textId="77777777" w:rsidR="00A82AF6" w:rsidRPr="001B54C3" w:rsidRDefault="00561EEC" w:rsidP="00235E1F">
      <w:pPr>
        <w:pStyle w:val="Heading5"/>
        <w:rPr>
          <w:noProof w:val="0"/>
          <w:lang w:val="en-US"/>
        </w:rPr>
      </w:pPr>
      <w:bookmarkStart w:id="1850" w:name="_Toc466555605"/>
      <w:r w:rsidRPr="001B54C3">
        <w:rPr>
          <w:noProof w:val="0"/>
          <w:lang w:val="en-US"/>
        </w:rPr>
        <w:t>6.3.4.57.11</w:t>
      </w:r>
      <w:r w:rsidR="00A82AF6" w:rsidRPr="001B54C3">
        <w:rPr>
          <w:noProof w:val="0"/>
          <w:lang w:val="en-US"/>
        </w:rPr>
        <w:t xml:space="preserve"> templateId</w:t>
      </w:r>
      <w:bookmarkEnd w:id="1850"/>
    </w:p>
    <w:p w14:paraId="1F798103" w14:textId="77777777" w:rsidR="00A82AF6" w:rsidRPr="001B54C3" w:rsidRDefault="00A82AF6" w:rsidP="00235E1F">
      <w:pPr>
        <w:pStyle w:val="BodyText"/>
        <w:rPr>
          <w:lang w:eastAsia="en-CA"/>
        </w:rPr>
      </w:pPr>
      <w:r w:rsidRPr="001B54C3">
        <w:rPr>
          <w:lang w:eastAsia="en-CA"/>
        </w:rPr>
        <w:t>The template id identifies the facility or department which is the transfer destination.</w:t>
      </w:r>
    </w:p>
    <w:p w14:paraId="135715ED" w14:textId="77777777" w:rsidR="00A82AF6" w:rsidRPr="001B54C3" w:rsidRDefault="00A82AF6" w:rsidP="00235E1F">
      <w:pPr>
        <w:pStyle w:val="BodyText"/>
        <w:rPr>
          <w:lang w:eastAsia="en-CA"/>
        </w:rPr>
      </w:pPr>
      <w:r w:rsidRPr="001B54C3">
        <w:rPr>
          <w:lang w:eastAsia="en-CA"/>
        </w:rPr>
        <w:t>&lt;templateId root=’destinationLocation’/&gt;</w:t>
      </w:r>
    </w:p>
    <w:p w14:paraId="0EF0E3AB" w14:textId="77777777" w:rsidR="00A82AF6" w:rsidRPr="001B54C3" w:rsidRDefault="00561EEC" w:rsidP="00235E1F">
      <w:pPr>
        <w:pStyle w:val="Heading5"/>
        <w:rPr>
          <w:noProof w:val="0"/>
          <w:lang w:val="en-US"/>
        </w:rPr>
      </w:pPr>
      <w:bookmarkStart w:id="1851" w:name="_Toc466555606"/>
      <w:r w:rsidRPr="001B54C3">
        <w:rPr>
          <w:noProof w:val="0"/>
          <w:lang w:val="en-US"/>
        </w:rPr>
        <w:t>6.3.457.12</w:t>
      </w:r>
      <w:r w:rsidR="00A82AF6" w:rsidRPr="001B54C3">
        <w:rPr>
          <w:noProof w:val="0"/>
          <w:lang w:val="en-US"/>
        </w:rPr>
        <w:t xml:space="preserve"> participantRole</w:t>
      </w:r>
      <w:bookmarkEnd w:id="1851"/>
    </w:p>
    <w:p w14:paraId="4A5ABDEF" w14:textId="77777777" w:rsidR="00A82AF6" w:rsidRPr="001B54C3" w:rsidRDefault="00A82AF6" w:rsidP="00235E1F">
      <w:pPr>
        <w:pStyle w:val="BodyText"/>
        <w:rPr>
          <w:rFonts w:ascii="Arial" w:hAnsi="Arial"/>
          <w:b/>
          <w:kern w:val="28"/>
          <w:highlight w:val="yellow"/>
        </w:rPr>
      </w:pPr>
      <w:r w:rsidRPr="001B54C3">
        <w:rPr>
          <w:lang w:eastAsia="en-CA"/>
        </w:rPr>
        <w:t xml:space="preserve"> The participant role is fixed </w:t>
      </w:r>
      <w:r w:rsidR="00EA7399" w:rsidRPr="001B54C3">
        <w:rPr>
          <w:lang w:eastAsia="en-CA"/>
        </w:rPr>
        <w:t>to &lt;</w:t>
      </w:r>
      <w:r w:rsidRPr="001B54C3">
        <w:rPr>
          <w:lang w:eastAsia="en-CA"/>
        </w:rPr>
        <w:t>participantRole classCode=’SDLOC’&gt;</w:t>
      </w:r>
    </w:p>
    <w:p w14:paraId="1635571D" w14:textId="77777777" w:rsidR="00A82AF6" w:rsidRPr="001B54C3" w:rsidRDefault="00561EEC" w:rsidP="00235E1F">
      <w:pPr>
        <w:pStyle w:val="Heading5"/>
        <w:rPr>
          <w:noProof w:val="0"/>
          <w:lang w:val="en-US"/>
        </w:rPr>
      </w:pPr>
      <w:bookmarkStart w:id="1852" w:name="_Toc466555607"/>
      <w:r w:rsidRPr="001B54C3">
        <w:rPr>
          <w:noProof w:val="0"/>
          <w:lang w:val="en-US"/>
        </w:rPr>
        <w:t xml:space="preserve">6.3.4.57.13 </w:t>
      </w:r>
      <w:r w:rsidR="00A82AF6" w:rsidRPr="001B54C3">
        <w:rPr>
          <w:noProof w:val="0"/>
          <w:lang w:val="en-US"/>
        </w:rPr>
        <w:t>&lt;id root='' extension=''/&gt;</w:t>
      </w:r>
      <w:bookmarkEnd w:id="1852"/>
    </w:p>
    <w:p w14:paraId="175BAC7C" w14:textId="77777777" w:rsidR="00A82AF6" w:rsidRPr="001B54C3" w:rsidRDefault="00A82AF6" w:rsidP="00235E1F">
      <w:pPr>
        <w:pStyle w:val="BodyText"/>
        <w:rPr>
          <w:lang w:eastAsia="en-CA"/>
        </w:rPr>
      </w:pPr>
      <w:r w:rsidRPr="001B54C3">
        <w:rPr>
          <w:lang w:eastAsia="en-CA"/>
        </w:rPr>
        <w:t xml:space="preserve">The &lt;id&gt; element shall be sent when the transfer has occurred, and identifies the performer of the act. </w:t>
      </w:r>
    </w:p>
    <w:p w14:paraId="32F4C652" w14:textId="77777777" w:rsidR="00A82AF6" w:rsidRPr="001B54C3" w:rsidRDefault="00561EEC" w:rsidP="00235E1F">
      <w:pPr>
        <w:pStyle w:val="Heading5"/>
        <w:rPr>
          <w:noProof w:val="0"/>
          <w:lang w:val="en-US"/>
        </w:rPr>
      </w:pPr>
      <w:bookmarkStart w:id="1853" w:name="_Toc466555608"/>
      <w:r w:rsidRPr="001B54C3">
        <w:rPr>
          <w:noProof w:val="0"/>
          <w:lang w:val="en-US"/>
        </w:rPr>
        <w:t>6.3.4.57.14</w:t>
      </w:r>
      <w:r w:rsidR="00A82AF6" w:rsidRPr="001B54C3">
        <w:rPr>
          <w:noProof w:val="0"/>
          <w:lang w:val="en-US"/>
        </w:rPr>
        <w:t xml:space="preserve"> &lt;code&gt;</w:t>
      </w:r>
      <w:bookmarkEnd w:id="1853"/>
    </w:p>
    <w:p w14:paraId="7369173F" w14:textId="77777777" w:rsidR="00A82AF6" w:rsidRPr="001B54C3" w:rsidRDefault="00A82AF6" w:rsidP="00A82AF6">
      <w:r w:rsidRPr="001B54C3">
        <w:t>The code shall indicate the type of healthcare service location for the transfer destination.</w:t>
      </w:r>
    </w:p>
    <w:p w14:paraId="21ADB576" w14:textId="77777777" w:rsidR="00A82AF6" w:rsidRPr="001B54C3" w:rsidRDefault="00561EEC" w:rsidP="00235E1F">
      <w:pPr>
        <w:pStyle w:val="Heading5"/>
        <w:rPr>
          <w:noProof w:val="0"/>
          <w:lang w:val="en-US"/>
        </w:rPr>
      </w:pPr>
      <w:bookmarkStart w:id="1854" w:name="_Toc466555609"/>
      <w:r w:rsidRPr="001B54C3">
        <w:rPr>
          <w:noProof w:val="0"/>
          <w:lang w:val="en-US"/>
        </w:rPr>
        <w:t>6.3.4.57.15</w:t>
      </w:r>
      <w:r w:rsidR="00A82AF6" w:rsidRPr="001B54C3">
        <w:rPr>
          <w:noProof w:val="0"/>
          <w:lang w:val="en-US"/>
        </w:rPr>
        <w:t xml:space="preserve"> &lt;addr&gt;&lt;/addr&gt;</w:t>
      </w:r>
      <w:bookmarkEnd w:id="1854"/>
    </w:p>
    <w:p w14:paraId="20174729" w14:textId="77777777" w:rsidR="00A82AF6" w:rsidRPr="001B54C3" w:rsidRDefault="00A82AF6" w:rsidP="00A82AF6">
      <w:pPr>
        <w:rPr>
          <w:lang w:eastAsia="en-CA"/>
        </w:rPr>
      </w:pPr>
      <w:r w:rsidRPr="001B54C3">
        <w:rPr>
          <w:rStyle w:val="BodyTextChar"/>
        </w:rPr>
        <w:t>The &lt;addr&gt; element may be sent to provide a contact postal address for the performer of the disposition</w:t>
      </w:r>
      <w:r w:rsidRPr="001B54C3">
        <w:rPr>
          <w:lang w:eastAsia="en-CA"/>
        </w:rPr>
        <w:t xml:space="preserve">. </w:t>
      </w:r>
    </w:p>
    <w:p w14:paraId="3811BAD3" w14:textId="77777777" w:rsidR="00A82AF6" w:rsidRPr="001B54C3" w:rsidRDefault="00A82AF6" w:rsidP="00235E1F">
      <w:pPr>
        <w:pStyle w:val="Heading5"/>
        <w:rPr>
          <w:noProof w:val="0"/>
          <w:lang w:val="en-US"/>
        </w:rPr>
      </w:pPr>
      <w:bookmarkStart w:id="1855" w:name="_Toc466555610"/>
      <w:r w:rsidRPr="001B54C3">
        <w:rPr>
          <w:noProof w:val="0"/>
          <w:lang w:val="en-US"/>
        </w:rPr>
        <w:t>6.3</w:t>
      </w:r>
      <w:r w:rsidR="00561EEC" w:rsidRPr="001B54C3">
        <w:rPr>
          <w:noProof w:val="0"/>
          <w:lang w:val="en-US"/>
        </w:rPr>
        <w:t>.4.57.16</w:t>
      </w:r>
      <w:r w:rsidRPr="001B54C3">
        <w:rPr>
          <w:noProof w:val="0"/>
          <w:lang w:val="en-US"/>
        </w:rPr>
        <w:t xml:space="preserve"> &lt;telecom&gt;</w:t>
      </w:r>
      <w:bookmarkEnd w:id="1855"/>
    </w:p>
    <w:p w14:paraId="1B38FCB5" w14:textId="77777777" w:rsidR="00A82AF6" w:rsidRPr="001B54C3" w:rsidRDefault="00A82AF6" w:rsidP="00A82AF6">
      <w:pPr>
        <w:rPr>
          <w:lang w:eastAsia="en-CA"/>
        </w:rPr>
      </w:pPr>
      <w:r w:rsidRPr="001B54C3">
        <w:rPr>
          <w:lang w:eastAsia="en-CA"/>
        </w:rPr>
        <w:t>The &lt;telecom&gt; element may be sent to provide a contact postal address for the performer of the disposition</w:t>
      </w:r>
      <w:r w:rsidR="00EA205C" w:rsidRPr="001B54C3">
        <w:rPr>
          <w:lang w:eastAsia="en-CA"/>
        </w:rPr>
        <w:t xml:space="preserve">. </w:t>
      </w:r>
    </w:p>
    <w:p w14:paraId="74436D3D" w14:textId="77777777" w:rsidR="00A82AF6" w:rsidRPr="001B54C3" w:rsidRDefault="00561EEC" w:rsidP="00235E1F">
      <w:pPr>
        <w:pStyle w:val="Heading5"/>
        <w:rPr>
          <w:noProof w:val="0"/>
          <w:lang w:val="en-US"/>
        </w:rPr>
      </w:pPr>
      <w:bookmarkStart w:id="1856" w:name="_Toc466555611"/>
      <w:r w:rsidRPr="001B54C3">
        <w:rPr>
          <w:noProof w:val="0"/>
          <w:lang w:val="en-US"/>
        </w:rPr>
        <w:t>6.3.4.57.17</w:t>
      </w:r>
      <w:r w:rsidR="00A82AF6" w:rsidRPr="001B54C3">
        <w:rPr>
          <w:noProof w:val="0"/>
          <w:lang w:val="en-US"/>
        </w:rPr>
        <w:t xml:space="preserve"> playingEntity</w:t>
      </w:r>
      <w:bookmarkEnd w:id="1856"/>
      <w:r w:rsidR="00A82AF6" w:rsidRPr="001B54C3">
        <w:rPr>
          <w:noProof w:val="0"/>
          <w:lang w:val="en-US"/>
        </w:rPr>
        <w:t xml:space="preserve">  </w:t>
      </w:r>
    </w:p>
    <w:p w14:paraId="59C2B3EC" w14:textId="77777777" w:rsidR="00A82AF6" w:rsidRPr="001B54C3" w:rsidRDefault="00EA7399" w:rsidP="00A82AF6">
      <w:pPr>
        <w:rPr>
          <w:lang w:eastAsia="en-CA"/>
        </w:rPr>
      </w:pPr>
      <w:r w:rsidRPr="001B54C3">
        <w:rPr>
          <w:lang w:eastAsia="en-CA"/>
        </w:rPr>
        <w:t>The playing</w:t>
      </w:r>
      <w:r w:rsidR="00A82AF6" w:rsidRPr="001B54C3">
        <w:rPr>
          <w:lang w:eastAsia="en-CA"/>
        </w:rPr>
        <w:t xml:space="preserve"> entity classCode shall be ENT &lt;playingEntity classCode=’ENT’&gt;</w:t>
      </w:r>
    </w:p>
    <w:p w14:paraId="1D7D3AD4" w14:textId="77777777" w:rsidR="00A82AF6" w:rsidRPr="001B54C3" w:rsidRDefault="00561EEC" w:rsidP="00235E1F">
      <w:pPr>
        <w:pStyle w:val="Heading5"/>
        <w:rPr>
          <w:noProof w:val="0"/>
          <w:lang w:val="en-US"/>
        </w:rPr>
      </w:pPr>
      <w:bookmarkStart w:id="1857" w:name="_Toc466555612"/>
      <w:r w:rsidRPr="001B54C3">
        <w:rPr>
          <w:noProof w:val="0"/>
          <w:lang w:val="en-US"/>
        </w:rPr>
        <w:lastRenderedPageBreak/>
        <w:t>6.3.4.57.18</w:t>
      </w:r>
      <w:r w:rsidR="00A82AF6" w:rsidRPr="001B54C3">
        <w:rPr>
          <w:noProof w:val="0"/>
          <w:lang w:val="en-US"/>
        </w:rPr>
        <w:t xml:space="preserve"> name</w:t>
      </w:r>
      <w:bookmarkEnd w:id="1857"/>
      <w:r w:rsidR="00A82AF6" w:rsidRPr="001B54C3">
        <w:rPr>
          <w:noProof w:val="0"/>
          <w:lang w:val="en-US"/>
        </w:rPr>
        <w:t xml:space="preserve">        </w:t>
      </w:r>
    </w:p>
    <w:p w14:paraId="6846A58A" w14:textId="77777777" w:rsidR="00A82AF6" w:rsidRPr="001B54C3" w:rsidRDefault="00A82AF6" w:rsidP="00A82AF6">
      <w:pPr>
        <w:rPr>
          <w:lang w:eastAsia="en-CA"/>
        </w:rPr>
      </w:pPr>
      <w:r w:rsidRPr="001B54C3">
        <w:rPr>
          <w:lang w:eastAsia="en-CA"/>
        </w:rPr>
        <w:t>The name element of the playing entity shall record the name of the facility or departmental destination.</w:t>
      </w:r>
    </w:p>
    <w:p w14:paraId="794986C1" w14:textId="77777777" w:rsidR="00EA7399" w:rsidRPr="001B54C3" w:rsidRDefault="00EA7399" w:rsidP="00235E1F">
      <w:pPr>
        <w:pStyle w:val="EditorInstructions"/>
        <w:rPr>
          <w:lang w:eastAsia="en-CA"/>
        </w:rPr>
      </w:pPr>
      <w:r w:rsidRPr="001B54C3">
        <w:rPr>
          <w:lang w:eastAsia="en-CA"/>
        </w:rPr>
        <w:t>Add section 6.3.4.58</w:t>
      </w:r>
      <w:r w:rsidR="00125C21" w:rsidRPr="001B54C3">
        <w:rPr>
          <w:lang w:eastAsia="en-CA"/>
        </w:rPr>
        <w:t xml:space="preserve"> (a</w:t>
      </w:r>
      <w:r w:rsidRPr="001B54C3">
        <w:rPr>
          <w:lang w:eastAsia="en-CA"/>
        </w:rPr>
        <w:t>dded 2013-09 from the QRPH VRDR supplemen</w:t>
      </w:r>
      <w:r w:rsidR="00125C21" w:rsidRPr="001B54C3">
        <w:rPr>
          <w:lang w:eastAsia="en-CA"/>
        </w:rPr>
        <w:t>t.)</w:t>
      </w:r>
    </w:p>
    <w:p w14:paraId="14C3A256" w14:textId="77777777" w:rsidR="00EA7399" w:rsidRPr="001B54C3" w:rsidRDefault="00EA7399" w:rsidP="00EA7399">
      <w:pPr>
        <w:pStyle w:val="Heading4"/>
        <w:rPr>
          <w:noProof w:val="0"/>
        </w:rPr>
      </w:pPr>
      <w:bookmarkStart w:id="1858" w:name="_Toc365018563"/>
      <w:bookmarkStart w:id="1859" w:name="_Toc466555613"/>
      <w:r w:rsidRPr="001B54C3">
        <w:rPr>
          <w:noProof w:val="0"/>
        </w:rPr>
        <w:t>6.3.4.58 Death Pronouncement Entry Content Module (1.3.6.1.4.1.19376.1.7.3.1.4.23.1)</w:t>
      </w:r>
      <w:bookmarkEnd w:id="1858"/>
      <w:bookmarkEnd w:id="1859"/>
    </w:p>
    <w:p w14:paraId="30377969" w14:textId="77777777" w:rsidR="00EA7399" w:rsidRPr="001B54C3" w:rsidRDefault="00EA7399" w:rsidP="00EA7399">
      <w:pPr>
        <w:pStyle w:val="BodyText"/>
      </w:pPr>
      <w:r w:rsidRPr="001B54C3">
        <w:t>[observation: templateId 1.3.6.1.4.1.19376.1.7.3.1.4.23.1]</w:t>
      </w:r>
    </w:p>
    <w:p w14:paraId="5B398583" w14:textId="77777777" w:rsidR="00EA7399" w:rsidRPr="001B54C3" w:rsidRDefault="00EA7399" w:rsidP="001D5722">
      <w:pPr>
        <w:pStyle w:val="BodyText"/>
      </w:pPr>
      <w:r w:rsidRPr="001B54C3">
        <w:t xml:space="preserve">The template contains information on the pronouncement of death on the death certificate. </w:t>
      </w:r>
      <w:r w:rsidRPr="001B54C3">
        <w:tab/>
      </w:r>
    </w:p>
    <w:p w14:paraId="48C3E0A9" w14:textId="77777777" w:rsidR="00EA7399" w:rsidRPr="001B54C3" w:rsidRDefault="00EA7399" w:rsidP="00EA7399">
      <w:pPr>
        <w:numPr>
          <w:ilvl w:val="0"/>
          <w:numId w:val="223"/>
        </w:numPr>
        <w:spacing w:before="0" w:after="40" w:line="260" w:lineRule="exact"/>
        <w:rPr>
          <w:szCs w:val="24"/>
        </w:rPr>
      </w:pPr>
      <w:r w:rsidRPr="001B54C3">
        <w:rPr>
          <w:b/>
          <w:bCs/>
          <w:caps/>
        </w:rPr>
        <w:t>SHALL</w:t>
      </w:r>
      <w:r w:rsidRPr="001B54C3">
        <w:rPr>
          <w:szCs w:val="24"/>
        </w:rPr>
        <w:t xml:space="preserve"> contain exactly one [1..1] </w:t>
      </w:r>
      <w:r w:rsidRPr="001B54C3">
        <w:rPr>
          <w:rStyle w:val="XMLnameBold"/>
          <w:sz w:val="24"/>
          <w:szCs w:val="24"/>
        </w:rPr>
        <w:t xml:space="preserve">@classCode </w:t>
      </w:r>
    </w:p>
    <w:p w14:paraId="1D8E86B8" w14:textId="77777777" w:rsidR="00EA7399" w:rsidRPr="001B54C3" w:rsidRDefault="00EA7399" w:rsidP="00EA7399">
      <w:pPr>
        <w:numPr>
          <w:ilvl w:val="0"/>
          <w:numId w:val="223"/>
        </w:numPr>
        <w:spacing w:before="0" w:after="40" w:line="260" w:lineRule="exact"/>
        <w:rPr>
          <w:szCs w:val="24"/>
        </w:rPr>
      </w:pPr>
      <w:r w:rsidRPr="001B54C3">
        <w:rPr>
          <w:b/>
          <w:bCs/>
          <w:caps/>
        </w:rPr>
        <w:t>SHALL</w:t>
      </w:r>
      <w:r w:rsidRPr="001B54C3">
        <w:rPr>
          <w:szCs w:val="24"/>
        </w:rPr>
        <w:t xml:space="preserve"> contain exactly one [1..1] </w:t>
      </w:r>
      <w:r w:rsidRPr="001B54C3">
        <w:rPr>
          <w:rStyle w:val="XMLnameBold"/>
          <w:sz w:val="24"/>
          <w:szCs w:val="24"/>
        </w:rPr>
        <w:t xml:space="preserve">@moodCode </w:t>
      </w:r>
    </w:p>
    <w:p w14:paraId="7FD2F3B7" w14:textId="77777777" w:rsidR="00EA7399" w:rsidRPr="001B54C3" w:rsidRDefault="00EA7399" w:rsidP="00EA7399">
      <w:pPr>
        <w:numPr>
          <w:ilvl w:val="0"/>
          <w:numId w:val="223"/>
        </w:numPr>
        <w:spacing w:before="0" w:after="40" w:line="260" w:lineRule="exact"/>
        <w:rPr>
          <w:szCs w:val="24"/>
        </w:rPr>
      </w:pPr>
      <w:r w:rsidRPr="001B54C3">
        <w:rPr>
          <w:rStyle w:val="keyword"/>
          <w:rFonts w:ascii="Times New Roman" w:hAnsi="Times New Roman"/>
          <w:sz w:val="24"/>
          <w:szCs w:val="24"/>
        </w:rPr>
        <w:t>SHALL</w:t>
      </w:r>
      <w:r w:rsidRPr="001B54C3">
        <w:rPr>
          <w:szCs w:val="24"/>
        </w:rPr>
        <w:t xml:space="preserve"> contain exactly one [1..1] </w:t>
      </w:r>
      <w:r w:rsidRPr="001B54C3">
        <w:rPr>
          <w:rStyle w:val="XMLnameBold"/>
          <w:sz w:val="24"/>
          <w:szCs w:val="24"/>
        </w:rPr>
        <w:t>templateId</w:t>
      </w:r>
      <w:r w:rsidRPr="001B54C3">
        <w:rPr>
          <w:szCs w:val="24"/>
        </w:rPr>
        <w:t xml:space="preserve"> (CONF:7136) such that it</w:t>
      </w:r>
    </w:p>
    <w:p w14:paraId="5ADCC07F" w14:textId="77777777" w:rsidR="00EA7399" w:rsidRPr="001B54C3" w:rsidRDefault="00EA7399" w:rsidP="00EA7399">
      <w:pPr>
        <w:numPr>
          <w:ilvl w:val="1"/>
          <w:numId w:val="223"/>
        </w:numPr>
        <w:spacing w:before="0" w:after="40" w:line="260" w:lineRule="exact"/>
        <w:rPr>
          <w:szCs w:val="24"/>
        </w:rPr>
      </w:pPr>
      <w:r w:rsidRPr="001B54C3">
        <w:rPr>
          <w:rStyle w:val="keyword"/>
          <w:rFonts w:ascii="Times New Roman" w:hAnsi="Times New Roman"/>
          <w:sz w:val="24"/>
          <w:szCs w:val="24"/>
        </w:rPr>
        <w:t>SHALL</w:t>
      </w:r>
      <w:r w:rsidRPr="001B54C3">
        <w:rPr>
          <w:szCs w:val="24"/>
        </w:rPr>
        <w:t xml:space="preserve"> contain exactly one [1..1] </w:t>
      </w:r>
      <w:r w:rsidRPr="001B54C3">
        <w:rPr>
          <w:rStyle w:val="XMLnameBold"/>
          <w:sz w:val="24"/>
          <w:szCs w:val="24"/>
        </w:rPr>
        <w:t>@root</w:t>
      </w:r>
      <w:r w:rsidRPr="001B54C3">
        <w:rPr>
          <w:szCs w:val="24"/>
        </w:rPr>
        <w:t>=</w:t>
      </w:r>
      <w:r w:rsidRPr="001B54C3">
        <w:rPr>
          <w:rStyle w:val="XMLname0"/>
          <w:sz w:val="24"/>
          <w:szCs w:val="24"/>
        </w:rPr>
        <w:t>"2.16.840.1.113883.10.20.22.4.2"</w:t>
      </w:r>
      <w:r w:rsidRPr="001B54C3">
        <w:rPr>
          <w:szCs w:val="24"/>
        </w:rPr>
        <w:t xml:space="preserve"> (CONF:9138) SHALL contain exactly one [1..1] code/@code="58325-2" Provider witnessed decedent's death  (CodeSystem: 2.16.840.1.113883.6.1 LOINC).</w:t>
      </w:r>
    </w:p>
    <w:p w14:paraId="61D19C48" w14:textId="77777777" w:rsidR="00EA7399" w:rsidRPr="001B54C3" w:rsidRDefault="00EA7399" w:rsidP="00EA7399">
      <w:pPr>
        <w:numPr>
          <w:ilvl w:val="0"/>
          <w:numId w:val="223"/>
        </w:numPr>
        <w:shd w:val="clear" w:color="auto" w:fill="FFFFFF"/>
        <w:spacing w:before="0" w:after="40" w:line="260" w:lineRule="exact"/>
        <w:rPr>
          <w:szCs w:val="24"/>
        </w:rPr>
      </w:pPr>
      <w:r w:rsidRPr="001B54C3">
        <w:rPr>
          <w:rStyle w:val="keyword"/>
          <w:rFonts w:ascii="Times New Roman" w:hAnsi="Times New Roman"/>
          <w:sz w:val="24"/>
          <w:szCs w:val="24"/>
        </w:rPr>
        <w:t>SHALL</w:t>
      </w:r>
      <w:r w:rsidRPr="001B54C3">
        <w:rPr>
          <w:rStyle w:val="keyword"/>
          <w:sz w:val="24"/>
          <w:szCs w:val="24"/>
        </w:rPr>
        <w:t xml:space="preserve"> </w:t>
      </w:r>
      <w:r w:rsidRPr="001B54C3">
        <w:rPr>
          <w:szCs w:val="24"/>
        </w:rPr>
        <w:t xml:space="preserve">contain zero or one [1..1] </w:t>
      </w:r>
      <w:r w:rsidRPr="001B54C3">
        <w:rPr>
          <w:rFonts w:ascii="Courier" w:hAnsi="Courier" w:cs="Courier"/>
          <w:b/>
          <w:bCs/>
          <w:szCs w:val="24"/>
        </w:rPr>
        <w:t>effectiveTime</w:t>
      </w:r>
    </w:p>
    <w:p w14:paraId="41654F52" w14:textId="77777777" w:rsidR="00EA7399" w:rsidRPr="001B54C3" w:rsidRDefault="00EA7399" w:rsidP="001D5722">
      <w:pPr>
        <w:pStyle w:val="BodyText"/>
      </w:pPr>
      <w:r w:rsidRPr="001B54C3">
        <w:t>Provide the date and time at which the decedent was pronounced dead. The first id represents this specific globally unique result observation.</w:t>
      </w:r>
    </w:p>
    <w:p w14:paraId="66A0DC78" w14:textId="77777777" w:rsidR="00EA7399" w:rsidRPr="001B54C3" w:rsidRDefault="00EA7399" w:rsidP="00EA7399">
      <w:pPr>
        <w:numPr>
          <w:ilvl w:val="0"/>
          <w:numId w:val="223"/>
        </w:numPr>
        <w:shd w:val="clear" w:color="auto" w:fill="FFFFFF"/>
        <w:spacing w:before="0" w:after="40" w:line="260" w:lineRule="exact"/>
        <w:rPr>
          <w:szCs w:val="24"/>
        </w:rPr>
      </w:pPr>
      <w:r w:rsidRPr="001B54C3">
        <w:rPr>
          <w:rStyle w:val="keyword"/>
          <w:rFonts w:ascii="Times New Roman" w:hAnsi="Times New Roman"/>
          <w:sz w:val="24"/>
          <w:szCs w:val="24"/>
        </w:rPr>
        <w:t>SHALL</w:t>
      </w:r>
      <w:r w:rsidRPr="001B54C3">
        <w:rPr>
          <w:rStyle w:val="keyword"/>
          <w:sz w:val="24"/>
          <w:szCs w:val="24"/>
        </w:rPr>
        <w:t xml:space="preserve"> </w:t>
      </w:r>
      <w:r w:rsidRPr="001B54C3">
        <w:rPr>
          <w:szCs w:val="24"/>
        </w:rPr>
        <w:t xml:space="preserve">contain exactly one [1..1] </w:t>
      </w:r>
      <w:r w:rsidRPr="001B54C3">
        <w:rPr>
          <w:rFonts w:ascii="Courier" w:hAnsi="Courier" w:cs="Courier"/>
          <w:b/>
          <w:bCs/>
          <w:szCs w:val="24"/>
        </w:rPr>
        <w:t>performer</w:t>
      </w:r>
    </w:p>
    <w:p w14:paraId="4436E613" w14:textId="77777777" w:rsidR="00EA7399" w:rsidRPr="001B54C3" w:rsidRDefault="00EA7399" w:rsidP="00EA7399">
      <w:pPr>
        <w:numPr>
          <w:ilvl w:val="1"/>
          <w:numId w:val="223"/>
        </w:numPr>
        <w:shd w:val="clear" w:color="auto" w:fill="FFFFFF"/>
        <w:spacing w:before="0" w:after="40" w:line="260" w:lineRule="exact"/>
        <w:rPr>
          <w:szCs w:val="24"/>
        </w:rPr>
      </w:pPr>
      <w:r w:rsidRPr="001B54C3">
        <w:rPr>
          <w:szCs w:val="24"/>
        </w:rPr>
        <w:t xml:space="preserve">This performer </w:t>
      </w:r>
      <w:r w:rsidRPr="001B54C3">
        <w:rPr>
          <w:b/>
          <w:bCs/>
          <w:szCs w:val="24"/>
        </w:rPr>
        <w:t xml:space="preserve">SHALL </w:t>
      </w:r>
      <w:r w:rsidRPr="001B54C3">
        <w:rPr>
          <w:szCs w:val="24"/>
        </w:rPr>
        <w:t xml:space="preserve">contain exactly one [1..1] </w:t>
      </w:r>
      <w:r w:rsidRPr="001B54C3">
        <w:rPr>
          <w:rFonts w:ascii="Courier" w:hAnsi="Courier" w:cs="Courier"/>
          <w:b/>
          <w:bCs/>
          <w:szCs w:val="24"/>
        </w:rPr>
        <w:t>@typeCode</w:t>
      </w:r>
      <w:r w:rsidRPr="001B54C3">
        <w:rPr>
          <w:rFonts w:ascii="Courier" w:hAnsi="Courier" w:cs="Courier"/>
          <w:szCs w:val="24"/>
        </w:rPr>
        <w:t>="PRF"</w:t>
      </w:r>
    </w:p>
    <w:p w14:paraId="092531C2" w14:textId="77777777" w:rsidR="00EA7399" w:rsidRPr="001B54C3" w:rsidRDefault="00EA7399" w:rsidP="00EA7399">
      <w:pPr>
        <w:numPr>
          <w:ilvl w:val="1"/>
          <w:numId w:val="223"/>
        </w:numPr>
        <w:shd w:val="clear" w:color="auto" w:fill="FFFFFF"/>
        <w:spacing w:before="0" w:after="40" w:line="260" w:lineRule="exact"/>
        <w:rPr>
          <w:szCs w:val="24"/>
        </w:rPr>
      </w:pPr>
      <w:r w:rsidRPr="001B54C3">
        <w:rPr>
          <w:b/>
          <w:bCs/>
          <w:szCs w:val="24"/>
        </w:rPr>
        <w:t xml:space="preserve"> </w:t>
      </w:r>
      <w:r w:rsidRPr="001B54C3">
        <w:rPr>
          <w:szCs w:val="24"/>
        </w:rPr>
        <w:t xml:space="preserve">This performer </w:t>
      </w:r>
      <w:r w:rsidRPr="001B54C3">
        <w:rPr>
          <w:b/>
          <w:bCs/>
          <w:szCs w:val="24"/>
        </w:rPr>
        <w:t xml:space="preserve">SHALL </w:t>
      </w:r>
      <w:r w:rsidRPr="001B54C3">
        <w:rPr>
          <w:szCs w:val="24"/>
        </w:rPr>
        <w:t xml:space="preserve">contain exactly one [1..1] </w:t>
      </w:r>
      <w:r w:rsidRPr="001B54C3">
        <w:rPr>
          <w:rFonts w:ascii="Courier" w:hAnsi="Courier" w:cs="Courier"/>
          <w:b/>
          <w:bCs/>
          <w:szCs w:val="24"/>
        </w:rPr>
        <w:t>assignedEntity</w:t>
      </w:r>
    </w:p>
    <w:p w14:paraId="72F2A48F" w14:textId="77777777" w:rsidR="00EA7399" w:rsidRPr="001B54C3" w:rsidRDefault="00EA7399" w:rsidP="00EA7399">
      <w:pPr>
        <w:numPr>
          <w:ilvl w:val="1"/>
          <w:numId w:val="223"/>
        </w:numPr>
        <w:shd w:val="clear" w:color="auto" w:fill="FFFFFF"/>
        <w:spacing w:before="0" w:after="40" w:line="260" w:lineRule="exact"/>
        <w:rPr>
          <w:szCs w:val="24"/>
        </w:rPr>
      </w:pPr>
      <w:r w:rsidRPr="001B54C3">
        <w:rPr>
          <w:szCs w:val="24"/>
        </w:rPr>
        <w:t xml:space="preserve">This assignedEntity </w:t>
      </w:r>
      <w:r w:rsidRPr="001B54C3">
        <w:rPr>
          <w:b/>
          <w:bCs/>
          <w:szCs w:val="24"/>
        </w:rPr>
        <w:t xml:space="preserve">SHALL </w:t>
      </w:r>
      <w:r w:rsidRPr="001B54C3">
        <w:rPr>
          <w:szCs w:val="24"/>
        </w:rPr>
        <w:t xml:space="preserve">contain exactly one [1..1] </w:t>
      </w:r>
      <w:r w:rsidRPr="001B54C3">
        <w:rPr>
          <w:rFonts w:ascii="Courier" w:hAnsi="Courier" w:cs="Courier"/>
          <w:b/>
          <w:bCs/>
          <w:szCs w:val="24"/>
        </w:rPr>
        <w:t>@classCode</w:t>
      </w:r>
      <w:r w:rsidRPr="001B54C3">
        <w:rPr>
          <w:rFonts w:ascii="Courier" w:hAnsi="Courier" w:cs="Courier"/>
          <w:szCs w:val="24"/>
        </w:rPr>
        <w:t>="ASSIGNED"</w:t>
      </w:r>
    </w:p>
    <w:p w14:paraId="619FEDEB" w14:textId="77777777" w:rsidR="00EA7399" w:rsidRPr="001B54C3" w:rsidRDefault="00EA7399" w:rsidP="00EA7399">
      <w:pPr>
        <w:numPr>
          <w:ilvl w:val="1"/>
          <w:numId w:val="223"/>
        </w:numPr>
        <w:shd w:val="clear" w:color="auto" w:fill="FFFFFF"/>
        <w:spacing w:before="0" w:after="40" w:line="260" w:lineRule="exact"/>
        <w:rPr>
          <w:szCs w:val="24"/>
        </w:rPr>
      </w:pPr>
      <w:r w:rsidRPr="001B54C3">
        <w:rPr>
          <w:szCs w:val="24"/>
        </w:rPr>
        <w:t xml:space="preserve">This assignedEntity </w:t>
      </w:r>
      <w:r w:rsidRPr="001B54C3">
        <w:rPr>
          <w:b/>
          <w:bCs/>
          <w:szCs w:val="24"/>
        </w:rPr>
        <w:t xml:space="preserve">SHALL </w:t>
      </w:r>
      <w:r w:rsidRPr="001B54C3">
        <w:rPr>
          <w:szCs w:val="24"/>
        </w:rPr>
        <w:t xml:space="preserve">contain exactly one [1..1] </w:t>
      </w:r>
      <w:r w:rsidRPr="001B54C3">
        <w:rPr>
          <w:rFonts w:ascii="Courier" w:hAnsi="Courier" w:cs="Courier"/>
          <w:b/>
          <w:bCs/>
          <w:szCs w:val="24"/>
        </w:rPr>
        <w:t>addr</w:t>
      </w:r>
    </w:p>
    <w:p w14:paraId="4F7746D5" w14:textId="77777777" w:rsidR="00EA7399" w:rsidRPr="001B54C3" w:rsidRDefault="00EA7399" w:rsidP="00235E1F">
      <w:pPr>
        <w:pStyle w:val="BodyText"/>
        <w:ind w:left="1800"/>
        <w:rPr>
          <w:i/>
          <w:iCs/>
          <w:szCs w:val="24"/>
        </w:rPr>
      </w:pPr>
      <w:r w:rsidRPr="001B54C3">
        <w:rPr>
          <w:i/>
          <w:iCs/>
          <w:szCs w:val="24"/>
        </w:rPr>
        <w:t xml:space="preserve">The postal address used to locate the clinician or pronouncing the death at the time of death certification. </w:t>
      </w:r>
    </w:p>
    <w:p w14:paraId="2DE539E3" w14:textId="77777777" w:rsidR="00EA7399" w:rsidRPr="001B54C3" w:rsidRDefault="00EA7399" w:rsidP="00EA7399">
      <w:pPr>
        <w:numPr>
          <w:ilvl w:val="0"/>
          <w:numId w:val="223"/>
        </w:numPr>
        <w:shd w:val="clear" w:color="auto" w:fill="FFFFFF"/>
        <w:spacing w:before="0" w:after="40" w:line="260" w:lineRule="exact"/>
        <w:rPr>
          <w:szCs w:val="24"/>
        </w:rPr>
      </w:pPr>
      <w:r w:rsidRPr="001B54C3">
        <w:rPr>
          <w:szCs w:val="24"/>
        </w:rPr>
        <w:t xml:space="preserve">This assignedEntity </w:t>
      </w:r>
      <w:r w:rsidRPr="001B54C3">
        <w:rPr>
          <w:b/>
          <w:bCs/>
          <w:szCs w:val="24"/>
        </w:rPr>
        <w:t xml:space="preserve">SHALL </w:t>
      </w:r>
      <w:r w:rsidRPr="001B54C3">
        <w:rPr>
          <w:szCs w:val="24"/>
        </w:rPr>
        <w:t>contain exactly one [1..1] assignedPerson</w:t>
      </w:r>
    </w:p>
    <w:p w14:paraId="4DEA9181" w14:textId="77777777" w:rsidR="00EA7399" w:rsidRPr="001B54C3" w:rsidRDefault="00EA7399" w:rsidP="00EA7399">
      <w:pPr>
        <w:numPr>
          <w:ilvl w:val="1"/>
          <w:numId w:val="223"/>
        </w:numPr>
        <w:shd w:val="clear" w:color="auto" w:fill="FFFFFF"/>
        <w:spacing w:before="0" w:after="40" w:line="260" w:lineRule="exact"/>
        <w:rPr>
          <w:szCs w:val="24"/>
        </w:rPr>
      </w:pPr>
      <w:r w:rsidRPr="001B54C3">
        <w:rPr>
          <w:szCs w:val="24"/>
        </w:rPr>
        <w:t xml:space="preserve">This assignedPerson </w:t>
      </w:r>
      <w:r w:rsidRPr="001B54C3">
        <w:rPr>
          <w:b/>
          <w:bCs/>
          <w:szCs w:val="24"/>
        </w:rPr>
        <w:t xml:space="preserve">SHALL </w:t>
      </w:r>
      <w:r w:rsidRPr="001B54C3">
        <w:rPr>
          <w:szCs w:val="24"/>
        </w:rPr>
        <w:t xml:space="preserve">contain exactly one [1..1] </w:t>
      </w:r>
      <w:r w:rsidRPr="001B54C3">
        <w:rPr>
          <w:rFonts w:ascii="Courier" w:hAnsi="Courier" w:cs="Courier"/>
          <w:b/>
          <w:bCs/>
          <w:szCs w:val="24"/>
        </w:rPr>
        <w:t>@classCode</w:t>
      </w:r>
      <w:r w:rsidRPr="001B54C3">
        <w:rPr>
          <w:rFonts w:ascii="Courier" w:hAnsi="Courier" w:cs="Courier"/>
          <w:szCs w:val="24"/>
        </w:rPr>
        <w:t>="PSN"</w:t>
      </w:r>
    </w:p>
    <w:p w14:paraId="3ADCEC1D" w14:textId="77777777" w:rsidR="00EA7399" w:rsidRPr="001B54C3" w:rsidRDefault="00EA7399" w:rsidP="00EA7399">
      <w:pPr>
        <w:numPr>
          <w:ilvl w:val="1"/>
          <w:numId w:val="223"/>
        </w:numPr>
        <w:shd w:val="clear" w:color="auto" w:fill="FFFFFF"/>
        <w:spacing w:before="0" w:after="40" w:line="260" w:lineRule="exact"/>
        <w:rPr>
          <w:szCs w:val="24"/>
        </w:rPr>
      </w:pPr>
      <w:r w:rsidRPr="001B54C3">
        <w:rPr>
          <w:szCs w:val="24"/>
        </w:rPr>
        <w:t xml:space="preserve">This assignedPerson </w:t>
      </w:r>
      <w:r w:rsidRPr="001B54C3">
        <w:rPr>
          <w:b/>
          <w:bCs/>
          <w:szCs w:val="24"/>
        </w:rPr>
        <w:t xml:space="preserve">SHALL </w:t>
      </w:r>
      <w:r w:rsidRPr="001B54C3">
        <w:rPr>
          <w:szCs w:val="24"/>
        </w:rPr>
        <w:t xml:space="preserve">contain exactly one [1..1] </w:t>
      </w:r>
      <w:r w:rsidRPr="001B54C3">
        <w:rPr>
          <w:rFonts w:ascii="Courier" w:hAnsi="Courier" w:cs="Courier"/>
          <w:b/>
          <w:bCs/>
          <w:szCs w:val="24"/>
        </w:rPr>
        <w:t>determinerCode</w:t>
      </w:r>
      <w:r w:rsidRPr="001B54C3">
        <w:rPr>
          <w:rFonts w:ascii="Courier" w:hAnsi="Courier" w:cs="Courier"/>
          <w:szCs w:val="24"/>
        </w:rPr>
        <w:t>="INSTANCE"</w:t>
      </w:r>
    </w:p>
    <w:p w14:paraId="485ADDBD" w14:textId="77777777" w:rsidR="00EA7399" w:rsidRPr="001B54C3" w:rsidRDefault="00EA7399" w:rsidP="00EA7399">
      <w:pPr>
        <w:numPr>
          <w:ilvl w:val="1"/>
          <w:numId w:val="223"/>
        </w:numPr>
        <w:shd w:val="clear" w:color="auto" w:fill="FFFFFF"/>
        <w:spacing w:before="0" w:after="40" w:line="260" w:lineRule="exact"/>
        <w:rPr>
          <w:szCs w:val="24"/>
        </w:rPr>
      </w:pPr>
      <w:r w:rsidRPr="001B54C3">
        <w:rPr>
          <w:szCs w:val="24"/>
        </w:rPr>
        <w:t xml:space="preserve">This assignedPerson </w:t>
      </w:r>
      <w:r w:rsidRPr="001B54C3">
        <w:rPr>
          <w:b/>
          <w:bCs/>
          <w:szCs w:val="24"/>
        </w:rPr>
        <w:t xml:space="preserve">SHALL </w:t>
      </w:r>
      <w:r w:rsidRPr="001B54C3">
        <w:rPr>
          <w:szCs w:val="24"/>
        </w:rPr>
        <w:t xml:space="preserve">contain exactly one [1..1] </w:t>
      </w:r>
      <w:r w:rsidRPr="001B54C3">
        <w:rPr>
          <w:rFonts w:ascii="Courier" w:hAnsi="Courier" w:cs="Courier"/>
          <w:b/>
          <w:bCs/>
          <w:szCs w:val="24"/>
        </w:rPr>
        <w:t>ID</w:t>
      </w:r>
    </w:p>
    <w:p w14:paraId="60F98741" w14:textId="77777777" w:rsidR="00EA7399" w:rsidRPr="001B54C3" w:rsidRDefault="00EA7399" w:rsidP="00235E1F">
      <w:pPr>
        <w:pStyle w:val="BodyText"/>
        <w:ind w:left="1800"/>
        <w:rPr>
          <w:i/>
          <w:iCs/>
          <w:szCs w:val="24"/>
        </w:rPr>
      </w:pPr>
      <w:r w:rsidRPr="001B54C3">
        <w:rPr>
          <w:i/>
          <w:iCs/>
          <w:szCs w:val="24"/>
        </w:rPr>
        <w:t>This field shall contain the License Number of Person Pronouncing Death</w:t>
      </w:r>
    </w:p>
    <w:p w14:paraId="5FC6C285" w14:textId="77777777" w:rsidR="00EA7399" w:rsidRPr="001B54C3" w:rsidRDefault="00EA7399" w:rsidP="00EA7399">
      <w:pPr>
        <w:numPr>
          <w:ilvl w:val="1"/>
          <w:numId w:val="223"/>
        </w:numPr>
        <w:shd w:val="clear" w:color="auto" w:fill="FFFFFF"/>
        <w:spacing w:before="0" w:after="40" w:line="260" w:lineRule="exact"/>
        <w:rPr>
          <w:szCs w:val="24"/>
        </w:rPr>
      </w:pPr>
      <w:r w:rsidRPr="001B54C3">
        <w:rPr>
          <w:szCs w:val="24"/>
        </w:rPr>
        <w:t xml:space="preserve">This assignedPerson </w:t>
      </w:r>
      <w:r w:rsidRPr="001B54C3">
        <w:rPr>
          <w:b/>
          <w:bCs/>
          <w:szCs w:val="24"/>
        </w:rPr>
        <w:t xml:space="preserve">SHALL </w:t>
      </w:r>
      <w:r w:rsidRPr="001B54C3">
        <w:rPr>
          <w:szCs w:val="24"/>
        </w:rPr>
        <w:t xml:space="preserve">contain exactly one [1..1] </w:t>
      </w:r>
      <w:r w:rsidRPr="001B54C3">
        <w:rPr>
          <w:rFonts w:ascii="Courier" w:hAnsi="Courier" w:cs="Courier"/>
          <w:b/>
          <w:bCs/>
          <w:szCs w:val="24"/>
        </w:rPr>
        <w:t>name</w:t>
      </w:r>
    </w:p>
    <w:p w14:paraId="67215675" w14:textId="77777777" w:rsidR="00EA7399" w:rsidRPr="001B54C3" w:rsidRDefault="00EA7399" w:rsidP="00235E1F">
      <w:pPr>
        <w:pStyle w:val="BodyText"/>
        <w:ind w:left="1800"/>
        <w:rPr>
          <w:i/>
          <w:iCs/>
          <w:szCs w:val="24"/>
        </w:rPr>
      </w:pPr>
      <w:r w:rsidRPr="001B54C3">
        <w:rPr>
          <w:i/>
          <w:iCs/>
          <w:szCs w:val="24"/>
        </w:rPr>
        <w:t xml:space="preserve">This field is valued with the person who pronounced the death. The full name of the pronouncer is required. </w:t>
      </w:r>
    </w:p>
    <w:p w14:paraId="04FEC729" w14:textId="71F2C874" w:rsidR="00EA7399" w:rsidRDefault="00EA7399" w:rsidP="00EA7399">
      <w:pPr>
        <w:pStyle w:val="BodyText"/>
      </w:pPr>
    </w:p>
    <w:p w14:paraId="0A010015" w14:textId="77777777" w:rsidR="00AB71C6" w:rsidRPr="001B54C3" w:rsidRDefault="00AB71C6" w:rsidP="00EA7399">
      <w:pPr>
        <w:pStyle w:val="BodyText"/>
      </w:pPr>
    </w:p>
    <w:p w14:paraId="3D2B1EA6" w14:textId="77777777" w:rsidR="00EA7399" w:rsidRPr="001B54C3" w:rsidRDefault="00EA7399" w:rsidP="00EA7399">
      <w:pPr>
        <w:pStyle w:val="Example"/>
        <w:rPr>
          <w:noProof w:val="0"/>
          <w:lang w:val="en-US"/>
        </w:rPr>
      </w:pPr>
    </w:p>
    <w:p w14:paraId="3A43AD55" w14:textId="77777777" w:rsidR="00EA7399" w:rsidRPr="001B54C3" w:rsidRDefault="00EA7399" w:rsidP="00EA7399">
      <w:pPr>
        <w:pStyle w:val="Example"/>
        <w:rPr>
          <w:noProof w:val="0"/>
          <w:lang w:val="en-US"/>
        </w:rPr>
      </w:pPr>
      <w:r w:rsidRPr="001B54C3">
        <w:rPr>
          <w:noProof w:val="0"/>
          <w:lang w:val="en-US"/>
        </w:rPr>
        <w:t xml:space="preserve">  &lt;entry&gt;</w:t>
      </w:r>
    </w:p>
    <w:p w14:paraId="515D665A" w14:textId="77777777" w:rsidR="00EA7399" w:rsidRPr="001B54C3" w:rsidRDefault="00EA7399" w:rsidP="00EA7399">
      <w:pPr>
        <w:pStyle w:val="Example"/>
        <w:rPr>
          <w:noProof w:val="0"/>
          <w:lang w:val="en-US"/>
        </w:rPr>
      </w:pPr>
      <w:r w:rsidRPr="001B54C3">
        <w:rPr>
          <w:noProof w:val="0"/>
          <w:lang w:val="en-US"/>
        </w:rPr>
        <w:t xml:space="preserve">    &lt;observation classCode=”OBS” moodCode=”EVN”&gt; </w:t>
      </w:r>
    </w:p>
    <w:p w14:paraId="072C67AF" w14:textId="77777777" w:rsidR="00EA7399" w:rsidRPr="000A6AA8" w:rsidRDefault="00EA7399" w:rsidP="00EA7399">
      <w:pPr>
        <w:pStyle w:val="Example"/>
        <w:ind w:firstLine="720"/>
        <w:rPr>
          <w:noProof w:val="0"/>
          <w:lang w:val="nl-NL"/>
          <w:rPrChange w:id="1860" w:author="Michael Clifton" w:date="2018-10-11T09:59:00Z">
            <w:rPr>
              <w:noProof w:val="0"/>
              <w:lang w:val="en-US"/>
            </w:rPr>
          </w:rPrChange>
        </w:rPr>
      </w:pPr>
      <w:r w:rsidRPr="000A6AA8">
        <w:rPr>
          <w:noProof w:val="0"/>
          <w:lang w:val="nl-NL"/>
          <w:rPrChange w:id="1861" w:author="Michael Clifton" w:date="2018-10-11T09:59:00Z">
            <w:rPr>
              <w:noProof w:val="0"/>
              <w:lang w:val="en-US"/>
            </w:rPr>
          </w:rPrChange>
        </w:rPr>
        <w:t>&lt;templateId root="1.3.6.1.4.1.19376.1.7.3.1.4.23.1"/&gt;</w:t>
      </w:r>
    </w:p>
    <w:p w14:paraId="4D926802" w14:textId="77777777" w:rsidR="00EA7399" w:rsidRPr="000A6AA8" w:rsidRDefault="00EA7399" w:rsidP="00EA7399">
      <w:pPr>
        <w:pStyle w:val="Example"/>
        <w:ind w:firstLine="720"/>
        <w:rPr>
          <w:noProof w:val="0"/>
          <w:lang w:val="nl-NL"/>
          <w:rPrChange w:id="1862" w:author="Michael Clifton" w:date="2018-10-11T09:59:00Z">
            <w:rPr>
              <w:noProof w:val="0"/>
              <w:lang w:val="en-US"/>
            </w:rPr>
          </w:rPrChange>
        </w:rPr>
      </w:pPr>
      <w:r w:rsidRPr="000A6AA8">
        <w:rPr>
          <w:noProof w:val="0"/>
          <w:lang w:val="nl-NL"/>
          <w:rPrChange w:id="1863" w:author="Michael Clifton" w:date="2018-10-11T09:59:00Z">
            <w:rPr>
              <w:noProof w:val="0"/>
              <w:lang w:val="en-US"/>
            </w:rPr>
          </w:rPrChange>
        </w:rPr>
        <w:t>&lt;id root=""/&gt;</w:t>
      </w:r>
    </w:p>
    <w:p w14:paraId="04AD00DA" w14:textId="77777777" w:rsidR="00EA7399" w:rsidRPr="000A6AA8" w:rsidRDefault="00EA7399" w:rsidP="00EA7399">
      <w:pPr>
        <w:pStyle w:val="Example"/>
        <w:ind w:firstLine="720"/>
        <w:rPr>
          <w:noProof w:val="0"/>
          <w:lang w:val="nl-NL"/>
          <w:rPrChange w:id="1864" w:author="Michael Clifton" w:date="2018-10-11T09:59:00Z">
            <w:rPr>
              <w:noProof w:val="0"/>
              <w:lang w:val="en-US"/>
            </w:rPr>
          </w:rPrChange>
        </w:rPr>
      </w:pPr>
      <w:r w:rsidRPr="000A6AA8">
        <w:rPr>
          <w:noProof w:val="0"/>
          <w:lang w:val="nl-NL"/>
          <w:rPrChange w:id="1865" w:author="Michael Clifton" w:date="2018-10-11T09:59:00Z">
            <w:rPr>
              <w:noProof w:val="0"/>
              <w:lang w:val="en-US"/>
            </w:rPr>
          </w:rPrChange>
        </w:rPr>
        <w:t>&lt;code code="58325-2" codeSystem="2.16.840.1.113883.6.1"</w:t>
      </w:r>
    </w:p>
    <w:p w14:paraId="7C0662CA" w14:textId="77777777" w:rsidR="00EA7399" w:rsidRPr="001B54C3" w:rsidRDefault="00EA7399" w:rsidP="00EA7399">
      <w:pPr>
        <w:pStyle w:val="Example"/>
        <w:ind w:firstLine="720"/>
        <w:rPr>
          <w:noProof w:val="0"/>
          <w:lang w:val="en-US"/>
        </w:rPr>
      </w:pPr>
      <w:r w:rsidRPr="001B54C3">
        <w:rPr>
          <w:noProof w:val="0"/>
          <w:lang w:val="en-US"/>
        </w:rPr>
        <w:t>codeSystemName="LOINC" displayName=" Provider witnessed decedent's death "/&gt;</w:t>
      </w:r>
    </w:p>
    <w:p w14:paraId="1C08D70C" w14:textId="77777777" w:rsidR="00EA7399" w:rsidRPr="001B54C3" w:rsidRDefault="00EA7399" w:rsidP="00EA7399">
      <w:pPr>
        <w:pStyle w:val="Example"/>
        <w:ind w:firstLine="720"/>
        <w:rPr>
          <w:noProof w:val="0"/>
          <w:lang w:val="en-US"/>
        </w:rPr>
      </w:pPr>
      <w:r w:rsidRPr="001B54C3">
        <w:rPr>
          <w:noProof w:val="0"/>
          <w:lang w:val="en-US"/>
        </w:rPr>
        <w:t>&lt;effectiveTime&gt;</w:t>
      </w:r>
    </w:p>
    <w:p w14:paraId="1A2E9DFC" w14:textId="77777777" w:rsidR="00EA7399" w:rsidRPr="001B54C3" w:rsidRDefault="00EA7399" w:rsidP="00EA7399">
      <w:pPr>
        <w:pStyle w:val="Example"/>
        <w:ind w:firstLine="720"/>
        <w:rPr>
          <w:noProof w:val="0"/>
          <w:lang w:val="en-US"/>
        </w:rPr>
      </w:pPr>
      <w:r w:rsidRPr="001B54C3">
        <w:rPr>
          <w:noProof w:val="0"/>
          <w:lang w:val="en-US"/>
        </w:rPr>
        <w:t>&lt;low value="201311141201"/&gt;</w:t>
      </w:r>
    </w:p>
    <w:p w14:paraId="096F8FFC" w14:textId="77777777" w:rsidR="00EA7399" w:rsidRPr="001B54C3" w:rsidRDefault="00EA7399" w:rsidP="00EA7399">
      <w:pPr>
        <w:pStyle w:val="Example"/>
        <w:ind w:firstLine="720"/>
        <w:rPr>
          <w:noProof w:val="0"/>
          <w:lang w:val="en-US"/>
        </w:rPr>
      </w:pPr>
      <w:r w:rsidRPr="001B54C3">
        <w:rPr>
          <w:noProof w:val="0"/>
          <w:lang w:val="en-US"/>
        </w:rPr>
        <w:t>&lt;high value="201311141201"/&gt;</w:t>
      </w:r>
    </w:p>
    <w:p w14:paraId="17F37C4F" w14:textId="77777777" w:rsidR="00EA7399" w:rsidRPr="001B54C3" w:rsidRDefault="00EA7399" w:rsidP="00EA7399">
      <w:pPr>
        <w:pStyle w:val="Example"/>
        <w:ind w:firstLine="720"/>
        <w:rPr>
          <w:noProof w:val="0"/>
          <w:lang w:val="en-US"/>
        </w:rPr>
      </w:pPr>
      <w:r w:rsidRPr="001B54C3">
        <w:rPr>
          <w:noProof w:val="0"/>
          <w:lang w:val="en-US"/>
        </w:rPr>
        <w:t xml:space="preserve">&lt;/effectiveTime&gt; </w:t>
      </w:r>
    </w:p>
    <w:p w14:paraId="72F49A4B" w14:textId="77777777" w:rsidR="00EA7399" w:rsidRPr="001B54C3" w:rsidRDefault="00EA7399" w:rsidP="00EA7399">
      <w:pPr>
        <w:pStyle w:val="Example"/>
        <w:rPr>
          <w:noProof w:val="0"/>
          <w:lang w:val="en-US"/>
        </w:rPr>
      </w:pPr>
      <w:r w:rsidRPr="001B54C3">
        <w:rPr>
          <w:noProof w:val="0"/>
          <w:lang w:val="en-US"/>
        </w:rPr>
        <w:t xml:space="preserve">    &lt;/observation&gt;</w:t>
      </w:r>
    </w:p>
    <w:p w14:paraId="2CD026E8" w14:textId="77777777" w:rsidR="00EA7399" w:rsidRPr="001B54C3" w:rsidRDefault="00EA7399" w:rsidP="00EA7399">
      <w:pPr>
        <w:pStyle w:val="Example"/>
        <w:rPr>
          <w:noProof w:val="0"/>
          <w:lang w:val="en-US"/>
        </w:rPr>
      </w:pPr>
      <w:r w:rsidRPr="001B54C3">
        <w:rPr>
          <w:noProof w:val="0"/>
          <w:lang w:val="en-US"/>
        </w:rPr>
        <w:t xml:space="preserve">  &lt;/entry&gt;</w:t>
      </w:r>
    </w:p>
    <w:p w14:paraId="48716F44" w14:textId="77777777" w:rsidR="00EA7399" w:rsidRPr="001B54C3" w:rsidRDefault="00EA7399" w:rsidP="00EA7399">
      <w:pPr>
        <w:pStyle w:val="FigureTitle"/>
        <w:rPr>
          <w:rFonts w:eastAsia="?l?r ??’c"/>
          <w:lang w:eastAsia="zh-CN"/>
        </w:rPr>
      </w:pPr>
      <w:r w:rsidRPr="001B54C3">
        <w:rPr>
          <w:rFonts w:eastAsia="?l?r ??’c"/>
          <w:lang w:eastAsia="zh-CN"/>
        </w:rPr>
        <w:t>Figure 6</w:t>
      </w:r>
      <w:r w:rsidRPr="001B54C3">
        <w:t>.3.4.58-1</w:t>
      </w:r>
      <w:r w:rsidRPr="001B54C3">
        <w:rPr>
          <w:rFonts w:eastAsia="?l?r ??’c"/>
          <w:lang w:eastAsia="zh-CN"/>
        </w:rPr>
        <w:t xml:space="preserve">: Death Pronouncement Entry Content Module example </w:t>
      </w:r>
    </w:p>
    <w:p w14:paraId="42C66D81" w14:textId="77777777" w:rsidR="00285652" w:rsidRPr="001B54C3" w:rsidRDefault="00285652" w:rsidP="00235E1F">
      <w:pPr>
        <w:pStyle w:val="BodyText"/>
        <w:rPr>
          <w:rFonts w:eastAsia="?l?r ??’c"/>
          <w:lang w:eastAsia="zh-CN"/>
        </w:rPr>
      </w:pPr>
    </w:p>
    <w:p w14:paraId="5163B39F" w14:textId="77777777" w:rsidR="00EA7399" w:rsidRPr="001B54C3" w:rsidRDefault="00EA7399" w:rsidP="00EA7399">
      <w:pPr>
        <w:pStyle w:val="EditorInstructions"/>
        <w:rPr>
          <w:lang w:eastAsia="en-CA"/>
        </w:rPr>
      </w:pPr>
      <w:r w:rsidRPr="001B54C3">
        <w:rPr>
          <w:lang w:eastAsia="en-CA"/>
        </w:rPr>
        <w:t>Add section 6.3.4.59</w:t>
      </w:r>
      <w:r w:rsidR="00125C21" w:rsidRPr="001B54C3">
        <w:rPr>
          <w:lang w:eastAsia="en-CA"/>
        </w:rPr>
        <w:t xml:space="preserve"> (a</w:t>
      </w:r>
      <w:r w:rsidRPr="001B54C3">
        <w:rPr>
          <w:lang w:eastAsia="en-CA"/>
        </w:rPr>
        <w:t>dded 2013-</w:t>
      </w:r>
      <w:r w:rsidR="00125C21" w:rsidRPr="001B54C3">
        <w:rPr>
          <w:lang w:eastAsia="en-CA"/>
        </w:rPr>
        <w:t>09 from the QRPH VRDR supplement.)</w:t>
      </w:r>
    </w:p>
    <w:p w14:paraId="78EEB8B8" w14:textId="77777777" w:rsidR="00EA7399" w:rsidRPr="001B54C3" w:rsidRDefault="00EA7399" w:rsidP="00EA7399">
      <w:pPr>
        <w:pStyle w:val="Heading4"/>
        <w:rPr>
          <w:noProof w:val="0"/>
        </w:rPr>
      </w:pPr>
      <w:bookmarkStart w:id="1866" w:name="_Toc365018564"/>
      <w:bookmarkStart w:id="1867" w:name="_Toc466555614"/>
      <w:r w:rsidRPr="001B54C3">
        <w:rPr>
          <w:noProof w:val="0"/>
        </w:rPr>
        <w:t>6.3.4.59 Death Location Type Entry Content Module</w:t>
      </w:r>
      <w:bookmarkEnd w:id="1866"/>
      <w:bookmarkEnd w:id="1867"/>
    </w:p>
    <w:p w14:paraId="79316280" w14:textId="77777777" w:rsidR="00EA7399" w:rsidRPr="001B54C3" w:rsidRDefault="00EA7399" w:rsidP="00EA7399">
      <w:pPr>
        <w:pStyle w:val="BodyText"/>
      </w:pPr>
      <w:r w:rsidRPr="001B54C3">
        <w:t>[Observation: templateId 1.3.6.1.4.1.19376.1.7.3.1.4.23.2]</w:t>
      </w:r>
    </w:p>
    <w:p w14:paraId="769CCBD9" w14:textId="77777777" w:rsidR="00EA7399" w:rsidRPr="001B54C3" w:rsidRDefault="00EA7399" w:rsidP="00EA7399">
      <w:pPr>
        <w:pStyle w:val="BodyText"/>
      </w:pPr>
      <w:r w:rsidRPr="001B54C3">
        <w:t>This template makes it possible to record the type of location (e.g., hospital inpatient room) at which the person died.</w:t>
      </w:r>
    </w:p>
    <w:p w14:paraId="78452DB4" w14:textId="77777777" w:rsidR="00EA7399" w:rsidRPr="001B54C3" w:rsidRDefault="00EA7399" w:rsidP="00EA7399">
      <w:pPr>
        <w:pStyle w:val="ListNumber2"/>
        <w:numPr>
          <w:ilvl w:val="0"/>
          <w:numId w:val="224"/>
        </w:numPr>
        <w:rPr>
          <w:szCs w:val="24"/>
        </w:rPr>
      </w:pPr>
      <w:r w:rsidRPr="001B54C3">
        <w:rPr>
          <w:b/>
          <w:szCs w:val="24"/>
        </w:rPr>
        <w:t>SHALL</w:t>
      </w:r>
      <w:r w:rsidRPr="001B54C3">
        <w:rPr>
          <w:szCs w:val="24"/>
        </w:rPr>
        <w:t xml:space="preserve"> contain exactly one [1..1] </w:t>
      </w:r>
      <w:r w:rsidRPr="001B54C3">
        <w:rPr>
          <w:b/>
          <w:szCs w:val="24"/>
        </w:rPr>
        <w:t>@classCode</w:t>
      </w:r>
      <w:r w:rsidRPr="001B54C3">
        <w:rPr>
          <w:szCs w:val="24"/>
        </w:rPr>
        <w:t>="OBS" Observation (CodeSystem: 2.16.840.1.113883.5.6 HL7ActClass)</w:t>
      </w:r>
    </w:p>
    <w:p w14:paraId="10F7458F" w14:textId="77777777" w:rsidR="00EA7399" w:rsidRPr="001B54C3" w:rsidRDefault="00EA7399" w:rsidP="00EA7399">
      <w:pPr>
        <w:pStyle w:val="ListNumber2"/>
        <w:numPr>
          <w:ilvl w:val="0"/>
          <w:numId w:val="224"/>
        </w:numPr>
        <w:rPr>
          <w:szCs w:val="24"/>
        </w:rPr>
      </w:pPr>
      <w:r w:rsidRPr="001B54C3">
        <w:rPr>
          <w:b/>
          <w:szCs w:val="24"/>
        </w:rPr>
        <w:t>SHALL</w:t>
      </w:r>
      <w:r w:rsidRPr="001B54C3">
        <w:rPr>
          <w:szCs w:val="24"/>
        </w:rPr>
        <w:t xml:space="preserve"> contain exactly one [1..1] </w:t>
      </w:r>
      <w:r w:rsidRPr="001B54C3">
        <w:rPr>
          <w:b/>
          <w:szCs w:val="24"/>
        </w:rPr>
        <w:t>@moodCode</w:t>
      </w:r>
      <w:r w:rsidRPr="001B54C3">
        <w:rPr>
          <w:szCs w:val="24"/>
        </w:rPr>
        <w:t>="EVN" Event (CodeSystem: 2.16.840.1.113883.5.1001 HL7ActMood)</w:t>
      </w:r>
    </w:p>
    <w:p w14:paraId="79343977" w14:textId="77777777" w:rsidR="00EA7399" w:rsidRPr="001B54C3" w:rsidRDefault="00EA7399" w:rsidP="00EA7399">
      <w:pPr>
        <w:pStyle w:val="ListNumber2"/>
        <w:numPr>
          <w:ilvl w:val="0"/>
          <w:numId w:val="224"/>
        </w:numPr>
        <w:rPr>
          <w:szCs w:val="24"/>
        </w:rPr>
      </w:pPr>
      <w:r w:rsidRPr="001B54C3">
        <w:rPr>
          <w:b/>
          <w:szCs w:val="24"/>
        </w:rPr>
        <w:t>SHALL</w:t>
      </w:r>
      <w:r w:rsidRPr="001B54C3">
        <w:rPr>
          <w:szCs w:val="24"/>
        </w:rPr>
        <w:t xml:space="preserve"> contain exactly one [1..1] </w:t>
      </w:r>
      <w:r w:rsidRPr="001B54C3">
        <w:rPr>
          <w:b/>
          <w:szCs w:val="24"/>
        </w:rPr>
        <w:t>code/@code</w:t>
      </w:r>
      <w:r w:rsidRPr="001B54C3">
        <w:rPr>
          <w:szCs w:val="24"/>
        </w:rPr>
        <w:t>=" 58332-8" (CodeSystem: 2.16.840.1.113883.6.1 LOINC)</w:t>
      </w:r>
    </w:p>
    <w:p w14:paraId="638D851C" w14:textId="77777777" w:rsidR="00EA7399" w:rsidRPr="001B54C3" w:rsidRDefault="00EA7399" w:rsidP="00EA7399">
      <w:pPr>
        <w:pStyle w:val="ListNumber2"/>
        <w:numPr>
          <w:ilvl w:val="0"/>
          <w:numId w:val="224"/>
        </w:numPr>
        <w:rPr>
          <w:szCs w:val="24"/>
        </w:rPr>
      </w:pPr>
      <w:r w:rsidRPr="001B54C3">
        <w:rPr>
          <w:b/>
          <w:szCs w:val="24"/>
        </w:rPr>
        <w:t>SHALL</w:t>
      </w:r>
      <w:r w:rsidRPr="001B54C3">
        <w:rPr>
          <w:szCs w:val="24"/>
        </w:rPr>
        <w:t xml:space="preserve"> contain exactly one [1..1] </w:t>
      </w:r>
      <w:r w:rsidRPr="001B54C3">
        <w:rPr>
          <w:b/>
          <w:szCs w:val="24"/>
        </w:rPr>
        <w:t>value</w:t>
      </w:r>
      <w:r w:rsidRPr="001B54C3">
        <w:rPr>
          <w:szCs w:val="24"/>
        </w:rPr>
        <w:t xml:space="preserve">, which </w:t>
      </w:r>
      <w:r w:rsidRPr="001B54C3">
        <w:rPr>
          <w:b/>
          <w:szCs w:val="24"/>
        </w:rPr>
        <w:t>SHALL</w:t>
      </w:r>
      <w:r w:rsidRPr="001B54C3">
        <w:rPr>
          <w:szCs w:val="24"/>
        </w:rPr>
        <w:t xml:space="preserve"> be selected from ValueSet</w:t>
      </w:r>
    </w:p>
    <w:p w14:paraId="47387F2E" w14:textId="77777777" w:rsidR="00EA7399" w:rsidRPr="001B54C3" w:rsidRDefault="00EA7399" w:rsidP="00EA7399">
      <w:pPr>
        <w:pStyle w:val="ListNumber2"/>
        <w:numPr>
          <w:ilvl w:val="0"/>
          <w:numId w:val="224"/>
        </w:numPr>
        <w:rPr>
          <w:szCs w:val="24"/>
        </w:rPr>
      </w:pPr>
      <w:r w:rsidRPr="001B54C3">
        <w:rPr>
          <w:szCs w:val="24"/>
        </w:rPr>
        <w:t>Death Location Type Codes (1.3.6.1.4.1.19376.1.7.3.1.1.13.8.4) STATIC, where its data type is CE</w:t>
      </w:r>
    </w:p>
    <w:p w14:paraId="5D73D2CA" w14:textId="77777777" w:rsidR="00EA7399" w:rsidRPr="001B54C3" w:rsidRDefault="00EA7399" w:rsidP="00EA7399">
      <w:pPr>
        <w:pStyle w:val="ListNumber2"/>
        <w:numPr>
          <w:ilvl w:val="0"/>
          <w:numId w:val="224"/>
        </w:numPr>
        <w:rPr>
          <w:szCs w:val="24"/>
        </w:rPr>
      </w:pPr>
      <w:r w:rsidRPr="001B54C3">
        <w:rPr>
          <w:szCs w:val="24"/>
        </w:rPr>
        <w:t>A code value to indicate the type of location where the patient died.</w:t>
      </w:r>
    </w:p>
    <w:p w14:paraId="3F6A695F" w14:textId="5AA28471" w:rsidR="00EA7399" w:rsidRDefault="00EA7399" w:rsidP="00EA7399">
      <w:pPr>
        <w:pStyle w:val="BodyText"/>
      </w:pPr>
    </w:p>
    <w:p w14:paraId="27BFCEE0" w14:textId="71FC6851" w:rsidR="00AB71C6" w:rsidRDefault="00AB71C6" w:rsidP="00EA7399">
      <w:pPr>
        <w:pStyle w:val="BodyText"/>
      </w:pPr>
    </w:p>
    <w:p w14:paraId="7B3AE40F" w14:textId="0B083E04" w:rsidR="00AB71C6" w:rsidRDefault="00AB71C6" w:rsidP="00EA7399">
      <w:pPr>
        <w:pStyle w:val="BodyText"/>
      </w:pPr>
    </w:p>
    <w:p w14:paraId="563FD420" w14:textId="69435B07" w:rsidR="00AB71C6" w:rsidRDefault="00AB71C6" w:rsidP="00EA7399">
      <w:pPr>
        <w:pStyle w:val="BodyText"/>
      </w:pPr>
    </w:p>
    <w:p w14:paraId="580814A0" w14:textId="6B3CB541" w:rsidR="00AB71C6" w:rsidRDefault="00AB71C6" w:rsidP="00EA7399">
      <w:pPr>
        <w:pStyle w:val="BodyText"/>
      </w:pPr>
    </w:p>
    <w:p w14:paraId="1302608C" w14:textId="00908E31" w:rsidR="00AB71C6" w:rsidRDefault="00AB71C6" w:rsidP="00EA7399">
      <w:pPr>
        <w:pStyle w:val="BodyText"/>
      </w:pPr>
    </w:p>
    <w:p w14:paraId="44ABA6AC" w14:textId="2008F3FB" w:rsidR="00AB71C6" w:rsidRDefault="00AB71C6" w:rsidP="00EA7399">
      <w:pPr>
        <w:pStyle w:val="BodyText"/>
      </w:pPr>
    </w:p>
    <w:p w14:paraId="128494F7" w14:textId="77777777" w:rsidR="00AB71C6" w:rsidRPr="001B54C3" w:rsidRDefault="00AB71C6" w:rsidP="00EA7399">
      <w:pPr>
        <w:pStyle w:val="BodyText"/>
      </w:pPr>
    </w:p>
    <w:p w14:paraId="7059411E" w14:textId="77777777" w:rsidR="00EA7399" w:rsidRPr="001B54C3" w:rsidRDefault="00EA7399" w:rsidP="00EA7399">
      <w:pPr>
        <w:pStyle w:val="Example"/>
        <w:rPr>
          <w:noProof w:val="0"/>
          <w:lang w:val="en-US"/>
        </w:rPr>
      </w:pPr>
      <w:r w:rsidRPr="001B54C3">
        <w:rPr>
          <w:noProof w:val="0"/>
          <w:lang w:val="en-US"/>
        </w:rPr>
        <w:t>&lt;observation xmlns:xsi="http://www.w3.org/2001/XMLSchema-instance"</w:t>
      </w:r>
    </w:p>
    <w:p w14:paraId="2B241369" w14:textId="77777777" w:rsidR="00EA7399" w:rsidRPr="001B54C3" w:rsidRDefault="00EA7399" w:rsidP="00EA7399">
      <w:pPr>
        <w:pStyle w:val="Example"/>
        <w:rPr>
          <w:noProof w:val="0"/>
          <w:lang w:val="en-US"/>
        </w:rPr>
      </w:pPr>
      <w:r w:rsidRPr="001B54C3">
        <w:rPr>
          <w:noProof w:val="0"/>
          <w:lang w:val="en-US"/>
        </w:rPr>
        <w:t>xmlns="urn:hl7-org:v3" xsi:schemaLocation="urn:hl7-org:v3 CDA.xsd"</w:t>
      </w:r>
    </w:p>
    <w:p w14:paraId="22097232" w14:textId="77777777" w:rsidR="00EA7399" w:rsidRPr="000A6AA8" w:rsidRDefault="00EA7399" w:rsidP="00EA7399">
      <w:pPr>
        <w:pStyle w:val="Example"/>
        <w:rPr>
          <w:noProof w:val="0"/>
          <w:lang w:val="nl-NL"/>
          <w:rPrChange w:id="1868" w:author="Michael Clifton" w:date="2018-10-11T09:59:00Z">
            <w:rPr>
              <w:noProof w:val="0"/>
              <w:lang w:val="en-US"/>
            </w:rPr>
          </w:rPrChange>
        </w:rPr>
      </w:pPr>
      <w:r w:rsidRPr="000A6AA8">
        <w:rPr>
          <w:noProof w:val="0"/>
          <w:lang w:val="nl-NL"/>
          <w:rPrChange w:id="1869" w:author="Michael Clifton" w:date="2018-10-11T09:59:00Z">
            <w:rPr>
              <w:noProof w:val="0"/>
              <w:lang w:val="en-US"/>
            </w:rPr>
          </w:rPrChange>
        </w:rPr>
        <w:t>classCode="OBS" moodCode="EVN"&gt;</w:t>
      </w:r>
    </w:p>
    <w:p w14:paraId="5F6EB3D7" w14:textId="77777777" w:rsidR="00EA7399" w:rsidRPr="000A6AA8" w:rsidRDefault="00EA7399" w:rsidP="00EA7399">
      <w:pPr>
        <w:pStyle w:val="Example"/>
        <w:rPr>
          <w:noProof w:val="0"/>
          <w:lang w:val="nl-NL"/>
          <w:rPrChange w:id="1870" w:author="Michael Clifton" w:date="2018-10-11T09:59:00Z">
            <w:rPr>
              <w:noProof w:val="0"/>
              <w:lang w:val="en-US"/>
            </w:rPr>
          </w:rPrChange>
        </w:rPr>
      </w:pPr>
      <w:r w:rsidRPr="000A6AA8">
        <w:rPr>
          <w:noProof w:val="0"/>
          <w:lang w:val="nl-NL"/>
          <w:rPrChange w:id="1871" w:author="Michael Clifton" w:date="2018-10-11T09:59:00Z">
            <w:rPr>
              <w:noProof w:val="0"/>
              <w:lang w:val="en-US"/>
            </w:rPr>
          </w:rPrChange>
        </w:rPr>
        <w:t>&lt;id root="1536492804"/&gt;</w:t>
      </w:r>
    </w:p>
    <w:p w14:paraId="34F62A7B" w14:textId="77777777" w:rsidR="00EA7399" w:rsidRPr="000A6AA8" w:rsidRDefault="00EA7399" w:rsidP="00EA7399">
      <w:pPr>
        <w:pStyle w:val="Example"/>
        <w:rPr>
          <w:noProof w:val="0"/>
          <w:lang w:val="nl-NL"/>
          <w:rPrChange w:id="1872" w:author="Michael Clifton" w:date="2018-10-11T09:59:00Z">
            <w:rPr>
              <w:noProof w:val="0"/>
              <w:lang w:val="en-US"/>
            </w:rPr>
          </w:rPrChange>
        </w:rPr>
      </w:pPr>
      <w:r w:rsidRPr="000A6AA8">
        <w:rPr>
          <w:noProof w:val="0"/>
          <w:lang w:val="nl-NL"/>
          <w:rPrChange w:id="1873" w:author="Michael Clifton" w:date="2018-10-11T09:59:00Z">
            <w:rPr>
              <w:noProof w:val="0"/>
              <w:lang w:val="en-US"/>
            </w:rPr>
          </w:rPrChange>
        </w:rPr>
        <w:t>&lt;code code="58332-8" codeSystem="2.16.840.1.113883.6.1"</w:t>
      </w:r>
    </w:p>
    <w:p w14:paraId="62C86F52" w14:textId="77777777" w:rsidR="00EA7399" w:rsidRPr="000A6AA8" w:rsidRDefault="00EA7399" w:rsidP="00EA7399">
      <w:pPr>
        <w:pStyle w:val="Example"/>
        <w:rPr>
          <w:noProof w:val="0"/>
          <w:lang w:val="nl-NL"/>
          <w:rPrChange w:id="1874" w:author="Michael Clifton" w:date="2018-10-11T09:59:00Z">
            <w:rPr>
              <w:noProof w:val="0"/>
              <w:lang w:val="en-US"/>
            </w:rPr>
          </w:rPrChange>
        </w:rPr>
      </w:pPr>
      <w:r w:rsidRPr="000A6AA8">
        <w:rPr>
          <w:noProof w:val="0"/>
          <w:lang w:val="nl-NL"/>
          <w:rPrChange w:id="1875" w:author="Michael Clifton" w:date="2018-10-11T09:59:00Z">
            <w:rPr>
              <w:noProof w:val="0"/>
              <w:lang w:val="en-US"/>
            </w:rPr>
          </w:rPrChange>
        </w:rPr>
        <w:t>codeSystemName="LOINC"/&gt;</w:t>
      </w:r>
    </w:p>
    <w:p w14:paraId="3E63974C" w14:textId="77777777" w:rsidR="00EA7399" w:rsidRPr="001B54C3" w:rsidRDefault="00EA7399" w:rsidP="00EA7399">
      <w:pPr>
        <w:pStyle w:val="Example"/>
        <w:rPr>
          <w:noProof w:val="0"/>
          <w:lang w:val="en-US"/>
        </w:rPr>
      </w:pPr>
      <w:r w:rsidRPr="001B54C3">
        <w:rPr>
          <w:noProof w:val="0"/>
          <w:lang w:val="en-US"/>
        </w:rPr>
        <w:t>&lt;effectiveTime&gt;</w:t>
      </w:r>
    </w:p>
    <w:p w14:paraId="0DB017C7" w14:textId="77777777" w:rsidR="00EA7399" w:rsidRPr="001B54C3" w:rsidRDefault="00EA7399" w:rsidP="00EA7399">
      <w:pPr>
        <w:pStyle w:val="Example"/>
        <w:rPr>
          <w:noProof w:val="0"/>
          <w:lang w:val="en-US"/>
        </w:rPr>
      </w:pPr>
      <w:r w:rsidRPr="001B54C3">
        <w:rPr>
          <w:noProof w:val="0"/>
          <w:lang w:val="en-US"/>
        </w:rPr>
        <w:t>&lt;low value="2012"/&gt;</w:t>
      </w:r>
    </w:p>
    <w:p w14:paraId="378CE69D" w14:textId="77777777" w:rsidR="00EA7399" w:rsidRPr="001B54C3" w:rsidRDefault="00EA7399" w:rsidP="00EA7399">
      <w:pPr>
        <w:pStyle w:val="Example"/>
        <w:rPr>
          <w:noProof w:val="0"/>
          <w:lang w:val="en-US"/>
        </w:rPr>
      </w:pPr>
      <w:r w:rsidRPr="001B54C3">
        <w:rPr>
          <w:noProof w:val="0"/>
          <w:lang w:val="en-US"/>
        </w:rPr>
        <w:t>&lt;high value="2012"/&gt;</w:t>
      </w:r>
    </w:p>
    <w:p w14:paraId="3377ED27" w14:textId="77777777" w:rsidR="00EA7399" w:rsidRPr="001B54C3" w:rsidRDefault="00EA7399" w:rsidP="00EA7399">
      <w:pPr>
        <w:pStyle w:val="Example"/>
        <w:rPr>
          <w:noProof w:val="0"/>
          <w:lang w:val="en-US"/>
        </w:rPr>
      </w:pPr>
      <w:r w:rsidRPr="001B54C3">
        <w:rPr>
          <w:noProof w:val="0"/>
          <w:lang w:val="en-US"/>
        </w:rPr>
        <w:t>&lt;/effectiveTime&gt;</w:t>
      </w:r>
    </w:p>
    <w:p w14:paraId="1AD1BC06" w14:textId="77777777" w:rsidR="00EA7399" w:rsidRPr="001B54C3" w:rsidRDefault="00EA7399" w:rsidP="00EA7399">
      <w:pPr>
        <w:pStyle w:val="Example"/>
        <w:rPr>
          <w:noProof w:val="0"/>
          <w:lang w:val="en-US"/>
        </w:rPr>
      </w:pPr>
      <w:r w:rsidRPr="001B54C3">
        <w:rPr>
          <w:noProof w:val="0"/>
          <w:lang w:val="en-US"/>
        </w:rPr>
        <w:t xml:space="preserve">&lt;value xsi:type="CE" code="Value"/&gt; </w:t>
      </w:r>
    </w:p>
    <w:p w14:paraId="7B26F743" w14:textId="77777777" w:rsidR="00EA7399" w:rsidRPr="001B54C3" w:rsidRDefault="00EA7399" w:rsidP="00EA7399">
      <w:pPr>
        <w:pStyle w:val="Example"/>
        <w:rPr>
          <w:noProof w:val="0"/>
          <w:lang w:val="en-US"/>
        </w:rPr>
      </w:pPr>
      <w:r w:rsidRPr="001B54C3">
        <w:rPr>
          <w:noProof w:val="0"/>
          <w:lang w:val="en-US"/>
        </w:rPr>
        <w:t>&lt;/observation&gt;</w:t>
      </w:r>
    </w:p>
    <w:p w14:paraId="20E8B150" w14:textId="77777777" w:rsidR="00EA7399" w:rsidRPr="001B54C3" w:rsidRDefault="00EA7399" w:rsidP="00EA7399">
      <w:pPr>
        <w:pStyle w:val="FigureTitle"/>
        <w:rPr>
          <w:rFonts w:eastAsia="?l?r ??’c"/>
          <w:lang w:eastAsia="zh-CN"/>
        </w:rPr>
      </w:pPr>
      <w:r w:rsidRPr="001B54C3">
        <w:rPr>
          <w:rFonts w:eastAsia="?l?r ??’c"/>
          <w:lang w:eastAsia="zh-CN"/>
        </w:rPr>
        <w:t>Figure 6</w:t>
      </w:r>
      <w:r w:rsidRPr="001B54C3">
        <w:t>.3.4.59-1</w:t>
      </w:r>
      <w:r w:rsidRPr="001B54C3">
        <w:rPr>
          <w:rFonts w:eastAsia="?l?r ??’c"/>
          <w:lang w:eastAsia="zh-CN"/>
        </w:rPr>
        <w:t>: Death Location Type Entry Content Module example</w:t>
      </w:r>
    </w:p>
    <w:p w14:paraId="19E71A2A" w14:textId="77777777" w:rsidR="00EA7399" w:rsidRPr="001B54C3" w:rsidRDefault="00EA7399" w:rsidP="0002460E"/>
    <w:p w14:paraId="1E688276" w14:textId="40CCFE24" w:rsidR="00125C21" w:rsidRPr="001B54C3" w:rsidDel="004D2991" w:rsidRDefault="00125C21" w:rsidP="00125C21">
      <w:pPr>
        <w:pStyle w:val="EditorInstructions"/>
        <w:rPr>
          <w:del w:id="1876" w:author="Michael Clifton" w:date="2018-10-11T12:20:00Z"/>
          <w:lang w:eastAsia="en-CA"/>
        </w:rPr>
      </w:pPr>
      <w:commentRangeStart w:id="1877"/>
      <w:del w:id="1878" w:author="Michael Clifton" w:date="2018-10-11T12:20:00Z">
        <w:r w:rsidRPr="001B54C3" w:rsidDel="004D2991">
          <w:rPr>
            <w:lang w:eastAsia="en-CA"/>
          </w:rPr>
          <w:delText>Add section 6.3.4.60 (added 2013-09 from the QRPH HW supplement.)</w:delText>
        </w:r>
        <w:r w:rsidR="002908E4" w:rsidRPr="001B54C3" w:rsidDel="004D2991">
          <w:rPr>
            <w:lang w:eastAsia="en-CA"/>
          </w:rPr>
          <w:delText>.</w:delText>
        </w:r>
      </w:del>
    </w:p>
    <w:p w14:paraId="35CAC599" w14:textId="133E727D" w:rsidR="002908E4" w:rsidRPr="00143B5C" w:rsidDel="004D2991" w:rsidRDefault="002908E4" w:rsidP="00AB71C6">
      <w:pPr>
        <w:pStyle w:val="BodyText"/>
        <w:rPr>
          <w:del w:id="1879" w:author="Michael Clifton" w:date="2018-10-11T12:20:00Z"/>
        </w:rPr>
      </w:pPr>
    </w:p>
    <w:p w14:paraId="3F0B48D6" w14:textId="0737A836" w:rsidR="002908E4" w:rsidRPr="001B54C3" w:rsidDel="004D2991" w:rsidRDefault="002908E4" w:rsidP="002908E4">
      <w:pPr>
        <w:pStyle w:val="Heading4"/>
        <w:rPr>
          <w:del w:id="1880" w:author="Michael Clifton" w:date="2018-10-11T12:18:00Z"/>
          <w:bCs/>
          <w:noProof w:val="0"/>
        </w:rPr>
      </w:pPr>
      <w:bookmarkStart w:id="1881" w:name="_Toc184813871"/>
      <w:bookmarkStart w:id="1882" w:name="_Toc322675194"/>
      <w:bookmarkStart w:id="1883" w:name="_Toc342475471"/>
      <w:bookmarkStart w:id="1884" w:name="_Toc336006581"/>
      <w:bookmarkStart w:id="1885" w:name="_Toc466555615"/>
      <w:bookmarkStart w:id="1886" w:name="E_Problem_Observation_Cardiac_PF"/>
      <w:bookmarkStart w:id="1887" w:name="E_Result_Observation_Cardiac_PF"/>
      <w:del w:id="1888" w:author="Michael Clifton" w:date="2018-10-11T12:18:00Z">
        <w:r w:rsidRPr="001B54C3" w:rsidDel="004D2991">
          <w:rPr>
            <w:bCs/>
            <w:noProof w:val="0"/>
          </w:rPr>
          <w:delText xml:space="preserve">6.3.4.60 </w:delText>
        </w:r>
        <w:bookmarkEnd w:id="1881"/>
        <w:bookmarkEnd w:id="1882"/>
        <w:bookmarkEnd w:id="1883"/>
        <w:bookmarkEnd w:id="1884"/>
        <w:r w:rsidRPr="001B54C3" w:rsidDel="004D2991">
          <w:rPr>
            <w:bCs/>
            <w:noProof w:val="0"/>
          </w:rPr>
          <w:delText>Occupational Data For Health Organizer</w:delText>
        </w:r>
        <w:bookmarkEnd w:id="1885"/>
      </w:del>
    </w:p>
    <w:bookmarkEnd w:id="1886"/>
    <w:bookmarkEnd w:id="1887"/>
    <w:p w14:paraId="2EF613CF" w14:textId="51827282" w:rsidR="002D0630" w:rsidRPr="001B54C3" w:rsidDel="004D2991" w:rsidRDefault="002D0630" w:rsidP="002D0630">
      <w:pPr>
        <w:pStyle w:val="TableTitle"/>
        <w:rPr>
          <w:del w:id="1889" w:author="Michael Clifton" w:date="2018-10-11T12:18:00Z"/>
        </w:rPr>
      </w:pPr>
      <w:del w:id="1890" w:author="Michael Clifton" w:date="2018-10-11T12:18:00Z">
        <w:r w:rsidRPr="001B54C3" w:rsidDel="004D2991">
          <w:delText>Table 6.3.4.60-1: Occupational Data For Health Organizer Entry 1.3.6.1.4.1.19376.1.5.3.1.4.20</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357"/>
        <w:gridCol w:w="1262"/>
        <w:gridCol w:w="1965"/>
        <w:gridCol w:w="985"/>
        <w:gridCol w:w="3781"/>
      </w:tblGrid>
      <w:tr w:rsidR="001E77B7" w:rsidRPr="001B54C3" w:rsidDel="004D2991" w14:paraId="207A60F1" w14:textId="7ED90B22" w:rsidTr="00A6092D">
        <w:trPr>
          <w:del w:id="1891" w:author="Michael Clifton" w:date="2018-10-11T12:18:00Z"/>
        </w:trPr>
        <w:tc>
          <w:tcPr>
            <w:tcW w:w="1400" w:type="pct"/>
            <w:gridSpan w:val="2"/>
            <w:shd w:val="clear" w:color="auto" w:fill="E6E6E6"/>
            <w:vAlign w:val="center"/>
          </w:tcPr>
          <w:p w14:paraId="6D29B46E" w14:textId="20B3A1D0" w:rsidR="001E77B7" w:rsidRPr="001B54C3" w:rsidDel="004D2991" w:rsidRDefault="001E77B7" w:rsidP="00A6092D">
            <w:pPr>
              <w:keepNext/>
              <w:spacing w:before="60" w:after="60"/>
              <w:jc w:val="center"/>
              <w:rPr>
                <w:del w:id="1892" w:author="Michael Clifton" w:date="2018-10-11T12:18:00Z"/>
                <w:rFonts w:ascii="Arial" w:hAnsi="Arial"/>
                <w:b/>
                <w:sz w:val="22"/>
              </w:rPr>
            </w:pPr>
            <w:del w:id="1893" w:author="Michael Clifton" w:date="2018-10-11T12:18:00Z">
              <w:r w:rsidRPr="001B54C3" w:rsidDel="004D2991">
                <w:rPr>
                  <w:rFonts w:ascii="Arial" w:hAnsi="Arial"/>
                  <w:b/>
                  <w:sz w:val="22"/>
                </w:rPr>
                <w:delText>Template Name</w:delText>
              </w:r>
            </w:del>
          </w:p>
        </w:tc>
        <w:tc>
          <w:tcPr>
            <w:tcW w:w="3600" w:type="pct"/>
            <w:gridSpan w:val="3"/>
            <w:vAlign w:val="center"/>
          </w:tcPr>
          <w:p w14:paraId="73FBDDD6" w14:textId="682F6F98" w:rsidR="001E77B7" w:rsidRPr="001B54C3" w:rsidDel="004D2991" w:rsidRDefault="001E77B7" w:rsidP="00A6092D">
            <w:pPr>
              <w:spacing w:before="40" w:after="40"/>
              <w:ind w:left="72" w:right="72"/>
              <w:rPr>
                <w:del w:id="1894" w:author="Michael Clifton" w:date="2018-10-11T12:18:00Z"/>
                <w:sz w:val="18"/>
              </w:rPr>
            </w:pPr>
            <w:del w:id="1895" w:author="Michael Clifton" w:date="2018-10-11T12:18:00Z">
              <w:r w:rsidRPr="001B54C3" w:rsidDel="004D2991">
                <w:rPr>
                  <w:sz w:val="18"/>
                </w:rPr>
                <w:delText>Occupational Data For Health Organizer</w:delText>
              </w:r>
            </w:del>
          </w:p>
        </w:tc>
      </w:tr>
      <w:tr w:rsidR="001E77B7" w:rsidRPr="001B54C3" w:rsidDel="004D2991" w14:paraId="53338C70" w14:textId="72440A7A" w:rsidTr="00A6092D">
        <w:trPr>
          <w:del w:id="1896" w:author="Michael Clifton" w:date="2018-10-11T12:18:00Z"/>
        </w:trPr>
        <w:tc>
          <w:tcPr>
            <w:tcW w:w="1400" w:type="pct"/>
            <w:gridSpan w:val="2"/>
            <w:shd w:val="clear" w:color="auto" w:fill="E6E6E6"/>
            <w:vAlign w:val="center"/>
          </w:tcPr>
          <w:p w14:paraId="11E5BD51" w14:textId="2943A621" w:rsidR="001E77B7" w:rsidRPr="001B54C3" w:rsidDel="004D2991" w:rsidRDefault="001E77B7" w:rsidP="00A6092D">
            <w:pPr>
              <w:spacing w:before="40" w:after="40"/>
              <w:ind w:left="72" w:right="72"/>
              <w:jc w:val="center"/>
              <w:rPr>
                <w:del w:id="1897" w:author="Michael Clifton" w:date="2018-10-11T12:18:00Z"/>
                <w:rFonts w:ascii="Arial" w:hAnsi="Arial"/>
                <w:b/>
                <w:sz w:val="20"/>
              </w:rPr>
            </w:pPr>
            <w:del w:id="1898" w:author="Michael Clifton" w:date="2018-10-11T12:18:00Z">
              <w:r w:rsidRPr="001B54C3" w:rsidDel="004D2991">
                <w:rPr>
                  <w:rFonts w:ascii="Arial" w:hAnsi="Arial"/>
                  <w:b/>
                  <w:sz w:val="20"/>
                </w:rPr>
                <w:delText xml:space="preserve">Template ID </w:delText>
              </w:r>
            </w:del>
          </w:p>
        </w:tc>
        <w:tc>
          <w:tcPr>
            <w:tcW w:w="3600" w:type="pct"/>
            <w:gridSpan w:val="3"/>
            <w:vAlign w:val="center"/>
          </w:tcPr>
          <w:p w14:paraId="359C9602" w14:textId="41158960" w:rsidR="001E77B7" w:rsidRPr="001B54C3" w:rsidDel="004D2991" w:rsidRDefault="001E77B7" w:rsidP="00A6092D">
            <w:pPr>
              <w:spacing w:before="40" w:after="40"/>
              <w:ind w:left="72" w:right="72"/>
              <w:rPr>
                <w:del w:id="1899" w:author="Michael Clifton" w:date="2018-10-11T12:18:00Z"/>
                <w:rFonts w:ascii="Tahoma" w:hAnsi="Tahoma" w:cs="Tahoma"/>
                <w:sz w:val="16"/>
                <w:szCs w:val="16"/>
              </w:rPr>
            </w:pPr>
            <w:del w:id="1900" w:author="Michael Clifton" w:date="2018-10-11T12:18:00Z">
              <w:r w:rsidRPr="001B54C3" w:rsidDel="004D2991">
                <w:rPr>
                  <w:sz w:val="18"/>
                </w:rPr>
                <w:delText>1.3.6.1.4.1.19376.1.5.3.1.4.20</w:delText>
              </w:r>
            </w:del>
          </w:p>
        </w:tc>
      </w:tr>
      <w:tr w:rsidR="001E77B7" w:rsidRPr="001B54C3" w:rsidDel="004D2991" w14:paraId="7107FB21" w14:textId="52FEEAAE" w:rsidTr="00A6092D">
        <w:trPr>
          <w:del w:id="1901" w:author="Michael Clifton" w:date="2018-10-11T12:18:00Z"/>
        </w:trPr>
        <w:tc>
          <w:tcPr>
            <w:tcW w:w="1400" w:type="pct"/>
            <w:gridSpan w:val="2"/>
            <w:shd w:val="clear" w:color="auto" w:fill="E6E6E6"/>
            <w:vAlign w:val="center"/>
          </w:tcPr>
          <w:p w14:paraId="7B9F89FD" w14:textId="033565D8" w:rsidR="001E77B7" w:rsidRPr="001B54C3" w:rsidDel="004D2991" w:rsidRDefault="001E77B7" w:rsidP="00A6092D">
            <w:pPr>
              <w:spacing w:before="40" w:after="40"/>
              <w:ind w:left="72" w:right="72"/>
              <w:jc w:val="center"/>
              <w:rPr>
                <w:del w:id="1902" w:author="Michael Clifton" w:date="2018-10-11T12:18:00Z"/>
                <w:rFonts w:ascii="Arial" w:hAnsi="Arial"/>
                <w:b/>
                <w:sz w:val="20"/>
              </w:rPr>
            </w:pPr>
            <w:del w:id="1903" w:author="Michael Clifton" w:date="2018-10-11T12:18:00Z">
              <w:r w:rsidRPr="001B54C3" w:rsidDel="004D2991">
                <w:rPr>
                  <w:rFonts w:ascii="Arial" w:hAnsi="Arial"/>
                  <w:b/>
                  <w:sz w:val="20"/>
                </w:rPr>
                <w:delText xml:space="preserve">Parent Template </w:delText>
              </w:r>
            </w:del>
          </w:p>
        </w:tc>
        <w:tc>
          <w:tcPr>
            <w:tcW w:w="3600" w:type="pct"/>
            <w:gridSpan w:val="3"/>
            <w:vAlign w:val="center"/>
          </w:tcPr>
          <w:p w14:paraId="327D9EEE" w14:textId="3290C3C5" w:rsidR="001E77B7" w:rsidRPr="001B54C3" w:rsidDel="004D2991" w:rsidRDefault="001E77B7" w:rsidP="00A6092D">
            <w:pPr>
              <w:spacing w:before="40" w:after="40"/>
              <w:ind w:left="72" w:right="72"/>
              <w:rPr>
                <w:del w:id="1904" w:author="Michael Clifton" w:date="2018-10-11T12:18:00Z"/>
                <w:rFonts w:ascii="Tahoma" w:hAnsi="Tahoma" w:cs="Tahoma"/>
                <w:sz w:val="16"/>
                <w:szCs w:val="16"/>
              </w:rPr>
            </w:pPr>
          </w:p>
          <w:p w14:paraId="1846D938" w14:textId="76B32E2A" w:rsidR="001E77B7" w:rsidRPr="001B54C3" w:rsidDel="004D2991" w:rsidRDefault="001E77B7" w:rsidP="00A6092D">
            <w:pPr>
              <w:spacing w:before="40" w:after="40"/>
              <w:ind w:right="72"/>
              <w:rPr>
                <w:del w:id="1905" w:author="Michael Clifton" w:date="2018-10-11T12:18:00Z"/>
                <w:sz w:val="18"/>
              </w:rPr>
            </w:pPr>
          </w:p>
        </w:tc>
      </w:tr>
      <w:tr w:rsidR="001E77B7" w:rsidRPr="001B54C3" w:rsidDel="004D2991" w14:paraId="3B61A24D" w14:textId="7270C9C2" w:rsidTr="00A6092D">
        <w:trPr>
          <w:del w:id="1906" w:author="Michael Clifton" w:date="2018-10-11T12:18:00Z"/>
        </w:trPr>
        <w:tc>
          <w:tcPr>
            <w:tcW w:w="1400" w:type="pct"/>
            <w:gridSpan w:val="2"/>
            <w:shd w:val="clear" w:color="auto" w:fill="E6E6E6"/>
            <w:vAlign w:val="center"/>
          </w:tcPr>
          <w:p w14:paraId="5A3A0D42" w14:textId="358FF1A2" w:rsidR="001E77B7" w:rsidRPr="001B54C3" w:rsidDel="004D2991" w:rsidRDefault="001E77B7" w:rsidP="00A6092D">
            <w:pPr>
              <w:spacing w:before="40" w:after="40"/>
              <w:ind w:left="72" w:right="72"/>
              <w:jc w:val="center"/>
              <w:rPr>
                <w:del w:id="1907" w:author="Michael Clifton" w:date="2018-10-11T12:18:00Z"/>
                <w:rFonts w:ascii="Arial" w:hAnsi="Arial"/>
                <w:b/>
                <w:sz w:val="20"/>
              </w:rPr>
            </w:pPr>
            <w:del w:id="1908" w:author="Michael Clifton" w:date="2018-10-11T12:18:00Z">
              <w:r w:rsidRPr="001B54C3" w:rsidDel="004D2991">
                <w:rPr>
                  <w:rFonts w:ascii="Arial" w:hAnsi="Arial"/>
                  <w:b/>
                  <w:sz w:val="20"/>
                </w:rPr>
                <w:delText xml:space="preserve">General Description </w:delText>
              </w:r>
            </w:del>
          </w:p>
        </w:tc>
        <w:tc>
          <w:tcPr>
            <w:tcW w:w="3600" w:type="pct"/>
            <w:gridSpan w:val="3"/>
            <w:vAlign w:val="center"/>
          </w:tcPr>
          <w:p w14:paraId="001B88F4" w14:textId="53C61DC4" w:rsidR="001E77B7" w:rsidRPr="001B54C3" w:rsidDel="004D2991" w:rsidRDefault="001E77B7" w:rsidP="00A6092D">
            <w:pPr>
              <w:spacing w:before="40" w:after="40"/>
              <w:ind w:left="72" w:right="72"/>
              <w:rPr>
                <w:del w:id="1909" w:author="Michael Clifton" w:date="2018-10-11T12:18:00Z"/>
                <w:rFonts w:ascii="Tahoma" w:hAnsi="Tahoma" w:cs="Tahoma"/>
                <w:sz w:val="16"/>
                <w:szCs w:val="16"/>
              </w:rPr>
            </w:pPr>
            <w:del w:id="1910" w:author="Michael Clifton" w:date="2018-10-11T12:18:00Z">
              <w:r w:rsidRPr="001B54C3" w:rsidDel="004D2991">
                <w:rPr>
                  <w:sz w:val="18"/>
                </w:rPr>
                <w:delText>This organizer holds information about a person’s occupation</w:delText>
              </w:r>
              <w:r w:rsidR="001B54C3" w:rsidDel="004D2991">
                <w:rPr>
                  <w:sz w:val="18"/>
                </w:rPr>
                <w:delText xml:space="preserve">. </w:delText>
              </w:r>
              <w:r w:rsidRPr="001B54C3" w:rsidDel="004D2991">
                <w:rPr>
                  <w:sz w:val="18"/>
                </w:rPr>
                <w:delText>It organizes the employment status, usual occupation and usual industry along with durations, and history of occupation information (which includes occupation and employer with industry, and work hours and work schedule) into a standard structure.</w:delText>
              </w:r>
            </w:del>
          </w:p>
        </w:tc>
      </w:tr>
      <w:tr w:rsidR="001E77B7" w:rsidRPr="001B54C3" w:rsidDel="004D2991" w14:paraId="187A3EF8" w14:textId="07B04E18" w:rsidTr="00A6092D">
        <w:trPr>
          <w:del w:id="1911" w:author="Michael Clifton" w:date="2018-10-11T12:18:00Z"/>
        </w:trPr>
        <w:tc>
          <w:tcPr>
            <w:tcW w:w="725" w:type="pct"/>
            <w:shd w:val="clear" w:color="auto" w:fill="E6E6E6"/>
            <w:vAlign w:val="center"/>
          </w:tcPr>
          <w:p w14:paraId="2B9C3D84" w14:textId="4B28A153" w:rsidR="001E77B7" w:rsidRPr="001B54C3" w:rsidDel="004D2991" w:rsidRDefault="001E77B7" w:rsidP="00A6092D">
            <w:pPr>
              <w:spacing w:before="40" w:after="40"/>
              <w:ind w:left="72" w:right="72"/>
              <w:jc w:val="center"/>
              <w:rPr>
                <w:del w:id="1912" w:author="Michael Clifton" w:date="2018-10-11T12:18:00Z"/>
                <w:rFonts w:ascii="Arial" w:hAnsi="Arial"/>
                <w:b/>
                <w:sz w:val="20"/>
              </w:rPr>
            </w:pPr>
            <w:del w:id="1913" w:author="Michael Clifton" w:date="2018-10-11T12:18:00Z">
              <w:r w:rsidRPr="001B54C3" w:rsidDel="004D2991">
                <w:rPr>
                  <w:rFonts w:ascii="Arial" w:hAnsi="Arial"/>
                  <w:b/>
                  <w:sz w:val="20"/>
                </w:rPr>
                <w:delText>Class/Mood</w:delText>
              </w:r>
            </w:del>
          </w:p>
        </w:tc>
        <w:tc>
          <w:tcPr>
            <w:tcW w:w="1726" w:type="pct"/>
            <w:gridSpan w:val="2"/>
            <w:shd w:val="clear" w:color="auto" w:fill="E6E6E6"/>
            <w:vAlign w:val="center"/>
          </w:tcPr>
          <w:p w14:paraId="23F0B524" w14:textId="54551772" w:rsidR="001E77B7" w:rsidRPr="001B54C3" w:rsidDel="004D2991" w:rsidRDefault="001E77B7" w:rsidP="00A6092D">
            <w:pPr>
              <w:spacing w:before="40" w:after="40"/>
              <w:ind w:left="72" w:right="72"/>
              <w:jc w:val="center"/>
              <w:rPr>
                <w:del w:id="1914" w:author="Michael Clifton" w:date="2018-10-11T12:18:00Z"/>
                <w:rFonts w:ascii="Arial" w:hAnsi="Arial"/>
                <w:b/>
                <w:sz w:val="20"/>
              </w:rPr>
            </w:pPr>
            <w:del w:id="1915" w:author="Michael Clifton" w:date="2018-10-11T12:18:00Z">
              <w:r w:rsidRPr="001B54C3" w:rsidDel="004D2991">
                <w:rPr>
                  <w:rFonts w:ascii="Arial" w:hAnsi="Arial"/>
                  <w:b/>
                  <w:sz w:val="20"/>
                </w:rPr>
                <w:delText xml:space="preserve">Code </w:delText>
              </w:r>
            </w:del>
          </w:p>
        </w:tc>
        <w:tc>
          <w:tcPr>
            <w:tcW w:w="527" w:type="pct"/>
            <w:shd w:val="clear" w:color="auto" w:fill="E6E6E6"/>
            <w:vAlign w:val="center"/>
          </w:tcPr>
          <w:p w14:paraId="6461E4CB" w14:textId="197C62CE" w:rsidR="001E77B7" w:rsidRPr="001B54C3" w:rsidDel="004D2991" w:rsidRDefault="001E77B7" w:rsidP="00A6092D">
            <w:pPr>
              <w:spacing w:before="40" w:after="40"/>
              <w:ind w:left="72" w:right="72"/>
              <w:jc w:val="center"/>
              <w:rPr>
                <w:del w:id="1916" w:author="Michael Clifton" w:date="2018-10-11T12:18:00Z"/>
                <w:rFonts w:ascii="Arial" w:hAnsi="Arial"/>
                <w:b/>
                <w:sz w:val="20"/>
              </w:rPr>
            </w:pPr>
            <w:del w:id="1917" w:author="Michael Clifton" w:date="2018-10-11T12:18:00Z">
              <w:r w:rsidRPr="001B54C3" w:rsidDel="004D2991">
                <w:rPr>
                  <w:rFonts w:ascii="Arial" w:hAnsi="Arial"/>
                  <w:b/>
                  <w:sz w:val="20"/>
                </w:rPr>
                <w:delText>Data Type</w:delText>
              </w:r>
            </w:del>
          </w:p>
        </w:tc>
        <w:tc>
          <w:tcPr>
            <w:tcW w:w="2022" w:type="pct"/>
            <w:shd w:val="clear" w:color="auto" w:fill="E6E6E6"/>
            <w:vAlign w:val="center"/>
          </w:tcPr>
          <w:p w14:paraId="1A931ADD" w14:textId="665C8D94" w:rsidR="001E77B7" w:rsidRPr="001B54C3" w:rsidDel="004D2991" w:rsidRDefault="001E77B7" w:rsidP="00A6092D">
            <w:pPr>
              <w:spacing w:before="40" w:after="40"/>
              <w:ind w:left="72" w:right="72"/>
              <w:jc w:val="center"/>
              <w:rPr>
                <w:del w:id="1918" w:author="Michael Clifton" w:date="2018-10-11T12:18:00Z"/>
                <w:rFonts w:ascii="Arial" w:hAnsi="Arial"/>
                <w:b/>
                <w:sz w:val="20"/>
              </w:rPr>
            </w:pPr>
            <w:del w:id="1919" w:author="Michael Clifton" w:date="2018-10-11T12:18:00Z">
              <w:r w:rsidRPr="001B54C3" w:rsidDel="004D2991">
                <w:rPr>
                  <w:rFonts w:ascii="Arial" w:hAnsi="Arial"/>
                  <w:b/>
                  <w:sz w:val="20"/>
                </w:rPr>
                <w:delText xml:space="preserve">Value </w:delText>
              </w:r>
            </w:del>
          </w:p>
        </w:tc>
      </w:tr>
      <w:tr w:rsidR="001E77B7" w:rsidRPr="001B54C3" w:rsidDel="004D2991" w14:paraId="12B078A6" w14:textId="4C615B71" w:rsidTr="00A6092D">
        <w:trPr>
          <w:del w:id="1920" w:author="Michael Clifton" w:date="2018-10-11T12:18:00Z"/>
        </w:trPr>
        <w:tc>
          <w:tcPr>
            <w:tcW w:w="725" w:type="pct"/>
            <w:vAlign w:val="center"/>
          </w:tcPr>
          <w:p w14:paraId="24CE69CA" w14:textId="431129E4" w:rsidR="001E77B7" w:rsidRPr="001B54C3" w:rsidDel="004D2991" w:rsidRDefault="001E77B7" w:rsidP="00A6092D">
            <w:pPr>
              <w:spacing w:before="40" w:after="40"/>
              <w:ind w:left="72" w:right="72"/>
              <w:rPr>
                <w:del w:id="1921" w:author="Michael Clifton" w:date="2018-10-11T12:18:00Z"/>
                <w:sz w:val="18"/>
              </w:rPr>
            </w:pPr>
            <w:del w:id="1922" w:author="Michael Clifton" w:date="2018-10-11T12:18:00Z">
              <w:r w:rsidRPr="001B54C3" w:rsidDel="004D2991">
                <w:rPr>
                  <w:sz w:val="18"/>
                </w:rPr>
                <w:delText>ClassCode=</w:delText>
              </w:r>
            </w:del>
          </w:p>
          <w:p w14:paraId="1DBD3EFB" w14:textId="632ED8A8" w:rsidR="001E77B7" w:rsidRPr="001B54C3" w:rsidDel="004D2991" w:rsidRDefault="001E77B7" w:rsidP="00A6092D">
            <w:pPr>
              <w:spacing w:before="40" w:after="40"/>
              <w:ind w:left="72" w:right="72"/>
              <w:rPr>
                <w:del w:id="1923" w:author="Michael Clifton" w:date="2018-10-11T12:18:00Z"/>
                <w:sz w:val="18"/>
              </w:rPr>
            </w:pPr>
            <w:del w:id="1924" w:author="Michael Clifton" w:date="2018-10-11T12:18:00Z">
              <w:r w:rsidRPr="001B54C3" w:rsidDel="004D2991">
                <w:rPr>
                  <w:sz w:val="18"/>
                </w:rPr>
                <w:delText>“CLUSTER”</w:delText>
              </w:r>
            </w:del>
          </w:p>
          <w:p w14:paraId="0025D970" w14:textId="3FA5632F" w:rsidR="001E77B7" w:rsidRPr="001B54C3" w:rsidDel="004D2991" w:rsidRDefault="001E77B7" w:rsidP="00A6092D">
            <w:pPr>
              <w:spacing w:before="40" w:after="40"/>
              <w:ind w:left="72" w:right="72"/>
              <w:rPr>
                <w:del w:id="1925" w:author="Michael Clifton" w:date="2018-10-11T12:18:00Z"/>
                <w:sz w:val="18"/>
              </w:rPr>
            </w:pPr>
            <w:del w:id="1926" w:author="Michael Clifton" w:date="2018-10-11T12:18:00Z">
              <w:r w:rsidRPr="001B54C3" w:rsidDel="004D2991">
                <w:rPr>
                  <w:sz w:val="18"/>
                </w:rPr>
                <w:delText>MoodCode=</w:delText>
              </w:r>
            </w:del>
          </w:p>
          <w:p w14:paraId="47133E48" w14:textId="569AC183" w:rsidR="001E77B7" w:rsidRPr="001B54C3" w:rsidDel="004D2991" w:rsidRDefault="001E77B7" w:rsidP="00A6092D">
            <w:pPr>
              <w:spacing w:before="40" w:after="40"/>
              <w:ind w:left="72" w:right="72"/>
              <w:rPr>
                <w:del w:id="1927" w:author="Michael Clifton" w:date="2018-10-11T12:18:00Z"/>
                <w:sz w:val="18"/>
              </w:rPr>
            </w:pPr>
            <w:del w:id="1928" w:author="Michael Clifton" w:date="2018-10-11T12:18:00Z">
              <w:r w:rsidRPr="001B54C3" w:rsidDel="004D2991">
                <w:rPr>
                  <w:sz w:val="18"/>
                </w:rPr>
                <w:delText>“EVN”</w:delText>
              </w:r>
            </w:del>
          </w:p>
        </w:tc>
        <w:tc>
          <w:tcPr>
            <w:tcW w:w="1726" w:type="pct"/>
            <w:gridSpan w:val="2"/>
            <w:vAlign w:val="center"/>
          </w:tcPr>
          <w:p w14:paraId="48492A85" w14:textId="0A638085" w:rsidR="001E77B7" w:rsidRPr="001B54C3" w:rsidDel="004D2991" w:rsidRDefault="001E77B7" w:rsidP="00A6092D">
            <w:pPr>
              <w:spacing w:before="40" w:after="40"/>
              <w:ind w:left="72" w:right="72"/>
              <w:rPr>
                <w:del w:id="1929" w:author="Michael Clifton" w:date="2018-10-11T12:18:00Z"/>
                <w:sz w:val="18"/>
              </w:rPr>
            </w:pPr>
            <w:del w:id="1930" w:author="Michael Clifton" w:date="2018-10-11T12:18:00Z">
              <w:r w:rsidRPr="001B54C3" w:rsidDel="004D2991">
                <w:rPr>
                  <w:sz w:val="18"/>
                </w:rPr>
                <w:delText>Code = 74166-0</w:delText>
              </w:r>
            </w:del>
          </w:p>
          <w:p w14:paraId="39F11ACA" w14:textId="6C740FF1" w:rsidR="001E77B7" w:rsidRPr="001B54C3" w:rsidDel="004D2991" w:rsidRDefault="001E77B7" w:rsidP="00A6092D">
            <w:pPr>
              <w:spacing w:before="40" w:after="40"/>
              <w:ind w:left="72" w:right="72"/>
              <w:rPr>
                <w:del w:id="1931" w:author="Michael Clifton" w:date="2018-10-11T12:18:00Z"/>
                <w:sz w:val="18"/>
              </w:rPr>
            </w:pPr>
            <w:del w:id="1932" w:author="Michael Clifton" w:date="2018-10-11T12:18:00Z">
              <w:r w:rsidRPr="001B54C3" w:rsidDel="004D2991">
                <w:rPr>
                  <w:sz w:val="18"/>
                </w:rPr>
                <w:delText>Display Name = Occupational Data for Health</w:delText>
              </w:r>
            </w:del>
          </w:p>
          <w:p w14:paraId="719D957D" w14:textId="4968DD23" w:rsidR="001E77B7" w:rsidRPr="001B54C3" w:rsidDel="004D2991" w:rsidRDefault="001E77B7" w:rsidP="00A6092D">
            <w:pPr>
              <w:spacing w:before="40" w:after="40"/>
              <w:ind w:left="72" w:right="72"/>
              <w:rPr>
                <w:del w:id="1933" w:author="Michael Clifton" w:date="2018-10-11T12:18:00Z"/>
                <w:sz w:val="18"/>
              </w:rPr>
            </w:pPr>
            <w:del w:id="1934" w:author="Michael Clifton" w:date="2018-10-11T12:18:00Z">
              <w:r w:rsidRPr="001B54C3" w:rsidDel="004D2991">
                <w:rPr>
                  <w:sz w:val="18"/>
                </w:rPr>
                <w:delText>CodeSystem = 2.16.840.1.113883.6.1</w:delText>
              </w:r>
            </w:del>
          </w:p>
          <w:p w14:paraId="457CE202" w14:textId="14FC5125" w:rsidR="001E77B7" w:rsidRPr="001B54C3" w:rsidDel="004D2991" w:rsidRDefault="001E77B7" w:rsidP="00A6092D">
            <w:pPr>
              <w:spacing w:before="40" w:after="40"/>
              <w:ind w:left="72" w:right="72"/>
              <w:rPr>
                <w:del w:id="1935" w:author="Michael Clifton" w:date="2018-10-11T12:18:00Z"/>
                <w:sz w:val="18"/>
              </w:rPr>
            </w:pPr>
            <w:del w:id="1936" w:author="Michael Clifton" w:date="2018-10-11T12:18:00Z">
              <w:r w:rsidRPr="001B54C3" w:rsidDel="004D2991">
                <w:rPr>
                  <w:sz w:val="18"/>
                </w:rPr>
                <w:delText>CodeSystemName=LOINC</w:delText>
              </w:r>
            </w:del>
          </w:p>
          <w:p w14:paraId="62F73B78" w14:textId="2EC1B1FD" w:rsidR="001E77B7" w:rsidRPr="001B54C3" w:rsidDel="004D2991" w:rsidRDefault="001E77B7" w:rsidP="00A6092D">
            <w:pPr>
              <w:spacing w:before="40" w:after="40"/>
              <w:ind w:left="72" w:right="72"/>
              <w:rPr>
                <w:del w:id="1937" w:author="Michael Clifton" w:date="2018-10-11T12:18:00Z"/>
                <w:sz w:val="18"/>
              </w:rPr>
            </w:pPr>
          </w:p>
        </w:tc>
        <w:tc>
          <w:tcPr>
            <w:tcW w:w="527" w:type="pct"/>
            <w:vAlign w:val="center"/>
          </w:tcPr>
          <w:p w14:paraId="41B15524" w14:textId="476D8887" w:rsidR="001E77B7" w:rsidRPr="001B54C3" w:rsidDel="004D2991" w:rsidRDefault="001E77B7" w:rsidP="00A6092D">
            <w:pPr>
              <w:spacing w:before="40" w:after="40"/>
              <w:ind w:left="72" w:right="72"/>
              <w:rPr>
                <w:del w:id="1938" w:author="Michael Clifton" w:date="2018-10-11T12:18:00Z"/>
                <w:sz w:val="18"/>
              </w:rPr>
            </w:pPr>
            <w:del w:id="1939" w:author="Michael Clifton" w:date="2018-10-11T12:18:00Z">
              <w:r w:rsidRPr="001B54C3" w:rsidDel="004D2991">
                <w:rPr>
                  <w:sz w:val="18"/>
                </w:rPr>
                <w:delText>Organizer</w:delText>
              </w:r>
            </w:del>
          </w:p>
        </w:tc>
        <w:tc>
          <w:tcPr>
            <w:tcW w:w="2022" w:type="pct"/>
            <w:vAlign w:val="center"/>
          </w:tcPr>
          <w:p w14:paraId="4B1C2B28" w14:textId="501B8F9D" w:rsidR="001E77B7" w:rsidRPr="001B54C3" w:rsidDel="004D2991" w:rsidRDefault="001E77B7" w:rsidP="00A6092D">
            <w:pPr>
              <w:spacing w:before="40" w:after="40"/>
              <w:ind w:left="72" w:right="72"/>
              <w:rPr>
                <w:del w:id="1940" w:author="Michael Clifton" w:date="2018-10-11T12:18:00Z"/>
                <w:sz w:val="18"/>
              </w:rPr>
            </w:pPr>
          </w:p>
        </w:tc>
      </w:tr>
    </w:tbl>
    <w:p w14:paraId="0811719C" w14:textId="4DFDDCFC" w:rsidR="002D0630" w:rsidRPr="001B54C3" w:rsidDel="004D2991" w:rsidRDefault="002D0630" w:rsidP="001B54C3">
      <w:pPr>
        <w:keepNext/>
        <w:spacing w:before="40" w:after="120"/>
        <w:rPr>
          <w:del w:id="1941" w:author="Michael Clifton" w:date="2018-10-11T12:18:00Z"/>
          <w:rFonts w:ascii="Courier New" w:eastAsia="SimSun" w:hAnsi="Courier New" w:cs="Courier New"/>
          <w:sz w:val="20"/>
          <w:lang w:eastAsia="zh-CN"/>
        </w:rPr>
      </w:pPr>
    </w:p>
    <w:p w14:paraId="20401BE8" w14:textId="580A08B8" w:rsidR="001E77B7" w:rsidRPr="001B54C3" w:rsidDel="004D2991" w:rsidRDefault="001E77B7" w:rsidP="001E77B7">
      <w:pPr>
        <w:keepNext/>
        <w:spacing w:before="40" w:after="120"/>
        <w:ind w:left="720"/>
        <w:rPr>
          <w:del w:id="1942" w:author="Michael Clifton" w:date="2018-10-11T12:18:00Z"/>
          <w:rFonts w:ascii="Courier New" w:eastAsia="SimSun" w:hAnsi="Courier New" w:cs="Courier New"/>
          <w:sz w:val="20"/>
          <w:lang w:eastAsia="zh-CN"/>
        </w:rPr>
      </w:pPr>
      <w:del w:id="1943" w:author="Michael Clifton" w:date="2018-10-11T12:18:00Z">
        <w:r w:rsidRPr="001B54C3" w:rsidDel="004D2991">
          <w:rPr>
            <w:rFonts w:ascii="Courier New" w:eastAsia="SimSun" w:hAnsi="Courier New" w:cs="Courier New"/>
            <w:sz w:val="20"/>
            <w:lang w:eastAsia="zh-CN"/>
          </w:rPr>
          <w:delText xml:space="preserve">[organizer: templateId </w:delText>
        </w:r>
        <w:r w:rsidRPr="001B54C3" w:rsidDel="004D2991">
          <w:rPr>
            <w:sz w:val="18"/>
          </w:rPr>
          <w:delText>1.3.6.1.4.1.19376.1.5.3.1.4.20</w:delText>
        </w:r>
        <w:r w:rsidRPr="001B54C3" w:rsidDel="004D2991">
          <w:rPr>
            <w:rFonts w:ascii="Courier New" w:eastAsia="SimSun" w:hAnsi="Courier New" w:cs="Courier New"/>
            <w:sz w:val="20"/>
            <w:lang w:eastAsia="zh-CN"/>
          </w:rPr>
          <w:delText xml:space="preserve"> (open)]</w:delText>
        </w:r>
      </w:del>
    </w:p>
    <w:p w14:paraId="567B4987" w14:textId="2855C8DA" w:rsidR="001E77B7" w:rsidRPr="001B54C3" w:rsidDel="004D2991" w:rsidRDefault="001E77B7" w:rsidP="001E77B7">
      <w:pPr>
        <w:ind w:left="720"/>
        <w:rPr>
          <w:del w:id="1944" w:author="Michael Clifton" w:date="2018-10-11T12:18:00Z"/>
        </w:rPr>
      </w:pPr>
      <w:del w:id="1945" w:author="Michael Clifton" w:date="2018-10-11T12:18:00Z">
        <w:r w:rsidRPr="001B54C3" w:rsidDel="004D2991">
          <w:delText>An Occupational Data for Health Organizer is a clinical statement about the subject’s employment status, usual occupation and history of occupations</w:delText>
        </w:r>
        <w:r w:rsidR="001B54C3" w:rsidDel="004D2991">
          <w:delText xml:space="preserve">. </w:delText>
        </w:r>
      </w:del>
    </w:p>
    <w:p w14:paraId="52C0AD5D" w14:textId="7E070FCF" w:rsidR="001E77B7" w:rsidRPr="001B54C3" w:rsidDel="004D2991" w:rsidRDefault="001E77B7" w:rsidP="001E77B7">
      <w:pPr>
        <w:rPr>
          <w:del w:id="1946" w:author="Michael Clifton" w:date="2018-10-11T12:18:00Z"/>
        </w:rPr>
      </w:pPr>
    </w:p>
    <w:p w14:paraId="44C7A326" w14:textId="6638E148" w:rsidR="001E77B7" w:rsidRPr="001B54C3" w:rsidDel="004D2991" w:rsidRDefault="001E77B7" w:rsidP="00143B5C">
      <w:pPr>
        <w:numPr>
          <w:ilvl w:val="0"/>
          <w:numId w:val="449"/>
        </w:numPr>
        <w:spacing w:before="0" w:after="40" w:line="260" w:lineRule="exact"/>
        <w:rPr>
          <w:del w:id="1947" w:author="Michael Clifton" w:date="2018-10-11T12:18:00Z"/>
        </w:rPr>
      </w:pPr>
      <w:del w:id="1948" w:author="Michael Clifton" w:date="2018-10-11T12:18:00Z">
        <w:r w:rsidRPr="001B54C3" w:rsidDel="004D2991">
          <w:rPr>
            <w:rFonts w:ascii="Bookman Old Style" w:hAnsi="Bookman Old Style"/>
            <w:b/>
            <w:caps/>
            <w:sz w:val="16"/>
          </w:rPr>
          <w:lastRenderedPageBreak/>
          <w:delText>SHALL</w:delText>
        </w:r>
        <w:r w:rsidRPr="001B54C3" w:rsidDel="004D2991">
          <w:delText xml:space="preserve"> contain exactly one [1..1] </w:delText>
        </w:r>
        <w:r w:rsidRPr="001B54C3" w:rsidDel="004D2991">
          <w:rPr>
            <w:rFonts w:ascii="Courier New" w:hAnsi="Courier New" w:cs="TimesNewRomanPSMT"/>
            <w:b/>
            <w:bCs/>
            <w:sz w:val="20"/>
          </w:rPr>
          <w:delText>@classCode</w:delText>
        </w:r>
        <w:r w:rsidRPr="001B54C3" w:rsidDel="004D2991">
          <w:delText>=</w:delText>
        </w:r>
        <w:r w:rsidRPr="001B54C3" w:rsidDel="004D2991">
          <w:rPr>
            <w:rFonts w:ascii="Courier New" w:hAnsi="Courier New" w:cs="TimesNewRomanPSMT"/>
            <w:sz w:val="20"/>
          </w:rPr>
          <w:delText>"CLUSTER"</w:delText>
        </w:r>
        <w:r w:rsidRPr="001B54C3" w:rsidDel="004D2991">
          <w:delText xml:space="preserve"> CLUSTER </w:delText>
        </w:r>
        <w:bookmarkStart w:id="1949" w:name="C_7130"/>
        <w:bookmarkEnd w:id="1949"/>
        <w:r w:rsidRPr="001B54C3" w:rsidDel="004D2991">
          <w:delText>(CodeSystem: 2.16.840.1.113883.5.6 HL7ActClass).</w:delText>
        </w:r>
      </w:del>
    </w:p>
    <w:p w14:paraId="39CAC4E4" w14:textId="4A1B5694" w:rsidR="001E77B7" w:rsidRPr="001B54C3" w:rsidDel="004D2991" w:rsidRDefault="001E77B7" w:rsidP="00143B5C">
      <w:pPr>
        <w:numPr>
          <w:ilvl w:val="0"/>
          <w:numId w:val="449"/>
        </w:numPr>
        <w:spacing w:before="0" w:after="40" w:line="260" w:lineRule="exact"/>
        <w:rPr>
          <w:del w:id="1950" w:author="Michael Clifton" w:date="2018-10-11T12:18:00Z"/>
        </w:rPr>
      </w:pPr>
      <w:del w:id="1951"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@moodCode</w:delText>
        </w:r>
        <w:r w:rsidRPr="001B54C3" w:rsidDel="004D2991">
          <w:delText>=</w:delText>
        </w:r>
        <w:r w:rsidRPr="001B54C3" w:rsidDel="004D2991">
          <w:rPr>
            <w:rFonts w:ascii="Courier New" w:hAnsi="Courier New" w:cs="TimesNewRomanPSMT"/>
            <w:sz w:val="20"/>
          </w:rPr>
          <w:delText>"EVN"</w:delText>
        </w:r>
        <w:r w:rsidRPr="001B54C3" w:rsidDel="004D2991">
          <w:delText xml:space="preserve"> Event (CodeSystem: </w:delText>
        </w:r>
        <w:r w:rsidRPr="001B54C3" w:rsidDel="004D2991">
          <w:rPr>
            <w:rFonts w:ascii="Courier New" w:hAnsi="Courier New" w:cs="TimesNewRomanPSMT"/>
            <w:sz w:val="20"/>
          </w:rPr>
          <w:delText>ActMood 2.16.840.1.113883.5.1001</w:delText>
        </w:r>
        <w:r w:rsidRPr="001B54C3" w:rsidDel="004D2991">
          <w:delText>).</w:delText>
        </w:r>
      </w:del>
    </w:p>
    <w:p w14:paraId="32F041BC" w14:textId="16F739F8" w:rsidR="001E77B7" w:rsidRPr="001B54C3" w:rsidDel="004D2991" w:rsidRDefault="001E77B7" w:rsidP="00143B5C">
      <w:pPr>
        <w:numPr>
          <w:ilvl w:val="0"/>
          <w:numId w:val="449"/>
        </w:numPr>
        <w:spacing w:before="0" w:after="40" w:line="260" w:lineRule="exact"/>
        <w:rPr>
          <w:del w:id="1952" w:author="Michael Clifton" w:date="2018-10-11T12:18:00Z"/>
        </w:rPr>
      </w:pPr>
      <w:del w:id="1953"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templateId</w:delText>
        </w:r>
        <w:r w:rsidRPr="001B54C3" w:rsidDel="004D2991">
          <w:delText xml:space="preserve">  such that it</w:delText>
        </w:r>
      </w:del>
    </w:p>
    <w:p w14:paraId="46169A25" w14:textId="78EEE5FC" w:rsidR="001E77B7" w:rsidRPr="001B54C3" w:rsidDel="004D2991" w:rsidRDefault="001E77B7" w:rsidP="00143B5C">
      <w:pPr>
        <w:numPr>
          <w:ilvl w:val="1"/>
          <w:numId w:val="449"/>
        </w:numPr>
        <w:spacing w:before="0" w:after="40" w:line="260" w:lineRule="exact"/>
        <w:rPr>
          <w:del w:id="1954" w:author="Michael Clifton" w:date="2018-10-11T12:18:00Z"/>
        </w:rPr>
      </w:pPr>
      <w:del w:id="1955"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@root</w:delText>
        </w:r>
        <w:r w:rsidRPr="001B54C3" w:rsidDel="004D2991">
          <w:delText>=</w:delText>
        </w:r>
        <w:r w:rsidRPr="001B54C3" w:rsidDel="004D2991">
          <w:rPr>
            <w:rFonts w:ascii="Courier New" w:hAnsi="Courier New" w:cs="TimesNewRomanPSMT"/>
            <w:sz w:val="20"/>
          </w:rPr>
          <w:delText>"</w:delText>
        </w:r>
        <w:r w:rsidRPr="001B54C3" w:rsidDel="004D2991">
          <w:rPr>
            <w:sz w:val="18"/>
          </w:rPr>
          <w:delText>1.3.6.1.4.1.19376.1.5.3.1.4.20</w:delText>
        </w:r>
        <w:r w:rsidRPr="001B54C3" w:rsidDel="004D2991">
          <w:rPr>
            <w:rFonts w:ascii="Courier New" w:hAnsi="Courier New" w:cs="TimesNewRomanPSMT"/>
            <w:sz w:val="20"/>
          </w:rPr>
          <w:delText>"</w:delText>
        </w:r>
        <w:r w:rsidRPr="001B54C3" w:rsidDel="004D2991">
          <w:delText>.</w:delText>
        </w:r>
      </w:del>
    </w:p>
    <w:p w14:paraId="6C2456E7" w14:textId="341CD234" w:rsidR="001E77B7" w:rsidRPr="001B54C3" w:rsidDel="004D2991" w:rsidRDefault="001E77B7" w:rsidP="00143B5C">
      <w:pPr>
        <w:numPr>
          <w:ilvl w:val="0"/>
          <w:numId w:val="449"/>
        </w:numPr>
        <w:spacing w:before="0" w:after="40" w:line="260" w:lineRule="exact"/>
        <w:rPr>
          <w:del w:id="1956" w:author="Michael Clifton" w:date="2018-10-11T12:18:00Z"/>
        </w:rPr>
      </w:pPr>
      <w:del w:id="1957" w:author="Michael Clifton" w:date="2018-10-11T12:18:00Z">
        <w:r w:rsidRPr="001B54C3" w:rsidDel="004D2991">
          <w:rPr>
            <w:rFonts w:ascii="Bookman Old Style" w:hAnsi="Bookman Old Style"/>
            <w:b/>
            <w:caps/>
            <w:sz w:val="16"/>
          </w:rPr>
          <w:delText>SHALL</w:delText>
        </w:r>
        <w:r w:rsidRPr="001B54C3" w:rsidDel="004D2991">
          <w:delText xml:space="preserve"> contain at least one [1..*] </w:delText>
        </w:r>
        <w:r w:rsidRPr="001B54C3" w:rsidDel="004D2991">
          <w:rPr>
            <w:rFonts w:ascii="Courier New" w:hAnsi="Courier New" w:cs="TimesNewRomanPSMT"/>
            <w:b/>
            <w:bCs/>
            <w:sz w:val="20"/>
          </w:rPr>
          <w:delText>id</w:delText>
        </w:r>
        <w:r w:rsidRPr="001B54C3" w:rsidDel="004D2991">
          <w:delText>.</w:delText>
        </w:r>
      </w:del>
    </w:p>
    <w:p w14:paraId="4926D779" w14:textId="5D8C5D11" w:rsidR="001E77B7" w:rsidRPr="001B54C3" w:rsidDel="004D2991" w:rsidRDefault="001E77B7" w:rsidP="00143B5C">
      <w:pPr>
        <w:numPr>
          <w:ilvl w:val="1"/>
          <w:numId w:val="449"/>
        </w:numPr>
        <w:shd w:val="clear" w:color="auto" w:fill="FFFFFF"/>
        <w:spacing w:before="0" w:after="40" w:line="260" w:lineRule="exact"/>
        <w:rPr>
          <w:del w:id="1958" w:author="Michael Clifton" w:date="2018-10-11T12:18:00Z"/>
        </w:rPr>
      </w:pPr>
      <w:del w:id="1959" w:author="Michael Clifton" w:date="2018-10-11T12:18:00Z">
        <w:r w:rsidRPr="001B54C3" w:rsidDel="004D2991">
          <w:delText>The first id represents this specific globally unique occupational data for health organizer.</w:delText>
        </w:r>
      </w:del>
    </w:p>
    <w:p w14:paraId="72252B06" w14:textId="568839B6" w:rsidR="001E77B7" w:rsidRPr="001B54C3" w:rsidDel="004D2991" w:rsidRDefault="001E77B7" w:rsidP="00143B5C">
      <w:pPr>
        <w:numPr>
          <w:ilvl w:val="0"/>
          <w:numId w:val="449"/>
        </w:numPr>
        <w:spacing w:before="0" w:after="40" w:line="260" w:lineRule="exact"/>
        <w:rPr>
          <w:del w:id="1960" w:author="Michael Clifton" w:date="2018-10-11T12:18:00Z"/>
        </w:rPr>
      </w:pPr>
      <w:del w:id="1961"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code</w:delText>
        </w:r>
        <w:r w:rsidRPr="001B54C3" w:rsidDel="004D2991">
          <w:delText>.</w:delText>
        </w:r>
      </w:del>
    </w:p>
    <w:p w14:paraId="16F07EDE" w14:textId="3798DD70" w:rsidR="001E77B7" w:rsidRPr="001B54C3" w:rsidDel="004D2991" w:rsidRDefault="001E77B7" w:rsidP="00143B5C">
      <w:pPr>
        <w:numPr>
          <w:ilvl w:val="1"/>
          <w:numId w:val="449"/>
        </w:numPr>
        <w:spacing w:before="0" w:after="40" w:line="260" w:lineRule="exact"/>
        <w:rPr>
          <w:del w:id="1962" w:author="Michael Clifton" w:date="2018-10-11T12:18:00Z"/>
        </w:rPr>
      </w:pPr>
      <w:del w:id="1963" w:author="Michael Clifton" w:date="2018-10-11T12:18:00Z">
        <w:r w:rsidRPr="001B54C3" w:rsidDel="004D2991">
          <w:rPr>
            <w:rFonts w:ascii="Bookman Old Style" w:hAnsi="Bookman Old Style"/>
            <w:b/>
            <w:caps/>
            <w:sz w:val="16"/>
          </w:rPr>
          <w:delText>SHall</w:delText>
        </w:r>
        <w:r w:rsidRPr="001B54C3" w:rsidDel="004D2991">
          <w:delText xml:space="preserve"> be 74166-0 (Occupational Data for Health) from LOINC (codeSystem 2.16.840.1.113883.6.1).</w:delText>
        </w:r>
      </w:del>
    </w:p>
    <w:p w14:paraId="233FBD87" w14:textId="40E8AC94" w:rsidR="001E77B7" w:rsidRPr="001B54C3" w:rsidDel="004D2991" w:rsidRDefault="001E77B7" w:rsidP="00143B5C">
      <w:pPr>
        <w:numPr>
          <w:ilvl w:val="0"/>
          <w:numId w:val="449"/>
        </w:numPr>
        <w:spacing w:before="0" w:after="40" w:line="260" w:lineRule="exact"/>
        <w:rPr>
          <w:del w:id="1964" w:author="Michael Clifton" w:date="2018-10-11T12:18:00Z"/>
        </w:rPr>
      </w:pPr>
      <w:del w:id="1965"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statusCode</w:delText>
        </w:r>
        <w:r w:rsidRPr="001B54C3" w:rsidDel="004D2991">
          <w:delText>=</w:delText>
        </w:r>
        <w:r w:rsidRPr="001B54C3" w:rsidDel="004D2991">
          <w:rPr>
            <w:rFonts w:ascii="Courier New" w:hAnsi="Courier New" w:cs="TimesNewRomanPSMT"/>
            <w:sz w:val="20"/>
          </w:rPr>
          <w:delText>"completed"</w:delText>
        </w:r>
        <w:r w:rsidRPr="001B54C3" w:rsidDel="004D2991">
          <w:delText xml:space="preserve"> Completed (CodeSystem: </w:delText>
        </w:r>
        <w:r w:rsidRPr="001B54C3" w:rsidDel="004D2991">
          <w:rPr>
            <w:rFonts w:ascii="Courier New" w:hAnsi="Courier New" w:cs="TimesNewRomanPSMT"/>
            <w:sz w:val="20"/>
          </w:rPr>
          <w:delText>ActStatus 2.16.840.1.113883.5.14</w:delText>
        </w:r>
        <w:r w:rsidRPr="001B54C3" w:rsidDel="004D2991">
          <w:delText>).</w:delText>
        </w:r>
      </w:del>
    </w:p>
    <w:p w14:paraId="5F56A454" w14:textId="3A6C6B02" w:rsidR="001E77B7" w:rsidRPr="001B54C3" w:rsidDel="004D2991" w:rsidRDefault="001E77B7" w:rsidP="00143B5C">
      <w:pPr>
        <w:numPr>
          <w:ilvl w:val="0"/>
          <w:numId w:val="449"/>
        </w:numPr>
        <w:spacing w:before="0" w:after="40" w:line="260" w:lineRule="exact"/>
        <w:rPr>
          <w:del w:id="1966" w:author="Michael Clifton" w:date="2018-10-11T12:18:00Z"/>
        </w:rPr>
      </w:pPr>
      <w:del w:id="1967"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effectiveTime</w:delText>
        </w:r>
        <w:r w:rsidRPr="001B54C3" w:rsidDel="004D2991">
          <w:delText>.</w:delText>
        </w:r>
      </w:del>
    </w:p>
    <w:p w14:paraId="19EB24E0" w14:textId="20B52879" w:rsidR="001E77B7" w:rsidRPr="001B54C3" w:rsidDel="004D2991" w:rsidRDefault="001E77B7" w:rsidP="00143B5C">
      <w:pPr>
        <w:numPr>
          <w:ilvl w:val="1"/>
          <w:numId w:val="449"/>
        </w:numPr>
        <w:spacing w:before="0" w:after="40" w:line="260" w:lineRule="exact"/>
        <w:rPr>
          <w:del w:id="1968" w:author="Michael Clifton" w:date="2018-10-11T12:18:00Z"/>
        </w:rPr>
      </w:pPr>
      <w:del w:id="1969" w:author="Michael Clifton" w:date="2018-10-11T12:18:00Z">
        <w:r w:rsidRPr="001B54C3" w:rsidDel="004D2991">
          <w:delText>Where EffectiveTime/low SHALL represent the earliest point in time for any occupation data in the organizer.</w:delText>
        </w:r>
      </w:del>
    </w:p>
    <w:p w14:paraId="6CF2709A" w14:textId="681FD757" w:rsidR="001E77B7" w:rsidRPr="001B54C3" w:rsidDel="004D2991" w:rsidRDefault="001E77B7" w:rsidP="00143B5C">
      <w:pPr>
        <w:numPr>
          <w:ilvl w:val="1"/>
          <w:numId w:val="449"/>
        </w:numPr>
        <w:spacing w:before="0" w:after="40" w:line="260" w:lineRule="exact"/>
        <w:rPr>
          <w:del w:id="1970" w:author="Michael Clifton" w:date="2018-10-11T12:18:00Z"/>
        </w:rPr>
      </w:pPr>
      <w:del w:id="1971" w:author="Michael Clifton" w:date="2018-10-11T12:18:00Z">
        <w:r w:rsidRPr="001B54C3" w:rsidDel="004D2991">
          <w:delText>Where effectiveTime/high SHALL represent the latest point in time for any occupation data in the organizer, consequently the last point in time when information in the organizer was updated.</w:delText>
        </w:r>
      </w:del>
    </w:p>
    <w:p w14:paraId="2BD6ABDF" w14:textId="6CA33355" w:rsidR="001E77B7" w:rsidRPr="001B54C3" w:rsidDel="004D2991" w:rsidRDefault="001E77B7" w:rsidP="00143B5C">
      <w:pPr>
        <w:numPr>
          <w:ilvl w:val="0"/>
          <w:numId w:val="449"/>
        </w:numPr>
        <w:spacing w:before="0" w:after="40" w:line="260" w:lineRule="exact"/>
        <w:rPr>
          <w:del w:id="1972" w:author="Michael Clifton" w:date="2018-10-11T12:18:00Z"/>
        </w:rPr>
      </w:pPr>
      <w:del w:id="1973" w:author="Michael Clifton" w:date="2018-10-11T12:18:00Z">
        <w:r w:rsidRPr="001B54C3" w:rsidDel="004D2991">
          <w:rPr>
            <w:rFonts w:ascii="Bookman Old Style" w:hAnsi="Bookman Old Style"/>
            <w:b/>
            <w:caps/>
            <w:sz w:val="16"/>
          </w:rPr>
          <w:delText>SHOULD</w:delText>
        </w:r>
        <w:r w:rsidRPr="001B54C3" w:rsidDel="004D2991">
          <w:delText xml:space="preserve"> contain zero or one [0..1] </w:delText>
        </w:r>
        <w:r w:rsidRPr="001B54C3" w:rsidDel="004D2991">
          <w:rPr>
            <w:rFonts w:ascii="Courier New" w:hAnsi="Courier New" w:cs="TimesNewRomanPSMT"/>
            <w:b/>
            <w:bCs/>
            <w:sz w:val="20"/>
          </w:rPr>
          <w:delText>component</w:delText>
        </w:r>
        <w:r w:rsidRPr="001B54C3" w:rsidDel="004D2991">
          <w:delText>.</w:delText>
        </w:r>
      </w:del>
    </w:p>
    <w:p w14:paraId="658C6173" w14:textId="5F5D69E6" w:rsidR="001E77B7" w:rsidRPr="001B54C3" w:rsidDel="004D2991" w:rsidRDefault="001E77B7" w:rsidP="00143B5C">
      <w:pPr>
        <w:numPr>
          <w:ilvl w:val="1"/>
          <w:numId w:val="449"/>
        </w:numPr>
        <w:spacing w:before="0" w:after="40" w:line="260" w:lineRule="exact"/>
        <w:rPr>
          <w:del w:id="1974" w:author="Michael Clifton" w:date="2018-10-11T12:18:00Z"/>
        </w:rPr>
      </w:pPr>
      <w:del w:id="1975" w:author="Michael Clifton" w:date="2018-10-11T12:18:00Z">
        <w:r w:rsidRPr="001B54C3" w:rsidDel="004D2991">
          <w:delText xml:space="preserve">The component/@typeCode </w:delText>
        </w:r>
        <w:r w:rsidRPr="001B54C3" w:rsidDel="004D2991">
          <w:rPr>
            <w:rFonts w:ascii="Bookman Old Style" w:hAnsi="Bookman Old Style"/>
            <w:b/>
            <w:caps/>
            <w:sz w:val="16"/>
          </w:rPr>
          <w:delText>SHALL</w:delText>
        </w:r>
        <w:r w:rsidRPr="001B54C3" w:rsidDel="004D2991">
          <w:delText xml:space="preserve"> be “COMP”.</w:delText>
        </w:r>
      </w:del>
    </w:p>
    <w:p w14:paraId="55837801" w14:textId="6712D5A7" w:rsidR="001E77B7" w:rsidRPr="001B54C3" w:rsidDel="004D2991" w:rsidRDefault="001E77B7" w:rsidP="00143B5C">
      <w:pPr>
        <w:numPr>
          <w:ilvl w:val="1"/>
          <w:numId w:val="449"/>
        </w:numPr>
        <w:spacing w:before="0" w:after="40" w:line="260" w:lineRule="exact"/>
        <w:rPr>
          <w:del w:id="1976" w:author="Michael Clifton" w:date="2018-10-11T12:18:00Z"/>
        </w:rPr>
      </w:pPr>
      <w:del w:id="1977" w:author="Michael Clifton" w:date="2018-10-11T12:18:00Z">
        <w:r w:rsidRPr="001B54C3" w:rsidDel="004D2991">
          <w:delText xml:space="preserve">The sequenceNumber </w:delText>
        </w:r>
        <w:r w:rsidRPr="001B54C3" w:rsidDel="004D2991">
          <w:rPr>
            <w:rFonts w:ascii="Bookman Old Style" w:hAnsi="Bookman Old Style"/>
            <w:b/>
            <w:caps/>
            <w:sz w:val="16"/>
          </w:rPr>
          <w:delText>SHALL</w:delText>
        </w:r>
        <w:r w:rsidRPr="001B54C3" w:rsidDel="004D2991">
          <w:delText xml:space="preserve"> be 1.</w:delText>
        </w:r>
      </w:del>
    </w:p>
    <w:p w14:paraId="2F9FA88A" w14:textId="1540A485" w:rsidR="001E77B7" w:rsidRPr="001B54C3" w:rsidDel="004D2991" w:rsidRDefault="001E77B7" w:rsidP="00143B5C">
      <w:pPr>
        <w:numPr>
          <w:ilvl w:val="1"/>
          <w:numId w:val="449"/>
        </w:numPr>
        <w:spacing w:before="0" w:after="40" w:line="260" w:lineRule="exact"/>
        <w:rPr>
          <w:del w:id="1978" w:author="Michael Clifton" w:date="2018-10-11T12:18:00Z"/>
        </w:rPr>
      </w:pPr>
      <w:del w:id="1979" w:author="Michael Clifton" w:date="2018-10-11T12:18:00Z">
        <w:r w:rsidRPr="001B54C3" w:rsidDel="004D2991">
          <w:rPr>
            <w:rStyle w:val="keyword"/>
          </w:rPr>
          <w:delText>SHALL</w:delText>
        </w:r>
        <w:r w:rsidRPr="001B54C3" w:rsidDel="004D2991">
          <w:delText xml:space="preserve"> contain exactly one [1..1] </w:delText>
        </w:r>
        <w:r w:rsidRPr="001B54C3" w:rsidDel="004D2991">
          <w:rPr>
            <w:rStyle w:val="HyperlinkCourierBold"/>
          </w:rPr>
          <w:delText>Employment Status Organizer</w:delText>
        </w:r>
        <w:r w:rsidRPr="001B54C3" w:rsidDel="004D2991">
          <w:rPr>
            <w:rStyle w:val="XMLname0"/>
          </w:rPr>
          <w:delText xml:space="preserve"> (</w:delText>
        </w:r>
        <w:r w:rsidRPr="001B54C3" w:rsidDel="004D2991">
          <w:rPr>
            <w:color w:val="000000"/>
            <w:sz w:val="18"/>
            <w:szCs w:val="18"/>
          </w:rPr>
          <w:delText>1.3.6.1.4.1.19376.1.5.3.1.4.20.1</w:delText>
        </w:r>
        <w:r w:rsidRPr="001B54C3" w:rsidDel="004D2991">
          <w:rPr>
            <w:rStyle w:val="XMLname0"/>
          </w:rPr>
          <w:delText>)</w:delText>
        </w:r>
        <w:bookmarkStart w:id="1980" w:name="C_7120"/>
        <w:bookmarkEnd w:id="1980"/>
        <w:r w:rsidRPr="001B54C3" w:rsidDel="004D2991">
          <w:delText>.</w:delText>
        </w:r>
      </w:del>
    </w:p>
    <w:p w14:paraId="1B11785F" w14:textId="1E99DB1D" w:rsidR="001E77B7" w:rsidRPr="001B54C3" w:rsidDel="004D2991" w:rsidRDefault="001E77B7" w:rsidP="00143B5C">
      <w:pPr>
        <w:numPr>
          <w:ilvl w:val="0"/>
          <w:numId w:val="449"/>
        </w:numPr>
        <w:spacing w:before="0" w:after="40" w:line="260" w:lineRule="exact"/>
        <w:rPr>
          <w:del w:id="1981" w:author="Michael Clifton" w:date="2018-10-11T12:18:00Z"/>
        </w:rPr>
      </w:pPr>
      <w:del w:id="1982" w:author="Michael Clifton" w:date="2018-10-11T12:18:00Z">
        <w:r w:rsidRPr="001B54C3" w:rsidDel="004D2991">
          <w:rPr>
            <w:rFonts w:ascii="Bookman Old Style" w:hAnsi="Bookman Old Style"/>
            <w:b/>
            <w:caps/>
            <w:sz w:val="16"/>
          </w:rPr>
          <w:delText>SHOULD</w:delText>
        </w:r>
        <w:r w:rsidRPr="001B54C3" w:rsidDel="004D2991">
          <w:delText xml:space="preserve"> contain zero or one [0..1] </w:delText>
        </w:r>
        <w:r w:rsidRPr="001B54C3" w:rsidDel="004D2991">
          <w:rPr>
            <w:rFonts w:ascii="Courier New" w:hAnsi="Courier New" w:cs="TimesNewRomanPSMT"/>
            <w:b/>
            <w:bCs/>
            <w:sz w:val="20"/>
          </w:rPr>
          <w:delText>component</w:delText>
        </w:r>
        <w:r w:rsidRPr="001B54C3" w:rsidDel="004D2991">
          <w:delText>.</w:delText>
        </w:r>
      </w:del>
    </w:p>
    <w:p w14:paraId="08439DDF" w14:textId="230A2556" w:rsidR="001E77B7" w:rsidRPr="001B54C3" w:rsidDel="004D2991" w:rsidRDefault="001E77B7" w:rsidP="00143B5C">
      <w:pPr>
        <w:numPr>
          <w:ilvl w:val="1"/>
          <w:numId w:val="449"/>
        </w:numPr>
        <w:spacing w:before="0" w:after="40" w:line="260" w:lineRule="exact"/>
        <w:rPr>
          <w:del w:id="1983" w:author="Michael Clifton" w:date="2018-10-11T12:18:00Z"/>
        </w:rPr>
      </w:pPr>
      <w:del w:id="1984" w:author="Michael Clifton" w:date="2018-10-11T12:18:00Z">
        <w:r w:rsidRPr="001B54C3" w:rsidDel="004D2991">
          <w:delText xml:space="preserve">The component/@typeCode </w:delText>
        </w:r>
        <w:r w:rsidRPr="001B54C3" w:rsidDel="004D2991">
          <w:rPr>
            <w:rFonts w:ascii="Bookman Old Style" w:hAnsi="Bookman Old Style"/>
            <w:b/>
            <w:caps/>
            <w:sz w:val="16"/>
          </w:rPr>
          <w:delText>SHALL</w:delText>
        </w:r>
        <w:r w:rsidRPr="001B54C3" w:rsidDel="004D2991">
          <w:delText xml:space="preserve"> be “COMP”.</w:delText>
        </w:r>
      </w:del>
    </w:p>
    <w:p w14:paraId="250C20D2" w14:textId="26B04378" w:rsidR="001E77B7" w:rsidRPr="001B54C3" w:rsidDel="004D2991" w:rsidRDefault="001E77B7" w:rsidP="00143B5C">
      <w:pPr>
        <w:numPr>
          <w:ilvl w:val="1"/>
          <w:numId w:val="449"/>
        </w:numPr>
        <w:spacing w:before="0" w:after="40" w:line="260" w:lineRule="exact"/>
        <w:rPr>
          <w:del w:id="1985" w:author="Michael Clifton" w:date="2018-10-11T12:18:00Z"/>
        </w:rPr>
      </w:pPr>
      <w:del w:id="1986" w:author="Michael Clifton" w:date="2018-10-11T12:18:00Z">
        <w:r w:rsidRPr="001B54C3" w:rsidDel="004D2991">
          <w:delText xml:space="preserve">The sequenceNumber </w:delText>
        </w:r>
        <w:r w:rsidRPr="001B54C3" w:rsidDel="004D2991">
          <w:rPr>
            <w:rFonts w:ascii="Bookman Old Style" w:hAnsi="Bookman Old Style"/>
            <w:b/>
            <w:caps/>
            <w:sz w:val="16"/>
          </w:rPr>
          <w:delText>SHALL</w:delText>
        </w:r>
        <w:r w:rsidRPr="001B54C3" w:rsidDel="004D2991">
          <w:delText xml:space="preserve"> be 2.</w:delText>
        </w:r>
      </w:del>
    </w:p>
    <w:p w14:paraId="5D53E397" w14:textId="49898156" w:rsidR="001E77B7" w:rsidRPr="001B54C3" w:rsidDel="004D2991" w:rsidRDefault="001E77B7" w:rsidP="00143B5C">
      <w:pPr>
        <w:numPr>
          <w:ilvl w:val="1"/>
          <w:numId w:val="449"/>
        </w:numPr>
        <w:spacing w:before="0" w:after="40" w:line="260" w:lineRule="exact"/>
        <w:rPr>
          <w:del w:id="1987" w:author="Michael Clifton" w:date="2018-10-11T12:18:00Z"/>
        </w:rPr>
      </w:pPr>
      <w:del w:id="1988" w:author="Michael Clifton" w:date="2018-10-11T12:18:00Z">
        <w:r w:rsidRPr="001B54C3" w:rsidDel="004D2991">
          <w:rPr>
            <w:rStyle w:val="keyword"/>
          </w:rPr>
          <w:delText>SHALL</w:delText>
        </w:r>
        <w:r w:rsidRPr="001B54C3" w:rsidDel="004D2991">
          <w:delText xml:space="preserve"> contain exactly one [1..1] </w:delText>
        </w:r>
        <w:r w:rsidRPr="001B54C3" w:rsidDel="004D2991">
          <w:rPr>
            <w:rStyle w:val="HyperlinkCourierBold"/>
          </w:rPr>
          <w:delText>Usual Occupation and Industry Organizer</w:delText>
        </w:r>
        <w:r w:rsidRPr="001B54C3" w:rsidDel="004D2991">
          <w:rPr>
            <w:rStyle w:val="XMLname0"/>
          </w:rPr>
          <w:delText xml:space="preserve"> (</w:delText>
        </w:r>
        <w:r w:rsidRPr="001B54C3" w:rsidDel="004D2991">
          <w:rPr>
            <w:color w:val="000000"/>
            <w:sz w:val="18"/>
            <w:szCs w:val="18"/>
          </w:rPr>
          <w:delText>1.3.6.1.4.1.19376.1.5.3.1.4.20.2</w:delText>
        </w:r>
        <w:r w:rsidRPr="001B54C3" w:rsidDel="004D2991">
          <w:rPr>
            <w:rStyle w:val="XMLname0"/>
          </w:rPr>
          <w:delText>)</w:delText>
        </w:r>
        <w:r w:rsidRPr="001B54C3" w:rsidDel="004D2991">
          <w:delText>.</w:delText>
        </w:r>
      </w:del>
    </w:p>
    <w:p w14:paraId="764F06BF" w14:textId="47A4000D" w:rsidR="001E77B7" w:rsidRPr="001B54C3" w:rsidDel="004D2991" w:rsidRDefault="001E77B7" w:rsidP="00143B5C">
      <w:pPr>
        <w:numPr>
          <w:ilvl w:val="0"/>
          <w:numId w:val="449"/>
        </w:numPr>
        <w:spacing w:before="0" w:after="40" w:line="260" w:lineRule="exact"/>
        <w:rPr>
          <w:del w:id="1989" w:author="Michael Clifton" w:date="2018-10-11T12:18:00Z"/>
        </w:rPr>
      </w:pPr>
      <w:del w:id="1990" w:author="Michael Clifton" w:date="2018-10-11T12:18:00Z">
        <w:r w:rsidRPr="001B54C3" w:rsidDel="004D2991">
          <w:rPr>
            <w:rFonts w:ascii="Bookman Old Style" w:hAnsi="Bookman Old Style"/>
            <w:b/>
            <w:caps/>
            <w:sz w:val="16"/>
          </w:rPr>
          <w:delText>MAY</w:delText>
        </w:r>
        <w:r w:rsidRPr="001B54C3" w:rsidDel="004D2991">
          <w:delText xml:space="preserve"> contain zero or one [0..1] </w:delText>
        </w:r>
        <w:r w:rsidRPr="001B54C3" w:rsidDel="004D2991">
          <w:rPr>
            <w:rFonts w:ascii="Courier New" w:hAnsi="Courier New" w:cs="TimesNewRomanPSMT"/>
            <w:b/>
            <w:bCs/>
            <w:sz w:val="20"/>
          </w:rPr>
          <w:delText>component</w:delText>
        </w:r>
        <w:r w:rsidRPr="001B54C3" w:rsidDel="004D2991">
          <w:delText>.</w:delText>
        </w:r>
      </w:del>
    </w:p>
    <w:p w14:paraId="50C2C6FF" w14:textId="1EA5E863" w:rsidR="001E77B7" w:rsidRPr="001B54C3" w:rsidDel="004D2991" w:rsidRDefault="001E77B7" w:rsidP="00143B5C">
      <w:pPr>
        <w:numPr>
          <w:ilvl w:val="1"/>
          <w:numId w:val="449"/>
        </w:numPr>
        <w:spacing w:before="0" w:after="40" w:line="260" w:lineRule="exact"/>
        <w:rPr>
          <w:del w:id="1991" w:author="Michael Clifton" w:date="2018-10-11T12:18:00Z"/>
        </w:rPr>
      </w:pPr>
      <w:del w:id="1992" w:author="Michael Clifton" w:date="2018-10-11T12:18:00Z">
        <w:r w:rsidRPr="001B54C3" w:rsidDel="004D2991">
          <w:delText xml:space="preserve">The component/@typeCode </w:delText>
        </w:r>
        <w:r w:rsidRPr="001B54C3" w:rsidDel="004D2991">
          <w:rPr>
            <w:rFonts w:ascii="Bookman Old Style" w:hAnsi="Bookman Old Style"/>
            <w:b/>
            <w:caps/>
            <w:sz w:val="16"/>
          </w:rPr>
          <w:delText>SHALL</w:delText>
        </w:r>
        <w:r w:rsidRPr="001B54C3" w:rsidDel="004D2991">
          <w:delText xml:space="preserve"> be “COMP”.</w:delText>
        </w:r>
      </w:del>
    </w:p>
    <w:p w14:paraId="5B58F6FB" w14:textId="3375512B" w:rsidR="001E77B7" w:rsidRPr="001B54C3" w:rsidDel="004D2991" w:rsidRDefault="001E77B7" w:rsidP="00143B5C">
      <w:pPr>
        <w:numPr>
          <w:ilvl w:val="1"/>
          <w:numId w:val="449"/>
        </w:numPr>
        <w:spacing w:before="0" w:after="40" w:line="260" w:lineRule="exact"/>
        <w:rPr>
          <w:del w:id="1993" w:author="Michael Clifton" w:date="2018-10-11T12:18:00Z"/>
        </w:rPr>
      </w:pPr>
      <w:del w:id="1994" w:author="Michael Clifton" w:date="2018-10-11T12:18:00Z">
        <w:r w:rsidRPr="001B54C3" w:rsidDel="004D2991">
          <w:delText xml:space="preserve">The sequenceNumber </w:delText>
        </w:r>
        <w:r w:rsidRPr="001B54C3" w:rsidDel="004D2991">
          <w:rPr>
            <w:rFonts w:ascii="Bookman Old Style" w:hAnsi="Bookman Old Style"/>
            <w:b/>
            <w:caps/>
            <w:sz w:val="16"/>
          </w:rPr>
          <w:delText>SHALL</w:delText>
        </w:r>
        <w:r w:rsidRPr="001B54C3" w:rsidDel="004D2991">
          <w:delText xml:space="preserve"> be 3.</w:delText>
        </w:r>
      </w:del>
    </w:p>
    <w:p w14:paraId="7F07ECEC" w14:textId="080364C7" w:rsidR="001E77B7" w:rsidRPr="001B54C3" w:rsidDel="004D2991" w:rsidRDefault="001E77B7" w:rsidP="00143B5C">
      <w:pPr>
        <w:numPr>
          <w:ilvl w:val="1"/>
          <w:numId w:val="449"/>
        </w:numPr>
        <w:spacing w:before="0" w:after="40" w:line="260" w:lineRule="exact"/>
        <w:rPr>
          <w:del w:id="1995" w:author="Michael Clifton" w:date="2018-10-11T12:18:00Z"/>
        </w:rPr>
      </w:pPr>
      <w:del w:id="1996" w:author="Michael Clifton" w:date="2018-10-11T12:18:00Z">
        <w:r w:rsidRPr="001B54C3" w:rsidDel="004D2991">
          <w:rPr>
            <w:rStyle w:val="keyword"/>
          </w:rPr>
          <w:delText>SHALL</w:delText>
        </w:r>
        <w:r w:rsidRPr="001B54C3" w:rsidDel="004D2991">
          <w:delText xml:space="preserve"> contain exactly one [1..1] </w:delText>
        </w:r>
        <w:r w:rsidRPr="001B54C3" w:rsidDel="004D2991">
          <w:rPr>
            <w:rStyle w:val="HyperlinkCourierBold"/>
          </w:rPr>
          <w:delText>History of Occupation and Industry Organizer</w:delText>
        </w:r>
        <w:r w:rsidRPr="001B54C3" w:rsidDel="004D2991">
          <w:rPr>
            <w:rStyle w:val="XMLname0"/>
          </w:rPr>
          <w:delText xml:space="preserve"> (</w:delText>
        </w:r>
        <w:r w:rsidRPr="001B54C3" w:rsidDel="004D2991">
          <w:rPr>
            <w:color w:val="000000"/>
            <w:sz w:val="18"/>
            <w:szCs w:val="18"/>
          </w:rPr>
          <w:delText>1.3.6.1.4.1.19376.1.5.3.1.4.20.3</w:delText>
        </w:r>
        <w:r w:rsidRPr="001B54C3" w:rsidDel="004D2991">
          <w:rPr>
            <w:rStyle w:val="XMLname0"/>
          </w:rPr>
          <w:delText>)</w:delText>
        </w:r>
        <w:r w:rsidRPr="001B54C3" w:rsidDel="004D2991">
          <w:delText>.</w:delText>
        </w:r>
      </w:del>
    </w:p>
    <w:p w14:paraId="4841E12D" w14:textId="053DE77C" w:rsidR="00285652" w:rsidRPr="00143B5C" w:rsidDel="004D2991" w:rsidRDefault="00285652">
      <w:pPr>
        <w:pStyle w:val="BodyText"/>
        <w:rPr>
          <w:del w:id="1997" w:author="Michael Clifton" w:date="2018-10-11T12:18:00Z"/>
        </w:rPr>
      </w:pPr>
    </w:p>
    <w:p w14:paraId="2268521E" w14:textId="5770B98E" w:rsidR="00BA356B" w:rsidRPr="001B54C3" w:rsidDel="004D2991" w:rsidRDefault="00BA356B" w:rsidP="00BA356B">
      <w:pPr>
        <w:pStyle w:val="EditorInstructions"/>
        <w:rPr>
          <w:del w:id="1998" w:author="Michael Clifton" w:date="2018-10-11T12:18:00Z"/>
          <w:color w:val="FF0000"/>
        </w:rPr>
      </w:pPr>
      <w:del w:id="1999" w:author="Michael Clifton" w:date="2018-10-11T12:18:00Z">
        <w:r w:rsidRPr="001B54C3" w:rsidDel="004D2991">
          <w:rPr>
            <w:color w:val="FF0000"/>
          </w:rPr>
          <w:delText>Replace the following section 6.3.4.61 Employment Status Organizer:</w:delText>
        </w:r>
      </w:del>
    </w:p>
    <w:p w14:paraId="362CEA0C" w14:textId="1A8B500F" w:rsidR="002908E4" w:rsidRPr="001B54C3" w:rsidDel="004D2991" w:rsidRDefault="002908E4" w:rsidP="002908E4">
      <w:pPr>
        <w:pStyle w:val="BodyText"/>
        <w:rPr>
          <w:del w:id="2000" w:author="Michael Clifton" w:date="2018-10-11T12:18:00Z"/>
        </w:rPr>
      </w:pPr>
    </w:p>
    <w:p w14:paraId="1437B323" w14:textId="6D8B1042" w:rsidR="002908E4" w:rsidRPr="00143B5C" w:rsidDel="004D2991" w:rsidRDefault="002908E4">
      <w:pPr>
        <w:pStyle w:val="BodyText"/>
        <w:rPr>
          <w:del w:id="2001" w:author="Michael Clifton" w:date="2018-10-11T12:18:00Z"/>
        </w:rPr>
      </w:pPr>
    </w:p>
    <w:p w14:paraId="37E00E19" w14:textId="24F4CD05" w:rsidR="002908E4" w:rsidRPr="001B54C3" w:rsidDel="004D2991" w:rsidRDefault="002908E4" w:rsidP="002908E4">
      <w:pPr>
        <w:pStyle w:val="Heading4"/>
        <w:rPr>
          <w:del w:id="2002" w:author="Michael Clifton" w:date="2018-10-11T12:18:00Z"/>
          <w:bCs/>
          <w:noProof w:val="0"/>
        </w:rPr>
      </w:pPr>
      <w:bookmarkStart w:id="2003" w:name="_Toc466555616"/>
      <w:del w:id="2004" w:author="Michael Clifton" w:date="2018-10-11T12:18:00Z">
        <w:r w:rsidRPr="001B54C3" w:rsidDel="004D2991">
          <w:rPr>
            <w:bCs/>
            <w:noProof w:val="0"/>
          </w:rPr>
          <w:lastRenderedPageBreak/>
          <w:delText>6.3.4</w:delText>
        </w:r>
        <w:r w:rsidR="00A01480" w:rsidRPr="001B54C3" w:rsidDel="004D2991">
          <w:rPr>
            <w:bCs/>
            <w:noProof w:val="0"/>
          </w:rPr>
          <w:delText>.</w:delText>
        </w:r>
        <w:r w:rsidRPr="001B54C3" w:rsidDel="004D2991">
          <w:rPr>
            <w:bCs/>
            <w:noProof w:val="0"/>
          </w:rPr>
          <w:delText>61 Employment Status Organizer</w:delText>
        </w:r>
        <w:bookmarkEnd w:id="2003"/>
      </w:del>
    </w:p>
    <w:p w14:paraId="24322CAA" w14:textId="4B4B2CD6" w:rsidR="00AB71C6" w:rsidDel="004D2991" w:rsidRDefault="00AB71C6" w:rsidP="00143B5C">
      <w:pPr>
        <w:pStyle w:val="BodyText"/>
        <w:rPr>
          <w:del w:id="2005" w:author="Michael Clifton" w:date="2018-10-11T12:18:00Z"/>
        </w:rPr>
      </w:pPr>
    </w:p>
    <w:p w14:paraId="29899A64" w14:textId="14936AED" w:rsidR="002D0630" w:rsidRPr="001B54C3" w:rsidDel="004D2991" w:rsidRDefault="002D0630" w:rsidP="002D0630">
      <w:pPr>
        <w:pStyle w:val="TableTitle"/>
        <w:rPr>
          <w:del w:id="2006" w:author="Michael Clifton" w:date="2018-10-11T12:18:00Z"/>
        </w:rPr>
      </w:pPr>
      <w:del w:id="2007" w:author="Michael Clifton" w:date="2018-10-11T12:18:00Z">
        <w:r w:rsidRPr="001B54C3" w:rsidDel="004D2991">
          <w:delText>Table 6.3.4.61-1: Employment Status Organizer Entry 1.3.6.1.4.1.19376.1.5.3.1.4.20.1</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357"/>
        <w:gridCol w:w="1262"/>
        <w:gridCol w:w="1965"/>
        <w:gridCol w:w="985"/>
        <w:gridCol w:w="3781"/>
      </w:tblGrid>
      <w:tr w:rsidR="00BA356B" w:rsidRPr="001B54C3" w:rsidDel="004D2991" w14:paraId="6312ECC4" w14:textId="10F3EA61" w:rsidTr="00A6092D">
        <w:trPr>
          <w:del w:id="2008" w:author="Michael Clifton" w:date="2018-10-11T12:18:00Z"/>
        </w:trPr>
        <w:tc>
          <w:tcPr>
            <w:tcW w:w="1400" w:type="pct"/>
            <w:gridSpan w:val="2"/>
            <w:shd w:val="clear" w:color="auto" w:fill="E6E6E6"/>
            <w:vAlign w:val="center"/>
          </w:tcPr>
          <w:p w14:paraId="72FA39DE" w14:textId="3AC4E08D" w:rsidR="00BA356B" w:rsidRPr="001B54C3" w:rsidDel="004D2991" w:rsidRDefault="00BA356B" w:rsidP="00A6092D">
            <w:pPr>
              <w:keepNext/>
              <w:spacing w:before="60" w:after="60"/>
              <w:jc w:val="center"/>
              <w:rPr>
                <w:del w:id="2009" w:author="Michael Clifton" w:date="2018-10-11T12:18:00Z"/>
                <w:rFonts w:ascii="Arial" w:hAnsi="Arial"/>
                <w:b/>
                <w:sz w:val="22"/>
              </w:rPr>
            </w:pPr>
            <w:del w:id="2010" w:author="Michael Clifton" w:date="2018-10-11T12:18:00Z">
              <w:r w:rsidRPr="001B54C3" w:rsidDel="004D2991">
                <w:rPr>
                  <w:rFonts w:ascii="Arial" w:hAnsi="Arial"/>
                  <w:b/>
                  <w:sz w:val="22"/>
                </w:rPr>
                <w:delText>Template Name</w:delText>
              </w:r>
            </w:del>
          </w:p>
        </w:tc>
        <w:tc>
          <w:tcPr>
            <w:tcW w:w="3600" w:type="pct"/>
            <w:gridSpan w:val="3"/>
            <w:vAlign w:val="center"/>
          </w:tcPr>
          <w:p w14:paraId="048AFCDA" w14:textId="20A5BA97" w:rsidR="00BA356B" w:rsidRPr="001B54C3" w:rsidDel="004D2991" w:rsidRDefault="00BA356B" w:rsidP="00A6092D">
            <w:pPr>
              <w:spacing w:before="40" w:after="40"/>
              <w:ind w:left="72" w:right="72"/>
              <w:rPr>
                <w:del w:id="2011" w:author="Michael Clifton" w:date="2018-10-11T12:18:00Z"/>
                <w:sz w:val="18"/>
              </w:rPr>
            </w:pPr>
            <w:del w:id="2012" w:author="Michael Clifton" w:date="2018-10-11T12:18:00Z">
              <w:r w:rsidRPr="001B54C3" w:rsidDel="004D2991">
                <w:rPr>
                  <w:sz w:val="18"/>
                </w:rPr>
                <w:delText>Employment Status Organizer</w:delText>
              </w:r>
            </w:del>
          </w:p>
        </w:tc>
      </w:tr>
      <w:tr w:rsidR="00BA356B" w:rsidRPr="001B54C3" w:rsidDel="004D2991" w14:paraId="64FEF6A3" w14:textId="02F00469" w:rsidTr="00A6092D">
        <w:trPr>
          <w:del w:id="2013" w:author="Michael Clifton" w:date="2018-10-11T12:18:00Z"/>
        </w:trPr>
        <w:tc>
          <w:tcPr>
            <w:tcW w:w="1400" w:type="pct"/>
            <w:gridSpan w:val="2"/>
            <w:shd w:val="clear" w:color="auto" w:fill="E6E6E6"/>
            <w:vAlign w:val="center"/>
          </w:tcPr>
          <w:p w14:paraId="68121688" w14:textId="7BA67CB4" w:rsidR="00BA356B" w:rsidRPr="001B54C3" w:rsidDel="004D2991" w:rsidRDefault="00BA356B" w:rsidP="00A6092D">
            <w:pPr>
              <w:spacing w:before="40" w:after="40"/>
              <w:ind w:left="72" w:right="72"/>
              <w:jc w:val="center"/>
              <w:rPr>
                <w:del w:id="2014" w:author="Michael Clifton" w:date="2018-10-11T12:18:00Z"/>
                <w:rFonts w:ascii="Arial" w:hAnsi="Arial"/>
                <w:b/>
                <w:sz w:val="20"/>
              </w:rPr>
            </w:pPr>
            <w:del w:id="2015" w:author="Michael Clifton" w:date="2018-10-11T12:18:00Z">
              <w:r w:rsidRPr="001B54C3" w:rsidDel="004D2991">
                <w:rPr>
                  <w:rFonts w:ascii="Arial" w:hAnsi="Arial"/>
                  <w:b/>
                  <w:sz w:val="20"/>
                </w:rPr>
                <w:delText xml:space="preserve">Template ID </w:delText>
              </w:r>
            </w:del>
          </w:p>
        </w:tc>
        <w:tc>
          <w:tcPr>
            <w:tcW w:w="3600" w:type="pct"/>
            <w:gridSpan w:val="3"/>
            <w:vAlign w:val="center"/>
          </w:tcPr>
          <w:p w14:paraId="18F75EDD" w14:textId="6C2FDAF6" w:rsidR="00BA356B" w:rsidRPr="001B54C3" w:rsidDel="004D2991" w:rsidRDefault="00BA356B" w:rsidP="00A6092D">
            <w:pPr>
              <w:spacing w:before="40" w:after="40"/>
              <w:ind w:left="72" w:right="72"/>
              <w:rPr>
                <w:del w:id="2016" w:author="Michael Clifton" w:date="2018-10-11T12:18:00Z"/>
                <w:rFonts w:ascii="Tahoma" w:hAnsi="Tahoma" w:cs="Tahoma"/>
                <w:sz w:val="16"/>
                <w:szCs w:val="16"/>
              </w:rPr>
            </w:pPr>
            <w:del w:id="2017" w:author="Michael Clifton" w:date="2018-10-11T12:18:00Z">
              <w:r w:rsidRPr="001B54C3" w:rsidDel="004D2991">
                <w:rPr>
                  <w:color w:val="000000"/>
                  <w:sz w:val="18"/>
                  <w:szCs w:val="18"/>
                </w:rPr>
                <w:delText>1.3.6.1.4.1.19376.1.5.3.1.4.20.1</w:delText>
              </w:r>
            </w:del>
          </w:p>
        </w:tc>
      </w:tr>
      <w:tr w:rsidR="00BA356B" w:rsidRPr="001B54C3" w:rsidDel="004D2991" w14:paraId="689F6B5C" w14:textId="30735148" w:rsidTr="00A6092D">
        <w:trPr>
          <w:del w:id="2018" w:author="Michael Clifton" w:date="2018-10-11T12:18:00Z"/>
        </w:trPr>
        <w:tc>
          <w:tcPr>
            <w:tcW w:w="1400" w:type="pct"/>
            <w:gridSpan w:val="2"/>
            <w:shd w:val="clear" w:color="auto" w:fill="E6E6E6"/>
            <w:vAlign w:val="center"/>
          </w:tcPr>
          <w:p w14:paraId="2448A774" w14:textId="28C7AE8B" w:rsidR="00BA356B" w:rsidRPr="001B54C3" w:rsidDel="004D2991" w:rsidRDefault="00BA356B" w:rsidP="00A6092D">
            <w:pPr>
              <w:spacing w:before="40" w:after="40"/>
              <w:ind w:left="72" w:right="72"/>
              <w:jc w:val="center"/>
              <w:rPr>
                <w:del w:id="2019" w:author="Michael Clifton" w:date="2018-10-11T12:18:00Z"/>
                <w:rFonts w:ascii="Arial" w:hAnsi="Arial"/>
                <w:b/>
                <w:sz w:val="20"/>
              </w:rPr>
            </w:pPr>
            <w:del w:id="2020" w:author="Michael Clifton" w:date="2018-10-11T12:18:00Z">
              <w:r w:rsidRPr="001B54C3" w:rsidDel="004D2991">
                <w:rPr>
                  <w:rFonts w:ascii="Arial" w:hAnsi="Arial"/>
                  <w:b/>
                  <w:sz w:val="20"/>
                </w:rPr>
                <w:delText xml:space="preserve">Parent Template </w:delText>
              </w:r>
            </w:del>
          </w:p>
        </w:tc>
        <w:tc>
          <w:tcPr>
            <w:tcW w:w="3600" w:type="pct"/>
            <w:gridSpan w:val="3"/>
            <w:vAlign w:val="center"/>
          </w:tcPr>
          <w:p w14:paraId="124CD79F" w14:textId="0F7FD607" w:rsidR="00BA356B" w:rsidRPr="001B54C3" w:rsidDel="004D2991" w:rsidRDefault="00BA356B" w:rsidP="00A6092D">
            <w:pPr>
              <w:spacing w:before="40" w:after="40"/>
              <w:ind w:left="72" w:right="72"/>
              <w:rPr>
                <w:del w:id="2021" w:author="Michael Clifton" w:date="2018-10-11T12:18:00Z"/>
                <w:rFonts w:ascii="Tahoma" w:hAnsi="Tahoma" w:cs="Tahoma"/>
                <w:sz w:val="16"/>
                <w:szCs w:val="16"/>
              </w:rPr>
            </w:pPr>
          </w:p>
          <w:p w14:paraId="28F8B75E" w14:textId="3642819E" w:rsidR="00BA356B" w:rsidRPr="001B54C3" w:rsidDel="004D2991" w:rsidRDefault="00BA356B" w:rsidP="00A6092D">
            <w:pPr>
              <w:spacing w:before="40" w:after="40"/>
              <w:ind w:right="72"/>
              <w:rPr>
                <w:del w:id="2022" w:author="Michael Clifton" w:date="2018-10-11T12:18:00Z"/>
                <w:sz w:val="18"/>
              </w:rPr>
            </w:pPr>
          </w:p>
        </w:tc>
      </w:tr>
      <w:tr w:rsidR="00BA356B" w:rsidRPr="001B54C3" w:rsidDel="004D2991" w14:paraId="07E48B8F" w14:textId="07326E27" w:rsidTr="00A6092D">
        <w:trPr>
          <w:del w:id="2023" w:author="Michael Clifton" w:date="2018-10-11T12:18:00Z"/>
        </w:trPr>
        <w:tc>
          <w:tcPr>
            <w:tcW w:w="1400" w:type="pct"/>
            <w:gridSpan w:val="2"/>
            <w:shd w:val="clear" w:color="auto" w:fill="E6E6E6"/>
            <w:vAlign w:val="center"/>
          </w:tcPr>
          <w:p w14:paraId="46E69CEF" w14:textId="105BA36F" w:rsidR="00BA356B" w:rsidRPr="001B54C3" w:rsidDel="004D2991" w:rsidRDefault="00BA356B" w:rsidP="00A6092D">
            <w:pPr>
              <w:spacing w:before="40" w:after="40"/>
              <w:ind w:left="72" w:right="72"/>
              <w:jc w:val="center"/>
              <w:rPr>
                <w:del w:id="2024" w:author="Michael Clifton" w:date="2018-10-11T12:18:00Z"/>
                <w:rFonts w:ascii="Arial" w:hAnsi="Arial"/>
                <w:b/>
                <w:sz w:val="20"/>
              </w:rPr>
            </w:pPr>
            <w:del w:id="2025" w:author="Michael Clifton" w:date="2018-10-11T12:18:00Z">
              <w:r w:rsidRPr="001B54C3" w:rsidDel="004D2991">
                <w:rPr>
                  <w:rFonts w:ascii="Arial" w:hAnsi="Arial"/>
                  <w:b/>
                  <w:sz w:val="20"/>
                </w:rPr>
                <w:delText xml:space="preserve">General Description </w:delText>
              </w:r>
            </w:del>
          </w:p>
        </w:tc>
        <w:tc>
          <w:tcPr>
            <w:tcW w:w="3600" w:type="pct"/>
            <w:gridSpan w:val="3"/>
            <w:vAlign w:val="center"/>
          </w:tcPr>
          <w:p w14:paraId="181F67F9" w14:textId="6D08D724" w:rsidR="00BA356B" w:rsidRPr="001B54C3" w:rsidDel="004D2991" w:rsidRDefault="00BA356B" w:rsidP="00A6092D">
            <w:pPr>
              <w:spacing w:before="40" w:after="40"/>
              <w:ind w:left="72" w:right="72"/>
              <w:rPr>
                <w:del w:id="2026" w:author="Michael Clifton" w:date="2018-10-11T12:18:00Z"/>
                <w:rFonts w:ascii="Tahoma" w:hAnsi="Tahoma" w:cs="Tahoma"/>
                <w:sz w:val="16"/>
                <w:szCs w:val="16"/>
              </w:rPr>
            </w:pPr>
            <w:del w:id="2027" w:author="Michael Clifton" w:date="2018-10-11T12:18:00Z">
              <w:r w:rsidRPr="001B54C3" w:rsidDel="004D2991">
                <w:rPr>
                  <w:sz w:val="18"/>
                </w:rPr>
                <w:delText>This organizer holds information about a person’s employment status over time. It may hold current as well as prior employment status entries.</w:delText>
              </w:r>
            </w:del>
          </w:p>
        </w:tc>
      </w:tr>
      <w:tr w:rsidR="00BA356B" w:rsidRPr="001B54C3" w:rsidDel="004D2991" w14:paraId="0B580288" w14:textId="24EBA2C9" w:rsidTr="00A6092D">
        <w:trPr>
          <w:del w:id="2028" w:author="Michael Clifton" w:date="2018-10-11T12:18:00Z"/>
        </w:trPr>
        <w:tc>
          <w:tcPr>
            <w:tcW w:w="725" w:type="pct"/>
            <w:shd w:val="clear" w:color="auto" w:fill="E6E6E6"/>
            <w:vAlign w:val="center"/>
          </w:tcPr>
          <w:p w14:paraId="65CAA717" w14:textId="245B33BD" w:rsidR="00BA356B" w:rsidRPr="001B54C3" w:rsidDel="004D2991" w:rsidRDefault="00BA356B" w:rsidP="00A6092D">
            <w:pPr>
              <w:spacing w:before="40" w:after="40"/>
              <w:ind w:left="72" w:right="72"/>
              <w:jc w:val="center"/>
              <w:rPr>
                <w:del w:id="2029" w:author="Michael Clifton" w:date="2018-10-11T12:18:00Z"/>
                <w:rFonts w:ascii="Arial" w:hAnsi="Arial"/>
                <w:b/>
                <w:sz w:val="20"/>
              </w:rPr>
            </w:pPr>
            <w:del w:id="2030" w:author="Michael Clifton" w:date="2018-10-11T12:18:00Z">
              <w:r w:rsidRPr="001B54C3" w:rsidDel="004D2991">
                <w:rPr>
                  <w:rFonts w:ascii="Arial" w:hAnsi="Arial"/>
                  <w:b/>
                  <w:sz w:val="20"/>
                </w:rPr>
                <w:delText>Class/Mood</w:delText>
              </w:r>
            </w:del>
          </w:p>
        </w:tc>
        <w:tc>
          <w:tcPr>
            <w:tcW w:w="1726" w:type="pct"/>
            <w:gridSpan w:val="2"/>
            <w:shd w:val="clear" w:color="auto" w:fill="E6E6E6"/>
            <w:vAlign w:val="center"/>
          </w:tcPr>
          <w:p w14:paraId="2A791BC3" w14:textId="7E6CBA62" w:rsidR="00BA356B" w:rsidRPr="001B54C3" w:rsidDel="004D2991" w:rsidRDefault="00BA356B" w:rsidP="00A6092D">
            <w:pPr>
              <w:spacing w:before="40" w:after="40"/>
              <w:ind w:left="72" w:right="72"/>
              <w:jc w:val="center"/>
              <w:rPr>
                <w:del w:id="2031" w:author="Michael Clifton" w:date="2018-10-11T12:18:00Z"/>
                <w:rFonts w:ascii="Arial" w:hAnsi="Arial"/>
                <w:b/>
                <w:sz w:val="20"/>
              </w:rPr>
            </w:pPr>
            <w:del w:id="2032" w:author="Michael Clifton" w:date="2018-10-11T12:18:00Z">
              <w:r w:rsidRPr="001B54C3" w:rsidDel="004D2991">
                <w:rPr>
                  <w:rFonts w:ascii="Arial" w:hAnsi="Arial"/>
                  <w:b/>
                  <w:sz w:val="20"/>
                </w:rPr>
                <w:delText xml:space="preserve">Code </w:delText>
              </w:r>
            </w:del>
          </w:p>
        </w:tc>
        <w:tc>
          <w:tcPr>
            <w:tcW w:w="527" w:type="pct"/>
            <w:shd w:val="clear" w:color="auto" w:fill="E6E6E6"/>
            <w:vAlign w:val="center"/>
          </w:tcPr>
          <w:p w14:paraId="032ACBBB" w14:textId="5C2CACE1" w:rsidR="00BA356B" w:rsidRPr="001B54C3" w:rsidDel="004D2991" w:rsidRDefault="00BA356B" w:rsidP="00A6092D">
            <w:pPr>
              <w:spacing w:before="40" w:after="40"/>
              <w:ind w:left="72" w:right="72"/>
              <w:jc w:val="center"/>
              <w:rPr>
                <w:del w:id="2033" w:author="Michael Clifton" w:date="2018-10-11T12:18:00Z"/>
                <w:rFonts w:ascii="Arial" w:hAnsi="Arial"/>
                <w:b/>
                <w:sz w:val="20"/>
              </w:rPr>
            </w:pPr>
            <w:del w:id="2034" w:author="Michael Clifton" w:date="2018-10-11T12:18:00Z">
              <w:r w:rsidRPr="001B54C3" w:rsidDel="004D2991">
                <w:rPr>
                  <w:rFonts w:ascii="Arial" w:hAnsi="Arial"/>
                  <w:b/>
                  <w:sz w:val="20"/>
                </w:rPr>
                <w:delText>Data Type</w:delText>
              </w:r>
            </w:del>
          </w:p>
        </w:tc>
        <w:tc>
          <w:tcPr>
            <w:tcW w:w="2022" w:type="pct"/>
            <w:shd w:val="clear" w:color="auto" w:fill="E6E6E6"/>
            <w:vAlign w:val="center"/>
          </w:tcPr>
          <w:p w14:paraId="1BD667C7" w14:textId="13970D73" w:rsidR="00BA356B" w:rsidRPr="001B54C3" w:rsidDel="004D2991" w:rsidRDefault="00BA356B" w:rsidP="00A6092D">
            <w:pPr>
              <w:spacing w:before="40" w:after="40"/>
              <w:ind w:left="72" w:right="72"/>
              <w:jc w:val="center"/>
              <w:rPr>
                <w:del w:id="2035" w:author="Michael Clifton" w:date="2018-10-11T12:18:00Z"/>
                <w:rFonts w:ascii="Arial" w:hAnsi="Arial"/>
                <w:b/>
                <w:sz w:val="20"/>
              </w:rPr>
            </w:pPr>
            <w:del w:id="2036" w:author="Michael Clifton" w:date="2018-10-11T12:18:00Z">
              <w:r w:rsidRPr="001B54C3" w:rsidDel="004D2991">
                <w:rPr>
                  <w:rFonts w:ascii="Arial" w:hAnsi="Arial"/>
                  <w:b/>
                  <w:sz w:val="20"/>
                </w:rPr>
                <w:delText xml:space="preserve">Value </w:delText>
              </w:r>
            </w:del>
          </w:p>
        </w:tc>
      </w:tr>
      <w:tr w:rsidR="00BA356B" w:rsidRPr="001B54C3" w:rsidDel="004D2991" w14:paraId="3F1045F8" w14:textId="7E94FE4B" w:rsidTr="00A6092D">
        <w:trPr>
          <w:del w:id="2037" w:author="Michael Clifton" w:date="2018-10-11T12:18:00Z"/>
        </w:trPr>
        <w:tc>
          <w:tcPr>
            <w:tcW w:w="725" w:type="pct"/>
            <w:vAlign w:val="center"/>
          </w:tcPr>
          <w:p w14:paraId="4A65DF97" w14:textId="297E72E4" w:rsidR="00BA356B" w:rsidRPr="001B54C3" w:rsidDel="004D2991" w:rsidRDefault="00BA356B" w:rsidP="00A6092D">
            <w:pPr>
              <w:spacing w:before="40" w:after="40"/>
              <w:ind w:left="72" w:right="72"/>
              <w:rPr>
                <w:del w:id="2038" w:author="Michael Clifton" w:date="2018-10-11T12:18:00Z"/>
                <w:sz w:val="18"/>
              </w:rPr>
            </w:pPr>
            <w:del w:id="2039" w:author="Michael Clifton" w:date="2018-10-11T12:18:00Z">
              <w:r w:rsidRPr="001B54C3" w:rsidDel="004D2991">
                <w:rPr>
                  <w:sz w:val="18"/>
                </w:rPr>
                <w:delText>ClassCode=</w:delText>
              </w:r>
            </w:del>
          </w:p>
          <w:p w14:paraId="413F88EF" w14:textId="722D68D3" w:rsidR="00BA356B" w:rsidRPr="001B54C3" w:rsidDel="004D2991" w:rsidRDefault="00BA356B" w:rsidP="00A6092D">
            <w:pPr>
              <w:spacing w:before="40" w:after="40"/>
              <w:ind w:left="72" w:right="72"/>
              <w:rPr>
                <w:del w:id="2040" w:author="Michael Clifton" w:date="2018-10-11T12:18:00Z"/>
                <w:sz w:val="18"/>
              </w:rPr>
            </w:pPr>
            <w:del w:id="2041" w:author="Michael Clifton" w:date="2018-10-11T12:18:00Z">
              <w:r w:rsidRPr="001B54C3" w:rsidDel="004D2991">
                <w:rPr>
                  <w:sz w:val="18"/>
                </w:rPr>
                <w:delText>“CLUSTER”</w:delText>
              </w:r>
            </w:del>
          </w:p>
          <w:p w14:paraId="3D7513F0" w14:textId="5C6B3B22" w:rsidR="00BA356B" w:rsidRPr="001B54C3" w:rsidDel="004D2991" w:rsidRDefault="00BA356B" w:rsidP="00A6092D">
            <w:pPr>
              <w:spacing w:before="40" w:after="40"/>
              <w:ind w:left="72" w:right="72"/>
              <w:rPr>
                <w:del w:id="2042" w:author="Michael Clifton" w:date="2018-10-11T12:18:00Z"/>
                <w:sz w:val="18"/>
              </w:rPr>
            </w:pPr>
            <w:del w:id="2043" w:author="Michael Clifton" w:date="2018-10-11T12:18:00Z">
              <w:r w:rsidRPr="001B54C3" w:rsidDel="004D2991">
                <w:rPr>
                  <w:sz w:val="18"/>
                </w:rPr>
                <w:delText>MoodCode=</w:delText>
              </w:r>
            </w:del>
          </w:p>
          <w:p w14:paraId="4F8AB33B" w14:textId="5C30F05B" w:rsidR="00BA356B" w:rsidRPr="001B54C3" w:rsidDel="004D2991" w:rsidRDefault="00BA356B" w:rsidP="00A6092D">
            <w:pPr>
              <w:spacing w:before="40" w:after="40"/>
              <w:ind w:left="72" w:right="72"/>
              <w:rPr>
                <w:del w:id="2044" w:author="Michael Clifton" w:date="2018-10-11T12:18:00Z"/>
                <w:sz w:val="18"/>
              </w:rPr>
            </w:pPr>
            <w:del w:id="2045" w:author="Michael Clifton" w:date="2018-10-11T12:18:00Z">
              <w:r w:rsidRPr="001B54C3" w:rsidDel="004D2991">
                <w:rPr>
                  <w:sz w:val="18"/>
                </w:rPr>
                <w:delText>“EVN”</w:delText>
              </w:r>
            </w:del>
          </w:p>
        </w:tc>
        <w:tc>
          <w:tcPr>
            <w:tcW w:w="1726" w:type="pct"/>
            <w:gridSpan w:val="2"/>
            <w:vAlign w:val="center"/>
          </w:tcPr>
          <w:p w14:paraId="170ABE7F" w14:textId="7961FC3A" w:rsidR="00BA356B" w:rsidRPr="001B54C3" w:rsidDel="004D2991" w:rsidRDefault="00BA356B" w:rsidP="00A6092D">
            <w:pPr>
              <w:spacing w:before="40" w:after="40"/>
              <w:ind w:left="72" w:right="72"/>
              <w:rPr>
                <w:del w:id="2046" w:author="Michael Clifton" w:date="2018-10-11T12:18:00Z"/>
                <w:sz w:val="18"/>
              </w:rPr>
            </w:pPr>
            <w:del w:id="2047" w:author="Michael Clifton" w:date="2018-10-11T12:18:00Z">
              <w:r w:rsidRPr="001B54C3" w:rsidDel="004D2991">
                <w:rPr>
                  <w:sz w:val="18"/>
                </w:rPr>
                <w:delText>Code = 74165-2</w:delText>
              </w:r>
            </w:del>
          </w:p>
          <w:p w14:paraId="123ABC5F" w14:textId="52DA9C85" w:rsidR="00BA356B" w:rsidRPr="001B54C3" w:rsidDel="004D2991" w:rsidRDefault="00BA356B" w:rsidP="00A6092D">
            <w:pPr>
              <w:spacing w:before="40" w:after="40"/>
              <w:ind w:left="72" w:right="72"/>
              <w:rPr>
                <w:del w:id="2048" w:author="Michael Clifton" w:date="2018-10-11T12:18:00Z"/>
                <w:sz w:val="18"/>
              </w:rPr>
            </w:pPr>
            <w:del w:id="2049" w:author="Michael Clifton" w:date="2018-10-11T12:18:00Z">
              <w:r w:rsidRPr="001B54C3" w:rsidDel="004D2991">
                <w:rPr>
                  <w:sz w:val="18"/>
                </w:rPr>
                <w:delText>Display Name = History of Employment Status</w:delText>
              </w:r>
            </w:del>
          </w:p>
          <w:p w14:paraId="72593EC2" w14:textId="29E39B0F" w:rsidR="00BA356B" w:rsidRPr="001B54C3" w:rsidDel="004D2991" w:rsidRDefault="00BA356B" w:rsidP="00A6092D">
            <w:pPr>
              <w:spacing w:before="40" w:after="40"/>
              <w:ind w:left="72" w:right="72"/>
              <w:rPr>
                <w:del w:id="2050" w:author="Michael Clifton" w:date="2018-10-11T12:18:00Z"/>
                <w:sz w:val="18"/>
              </w:rPr>
            </w:pPr>
            <w:del w:id="2051" w:author="Michael Clifton" w:date="2018-10-11T12:18:00Z">
              <w:r w:rsidRPr="001B54C3" w:rsidDel="004D2991">
                <w:rPr>
                  <w:sz w:val="18"/>
                </w:rPr>
                <w:delText>CodeSystem = 2.16.840.1.113883.6.1</w:delText>
              </w:r>
            </w:del>
          </w:p>
          <w:p w14:paraId="64C985CC" w14:textId="3D9925A3" w:rsidR="00BA356B" w:rsidRPr="001B54C3" w:rsidDel="004D2991" w:rsidRDefault="00BA356B" w:rsidP="00A6092D">
            <w:pPr>
              <w:spacing w:before="40" w:after="40"/>
              <w:ind w:left="72" w:right="72"/>
              <w:rPr>
                <w:del w:id="2052" w:author="Michael Clifton" w:date="2018-10-11T12:18:00Z"/>
                <w:sz w:val="18"/>
              </w:rPr>
            </w:pPr>
            <w:del w:id="2053" w:author="Michael Clifton" w:date="2018-10-11T12:18:00Z">
              <w:r w:rsidRPr="001B54C3" w:rsidDel="004D2991">
                <w:rPr>
                  <w:sz w:val="18"/>
                </w:rPr>
                <w:delText>CodeSystemName=LOINC</w:delText>
              </w:r>
            </w:del>
          </w:p>
          <w:p w14:paraId="221EBD8D" w14:textId="3745A4CC" w:rsidR="00BA356B" w:rsidRPr="001B54C3" w:rsidDel="004D2991" w:rsidRDefault="00BA356B" w:rsidP="00A6092D">
            <w:pPr>
              <w:spacing w:before="40" w:after="40"/>
              <w:ind w:left="72" w:right="72"/>
              <w:rPr>
                <w:del w:id="2054" w:author="Michael Clifton" w:date="2018-10-11T12:18:00Z"/>
                <w:sz w:val="18"/>
              </w:rPr>
            </w:pPr>
          </w:p>
        </w:tc>
        <w:tc>
          <w:tcPr>
            <w:tcW w:w="527" w:type="pct"/>
            <w:vAlign w:val="center"/>
          </w:tcPr>
          <w:p w14:paraId="105A86EB" w14:textId="183617F8" w:rsidR="00BA356B" w:rsidRPr="001B54C3" w:rsidDel="004D2991" w:rsidRDefault="00BA356B" w:rsidP="00A6092D">
            <w:pPr>
              <w:spacing w:before="40" w:after="40"/>
              <w:ind w:left="72" w:right="72"/>
              <w:rPr>
                <w:del w:id="2055" w:author="Michael Clifton" w:date="2018-10-11T12:18:00Z"/>
                <w:sz w:val="18"/>
              </w:rPr>
            </w:pPr>
            <w:del w:id="2056" w:author="Michael Clifton" w:date="2018-10-11T12:18:00Z">
              <w:r w:rsidRPr="001B54C3" w:rsidDel="004D2991">
                <w:rPr>
                  <w:sz w:val="18"/>
                </w:rPr>
                <w:delText>Organizer</w:delText>
              </w:r>
            </w:del>
          </w:p>
        </w:tc>
        <w:tc>
          <w:tcPr>
            <w:tcW w:w="2022" w:type="pct"/>
            <w:vAlign w:val="center"/>
          </w:tcPr>
          <w:p w14:paraId="7BF69DCA" w14:textId="6E423FC3" w:rsidR="00BA356B" w:rsidRPr="001B54C3" w:rsidDel="004D2991" w:rsidRDefault="00BA356B" w:rsidP="00A6092D">
            <w:pPr>
              <w:spacing w:before="40" w:after="40"/>
              <w:ind w:left="72" w:right="72"/>
              <w:rPr>
                <w:del w:id="2057" w:author="Michael Clifton" w:date="2018-10-11T12:18:00Z"/>
                <w:sz w:val="18"/>
              </w:rPr>
            </w:pPr>
          </w:p>
        </w:tc>
      </w:tr>
    </w:tbl>
    <w:p w14:paraId="6E591109" w14:textId="34EC7729" w:rsidR="002D0630" w:rsidRPr="001B54C3" w:rsidDel="004D2991" w:rsidRDefault="002D0630" w:rsidP="00143B5C">
      <w:pPr>
        <w:pStyle w:val="BlockText"/>
        <w:ind w:left="0"/>
        <w:rPr>
          <w:del w:id="2058" w:author="Michael Clifton" w:date="2018-10-11T12:18:00Z"/>
          <w:rFonts w:eastAsia="SimSun"/>
          <w:lang w:eastAsia="zh-CN"/>
        </w:rPr>
      </w:pPr>
    </w:p>
    <w:p w14:paraId="69EF6D38" w14:textId="19AEE8F7" w:rsidR="00BA356B" w:rsidRPr="001B54C3" w:rsidDel="004D2991" w:rsidRDefault="00BA356B" w:rsidP="00BA356B">
      <w:pPr>
        <w:keepNext/>
        <w:spacing w:before="40" w:after="120"/>
        <w:ind w:left="720"/>
        <w:rPr>
          <w:del w:id="2059" w:author="Michael Clifton" w:date="2018-10-11T12:18:00Z"/>
          <w:rFonts w:ascii="Courier New" w:eastAsia="SimSun" w:hAnsi="Courier New" w:cs="Courier New"/>
          <w:sz w:val="20"/>
          <w:lang w:eastAsia="zh-CN"/>
        </w:rPr>
      </w:pPr>
      <w:del w:id="2060" w:author="Michael Clifton" w:date="2018-10-11T12:18:00Z">
        <w:r w:rsidRPr="001B54C3" w:rsidDel="004D2991">
          <w:rPr>
            <w:rFonts w:ascii="Courier New" w:eastAsia="SimSun" w:hAnsi="Courier New" w:cs="Courier New"/>
            <w:sz w:val="20"/>
            <w:lang w:eastAsia="zh-CN"/>
          </w:rPr>
          <w:delText xml:space="preserve">[organizer: templateId </w:delText>
        </w:r>
        <w:r w:rsidRPr="001B54C3" w:rsidDel="004D2991">
          <w:rPr>
            <w:color w:val="000000"/>
            <w:sz w:val="18"/>
            <w:szCs w:val="18"/>
          </w:rPr>
          <w:delText>1.3.6.1.4.1.19376.1.5.3.1.4.20.1</w:delText>
        </w:r>
        <w:r w:rsidRPr="001B54C3" w:rsidDel="004D2991">
          <w:rPr>
            <w:rFonts w:eastAsia="SimSun"/>
            <w:color w:val="000000"/>
            <w:sz w:val="18"/>
            <w:szCs w:val="18"/>
          </w:rPr>
          <w:delText xml:space="preserve"> </w:delText>
        </w:r>
        <w:r w:rsidRPr="001B54C3" w:rsidDel="004D2991">
          <w:rPr>
            <w:rFonts w:ascii="Courier New" w:eastAsia="SimSun" w:hAnsi="Courier New" w:cs="Courier New"/>
            <w:sz w:val="20"/>
            <w:lang w:eastAsia="zh-CN"/>
          </w:rPr>
          <w:delText>(open)]</w:delText>
        </w:r>
      </w:del>
    </w:p>
    <w:p w14:paraId="213DED5D" w14:textId="608F33F7" w:rsidR="00BA356B" w:rsidRPr="001B54C3" w:rsidDel="004D2991" w:rsidRDefault="00BA356B" w:rsidP="00BA356B">
      <w:pPr>
        <w:ind w:left="720"/>
        <w:rPr>
          <w:del w:id="2061" w:author="Michael Clifton" w:date="2018-10-11T12:18:00Z"/>
        </w:rPr>
      </w:pPr>
      <w:del w:id="2062" w:author="Michael Clifton" w:date="2018-10-11T12:18:00Z">
        <w:r w:rsidRPr="001B54C3" w:rsidDel="004D2991">
          <w:delText>An Employment Status Organizer holds clinical statements about the subject’s employment status over time</w:delText>
        </w:r>
        <w:r w:rsidR="001B54C3" w:rsidDel="004D2991">
          <w:delText xml:space="preserve">. </w:delText>
        </w:r>
      </w:del>
    </w:p>
    <w:p w14:paraId="5FC7D177" w14:textId="70C97F51" w:rsidR="00BA356B" w:rsidRPr="001B54C3" w:rsidDel="004D2991" w:rsidRDefault="00BA356B" w:rsidP="00BA356B">
      <w:pPr>
        <w:rPr>
          <w:del w:id="2063" w:author="Michael Clifton" w:date="2018-10-11T12:18:00Z"/>
        </w:rPr>
      </w:pPr>
    </w:p>
    <w:p w14:paraId="0FBBA36A" w14:textId="67649B14" w:rsidR="00BA356B" w:rsidRPr="001B54C3" w:rsidDel="004D2991" w:rsidRDefault="00BA356B" w:rsidP="00BA356B">
      <w:pPr>
        <w:numPr>
          <w:ilvl w:val="0"/>
          <w:numId w:val="445"/>
        </w:numPr>
        <w:spacing w:before="0" w:after="40" w:line="260" w:lineRule="exact"/>
        <w:rPr>
          <w:del w:id="2064" w:author="Michael Clifton" w:date="2018-10-11T12:18:00Z"/>
        </w:rPr>
      </w:pPr>
      <w:del w:id="2065"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@classCode</w:delText>
        </w:r>
        <w:r w:rsidRPr="001B54C3" w:rsidDel="004D2991">
          <w:delText>=</w:delText>
        </w:r>
        <w:r w:rsidRPr="001B54C3" w:rsidDel="004D2991">
          <w:rPr>
            <w:rFonts w:ascii="Courier New" w:hAnsi="Courier New" w:cs="TimesNewRomanPSMT"/>
            <w:sz w:val="20"/>
          </w:rPr>
          <w:delText>"CLUSTER"</w:delText>
        </w:r>
        <w:r w:rsidRPr="001B54C3" w:rsidDel="004D2991">
          <w:delText xml:space="preserve"> CLUSTER (CodeSystem: 2.16.840.1.113883.5.6 HL7ActClass).</w:delText>
        </w:r>
      </w:del>
    </w:p>
    <w:p w14:paraId="2C78E38A" w14:textId="3766AF70" w:rsidR="00BA356B" w:rsidRPr="001B54C3" w:rsidDel="004D2991" w:rsidRDefault="00BA356B" w:rsidP="00BA356B">
      <w:pPr>
        <w:numPr>
          <w:ilvl w:val="0"/>
          <w:numId w:val="445"/>
        </w:numPr>
        <w:spacing w:before="0" w:after="40" w:line="260" w:lineRule="exact"/>
        <w:rPr>
          <w:del w:id="2066" w:author="Michael Clifton" w:date="2018-10-11T12:18:00Z"/>
        </w:rPr>
      </w:pPr>
      <w:del w:id="2067"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@moodCode</w:delText>
        </w:r>
        <w:r w:rsidRPr="001B54C3" w:rsidDel="004D2991">
          <w:delText>=</w:delText>
        </w:r>
        <w:r w:rsidRPr="001B54C3" w:rsidDel="004D2991">
          <w:rPr>
            <w:rFonts w:ascii="Courier New" w:hAnsi="Courier New" w:cs="TimesNewRomanPSMT"/>
            <w:sz w:val="20"/>
          </w:rPr>
          <w:delText>"EVN"</w:delText>
        </w:r>
        <w:r w:rsidRPr="001B54C3" w:rsidDel="004D2991">
          <w:delText xml:space="preserve"> Event (CodeSystem: </w:delText>
        </w:r>
        <w:r w:rsidRPr="001B54C3" w:rsidDel="004D2991">
          <w:rPr>
            <w:rFonts w:ascii="Courier New" w:hAnsi="Courier New" w:cs="TimesNewRomanPSMT"/>
            <w:sz w:val="20"/>
          </w:rPr>
          <w:delText>ActMood 2.16.840.1.113883.5.1001</w:delText>
        </w:r>
        <w:r w:rsidRPr="001B54C3" w:rsidDel="004D2991">
          <w:delText>).</w:delText>
        </w:r>
      </w:del>
    </w:p>
    <w:p w14:paraId="34BDEA4B" w14:textId="64EE35B5" w:rsidR="00BA356B" w:rsidRPr="001B54C3" w:rsidDel="004D2991" w:rsidRDefault="00BA356B" w:rsidP="00BA356B">
      <w:pPr>
        <w:numPr>
          <w:ilvl w:val="0"/>
          <w:numId w:val="445"/>
        </w:numPr>
        <w:spacing w:before="0" w:after="40" w:line="260" w:lineRule="exact"/>
        <w:rPr>
          <w:del w:id="2068" w:author="Michael Clifton" w:date="2018-10-11T12:18:00Z"/>
        </w:rPr>
      </w:pPr>
      <w:del w:id="2069"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templateId</w:delText>
        </w:r>
        <w:r w:rsidRPr="001B54C3" w:rsidDel="004D2991">
          <w:delText xml:space="preserve"> such that it</w:delText>
        </w:r>
      </w:del>
    </w:p>
    <w:p w14:paraId="74D20BD2" w14:textId="0B58BA8A" w:rsidR="00BA356B" w:rsidRPr="001B54C3" w:rsidDel="004D2991" w:rsidRDefault="00BA356B" w:rsidP="00BA356B">
      <w:pPr>
        <w:numPr>
          <w:ilvl w:val="1"/>
          <w:numId w:val="445"/>
        </w:numPr>
        <w:spacing w:before="0" w:after="40" w:line="260" w:lineRule="exact"/>
        <w:rPr>
          <w:del w:id="2070" w:author="Michael Clifton" w:date="2018-10-11T12:18:00Z"/>
        </w:rPr>
      </w:pPr>
      <w:del w:id="2071"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@root</w:delText>
        </w:r>
        <w:r w:rsidRPr="001B54C3" w:rsidDel="004D2991">
          <w:delText>=</w:delText>
        </w:r>
        <w:r w:rsidRPr="001B54C3" w:rsidDel="004D2991">
          <w:rPr>
            <w:rFonts w:ascii="Courier New" w:hAnsi="Courier New" w:cs="TimesNewRomanPSMT"/>
            <w:sz w:val="20"/>
          </w:rPr>
          <w:delText>"</w:delText>
        </w:r>
        <w:r w:rsidRPr="001B54C3" w:rsidDel="004D2991">
          <w:rPr>
            <w:color w:val="000000"/>
            <w:sz w:val="18"/>
            <w:szCs w:val="18"/>
          </w:rPr>
          <w:delText>1.3.6.1.4.1.19376.1.5.3.1.4.20.1</w:delText>
        </w:r>
        <w:r w:rsidRPr="001B54C3" w:rsidDel="004D2991">
          <w:rPr>
            <w:rFonts w:ascii="Courier New" w:hAnsi="Courier New" w:cs="TimesNewRomanPSMT"/>
            <w:sz w:val="20"/>
          </w:rPr>
          <w:delText>"</w:delText>
        </w:r>
        <w:r w:rsidRPr="001B54C3" w:rsidDel="004D2991">
          <w:delText>.</w:delText>
        </w:r>
      </w:del>
    </w:p>
    <w:p w14:paraId="391C698E" w14:textId="0D6DD09B" w:rsidR="00BA356B" w:rsidRPr="001B54C3" w:rsidDel="004D2991" w:rsidRDefault="00BA356B" w:rsidP="00BA356B">
      <w:pPr>
        <w:numPr>
          <w:ilvl w:val="0"/>
          <w:numId w:val="445"/>
        </w:numPr>
        <w:spacing w:before="0" w:after="40" w:line="260" w:lineRule="exact"/>
        <w:rPr>
          <w:del w:id="2072" w:author="Michael Clifton" w:date="2018-10-11T12:18:00Z"/>
        </w:rPr>
      </w:pPr>
      <w:del w:id="2073" w:author="Michael Clifton" w:date="2018-10-11T12:18:00Z">
        <w:r w:rsidRPr="001B54C3" w:rsidDel="004D2991">
          <w:rPr>
            <w:rFonts w:ascii="Bookman Old Style" w:hAnsi="Bookman Old Style"/>
            <w:b/>
            <w:caps/>
            <w:sz w:val="16"/>
          </w:rPr>
          <w:delText>SHALL</w:delText>
        </w:r>
        <w:r w:rsidRPr="001B54C3" w:rsidDel="004D2991">
          <w:delText xml:space="preserve"> contain at least one [1..*] </w:delText>
        </w:r>
        <w:r w:rsidRPr="001B54C3" w:rsidDel="004D2991">
          <w:rPr>
            <w:rFonts w:ascii="Courier New" w:hAnsi="Courier New" w:cs="TimesNewRomanPSMT"/>
            <w:b/>
            <w:bCs/>
            <w:sz w:val="20"/>
          </w:rPr>
          <w:delText>id</w:delText>
        </w:r>
        <w:r w:rsidRPr="001B54C3" w:rsidDel="004D2991">
          <w:delText>.</w:delText>
        </w:r>
      </w:del>
    </w:p>
    <w:p w14:paraId="120A4694" w14:textId="18A76B48" w:rsidR="00BA356B" w:rsidRPr="001B54C3" w:rsidDel="004D2991" w:rsidRDefault="00BA356B" w:rsidP="00BA356B">
      <w:pPr>
        <w:numPr>
          <w:ilvl w:val="1"/>
          <w:numId w:val="445"/>
        </w:numPr>
        <w:shd w:val="clear" w:color="auto" w:fill="FFFFFF"/>
        <w:spacing w:before="0" w:after="40" w:line="260" w:lineRule="exact"/>
        <w:rPr>
          <w:del w:id="2074" w:author="Michael Clifton" w:date="2018-10-11T12:18:00Z"/>
        </w:rPr>
      </w:pPr>
      <w:del w:id="2075" w:author="Michael Clifton" w:date="2018-10-11T12:18:00Z">
        <w:r w:rsidRPr="001B54C3" w:rsidDel="004D2991">
          <w:delText>The first id represents this specific globally unique employment status organizer.</w:delText>
        </w:r>
      </w:del>
    </w:p>
    <w:p w14:paraId="2F425503" w14:textId="48FFA85A" w:rsidR="00BA356B" w:rsidRPr="001B54C3" w:rsidDel="004D2991" w:rsidRDefault="00BA356B" w:rsidP="00BA356B">
      <w:pPr>
        <w:numPr>
          <w:ilvl w:val="0"/>
          <w:numId w:val="445"/>
        </w:numPr>
        <w:spacing w:before="0" w:after="40" w:line="260" w:lineRule="exact"/>
        <w:rPr>
          <w:del w:id="2076" w:author="Michael Clifton" w:date="2018-10-11T12:18:00Z"/>
        </w:rPr>
      </w:pPr>
      <w:del w:id="2077"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code</w:delText>
        </w:r>
        <w:r w:rsidRPr="001B54C3" w:rsidDel="004D2991">
          <w:delText>.</w:delText>
        </w:r>
      </w:del>
    </w:p>
    <w:p w14:paraId="1EC4253D" w14:textId="7E756470" w:rsidR="00BA356B" w:rsidRPr="001B54C3" w:rsidDel="004D2991" w:rsidRDefault="00BA356B" w:rsidP="00BA356B">
      <w:pPr>
        <w:numPr>
          <w:ilvl w:val="1"/>
          <w:numId w:val="445"/>
        </w:numPr>
        <w:spacing w:before="0" w:after="40" w:line="260" w:lineRule="exact"/>
        <w:rPr>
          <w:del w:id="2078" w:author="Michael Clifton" w:date="2018-10-11T12:18:00Z"/>
        </w:rPr>
      </w:pPr>
      <w:del w:id="2079" w:author="Michael Clifton" w:date="2018-10-11T12:18:00Z">
        <w:r w:rsidRPr="001B54C3" w:rsidDel="004D2991">
          <w:rPr>
            <w:rFonts w:ascii="Bookman Old Style" w:hAnsi="Bookman Old Style"/>
            <w:b/>
            <w:caps/>
            <w:sz w:val="16"/>
          </w:rPr>
          <w:delText>SHall</w:delText>
        </w:r>
        <w:r w:rsidRPr="001B54C3" w:rsidDel="004D2991">
          <w:delText xml:space="preserve"> be 74165-2 (History of Employment Status) from LOINC (codeSystem 2.16.840.1.113883.6.1).</w:delText>
        </w:r>
      </w:del>
    </w:p>
    <w:p w14:paraId="65D56422" w14:textId="4D300FEC" w:rsidR="00BA356B" w:rsidRPr="001B54C3" w:rsidDel="004D2991" w:rsidRDefault="00BA356B" w:rsidP="00BA356B">
      <w:pPr>
        <w:numPr>
          <w:ilvl w:val="0"/>
          <w:numId w:val="445"/>
        </w:numPr>
        <w:spacing w:before="0" w:after="40" w:line="260" w:lineRule="exact"/>
        <w:rPr>
          <w:del w:id="2080" w:author="Michael Clifton" w:date="2018-10-11T12:18:00Z"/>
        </w:rPr>
      </w:pPr>
      <w:del w:id="2081"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statusCode</w:delText>
        </w:r>
        <w:r w:rsidRPr="001B54C3" w:rsidDel="004D2991">
          <w:delText>=</w:delText>
        </w:r>
        <w:r w:rsidRPr="001B54C3" w:rsidDel="004D2991">
          <w:rPr>
            <w:rFonts w:ascii="Courier New" w:hAnsi="Courier New" w:cs="TimesNewRomanPSMT"/>
            <w:sz w:val="20"/>
          </w:rPr>
          <w:delText>"completed"</w:delText>
        </w:r>
        <w:r w:rsidRPr="001B54C3" w:rsidDel="004D2991">
          <w:delText xml:space="preserve"> Completed (CodeSystem: </w:delText>
        </w:r>
        <w:r w:rsidRPr="001B54C3" w:rsidDel="004D2991">
          <w:rPr>
            <w:rFonts w:ascii="Courier New" w:hAnsi="Courier New" w:cs="TimesNewRomanPSMT"/>
            <w:sz w:val="20"/>
          </w:rPr>
          <w:delText>ActStatus 2.16.840.1.113883.5.14</w:delText>
        </w:r>
        <w:r w:rsidRPr="001B54C3" w:rsidDel="004D2991">
          <w:delText>).</w:delText>
        </w:r>
      </w:del>
    </w:p>
    <w:p w14:paraId="466F576D" w14:textId="78320263" w:rsidR="00BA356B" w:rsidRPr="001B54C3" w:rsidDel="004D2991" w:rsidRDefault="00BA356B" w:rsidP="00BA356B">
      <w:pPr>
        <w:numPr>
          <w:ilvl w:val="0"/>
          <w:numId w:val="445"/>
        </w:numPr>
        <w:spacing w:before="0" w:after="40" w:line="260" w:lineRule="exact"/>
        <w:rPr>
          <w:del w:id="2082" w:author="Michael Clifton" w:date="2018-10-11T12:18:00Z"/>
        </w:rPr>
      </w:pPr>
      <w:del w:id="2083"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effectiveTime</w:delText>
        </w:r>
        <w:r w:rsidRPr="001B54C3" w:rsidDel="004D2991">
          <w:delText>.</w:delText>
        </w:r>
      </w:del>
    </w:p>
    <w:p w14:paraId="3879B9BA" w14:textId="5D9ABFFC" w:rsidR="00BA356B" w:rsidRPr="001B54C3" w:rsidDel="004D2991" w:rsidRDefault="00BA356B" w:rsidP="00BA356B">
      <w:pPr>
        <w:numPr>
          <w:ilvl w:val="1"/>
          <w:numId w:val="445"/>
        </w:numPr>
        <w:spacing w:before="0" w:after="40" w:line="260" w:lineRule="exact"/>
        <w:rPr>
          <w:del w:id="2084" w:author="Michael Clifton" w:date="2018-10-11T12:18:00Z"/>
        </w:rPr>
      </w:pPr>
      <w:del w:id="2085" w:author="Michael Clifton" w:date="2018-10-11T12:18:00Z">
        <w:r w:rsidRPr="001B54C3" w:rsidDel="004D2991">
          <w:delText>Where EffectiveTime/low SHALL represent the earliest point in time for any data in the organizer.</w:delText>
        </w:r>
      </w:del>
    </w:p>
    <w:p w14:paraId="30D6F933" w14:textId="3784546B" w:rsidR="00BA356B" w:rsidRPr="001B54C3" w:rsidDel="004D2991" w:rsidRDefault="00BA356B" w:rsidP="00BA356B">
      <w:pPr>
        <w:numPr>
          <w:ilvl w:val="1"/>
          <w:numId w:val="445"/>
        </w:numPr>
        <w:spacing w:before="0" w:after="40" w:line="260" w:lineRule="exact"/>
        <w:rPr>
          <w:del w:id="2086" w:author="Michael Clifton" w:date="2018-10-11T12:18:00Z"/>
        </w:rPr>
      </w:pPr>
      <w:del w:id="2087" w:author="Michael Clifton" w:date="2018-10-11T12:18:00Z">
        <w:r w:rsidRPr="001B54C3" w:rsidDel="004D2991">
          <w:lastRenderedPageBreak/>
          <w:delText>Where effectiveTime/high SHALL represent the latest point in time for any data in the organizer, consequently the last point in time when information in the organizer was updated.</w:delText>
        </w:r>
      </w:del>
    </w:p>
    <w:p w14:paraId="4222F132" w14:textId="67D29327" w:rsidR="00BA356B" w:rsidRPr="001B54C3" w:rsidDel="004D2991" w:rsidRDefault="00BA356B" w:rsidP="00BA356B">
      <w:pPr>
        <w:numPr>
          <w:ilvl w:val="0"/>
          <w:numId w:val="445"/>
        </w:numPr>
        <w:spacing w:before="0" w:after="40" w:line="260" w:lineRule="exact"/>
        <w:rPr>
          <w:del w:id="2088" w:author="Michael Clifton" w:date="2018-10-11T12:18:00Z"/>
        </w:rPr>
      </w:pPr>
      <w:del w:id="2089" w:author="Michael Clifton" w:date="2018-10-11T12:18:00Z">
        <w:r w:rsidRPr="001B54C3" w:rsidDel="004D2991">
          <w:rPr>
            <w:rFonts w:ascii="Bookman Old Style" w:hAnsi="Bookman Old Style"/>
            <w:b/>
            <w:caps/>
            <w:sz w:val="16"/>
          </w:rPr>
          <w:delText>SHall</w:delText>
        </w:r>
        <w:r w:rsidRPr="001B54C3" w:rsidDel="004D2991">
          <w:delText xml:space="preserve"> contain one or more [1..*] </w:delText>
        </w:r>
        <w:r w:rsidRPr="001B54C3" w:rsidDel="004D2991">
          <w:rPr>
            <w:rFonts w:ascii="Courier New" w:hAnsi="Courier New" w:cs="TimesNewRomanPSMT"/>
            <w:b/>
            <w:bCs/>
            <w:sz w:val="20"/>
          </w:rPr>
          <w:delText>component</w:delText>
        </w:r>
        <w:r w:rsidRPr="001B54C3" w:rsidDel="004D2991">
          <w:delText>.</w:delText>
        </w:r>
      </w:del>
    </w:p>
    <w:p w14:paraId="518BD292" w14:textId="4FD1932F" w:rsidR="00BA356B" w:rsidRPr="001B54C3" w:rsidDel="004D2991" w:rsidRDefault="00BA356B" w:rsidP="00BA356B">
      <w:pPr>
        <w:numPr>
          <w:ilvl w:val="1"/>
          <w:numId w:val="445"/>
        </w:numPr>
        <w:spacing w:before="0" w:after="40" w:line="260" w:lineRule="exact"/>
        <w:rPr>
          <w:del w:id="2090" w:author="Michael Clifton" w:date="2018-10-11T12:18:00Z"/>
        </w:rPr>
      </w:pPr>
      <w:del w:id="2091" w:author="Michael Clifton" w:date="2018-10-11T12:18:00Z">
        <w:r w:rsidRPr="001B54C3" w:rsidDel="004D2991">
          <w:delText xml:space="preserve">The component/@typeCode </w:delText>
        </w:r>
        <w:r w:rsidRPr="001B54C3" w:rsidDel="004D2991">
          <w:rPr>
            <w:rFonts w:ascii="Bookman Old Style" w:hAnsi="Bookman Old Style"/>
            <w:b/>
            <w:caps/>
            <w:sz w:val="16"/>
          </w:rPr>
          <w:delText>SHALL</w:delText>
        </w:r>
        <w:r w:rsidRPr="001B54C3" w:rsidDel="004D2991">
          <w:delText xml:space="preserve"> be “COMP”.</w:delText>
        </w:r>
      </w:del>
    </w:p>
    <w:p w14:paraId="7C1A08D9" w14:textId="0F59AD45" w:rsidR="00BA356B" w:rsidRPr="001B54C3" w:rsidDel="004D2991" w:rsidRDefault="00BA356B" w:rsidP="00BA356B">
      <w:pPr>
        <w:numPr>
          <w:ilvl w:val="1"/>
          <w:numId w:val="445"/>
        </w:numPr>
        <w:spacing w:before="0" w:after="40" w:line="260" w:lineRule="exact"/>
        <w:rPr>
          <w:del w:id="2092" w:author="Michael Clifton" w:date="2018-10-11T12:18:00Z"/>
        </w:rPr>
      </w:pPr>
      <w:del w:id="2093" w:author="Michael Clifton" w:date="2018-10-11T12:18:00Z">
        <w:r w:rsidRPr="001B54C3" w:rsidDel="004D2991">
          <w:rPr>
            <w:rStyle w:val="keyword"/>
          </w:rPr>
          <w:delText>SHALL</w:delText>
        </w:r>
        <w:r w:rsidRPr="001B54C3" w:rsidDel="004D2991">
          <w:delText xml:space="preserve"> contain exactly one [1..1] </w:delText>
        </w:r>
        <w:r w:rsidRPr="001B54C3" w:rsidDel="004D2991">
          <w:rPr>
            <w:rStyle w:val="HyperlinkCourierBold"/>
          </w:rPr>
          <w:delText>Employment Status Observation</w:delText>
        </w:r>
        <w:r w:rsidRPr="001B54C3" w:rsidDel="004D2991">
          <w:rPr>
            <w:rStyle w:val="XMLname0"/>
          </w:rPr>
          <w:delText xml:space="preserve"> (1.3.6.1.4.1.19376.1.5.3.1.4.20.4)</w:delText>
        </w:r>
        <w:r w:rsidRPr="001B54C3" w:rsidDel="004D2991">
          <w:delText>.</w:delText>
        </w:r>
      </w:del>
    </w:p>
    <w:p w14:paraId="5AC69B55" w14:textId="11EF9421" w:rsidR="00BA356B" w:rsidRPr="001B54C3" w:rsidDel="004D2991" w:rsidRDefault="00BA356B" w:rsidP="00BA356B">
      <w:pPr>
        <w:pStyle w:val="EditorInstructions"/>
        <w:rPr>
          <w:del w:id="2094" w:author="Michael Clifton" w:date="2018-10-11T12:18:00Z"/>
          <w:color w:val="FF0000"/>
        </w:rPr>
      </w:pPr>
      <w:del w:id="2095" w:author="Michael Clifton" w:date="2018-10-11T12:18:00Z">
        <w:r w:rsidRPr="001B54C3" w:rsidDel="004D2991">
          <w:rPr>
            <w:color w:val="FF0000"/>
          </w:rPr>
          <w:delText>Replace the following section 6.3.4.62 Usual Occupation and Industry Organizer:</w:delText>
        </w:r>
      </w:del>
    </w:p>
    <w:p w14:paraId="58775758" w14:textId="2F1273BB" w:rsidR="002908E4" w:rsidRPr="00143B5C" w:rsidDel="004D2991" w:rsidRDefault="002908E4" w:rsidP="00AB71C6">
      <w:pPr>
        <w:pStyle w:val="BodyText"/>
        <w:rPr>
          <w:del w:id="2096" w:author="Michael Clifton" w:date="2018-10-11T12:18:00Z"/>
        </w:rPr>
      </w:pPr>
    </w:p>
    <w:p w14:paraId="755EB2E4" w14:textId="699DE153" w:rsidR="002908E4" w:rsidRPr="001B54C3" w:rsidDel="004D2991" w:rsidRDefault="002908E4" w:rsidP="002908E4">
      <w:pPr>
        <w:pStyle w:val="Heading4"/>
        <w:rPr>
          <w:del w:id="2097" w:author="Michael Clifton" w:date="2018-10-11T12:18:00Z"/>
          <w:bCs/>
          <w:noProof w:val="0"/>
        </w:rPr>
      </w:pPr>
      <w:bookmarkStart w:id="2098" w:name="_Toc466555617"/>
      <w:del w:id="2099" w:author="Michael Clifton" w:date="2018-10-11T12:18:00Z">
        <w:r w:rsidRPr="001B54C3" w:rsidDel="004D2991">
          <w:rPr>
            <w:bCs/>
            <w:noProof w:val="0"/>
          </w:rPr>
          <w:delText>6.3.4.62 Usual Occupation and Industry Organizer</w:delText>
        </w:r>
        <w:bookmarkEnd w:id="2098"/>
      </w:del>
    </w:p>
    <w:p w14:paraId="13640015" w14:textId="6823C65E" w:rsidR="00AB71C6" w:rsidDel="004D2991" w:rsidRDefault="00AB71C6" w:rsidP="00143B5C">
      <w:pPr>
        <w:pStyle w:val="BodyText"/>
        <w:rPr>
          <w:del w:id="2100" w:author="Michael Clifton" w:date="2018-10-11T12:18:00Z"/>
        </w:rPr>
      </w:pPr>
    </w:p>
    <w:p w14:paraId="4D01D28F" w14:textId="5FE16938" w:rsidR="009A7FC9" w:rsidRPr="001B54C3" w:rsidDel="004D2991" w:rsidRDefault="009A7FC9" w:rsidP="009A7FC9">
      <w:pPr>
        <w:pStyle w:val="TableTitle"/>
        <w:rPr>
          <w:del w:id="2101" w:author="Michael Clifton" w:date="2018-10-11T12:18:00Z"/>
        </w:rPr>
      </w:pPr>
      <w:del w:id="2102" w:author="Michael Clifton" w:date="2018-10-11T12:18:00Z">
        <w:r w:rsidRPr="001B54C3" w:rsidDel="004D2991">
          <w:delText>Table 6.3.4.62-1: Usual Occupation and Industry Organizer Entry 1.3.6.1.4.1.19376.1.5.3.1.4.20.2</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357"/>
        <w:gridCol w:w="1262"/>
        <w:gridCol w:w="1965"/>
        <w:gridCol w:w="985"/>
        <w:gridCol w:w="3781"/>
      </w:tblGrid>
      <w:tr w:rsidR="00BA356B" w:rsidRPr="001B54C3" w:rsidDel="004D2991" w14:paraId="56D51DD5" w14:textId="7F6261BC" w:rsidTr="00A6092D">
        <w:trPr>
          <w:del w:id="2103" w:author="Michael Clifton" w:date="2018-10-11T12:18:00Z"/>
        </w:trPr>
        <w:tc>
          <w:tcPr>
            <w:tcW w:w="1400" w:type="pct"/>
            <w:gridSpan w:val="2"/>
            <w:shd w:val="clear" w:color="auto" w:fill="E6E6E6"/>
            <w:vAlign w:val="center"/>
          </w:tcPr>
          <w:p w14:paraId="4555C85A" w14:textId="266B069D" w:rsidR="00BA356B" w:rsidRPr="001B54C3" w:rsidDel="004D2991" w:rsidRDefault="00BA356B" w:rsidP="00A6092D">
            <w:pPr>
              <w:keepNext/>
              <w:spacing w:before="60" w:after="60"/>
              <w:jc w:val="center"/>
              <w:rPr>
                <w:del w:id="2104" w:author="Michael Clifton" w:date="2018-10-11T12:18:00Z"/>
                <w:rFonts w:ascii="Arial" w:hAnsi="Arial"/>
                <w:b/>
                <w:sz w:val="22"/>
              </w:rPr>
            </w:pPr>
            <w:del w:id="2105" w:author="Michael Clifton" w:date="2018-10-11T12:18:00Z">
              <w:r w:rsidRPr="001B54C3" w:rsidDel="004D2991">
                <w:rPr>
                  <w:rFonts w:ascii="Arial" w:hAnsi="Arial"/>
                  <w:b/>
                  <w:sz w:val="22"/>
                </w:rPr>
                <w:delText>Template Name</w:delText>
              </w:r>
            </w:del>
          </w:p>
        </w:tc>
        <w:tc>
          <w:tcPr>
            <w:tcW w:w="3600" w:type="pct"/>
            <w:gridSpan w:val="3"/>
            <w:vAlign w:val="center"/>
          </w:tcPr>
          <w:p w14:paraId="06F3ECEE" w14:textId="4220CCEC" w:rsidR="00BA356B" w:rsidRPr="001B54C3" w:rsidDel="004D2991" w:rsidRDefault="00BA356B" w:rsidP="00A6092D">
            <w:pPr>
              <w:spacing w:before="40" w:after="40"/>
              <w:ind w:left="72" w:right="72"/>
              <w:rPr>
                <w:del w:id="2106" w:author="Michael Clifton" w:date="2018-10-11T12:18:00Z"/>
                <w:sz w:val="18"/>
              </w:rPr>
            </w:pPr>
            <w:del w:id="2107" w:author="Michael Clifton" w:date="2018-10-11T12:18:00Z">
              <w:r w:rsidRPr="001B54C3" w:rsidDel="004D2991">
                <w:rPr>
                  <w:sz w:val="18"/>
                </w:rPr>
                <w:delText>Usual Occupation and Industry Organizer</w:delText>
              </w:r>
            </w:del>
          </w:p>
        </w:tc>
      </w:tr>
      <w:tr w:rsidR="00BA356B" w:rsidRPr="001B54C3" w:rsidDel="004D2991" w14:paraId="50EA87D5" w14:textId="7CEDFDFC" w:rsidTr="00A6092D">
        <w:trPr>
          <w:del w:id="2108" w:author="Michael Clifton" w:date="2018-10-11T12:18:00Z"/>
        </w:trPr>
        <w:tc>
          <w:tcPr>
            <w:tcW w:w="1400" w:type="pct"/>
            <w:gridSpan w:val="2"/>
            <w:shd w:val="clear" w:color="auto" w:fill="E6E6E6"/>
            <w:vAlign w:val="center"/>
          </w:tcPr>
          <w:p w14:paraId="48E65722" w14:textId="18D75814" w:rsidR="00BA356B" w:rsidRPr="001B54C3" w:rsidDel="004D2991" w:rsidRDefault="00BA356B" w:rsidP="00A6092D">
            <w:pPr>
              <w:spacing w:before="40" w:after="40"/>
              <w:ind w:left="72" w:right="72"/>
              <w:jc w:val="center"/>
              <w:rPr>
                <w:del w:id="2109" w:author="Michael Clifton" w:date="2018-10-11T12:18:00Z"/>
                <w:rFonts w:ascii="Arial" w:hAnsi="Arial"/>
                <w:b/>
                <w:sz w:val="20"/>
              </w:rPr>
            </w:pPr>
            <w:del w:id="2110" w:author="Michael Clifton" w:date="2018-10-11T12:18:00Z">
              <w:r w:rsidRPr="001B54C3" w:rsidDel="004D2991">
                <w:rPr>
                  <w:rFonts w:ascii="Arial" w:hAnsi="Arial"/>
                  <w:b/>
                  <w:sz w:val="20"/>
                </w:rPr>
                <w:delText xml:space="preserve">Template ID </w:delText>
              </w:r>
            </w:del>
          </w:p>
        </w:tc>
        <w:tc>
          <w:tcPr>
            <w:tcW w:w="3600" w:type="pct"/>
            <w:gridSpan w:val="3"/>
            <w:vAlign w:val="center"/>
          </w:tcPr>
          <w:p w14:paraId="47A99CA0" w14:textId="68ED9159" w:rsidR="00BA356B" w:rsidRPr="001B54C3" w:rsidDel="004D2991" w:rsidRDefault="00BA356B" w:rsidP="00A6092D">
            <w:pPr>
              <w:spacing w:before="40" w:after="40"/>
              <w:ind w:left="72" w:right="72"/>
              <w:rPr>
                <w:del w:id="2111" w:author="Michael Clifton" w:date="2018-10-11T12:18:00Z"/>
                <w:rFonts w:ascii="Tahoma" w:hAnsi="Tahoma" w:cs="Tahoma"/>
                <w:sz w:val="16"/>
                <w:szCs w:val="16"/>
              </w:rPr>
            </w:pPr>
            <w:del w:id="2112" w:author="Michael Clifton" w:date="2018-10-11T12:18:00Z">
              <w:r w:rsidRPr="001B54C3" w:rsidDel="004D2991">
                <w:rPr>
                  <w:sz w:val="18"/>
                </w:rPr>
                <w:delText>1.3.6.1.4.1.19376.1.5.3.1.4.20.2</w:delText>
              </w:r>
            </w:del>
          </w:p>
        </w:tc>
      </w:tr>
      <w:tr w:rsidR="00BA356B" w:rsidRPr="001B54C3" w:rsidDel="004D2991" w14:paraId="639B7E18" w14:textId="12DC7FC3" w:rsidTr="00A6092D">
        <w:trPr>
          <w:del w:id="2113" w:author="Michael Clifton" w:date="2018-10-11T12:18:00Z"/>
        </w:trPr>
        <w:tc>
          <w:tcPr>
            <w:tcW w:w="1400" w:type="pct"/>
            <w:gridSpan w:val="2"/>
            <w:shd w:val="clear" w:color="auto" w:fill="E6E6E6"/>
            <w:vAlign w:val="center"/>
          </w:tcPr>
          <w:p w14:paraId="5069CAD3" w14:textId="152DDC89" w:rsidR="00BA356B" w:rsidRPr="001B54C3" w:rsidDel="004D2991" w:rsidRDefault="00BA356B" w:rsidP="00A6092D">
            <w:pPr>
              <w:spacing w:before="40" w:after="40"/>
              <w:ind w:left="72" w:right="72"/>
              <w:jc w:val="center"/>
              <w:rPr>
                <w:del w:id="2114" w:author="Michael Clifton" w:date="2018-10-11T12:18:00Z"/>
                <w:rFonts w:ascii="Arial" w:hAnsi="Arial"/>
                <w:b/>
                <w:sz w:val="20"/>
              </w:rPr>
            </w:pPr>
            <w:del w:id="2115" w:author="Michael Clifton" w:date="2018-10-11T12:18:00Z">
              <w:r w:rsidRPr="001B54C3" w:rsidDel="004D2991">
                <w:rPr>
                  <w:rFonts w:ascii="Arial" w:hAnsi="Arial"/>
                  <w:b/>
                  <w:sz w:val="20"/>
                </w:rPr>
                <w:delText xml:space="preserve">Parent Template </w:delText>
              </w:r>
            </w:del>
          </w:p>
        </w:tc>
        <w:tc>
          <w:tcPr>
            <w:tcW w:w="3600" w:type="pct"/>
            <w:gridSpan w:val="3"/>
            <w:vAlign w:val="center"/>
          </w:tcPr>
          <w:p w14:paraId="0596CF55" w14:textId="1B722646" w:rsidR="00BA356B" w:rsidRPr="001B54C3" w:rsidDel="004D2991" w:rsidRDefault="00BA356B" w:rsidP="00A6092D">
            <w:pPr>
              <w:spacing w:before="40" w:after="40"/>
              <w:ind w:left="72" w:right="72"/>
              <w:rPr>
                <w:del w:id="2116" w:author="Michael Clifton" w:date="2018-10-11T12:18:00Z"/>
                <w:rFonts w:ascii="Tahoma" w:hAnsi="Tahoma" w:cs="Tahoma"/>
                <w:sz w:val="16"/>
                <w:szCs w:val="16"/>
              </w:rPr>
            </w:pPr>
          </w:p>
          <w:p w14:paraId="059C98B8" w14:textId="05330F3E" w:rsidR="00BA356B" w:rsidRPr="001B54C3" w:rsidDel="004D2991" w:rsidRDefault="00BA356B" w:rsidP="00A6092D">
            <w:pPr>
              <w:spacing w:before="40" w:after="40"/>
              <w:ind w:right="72"/>
              <w:rPr>
                <w:del w:id="2117" w:author="Michael Clifton" w:date="2018-10-11T12:18:00Z"/>
                <w:sz w:val="18"/>
              </w:rPr>
            </w:pPr>
          </w:p>
        </w:tc>
      </w:tr>
      <w:tr w:rsidR="00BA356B" w:rsidRPr="001B54C3" w:rsidDel="004D2991" w14:paraId="1176E78A" w14:textId="7D4A2B88" w:rsidTr="00A6092D">
        <w:trPr>
          <w:del w:id="2118" w:author="Michael Clifton" w:date="2018-10-11T12:18:00Z"/>
        </w:trPr>
        <w:tc>
          <w:tcPr>
            <w:tcW w:w="1400" w:type="pct"/>
            <w:gridSpan w:val="2"/>
            <w:shd w:val="clear" w:color="auto" w:fill="E6E6E6"/>
            <w:vAlign w:val="center"/>
          </w:tcPr>
          <w:p w14:paraId="5F4141D9" w14:textId="0F85C256" w:rsidR="00BA356B" w:rsidRPr="001B54C3" w:rsidDel="004D2991" w:rsidRDefault="00BA356B" w:rsidP="00A6092D">
            <w:pPr>
              <w:spacing w:before="40" w:after="40"/>
              <w:ind w:left="72" w:right="72"/>
              <w:jc w:val="center"/>
              <w:rPr>
                <w:del w:id="2119" w:author="Michael Clifton" w:date="2018-10-11T12:18:00Z"/>
                <w:rFonts w:ascii="Arial" w:hAnsi="Arial"/>
                <w:b/>
                <w:sz w:val="20"/>
              </w:rPr>
            </w:pPr>
            <w:del w:id="2120" w:author="Michael Clifton" w:date="2018-10-11T12:18:00Z">
              <w:r w:rsidRPr="001B54C3" w:rsidDel="004D2991">
                <w:rPr>
                  <w:rFonts w:ascii="Arial" w:hAnsi="Arial"/>
                  <w:b/>
                  <w:sz w:val="20"/>
                </w:rPr>
                <w:delText xml:space="preserve">General Description </w:delText>
              </w:r>
            </w:del>
          </w:p>
        </w:tc>
        <w:tc>
          <w:tcPr>
            <w:tcW w:w="3600" w:type="pct"/>
            <w:gridSpan w:val="3"/>
            <w:vAlign w:val="center"/>
          </w:tcPr>
          <w:p w14:paraId="65880795" w14:textId="0B21EFC1" w:rsidR="00BA356B" w:rsidRPr="001B54C3" w:rsidDel="004D2991" w:rsidRDefault="00BA356B" w:rsidP="00A6092D">
            <w:pPr>
              <w:spacing w:before="40" w:after="40"/>
              <w:ind w:left="72" w:right="72"/>
              <w:rPr>
                <w:del w:id="2121" w:author="Michael Clifton" w:date="2018-10-11T12:18:00Z"/>
                <w:sz w:val="18"/>
              </w:rPr>
            </w:pPr>
            <w:del w:id="2122" w:author="Michael Clifton" w:date="2018-10-11T12:18:00Z">
              <w:r w:rsidRPr="001B54C3" w:rsidDel="004D2991">
                <w:rPr>
                  <w:sz w:val="18"/>
                </w:rPr>
                <w:delText>This organizer holds information about a person’s usual occupation, usual industry and the durations associated with each. A person’s usual occupation is the occupation they have held for the longest combined duration of time over the person’s history of employment. The usual industry is the industry where they have been employed for the longest combined duration of time over the person’s history of employment.</w:delText>
              </w:r>
            </w:del>
          </w:p>
          <w:p w14:paraId="2E97D298" w14:textId="40C9157D" w:rsidR="00BA356B" w:rsidRPr="001B54C3" w:rsidDel="004D2991" w:rsidRDefault="00BA356B" w:rsidP="00A6092D">
            <w:pPr>
              <w:spacing w:before="40" w:after="40"/>
              <w:ind w:left="72" w:right="72"/>
              <w:rPr>
                <w:del w:id="2123" w:author="Michael Clifton" w:date="2018-10-11T12:18:00Z"/>
                <w:sz w:val="18"/>
              </w:rPr>
            </w:pPr>
            <w:del w:id="2124" w:author="Michael Clifton" w:date="2018-10-11T12:18:00Z">
              <w:r w:rsidRPr="001B54C3" w:rsidDel="004D2991">
                <w:rPr>
                  <w:sz w:val="18"/>
                </w:rPr>
                <w:delText xml:space="preserve">This organizer may hold current as well as prior observations about their usual occupation and usual industry. </w:delText>
              </w:r>
            </w:del>
          </w:p>
        </w:tc>
      </w:tr>
      <w:tr w:rsidR="00BA356B" w:rsidRPr="001B54C3" w:rsidDel="004D2991" w14:paraId="257E4D4A" w14:textId="739946DD" w:rsidTr="00A6092D">
        <w:trPr>
          <w:del w:id="2125" w:author="Michael Clifton" w:date="2018-10-11T12:18:00Z"/>
        </w:trPr>
        <w:tc>
          <w:tcPr>
            <w:tcW w:w="725" w:type="pct"/>
            <w:shd w:val="clear" w:color="auto" w:fill="E6E6E6"/>
            <w:vAlign w:val="center"/>
          </w:tcPr>
          <w:p w14:paraId="199D5634" w14:textId="1F913ED6" w:rsidR="00BA356B" w:rsidRPr="001B54C3" w:rsidDel="004D2991" w:rsidRDefault="00BA356B" w:rsidP="00A6092D">
            <w:pPr>
              <w:spacing w:before="40" w:after="40"/>
              <w:ind w:left="72" w:right="72"/>
              <w:jc w:val="center"/>
              <w:rPr>
                <w:del w:id="2126" w:author="Michael Clifton" w:date="2018-10-11T12:18:00Z"/>
                <w:rFonts w:ascii="Arial" w:hAnsi="Arial"/>
                <w:b/>
                <w:sz w:val="20"/>
              </w:rPr>
            </w:pPr>
            <w:del w:id="2127" w:author="Michael Clifton" w:date="2018-10-11T12:18:00Z">
              <w:r w:rsidRPr="001B54C3" w:rsidDel="004D2991">
                <w:rPr>
                  <w:rFonts w:ascii="Arial" w:hAnsi="Arial"/>
                  <w:b/>
                  <w:sz w:val="20"/>
                </w:rPr>
                <w:delText>Class/Mood</w:delText>
              </w:r>
            </w:del>
          </w:p>
        </w:tc>
        <w:tc>
          <w:tcPr>
            <w:tcW w:w="1726" w:type="pct"/>
            <w:gridSpan w:val="2"/>
            <w:shd w:val="clear" w:color="auto" w:fill="E6E6E6"/>
            <w:vAlign w:val="center"/>
          </w:tcPr>
          <w:p w14:paraId="4400BDCA" w14:textId="682C7512" w:rsidR="00BA356B" w:rsidRPr="001B54C3" w:rsidDel="004D2991" w:rsidRDefault="00BA356B" w:rsidP="00A6092D">
            <w:pPr>
              <w:spacing w:before="40" w:after="40"/>
              <w:ind w:left="72" w:right="72"/>
              <w:jc w:val="center"/>
              <w:rPr>
                <w:del w:id="2128" w:author="Michael Clifton" w:date="2018-10-11T12:18:00Z"/>
                <w:rFonts w:ascii="Arial" w:hAnsi="Arial"/>
                <w:b/>
                <w:sz w:val="20"/>
              </w:rPr>
            </w:pPr>
            <w:del w:id="2129" w:author="Michael Clifton" w:date="2018-10-11T12:18:00Z">
              <w:r w:rsidRPr="001B54C3" w:rsidDel="004D2991">
                <w:rPr>
                  <w:rFonts w:ascii="Arial" w:hAnsi="Arial"/>
                  <w:b/>
                  <w:sz w:val="20"/>
                </w:rPr>
                <w:delText xml:space="preserve">Code </w:delText>
              </w:r>
            </w:del>
          </w:p>
        </w:tc>
        <w:tc>
          <w:tcPr>
            <w:tcW w:w="527" w:type="pct"/>
            <w:shd w:val="clear" w:color="auto" w:fill="E6E6E6"/>
            <w:vAlign w:val="center"/>
          </w:tcPr>
          <w:p w14:paraId="6B7DD15C" w14:textId="296FD5C7" w:rsidR="00BA356B" w:rsidRPr="001B54C3" w:rsidDel="004D2991" w:rsidRDefault="00BA356B" w:rsidP="00A6092D">
            <w:pPr>
              <w:spacing w:before="40" w:after="40"/>
              <w:ind w:left="72" w:right="72"/>
              <w:jc w:val="center"/>
              <w:rPr>
                <w:del w:id="2130" w:author="Michael Clifton" w:date="2018-10-11T12:18:00Z"/>
                <w:rFonts w:ascii="Arial" w:hAnsi="Arial"/>
                <w:b/>
                <w:sz w:val="20"/>
              </w:rPr>
            </w:pPr>
            <w:del w:id="2131" w:author="Michael Clifton" w:date="2018-10-11T12:18:00Z">
              <w:r w:rsidRPr="001B54C3" w:rsidDel="004D2991">
                <w:rPr>
                  <w:rFonts w:ascii="Arial" w:hAnsi="Arial"/>
                  <w:b/>
                  <w:sz w:val="20"/>
                </w:rPr>
                <w:delText>Data Type</w:delText>
              </w:r>
            </w:del>
          </w:p>
        </w:tc>
        <w:tc>
          <w:tcPr>
            <w:tcW w:w="2022" w:type="pct"/>
            <w:shd w:val="clear" w:color="auto" w:fill="E6E6E6"/>
            <w:vAlign w:val="center"/>
          </w:tcPr>
          <w:p w14:paraId="54D5B49A" w14:textId="52ED45BD" w:rsidR="00BA356B" w:rsidRPr="001B54C3" w:rsidDel="004D2991" w:rsidRDefault="00BA356B" w:rsidP="00A6092D">
            <w:pPr>
              <w:spacing w:before="40" w:after="40"/>
              <w:ind w:left="72" w:right="72"/>
              <w:jc w:val="center"/>
              <w:rPr>
                <w:del w:id="2132" w:author="Michael Clifton" w:date="2018-10-11T12:18:00Z"/>
                <w:rFonts w:ascii="Arial" w:hAnsi="Arial"/>
                <w:b/>
                <w:sz w:val="20"/>
              </w:rPr>
            </w:pPr>
            <w:del w:id="2133" w:author="Michael Clifton" w:date="2018-10-11T12:18:00Z">
              <w:r w:rsidRPr="001B54C3" w:rsidDel="004D2991">
                <w:rPr>
                  <w:rFonts w:ascii="Arial" w:hAnsi="Arial"/>
                  <w:b/>
                  <w:sz w:val="20"/>
                </w:rPr>
                <w:delText xml:space="preserve">Value </w:delText>
              </w:r>
            </w:del>
          </w:p>
        </w:tc>
      </w:tr>
      <w:tr w:rsidR="00BA356B" w:rsidRPr="001B54C3" w:rsidDel="004D2991" w14:paraId="3C78DAF2" w14:textId="7D891F0C" w:rsidTr="00A6092D">
        <w:trPr>
          <w:del w:id="2134" w:author="Michael Clifton" w:date="2018-10-11T12:18:00Z"/>
        </w:trPr>
        <w:tc>
          <w:tcPr>
            <w:tcW w:w="725" w:type="pct"/>
            <w:vAlign w:val="center"/>
          </w:tcPr>
          <w:p w14:paraId="7967E573" w14:textId="766F0AC7" w:rsidR="00BA356B" w:rsidRPr="001B54C3" w:rsidDel="004D2991" w:rsidRDefault="00BA356B" w:rsidP="00A6092D">
            <w:pPr>
              <w:spacing w:before="40" w:after="40"/>
              <w:ind w:left="72" w:right="72"/>
              <w:rPr>
                <w:del w:id="2135" w:author="Michael Clifton" w:date="2018-10-11T12:18:00Z"/>
                <w:sz w:val="18"/>
              </w:rPr>
            </w:pPr>
            <w:del w:id="2136" w:author="Michael Clifton" w:date="2018-10-11T12:18:00Z">
              <w:r w:rsidRPr="001B54C3" w:rsidDel="004D2991">
                <w:rPr>
                  <w:sz w:val="18"/>
                </w:rPr>
                <w:delText>ClassCode=</w:delText>
              </w:r>
            </w:del>
          </w:p>
          <w:p w14:paraId="21DA5741" w14:textId="42FD975D" w:rsidR="00BA356B" w:rsidRPr="001B54C3" w:rsidDel="004D2991" w:rsidRDefault="00BA356B" w:rsidP="00A6092D">
            <w:pPr>
              <w:spacing w:before="40" w:after="40"/>
              <w:ind w:left="72" w:right="72"/>
              <w:rPr>
                <w:del w:id="2137" w:author="Michael Clifton" w:date="2018-10-11T12:18:00Z"/>
                <w:sz w:val="18"/>
              </w:rPr>
            </w:pPr>
            <w:del w:id="2138" w:author="Michael Clifton" w:date="2018-10-11T12:18:00Z">
              <w:r w:rsidRPr="001B54C3" w:rsidDel="004D2991">
                <w:rPr>
                  <w:sz w:val="18"/>
                </w:rPr>
                <w:delText>“CLUSTER”</w:delText>
              </w:r>
            </w:del>
          </w:p>
          <w:p w14:paraId="5052106F" w14:textId="67918833" w:rsidR="00BA356B" w:rsidRPr="001B54C3" w:rsidDel="004D2991" w:rsidRDefault="00BA356B" w:rsidP="00A6092D">
            <w:pPr>
              <w:spacing w:before="40" w:after="40"/>
              <w:ind w:left="72" w:right="72"/>
              <w:rPr>
                <w:del w:id="2139" w:author="Michael Clifton" w:date="2018-10-11T12:18:00Z"/>
                <w:sz w:val="18"/>
              </w:rPr>
            </w:pPr>
            <w:del w:id="2140" w:author="Michael Clifton" w:date="2018-10-11T12:18:00Z">
              <w:r w:rsidRPr="001B54C3" w:rsidDel="004D2991">
                <w:rPr>
                  <w:sz w:val="18"/>
                </w:rPr>
                <w:delText>MoodCode=</w:delText>
              </w:r>
            </w:del>
          </w:p>
          <w:p w14:paraId="774D5886" w14:textId="3C81158C" w:rsidR="00BA356B" w:rsidRPr="001B54C3" w:rsidDel="004D2991" w:rsidRDefault="00BA356B" w:rsidP="00A6092D">
            <w:pPr>
              <w:spacing w:before="40" w:after="40"/>
              <w:ind w:left="72" w:right="72"/>
              <w:rPr>
                <w:del w:id="2141" w:author="Michael Clifton" w:date="2018-10-11T12:18:00Z"/>
                <w:sz w:val="18"/>
              </w:rPr>
            </w:pPr>
            <w:del w:id="2142" w:author="Michael Clifton" w:date="2018-10-11T12:18:00Z">
              <w:r w:rsidRPr="001B54C3" w:rsidDel="004D2991">
                <w:rPr>
                  <w:sz w:val="18"/>
                </w:rPr>
                <w:delText>“EVN”</w:delText>
              </w:r>
            </w:del>
          </w:p>
        </w:tc>
        <w:tc>
          <w:tcPr>
            <w:tcW w:w="1726" w:type="pct"/>
            <w:gridSpan w:val="2"/>
            <w:vAlign w:val="center"/>
          </w:tcPr>
          <w:p w14:paraId="6D4A0397" w14:textId="7276E035" w:rsidR="00BA356B" w:rsidRPr="001B54C3" w:rsidDel="004D2991" w:rsidRDefault="00BA356B" w:rsidP="00A6092D">
            <w:pPr>
              <w:spacing w:before="40" w:after="40"/>
              <w:ind w:left="72" w:right="72"/>
              <w:rPr>
                <w:del w:id="2143" w:author="Michael Clifton" w:date="2018-10-11T12:18:00Z"/>
                <w:sz w:val="18"/>
              </w:rPr>
            </w:pPr>
            <w:del w:id="2144" w:author="Michael Clifton" w:date="2018-10-11T12:18:00Z">
              <w:r w:rsidRPr="001B54C3" w:rsidDel="004D2991">
                <w:rPr>
                  <w:sz w:val="18"/>
                </w:rPr>
                <w:delText>Code = 74164-5</w:delText>
              </w:r>
            </w:del>
          </w:p>
          <w:p w14:paraId="4B789BE2" w14:textId="6186F430" w:rsidR="00BA356B" w:rsidRPr="001B54C3" w:rsidDel="004D2991" w:rsidRDefault="00BA356B" w:rsidP="00A6092D">
            <w:pPr>
              <w:spacing w:before="40" w:after="40"/>
              <w:ind w:left="72" w:right="72"/>
              <w:rPr>
                <w:del w:id="2145" w:author="Michael Clifton" w:date="2018-10-11T12:18:00Z"/>
                <w:sz w:val="18"/>
              </w:rPr>
            </w:pPr>
            <w:del w:id="2146" w:author="Michael Clifton" w:date="2018-10-11T12:18:00Z">
              <w:r w:rsidRPr="001B54C3" w:rsidDel="004D2991">
                <w:rPr>
                  <w:sz w:val="18"/>
                </w:rPr>
                <w:delText>Display Name = History of Usual Occupation and Usual Industry</w:delText>
              </w:r>
            </w:del>
          </w:p>
          <w:p w14:paraId="6D0119D2" w14:textId="30651710" w:rsidR="00BA356B" w:rsidRPr="001B54C3" w:rsidDel="004D2991" w:rsidRDefault="00BA356B" w:rsidP="00A6092D">
            <w:pPr>
              <w:spacing w:before="40" w:after="40"/>
              <w:ind w:left="72" w:right="72"/>
              <w:rPr>
                <w:del w:id="2147" w:author="Michael Clifton" w:date="2018-10-11T12:18:00Z"/>
                <w:sz w:val="18"/>
              </w:rPr>
            </w:pPr>
            <w:del w:id="2148" w:author="Michael Clifton" w:date="2018-10-11T12:18:00Z">
              <w:r w:rsidRPr="001B54C3" w:rsidDel="004D2991">
                <w:rPr>
                  <w:sz w:val="18"/>
                </w:rPr>
                <w:delText>CodeSystem = 2.16.840.1.113883.6.1</w:delText>
              </w:r>
            </w:del>
          </w:p>
          <w:p w14:paraId="5E487CA2" w14:textId="7D1ECD71" w:rsidR="00BA356B" w:rsidRPr="001B54C3" w:rsidDel="004D2991" w:rsidRDefault="00BA356B" w:rsidP="00A6092D">
            <w:pPr>
              <w:spacing w:before="40" w:after="40"/>
              <w:ind w:left="72" w:right="72"/>
              <w:rPr>
                <w:del w:id="2149" w:author="Michael Clifton" w:date="2018-10-11T12:18:00Z"/>
                <w:sz w:val="18"/>
              </w:rPr>
            </w:pPr>
            <w:del w:id="2150" w:author="Michael Clifton" w:date="2018-10-11T12:18:00Z">
              <w:r w:rsidRPr="001B54C3" w:rsidDel="004D2991">
                <w:rPr>
                  <w:sz w:val="18"/>
                </w:rPr>
                <w:delText>CodeSystemName=LOINC</w:delText>
              </w:r>
            </w:del>
          </w:p>
          <w:p w14:paraId="1DE229B2" w14:textId="21BC579F" w:rsidR="00BA356B" w:rsidRPr="001B54C3" w:rsidDel="004D2991" w:rsidRDefault="00BA356B" w:rsidP="00A6092D">
            <w:pPr>
              <w:spacing w:before="40" w:after="40"/>
              <w:ind w:left="72" w:right="72"/>
              <w:rPr>
                <w:del w:id="2151" w:author="Michael Clifton" w:date="2018-10-11T12:18:00Z"/>
                <w:sz w:val="18"/>
              </w:rPr>
            </w:pPr>
          </w:p>
        </w:tc>
        <w:tc>
          <w:tcPr>
            <w:tcW w:w="527" w:type="pct"/>
            <w:vAlign w:val="center"/>
          </w:tcPr>
          <w:p w14:paraId="08665926" w14:textId="582C710D" w:rsidR="00BA356B" w:rsidRPr="001B54C3" w:rsidDel="004D2991" w:rsidRDefault="00BA356B" w:rsidP="00A6092D">
            <w:pPr>
              <w:spacing w:before="40" w:after="40"/>
              <w:ind w:left="72" w:right="72"/>
              <w:rPr>
                <w:del w:id="2152" w:author="Michael Clifton" w:date="2018-10-11T12:18:00Z"/>
                <w:sz w:val="18"/>
              </w:rPr>
            </w:pPr>
            <w:del w:id="2153" w:author="Michael Clifton" w:date="2018-10-11T12:18:00Z">
              <w:r w:rsidRPr="001B54C3" w:rsidDel="004D2991">
                <w:rPr>
                  <w:sz w:val="18"/>
                </w:rPr>
                <w:delText>Organizer</w:delText>
              </w:r>
            </w:del>
          </w:p>
        </w:tc>
        <w:tc>
          <w:tcPr>
            <w:tcW w:w="2022" w:type="pct"/>
            <w:vAlign w:val="center"/>
          </w:tcPr>
          <w:p w14:paraId="5976C538" w14:textId="3BF9E9BF" w:rsidR="00BA356B" w:rsidRPr="001B54C3" w:rsidDel="004D2991" w:rsidRDefault="00BA356B" w:rsidP="00A6092D">
            <w:pPr>
              <w:spacing w:before="40" w:after="40"/>
              <w:ind w:left="72" w:right="72"/>
              <w:rPr>
                <w:del w:id="2154" w:author="Michael Clifton" w:date="2018-10-11T12:18:00Z"/>
                <w:sz w:val="18"/>
              </w:rPr>
            </w:pPr>
          </w:p>
        </w:tc>
      </w:tr>
    </w:tbl>
    <w:p w14:paraId="21E4DC9D" w14:textId="2C9CB8E0" w:rsidR="00BA356B" w:rsidRPr="001B54C3" w:rsidDel="004D2991" w:rsidRDefault="00BA356B" w:rsidP="00BA356B">
      <w:pPr>
        <w:rPr>
          <w:del w:id="2155" w:author="Michael Clifton" w:date="2018-10-11T12:18:00Z"/>
          <w:color w:val="000000"/>
          <w:sz w:val="18"/>
          <w:szCs w:val="18"/>
        </w:rPr>
      </w:pPr>
      <w:del w:id="2156" w:author="Michael Clifton" w:date="2018-10-11T12:18:00Z">
        <w:r w:rsidRPr="001B54C3" w:rsidDel="004D2991">
          <w:rPr>
            <w:rFonts w:ascii="Courier New" w:eastAsia="SimSun" w:hAnsi="Courier New" w:cs="Courier New"/>
            <w:sz w:val="20"/>
            <w:lang w:eastAsia="zh-CN"/>
          </w:rPr>
          <w:delText xml:space="preserve">[organizer: templateId </w:delText>
        </w:r>
        <w:r w:rsidRPr="001B54C3" w:rsidDel="004D2991">
          <w:rPr>
            <w:color w:val="000000"/>
            <w:sz w:val="18"/>
            <w:szCs w:val="18"/>
          </w:rPr>
          <w:delText>1.3.6.1.4.1.19376.1.5.3.1.4.20.2</w:delText>
        </w:r>
        <w:r w:rsidRPr="001B54C3" w:rsidDel="004D2991">
          <w:rPr>
            <w:rFonts w:ascii="Courier New" w:eastAsia="SimSun" w:hAnsi="Courier New" w:cs="Courier New"/>
            <w:sz w:val="20"/>
            <w:lang w:eastAsia="zh-CN"/>
          </w:rPr>
          <w:delText xml:space="preserve"> (open)]</w:delText>
        </w:r>
      </w:del>
    </w:p>
    <w:p w14:paraId="63F02F5A" w14:textId="1B83FD27" w:rsidR="00BA356B" w:rsidRPr="001B54C3" w:rsidDel="004D2991" w:rsidRDefault="00BA356B" w:rsidP="00BA356B">
      <w:pPr>
        <w:ind w:left="720"/>
        <w:rPr>
          <w:del w:id="2157" w:author="Michael Clifton" w:date="2018-10-11T12:18:00Z"/>
        </w:rPr>
      </w:pPr>
      <w:del w:id="2158" w:author="Michael Clifton" w:date="2018-10-11T12:18:00Z">
        <w:r w:rsidRPr="001B54C3" w:rsidDel="004D2991">
          <w:delText>A Usual Occupation Organizer holds clinical statements about the subject’s usual occupation and usual industry</w:delText>
        </w:r>
        <w:r w:rsidR="001B54C3" w:rsidDel="004D2991">
          <w:delText xml:space="preserve">. </w:delText>
        </w:r>
      </w:del>
    </w:p>
    <w:p w14:paraId="10557201" w14:textId="3193777E" w:rsidR="00BA356B" w:rsidRPr="001B54C3" w:rsidDel="004D2991" w:rsidRDefault="00BA356B" w:rsidP="00BA356B">
      <w:pPr>
        <w:rPr>
          <w:del w:id="2159" w:author="Michael Clifton" w:date="2018-10-11T12:18:00Z"/>
        </w:rPr>
      </w:pPr>
    </w:p>
    <w:p w14:paraId="39034FD4" w14:textId="43F597FE" w:rsidR="00BA356B" w:rsidRPr="001B54C3" w:rsidDel="004D2991" w:rsidRDefault="00BA356B" w:rsidP="00BA356B">
      <w:pPr>
        <w:numPr>
          <w:ilvl w:val="0"/>
          <w:numId w:val="446"/>
        </w:numPr>
        <w:spacing w:before="0" w:after="40" w:line="260" w:lineRule="exact"/>
        <w:rPr>
          <w:del w:id="2160" w:author="Michael Clifton" w:date="2018-10-11T12:18:00Z"/>
        </w:rPr>
      </w:pPr>
      <w:del w:id="2161"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@classCode</w:delText>
        </w:r>
        <w:r w:rsidRPr="001B54C3" w:rsidDel="004D2991">
          <w:delText>=</w:delText>
        </w:r>
        <w:r w:rsidRPr="001B54C3" w:rsidDel="004D2991">
          <w:rPr>
            <w:rFonts w:ascii="Courier New" w:hAnsi="Courier New" w:cs="TimesNewRomanPSMT"/>
            <w:sz w:val="20"/>
          </w:rPr>
          <w:delText>"CLUSTER"</w:delText>
        </w:r>
        <w:r w:rsidRPr="001B54C3" w:rsidDel="004D2991">
          <w:delText xml:space="preserve"> CLUSTER </w:delText>
        </w:r>
        <w:r w:rsidRPr="001B54C3" w:rsidDel="004D2991">
          <w:rPr>
            <w:rFonts w:ascii="Courier New" w:hAnsi="Courier New" w:cs="TimesNewRomanPSMT"/>
            <w:sz w:val="20"/>
          </w:rPr>
          <w:delText>(CodeSystem: 2.16.840.1.113883.5.6 HL7ActClass)</w:delText>
        </w:r>
        <w:r w:rsidRPr="001B54C3" w:rsidDel="004D2991">
          <w:delText>.</w:delText>
        </w:r>
      </w:del>
    </w:p>
    <w:p w14:paraId="4F1A4C16" w14:textId="1E1BD641" w:rsidR="00BA356B" w:rsidRPr="001B54C3" w:rsidDel="004D2991" w:rsidRDefault="00BA356B" w:rsidP="00BA356B">
      <w:pPr>
        <w:numPr>
          <w:ilvl w:val="0"/>
          <w:numId w:val="446"/>
        </w:numPr>
        <w:spacing w:before="0" w:after="40" w:line="260" w:lineRule="exact"/>
        <w:rPr>
          <w:del w:id="2162" w:author="Michael Clifton" w:date="2018-10-11T12:18:00Z"/>
        </w:rPr>
      </w:pPr>
      <w:del w:id="2163"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@moodCode</w:delText>
        </w:r>
        <w:r w:rsidRPr="001B54C3" w:rsidDel="004D2991">
          <w:delText>=</w:delText>
        </w:r>
        <w:r w:rsidRPr="001B54C3" w:rsidDel="004D2991">
          <w:rPr>
            <w:rFonts w:ascii="Courier New" w:hAnsi="Courier New" w:cs="TimesNewRomanPSMT"/>
            <w:sz w:val="20"/>
          </w:rPr>
          <w:delText>"EVN"</w:delText>
        </w:r>
        <w:r w:rsidRPr="001B54C3" w:rsidDel="004D2991">
          <w:delText xml:space="preserve"> Event </w:delText>
        </w:r>
        <w:r w:rsidRPr="001B54C3" w:rsidDel="004D2991">
          <w:rPr>
            <w:rFonts w:ascii="Courier New" w:hAnsi="Courier New" w:cs="TimesNewRomanPSMT"/>
            <w:sz w:val="20"/>
          </w:rPr>
          <w:delText>(CodeSystem: ActMood 2.16.840.1.113883.5.1001).</w:delText>
        </w:r>
      </w:del>
    </w:p>
    <w:p w14:paraId="3EE5BA30" w14:textId="7D0762F0" w:rsidR="00BA356B" w:rsidRPr="001B54C3" w:rsidDel="004D2991" w:rsidRDefault="00BA356B" w:rsidP="00BA356B">
      <w:pPr>
        <w:numPr>
          <w:ilvl w:val="0"/>
          <w:numId w:val="446"/>
        </w:numPr>
        <w:spacing w:before="0" w:after="40" w:line="260" w:lineRule="exact"/>
        <w:rPr>
          <w:del w:id="2164" w:author="Michael Clifton" w:date="2018-10-11T12:18:00Z"/>
        </w:rPr>
      </w:pPr>
      <w:del w:id="2165"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templateId</w:delText>
        </w:r>
        <w:r w:rsidRPr="001B54C3" w:rsidDel="004D2991">
          <w:delText xml:space="preserve"> such that it</w:delText>
        </w:r>
      </w:del>
    </w:p>
    <w:p w14:paraId="0E24A73F" w14:textId="25001EBD" w:rsidR="00BA356B" w:rsidRPr="001B54C3" w:rsidDel="004D2991" w:rsidRDefault="00BA356B" w:rsidP="00BA356B">
      <w:pPr>
        <w:numPr>
          <w:ilvl w:val="1"/>
          <w:numId w:val="446"/>
        </w:numPr>
        <w:spacing w:before="0" w:after="40" w:line="260" w:lineRule="exact"/>
        <w:rPr>
          <w:del w:id="2166" w:author="Michael Clifton" w:date="2018-10-11T12:18:00Z"/>
        </w:rPr>
      </w:pPr>
      <w:del w:id="2167" w:author="Michael Clifton" w:date="2018-10-11T12:18:00Z">
        <w:r w:rsidRPr="001B54C3" w:rsidDel="004D2991">
          <w:rPr>
            <w:rFonts w:ascii="Bookman Old Style" w:hAnsi="Bookman Old Style"/>
            <w:b/>
            <w:caps/>
            <w:sz w:val="16"/>
          </w:rPr>
          <w:lastRenderedPageBreak/>
          <w:delText>SHALL</w:delText>
        </w:r>
        <w:r w:rsidRPr="001B54C3" w:rsidDel="004D2991">
          <w:delText xml:space="preserve"> contain exactly one [1..1] </w:delText>
        </w:r>
        <w:r w:rsidRPr="001B54C3" w:rsidDel="004D2991">
          <w:rPr>
            <w:rFonts w:ascii="Courier New" w:hAnsi="Courier New" w:cs="TimesNewRomanPSMT"/>
            <w:b/>
            <w:bCs/>
            <w:sz w:val="20"/>
          </w:rPr>
          <w:delText>@root</w:delText>
        </w:r>
        <w:r w:rsidRPr="001B54C3" w:rsidDel="004D2991">
          <w:delText>=</w:delText>
        </w:r>
        <w:r w:rsidRPr="001B54C3" w:rsidDel="004D2991">
          <w:rPr>
            <w:rFonts w:ascii="Courier New" w:hAnsi="Courier New" w:cs="TimesNewRomanPSMT"/>
            <w:sz w:val="20"/>
          </w:rPr>
          <w:delText>"</w:delText>
        </w:r>
        <w:r w:rsidRPr="001B54C3" w:rsidDel="004D2991">
          <w:delText xml:space="preserve"> </w:delText>
        </w:r>
        <w:r w:rsidRPr="001B54C3" w:rsidDel="004D2991">
          <w:rPr>
            <w:rFonts w:ascii="Courier New" w:hAnsi="Courier New" w:cs="TimesNewRomanPSMT"/>
            <w:sz w:val="20"/>
          </w:rPr>
          <w:delText>1.3.6.1.4.1.19376.1.5.3.1.4.20.2"</w:delText>
        </w:r>
        <w:r w:rsidRPr="001B54C3" w:rsidDel="004D2991">
          <w:delText>.</w:delText>
        </w:r>
      </w:del>
    </w:p>
    <w:p w14:paraId="2F30CD44" w14:textId="6739BB97" w:rsidR="00BA356B" w:rsidRPr="001B54C3" w:rsidDel="004D2991" w:rsidRDefault="00BA356B" w:rsidP="00BA356B">
      <w:pPr>
        <w:numPr>
          <w:ilvl w:val="0"/>
          <w:numId w:val="446"/>
        </w:numPr>
        <w:spacing w:before="0" w:after="40" w:line="260" w:lineRule="exact"/>
        <w:rPr>
          <w:del w:id="2168" w:author="Michael Clifton" w:date="2018-10-11T12:18:00Z"/>
        </w:rPr>
      </w:pPr>
      <w:del w:id="2169" w:author="Michael Clifton" w:date="2018-10-11T12:18:00Z">
        <w:r w:rsidRPr="001B54C3" w:rsidDel="004D2991">
          <w:rPr>
            <w:rFonts w:ascii="Bookman Old Style" w:hAnsi="Bookman Old Style"/>
            <w:b/>
            <w:caps/>
            <w:sz w:val="16"/>
          </w:rPr>
          <w:delText>SHALL</w:delText>
        </w:r>
        <w:r w:rsidRPr="001B54C3" w:rsidDel="004D2991">
          <w:delText xml:space="preserve"> contain at least one [1..*] </w:delText>
        </w:r>
        <w:r w:rsidRPr="001B54C3" w:rsidDel="004D2991">
          <w:rPr>
            <w:rFonts w:ascii="Courier New" w:hAnsi="Courier New" w:cs="TimesNewRomanPSMT"/>
            <w:b/>
            <w:bCs/>
            <w:sz w:val="20"/>
          </w:rPr>
          <w:delText>id</w:delText>
        </w:r>
        <w:r w:rsidRPr="001B54C3" w:rsidDel="004D2991">
          <w:delText>.</w:delText>
        </w:r>
      </w:del>
    </w:p>
    <w:p w14:paraId="7E3F7813" w14:textId="477A0EE1" w:rsidR="00BA356B" w:rsidRPr="001B54C3" w:rsidDel="004D2991" w:rsidRDefault="00BA356B" w:rsidP="00BA356B">
      <w:pPr>
        <w:numPr>
          <w:ilvl w:val="0"/>
          <w:numId w:val="446"/>
        </w:numPr>
        <w:spacing w:before="0" w:after="40" w:line="260" w:lineRule="exact"/>
        <w:rPr>
          <w:del w:id="2170" w:author="Michael Clifton" w:date="2018-10-11T12:18:00Z"/>
        </w:rPr>
      </w:pPr>
      <w:del w:id="2171"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code</w:delText>
        </w:r>
        <w:r w:rsidRPr="001B54C3" w:rsidDel="004D2991">
          <w:delText>.</w:delText>
        </w:r>
      </w:del>
    </w:p>
    <w:p w14:paraId="63EE70F4" w14:textId="32116DB2" w:rsidR="00BA356B" w:rsidRPr="001B54C3" w:rsidDel="004D2991" w:rsidRDefault="00BA356B" w:rsidP="00BA356B">
      <w:pPr>
        <w:numPr>
          <w:ilvl w:val="1"/>
          <w:numId w:val="446"/>
        </w:numPr>
        <w:spacing w:before="0" w:after="40" w:line="260" w:lineRule="exact"/>
        <w:rPr>
          <w:del w:id="2172" w:author="Michael Clifton" w:date="2018-10-11T12:18:00Z"/>
        </w:rPr>
      </w:pPr>
      <w:del w:id="2173" w:author="Michael Clifton" w:date="2018-10-11T12:18:00Z">
        <w:r w:rsidRPr="001B54C3" w:rsidDel="004D2991">
          <w:rPr>
            <w:rFonts w:ascii="Bookman Old Style" w:hAnsi="Bookman Old Style"/>
            <w:b/>
            <w:caps/>
            <w:sz w:val="16"/>
          </w:rPr>
          <w:delText>SHall</w:delText>
        </w:r>
        <w:r w:rsidRPr="001B54C3" w:rsidDel="004D2991">
          <w:delText xml:space="preserve"> be 74164-5 (History of Usual Occupation) from LOINC.</w:delText>
        </w:r>
      </w:del>
    </w:p>
    <w:p w14:paraId="4D702AD0" w14:textId="011047C7" w:rsidR="00BA356B" w:rsidRPr="001B54C3" w:rsidDel="004D2991" w:rsidRDefault="00BA356B" w:rsidP="00BA356B">
      <w:pPr>
        <w:numPr>
          <w:ilvl w:val="0"/>
          <w:numId w:val="446"/>
        </w:numPr>
        <w:spacing w:before="0" w:after="40" w:line="260" w:lineRule="exact"/>
        <w:rPr>
          <w:del w:id="2174" w:author="Michael Clifton" w:date="2018-10-11T12:18:00Z"/>
        </w:rPr>
      </w:pPr>
      <w:del w:id="2175"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statusCode</w:delText>
        </w:r>
        <w:r w:rsidRPr="001B54C3" w:rsidDel="004D2991">
          <w:delText>=</w:delText>
        </w:r>
        <w:r w:rsidRPr="001B54C3" w:rsidDel="004D2991">
          <w:rPr>
            <w:rFonts w:ascii="Courier New" w:hAnsi="Courier New" w:cs="TimesNewRomanPSMT"/>
            <w:sz w:val="20"/>
          </w:rPr>
          <w:delText>"completed"</w:delText>
        </w:r>
        <w:r w:rsidRPr="001B54C3" w:rsidDel="004D2991">
          <w:delText xml:space="preserve"> </w:delText>
        </w:r>
        <w:r w:rsidRPr="001B54C3" w:rsidDel="004D2991">
          <w:rPr>
            <w:rFonts w:ascii="Courier New" w:hAnsi="Courier New" w:cs="TimesNewRomanPSMT"/>
            <w:sz w:val="20"/>
          </w:rPr>
          <w:delText>(CodeSystem: ActStatus 2.16.840.1.113883.5.14</w:delText>
        </w:r>
        <w:r w:rsidRPr="001B54C3" w:rsidDel="004D2991">
          <w:delText>).</w:delText>
        </w:r>
      </w:del>
    </w:p>
    <w:p w14:paraId="63275629" w14:textId="6E555266" w:rsidR="00BA356B" w:rsidRPr="001B54C3" w:rsidDel="004D2991" w:rsidRDefault="00BA356B" w:rsidP="00BA356B">
      <w:pPr>
        <w:numPr>
          <w:ilvl w:val="0"/>
          <w:numId w:val="446"/>
        </w:numPr>
        <w:spacing w:before="0" w:after="40" w:line="260" w:lineRule="exact"/>
        <w:rPr>
          <w:del w:id="2176" w:author="Michael Clifton" w:date="2018-10-11T12:18:00Z"/>
        </w:rPr>
      </w:pPr>
      <w:del w:id="2177"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effectiveTime</w:delText>
        </w:r>
        <w:r w:rsidRPr="001B54C3" w:rsidDel="004D2991">
          <w:delText>.</w:delText>
        </w:r>
      </w:del>
    </w:p>
    <w:p w14:paraId="7721529C" w14:textId="515DB855" w:rsidR="00BA356B" w:rsidRPr="001B54C3" w:rsidDel="004D2991" w:rsidRDefault="00BA356B" w:rsidP="00BA356B">
      <w:pPr>
        <w:numPr>
          <w:ilvl w:val="1"/>
          <w:numId w:val="446"/>
        </w:numPr>
        <w:spacing w:before="0" w:after="40" w:line="260" w:lineRule="exact"/>
        <w:rPr>
          <w:del w:id="2178" w:author="Michael Clifton" w:date="2018-10-11T12:18:00Z"/>
        </w:rPr>
      </w:pPr>
      <w:del w:id="2179" w:author="Michael Clifton" w:date="2018-10-11T12:18:00Z">
        <w:r w:rsidRPr="001B54C3" w:rsidDel="004D2991">
          <w:delText>Where EffectiveTime/low SHALL represent the earliest point in time for any data in the organizer.</w:delText>
        </w:r>
      </w:del>
    </w:p>
    <w:p w14:paraId="546B2434" w14:textId="1ABDDF2D" w:rsidR="00BA356B" w:rsidRPr="001B54C3" w:rsidDel="004D2991" w:rsidRDefault="00BA356B" w:rsidP="00BA356B">
      <w:pPr>
        <w:numPr>
          <w:ilvl w:val="1"/>
          <w:numId w:val="446"/>
        </w:numPr>
        <w:spacing w:before="0" w:after="40" w:line="260" w:lineRule="exact"/>
        <w:rPr>
          <w:del w:id="2180" w:author="Michael Clifton" w:date="2018-10-11T12:18:00Z"/>
        </w:rPr>
      </w:pPr>
      <w:del w:id="2181" w:author="Michael Clifton" w:date="2018-10-11T12:18:00Z">
        <w:r w:rsidRPr="001B54C3" w:rsidDel="004D2991">
          <w:delText>Where effectiveTime/high SHALL represent the latest point in time for any data in the organizer, consequently the last point in time when information in the organizer was updated.</w:delText>
        </w:r>
      </w:del>
    </w:p>
    <w:p w14:paraId="2D58D0B5" w14:textId="54A51EDE" w:rsidR="00BA356B" w:rsidRPr="001B54C3" w:rsidDel="004D2991" w:rsidRDefault="00BA356B" w:rsidP="00BA356B">
      <w:pPr>
        <w:numPr>
          <w:ilvl w:val="0"/>
          <w:numId w:val="446"/>
        </w:numPr>
        <w:spacing w:before="0" w:after="40" w:line="260" w:lineRule="exact"/>
        <w:rPr>
          <w:del w:id="2182" w:author="Michael Clifton" w:date="2018-10-11T12:18:00Z"/>
        </w:rPr>
      </w:pPr>
      <w:del w:id="2183" w:author="Michael Clifton" w:date="2018-10-11T12:18:00Z">
        <w:r w:rsidRPr="001B54C3" w:rsidDel="004D2991">
          <w:rPr>
            <w:rFonts w:ascii="Bookman Old Style" w:hAnsi="Bookman Old Style"/>
            <w:b/>
            <w:caps/>
            <w:sz w:val="16"/>
          </w:rPr>
          <w:delText>SHall</w:delText>
        </w:r>
        <w:r w:rsidRPr="001B54C3" w:rsidDel="004D2991">
          <w:delText xml:space="preserve"> contain one or more [1..*] </w:delText>
        </w:r>
        <w:r w:rsidRPr="001B54C3" w:rsidDel="004D2991">
          <w:rPr>
            <w:rFonts w:ascii="Courier New" w:hAnsi="Courier New" w:cs="TimesNewRomanPSMT"/>
            <w:b/>
            <w:bCs/>
            <w:sz w:val="20"/>
          </w:rPr>
          <w:delText>component</w:delText>
        </w:r>
        <w:r w:rsidRPr="001B54C3" w:rsidDel="004D2991">
          <w:delText>.</w:delText>
        </w:r>
      </w:del>
    </w:p>
    <w:p w14:paraId="434B8639" w14:textId="570BD4C5" w:rsidR="00BA356B" w:rsidRPr="001B54C3" w:rsidDel="004D2991" w:rsidRDefault="00BA356B" w:rsidP="00BA356B">
      <w:pPr>
        <w:numPr>
          <w:ilvl w:val="1"/>
          <w:numId w:val="446"/>
        </w:numPr>
        <w:spacing w:before="0" w:after="40" w:line="260" w:lineRule="exact"/>
        <w:rPr>
          <w:del w:id="2184" w:author="Michael Clifton" w:date="2018-10-11T12:18:00Z"/>
        </w:rPr>
      </w:pPr>
      <w:del w:id="2185" w:author="Michael Clifton" w:date="2018-10-11T12:18:00Z">
        <w:r w:rsidRPr="001B54C3" w:rsidDel="004D2991">
          <w:delText xml:space="preserve">The component/@typeCode </w:delText>
        </w:r>
        <w:r w:rsidRPr="001B54C3" w:rsidDel="004D2991">
          <w:rPr>
            <w:rFonts w:ascii="Bookman Old Style" w:hAnsi="Bookman Old Style"/>
            <w:b/>
            <w:caps/>
            <w:sz w:val="16"/>
          </w:rPr>
          <w:delText>SHALL</w:delText>
        </w:r>
        <w:r w:rsidRPr="001B54C3" w:rsidDel="004D2991">
          <w:delText xml:space="preserve"> be “COMP”.</w:delText>
        </w:r>
      </w:del>
    </w:p>
    <w:p w14:paraId="436903B6" w14:textId="76BCF96C" w:rsidR="00BA356B" w:rsidRPr="001B54C3" w:rsidDel="004D2991" w:rsidRDefault="00BA356B" w:rsidP="00BA356B">
      <w:pPr>
        <w:numPr>
          <w:ilvl w:val="1"/>
          <w:numId w:val="446"/>
        </w:numPr>
        <w:spacing w:before="0" w:after="40" w:line="260" w:lineRule="exact"/>
        <w:rPr>
          <w:del w:id="2186" w:author="Michael Clifton" w:date="2018-10-11T12:18:00Z"/>
        </w:rPr>
      </w:pPr>
      <w:del w:id="2187" w:author="Michael Clifton" w:date="2018-10-11T12:18:00Z">
        <w:r w:rsidRPr="001B54C3" w:rsidDel="004D2991">
          <w:rPr>
            <w:rStyle w:val="keyword"/>
          </w:rPr>
          <w:delText>SHALL</w:delText>
        </w:r>
        <w:r w:rsidRPr="001B54C3" w:rsidDel="004D2991">
          <w:delText xml:space="preserve"> contain exactly one or more [1..*] </w:delText>
        </w:r>
        <w:r w:rsidRPr="001B54C3" w:rsidDel="004D2991">
          <w:rPr>
            <w:rStyle w:val="HyperlinkCourierBold"/>
          </w:rPr>
          <w:delText>Usual Occupation and Industry Observation</w:delText>
        </w:r>
        <w:r w:rsidRPr="001B54C3" w:rsidDel="004D2991">
          <w:rPr>
            <w:rStyle w:val="XMLname0"/>
          </w:rPr>
          <w:delText xml:space="preserve"> (1.3.6.1.4.1.19376.1.5.3.1.4.20.5)</w:delText>
        </w:r>
        <w:r w:rsidRPr="001B54C3" w:rsidDel="004D2991">
          <w:delText>.</w:delText>
        </w:r>
      </w:del>
    </w:p>
    <w:p w14:paraId="0D399CAB" w14:textId="4E0E980F" w:rsidR="00BA356B" w:rsidRPr="001B54C3" w:rsidDel="004D2991" w:rsidRDefault="00BA356B" w:rsidP="00BA356B">
      <w:pPr>
        <w:pStyle w:val="EditorInstructions"/>
        <w:rPr>
          <w:del w:id="2188" w:author="Michael Clifton" w:date="2018-10-11T12:18:00Z"/>
          <w:color w:val="FF0000"/>
        </w:rPr>
      </w:pPr>
      <w:del w:id="2189" w:author="Michael Clifton" w:date="2018-10-11T12:18:00Z">
        <w:r w:rsidRPr="001B54C3" w:rsidDel="004D2991">
          <w:rPr>
            <w:color w:val="FF0000"/>
          </w:rPr>
          <w:delText>Replace the following section 6.3.4.63 History of Occupation Organizer:</w:delText>
        </w:r>
      </w:del>
    </w:p>
    <w:p w14:paraId="18C4E4FE" w14:textId="20EC5304" w:rsidR="002908E4" w:rsidRPr="00143B5C" w:rsidDel="004D2991" w:rsidRDefault="002908E4" w:rsidP="00AB71C6">
      <w:pPr>
        <w:pStyle w:val="BodyText"/>
        <w:rPr>
          <w:del w:id="2190" w:author="Michael Clifton" w:date="2018-10-11T12:18:00Z"/>
        </w:rPr>
      </w:pPr>
    </w:p>
    <w:p w14:paraId="54919B45" w14:textId="27ED8576" w:rsidR="002908E4" w:rsidRPr="001B54C3" w:rsidDel="004D2991" w:rsidRDefault="002908E4" w:rsidP="002908E4">
      <w:pPr>
        <w:pStyle w:val="Heading4"/>
        <w:rPr>
          <w:del w:id="2191" w:author="Michael Clifton" w:date="2018-10-11T12:18:00Z"/>
          <w:bCs/>
          <w:noProof w:val="0"/>
        </w:rPr>
      </w:pPr>
      <w:bookmarkStart w:id="2192" w:name="_Toc466555618"/>
      <w:del w:id="2193" w:author="Michael Clifton" w:date="2018-10-11T12:18:00Z">
        <w:r w:rsidRPr="001B54C3" w:rsidDel="004D2991">
          <w:rPr>
            <w:bCs/>
            <w:noProof w:val="0"/>
          </w:rPr>
          <w:delText>6.3.4.63 History of Occupation Organizer</w:delText>
        </w:r>
        <w:bookmarkEnd w:id="2192"/>
      </w:del>
    </w:p>
    <w:p w14:paraId="70FE8C57" w14:textId="2BC60ED7" w:rsidR="009A7FC9" w:rsidRPr="001B54C3" w:rsidDel="004D2991" w:rsidRDefault="009A7FC9" w:rsidP="009A7FC9">
      <w:pPr>
        <w:pStyle w:val="TableTitle"/>
        <w:rPr>
          <w:del w:id="2194" w:author="Michael Clifton" w:date="2018-10-11T12:18:00Z"/>
        </w:rPr>
      </w:pPr>
      <w:del w:id="2195" w:author="Michael Clifton" w:date="2018-10-11T12:18:00Z">
        <w:r w:rsidRPr="001B54C3" w:rsidDel="004D2991">
          <w:delText>Table 6.3.4.63-1: History of Occupation Organizer Entry 1.3.6.1.4.1.19376.1.5.3.1.4.20.3</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5E2155" w:rsidRPr="001B54C3" w:rsidDel="004D2991" w14:paraId="1D9E9B7C" w14:textId="6B28478A" w:rsidTr="00A6092D">
        <w:trPr>
          <w:del w:id="2196" w:author="Michael Clifton" w:date="2018-10-11T12:18:00Z"/>
        </w:trPr>
        <w:tc>
          <w:tcPr>
            <w:tcW w:w="1400" w:type="pct"/>
            <w:gridSpan w:val="4"/>
            <w:shd w:val="clear" w:color="auto" w:fill="E6E6E6"/>
            <w:vAlign w:val="center"/>
          </w:tcPr>
          <w:p w14:paraId="2A50D9F4" w14:textId="2EF9999F" w:rsidR="005E2155" w:rsidRPr="001B54C3" w:rsidDel="004D2991" w:rsidRDefault="005E2155" w:rsidP="00A6092D">
            <w:pPr>
              <w:keepNext/>
              <w:spacing w:before="60" w:after="60"/>
              <w:jc w:val="center"/>
              <w:rPr>
                <w:del w:id="2197" w:author="Michael Clifton" w:date="2018-10-11T12:18:00Z"/>
                <w:rFonts w:ascii="Arial" w:hAnsi="Arial"/>
                <w:b/>
                <w:sz w:val="22"/>
              </w:rPr>
            </w:pPr>
            <w:del w:id="2198" w:author="Michael Clifton" w:date="2018-10-11T12:18:00Z">
              <w:r w:rsidRPr="001B54C3" w:rsidDel="004D2991">
                <w:rPr>
                  <w:rFonts w:ascii="Arial" w:hAnsi="Arial"/>
                  <w:b/>
                  <w:sz w:val="22"/>
                </w:rPr>
                <w:delText>Template Name</w:delText>
              </w:r>
            </w:del>
          </w:p>
        </w:tc>
        <w:tc>
          <w:tcPr>
            <w:tcW w:w="3600" w:type="pct"/>
            <w:gridSpan w:val="7"/>
            <w:vAlign w:val="center"/>
          </w:tcPr>
          <w:p w14:paraId="7AC61EF5" w14:textId="3466E9E8" w:rsidR="005E2155" w:rsidRPr="001B54C3" w:rsidDel="004D2991" w:rsidRDefault="005E2155" w:rsidP="00A6092D">
            <w:pPr>
              <w:spacing w:before="40" w:after="40"/>
              <w:ind w:left="72" w:right="72"/>
              <w:rPr>
                <w:del w:id="2199" w:author="Michael Clifton" w:date="2018-10-11T12:18:00Z"/>
                <w:sz w:val="18"/>
              </w:rPr>
            </w:pPr>
            <w:del w:id="2200" w:author="Michael Clifton" w:date="2018-10-11T12:18:00Z">
              <w:r w:rsidRPr="001B54C3" w:rsidDel="004D2991">
                <w:rPr>
                  <w:sz w:val="18"/>
                </w:rPr>
                <w:delText>History of Occupation Organizer</w:delText>
              </w:r>
            </w:del>
          </w:p>
        </w:tc>
      </w:tr>
      <w:tr w:rsidR="005E2155" w:rsidRPr="001B54C3" w:rsidDel="004D2991" w14:paraId="17EB80F9" w14:textId="574F10D5" w:rsidTr="00A6092D">
        <w:trPr>
          <w:del w:id="2201" w:author="Michael Clifton" w:date="2018-10-11T12:18:00Z"/>
        </w:trPr>
        <w:tc>
          <w:tcPr>
            <w:tcW w:w="1400" w:type="pct"/>
            <w:gridSpan w:val="4"/>
            <w:shd w:val="clear" w:color="auto" w:fill="E6E6E6"/>
            <w:vAlign w:val="center"/>
          </w:tcPr>
          <w:p w14:paraId="68BFAEE6" w14:textId="4B5A8AD6" w:rsidR="005E2155" w:rsidRPr="001B54C3" w:rsidDel="004D2991" w:rsidRDefault="005E2155" w:rsidP="00A6092D">
            <w:pPr>
              <w:spacing w:before="40" w:after="40"/>
              <w:ind w:left="72" w:right="72"/>
              <w:jc w:val="center"/>
              <w:rPr>
                <w:del w:id="2202" w:author="Michael Clifton" w:date="2018-10-11T12:18:00Z"/>
                <w:rFonts w:ascii="Arial" w:hAnsi="Arial"/>
                <w:b/>
                <w:sz w:val="20"/>
              </w:rPr>
            </w:pPr>
            <w:del w:id="2203" w:author="Michael Clifton" w:date="2018-10-11T12:18:00Z">
              <w:r w:rsidRPr="001B54C3" w:rsidDel="004D2991">
                <w:rPr>
                  <w:rFonts w:ascii="Arial" w:hAnsi="Arial"/>
                  <w:b/>
                  <w:sz w:val="20"/>
                </w:rPr>
                <w:delText xml:space="preserve">Template ID </w:delText>
              </w:r>
            </w:del>
          </w:p>
        </w:tc>
        <w:tc>
          <w:tcPr>
            <w:tcW w:w="3600" w:type="pct"/>
            <w:gridSpan w:val="7"/>
            <w:vAlign w:val="center"/>
          </w:tcPr>
          <w:p w14:paraId="1CA59901" w14:textId="1FECB7AC" w:rsidR="005E2155" w:rsidRPr="001B54C3" w:rsidDel="004D2991" w:rsidRDefault="005E2155" w:rsidP="00A6092D">
            <w:pPr>
              <w:spacing w:before="40" w:after="40"/>
              <w:ind w:left="72" w:right="72"/>
              <w:rPr>
                <w:del w:id="2204" w:author="Michael Clifton" w:date="2018-10-11T12:18:00Z"/>
                <w:rFonts w:ascii="Tahoma" w:hAnsi="Tahoma" w:cs="Tahoma"/>
                <w:sz w:val="16"/>
                <w:szCs w:val="16"/>
              </w:rPr>
            </w:pPr>
            <w:del w:id="2205" w:author="Michael Clifton" w:date="2018-10-11T12:18:00Z">
              <w:r w:rsidRPr="001B54C3" w:rsidDel="004D2991">
                <w:rPr>
                  <w:sz w:val="18"/>
                </w:rPr>
                <w:delText>1.3.6.1.4.1.19376.1.5.3.1.4.20.3</w:delText>
              </w:r>
            </w:del>
          </w:p>
        </w:tc>
      </w:tr>
      <w:tr w:rsidR="005E2155" w:rsidRPr="001B54C3" w:rsidDel="004D2991" w14:paraId="138DE486" w14:textId="57269E04" w:rsidTr="00A6092D">
        <w:trPr>
          <w:del w:id="2206" w:author="Michael Clifton" w:date="2018-10-11T12:18:00Z"/>
        </w:trPr>
        <w:tc>
          <w:tcPr>
            <w:tcW w:w="1400" w:type="pct"/>
            <w:gridSpan w:val="4"/>
            <w:shd w:val="clear" w:color="auto" w:fill="E6E6E6"/>
            <w:vAlign w:val="center"/>
          </w:tcPr>
          <w:p w14:paraId="40BFA07B" w14:textId="7D885F58" w:rsidR="005E2155" w:rsidRPr="001B54C3" w:rsidDel="004D2991" w:rsidRDefault="005E2155" w:rsidP="00A6092D">
            <w:pPr>
              <w:spacing w:before="40" w:after="40"/>
              <w:ind w:left="72" w:right="72"/>
              <w:jc w:val="center"/>
              <w:rPr>
                <w:del w:id="2207" w:author="Michael Clifton" w:date="2018-10-11T12:18:00Z"/>
                <w:rFonts w:ascii="Arial" w:hAnsi="Arial"/>
                <w:b/>
                <w:sz w:val="20"/>
              </w:rPr>
            </w:pPr>
            <w:del w:id="2208" w:author="Michael Clifton" w:date="2018-10-11T12:18:00Z">
              <w:r w:rsidRPr="001B54C3" w:rsidDel="004D2991">
                <w:rPr>
                  <w:rFonts w:ascii="Arial" w:hAnsi="Arial"/>
                  <w:b/>
                  <w:sz w:val="20"/>
                </w:rPr>
                <w:delText xml:space="preserve">Parent Template </w:delText>
              </w:r>
            </w:del>
          </w:p>
        </w:tc>
        <w:tc>
          <w:tcPr>
            <w:tcW w:w="3600" w:type="pct"/>
            <w:gridSpan w:val="7"/>
            <w:vAlign w:val="center"/>
          </w:tcPr>
          <w:p w14:paraId="127C683A" w14:textId="73BEBFD5" w:rsidR="005E2155" w:rsidRPr="001B54C3" w:rsidDel="004D2991" w:rsidRDefault="005E2155" w:rsidP="00A6092D">
            <w:pPr>
              <w:spacing w:before="40" w:after="40"/>
              <w:ind w:left="72" w:right="72"/>
              <w:rPr>
                <w:del w:id="2209" w:author="Michael Clifton" w:date="2018-10-11T12:18:00Z"/>
                <w:rFonts w:ascii="Tahoma" w:hAnsi="Tahoma" w:cs="Tahoma"/>
                <w:sz w:val="16"/>
                <w:szCs w:val="16"/>
              </w:rPr>
            </w:pPr>
          </w:p>
          <w:p w14:paraId="49B72EDE" w14:textId="77D23ACC" w:rsidR="005E2155" w:rsidRPr="001B54C3" w:rsidDel="004D2991" w:rsidRDefault="005E2155" w:rsidP="00A6092D">
            <w:pPr>
              <w:spacing w:before="40" w:after="40"/>
              <w:ind w:right="72"/>
              <w:rPr>
                <w:del w:id="2210" w:author="Michael Clifton" w:date="2018-10-11T12:18:00Z"/>
                <w:sz w:val="18"/>
              </w:rPr>
            </w:pPr>
          </w:p>
        </w:tc>
      </w:tr>
      <w:tr w:rsidR="005E2155" w:rsidRPr="001B54C3" w:rsidDel="004D2991" w14:paraId="46C6156F" w14:textId="4C020952" w:rsidTr="00A6092D">
        <w:trPr>
          <w:del w:id="2211" w:author="Michael Clifton" w:date="2018-10-11T12:18:00Z"/>
        </w:trPr>
        <w:tc>
          <w:tcPr>
            <w:tcW w:w="1400" w:type="pct"/>
            <w:gridSpan w:val="4"/>
            <w:shd w:val="clear" w:color="auto" w:fill="E6E6E6"/>
            <w:vAlign w:val="center"/>
          </w:tcPr>
          <w:p w14:paraId="4584B568" w14:textId="4312C0BE" w:rsidR="005E2155" w:rsidRPr="001B54C3" w:rsidDel="004D2991" w:rsidRDefault="005E2155" w:rsidP="00A6092D">
            <w:pPr>
              <w:spacing w:before="40" w:after="40"/>
              <w:ind w:left="72" w:right="72"/>
              <w:jc w:val="center"/>
              <w:rPr>
                <w:del w:id="2212" w:author="Michael Clifton" w:date="2018-10-11T12:18:00Z"/>
                <w:rFonts w:ascii="Arial" w:hAnsi="Arial"/>
                <w:b/>
                <w:sz w:val="20"/>
              </w:rPr>
            </w:pPr>
            <w:del w:id="2213" w:author="Michael Clifton" w:date="2018-10-11T12:18:00Z">
              <w:r w:rsidRPr="001B54C3" w:rsidDel="004D2991">
                <w:rPr>
                  <w:rFonts w:ascii="Arial" w:hAnsi="Arial"/>
                  <w:b/>
                  <w:sz w:val="20"/>
                </w:rPr>
                <w:delText xml:space="preserve">General Description </w:delText>
              </w:r>
            </w:del>
          </w:p>
        </w:tc>
        <w:tc>
          <w:tcPr>
            <w:tcW w:w="3600" w:type="pct"/>
            <w:gridSpan w:val="7"/>
            <w:vAlign w:val="center"/>
          </w:tcPr>
          <w:p w14:paraId="0F3030A0" w14:textId="1DD9EA66" w:rsidR="005E2155" w:rsidRPr="001B54C3" w:rsidDel="004D2991" w:rsidRDefault="005E2155" w:rsidP="00A6092D">
            <w:pPr>
              <w:spacing w:before="40" w:after="40"/>
              <w:ind w:left="72" w:right="72"/>
              <w:rPr>
                <w:del w:id="2214" w:author="Michael Clifton" w:date="2018-10-11T12:18:00Z"/>
                <w:rFonts w:ascii="Tahoma" w:hAnsi="Tahoma" w:cs="Tahoma"/>
                <w:sz w:val="16"/>
                <w:szCs w:val="16"/>
              </w:rPr>
            </w:pPr>
            <w:del w:id="2215" w:author="Michael Clifton" w:date="2018-10-11T12:18:00Z">
              <w:r w:rsidRPr="001B54C3" w:rsidDel="004D2991">
                <w:rPr>
                  <w:sz w:val="18"/>
                </w:rPr>
                <w:delText>This organizer holds information about a person’s various specific occupations over time. It may hold current as well as prior observations about occupations which may include details about the employer and places where work was performed. A person’s occupation also includes industry information which is used to more precisely specify the occupation.</w:delText>
              </w:r>
            </w:del>
          </w:p>
        </w:tc>
      </w:tr>
      <w:tr w:rsidR="005E2155" w:rsidRPr="001B54C3" w:rsidDel="004D2991" w14:paraId="45A3F7C6" w14:textId="31F9CB6F" w:rsidTr="00A6092D">
        <w:trPr>
          <w:del w:id="2216" w:author="Michael Clifton" w:date="2018-10-11T12:18:00Z"/>
        </w:trPr>
        <w:tc>
          <w:tcPr>
            <w:tcW w:w="725" w:type="pct"/>
            <w:gridSpan w:val="2"/>
            <w:shd w:val="clear" w:color="auto" w:fill="E6E6E6"/>
            <w:vAlign w:val="center"/>
          </w:tcPr>
          <w:p w14:paraId="38311CB7" w14:textId="13635DEA" w:rsidR="005E2155" w:rsidRPr="001B54C3" w:rsidDel="004D2991" w:rsidRDefault="005E2155" w:rsidP="00A6092D">
            <w:pPr>
              <w:spacing w:before="40" w:after="40"/>
              <w:ind w:left="72" w:right="72"/>
              <w:jc w:val="center"/>
              <w:rPr>
                <w:del w:id="2217" w:author="Michael Clifton" w:date="2018-10-11T12:18:00Z"/>
                <w:rFonts w:ascii="Arial" w:hAnsi="Arial"/>
                <w:b/>
                <w:sz w:val="20"/>
              </w:rPr>
            </w:pPr>
            <w:del w:id="2218" w:author="Michael Clifton" w:date="2018-10-11T12:18:00Z">
              <w:r w:rsidRPr="001B54C3" w:rsidDel="004D2991">
                <w:rPr>
                  <w:rFonts w:ascii="Arial" w:hAnsi="Arial"/>
                  <w:b/>
                  <w:sz w:val="20"/>
                </w:rPr>
                <w:delText>Class/Mood</w:delText>
              </w:r>
            </w:del>
          </w:p>
        </w:tc>
        <w:tc>
          <w:tcPr>
            <w:tcW w:w="1726" w:type="pct"/>
            <w:gridSpan w:val="4"/>
            <w:shd w:val="clear" w:color="auto" w:fill="E6E6E6"/>
            <w:vAlign w:val="center"/>
          </w:tcPr>
          <w:p w14:paraId="4F2766B4" w14:textId="0AD6F8DE" w:rsidR="005E2155" w:rsidRPr="001B54C3" w:rsidDel="004D2991" w:rsidRDefault="005E2155" w:rsidP="00A6092D">
            <w:pPr>
              <w:spacing w:before="40" w:after="40"/>
              <w:ind w:left="72" w:right="72"/>
              <w:jc w:val="center"/>
              <w:rPr>
                <w:del w:id="2219" w:author="Michael Clifton" w:date="2018-10-11T12:18:00Z"/>
                <w:rFonts w:ascii="Arial" w:hAnsi="Arial"/>
                <w:b/>
                <w:sz w:val="20"/>
              </w:rPr>
            </w:pPr>
            <w:del w:id="2220" w:author="Michael Clifton" w:date="2018-10-11T12:18:00Z">
              <w:r w:rsidRPr="001B54C3" w:rsidDel="004D2991">
                <w:rPr>
                  <w:rFonts w:ascii="Arial" w:hAnsi="Arial"/>
                  <w:b/>
                  <w:sz w:val="20"/>
                </w:rPr>
                <w:delText xml:space="preserve">Code </w:delText>
              </w:r>
            </w:del>
          </w:p>
        </w:tc>
        <w:tc>
          <w:tcPr>
            <w:tcW w:w="527" w:type="pct"/>
            <w:shd w:val="clear" w:color="auto" w:fill="E6E6E6"/>
            <w:vAlign w:val="center"/>
          </w:tcPr>
          <w:p w14:paraId="359BF982" w14:textId="0F2779C6" w:rsidR="005E2155" w:rsidRPr="001B54C3" w:rsidDel="004D2991" w:rsidRDefault="005E2155" w:rsidP="00A6092D">
            <w:pPr>
              <w:spacing w:before="40" w:after="40"/>
              <w:ind w:left="72" w:right="72"/>
              <w:jc w:val="center"/>
              <w:rPr>
                <w:del w:id="2221" w:author="Michael Clifton" w:date="2018-10-11T12:18:00Z"/>
                <w:rFonts w:ascii="Arial" w:hAnsi="Arial"/>
                <w:b/>
                <w:sz w:val="20"/>
              </w:rPr>
            </w:pPr>
            <w:del w:id="2222" w:author="Michael Clifton" w:date="2018-10-11T12:18:00Z">
              <w:r w:rsidRPr="001B54C3" w:rsidDel="004D2991">
                <w:rPr>
                  <w:rFonts w:ascii="Arial" w:hAnsi="Arial"/>
                  <w:b/>
                  <w:sz w:val="20"/>
                </w:rPr>
                <w:delText>Data Type</w:delText>
              </w:r>
            </w:del>
          </w:p>
        </w:tc>
        <w:tc>
          <w:tcPr>
            <w:tcW w:w="2022" w:type="pct"/>
            <w:gridSpan w:val="4"/>
            <w:shd w:val="clear" w:color="auto" w:fill="E6E6E6"/>
            <w:vAlign w:val="center"/>
          </w:tcPr>
          <w:p w14:paraId="3BBFBC34" w14:textId="139ABAB7" w:rsidR="005E2155" w:rsidRPr="001B54C3" w:rsidDel="004D2991" w:rsidRDefault="005E2155" w:rsidP="00A6092D">
            <w:pPr>
              <w:spacing w:before="40" w:after="40"/>
              <w:ind w:left="72" w:right="72"/>
              <w:jc w:val="center"/>
              <w:rPr>
                <w:del w:id="2223" w:author="Michael Clifton" w:date="2018-10-11T12:18:00Z"/>
                <w:rFonts w:ascii="Arial" w:hAnsi="Arial"/>
                <w:b/>
                <w:sz w:val="20"/>
              </w:rPr>
            </w:pPr>
            <w:del w:id="2224" w:author="Michael Clifton" w:date="2018-10-11T12:18:00Z">
              <w:r w:rsidRPr="001B54C3" w:rsidDel="004D2991">
                <w:rPr>
                  <w:rFonts w:ascii="Arial" w:hAnsi="Arial"/>
                  <w:b/>
                  <w:sz w:val="20"/>
                </w:rPr>
                <w:delText xml:space="preserve">Value </w:delText>
              </w:r>
            </w:del>
          </w:p>
        </w:tc>
      </w:tr>
      <w:tr w:rsidR="005E2155" w:rsidRPr="001B54C3" w:rsidDel="004D2991" w14:paraId="06A7E00A" w14:textId="56D7D577" w:rsidTr="00A6092D">
        <w:trPr>
          <w:del w:id="2225" w:author="Michael Clifton" w:date="2018-10-11T12:18:00Z"/>
        </w:trPr>
        <w:tc>
          <w:tcPr>
            <w:tcW w:w="725" w:type="pct"/>
            <w:gridSpan w:val="2"/>
            <w:vAlign w:val="center"/>
          </w:tcPr>
          <w:p w14:paraId="3E653B73" w14:textId="6F92CA0F" w:rsidR="005E2155" w:rsidRPr="001B54C3" w:rsidDel="004D2991" w:rsidRDefault="005E2155" w:rsidP="00A6092D">
            <w:pPr>
              <w:spacing w:before="40" w:after="40"/>
              <w:ind w:left="72" w:right="72"/>
              <w:rPr>
                <w:del w:id="2226" w:author="Michael Clifton" w:date="2018-10-11T12:18:00Z"/>
                <w:sz w:val="18"/>
              </w:rPr>
            </w:pPr>
            <w:del w:id="2227" w:author="Michael Clifton" w:date="2018-10-11T12:18:00Z">
              <w:r w:rsidRPr="001B54C3" w:rsidDel="004D2991">
                <w:rPr>
                  <w:sz w:val="18"/>
                </w:rPr>
                <w:delText>ClassCode=</w:delText>
              </w:r>
            </w:del>
          </w:p>
          <w:p w14:paraId="4CA6806C" w14:textId="6286342D" w:rsidR="005E2155" w:rsidRPr="001B54C3" w:rsidDel="004D2991" w:rsidRDefault="005E2155" w:rsidP="00A6092D">
            <w:pPr>
              <w:spacing w:before="40" w:after="40"/>
              <w:ind w:left="72" w:right="72"/>
              <w:rPr>
                <w:del w:id="2228" w:author="Michael Clifton" w:date="2018-10-11T12:18:00Z"/>
                <w:sz w:val="18"/>
              </w:rPr>
            </w:pPr>
            <w:del w:id="2229" w:author="Michael Clifton" w:date="2018-10-11T12:18:00Z">
              <w:r w:rsidRPr="001B54C3" w:rsidDel="004D2991">
                <w:rPr>
                  <w:sz w:val="18"/>
                </w:rPr>
                <w:delText>“CLUSTER”</w:delText>
              </w:r>
            </w:del>
          </w:p>
          <w:p w14:paraId="2A997A50" w14:textId="15A78D8F" w:rsidR="005E2155" w:rsidRPr="001B54C3" w:rsidDel="004D2991" w:rsidRDefault="005E2155" w:rsidP="00A6092D">
            <w:pPr>
              <w:spacing w:before="40" w:after="40"/>
              <w:ind w:left="72" w:right="72"/>
              <w:rPr>
                <w:del w:id="2230" w:author="Michael Clifton" w:date="2018-10-11T12:18:00Z"/>
                <w:sz w:val="18"/>
              </w:rPr>
            </w:pPr>
            <w:del w:id="2231" w:author="Michael Clifton" w:date="2018-10-11T12:18:00Z">
              <w:r w:rsidRPr="001B54C3" w:rsidDel="004D2991">
                <w:rPr>
                  <w:sz w:val="18"/>
                </w:rPr>
                <w:delText>MoodCode=</w:delText>
              </w:r>
            </w:del>
          </w:p>
          <w:p w14:paraId="5CF6290D" w14:textId="7214EAF8" w:rsidR="005E2155" w:rsidRPr="001B54C3" w:rsidDel="004D2991" w:rsidRDefault="005E2155" w:rsidP="00A6092D">
            <w:pPr>
              <w:spacing w:before="40" w:after="40"/>
              <w:ind w:left="72" w:right="72"/>
              <w:rPr>
                <w:del w:id="2232" w:author="Michael Clifton" w:date="2018-10-11T12:18:00Z"/>
                <w:sz w:val="18"/>
              </w:rPr>
            </w:pPr>
            <w:del w:id="2233" w:author="Michael Clifton" w:date="2018-10-11T12:18:00Z">
              <w:r w:rsidRPr="001B54C3" w:rsidDel="004D2991">
                <w:rPr>
                  <w:sz w:val="18"/>
                </w:rPr>
                <w:delText>“EVN”</w:delText>
              </w:r>
            </w:del>
          </w:p>
        </w:tc>
        <w:tc>
          <w:tcPr>
            <w:tcW w:w="1726" w:type="pct"/>
            <w:gridSpan w:val="4"/>
            <w:vAlign w:val="center"/>
          </w:tcPr>
          <w:p w14:paraId="6A91B754" w14:textId="05095066" w:rsidR="005E2155" w:rsidRPr="001B54C3" w:rsidDel="004D2991" w:rsidRDefault="005E2155" w:rsidP="00A6092D">
            <w:pPr>
              <w:spacing w:before="40" w:after="40"/>
              <w:ind w:left="72" w:right="72"/>
              <w:rPr>
                <w:del w:id="2234" w:author="Michael Clifton" w:date="2018-10-11T12:18:00Z"/>
                <w:sz w:val="18"/>
              </w:rPr>
            </w:pPr>
            <w:del w:id="2235" w:author="Michael Clifton" w:date="2018-10-11T12:18:00Z">
              <w:r w:rsidRPr="001B54C3" w:rsidDel="004D2991">
                <w:rPr>
                  <w:sz w:val="18"/>
                </w:rPr>
                <w:delText>Code = 11340-7</w:delText>
              </w:r>
            </w:del>
          </w:p>
          <w:p w14:paraId="73330906" w14:textId="1FCBB250" w:rsidR="005E2155" w:rsidRPr="001B54C3" w:rsidDel="004D2991" w:rsidRDefault="005E2155" w:rsidP="00A6092D">
            <w:pPr>
              <w:spacing w:before="40" w:after="40"/>
              <w:ind w:left="72" w:right="72"/>
              <w:rPr>
                <w:del w:id="2236" w:author="Michael Clifton" w:date="2018-10-11T12:18:00Z"/>
                <w:sz w:val="18"/>
              </w:rPr>
            </w:pPr>
            <w:del w:id="2237" w:author="Michael Clifton" w:date="2018-10-11T12:18:00Z">
              <w:r w:rsidRPr="001B54C3" w:rsidDel="004D2991">
                <w:rPr>
                  <w:sz w:val="18"/>
                </w:rPr>
                <w:delText>Display Name = History of Usual Occupation</w:delText>
              </w:r>
            </w:del>
          </w:p>
          <w:p w14:paraId="07EE2085" w14:textId="4871E530" w:rsidR="005E2155" w:rsidRPr="001B54C3" w:rsidDel="004D2991" w:rsidRDefault="005E2155" w:rsidP="00A6092D">
            <w:pPr>
              <w:spacing w:before="40" w:after="40"/>
              <w:ind w:left="72" w:right="72"/>
              <w:rPr>
                <w:del w:id="2238" w:author="Michael Clifton" w:date="2018-10-11T12:18:00Z"/>
                <w:sz w:val="18"/>
              </w:rPr>
            </w:pPr>
            <w:del w:id="2239" w:author="Michael Clifton" w:date="2018-10-11T12:18:00Z">
              <w:r w:rsidRPr="001B54C3" w:rsidDel="004D2991">
                <w:rPr>
                  <w:sz w:val="18"/>
                </w:rPr>
                <w:delText>CodeSystem = 2.16.840.1.113883.6.1</w:delText>
              </w:r>
            </w:del>
          </w:p>
          <w:p w14:paraId="5562532D" w14:textId="3D14E640" w:rsidR="005E2155" w:rsidRPr="001B54C3" w:rsidDel="004D2991" w:rsidRDefault="005E2155" w:rsidP="00A6092D">
            <w:pPr>
              <w:spacing w:before="40" w:after="40"/>
              <w:ind w:left="72" w:right="72"/>
              <w:rPr>
                <w:del w:id="2240" w:author="Michael Clifton" w:date="2018-10-11T12:18:00Z"/>
                <w:sz w:val="18"/>
              </w:rPr>
            </w:pPr>
            <w:del w:id="2241" w:author="Michael Clifton" w:date="2018-10-11T12:18:00Z">
              <w:r w:rsidRPr="001B54C3" w:rsidDel="004D2991">
                <w:rPr>
                  <w:sz w:val="18"/>
                </w:rPr>
                <w:delText>CodeSystemName=LOINC</w:delText>
              </w:r>
            </w:del>
          </w:p>
          <w:p w14:paraId="381DBC6A" w14:textId="65D1FDAA" w:rsidR="005E2155" w:rsidRPr="001B54C3" w:rsidDel="004D2991" w:rsidRDefault="005E2155" w:rsidP="00A6092D">
            <w:pPr>
              <w:spacing w:before="40" w:after="40"/>
              <w:ind w:left="72" w:right="72"/>
              <w:rPr>
                <w:del w:id="2242" w:author="Michael Clifton" w:date="2018-10-11T12:18:00Z"/>
                <w:sz w:val="18"/>
              </w:rPr>
            </w:pPr>
          </w:p>
        </w:tc>
        <w:tc>
          <w:tcPr>
            <w:tcW w:w="527" w:type="pct"/>
            <w:vAlign w:val="center"/>
          </w:tcPr>
          <w:p w14:paraId="67D20AE4" w14:textId="66F8F502" w:rsidR="005E2155" w:rsidRPr="001B54C3" w:rsidDel="004D2991" w:rsidRDefault="005E2155" w:rsidP="00A6092D">
            <w:pPr>
              <w:spacing w:before="40" w:after="40"/>
              <w:ind w:left="72" w:right="72"/>
              <w:rPr>
                <w:del w:id="2243" w:author="Michael Clifton" w:date="2018-10-11T12:18:00Z"/>
                <w:sz w:val="18"/>
              </w:rPr>
            </w:pPr>
            <w:del w:id="2244" w:author="Michael Clifton" w:date="2018-10-11T12:18:00Z">
              <w:r w:rsidRPr="001B54C3" w:rsidDel="004D2991">
                <w:rPr>
                  <w:sz w:val="18"/>
                </w:rPr>
                <w:delText>Organizer</w:delText>
              </w:r>
            </w:del>
          </w:p>
        </w:tc>
        <w:tc>
          <w:tcPr>
            <w:tcW w:w="2022" w:type="pct"/>
            <w:gridSpan w:val="4"/>
            <w:vAlign w:val="center"/>
          </w:tcPr>
          <w:p w14:paraId="7FF8CB9A" w14:textId="77DC3B32" w:rsidR="005E2155" w:rsidRPr="001B54C3" w:rsidDel="004D2991" w:rsidRDefault="005E2155" w:rsidP="00A6092D">
            <w:pPr>
              <w:spacing w:before="40" w:after="40"/>
              <w:ind w:left="72" w:right="72"/>
              <w:rPr>
                <w:del w:id="2245" w:author="Michael Clifton" w:date="2018-10-11T12:18:00Z"/>
                <w:sz w:val="18"/>
              </w:rPr>
            </w:pPr>
          </w:p>
        </w:tc>
      </w:tr>
      <w:tr w:rsidR="005E2155" w:rsidRPr="001B54C3" w:rsidDel="004D2991" w14:paraId="4FBBD730" w14:textId="32DE75DA" w:rsidTr="00A6092D">
        <w:trPr>
          <w:gridAfter w:val="1"/>
          <w:wAfter w:w="9" w:type="pct"/>
          <w:del w:id="2246" w:author="Michael Clifton" w:date="2018-10-11T12:18:00Z"/>
        </w:trPr>
        <w:tc>
          <w:tcPr>
            <w:tcW w:w="438" w:type="pct"/>
            <w:shd w:val="clear" w:color="auto" w:fill="E6E6E6"/>
            <w:vAlign w:val="center"/>
          </w:tcPr>
          <w:p w14:paraId="714A944E" w14:textId="75005E8E" w:rsidR="005E2155" w:rsidRPr="001B54C3" w:rsidDel="004D2991" w:rsidRDefault="005E2155" w:rsidP="00A6092D">
            <w:pPr>
              <w:spacing w:before="40" w:after="40"/>
              <w:ind w:left="72" w:right="72"/>
              <w:jc w:val="center"/>
              <w:rPr>
                <w:del w:id="2247" w:author="Michael Clifton" w:date="2018-10-11T12:18:00Z"/>
                <w:rFonts w:ascii="Arial" w:hAnsi="Arial"/>
                <w:b/>
                <w:sz w:val="20"/>
              </w:rPr>
            </w:pPr>
            <w:del w:id="2248" w:author="Michael Clifton" w:date="2018-10-11T12:18:00Z">
              <w:r w:rsidRPr="001B54C3" w:rsidDel="004D2991">
                <w:rPr>
                  <w:rFonts w:ascii="Arial" w:hAnsi="Arial"/>
                  <w:b/>
                  <w:sz w:val="20"/>
                </w:rPr>
                <w:delText>Opt and Card</w:delText>
              </w:r>
            </w:del>
          </w:p>
        </w:tc>
        <w:tc>
          <w:tcPr>
            <w:tcW w:w="720" w:type="pct"/>
            <w:gridSpan w:val="2"/>
            <w:shd w:val="clear" w:color="auto" w:fill="E6E6E6"/>
            <w:vAlign w:val="center"/>
          </w:tcPr>
          <w:p w14:paraId="552868C6" w14:textId="4F718BCE" w:rsidR="005E2155" w:rsidRPr="001B54C3" w:rsidDel="004D2991" w:rsidRDefault="005E2155" w:rsidP="00A6092D">
            <w:pPr>
              <w:spacing w:before="40" w:after="40"/>
              <w:ind w:left="72" w:right="72"/>
              <w:jc w:val="center"/>
              <w:rPr>
                <w:del w:id="2249" w:author="Michael Clifton" w:date="2018-10-11T12:18:00Z"/>
                <w:rFonts w:ascii="Arial" w:hAnsi="Arial"/>
                <w:b/>
                <w:sz w:val="20"/>
              </w:rPr>
            </w:pPr>
            <w:del w:id="2250" w:author="Michael Clifton" w:date="2018-10-11T12:18:00Z">
              <w:r w:rsidRPr="001B54C3" w:rsidDel="004D2991">
                <w:rPr>
                  <w:rFonts w:ascii="Arial" w:hAnsi="Arial"/>
                  <w:b/>
                  <w:sz w:val="20"/>
                </w:rPr>
                <w:delText>entryRelationship</w:delText>
              </w:r>
            </w:del>
          </w:p>
        </w:tc>
        <w:tc>
          <w:tcPr>
            <w:tcW w:w="1102" w:type="pct"/>
            <w:gridSpan w:val="2"/>
            <w:shd w:val="clear" w:color="auto" w:fill="E6E6E6"/>
            <w:vAlign w:val="center"/>
          </w:tcPr>
          <w:p w14:paraId="0A485843" w14:textId="61068F0B" w:rsidR="005E2155" w:rsidRPr="001B54C3" w:rsidDel="004D2991" w:rsidRDefault="005E2155" w:rsidP="00A6092D">
            <w:pPr>
              <w:spacing w:before="40" w:after="40"/>
              <w:ind w:left="72" w:right="72"/>
              <w:jc w:val="center"/>
              <w:rPr>
                <w:del w:id="2251" w:author="Michael Clifton" w:date="2018-10-11T12:18:00Z"/>
                <w:rFonts w:ascii="Arial" w:hAnsi="Arial"/>
                <w:b/>
                <w:sz w:val="20"/>
              </w:rPr>
            </w:pPr>
            <w:del w:id="2252" w:author="Michael Clifton" w:date="2018-10-11T12:18:00Z">
              <w:r w:rsidRPr="001B54C3" w:rsidDel="004D2991">
                <w:rPr>
                  <w:rFonts w:ascii="Arial" w:hAnsi="Arial"/>
                  <w:b/>
                  <w:sz w:val="20"/>
                </w:rPr>
                <w:delText xml:space="preserve">Description </w:delText>
              </w:r>
            </w:del>
          </w:p>
        </w:tc>
        <w:tc>
          <w:tcPr>
            <w:tcW w:w="1247" w:type="pct"/>
            <w:gridSpan w:val="3"/>
            <w:shd w:val="clear" w:color="auto" w:fill="E6E6E6"/>
            <w:vAlign w:val="center"/>
          </w:tcPr>
          <w:p w14:paraId="146EBE23" w14:textId="4EAADA67" w:rsidR="005E2155" w:rsidRPr="001B54C3" w:rsidDel="004D2991" w:rsidRDefault="005E2155" w:rsidP="00A6092D">
            <w:pPr>
              <w:spacing w:before="40" w:after="40"/>
              <w:ind w:left="72" w:right="72"/>
              <w:jc w:val="center"/>
              <w:rPr>
                <w:del w:id="2253" w:author="Michael Clifton" w:date="2018-10-11T12:18:00Z"/>
                <w:rFonts w:ascii="Arial" w:hAnsi="Arial"/>
                <w:b/>
                <w:sz w:val="20"/>
              </w:rPr>
            </w:pPr>
            <w:del w:id="2254" w:author="Michael Clifton" w:date="2018-10-11T12:18:00Z">
              <w:r w:rsidRPr="001B54C3" w:rsidDel="004D2991">
                <w:rPr>
                  <w:rFonts w:ascii="Arial" w:hAnsi="Arial"/>
                  <w:b/>
                  <w:sz w:val="20"/>
                </w:rPr>
                <w:delText>Template ID</w:delText>
              </w:r>
            </w:del>
          </w:p>
        </w:tc>
        <w:tc>
          <w:tcPr>
            <w:tcW w:w="670" w:type="pct"/>
            <w:shd w:val="clear" w:color="auto" w:fill="E6E6E6"/>
            <w:vAlign w:val="center"/>
          </w:tcPr>
          <w:p w14:paraId="7780F63D" w14:textId="356CB796" w:rsidR="005E2155" w:rsidRPr="001B54C3" w:rsidDel="004D2991" w:rsidRDefault="005E2155" w:rsidP="00A6092D">
            <w:pPr>
              <w:spacing w:before="40" w:after="40"/>
              <w:ind w:left="72" w:right="72"/>
              <w:jc w:val="center"/>
              <w:rPr>
                <w:del w:id="2255" w:author="Michael Clifton" w:date="2018-10-11T12:18:00Z"/>
                <w:rFonts w:ascii="Arial" w:hAnsi="Arial"/>
                <w:b/>
                <w:sz w:val="20"/>
              </w:rPr>
            </w:pPr>
            <w:del w:id="2256" w:author="Michael Clifton" w:date="2018-10-11T12:18:00Z">
              <w:r w:rsidRPr="001B54C3" w:rsidDel="004D2991">
                <w:rPr>
                  <w:rFonts w:ascii="Arial" w:hAnsi="Arial"/>
                  <w:b/>
                  <w:sz w:val="20"/>
                </w:rPr>
                <w:delText>Specification Document</w:delText>
              </w:r>
            </w:del>
          </w:p>
        </w:tc>
        <w:tc>
          <w:tcPr>
            <w:tcW w:w="814" w:type="pct"/>
            <w:shd w:val="clear" w:color="auto" w:fill="E4E4E4"/>
            <w:vAlign w:val="center"/>
          </w:tcPr>
          <w:p w14:paraId="297384D6" w14:textId="74A9D85E" w:rsidR="005E2155" w:rsidRPr="001B54C3" w:rsidDel="004D2991" w:rsidRDefault="005E2155" w:rsidP="00A6092D">
            <w:pPr>
              <w:spacing w:before="40" w:after="40"/>
              <w:ind w:left="72" w:right="72"/>
              <w:jc w:val="center"/>
              <w:rPr>
                <w:del w:id="2257" w:author="Michael Clifton" w:date="2018-10-11T12:18:00Z"/>
                <w:rFonts w:ascii="Arial" w:hAnsi="Arial"/>
                <w:b/>
                <w:sz w:val="20"/>
              </w:rPr>
            </w:pPr>
            <w:del w:id="2258" w:author="Michael Clifton" w:date="2018-10-11T12:18:00Z">
              <w:r w:rsidRPr="001B54C3" w:rsidDel="004D2991">
                <w:rPr>
                  <w:rFonts w:ascii="Arial" w:hAnsi="Arial"/>
                  <w:b/>
                  <w:sz w:val="20"/>
                </w:rPr>
                <w:delText>Vocabulary Constraint</w:delText>
              </w:r>
            </w:del>
          </w:p>
        </w:tc>
      </w:tr>
      <w:tr w:rsidR="005E2155" w:rsidRPr="001B54C3" w:rsidDel="004D2991" w14:paraId="359DAF9C" w14:textId="6A19BEEE" w:rsidTr="00A6092D">
        <w:trPr>
          <w:gridAfter w:val="1"/>
          <w:wAfter w:w="9" w:type="pct"/>
          <w:del w:id="2259" w:author="Michael Clifton" w:date="2018-10-11T12:18:00Z"/>
        </w:trPr>
        <w:tc>
          <w:tcPr>
            <w:tcW w:w="438" w:type="pct"/>
            <w:shd w:val="clear" w:color="auto" w:fill="auto"/>
            <w:vAlign w:val="center"/>
          </w:tcPr>
          <w:p w14:paraId="743B3748" w14:textId="1B5BEEA9" w:rsidR="005E2155" w:rsidRPr="001B54C3" w:rsidDel="004D2991" w:rsidRDefault="005E2155" w:rsidP="00A6092D">
            <w:pPr>
              <w:spacing w:before="40" w:after="40"/>
              <w:ind w:left="72" w:right="72"/>
              <w:rPr>
                <w:del w:id="2260" w:author="Michael Clifton" w:date="2018-10-11T12:18:00Z"/>
                <w:color w:val="0070C0"/>
                <w:sz w:val="18"/>
              </w:rPr>
            </w:pPr>
          </w:p>
        </w:tc>
        <w:tc>
          <w:tcPr>
            <w:tcW w:w="720" w:type="pct"/>
            <w:gridSpan w:val="2"/>
            <w:shd w:val="clear" w:color="auto" w:fill="auto"/>
            <w:vAlign w:val="center"/>
          </w:tcPr>
          <w:p w14:paraId="1EC4C61C" w14:textId="30DF814B" w:rsidR="005E2155" w:rsidRPr="001B54C3" w:rsidDel="004D2991" w:rsidRDefault="005E2155" w:rsidP="00A6092D">
            <w:pPr>
              <w:spacing w:before="40" w:after="40"/>
              <w:ind w:left="72" w:right="72"/>
              <w:rPr>
                <w:del w:id="2261" w:author="Michael Clifton" w:date="2018-10-11T12:18:00Z"/>
                <w:color w:val="0070C0"/>
                <w:sz w:val="18"/>
              </w:rPr>
            </w:pPr>
          </w:p>
        </w:tc>
        <w:tc>
          <w:tcPr>
            <w:tcW w:w="1102" w:type="pct"/>
            <w:gridSpan w:val="2"/>
            <w:vAlign w:val="center"/>
          </w:tcPr>
          <w:p w14:paraId="7DF0EADF" w14:textId="096FE10F" w:rsidR="005E2155" w:rsidRPr="001B54C3" w:rsidDel="004D2991" w:rsidRDefault="005E2155" w:rsidP="00A6092D">
            <w:pPr>
              <w:spacing w:before="40" w:after="40"/>
              <w:ind w:left="72" w:right="72"/>
              <w:rPr>
                <w:del w:id="2262" w:author="Michael Clifton" w:date="2018-10-11T12:18:00Z"/>
                <w:color w:val="0070C0"/>
                <w:sz w:val="18"/>
              </w:rPr>
            </w:pPr>
          </w:p>
        </w:tc>
        <w:tc>
          <w:tcPr>
            <w:tcW w:w="1247" w:type="pct"/>
            <w:gridSpan w:val="3"/>
            <w:vAlign w:val="center"/>
          </w:tcPr>
          <w:p w14:paraId="1E6F70E3" w14:textId="2419A284" w:rsidR="005E2155" w:rsidRPr="001B54C3" w:rsidDel="004D2991" w:rsidRDefault="005E2155" w:rsidP="00A6092D">
            <w:pPr>
              <w:spacing w:before="40" w:after="40"/>
              <w:ind w:left="72" w:right="72"/>
              <w:rPr>
                <w:del w:id="2263" w:author="Michael Clifton" w:date="2018-10-11T12:18:00Z"/>
                <w:color w:val="0070C0"/>
                <w:sz w:val="18"/>
              </w:rPr>
            </w:pPr>
          </w:p>
        </w:tc>
        <w:tc>
          <w:tcPr>
            <w:tcW w:w="670" w:type="pct"/>
            <w:vAlign w:val="center"/>
          </w:tcPr>
          <w:p w14:paraId="344A8251" w14:textId="067C5FEC" w:rsidR="005E2155" w:rsidRPr="001B54C3" w:rsidDel="004D2991" w:rsidRDefault="005E2155" w:rsidP="00A6092D">
            <w:pPr>
              <w:spacing w:before="40" w:after="40"/>
              <w:ind w:left="72" w:right="72"/>
              <w:rPr>
                <w:del w:id="2264" w:author="Michael Clifton" w:date="2018-10-11T12:18:00Z"/>
                <w:color w:val="0070C0"/>
                <w:sz w:val="18"/>
              </w:rPr>
            </w:pPr>
          </w:p>
        </w:tc>
        <w:tc>
          <w:tcPr>
            <w:tcW w:w="814" w:type="pct"/>
            <w:vAlign w:val="center"/>
          </w:tcPr>
          <w:p w14:paraId="29762CB4" w14:textId="6C789C86" w:rsidR="005E2155" w:rsidRPr="001B54C3" w:rsidDel="004D2991" w:rsidRDefault="005E2155" w:rsidP="00A6092D">
            <w:pPr>
              <w:spacing w:before="40" w:after="40"/>
              <w:ind w:left="72" w:right="72"/>
              <w:rPr>
                <w:del w:id="2265" w:author="Michael Clifton" w:date="2018-10-11T12:18:00Z"/>
                <w:color w:val="0070C0"/>
                <w:sz w:val="18"/>
              </w:rPr>
            </w:pPr>
          </w:p>
        </w:tc>
      </w:tr>
    </w:tbl>
    <w:p w14:paraId="4DFD2A42" w14:textId="302C25D1" w:rsidR="005E2155" w:rsidRPr="001B54C3" w:rsidDel="004D2991" w:rsidRDefault="005E2155" w:rsidP="005E2155">
      <w:pPr>
        <w:keepNext/>
        <w:spacing w:before="40" w:after="120"/>
        <w:ind w:left="720"/>
        <w:rPr>
          <w:del w:id="2266" w:author="Michael Clifton" w:date="2018-10-11T12:18:00Z"/>
          <w:rFonts w:ascii="Courier New" w:eastAsia="SimSun" w:hAnsi="Courier New" w:cs="Courier New"/>
          <w:sz w:val="20"/>
          <w:lang w:eastAsia="zh-CN"/>
        </w:rPr>
      </w:pPr>
      <w:del w:id="2267" w:author="Michael Clifton" w:date="2018-10-11T12:18:00Z">
        <w:r w:rsidRPr="001B54C3" w:rsidDel="004D2991">
          <w:rPr>
            <w:rFonts w:ascii="Courier New" w:eastAsia="SimSun" w:hAnsi="Courier New" w:cs="Courier New"/>
            <w:sz w:val="20"/>
            <w:lang w:eastAsia="zh-CN"/>
          </w:rPr>
          <w:lastRenderedPageBreak/>
          <w:delText>[organizer: templateId 1.3.6.1.4.1.19376.1.5.3.1.4.20.3 (open)]</w:delText>
        </w:r>
      </w:del>
    </w:p>
    <w:p w14:paraId="044B1519" w14:textId="212E18BD" w:rsidR="005E2155" w:rsidRPr="001B54C3" w:rsidDel="004D2991" w:rsidRDefault="005E2155" w:rsidP="005E2155">
      <w:pPr>
        <w:ind w:left="720"/>
        <w:rPr>
          <w:del w:id="2268" w:author="Michael Clifton" w:date="2018-10-11T12:18:00Z"/>
        </w:rPr>
      </w:pPr>
      <w:del w:id="2269" w:author="Michael Clifton" w:date="2018-10-11T12:18:00Z">
        <w:r w:rsidRPr="001B54C3" w:rsidDel="004D2991">
          <w:delText>A History of Occupation Organizer holds clinical statements about the subject’s specific occupations over time</w:delText>
        </w:r>
        <w:r w:rsidR="001B54C3" w:rsidDel="004D2991">
          <w:delText xml:space="preserve">. </w:delText>
        </w:r>
      </w:del>
    </w:p>
    <w:p w14:paraId="4F7521DE" w14:textId="0077D49E" w:rsidR="005E2155" w:rsidRPr="001B54C3" w:rsidDel="004D2991" w:rsidRDefault="005E2155" w:rsidP="005E2155">
      <w:pPr>
        <w:rPr>
          <w:del w:id="2270" w:author="Michael Clifton" w:date="2018-10-11T12:18:00Z"/>
        </w:rPr>
      </w:pPr>
    </w:p>
    <w:p w14:paraId="5BA12DEB" w14:textId="32193340" w:rsidR="005E2155" w:rsidRPr="001B54C3" w:rsidDel="004D2991" w:rsidRDefault="005E2155" w:rsidP="005E2155">
      <w:pPr>
        <w:numPr>
          <w:ilvl w:val="0"/>
          <w:numId w:val="447"/>
        </w:numPr>
        <w:spacing w:before="0" w:after="40" w:line="260" w:lineRule="exact"/>
        <w:rPr>
          <w:del w:id="2271" w:author="Michael Clifton" w:date="2018-10-11T12:18:00Z"/>
        </w:rPr>
      </w:pPr>
      <w:del w:id="2272"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@classCode</w:delText>
        </w:r>
        <w:r w:rsidRPr="001B54C3" w:rsidDel="004D2991">
          <w:delText>=</w:delText>
        </w:r>
        <w:r w:rsidRPr="001B54C3" w:rsidDel="004D2991">
          <w:rPr>
            <w:rFonts w:ascii="Courier New" w:hAnsi="Courier New" w:cs="TimesNewRomanPSMT"/>
            <w:sz w:val="20"/>
          </w:rPr>
          <w:delText>"CLUSTER"</w:delText>
        </w:r>
        <w:r w:rsidRPr="001B54C3" w:rsidDel="004D2991">
          <w:delText xml:space="preserve"> CLUSTER (CodeSystem: 2.16.840.1.113883.5.6 HL7ActClass).</w:delText>
        </w:r>
      </w:del>
    </w:p>
    <w:p w14:paraId="516B7C44" w14:textId="21536870" w:rsidR="005E2155" w:rsidRPr="001B54C3" w:rsidDel="004D2991" w:rsidRDefault="005E2155" w:rsidP="005E2155">
      <w:pPr>
        <w:numPr>
          <w:ilvl w:val="0"/>
          <w:numId w:val="447"/>
        </w:numPr>
        <w:spacing w:before="0" w:after="40" w:line="260" w:lineRule="exact"/>
        <w:rPr>
          <w:del w:id="2273" w:author="Michael Clifton" w:date="2018-10-11T12:18:00Z"/>
        </w:rPr>
      </w:pPr>
      <w:del w:id="2274"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@moodCode</w:delText>
        </w:r>
        <w:r w:rsidRPr="001B54C3" w:rsidDel="004D2991">
          <w:delText>=</w:delText>
        </w:r>
        <w:r w:rsidRPr="001B54C3" w:rsidDel="004D2991">
          <w:rPr>
            <w:rFonts w:ascii="Courier New" w:hAnsi="Courier New" w:cs="TimesNewRomanPSMT"/>
            <w:sz w:val="20"/>
          </w:rPr>
          <w:delText>"EVN"</w:delText>
        </w:r>
        <w:r w:rsidRPr="001B54C3" w:rsidDel="004D2991">
          <w:delText xml:space="preserve"> Event (CodeSystem: </w:delText>
        </w:r>
        <w:r w:rsidRPr="001B54C3" w:rsidDel="004D2991">
          <w:rPr>
            <w:rFonts w:ascii="Courier New" w:hAnsi="Courier New" w:cs="TimesNewRomanPSMT"/>
            <w:sz w:val="20"/>
          </w:rPr>
          <w:delText>ActMood 2.16.840.1.113883.5.1001</w:delText>
        </w:r>
        <w:r w:rsidRPr="001B54C3" w:rsidDel="004D2991">
          <w:delText>).</w:delText>
        </w:r>
      </w:del>
    </w:p>
    <w:p w14:paraId="238B2C20" w14:textId="140E52AC" w:rsidR="005E2155" w:rsidRPr="001B54C3" w:rsidDel="004D2991" w:rsidRDefault="005E2155" w:rsidP="005E2155">
      <w:pPr>
        <w:numPr>
          <w:ilvl w:val="0"/>
          <w:numId w:val="447"/>
        </w:numPr>
        <w:spacing w:before="0" w:after="40" w:line="260" w:lineRule="exact"/>
        <w:rPr>
          <w:del w:id="2275" w:author="Michael Clifton" w:date="2018-10-11T12:18:00Z"/>
        </w:rPr>
      </w:pPr>
      <w:del w:id="2276"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templateId</w:delText>
        </w:r>
        <w:r w:rsidRPr="001B54C3" w:rsidDel="004D2991">
          <w:delText xml:space="preserve">  such that it</w:delText>
        </w:r>
      </w:del>
    </w:p>
    <w:p w14:paraId="2D287EEC" w14:textId="4A006CDC" w:rsidR="005E2155" w:rsidRPr="001B54C3" w:rsidDel="004D2991" w:rsidRDefault="005E2155" w:rsidP="005E2155">
      <w:pPr>
        <w:numPr>
          <w:ilvl w:val="1"/>
          <w:numId w:val="447"/>
        </w:numPr>
        <w:spacing w:before="0" w:after="40" w:line="260" w:lineRule="exact"/>
        <w:rPr>
          <w:del w:id="2277" w:author="Michael Clifton" w:date="2018-10-11T12:18:00Z"/>
        </w:rPr>
      </w:pPr>
      <w:del w:id="2278"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@root</w:delText>
        </w:r>
        <w:r w:rsidRPr="001B54C3" w:rsidDel="004D2991">
          <w:delText>=</w:delText>
        </w:r>
        <w:r w:rsidRPr="001B54C3" w:rsidDel="004D2991">
          <w:rPr>
            <w:rFonts w:ascii="Courier New" w:hAnsi="Courier New" w:cs="TimesNewRomanPSMT"/>
            <w:sz w:val="20"/>
          </w:rPr>
          <w:delText>"</w:delText>
        </w:r>
        <w:r w:rsidRPr="001B54C3" w:rsidDel="004D2991">
          <w:rPr>
            <w:sz w:val="18"/>
          </w:rPr>
          <w:delText>1.3.6.1.4.1.19376.1.5.3.1.4.20.3</w:delText>
        </w:r>
        <w:r w:rsidRPr="001B54C3" w:rsidDel="004D2991">
          <w:rPr>
            <w:rFonts w:ascii="Courier New" w:hAnsi="Courier New" w:cs="TimesNewRomanPSMT"/>
            <w:sz w:val="20"/>
          </w:rPr>
          <w:delText>"</w:delText>
        </w:r>
        <w:r w:rsidRPr="001B54C3" w:rsidDel="004D2991">
          <w:delText>.</w:delText>
        </w:r>
      </w:del>
    </w:p>
    <w:p w14:paraId="0599FF87" w14:textId="44243D37" w:rsidR="005E2155" w:rsidRPr="001B54C3" w:rsidDel="004D2991" w:rsidRDefault="005E2155" w:rsidP="005E2155">
      <w:pPr>
        <w:numPr>
          <w:ilvl w:val="0"/>
          <w:numId w:val="447"/>
        </w:numPr>
        <w:spacing w:before="0" w:after="40" w:line="260" w:lineRule="exact"/>
        <w:rPr>
          <w:del w:id="2279" w:author="Michael Clifton" w:date="2018-10-11T12:18:00Z"/>
        </w:rPr>
      </w:pPr>
      <w:del w:id="2280" w:author="Michael Clifton" w:date="2018-10-11T12:18:00Z">
        <w:r w:rsidRPr="001B54C3" w:rsidDel="004D2991">
          <w:rPr>
            <w:rFonts w:ascii="Bookman Old Style" w:hAnsi="Bookman Old Style"/>
            <w:b/>
            <w:caps/>
            <w:sz w:val="16"/>
          </w:rPr>
          <w:delText>SHALL</w:delText>
        </w:r>
        <w:r w:rsidRPr="001B54C3" w:rsidDel="004D2991">
          <w:delText xml:space="preserve"> contain at least one [1..*] </w:delText>
        </w:r>
        <w:r w:rsidRPr="001B54C3" w:rsidDel="004D2991">
          <w:rPr>
            <w:rFonts w:ascii="Courier New" w:hAnsi="Courier New" w:cs="TimesNewRomanPSMT"/>
            <w:b/>
            <w:bCs/>
            <w:sz w:val="20"/>
          </w:rPr>
          <w:delText>id</w:delText>
        </w:r>
        <w:r w:rsidRPr="001B54C3" w:rsidDel="004D2991">
          <w:delText>.</w:delText>
        </w:r>
      </w:del>
    </w:p>
    <w:p w14:paraId="7FEC7EB5" w14:textId="55F09EA7" w:rsidR="005E2155" w:rsidRPr="001B54C3" w:rsidDel="004D2991" w:rsidRDefault="005E2155" w:rsidP="005E2155">
      <w:pPr>
        <w:numPr>
          <w:ilvl w:val="1"/>
          <w:numId w:val="447"/>
        </w:numPr>
        <w:shd w:val="clear" w:color="auto" w:fill="FFFFFF"/>
        <w:spacing w:before="0" w:after="40" w:line="260" w:lineRule="exact"/>
        <w:rPr>
          <w:del w:id="2281" w:author="Michael Clifton" w:date="2018-10-11T12:18:00Z"/>
        </w:rPr>
      </w:pPr>
      <w:del w:id="2282" w:author="Michael Clifton" w:date="2018-10-11T12:18:00Z">
        <w:r w:rsidRPr="001B54C3" w:rsidDel="004D2991">
          <w:delText>The first id represents this specific globally unique History of Occupation organizer.</w:delText>
        </w:r>
      </w:del>
    </w:p>
    <w:p w14:paraId="2EC5ED73" w14:textId="052AE40B" w:rsidR="005E2155" w:rsidRPr="001B54C3" w:rsidDel="004D2991" w:rsidRDefault="005E2155" w:rsidP="005E2155">
      <w:pPr>
        <w:numPr>
          <w:ilvl w:val="0"/>
          <w:numId w:val="447"/>
        </w:numPr>
        <w:spacing w:before="0" w:after="40" w:line="260" w:lineRule="exact"/>
        <w:rPr>
          <w:del w:id="2283" w:author="Michael Clifton" w:date="2018-10-11T12:18:00Z"/>
        </w:rPr>
      </w:pPr>
      <w:del w:id="2284"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code</w:delText>
        </w:r>
        <w:r w:rsidRPr="001B54C3" w:rsidDel="004D2991">
          <w:delText>.</w:delText>
        </w:r>
      </w:del>
    </w:p>
    <w:p w14:paraId="7A332CD1" w14:textId="28C0490B" w:rsidR="005E2155" w:rsidRPr="001B54C3" w:rsidDel="004D2991" w:rsidRDefault="005E2155" w:rsidP="005E2155">
      <w:pPr>
        <w:numPr>
          <w:ilvl w:val="1"/>
          <w:numId w:val="447"/>
        </w:numPr>
        <w:spacing w:before="0" w:after="40" w:line="260" w:lineRule="exact"/>
        <w:rPr>
          <w:del w:id="2285" w:author="Michael Clifton" w:date="2018-10-11T12:18:00Z"/>
        </w:rPr>
      </w:pPr>
      <w:del w:id="2286" w:author="Michael Clifton" w:date="2018-10-11T12:18:00Z">
        <w:r w:rsidRPr="001B54C3" w:rsidDel="004D2991">
          <w:rPr>
            <w:rFonts w:ascii="Bookman Old Style" w:hAnsi="Bookman Old Style"/>
            <w:b/>
            <w:caps/>
            <w:sz w:val="16"/>
          </w:rPr>
          <w:delText>SHall</w:delText>
        </w:r>
        <w:r w:rsidRPr="001B54C3" w:rsidDel="004D2991">
          <w:delText xml:space="preserve"> be 11340-7 (History of Occupation) from LOINC.</w:delText>
        </w:r>
      </w:del>
    </w:p>
    <w:p w14:paraId="184B382D" w14:textId="54B73EC2" w:rsidR="005E2155" w:rsidRPr="001B54C3" w:rsidDel="004D2991" w:rsidRDefault="005E2155" w:rsidP="005E2155">
      <w:pPr>
        <w:numPr>
          <w:ilvl w:val="0"/>
          <w:numId w:val="447"/>
        </w:numPr>
        <w:spacing w:before="0" w:after="40" w:line="260" w:lineRule="exact"/>
        <w:rPr>
          <w:del w:id="2287" w:author="Michael Clifton" w:date="2018-10-11T12:18:00Z"/>
        </w:rPr>
      </w:pPr>
      <w:del w:id="2288"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statusCode</w:delText>
        </w:r>
        <w:r w:rsidRPr="001B54C3" w:rsidDel="004D2991">
          <w:delText>=</w:delText>
        </w:r>
        <w:r w:rsidRPr="001B54C3" w:rsidDel="004D2991">
          <w:rPr>
            <w:rFonts w:ascii="Courier New" w:hAnsi="Courier New" w:cs="TimesNewRomanPSMT"/>
            <w:sz w:val="20"/>
          </w:rPr>
          <w:delText>"completed"</w:delText>
        </w:r>
        <w:r w:rsidRPr="001B54C3" w:rsidDel="004D2991">
          <w:delText xml:space="preserve"> Completed (CodeSystem: </w:delText>
        </w:r>
        <w:r w:rsidRPr="001B54C3" w:rsidDel="004D2991">
          <w:rPr>
            <w:rFonts w:ascii="Courier New" w:hAnsi="Courier New" w:cs="TimesNewRomanPSMT"/>
            <w:sz w:val="20"/>
          </w:rPr>
          <w:delText>ActStatus 2.16.840.1.113883.5.14</w:delText>
        </w:r>
        <w:r w:rsidRPr="001B54C3" w:rsidDel="004D2991">
          <w:delText>).</w:delText>
        </w:r>
      </w:del>
    </w:p>
    <w:p w14:paraId="18B6DFB5" w14:textId="4286A83F" w:rsidR="005E2155" w:rsidRPr="001B54C3" w:rsidDel="004D2991" w:rsidRDefault="005E2155" w:rsidP="005E2155">
      <w:pPr>
        <w:numPr>
          <w:ilvl w:val="0"/>
          <w:numId w:val="447"/>
        </w:numPr>
        <w:spacing w:before="0" w:after="40" w:line="260" w:lineRule="exact"/>
        <w:rPr>
          <w:del w:id="2289" w:author="Michael Clifton" w:date="2018-10-11T12:18:00Z"/>
        </w:rPr>
      </w:pPr>
      <w:del w:id="2290" w:author="Michael Clifton" w:date="2018-10-11T12:18: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effectiveTime</w:delText>
        </w:r>
        <w:r w:rsidRPr="001B54C3" w:rsidDel="004D2991">
          <w:delText>.</w:delText>
        </w:r>
      </w:del>
    </w:p>
    <w:p w14:paraId="3AB0CF90" w14:textId="3EC31DF5" w:rsidR="005E2155" w:rsidRPr="001B54C3" w:rsidDel="004D2991" w:rsidRDefault="005E2155" w:rsidP="005E2155">
      <w:pPr>
        <w:numPr>
          <w:ilvl w:val="1"/>
          <w:numId w:val="447"/>
        </w:numPr>
        <w:spacing w:before="0" w:after="40" w:line="260" w:lineRule="exact"/>
        <w:rPr>
          <w:del w:id="2291" w:author="Michael Clifton" w:date="2018-10-11T12:18:00Z"/>
        </w:rPr>
      </w:pPr>
      <w:del w:id="2292" w:author="Michael Clifton" w:date="2018-10-11T12:18:00Z">
        <w:r w:rsidRPr="001B54C3" w:rsidDel="004D2991">
          <w:delText>represents the point in time that the most recent Occupation Observation component entry was added.</w:delText>
        </w:r>
      </w:del>
    </w:p>
    <w:p w14:paraId="2C17929E" w14:textId="6289793D" w:rsidR="005E2155" w:rsidRPr="001B54C3" w:rsidDel="004D2991" w:rsidRDefault="005E2155" w:rsidP="005E2155">
      <w:pPr>
        <w:numPr>
          <w:ilvl w:val="0"/>
          <w:numId w:val="447"/>
        </w:numPr>
        <w:spacing w:before="0" w:after="40" w:line="260" w:lineRule="exact"/>
        <w:rPr>
          <w:del w:id="2293" w:author="Michael Clifton" w:date="2018-10-11T12:18:00Z"/>
        </w:rPr>
      </w:pPr>
      <w:del w:id="2294" w:author="Michael Clifton" w:date="2018-10-11T12:18:00Z">
        <w:r w:rsidRPr="001B54C3" w:rsidDel="004D2991">
          <w:rPr>
            <w:rFonts w:ascii="Bookman Old Style" w:hAnsi="Bookman Old Style"/>
            <w:b/>
            <w:caps/>
            <w:sz w:val="16"/>
          </w:rPr>
          <w:delText>SHall</w:delText>
        </w:r>
        <w:r w:rsidRPr="001B54C3" w:rsidDel="004D2991">
          <w:delText xml:space="preserve"> contain one or more [1..*] </w:delText>
        </w:r>
        <w:r w:rsidRPr="001B54C3" w:rsidDel="004D2991">
          <w:rPr>
            <w:rFonts w:ascii="Courier New" w:hAnsi="Courier New" w:cs="TimesNewRomanPSMT"/>
            <w:b/>
            <w:bCs/>
            <w:sz w:val="20"/>
          </w:rPr>
          <w:delText>component</w:delText>
        </w:r>
        <w:r w:rsidRPr="001B54C3" w:rsidDel="004D2991">
          <w:delText>.</w:delText>
        </w:r>
      </w:del>
    </w:p>
    <w:p w14:paraId="1F607FEE" w14:textId="46FF515E" w:rsidR="005E2155" w:rsidRPr="001B54C3" w:rsidDel="004D2991" w:rsidRDefault="005E2155" w:rsidP="005E2155">
      <w:pPr>
        <w:numPr>
          <w:ilvl w:val="1"/>
          <w:numId w:val="447"/>
        </w:numPr>
        <w:spacing w:before="0" w:after="40" w:line="260" w:lineRule="exact"/>
        <w:rPr>
          <w:del w:id="2295" w:author="Michael Clifton" w:date="2018-10-11T12:18:00Z"/>
        </w:rPr>
      </w:pPr>
      <w:del w:id="2296" w:author="Michael Clifton" w:date="2018-10-11T12:18:00Z">
        <w:r w:rsidRPr="001B54C3" w:rsidDel="004D2991">
          <w:delText xml:space="preserve">The component/@typeCode </w:delText>
        </w:r>
        <w:r w:rsidRPr="001B54C3" w:rsidDel="004D2991">
          <w:rPr>
            <w:rFonts w:ascii="Bookman Old Style" w:hAnsi="Bookman Old Style"/>
            <w:b/>
            <w:caps/>
            <w:sz w:val="16"/>
          </w:rPr>
          <w:delText>SHALL</w:delText>
        </w:r>
        <w:r w:rsidRPr="001B54C3" w:rsidDel="004D2991">
          <w:delText xml:space="preserve"> be “COMP”.</w:delText>
        </w:r>
      </w:del>
    </w:p>
    <w:p w14:paraId="5418A0B5" w14:textId="0452B6E0" w:rsidR="005E2155" w:rsidRPr="001B54C3" w:rsidDel="004D2991" w:rsidRDefault="005E2155" w:rsidP="005E2155">
      <w:pPr>
        <w:numPr>
          <w:ilvl w:val="1"/>
          <w:numId w:val="447"/>
        </w:numPr>
        <w:spacing w:before="0" w:after="40" w:line="260" w:lineRule="exact"/>
        <w:rPr>
          <w:del w:id="2297" w:author="Michael Clifton" w:date="2018-10-11T12:18:00Z"/>
        </w:rPr>
      </w:pPr>
      <w:del w:id="2298" w:author="Michael Clifton" w:date="2018-10-11T12:18:00Z">
        <w:r w:rsidRPr="001B54C3" w:rsidDel="004D2991">
          <w:rPr>
            <w:rStyle w:val="keyword"/>
          </w:rPr>
          <w:delText>SHALL</w:delText>
        </w:r>
        <w:r w:rsidRPr="001B54C3" w:rsidDel="004D2991">
          <w:delText xml:space="preserve"> contain exactly one [1..1] </w:delText>
        </w:r>
        <w:r w:rsidRPr="001B54C3" w:rsidDel="004D2991">
          <w:rPr>
            <w:rStyle w:val="HyperlinkCourierBold"/>
          </w:rPr>
          <w:delText>Occupation Observation</w:delText>
        </w:r>
        <w:r w:rsidRPr="001B54C3" w:rsidDel="004D2991">
          <w:rPr>
            <w:rStyle w:val="XMLname0"/>
          </w:rPr>
          <w:delText xml:space="preserve"> (1.3.6.1.4.1.19376.1.5.3.1.4.20.6)</w:delText>
        </w:r>
        <w:r w:rsidRPr="001B54C3" w:rsidDel="004D2991">
          <w:delText>.</w:delText>
        </w:r>
      </w:del>
      <w:commentRangeEnd w:id="1877"/>
      <w:r w:rsidR="004D2991">
        <w:rPr>
          <w:rStyle w:val="CommentReference"/>
        </w:rPr>
        <w:commentReference w:id="1877"/>
      </w:r>
    </w:p>
    <w:p w14:paraId="6C494AEC" w14:textId="743E5E47" w:rsidR="002908E4" w:rsidRPr="00AB71C6" w:rsidDel="004D2991" w:rsidRDefault="002908E4" w:rsidP="00AB71C6">
      <w:pPr>
        <w:pStyle w:val="BodyText"/>
        <w:rPr>
          <w:del w:id="2299" w:author="Michael Clifton" w:date="2018-10-11T12:18:00Z"/>
        </w:rPr>
      </w:pPr>
    </w:p>
    <w:p w14:paraId="52CC30E0" w14:textId="7B831C96" w:rsidR="005E2155" w:rsidRPr="001B54C3" w:rsidRDefault="005E2155" w:rsidP="005E2155">
      <w:pPr>
        <w:pStyle w:val="EditorInstructions"/>
        <w:rPr>
          <w:color w:val="FF0000"/>
        </w:rPr>
      </w:pPr>
      <w:r w:rsidRPr="001B54C3">
        <w:rPr>
          <w:color w:val="FF0000"/>
        </w:rPr>
        <w:t xml:space="preserve">Replace the following section </w:t>
      </w:r>
      <w:r w:rsidR="00AB71C6" w:rsidRPr="001B54C3">
        <w:rPr>
          <w:color w:val="FF0000"/>
        </w:rPr>
        <w:t>6.3.4.64 Employment</w:t>
      </w:r>
      <w:r w:rsidRPr="001B54C3">
        <w:rPr>
          <w:color w:val="FF0000"/>
        </w:rPr>
        <w:t xml:space="preserve"> Status Observation</w:t>
      </w:r>
    </w:p>
    <w:p w14:paraId="72338C07" w14:textId="77777777" w:rsidR="002908E4" w:rsidRPr="001B54C3" w:rsidRDefault="002908E4" w:rsidP="002908E4">
      <w:pPr>
        <w:pStyle w:val="BodyText"/>
      </w:pPr>
    </w:p>
    <w:p w14:paraId="04E04797" w14:textId="77777777" w:rsidR="002908E4" w:rsidRPr="001B54C3" w:rsidRDefault="002908E4" w:rsidP="002908E4">
      <w:pPr>
        <w:pStyle w:val="Heading4"/>
        <w:rPr>
          <w:bCs/>
          <w:noProof w:val="0"/>
        </w:rPr>
      </w:pPr>
      <w:bookmarkStart w:id="2300" w:name="_Toc466555619"/>
      <w:r w:rsidRPr="001B54C3">
        <w:rPr>
          <w:bCs/>
          <w:noProof w:val="0"/>
        </w:rPr>
        <w:t>6.3.4.64 Employment Status Observation</w:t>
      </w:r>
      <w:bookmarkEnd w:id="2300"/>
    </w:p>
    <w:p w14:paraId="2B27149E" w14:textId="77777777" w:rsidR="00FE2EB5" w:rsidRPr="001B54C3" w:rsidRDefault="00FE2EB5" w:rsidP="00FE2EB5">
      <w:pPr>
        <w:pStyle w:val="TableTitle"/>
      </w:pPr>
      <w:r w:rsidRPr="001B54C3">
        <w:t xml:space="preserve">Table 6.3.4.64-1: Employment Status Observation Entry </w:t>
      </w:r>
      <w:r w:rsidRPr="001B54C3">
        <w:rPr>
          <w:rStyle w:val="XMLname0"/>
          <w:rFonts w:ascii="Arial" w:hAnsi="Arial" w:cs="Times New Roman"/>
          <w:sz w:val="22"/>
        </w:rPr>
        <w:t>1.3.6.1.4.1.19376.1.5.3.1.4.20.4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8"/>
        <w:gridCol w:w="537"/>
        <w:gridCol w:w="810"/>
        <w:gridCol w:w="453"/>
        <w:gridCol w:w="1608"/>
        <w:gridCol w:w="357"/>
        <w:gridCol w:w="1077"/>
        <w:gridCol w:w="898"/>
        <w:gridCol w:w="1253"/>
        <w:gridCol w:w="1522"/>
        <w:gridCol w:w="17"/>
      </w:tblGrid>
      <w:tr w:rsidR="005E2155" w:rsidRPr="001B54C3" w14:paraId="71407DFE" w14:textId="77777777" w:rsidTr="00A6092D">
        <w:tc>
          <w:tcPr>
            <w:tcW w:w="1400" w:type="pct"/>
            <w:gridSpan w:val="4"/>
            <w:shd w:val="clear" w:color="auto" w:fill="E6E6E6"/>
            <w:vAlign w:val="center"/>
          </w:tcPr>
          <w:p w14:paraId="08654EF7" w14:textId="77777777" w:rsidR="005E2155" w:rsidRPr="001B54C3" w:rsidRDefault="005E2155" w:rsidP="00A6092D">
            <w:pPr>
              <w:keepNext/>
              <w:spacing w:before="60" w:after="60"/>
              <w:jc w:val="center"/>
              <w:rPr>
                <w:rFonts w:ascii="Arial" w:hAnsi="Arial"/>
                <w:b/>
                <w:sz w:val="22"/>
              </w:rPr>
            </w:pPr>
            <w:r w:rsidRPr="001B54C3">
              <w:rPr>
                <w:rFonts w:ascii="Arial" w:hAnsi="Arial"/>
                <w:b/>
                <w:sz w:val="22"/>
              </w:rPr>
              <w:t>Template Name</w:t>
            </w:r>
          </w:p>
        </w:tc>
        <w:tc>
          <w:tcPr>
            <w:tcW w:w="3600" w:type="pct"/>
            <w:gridSpan w:val="7"/>
            <w:vAlign w:val="center"/>
          </w:tcPr>
          <w:p w14:paraId="31930C02" w14:textId="77777777" w:rsidR="005E2155" w:rsidRPr="001B54C3" w:rsidRDefault="005E2155" w:rsidP="00A6092D">
            <w:pPr>
              <w:spacing w:before="40" w:after="40"/>
              <w:ind w:left="72" w:right="72"/>
              <w:rPr>
                <w:sz w:val="18"/>
              </w:rPr>
            </w:pPr>
            <w:r w:rsidRPr="001B54C3">
              <w:rPr>
                <w:sz w:val="18"/>
              </w:rPr>
              <w:t>Employment Status Observation Entry</w:t>
            </w:r>
          </w:p>
        </w:tc>
      </w:tr>
      <w:tr w:rsidR="005E2155" w:rsidRPr="001B54C3" w14:paraId="12C7D3F0" w14:textId="77777777" w:rsidTr="00A6092D">
        <w:tc>
          <w:tcPr>
            <w:tcW w:w="1400" w:type="pct"/>
            <w:gridSpan w:val="4"/>
            <w:shd w:val="clear" w:color="auto" w:fill="E6E6E6"/>
            <w:vAlign w:val="center"/>
          </w:tcPr>
          <w:p w14:paraId="522E6E3C"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 xml:space="preserve">Template ID </w:t>
            </w:r>
          </w:p>
        </w:tc>
        <w:tc>
          <w:tcPr>
            <w:tcW w:w="3600" w:type="pct"/>
            <w:gridSpan w:val="7"/>
            <w:vAlign w:val="center"/>
          </w:tcPr>
          <w:p w14:paraId="5A47E277" w14:textId="77777777" w:rsidR="005E2155" w:rsidRPr="001B54C3" w:rsidRDefault="005E2155" w:rsidP="00A6092D">
            <w:pPr>
              <w:spacing w:before="40" w:after="40"/>
              <w:ind w:left="72" w:right="72"/>
              <w:rPr>
                <w:rFonts w:ascii="Tahoma" w:hAnsi="Tahoma" w:cs="Tahoma"/>
                <w:sz w:val="16"/>
                <w:szCs w:val="16"/>
              </w:rPr>
            </w:pPr>
            <w:r w:rsidRPr="001B54C3">
              <w:rPr>
                <w:rStyle w:val="XMLname0"/>
              </w:rPr>
              <w:t>1.3.6.1.4.1.19376.1.5.3.1.4.20.4</w:t>
            </w:r>
          </w:p>
        </w:tc>
      </w:tr>
      <w:tr w:rsidR="005E2155" w:rsidRPr="001B54C3" w14:paraId="73AFB0E5" w14:textId="77777777" w:rsidTr="00A6092D">
        <w:tc>
          <w:tcPr>
            <w:tcW w:w="1400" w:type="pct"/>
            <w:gridSpan w:val="4"/>
            <w:shd w:val="clear" w:color="auto" w:fill="E6E6E6"/>
            <w:vAlign w:val="center"/>
          </w:tcPr>
          <w:p w14:paraId="171A5676"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 xml:space="preserve">Parent Template </w:t>
            </w:r>
          </w:p>
        </w:tc>
        <w:tc>
          <w:tcPr>
            <w:tcW w:w="3600" w:type="pct"/>
            <w:gridSpan w:val="7"/>
            <w:vAlign w:val="center"/>
          </w:tcPr>
          <w:p w14:paraId="6873B027" w14:textId="77777777" w:rsidR="005E2155" w:rsidRPr="001B54C3" w:rsidRDefault="005E2155" w:rsidP="00A6092D">
            <w:pPr>
              <w:spacing w:before="40" w:after="40"/>
              <w:ind w:left="72" w:right="72"/>
              <w:rPr>
                <w:rFonts w:ascii="Tahoma" w:hAnsi="Tahoma" w:cs="Tahoma"/>
                <w:sz w:val="16"/>
                <w:szCs w:val="16"/>
              </w:rPr>
            </w:pPr>
          </w:p>
          <w:p w14:paraId="3939A65B" w14:textId="77777777" w:rsidR="005E2155" w:rsidRPr="001B54C3" w:rsidRDefault="005E2155" w:rsidP="00A6092D">
            <w:pPr>
              <w:spacing w:before="40" w:after="40"/>
              <w:ind w:right="72"/>
              <w:rPr>
                <w:sz w:val="18"/>
              </w:rPr>
            </w:pPr>
          </w:p>
        </w:tc>
      </w:tr>
      <w:tr w:rsidR="005E2155" w:rsidRPr="001B54C3" w14:paraId="7A440B9A" w14:textId="77777777" w:rsidTr="00A6092D">
        <w:tc>
          <w:tcPr>
            <w:tcW w:w="1400" w:type="pct"/>
            <w:gridSpan w:val="4"/>
            <w:shd w:val="clear" w:color="auto" w:fill="E6E6E6"/>
            <w:vAlign w:val="center"/>
          </w:tcPr>
          <w:p w14:paraId="3622381B"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 xml:space="preserve">General Description </w:t>
            </w:r>
          </w:p>
        </w:tc>
        <w:tc>
          <w:tcPr>
            <w:tcW w:w="3600" w:type="pct"/>
            <w:gridSpan w:val="7"/>
            <w:vAlign w:val="center"/>
          </w:tcPr>
          <w:p w14:paraId="59CF2179" w14:textId="77777777" w:rsidR="005E2155" w:rsidRPr="001B54C3" w:rsidRDefault="005E2155" w:rsidP="00A6092D">
            <w:pPr>
              <w:spacing w:before="40" w:after="40"/>
              <w:ind w:left="72" w:right="72"/>
              <w:rPr>
                <w:rFonts w:ascii="Tahoma" w:hAnsi="Tahoma" w:cs="Tahoma"/>
                <w:sz w:val="16"/>
                <w:szCs w:val="16"/>
              </w:rPr>
            </w:pPr>
            <w:r w:rsidRPr="001B54C3">
              <w:rPr>
                <w:sz w:val="18"/>
              </w:rPr>
              <w:t>An employment status observation entry is a clinical statement about a person’s employment status at a point in time. An employment status observation recorded two years ago represents the person’s employment status at that time. An employment status observation recorded today represents the person’s employment status at this more current point in time.</w:t>
            </w:r>
          </w:p>
        </w:tc>
      </w:tr>
      <w:tr w:rsidR="005E2155" w:rsidRPr="001B54C3" w14:paraId="5F370395" w14:textId="77777777" w:rsidTr="00A6092D">
        <w:tc>
          <w:tcPr>
            <w:tcW w:w="725" w:type="pct"/>
            <w:gridSpan w:val="2"/>
            <w:shd w:val="clear" w:color="auto" w:fill="E6E6E6"/>
            <w:vAlign w:val="center"/>
          </w:tcPr>
          <w:p w14:paraId="1F7DFB53"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Class/Mood</w:t>
            </w:r>
          </w:p>
        </w:tc>
        <w:tc>
          <w:tcPr>
            <w:tcW w:w="1726" w:type="pct"/>
            <w:gridSpan w:val="4"/>
            <w:shd w:val="clear" w:color="auto" w:fill="E6E6E6"/>
            <w:vAlign w:val="center"/>
          </w:tcPr>
          <w:p w14:paraId="3F1F53AD"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 xml:space="preserve">Code </w:t>
            </w:r>
          </w:p>
        </w:tc>
        <w:tc>
          <w:tcPr>
            <w:tcW w:w="576" w:type="pct"/>
            <w:shd w:val="clear" w:color="auto" w:fill="E6E6E6"/>
            <w:vAlign w:val="center"/>
          </w:tcPr>
          <w:p w14:paraId="2FD9FA5A"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Data Type</w:t>
            </w:r>
          </w:p>
        </w:tc>
        <w:tc>
          <w:tcPr>
            <w:tcW w:w="1973" w:type="pct"/>
            <w:gridSpan w:val="4"/>
            <w:shd w:val="clear" w:color="auto" w:fill="E6E6E6"/>
            <w:vAlign w:val="center"/>
          </w:tcPr>
          <w:p w14:paraId="586614C1"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 xml:space="preserve">Value </w:t>
            </w:r>
          </w:p>
        </w:tc>
      </w:tr>
      <w:tr w:rsidR="005E2155" w:rsidRPr="001B54C3" w14:paraId="542A681D" w14:textId="77777777" w:rsidTr="00A6092D">
        <w:tc>
          <w:tcPr>
            <w:tcW w:w="725" w:type="pct"/>
            <w:gridSpan w:val="2"/>
            <w:vAlign w:val="center"/>
          </w:tcPr>
          <w:p w14:paraId="5C91524E" w14:textId="77777777" w:rsidR="005E2155" w:rsidRPr="001B54C3" w:rsidRDefault="005E2155" w:rsidP="00A6092D">
            <w:pPr>
              <w:spacing w:before="40" w:after="40"/>
              <w:ind w:left="72" w:right="72"/>
              <w:rPr>
                <w:sz w:val="18"/>
              </w:rPr>
            </w:pPr>
            <w:r w:rsidRPr="001B54C3">
              <w:rPr>
                <w:sz w:val="18"/>
              </w:rPr>
              <w:lastRenderedPageBreak/>
              <w:t>ClassCode=</w:t>
            </w:r>
          </w:p>
          <w:p w14:paraId="4E0F58BF" w14:textId="77777777" w:rsidR="005E2155" w:rsidRPr="001B54C3" w:rsidRDefault="005E2155" w:rsidP="00A6092D">
            <w:pPr>
              <w:spacing w:before="40" w:after="40"/>
              <w:ind w:left="72" w:right="72"/>
              <w:rPr>
                <w:sz w:val="18"/>
              </w:rPr>
            </w:pPr>
            <w:r w:rsidRPr="001B54C3">
              <w:rPr>
                <w:sz w:val="18"/>
              </w:rPr>
              <w:t>“OBS”</w:t>
            </w:r>
          </w:p>
          <w:p w14:paraId="3DCC6C22" w14:textId="77777777" w:rsidR="005E2155" w:rsidRPr="001B54C3" w:rsidRDefault="005E2155" w:rsidP="00A6092D">
            <w:pPr>
              <w:spacing w:before="40" w:after="40"/>
              <w:ind w:left="72" w:right="72"/>
              <w:rPr>
                <w:sz w:val="18"/>
              </w:rPr>
            </w:pPr>
            <w:r w:rsidRPr="001B54C3">
              <w:rPr>
                <w:sz w:val="18"/>
              </w:rPr>
              <w:t>MoodCode=</w:t>
            </w:r>
          </w:p>
          <w:p w14:paraId="665D1889" w14:textId="77777777" w:rsidR="005E2155" w:rsidRPr="001B54C3" w:rsidRDefault="005E2155" w:rsidP="00A6092D">
            <w:pPr>
              <w:spacing w:before="40" w:after="40"/>
              <w:ind w:left="72" w:right="72"/>
              <w:rPr>
                <w:sz w:val="18"/>
              </w:rPr>
            </w:pPr>
            <w:r w:rsidRPr="001B54C3">
              <w:rPr>
                <w:sz w:val="18"/>
              </w:rPr>
              <w:t>“EVN”</w:t>
            </w:r>
          </w:p>
        </w:tc>
        <w:tc>
          <w:tcPr>
            <w:tcW w:w="1726" w:type="pct"/>
            <w:gridSpan w:val="4"/>
            <w:vAlign w:val="center"/>
          </w:tcPr>
          <w:p w14:paraId="1C8324DA" w14:textId="77777777" w:rsidR="005E2155" w:rsidRPr="001B54C3" w:rsidRDefault="005E2155" w:rsidP="00A6092D">
            <w:pPr>
              <w:spacing w:before="40" w:after="40"/>
              <w:ind w:left="72" w:right="72"/>
              <w:rPr>
                <w:sz w:val="18"/>
              </w:rPr>
            </w:pPr>
            <w:r w:rsidRPr="001B54C3">
              <w:rPr>
                <w:sz w:val="18"/>
              </w:rPr>
              <w:t>Code = 74165-2</w:t>
            </w:r>
          </w:p>
          <w:p w14:paraId="6E2973F1" w14:textId="77777777" w:rsidR="005E2155" w:rsidRPr="001B54C3" w:rsidRDefault="005E2155" w:rsidP="00A6092D">
            <w:pPr>
              <w:spacing w:before="40" w:after="40"/>
              <w:ind w:left="72" w:right="72"/>
              <w:rPr>
                <w:sz w:val="18"/>
              </w:rPr>
            </w:pPr>
            <w:r w:rsidRPr="001B54C3">
              <w:rPr>
                <w:sz w:val="18"/>
              </w:rPr>
              <w:t>Display Name = History of Employment Status</w:t>
            </w:r>
          </w:p>
          <w:p w14:paraId="4751DFF5" w14:textId="77777777" w:rsidR="005E2155" w:rsidRPr="001B54C3" w:rsidRDefault="005E2155" w:rsidP="00A6092D">
            <w:pPr>
              <w:spacing w:before="40" w:after="40"/>
              <w:ind w:left="72" w:right="72"/>
              <w:rPr>
                <w:sz w:val="18"/>
              </w:rPr>
            </w:pPr>
            <w:r w:rsidRPr="001B54C3">
              <w:rPr>
                <w:sz w:val="18"/>
              </w:rPr>
              <w:t>CodeSystem = 2.16.840.1.113883.6.1</w:t>
            </w:r>
          </w:p>
          <w:p w14:paraId="2B099A23" w14:textId="77777777" w:rsidR="005E2155" w:rsidRPr="001B54C3" w:rsidRDefault="005E2155" w:rsidP="00A6092D">
            <w:pPr>
              <w:spacing w:before="40" w:after="40"/>
              <w:ind w:left="72" w:right="72"/>
              <w:rPr>
                <w:sz w:val="18"/>
              </w:rPr>
            </w:pPr>
            <w:r w:rsidRPr="001B54C3">
              <w:rPr>
                <w:sz w:val="18"/>
              </w:rPr>
              <w:t>CodeSystemName=LOINC</w:t>
            </w:r>
          </w:p>
          <w:p w14:paraId="2A6B0C47" w14:textId="77777777" w:rsidR="005E2155" w:rsidRPr="001B54C3" w:rsidRDefault="005E2155" w:rsidP="00A6092D">
            <w:pPr>
              <w:spacing w:before="40" w:after="40"/>
              <w:ind w:left="72" w:right="72"/>
              <w:rPr>
                <w:sz w:val="18"/>
              </w:rPr>
            </w:pPr>
          </w:p>
          <w:p w14:paraId="67C2D848" w14:textId="77777777" w:rsidR="005E2155" w:rsidRPr="001B54C3" w:rsidRDefault="005E2155" w:rsidP="00A6092D">
            <w:pPr>
              <w:spacing w:before="40" w:after="40"/>
              <w:ind w:left="72" w:right="72"/>
              <w:rPr>
                <w:sz w:val="18"/>
              </w:rPr>
            </w:pPr>
          </w:p>
        </w:tc>
        <w:tc>
          <w:tcPr>
            <w:tcW w:w="576" w:type="pct"/>
            <w:vAlign w:val="center"/>
          </w:tcPr>
          <w:p w14:paraId="38F02FDA" w14:textId="77777777" w:rsidR="005E2155" w:rsidRPr="001B54C3" w:rsidRDefault="005E2155" w:rsidP="00A6092D">
            <w:pPr>
              <w:spacing w:before="40" w:after="40"/>
              <w:ind w:left="72" w:right="72"/>
              <w:rPr>
                <w:sz w:val="18"/>
                <w:szCs w:val="18"/>
              </w:rPr>
            </w:pPr>
            <w:r w:rsidRPr="001B54C3">
              <w:rPr>
                <w:sz w:val="18"/>
                <w:szCs w:val="18"/>
              </w:rPr>
              <w:t>Observation</w:t>
            </w:r>
          </w:p>
        </w:tc>
        <w:tc>
          <w:tcPr>
            <w:tcW w:w="1973" w:type="pct"/>
            <w:gridSpan w:val="4"/>
            <w:vAlign w:val="center"/>
          </w:tcPr>
          <w:p w14:paraId="71689509" w14:textId="77777777" w:rsidR="005E2155" w:rsidRPr="001B54C3" w:rsidRDefault="005E2155" w:rsidP="00A6092D">
            <w:pPr>
              <w:spacing w:before="40" w:after="40"/>
              <w:ind w:left="72" w:right="72"/>
              <w:rPr>
                <w:sz w:val="18"/>
                <w:szCs w:val="18"/>
              </w:rPr>
            </w:pPr>
            <w:r w:rsidRPr="001B54C3">
              <w:rPr>
                <w:sz w:val="18"/>
              </w:rPr>
              <w:t>Value xsi:type = “CD” from concept domain CD_EmploymentStatus defined in Table 6.6-1</w:t>
            </w:r>
          </w:p>
        </w:tc>
      </w:tr>
      <w:tr w:rsidR="005E2155" w:rsidRPr="001B54C3" w14:paraId="19B506D1" w14:textId="77777777" w:rsidTr="00A6092D">
        <w:trPr>
          <w:gridAfter w:val="1"/>
          <w:wAfter w:w="9" w:type="pct"/>
        </w:trPr>
        <w:tc>
          <w:tcPr>
            <w:tcW w:w="438" w:type="pct"/>
            <w:shd w:val="clear" w:color="auto" w:fill="E6E6E6"/>
            <w:vAlign w:val="center"/>
          </w:tcPr>
          <w:p w14:paraId="79E90576"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Opt and Card</w:t>
            </w:r>
          </w:p>
        </w:tc>
        <w:tc>
          <w:tcPr>
            <w:tcW w:w="720" w:type="pct"/>
            <w:gridSpan w:val="2"/>
            <w:shd w:val="clear" w:color="auto" w:fill="E6E6E6"/>
            <w:vAlign w:val="center"/>
          </w:tcPr>
          <w:p w14:paraId="7B837367"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entryRelationship</w:t>
            </w:r>
          </w:p>
        </w:tc>
        <w:tc>
          <w:tcPr>
            <w:tcW w:w="1102" w:type="pct"/>
            <w:gridSpan w:val="2"/>
            <w:shd w:val="clear" w:color="auto" w:fill="E6E6E6"/>
            <w:vAlign w:val="center"/>
          </w:tcPr>
          <w:p w14:paraId="7CEF3A37"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 xml:space="preserve">Description </w:t>
            </w:r>
          </w:p>
        </w:tc>
        <w:tc>
          <w:tcPr>
            <w:tcW w:w="1247" w:type="pct"/>
            <w:gridSpan w:val="3"/>
            <w:shd w:val="clear" w:color="auto" w:fill="E6E6E6"/>
            <w:vAlign w:val="center"/>
          </w:tcPr>
          <w:p w14:paraId="00993D4E"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Template ID</w:t>
            </w:r>
          </w:p>
        </w:tc>
        <w:tc>
          <w:tcPr>
            <w:tcW w:w="670" w:type="pct"/>
            <w:shd w:val="clear" w:color="auto" w:fill="E6E6E6"/>
            <w:vAlign w:val="center"/>
          </w:tcPr>
          <w:p w14:paraId="11D18D6A"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Specification Document</w:t>
            </w:r>
          </w:p>
        </w:tc>
        <w:tc>
          <w:tcPr>
            <w:tcW w:w="814" w:type="pct"/>
            <w:shd w:val="clear" w:color="auto" w:fill="E4E4E4"/>
            <w:vAlign w:val="center"/>
          </w:tcPr>
          <w:p w14:paraId="2F2AD834"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Vocabulary Constraint</w:t>
            </w:r>
          </w:p>
        </w:tc>
      </w:tr>
    </w:tbl>
    <w:p w14:paraId="50D3396F" w14:textId="77777777" w:rsidR="00FE2EB5" w:rsidRPr="001B54C3" w:rsidRDefault="00FE2EB5" w:rsidP="00143B5C">
      <w:pPr>
        <w:pStyle w:val="BodyText"/>
        <w:rPr>
          <w:rFonts w:eastAsia="SimSun"/>
          <w:lang w:eastAsia="zh-CN"/>
        </w:rPr>
      </w:pPr>
    </w:p>
    <w:p w14:paraId="524F2DAE" w14:textId="77777777" w:rsidR="005E2155" w:rsidRPr="001B54C3" w:rsidRDefault="005E2155" w:rsidP="005E2155">
      <w:pPr>
        <w:keepNext/>
        <w:spacing w:before="40" w:after="120"/>
        <w:ind w:left="720"/>
        <w:rPr>
          <w:rFonts w:ascii="Courier New" w:eastAsia="SimSun" w:hAnsi="Courier New" w:cs="Courier New"/>
          <w:sz w:val="20"/>
          <w:lang w:eastAsia="zh-CN"/>
        </w:rPr>
      </w:pPr>
      <w:r w:rsidRPr="001B54C3">
        <w:rPr>
          <w:rFonts w:ascii="Courier New" w:eastAsia="SimSun" w:hAnsi="Courier New" w:cs="Courier New"/>
          <w:sz w:val="20"/>
          <w:lang w:eastAsia="zh-CN"/>
        </w:rPr>
        <w:t xml:space="preserve">[observation: templateId </w:t>
      </w:r>
      <w:r w:rsidRPr="001B54C3">
        <w:rPr>
          <w:rStyle w:val="XMLname0"/>
        </w:rPr>
        <w:t>1.3.6.1.4.1.19376.1.5.3.1.4.20.4</w:t>
      </w:r>
      <w:r w:rsidRPr="001B54C3" w:rsidDel="004B63D0">
        <w:rPr>
          <w:rFonts w:ascii="Courier New" w:eastAsia="SimSun" w:hAnsi="Courier New" w:cs="Courier New"/>
          <w:sz w:val="20"/>
          <w:lang w:eastAsia="zh-CN"/>
        </w:rPr>
        <w:t xml:space="preserve"> </w:t>
      </w:r>
      <w:r w:rsidRPr="001B54C3">
        <w:rPr>
          <w:rFonts w:ascii="Courier New" w:eastAsia="SimSun" w:hAnsi="Courier New" w:cs="Courier New"/>
          <w:sz w:val="20"/>
          <w:lang w:eastAsia="zh-CN"/>
        </w:rPr>
        <w:t>(open)]</w:t>
      </w:r>
    </w:p>
    <w:p w14:paraId="42983FFB" w14:textId="77777777" w:rsidR="005E2155" w:rsidRPr="001B54C3" w:rsidRDefault="005E2155" w:rsidP="005E2155">
      <w:pPr>
        <w:ind w:left="720"/>
      </w:pPr>
      <w:r w:rsidRPr="001B54C3">
        <w:t>An Employment Status Entry is a clinical statement about the subject’s employment status at the point in time the statement is recorded.</w:t>
      </w:r>
    </w:p>
    <w:p w14:paraId="65DB5CDE" w14:textId="77777777" w:rsidR="005E2155" w:rsidRPr="001B54C3" w:rsidRDefault="005E2155" w:rsidP="005E2155"/>
    <w:p w14:paraId="2B86A4F0" w14:textId="77777777" w:rsidR="005E2155" w:rsidRPr="001B54C3" w:rsidRDefault="005E2155" w:rsidP="005E2155">
      <w:pPr>
        <w:numPr>
          <w:ilvl w:val="0"/>
          <w:numId w:val="37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@classCode</w:t>
      </w:r>
      <w:r w:rsidRPr="001B54C3">
        <w:t>=</w:t>
      </w:r>
      <w:r w:rsidRPr="001B54C3">
        <w:rPr>
          <w:rFonts w:ascii="Courier New" w:hAnsi="Courier New" w:cs="TimesNewRomanPSMT"/>
          <w:sz w:val="20"/>
        </w:rPr>
        <w:t>"OBS"</w:t>
      </w:r>
      <w:r w:rsidRPr="001B54C3">
        <w:t xml:space="preserve"> </w:t>
      </w:r>
      <w:r w:rsidRPr="001B54C3">
        <w:rPr>
          <w:rFonts w:ascii="Courier New" w:hAnsi="Courier New" w:cs="TimesNewRomanPSMT"/>
          <w:sz w:val="20"/>
        </w:rPr>
        <w:t>(CodeSystem: 2.16.840.1.113883.5.6 HL7ActClass).</w:t>
      </w:r>
    </w:p>
    <w:p w14:paraId="6772616E" w14:textId="77777777" w:rsidR="005E2155" w:rsidRPr="001B54C3" w:rsidRDefault="005E2155" w:rsidP="005E2155">
      <w:pPr>
        <w:numPr>
          <w:ilvl w:val="0"/>
          <w:numId w:val="37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@moodCode</w:t>
      </w:r>
      <w:r w:rsidRPr="001B54C3">
        <w:t>=</w:t>
      </w:r>
      <w:r w:rsidRPr="001B54C3">
        <w:rPr>
          <w:rFonts w:ascii="Courier New" w:hAnsi="Courier New" w:cs="TimesNewRomanPSMT"/>
          <w:sz w:val="20"/>
        </w:rPr>
        <w:t>"EVN"</w:t>
      </w:r>
      <w:r w:rsidRPr="001B54C3">
        <w:t xml:space="preserve"> Event (CodeSystem: </w:t>
      </w:r>
      <w:r w:rsidRPr="001B54C3">
        <w:rPr>
          <w:rFonts w:ascii="Courier New" w:hAnsi="Courier New" w:cs="TimesNewRomanPSMT"/>
          <w:sz w:val="20"/>
        </w:rPr>
        <w:t>ActMood 2.16.840.1.113883.5.1001</w:t>
      </w:r>
      <w:r w:rsidRPr="001B54C3">
        <w:t>).</w:t>
      </w:r>
    </w:p>
    <w:p w14:paraId="2A10956D" w14:textId="77777777" w:rsidR="005E2155" w:rsidRPr="001B54C3" w:rsidRDefault="005E2155" w:rsidP="005E2155">
      <w:pPr>
        <w:numPr>
          <w:ilvl w:val="0"/>
          <w:numId w:val="37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templateId</w:t>
      </w:r>
      <w:r w:rsidRPr="001B54C3">
        <w:t xml:space="preserve">  such that it</w:t>
      </w:r>
    </w:p>
    <w:p w14:paraId="59412F9E" w14:textId="77777777" w:rsidR="005E2155" w:rsidRPr="001B54C3" w:rsidRDefault="005E2155" w:rsidP="005E2155">
      <w:pPr>
        <w:numPr>
          <w:ilvl w:val="1"/>
          <w:numId w:val="37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@root</w:t>
      </w:r>
      <w:r w:rsidRPr="001B54C3">
        <w:t>=</w:t>
      </w:r>
      <w:r w:rsidRPr="001B54C3">
        <w:rPr>
          <w:rFonts w:ascii="Courier New" w:hAnsi="Courier New" w:cs="TimesNewRomanPSMT"/>
          <w:sz w:val="20"/>
        </w:rPr>
        <w:t>"</w:t>
      </w:r>
      <w:r w:rsidRPr="001B54C3">
        <w:rPr>
          <w:rStyle w:val="XMLname0"/>
        </w:rPr>
        <w:t>1.3.6.1.4.1.19376.1.5.3.1.4.20.4</w:t>
      </w:r>
      <w:r w:rsidRPr="001B54C3">
        <w:rPr>
          <w:rFonts w:ascii="Courier New" w:hAnsi="Courier New" w:cs="TimesNewRomanPSMT"/>
          <w:sz w:val="20"/>
        </w:rPr>
        <w:t>"</w:t>
      </w:r>
      <w:r w:rsidRPr="001B54C3">
        <w:t>.</w:t>
      </w:r>
    </w:p>
    <w:p w14:paraId="34CCA301" w14:textId="77777777" w:rsidR="005E2155" w:rsidRPr="001B54C3" w:rsidRDefault="005E2155" w:rsidP="005E2155">
      <w:pPr>
        <w:numPr>
          <w:ilvl w:val="0"/>
          <w:numId w:val="378"/>
        </w:numPr>
        <w:spacing w:before="0" w:after="40" w:line="260" w:lineRule="exact"/>
      </w:pPr>
      <w:r w:rsidRPr="001B54C3">
        <w:rPr>
          <w:rFonts w:ascii="Bookman Old Style" w:hAnsi="Bookman Old Style"/>
          <w:b/>
          <w:caps/>
          <w:sz w:val="16"/>
        </w:rPr>
        <w:t>SHALL</w:t>
      </w:r>
      <w:r w:rsidRPr="001B54C3">
        <w:t xml:space="preserve"> contain at least one [1..*] </w:t>
      </w:r>
      <w:r w:rsidRPr="001B54C3">
        <w:rPr>
          <w:rFonts w:ascii="Courier New" w:hAnsi="Courier New" w:cs="TimesNewRomanPSMT"/>
          <w:b/>
          <w:bCs/>
          <w:sz w:val="20"/>
        </w:rPr>
        <w:t>id</w:t>
      </w:r>
      <w:r w:rsidRPr="001B54C3">
        <w:t>.</w:t>
      </w:r>
    </w:p>
    <w:p w14:paraId="299638B4" w14:textId="77777777" w:rsidR="005E2155" w:rsidRPr="001B54C3" w:rsidRDefault="005E2155" w:rsidP="005E2155">
      <w:pPr>
        <w:numPr>
          <w:ilvl w:val="0"/>
          <w:numId w:val="37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code</w:t>
      </w:r>
      <w:r w:rsidRPr="001B54C3">
        <w:t>.</w:t>
      </w:r>
    </w:p>
    <w:p w14:paraId="030A14FB" w14:textId="77777777" w:rsidR="005E2155" w:rsidRPr="001B54C3" w:rsidRDefault="005E2155" w:rsidP="005E2155">
      <w:pPr>
        <w:numPr>
          <w:ilvl w:val="1"/>
          <w:numId w:val="378"/>
        </w:numPr>
        <w:spacing w:before="0" w:after="40" w:line="260" w:lineRule="exact"/>
      </w:pPr>
      <w:r w:rsidRPr="001B54C3">
        <w:rPr>
          <w:rFonts w:ascii="Bookman Old Style" w:hAnsi="Bookman Old Style"/>
          <w:b/>
          <w:caps/>
          <w:sz w:val="16"/>
        </w:rPr>
        <w:t>SHall</w:t>
      </w:r>
      <w:r w:rsidRPr="001B54C3">
        <w:t xml:space="preserve"> be 74165-2 (History of Employment Status) from LOINC (codeSystem 2.16.840.1.113883.6.1).</w:t>
      </w:r>
    </w:p>
    <w:p w14:paraId="34D38E84" w14:textId="77777777" w:rsidR="005E2155" w:rsidRPr="001B54C3" w:rsidRDefault="005E2155" w:rsidP="005E2155">
      <w:pPr>
        <w:numPr>
          <w:ilvl w:val="0"/>
          <w:numId w:val="37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statusCode</w:t>
      </w:r>
      <w:r w:rsidRPr="001B54C3">
        <w:t>=</w:t>
      </w:r>
      <w:r w:rsidRPr="001B54C3">
        <w:rPr>
          <w:rFonts w:ascii="Courier New" w:hAnsi="Courier New" w:cs="TimesNewRomanPSMT"/>
          <w:sz w:val="20"/>
        </w:rPr>
        <w:t>"completed"</w:t>
      </w:r>
      <w:r w:rsidRPr="001B54C3">
        <w:t xml:space="preserve"> (CodeSystem: </w:t>
      </w:r>
      <w:r w:rsidRPr="001B54C3">
        <w:rPr>
          <w:rFonts w:ascii="Courier New" w:hAnsi="Courier New" w:cs="TimesNewRomanPSMT"/>
          <w:sz w:val="20"/>
        </w:rPr>
        <w:t>ActStatus 2.16.840.1.113883.5.14</w:t>
      </w:r>
      <w:r w:rsidRPr="001B54C3">
        <w:t>).</w:t>
      </w:r>
    </w:p>
    <w:p w14:paraId="330F33AD" w14:textId="77777777" w:rsidR="005E2155" w:rsidRPr="001B54C3" w:rsidRDefault="005E2155" w:rsidP="005E2155">
      <w:pPr>
        <w:numPr>
          <w:ilvl w:val="0"/>
          <w:numId w:val="37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effectiveTime</w:t>
      </w:r>
      <w:r w:rsidRPr="001B54C3">
        <w:t>.</w:t>
      </w:r>
    </w:p>
    <w:p w14:paraId="693E3688" w14:textId="77777777" w:rsidR="005E2155" w:rsidRPr="001B54C3" w:rsidRDefault="005E2155" w:rsidP="005E2155">
      <w:pPr>
        <w:numPr>
          <w:ilvl w:val="1"/>
          <w:numId w:val="378"/>
        </w:numPr>
        <w:spacing w:before="0" w:after="40" w:line="260" w:lineRule="exact"/>
      </w:pPr>
      <w:r w:rsidRPr="001B54C3">
        <w:t xml:space="preserve">This effectiveTime </w:t>
      </w:r>
      <w:r w:rsidRPr="001B54C3">
        <w:rPr>
          <w:rStyle w:val="keyword"/>
        </w:rPr>
        <w:t>MAY</w:t>
      </w:r>
      <w:r w:rsidRPr="001B54C3">
        <w:t xml:space="preserve"> contain exactly one [1..1] </w:t>
      </w:r>
      <w:r w:rsidRPr="001B54C3">
        <w:rPr>
          <w:rStyle w:val="XMLnameBold"/>
        </w:rPr>
        <w:t>low</w:t>
      </w:r>
      <w:bookmarkStart w:id="2301" w:name="C_8657"/>
      <w:bookmarkEnd w:id="2301"/>
      <w:r w:rsidRPr="001B54C3">
        <w:t>.</w:t>
      </w:r>
    </w:p>
    <w:p w14:paraId="12BEF293" w14:textId="77777777" w:rsidR="005E2155" w:rsidRPr="001B54C3" w:rsidRDefault="005E2155" w:rsidP="005E2155">
      <w:pPr>
        <w:numPr>
          <w:ilvl w:val="2"/>
          <w:numId w:val="378"/>
        </w:numPr>
        <w:spacing w:before="0" w:after="40" w:line="260" w:lineRule="exact"/>
      </w:pPr>
      <w:r w:rsidRPr="001B54C3">
        <w:t xml:space="preserve">If the starting time is unknown, the &lt;low&gt; element </w:t>
      </w:r>
      <w:r w:rsidRPr="001B54C3">
        <w:rPr>
          <w:rStyle w:val="keyword"/>
        </w:rPr>
        <w:t>SHALL</w:t>
      </w:r>
      <w:r w:rsidRPr="001B54C3">
        <w:t xml:space="preserve"> have the nullFlavor attribute set to UNK.</w:t>
      </w:r>
    </w:p>
    <w:p w14:paraId="426CABD9" w14:textId="77777777" w:rsidR="005E2155" w:rsidRPr="001B54C3" w:rsidRDefault="005E2155" w:rsidP="005E2155">
      <w:pPr>
        <w:numPr>
          <w:ilvl w:val="1"/>
          <w:numId w:val="378"/>
        </w:numPr>
        <w:spacing w:before="0" w:after="40" w:line="260" w:lineRule="exact"/>
      </w:pPr>
      <w:r w:rsidRPr="001B54C3">
        <w:t xml:space="preserve">This effectiveTime </w:t>
      </w:r>
      <w:r w:rsidRPr="001B54C3">
        <w:rPr>
          <w:rStyle w:val="keyword"/>
        </w:rPr>
        <w:t>SHALL</w:t>
      </w:r>
      <w:r w:rsidRPr="001B54C3">
        <w:t xml:space="preserve"> contain exactly one [1..1] </w:t>
      </w:r>
      <w:r w:rsidRPr="001B54C3">
        <w:rPr>
          <w:rStyle w:val="XMLnameBold"/>
        </w:rPr>
        <w:t>high</w:t>
      </w:r>
      <w:bookmarkStart w:id="2302" w:name="C_8659"/>
      <w:bookmarkEnd w:id="2302"/>
      <w:r w:rsidRPr="001B54C3">
        <w:t>.</w:t>
      </w:r>
    </w:p>
    <w:p w14:paraId="5E097162" w14:textId="77777777" w:rsidR="005E2155" w:rsidRPr="001B54C3" w:rsidRDefault="005E2155" w:rsidP="005E2155">
      <w:pPr>
        <w:numPr>
          <w:ilvl w:val="2"/>
          <w:numId w:val="378"/>
        </w:numPr>
        <w:spacing w:before="0" w:after="40" w:line="260" w:lineRule="exact"/>
      </w:pPr>
      <w:r w:rsidRPr="001B54C3">
        <w:t xml:space="preserve">The ending time &lt;high&gt; element </w:t>
      </w:r>
      <w:r w:rsidRPr="001B54C3">
        <w:rPr>
          <w:rStyle w:val="keyword"/>
        </w:rPr>
        <w:t>SHALL</w:t>
      </w:r>
      <w:r w:rsidRPr="001B54C3">
        <w:t xml:space="preserve"> not be greater than the time the observation is made.</w:t>
      </w:r>
    </w:p>
    <w:p w14:paraId="2B4F965E" w14:textId="77777777" w:rsidR="005E2155" w:rsidRPr="001B54C3" w:rsidRDefault="005E2155" w:rsidP="005E2155">
      <w:pPr>
        <w:numPr>
          <w:ilvl w:val="0"/>
          <w:numId w:val="378"/>
        </w:numPr>
        <w:spacing w:before="0" w:after="40" w:line="260" w:lineRule="exact"/>
        <w:rPr>
          <w:rFonts w:eastAsia="Calibri"/>
          <w:sz w:val="22"/>
          <w:szCs w:val="22"/>
        </w:rPr>
      </w:pPr>
      <w:r w:rsidRPr="001B54C3">
        <w:rPr>
          <w:rFonts w:ascii="Bookman Old Style" w:eastAsia="Calibri" w:hAnsi="Bookman Old Style"/>
          <w:b/>
          <w:caps/>
          <w:sz w:val="16"/>
          <w:szCs w:val="22"/>
        </w:rPr>
        <w:t>SHALL</w:t>
      </w:r>
      <w:r w:rsidRPr="001B54C3">
        <w:rPr>
          <w:rFonts w:ascii="Calibri" w:eastAsia="Calibri" w:hAnsi="Calibri"/>
          <w:sz w:val="22"/>
          <w:szCs w:val="22"/>
        </w:rPr>
        <w:t xml:space="preserve"> contain exactly one [1..1] </w:t>
      </w:r>
      <w:r w:rsidRPr="001B54C3">
        <w:rPr>
          <w:rFonts w:ascii="Courier New" w:eastAsia="Calibri" w:hAnsi="Courier New"/>
          <w:b/>
          <w:sz w:val="20"/>
          <w:szCs w:val="22"/>
        </w:rPr>
        <w:t xml:space="preserve">value </w:t>
      </w:r>
      <w:r w:rsidRPr="001B54C3">
        <w:rPr>
          <w:rFonts w:ascii="Calibri" w:eastAsia="Calibri" w:hAnsi="Calibri"/>
          <w:sz w:val="22"/>
          <w:szCs w:val="22"/>
        </w:rPr>
        <w:t>with</w:t>
      </w:r>
      <w:r w:rsidRPr="001B54C3">
        <w:rPr>
          <w:rFonts w:ascii="Courier New" w:eastAsia="Calibri" w:hAnsi="Courier New"/>
          <w:b/>
          <w:sz w:val="20"/>
          <w:szCs w:val="22"/>
        </w:rPr>
        <w:t xml:space="preserve"> </w:t>
      </w:r>
      <w:r w:rsidRPr="001B54C3">
        <w:rPr>
          <w:rFonts w:eastAsia="Calibri"/>
          <w:sz w:val="22"/>
          <w:szCs w:val="22"/>
        </w:rPr>
        <w:t>@xsi:type="CD"</w:t>
      </w:r>
    </w:p>
    <w:p w14:paraId="27485EDB" w14:textId="77777777" w:rsidR="005E2155" w:rsidRPr="001B54C3" w:rsidRDefault="005E2155" w:rsidP="001B54C3">
      <w:pPr>
        <w:pStyle w:val="BodyText"/>
        <w:numPr>
          <w:ilvl w:val="1"/>
          <w:numId w:val="378"/>
        </w:numPr>
        <w:rPr>
          <w:rFonts w:ascii="Courier New" w:eastAsia="SimSun" w:hAnsi="Courier New" w:cs="Courier New"/>
          <w:sz w:val="20"/>
          <w:lang w:eastAsia="zh-CN"/>
        </w:rPr>
      </w:pPr>
      <w:r w:rsidRPr="00143B5C">
        <w:t>This value</w:t>
      </w:r>
      <w:r w:rsidRPr="001B54C3">
        <w:rPr>
          <w:rFonts w:eastAsia="Calibri"/>
          <w:sz w:val="22"/>
          <w:szCs w:val="22"/>
        </w:rPr>
        <w:t xml:space="preserve"> </w:t>
      </w:r>
      <w:r w:rsidRPr="001B54C3">
        <w:rPr>
          <w:rFonts w:ascii="Bookman Old Style" w:eastAsia="Calibri" w:hAnsi="Bookman Old Style"/>
          <w:b/>
          <w:caps/>
          <w:sz w:val="16"/>
          <w:szCs w:val="22"/>
        </w:rPr>
        <w:t xml:space="preserve">SHALL </w:t>
      </w:r>
      <w:r w:rsidRPr="00143B5C">
        <w:t>be selected from Concept Domain CD_EmploymentStatus</w:t>
      </w:r>
      <w:r w:rsidRPr="001B54C3" w:rsidDel="005E2155">
        <w:rPr>
          <w:rFonts w:ascii="Courier New" w:eastAsia="SimSun" w:hAnsi="Courier New" w:cs="Courier New"/>
          <w:sz w:val="20"/>
          <w:lang w:eastAsia="zh-CN"/>
        </w:rPr>
        <w:t xml:space="preserve"> </w:t>
      </w:r>
    </w:p>
    <w:p w14:paraId="5F73A84D" w14:textId="77777777" w:rsidR="00285652" w:rsidRPr="001B54C3" w:rsidRDefault="00285652" w:rsidP="001B54C3">
      <w:pPr>
        <w:pStyle w:val="BodyText"/>
        <w:ind w:left="1800"/>
      </w:pPr>
    </w:p>
    <w:p w14:paraId="730C6AAF" w14:textId="733F625A" w:rsidR="005E2155" w:rsidRPr="001B54C3" w:rsidDel="004D2991" w:rsidRDefault="005E2155" w:rsidP="001B54C3">
      <w:pPr>
        <w:pStyle w:val="EditorInstructions"/>
        <w:rPr>
          <w:del w:id="2303" w:author="Michael Clifton" w:date="2018-10-11T12:19:00Z"/>
          <w:color w:val="FF0000"/>
        </w:rPr>
      </w:pPr>
      <w:commentRangeStart w:id="2304"/>
      <w:del w:id="2305" w:author="Michael Clifton" w:date="2018-10-11T12:19:00Z">
        <w:r w:rsidRPr="001B54C3" w:rsidDel="004D2991">
          <w:rPr>
            <w:color w:val="FF0000"/>
          </w:rPr>
          <w:delText>Replace the following section 6.3.4.65:Usual Occupation and Industry Observation</w:delText>
        </w:r>
      </w:del>
    </w:p>
    <w:p w14:paraId="603D8EE6" w14:textId="61ACFE3F" w:rsidR="00285652" w:rsidRPr="001B54C3" w:rsidDel="004D2991" w:rsidRDefault="00285652" w:rsidP="00235E1F">
      <w:pPr>
        <w:pStyle w:val="BodyText"/>
        <w:rPr>
          <w:del w:id="2306" w:author="Michael Clifton" w:date="2018-10-11T12:19:00Z"/>
        </w:rPr>
      </w:pPr>
    </w:p>
    <w:p w14:paraId="18BB3FE3" w14:textId="2BC4FF2D" w:rsidR="002908E4" w:rsidRPr="001B54C3" w:rsidDel="004D2991" w:rsidRDefault="002908E4" w:rsidP="002908E4">
      <w:pPr>
        <w:pStyle w:val="Heading4"/>
        <w:rPr>
          <w:del w:id="2307" w:author="Michael Clifton" w:date="2018-10-11T12:19:00Z"/>
          <w:bCs/>
          <w:noProof w:val="0"/>
        </w:rPr>
      </w:pPr>
      <w:bookmarkStart w:id="2308" w:name="_Toc466555620"/>
      <w:del w:id="2309" w:author="Michael Clifton" w:date="2018-10-11T12:19:00Z">
        <w:r w:rsidRPr="001B54C3" w:rsidDel="004D2991">
          <w:rPr>
            <w:bCs/>
            <w:noProof w:val="0"/>
          </w:rPr>
          <w:lastRenderedPageBreak/>
          <w:delText>6.3.4.65 Usual Occupation and Industry Observation Entry</w:delText>
        </w:r>
        <w:bookmarkEnd w:id="2308"/>
      </w:del>
    </w:p>
    <w:p w14:paraId="628EB53D" w14:textId="1EDD162B" w:rsidR="00500366" w:rsidRPr="001B54C3" w:rsidDel="004D2991" w:rsidRDefault="00500366" w:rsidP="00500366">
      <w:pPr>
        <w:pStyle w:val="TableTitle"/>
        <w:rPr>
          <w:del w:id="2310" w:author="Michael Clifton" w:date="2018-10-11T12:19:00Z"/>
        </w:rPr>
      </w:pPr>
      <w:del w:id="2311" w:author="Michael Clifton" w:date="2018-10-11T12:19:00Z">
        <w:r w:rsidRPr="001B54C3" w:rsidDel="004D2991">
          <w:delText xml:space="preserve">Table 6.3.4.65-1: Usual Occupation and Usual Industry Observation Entry </w:delText>
        </w:r>
        <w:r w:rsidRPr="001B54C3" w:rsidDel="004D2991">
          <w:rPr>
            <w:rStyle w:val="XMLname0"/>
            <w:rFonts w:ascii="Arial" w:hAnsi="Arial" w:cs="Times New Roman"/>
            <w:sz w:val="22"/>
          </w:rPr>
          <w:delText>1.3.6.1.4.1.19376.1.5.3.1.4.20.5</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8"/>
        <w:gridCol w:w="537"/>
        <w:gridCol w:w="810"/>
        <w:gridCol w:w="453"/>
        <w:gridCol w:w="1608"/>
        <w:gridCol w:w="357"/>
        <w:gridCol w:w="1077"/>
        <w:gridCol w:w="898"/>
        <w:gridCol w:w="1253"/>
        <w:gridCol w:w="1522"/>
        <w:gridCol w:w="17"/>
      </w:tblGrid>
      <w:tr w:rsidR="00365B1B" w:rsidRPr="001B54C3" w:rsidDel="004D2991" w14:paraId="1D3B57D0" w14:textId="49B97C00" w:rsidTr="00A6092D">
        <w:trPr>
          <w:del w:id="2312" w:author="Michael Clifton" w:date="2018-10-11T12:19:00Z"/>
        </w:trPr>
        <w:tc>
          <w:tcPr>
            <w:tcW w:w="1400" w:type="pct"/>
            <w:gridSpan w:val="4"/>
            <w:shd w:val="clear" w:color="auto" w:fill="E6E6E6"/>
            <w:vAlign w:val="center"/>
          </w:tcPr>
          <w:p w14:paraId="167D0347" w14:textId="2A59A519" w:rsidR="00365B1B" w:rsidRPr="001B54C3" w:rsidDel="004D2991" w:rsidRDefault="00365B1B" w:rsidP="00A6092D">
            <w:pPr>
              <w:keepNext/>
              <w:spacing w:before="60" w:after="60"/>
              <w:jc w:val="center"/>
              <w:rPr>
                <w:del w:id="2313" w:author="Michael Clifton" w:date="2018-10-11T12:19:00Z"/>
                <w:rFonts w:ascii="Arial" w:hAnsi="Arial"/>
                <w:b/>
                <w:sz w:val="22"/>
              </w:rPr>
            </w:pPr>
            <w:del w:id="2314" w:author="Michael Clifton" w:date="2018-10-11T12:19:00Z">
              <w:r w:rsidRPr="001B54C3" w:rsidDel="004D2991">
                <w:rPr>
                  <w:rFonts w:ascii="Arial" w:hAnsi="Arial"/>
                  <w:b/>
                  <w:sz w:val="22"/>
                </w:rPr>
                <w:delText>Template Name</w:delText>
              </w:r>
            </w:del>
          </w:p>
        </w:tc>
        <w:tc>
          <w:tcPr>
            <w:tcW w:w="3600" w:type="pct"/>
            <w:gridSpan w:val="7"/>
            <w:vAlign w:val="center"/>
          </w:tcPr>
          <w:p w14:paraId="54F384D2" w14:textId="6C60696D" w:rsidR="00365B1B" w:rsidRPr="001B54C3" w:rsidDel="004D2991" w:rsidRDefault="00365B1B" w:rsidP="00A6092D">
            <w:pPr>
              <w:spacing w:before="40" w:after="40"/>
              <w:ind w:left="72" w:right="72"/>
              <w:rPr>
                <w:del w:id="2315" w:author="Michael Clifton" w:date="2018-10-11T12:19:00Z"/>
                <w:sz w:val="18"/>
              </w:rPr>
            </w:pPr>
            <w:del w:id="2316" w:author="Michael Clifton" w:date="2018-10-11T12:19:00Z">
              <w:r w:rsidRPr="001B54C3" w:rsidDel="004D2991">
                <w:rPr>
                  <w:sz w:val="18"/>
                </w:rPr>
                <w:delText>Usual Occupation and Usual Industry Observation Entry</w:delText>
              </w:r>
            </w:del>
          </w:p>
        </w:tc>
      </w:tr>
      <w:tr w:rsidR="00365B1B" w:rsidRPr="001B54C3" w:rsidDel="004D2991" w14:paraId="1AAC521A" w14:textId="42290A71" w:rsidTr="00A6092D">
        <w:trPr>
          <w:del w:id="2317" w:author="Michael Clifton" w:date="2018-10-11T12:19:00Z"/>
        </w:trPr>
        <w:tc>
          <w:tcPr>
            <w:tcW w:w="1400" w:type="pct"/>
            <w:gridSpan w:val="4"/>
            <w:shd w:val="clear" w:color="auto" w:fill="E6E6E6"/>
            <w:vAlign w:val="center"/>
          </w:tcPr>
          <w:p w14:paraId="08A49325" w14:textId="2C7BCEF4" w:rsidR="00365B1B" w:rsidRPr="001B54C3" w:rsidDel="004D2991" w:rsidRDefault="00365B1B" w:rsidP="00A6092D">
            <w:pPr>
              <w:spacing w:before="40" w:after="40"/>
              <w:ind w:left="72" w:right="72"/>
              <w:jc w:val="center"/>
              <w:rPr>
                <w:del w:id="2318" w:author="Michael Clifton" w:date="2018-10-11T12:19:00Z"/>
                <w:rFonts w:ascii="Arial" w:hAnsi="Arial"/>
                <w:b/>
                <w:sz w:val="20"/>
              </w:rPr>
            </w:pPr>
            <w:del w:id="2319" w:author="Michael Clifton" w:date="2018-10-11T12:19:00Z">
              <w:r w:rsidRPr="001B54C3" w:rsidDel="004D2991">
                <w:rPr>
                  <w:rFonts w:ascii="Arial" w:hAnsi="Arial"/>
                  <w:b/>
                  <w:sz w:val="20"/>
                </w:rPr>
                <w:delText xml:space="preserve">Template ID </w:delText>
              </w:r>
            </w:del>
          </w:p>
        </w:tc>
        <w:tc>
          <w:tcPr>
            <w:tcW w:w="3600" w:type="pct"/>
            <w:gridSpan w:val="7"/>
            <w:vAlign w:val="center"/>
          </w:tcPr>
          <w:p w14:paraId="2CAD97FB" w14:textId="56A990E8" w:rsidR="00365B1B" w:rsidRPr="001B54C3" w:rsidDel="004D2991" w:rsidRDefault="00365B1B" w:rsidP="00A6092D">
            <w:pPr>
              <w:spacing w:before="40" w:after="40"/>
              <w:ind w:left="72" w:right="72"/>
              <w:rPr>
                <w:del w:id="2320" w:author="Michael Clifton" w:date="2018-10-11T12:19:00Z"/>
                <w:rFonts w:ascii="Tahoma" w:hAnsi="Tahoma" w:cs="Tahoma"/>
                <w:sz w:val="16"/>
                <w:szCs w:val="16"/>
              </w:rPr>
            </w:pPr>
            <w:del w:id="2321" w:author="Michael Clifton" w:date="2018-10-11T12:19:00Z">
              <w:r w:rsidRPr="001B54C3" w:rsidDel="004D2991">
                <w:rPr>
                  <w:rStyle w:val="XMLname0"/>
                </w:rPr>
                <w:delText>1.3.6.1.4.1.19376.1.5.3.1.4.20.5</w:delText>
              </w:r>
            </w:del>
          </w:p>
        </w:tc>
      </w:tr>
      <w:tr w:rsidR="00365B1B" w:rsidRPr="001B54C3" w:rsidDel="004D2991" w14:paraId="166486F8" w14:textId="4B2FF657" w:rsidTr="00A6092D">
        <w:trPr>
          <w:del w:id="2322" w:author="Michael Clifton" w:date="2018-10-11T12:19:00Z"/>
        </w:trPr>
        <w:tc>
          <w:tcPr>
            <w:tcW w:w="1400" w:type="pct"/>
            <w:gridSpan w:val="4"/>
            <w:shd w:val="clear" w:color="auto" w:fill="E6E6E6"/>
            <w:vAlign w:val="center"/>
          </w:tcPr>
          <w:p w14:paraId="5FD661B8" w14:textId="17DDC0E3" w:rsidR="00365B1B" w:rsidRPr="001B54C3" w:rsidDel="004D2991" w:rsidRDefault="00365B1B" w:rsidP="00A6092D">
            <w:pPr>
              <w:spacing w:before="40" w:after="40"/>
              <w:ind w:left="72" w:right="72"/>
              <w:jc w:val="center"/>
              <w:rPr>
                <w:del w:id="2323" w:author="Michael Clifton" w:date="2018-10-11T12:19:00Z"/>
                <w:rFonts w:ascii="Arial" w:hAnsi="Arial"/>
                <w:b/>
                <w:sz w:val="20"/>
              </w:rPr>
            </w:pPr>
            <w:del w:id="2324" w:author="Michael Clifton" w:date="2018-10-11T12:19:00Z">
              <w:r w:rsidRPr="001B54C3" w:rsidDel="004D2991">
                <w:rPr>
                  <w:rFonts w:ascii="Arial" w:hAnsi="Arial"/>
                  <w:b/>
                  <w:sz w:val="20"/>
                </w:rPr>
                <w:delText xml:space="preserve">Parent Template </w:delText>
              </w:r>
            </w:del>
          </w:p>
        </w:tc>
        <w:tc>
          <w:tcPr>
            <w:tcW w:w="3600" w:type="pct"/>
            <w:gridSpan w:val="7"/>
            <w:vAlign w:val="center"/>
          </w:tcPr>
          <w:p w14:paraId="3E6FCB7A" w14:textId="313D86DA" w:rsidR="00365B1B" w:rsidRPr="001B54C3" w:rsidDel="004D2991" w:rsidRDefault="00365B1B" w:rsidP="00A6092D">
            <w:pPr>
              <w:spacing w:before="40" w:after="40"/>
              <w:ind w:left="72" w:right="72"/>
              <w:rPr>
                <w:del w:id="2325" w:author="Michael Clifton" w:date="2018-10-11T12:19:00Z"/>
                <w:rFonts w:ascii="Tahoma" w:hAnsi="Tahoma" w:cs="Tahoma"/>
                <w:sz w:val="16"/>
                <w:szCs w:val="16"/>
              </w:rPr>
            </w:pPr>
          </w:p>
          <w:p w14:paraId="61DDD5EB" w14:textId="206B307D" w:rsidR="00365B1B" w:rsidRPr="001B54C3" w:rsidDel="004D2991" w:rsidRDefault="00365B1B" w:rsidP="00A6092D">
            <w:pPr>
              <w:spacing w:before="40" w:after="40"/>
              <w:ind w:right="72"/>
              <w:rPr>
                <w:del w:id="2326" w:author="Michael Clifton" w:date="2018-10-11T12:19:00Z"/>
                <w:sz w:val="18"/>
              </w:rPr>
            </w:pPr>
          </w:p>
        </w:tc>
      </w:tr>
      <w:tr w:rsidR="00365B1B" w:rsidRPr="001B54C3" w:rsidDel="004D2991" w14:paraId="7B726ED1" w14:textId="14E62CD6" w:rsidTr="00A6092D">
        <w:trPr>
          <w:del w:id="2327" w:author="Michael Clifton" w:date="2018-10-11T12:19:00Z"/>
        </w:trPr>
        <w:tc>
          <w:tcPr>
            <w:tcW w:w="1400" w:type="pct"/>
            <w:gridSpan w:val="4"/>
            <w:shd w:val="clear" w:color="auto" w:fill="E6E6E6"/>
            <w:vAlign w:val="center"/>
          </w:tcPr>
          <w:p w14:paraId="299A8F78" w14:textId="446C9BE2" w:rsidR="00365B1B" w:rsidRPr="001B54C3" w:rsidDel="004D2991" w:rsidRDefault="00365B1B" w:rsidP="00A6092D">
            <w:pPr>
              <w:spacing w:before="40" w:after="40"/>
              <w:ind w:left="72" w:right="72"/>
              <w:jc w:val="center"/>
              <w:rPr>
                <w:del w:id="2328" w:author="Michael Clifton" w:date="2018-10-11T12:19:00Z"/>
                <w:rFonts w:ascii="Arial" w:hAnsi="Arial"/>
                <w:b/>
                <w:sz w:val="20"/>
              </w:rPr>
            </w:pPr>
            <w:del w:id="2329" w:author="Michael Clifton" w:date="2018-10-11T12:19:00Z">
              <w:r w:rsidRPr="001B54C3" w:rsidDel="004D2991">
                <w:rPr>
                  <w:rFonts w:ascii="Arial" w:hAnsi="Arial"/>
                  <w:b/>
                  <w:sz w:val="20"/>
                </w:rPr>
                <w:delText xml:space="preserve">General Description </w:delText>
              </w:r>
            </w:del>
          </w:p>
        </w:tc>
        <w:tc>
          <w:tcPr>
            <w:tcW w:w="3600" w:type="pct"/>
            <w:gridSpan w:val="7"/>
            <w:vAlign w:val="center"/>
          </w:tcPr>
          <w:p w14:paraId="297EAAFD" w14:textId="46ADCEDF" w:rsidR="00365B1B" w:rsidRPr="001B54C3" w:rsidDel="004D2991" w:rsidRDefault="00365B1B" w:rsidP="00A6092D">
            <w:pPr>
              <w:spacing w:before="40" w:after="40"/>
              <w:ind w:left="72" w:right="72"/>
              <w:rPr>
                <w:del w:id="2330" w:author="Michael Clifton" w:date="2018-10-11T12:19:00Z"/>
                <w:rFonts w:ascii="Tahoma" w:hAnsi="Tahoma" w:cs="Tahoma"/>
                <w:sz w:val="16"/>
                <w:szCs w:val="16"/>
              </w:rPr>
            </w:pPr>
            <w:del w:id="2331" w:author="Michael Clifton" w:date="2018-10-11T12:19:00Z">
              <w:r w:rsidRPr="001B54C3" w:rsidDel="004D2991">
                <w:rPr>
                  <w:sz w:val="18"/>
                </w:rPr>
                <w:delText>A Usual Occupation and Industry Observation entry is a clinical statement about a person’s usual employment and Usual Industry, which is defined to be the occupation held for the longest period of time over the course of a person’s career and the industry in which the person has worked for the longest. The entry represents the person’s usual occupation and usual industry at the point in time when the observation is recorded.</w:delText>
              </w:r>
            </w:del>
          </w:p>
        </w:tc>
      </w:tr>
      <w:tr w:rsidR="00365B1B" w:rsidRPr="001B54C3" w:rsidDel="004D2991" w14:paraId="4D253846" w14:textId="2A7AF0A2" w:rsidTr="00A6092D">
        <w:trPr>
          <w:del w:id="2332" w:author="Michael Clifton" w:date="2018-10-11T12:19:00Z"/>
        </w:trPr>
        <w:tc>
          <w:tcPr>
            <w:tcW w:w="725" w:type="pct"/>
            <w:gridSpan w:val="2"/>
            <w:shd w:val="clear" w:color="auto" w:fill="E6E6E6"/>
            <w:vAlign w:val="center"/>
          </w:tcPr>
          <w:p w14:paraId="70124FFE" w14:textId="74DF4285" w:rsidR="00365B1B" w:rsidRPr="001B54C3" w:rsidDel="004D2991" w:rsidRDefault="00365B1B" w:rsidP="00A6092D">
            <w:pPr>
              <w:spacing w:before="40" w:after="40"/>
              <w:ind w:left="72" w:right="72"/>
              <w:jc w:val="center"/>
              <w:rPr>
                <w:del w:id="2333" w:author="Michael Clifton" w:date="2018-10-11T12:19:00Z"/>
                <w:rFonts w:ascii="Arial" w:hAnsi="Arial"/>
                <w:b/>
                <w:sz w:val="20"/>
              </w:rPr>
            </w:pPr>
            <w:del w:id="2334" w:author="Michael Clifton" w:date="2018-10-11T12:19:00Z">
              <w:r w:rsidRPr="001B54C3" w:rsidDel="004D2991">
                <w:rPr>
                  <w:rFonts w:ascii="Arial" w:hAnsi="Arial"/>
                  <w:b/>
                  <w:sz w:val="20"/>
                </w:rPr>
                <w:delText>Class/Mood</w:delText>
              </w:r>
            </w:del>
          </w:p>
        </w:tc>
        <w:tc>
          <w:tcPr>
            <w:tcW w:w="1726" w:type="pct"/>
            <w:gridSpan w:val="4"/>
            <w:shd w:val="clear" w:color="auto" w:fill="E6E6E6"/>
            <w:vAlign w:val="center"/>
          </w:tcPr>
          <w:p w14:paraId="0993BE16" w14:textId="2C25A272" w:rsidR="00365B1B" w:rsidRPr="001B54C3" w:rsidDel="004D2991" w:rsidRDefault="00365B1B" w:rsidP="00A6092D">
            <w:pPr>
              <w:spacing w:before="40" w:after="40"/>
              <w:ind w:left="72" w:right="72"/>
              <w:jc w:val="center"/>
              <w:rPr>
                <w:del w:id="2335" w:author="Michael Clifton" w:date="2018-10-11T12:19:00Z"/>
                <w:rFonts w:ascii="Arial" w:hAnsi="Arial"/>
                <w:b/>
                <w:sz w:val="20"/>
              </w:rPr>
            </w:pPr>
            <w:del w:id="2336" w:author="Michael Clifton" w:date="2018-10-11T12:19:00Z">
              <w:r w:rsidRPr="001B54C3" w:rsidDel="004D2991">
                <w:rPr>
                  <w:rFonts w:ascii="Arial" w:hAnsi="Arial"/>
                  <w:b/>
                  <w:sz w:val="20"/>
                </w:rPr>
                <w:delText xml:space="preserve">Code </w:delText>
              </w:r>
            </w:del>
          </w:p>
        </w:tc>
        <w:tc>
          <w:tcPr>
            <w:tcW w:w="576" w:type="pct"/>
            <w:shd w:val="clear" w:color="auto" w:fill="E6E6E6"/>
            <w:vAlign w:val="center"/>
          </w:tcPr>
          <w:p w14:paraId="03EFFA62" w14:textId="37122EBA" w:rsidR="00365B1B" w:rsidRPr="001B54C3" w:rsidDel="004D2991" w:rsidRDefault="00365B1B" w:rsidP="00A6092D">
            <w:pPr>
              <w:spacing w:before="40" w:after="40"/>
              <w:ind w:left="72" w:right="72"/>
              <w:jc w:val="center"/>
              <w:rPr>
                <w:del w:id="2337" w:author="Michael Clifton" w:date="2018-10-11T12:19:00Z"/>
                <w:rFonts w:ascii="Arial" w:hAnsi="Arial"/>
                <w:b/>
                <w:sz w:val="20"/>
              </w:rPr>
            </w:pPr>
            <w:del w:id="2338" w:author="Michael Clifton" w:date="2018-10-11T12:19:00Z">
              <w:r w:rsidRPr="001B54C3" w:rsidDel="004D2991">
                <w:rPr>
                  <w:rFonts w:ascii="Arial" w:hAnsi="Arial"/>
                  <w:b/>
                  <w:sz w:val="20"/>
                </w:rPr>
                <w:delText>Data Type</w:delText>
              </w:r>
            </w:del>
          </w:p>
        </w:tc>
        <w:tc>
          <w:tcPr>
            <w:tcW w:w="1973" w:type="pct"/>
            <w:gridSpan w:val="4"/>
            <w:shd w:val="clear" w:color="auto" w:fill="E6E6E6"/>
            <w:vAlign w:val="center"/>
          </w:tcPr>
          <w:p w14:paraId="28653168" w14:textId="7BF96A96" w:rsidR="00365B1B" w:rsidRPr="001B54C3" w:rsidDel="004D2991" w:rsidRDefault="00365B1B" w:rsidP="00A6092D">
            <w:pPr>
              <w:spacing w:before="40" w:after="40"/>
              <w:ind w:left="72" w:right="72"/>
              <w:jc w:val="center"/>
              <w:rPr>
                <w:del w:id="2339" w:author="Michael Clifton" w:date="2018-10-11T12:19:00Z"/>
                <w:rFonts w:ascii="Arial" w:hAnsi="Arial"/>
                <w:b/>
                <w:sz w:val="20"/>
              </w:rPr>
            </w:pPr>
            <w:del w:id="2340" w:author="Michael Clifton" w:date="2018-10-11T12:19:00Z">
              <w:r w:rsidRPr="001B54C3" w:rsidDel="004D2991">
                <w:rPr>
                  <w:rFonts w:ascii="Arial" w:hAnsi="Arial"/>
                  <w:b/>
                  <w:sz w:val="20"/>
                </w:rPr>
                <w:delText xml:space="preserve">Value </w:delText>
              </w:r>
            </w:del>
          </w:p>
        </w:tc>
      </w:tr>
      <w:tr w:rsidR="00365B1B" w:rsidRPr="001B54C3" w:rsidDel="004D2991" w14:paraId="35AA8174" w14:textId="48B21756" w:rsidTr="00A6092D">
        <w:trPr>
          <w:del w:id="2341" w:author="Michael Clifton" w:date="2018-10-11T12:19:00Z"/>
        </w:trPr>
        <w:tc>
          <w:tcPr>
            <w:tcW w:w="725" w:type="pct"/>
            <w:gridSpan w:val="2"/>
            <w:vAlign w:val="center"/>
          </w:tcPr>
          <w:p w14:paraId="27ECB8F0" w14:textId="257F85FA" w:rsidR="00365B1B" w:rsidRPr="001B54C3" w:rsidDel="004D2991" w:rsidRDefault="00365B1B" w:rsidP="00A6092D">
            <w:pPr>
              <w:spacing w:before="40" w:after="40"/>
              <w:ind w:left="72" w:right="72"/>
              <w:rPr>
                <w:del w:id="2342" w:author="Michael Clifton" w:date="2018-10-11T12:19:00Z"/>
                <w:sz w:val="18"/>
              </w:rPr>
            </w:pPr>
            <w:del w:id="2343" w:author="Michael Clifton" w:date="2018-10-11T12:19:00Z">
              <w:r w:rsidRPr="001B54C3" w:rsidDel="004D2991">
                <w:rPr>
                  <w:sz w:val="18"/>
                </w:rPr>
                <w:delText>ClassCode=</w:delText>
              </w:r>
            </w:del>
          </w:p>
          <w:p w14:paraId="3F7F8B0E" w14:textId="45196804" w:rsidR="00365B1B" w:rsidRPr="001B54C3" w:rsidDel="004D2991" w:rsidRDefault="00365B1B" w:rsidP="00A6092D">
            <w:pPr>
              <w:spacing w:before="40" w:after="40"/>
              <w:ind w:left="72" w:right="72"/>
              <w:rPr>
                <w:del w:id="2344" w:author="Michael Clifton" w:date="2018-10-11T12:19:00Z"/>
                <w:sz w:val="18"/>
              </w:rPr>
            </w:pPr>
            <w:del w:id="2345" w:author="Michael Clifton" w:date="2018-10-11T12:19:00Z">
              <w:r w:rsidRPr="001B54C3" w:rsidDel="004D2991">
                <w:rPr>
                  <w:sz w:val="18"/>
                </w:rPr>
                <w:delText>“OBS”</w:delText>
              </w:r>
            </w:del>
          </w:p>
          <w:p w14:paraId="1B0676F3" w14:textId="08600294" w:rsidR="00365B1B" w:rsidRPr="001B54C3" w:rsidDel="004D2991" w:rsidRDefault="00365B1B" w:rsidP="00A6092D">
            <w:pPr>
              <w:spacing w:before="40" w:after="40"/>
              <w:ind w:left="72" w:right="72"/>
              <w:rPr>
                <w:del w:id="2346" w:author="Michael Clifton" w:date="2018-10-11T12:19:00Z"/>
                <w:sz w:val="18"/>
              </w:rPr>
            </w:pPr>
            <w:del w:id="2347" w:author="Michael Clifton" w:date="2018-10-11T12:19:00Z">
              <w:r w:rsidRPr="001B54C3" w:rsidDel="004D2991">
                <w:rPr>
                  <w:sz w:val="18"/>
                </w:rPr>
                <w:delText>MoodCode=</w:delText>
              </w:r>
            </w:del>
          </w:p>
          <w:p w14:paraId="620DFA1A" w14:textId="16347482" w:rsidR="00365B1B" w:rsidRPr="001B54C3" w:rsidDel="004D2991" w:rsidRDefault="00365B1B" w:rsidP="00A6092D">
            <w:pPr>
              <w:spacing w:before="40" w:after="40"/>
              <w:ind w:left="72" w:right="72"/>
              <w:rPr>
                <w:del w:id="2348" w:author="Michael Clifton" w:date="2018-10-11T12:19:00Z"/>
                <w:sz w:val="18"/>
              </w:rPr>
            </w:pPr>
            <w:del w:id="2349" w:author="Michael Clifton" w:date="2018-10-11T12:19:00Z">
              <w:r w:rsidRPr="001B54C3" w:rsidDel="004D2991">
                <w:rPr>
                  <w:sz w:val="18"/>
                </w:rPr>
                <w:delText>“EVN”</w:delText>
              </w:r>
            </w:del>
          </w:p>
        </w:tc>
        <w:tc>
          <w:tcPr>
            <w:tcW w:w="1726" w:type="pct"/>
            <w:gridSpan w:val="4"/>
            <w:vAlign w:val="center"/>
          </w:tcPr>
          <w:p w14:paraId="4D40AFA1" w14:textId="75A72535" w:rsidR="00365B1B" w:rsidRPr="001B54C3" w:rsidDel="004D2991" w:rsidRDefault="00365B1B" w:rsidP="00A6092D">
            <w:pPr>
              <w:spacing w:before="40" w:after="40"/>
              <w:ind w:left="72" w:right="72"/>
              <w:rPr>
                <w:del w:id="2350" w:author="Michael Clifton" w:date="2018-10-11T12:19:00Z"/>
                <w:sz w:val="18"/>
              </w:rPr>
            </w:pPr>
            <w:del w:id="2351" w:author="Michael Clifton" w:date="2018-10-11T12:19:00Z">
              <w:r w:rsidRPr="001B54C3" w:rsidDel="004D2991">
                <w:rPr>
                  <w:sz w:val="18"/>
                </w:rPr>
                <w:delText>Code = 74164-5</w:delText>
              </w:r>
            </w:del>
          </w:p>
          <w:p w14:paraId="459E9AD0" w14:textId="70716436" w:rsidR="00365B1B" w:rsidRPr="001B54C3" w:rsidDel="004D2991" w:rsidRDefault="00365B1B" w:rsidP="00A6092D">
            <w:pPr>
              <w:spacing w:before="40" w:after="40"/>
              <w:ind w:left="72" w:right="72"/>
              <w:rPr>
                <w:del w:id="2352" w:author="Michael Clifton" w:date="2018-10-11T12:19:00Z"/>
                <w:sz w:val="18"/>
              </w:rPr>
            </w:pPr>
            <w:del w:id="2353" w:author="Michael Clifton" w:date="2018-10-11T12:19:00Z">
              <w:r w:rsidRPr="001B54C3" w:rsidDel="004D2991">
                <w:rPr>
                  <w:sz w:val="18"/>
                </w:rPr>
                <w:delText>Display Name = Usual Occupation and Industry Hx</w:delText>
              </w:r>
            </w:del>
          </w:p>
          <w:p w14:paraId="70A609E8" w14:textId="2E3DD312" w:rsidR="00365B1B" w:rsidRPr="001B54C3" w:rsidDel="004D2991" w:rsidRDefault="00365B1B" w:rsidP="00A6092D">
            <w:pPr>
              <w:spacing w:before="40" w:after="40"/>
              <w:ind w:left="72" w:right="72"/>
              <w:rPr>
                <w:del w:id="2354" w:author="Michael Clifton" w:date="2018-10-11T12:19:00Z"/>
                <w:sz w:val="18"/>
              </w:rPr>
            </w:pPr>
            <w:del w:id="2355" w:author="Michael Clifton" w:date="2018-10-11T12:19:00Z">
              <w:r w:rsidRPr="001B54C3" w:rsidDel="004D2991">
                <w:rPr>
                  <w:sz w:val="18"/>
                </w:rPr>
                <w:delText>CodeSystem = 2.16.840.1.113883.6.1</w:delText>
              </w:r>
            </w:del>
          </w:p>
          <w:p w14:paraId="2CD6FC26" w14:textId="1CB01ADF" w:rsidR="00365B1B" w:rsidRPr="001B54C3" w:rsidDel="004D2991" w:rsidRDefault="00365B1B" w:rsidP="00A6092D">
            <w:pPr>
              <w:spacing w:before="40" w:after="40"/>
              <w:ind w:left="72" w:right="72"/>
              <w:rPr>
                <w:del w:id="2356" w:author="Michael Clifton" w:date="2018-10-11T12:19:00Z"/>
                <w:sz w:val="18"/>
              </w:rPr>
            </w:pPr>
            <w:del w:id="2357" w:author="Michael Clifton" w:date="2018-10-11T12:19:00Z">
              <w:r w:rsidRPr="001B54C3" w:rsidDel="004D2991">
                <w:rPr>
                  <w:sz w:val="18"/>
                </w:rPr>
                <w:delText>CodeSystemName=LOINC</w:delText>
              </w:r>
            </w:del>
          </w:p>
          <w:p w14:paraId="4E9402D0" w14:textId="2B03AC23" w:rsidR="00365B1B" w:rsidRPr="001B54C3" w:rsidDel="004D2991" w:rsidRDefault="00365B1B" w:rsidP="00A6092D">
            <w:pPr>
              <w:spacing w:before="40" w:after="40"/>
              <w:ind w:left="72" w:right="72"/>
              <w:rPr>
                <w:del w:id="2358" w:author="Michael Clifton" w:date="2018-10-11T12:19:00Z"/>
                <w:sz w:val="18"/>
              </w:rPr>
            </w:pPr>
          </w:p>
        </w:tc>
        <w:tc>
          <w:tcPr>
            <w:tcW w:w="576" w:type="pct"/>
            <w:vAlign w:val="center"/>
          </w:tcPr>
          <w:p w14:paraId="1F3CCA91" w14:textId="6F0EE9AC" w:rsidR="00365B1B" w:rsidRPr="001B54C3" w:rsidDel="004D2991" w:rsidRDefault="00365B1B" w:rsidP="00A6092D">
            <w:pPr>
              <w:spacing w:before="40" w:after="40"/>
              <w:ind w:left="72" w:right="72"/>
              <w:rPr>
                <w:del w:id="2359" w:author="Michael Clifton" w:date="2018-10-11T12:19:00Z"/>
                <w:sz w:val="18"/>
              </w:rPr>
            </w:pPr>
            <w:del w:id="2360" w:author="Michael Clifton" w:date="2018-10-11T12:19:00Z">
              <w:r w:rsidRPr="001B54C3" w:rsidDel="004D2991">
                <w:rPr>
                  <w:sz w:val="18"/>
                </w:rPr>
                <w:delText>Observation</w:delText>
              </w:r>
            </w:del>
          </w:p>
        </w:tc>
        <w:tc>
          <w:tcPr>
            <w:tcW w:w="1973" w:type="pct"/>
            <w:gridSpan w:val="4"/>
            <w:vAlign w:val="center"/>
          </w:tcPr>
          <w:p w14:paraId="7A33F0D1" w14:textId="1B23D514" w:rsidR="00365B1B" w:rsidRPr="001B54C3" w:rsidDel="004D2991" w:rsidRDefault="00365B1B" w:rsidP="00A6092D">
            <w:pPr>
              <w:spacing w:before="40" w:after="40"/>
              <w:ind w:left="72" w:right="72"/>
              <w:rPr>
                <w:del w:id="2361" w:author="Michael Clifton" w:date="2018-10-11T12:19:00Z"/>
                <w:sz w:val="18"/>
              </w:rPr>
            </w:pPr>
            <w:del w:id="2362" w:author="Michael Clifton" w:date="2018-10-11T12:19:00Z">
              <w:r w:rsidRPr="001B54C3" w:rsidDel="004D2991">
                <w:rPr>
                  <w:sz w:val="18"/>
                </w:rPr>
                <w:delText>Value xsi:type = “CD” from concept domain CD_OccupationCode defined in Table 6.6-1</w:delText>
              </w:r>
            </w:del>
          </w:p>
        </w:tc>
      </w:tr>
      <w:tr w:rsidR="00365B1B" w:rsidRPr="001B54C3" w:rsidDel="004D2991" w14:paraId="0B31751E" w14:textId="22DB0182" w:rsidTr="00A6092D">
        <w:trPr>
          <w:gridAfter w:val="1"/>
          <w:wAfter w:w="9" w:type="pct"/>
          <w:del w:id="2363" w:author="Michael Clifton" w:date="2018-10-11T12:19:00Z"/>
        </w:trPr>
        <w:tc>
          <w:tcPr>
            <w:tcW w:w="438" w:type="pct"/>
            <w:shd w:val="clear" w:color="auto" w:fill="E6E6E6"/>
            <w:vAlign w:val="center"/>
          </w:tcPr>
          <w:p w14:paraId="69351EF9" w14:textId="002F2DCF" w:rsidR="00365B1B" w:rsidRPr="001B54C3" w:rsidDel="004D2991" w:rsidRDefault="00365B1B" w:rsidP="00A6092D">
            <w:pPr>
              <w:spacing w:before="40" w:after="40"/>
              <w:ind w:left="72" w:right="72"/>
              <w:jc w:val="center"/>
              <w:rPr>
                <w:del w:id="2364" w:author="Michael Clifton" w:date="2018-10-11T12:19:00Z"/>
                <w:rFonts w:ascii="Arial" w:hAnsi="Arial"/>
                <w:b/>
                <w:sz w:val="20"/>
              </w:rPr>
            </w:pPr>
            <w:del w:id="2365" w:author="Michael Clifton" w:date="2018-10-11T12:19:00Z">
              <w:r w:rsidRPr="001B54C3" w:rsidDel="004D2991">
                <w:rPr>
                  <w:rFonts w:ascii="Arial" w:hAnsi="Arial"/>
                  <w:b/>
                  <w:sz w:val="20"/>
                </w:rPr>
                <w:delText>Opt and Card</w:delText>
              </w:r>
            </w:del>
          </w:p>
        </w:tc>
        <w:tc>
          <w:tcPr>
            <w:tcW w:w="720" w:type="pct"/>
            <w:gridSpan w:val="2"/>
            <w:shd w:val="clear" w:color="auto" w:fill="E6E6E6"/>
            <w:vAlign w:val="center"/>
          </w:tcPr>
          <w:p w14:paraId="35F21C83" w14:textId="04932067" w:rsidR="00365B1B" w:rsidRPr="001B54C3" w:rsidDel="004D2991" w:rsidRDefault="00365B1B" w:rsidP="00A6092D">
            <w:pPr>
              <w:spacing w:before="40" w:after="40"/>
              <w:ind w:left="72" w:right="72"/>
              <w:jc w:val="center"/>
              <w:rPr>
                <w:del w:id="2366" w:author="Michael Clifton" w:date="2018-10-11T12:19:00Z"/>
                <w:rFonts w:ascii="Arial" w:hAnsi="Arial"/>
                <w:b/>
                <w:sz w:val="20"/>
              </w:rPr>
            </w:pPr>
            <w:del w:id="2367" w:author="Michael Clifton" w:date="2018-10-11T12:19:00Z">
              <w:r w:rsidRPr="001B54C3" w:rsidDel="004D2991">
                <w:rPr>
                  <w:rFonts w:ascii="Arial" w:hAnsi="Arial"/>
                  <w:b/>
                  <w:sz w:val="20"/>
                </w:rPr>
                <w:delText>entryRelationship</w:delText>
              </w:r>
            </w:del>
          </w:p>
        </w:tc>
        <w:tc>
          <w:tcPr>
            <w:tcW w:w="1102" w:type="pct"/>
            <w:gridSpan w:val="2"/>
            <w:shd w:val="clear" w:color="auto" w:fill="E6E6E6"/>
            <w:vAlign w:val="center"/>
          </w:tcPr>
          <w:p w14:paraId="243C9034" w14:textId="384F9496" w:rsidR="00365B1B" w:rsidRPr="001B54C3" w:rsidDel="004D2991" w:rsidRDefault="00365B1B" w:rsidP="00A6092D">
            <w:pPr>
              <w:spacing w:before="40" w:after="40"/>
              <w:ind w:left="72" w:right="72"/>
              <w:jc w:val="center"/>
              <w:rPr>
                <w:del w:id="2368" w:author="Michael Clifton" w:date="2018-10-11T12:19:00Z"/>
                <w:rFonts w:ascii="Arial" w:hAnsi="Arial"/>
                <w:b/>
                <w:sz w:val="20"/>
              </w:rPr>
            </w:pPr>
            <w:del w:id="2369" w:author="Michael Clifton" w:date="2018-10-11T12:19:00Z">
              <w:r w:rsidRPr="001B54C3" w:rsidDel="004D2991">
                <w:rPr>
                  <w:rFonts w:ascii="Arial" w:hAnsi="Arial"/>
                  <w:b/>
                  <w:sz w:val="20"/>
                </w:rPr>
                <w:delText xml:space="preserve">Description </w:delText>
              </w:r>
            </w:del>
          </w:p>
        </w:tc>
        <w:tc>
          <w:tcPr>
            <w:tcW w:w="1247" w:type="pct"/>
            <w:gridSpan w:val="3"/>
            <w:shd w:val="clear" w:color="auto" w:fill="E6E6E6"/>
            <w:vAlign w:val="center"/>
          </w:tcPr>
          <w:p w14:paraId="4274E0B9" w14:textId="18CCFF0D" w:rsidR="00365B1B" w:rsidRPr="001B54C3" w:rsidDel="004D2991" w:rsidRDefault="00365B1B" w:rsidP="00A6092D">
            <w:pPr>
              <w:spacing w:before="40" w:after="40"/>
              <w:ind w:left="72" w:right="72"/>
              <w:jc w:val="center"/>
              <w:rPr>
                <w:del w:id="2370" w:author="Michael Clifton" w:date="2018-10-11T12:19:00Z"/>
                <w:rFonts w:ascii="Arial" w:hAnsi="Arial"/>
                <w:b/>
                <w:sz w:val="20"/>
              </w:rPr>
            </w:pPr>
            <w:del w:id="2371" w:author="Michael Clifton" w:date="2018-10-11T12:19:00Z">
              <w:r w:rsidRPr="001B54C3" w:rsidDel="004D2991">
                <w:rPr>
                  <w:rFonts w:ascii="Arial" w:hAnsi="Arial"/>
                  <w:b/>
                  <w:sz w:val="20"/>
                </w:rPr>
                <w:delText>Template ID</w:delText>
              </w:r>
            </w:del>
          </w:p>
        </w:tc>
        <w:tc>
          <w:tcPr>
            <w:tcW w:w="670" w:type="pct"/>
            <w:shd w:val="clear" w:color="auto" w:fill="E6E6E6"/>
            <w:vAlign w:val="center"/>
          </w:tcPr>
          <w:p w14:paraId="18DDFE23" w14:textId="329D4906" w:rsidR="00365B1B" w:rsidRPr="001B54C3" w:rsidDel="004D2991" w:rsidRDefault="00365B1B" w:rsidP="00A6092D">
            <w:pPr>
              <w:spacing w:before="40" w:after="40"/>
              <w:ind w:left="72" w:right="72"/>
              <w:jc w:val="center"/>
              <w:rPr>
                <w:del w:id="2372" w:author="Michael Clifton" w:date="2018-10-11T12:19:00Z"/>
                <w:rFonts w:ascii="Arial" w:hAnsi="Arial"/>
                <w:b/>
                <w:sz w:val="20"/>
              </w:rPr>
            </w:pPr>
            <w:del w:id="2373" w:author="Michael Clifton" w:date="2018-10-11T12:19:00Z">
              <w:r w:rsidRPr="001B54C3" w:rsidDel="004D2991">
                <w:rPr>
                  <w:rFonts w:ascii="Arial" w:hAnsi="Arial"/>
                  <w:b/>
                  <w:sz w:val="20"/>
                </w:rPr>
                <w:delText>Specification Document</w:delText>
              </w:r>
            </w:del>
          </w:p>
        </w:tc>
        <w:tc>
          <w:tcPr>
            <w:tcW w:w="814" w:type="pct"/>
            <w:shd w:val="clear" w:color="auto" w:fill="E4E4E4"/>
            <w:vAlign w:val="center"/>
          </w:tcPr>
          <w:p w14:paraId="176B51E5" w14:textId="48F61045" w:rsidR="00365B1B" w:rsidRPr="001B54C3" w:rsidDel="004D2991" w:rsidRDefault="00365B1B" w:rsidP="00A6092D">
            <w:pPr>
              <w:spacing w:before="40" w:after="40"/>
              <w:ind w:left="72" w:right="72"/>
              <w:jc w:val="center"/>
              <w:rPr>
                <w:del w:id="2374" w:author="Michael Clifton" w:date="2018-10-11T12:19:00Z"/>
                <w:rFonts w:ascii="Arial" w:hAnsi="Arial"/>
                <w:b/>
                <w:sz w:val="20"/>
              </w:rPr>
            </w:pPr>
            <w:del w:id="2375" w:author="Michael Clifton" w:date="2018-10-11T12:19:00Z">
              <w:r w:rsidRPr="001B54C3" w:rsidDel="004D2991">
                <w:rPr>
                  <w:rFonts w:ascii="Arial" w:hAnsi="Arial"/>
                  <w:b/>
                  <w:sz w:val="20"/>
                </w:rPr>
                <w:delText>Vocabulary Constraint</w:delText>
              </w:r>
            </w:del>
          </w:p>
        </w:tc>
      </w:tr>
    </w:tbl>
    <w:p w14:paraId="0366B8D9" w14:textId="46D594EB" w:rsidR="00500366" w:rsidRPr="001B54C3" w:rsidDel="004D2991" w:rsidRDefault="00500366" w:rsidP="001B54C3">
      <w:pPr>
        <w:keepNext/>
        <w:spacing w:before="40" w:after="120"/>
        <w:rPr>
          <w:del w:id="2376" w:author="Michael Clifton" w:date="2018-10-11T12:19:00Z"/>
          <w:rFonts w:eastAsia="SimSun"/>
          <w:szCs w:val="24"/>
          <w:lang w:eastAsia="zh-CN"/>
        </w:rPr>
      </w:pPr>
    </w:p>
    <w:p w14:paraId="16CE121C" w14:textId="3520A023" w:rsidR="00365B1B" w:rsidRPr="001B54C3" w:rsidDel="004D2991" w:rsidRDefault="00365B1B" w:rsidP="00365B1B">
      <w:pPr>
        <w:keepNext/>
        <w:spacing w:before="40" w:after="120"/>
        <w:ind w:left="720"/>
        <w:rPr>
          <w:del w:id="2377" w:author="Michael Clifton" w:date="2018-10-11T12:19:00Z"/>
          <w:rFonts w:ascii="Courier New" w:eastAsia="SimSun" w:hAnsi="Courier New" w:cs="Courier New"/>
          <w:sz w:val="20"/>
          <w:lang w:eastAsia="zh-CN"/>
        </w:rPr>
      </w:pPr>
      <w:del w:id="2378" w:author="Michael Clifton" w:date="2018-10-11T12:19:00Z">
        <w:r w:rsidRPr="001B54C3" w:rsidDel="004D2991">
          <w:rPr>
            <w:rFonts w:ascii="Courier New" w:eastAsia="SimSun" w:hAnsi="Courier New" w:cs="Courier New"/>
            <w:sz w:val="20"/>
            <w:lang w:eastAsia="zh-CN"/>
          </w:rPr>
          <w:delText xml:space="preserve">[observation: templateId </w:delText>
        </w:r>
        <w:r w:rsidRPr="001B54C3" w:rsidDel="004D2991">
          <w:rPr>
            <w:rStyle w:val="XMLname0"/>
          </w:rPr>
          <w:delText>1.3.6.1.4.1.19376.1.5.3.1.4.20.5</w:delText>
        </w:r>
        <w:r w:rsidRPr="001B54C3" w:rsidDel="004D2991">
          <w:rPr>
            <w:rStyle w:val="XMLname0"/>
            <w:rFonts w:eastAsia="SimSun"/>
          </w:rPr>
          <w:delText xml:space="preserve"> </w:delText>
        </w:r>
        <w:r w:rsidRPr="001B54C3" w:rsidDel="004D2991">
          <w:rPr>
            <w:rFonts w:ascii="Courier New" w:eastAsia="SimSun" w:hAnsi="Courier New" w:cs="Courier New"/>
            <w:sz w:val="20"/>
            <w:lang w:eastAsia="zh-CN"/>
          </w:rPr>
          <w:delText>(open)]</w:delText>
        </w:r>
      </w:del>
    </w:p>
    <w:p w14:paraId="7A997544" w14:textId="25ADAA0B" w:rsidR="00365B1B" w:rsidRPr="001B54C3" w:rsidDel="004D2991" w:rsidRDefault="00365B1B" w:rsidP="00365B1B">
      <w:pPr>
        <w:ind w:left="720"/>
        <w:rPr>
          <w:del w:id="2379" w:author="Michael Clifton" w:date="2018-10-11T12:19:00Z"/>
        </w:rPr>
      </w:pPr>
      <w:del w:id="2380" w:author="Michael Clifton" w:date="2018-10-11T12:19:00Z">
        <w:r w:rsidRPr="001B54C3" w:rsidDel="004D2991">
          <w:delText>A Usual Occupation and Industry Observation Entry is a clinical statement about the type of occupation which the subject has held for the longest duration through his or her working history, at the point in time the statement is recorded, and the industry in which the subject has been employed the longest. It optionally includes the duration for each.</w:delText>
        </w:r>
      </w:del>
    </w:p>
    <w:p w14:paraId="6C349B46" w14:textId="1261376C" w:rsidR="00365B1B" w:rsidRPr="001B54C3" w:rsidDel="004D2991" w:rsidRDefault="00365B1B" w:rsidP="00365B1B">
      <w:pPr>
        <w:rPr>
          <w:del w:id="2381" w:author="Michael Clifton" w:date="2018-10-11T12:19:00Z"/>
        </w:rPr>
      </w:pPr>
    </w:p>
    <w:p w14:paraId="3935CA16" w14:textId="2657CD7C" w:rsidR="00365B1B" w:rsidRPr="001B54C3" w:rsidDel="004D2991" w:rsidRDefault="00365B1B" w:rsidP="00365B1B">
      <w:pPr>
        <w:numPr>
          <w:ilvl w:val="0"/>
          <w:numId w:val="444"/>
        </w:numPr>
        <w:spacing w:before="0" w:after="40" w:line="260" w:lineRule="exact"/>
        <w:rPr>
          <w:del w:id="2382" w:author="Michael Clifton" w:date="2018-10-11T12:19:00Z"/>
        </w:rPr>
      </w:pPr>
      <w:del w:id="2383" w:author="Michael Clifton" w:date="2018-10-11T12:19: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@classCode</w:delText>
        </w:r>
        <w:r w:rsidRPr="001B54C3" w:rsidDel="004D2991">
          <w:delText>=</w:delText>
        </w:r>
        <w:r w:rsidRPr="001B54C3" w:rsidDel="004D2991">
          <w:rPr>
            <w:rFonts w:ascii="Courier New" w:hAnsi="Courier New" w:cs="TimesNewRomanPSMT"/>
            <w:sz w:val="20"/>
          </w:rPr>
          <w:delText>"OBS"</w:delText>
        </w:r>
        <w:r w:rsidRPr="001B54C3" w:rsidDel="004D2991">
          <w:delText xml:space="preserve"> </w:delText>
        </w:r>
        <w:r w:rsidRPr="001B54C3" w:rsidDel="004D2991">
          <w:rPr>
            <w:rFonts w:ascii="Courier New" w:hAnsi="Courier New" w:cs="TimesNewRomanPSMT"/>
            <w:sz w:val="20"/>
          </w:rPr>
          <w:delText>(CodeSystem: 2.16.840.1.113883.5.6 HL7ActClass).</w:delText>
        </w:r>
      </w:del>
    </w:p>
    <w:p w14:paraId="5F9678FE" w14:textId="2DA600A5" w:rsidR="00365B1B" w:rsidRPr="001B54C3" w:rsidDel="004D2991" w:rsidRDefault="00365B1B" w:rsidP="00365B1B">
      <w:pPr>
        <w:numPr>
          <w:ilvl w:val="0"/>
          <w:numId w:val="444"/>
        </w:numPr>
        <w:spacing w:before="0" w:after="40" w:line="260" w:lineRule="exact"/>
        <w:rPr>
          <w:del w:id="2384" w:author="Michael Clifton" w:date="2018-10-11T12:19:00Z"/>
        </w:rPr>
      </w:pPr>
      <w:del w:id="2385" w:author="Michael Clifton" w:date="2018-10-11T12:19: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@moodCode</w:delText>
        </w:r>
        <w:r w:rsidRPr="001B54C3" w:rsidDel="004D2991">
          <w:delText>=</w:delText>
        </w:r>
        <w:r w:rsidRPr="001B54C3" w:rsidDel="004D2991">
          <w:rPr>
            <w:rFonts w:ascii="Courier New" w:hAnsi="Courier New" w:cs="TimesNewRomanPSMT"/>
            <w:sz w:val="20"/>
          </w:rPr>
          <w:delText>"EVN"</w:delText>
        </w:r>
        <w:r w:rsidRPr="001B54C3" w:rsidDel="004D2991">
          <w:delText xml:space="preserve"> Event </w:delText>
        </w:r>
        <w:r w:rsidRPr="001B54C3" w:rsidDel="004D2991">
          <w:rPr>
            <w:rFonts w:ascii="Courier New" w:hAnsi="Courier New" w:cs="TimesNewRomanPSMT"/>
            <w:sz w:val="20"/>
          </w:rPr>
          <w:delText>(CodeSystem: ActMood 2.16.840.1.113883.5.1001</w:delText>
        </w:r>
        <w:r w:rsidRPr="001B54C3" w:rsidDel="004D2991">
          <w:delText>).</w:delText>
        </w:r>
      </w:del>
    </w:p>
    <w:p w14:paraId="2AACA1A9" w14:textId="41BFC01C" w:rsidR="00365B1B" w:rsidRPr="001B54C3" w:rsidDel="004D2991" w:rsidRDefault="00365B1B" w:rsidP="00365B1B">
      <w:pPr>
        <w:numPr>
          <w:ilvl w:val="0"/>
          <w:numId w:val="444"/>
        </w:numPr>
        <w:spacing w:before="0" w:after="40" w:line="260" w:lineRule="exact"/>
        <w:rPr>
          <w:del w:id="2386" w:author="Michael Clifton" w:date="2018-10-11T12:19:00Z"/>
        </w:rPr>
      </w:pPr>
      <w:del w:id="2387" w:author="Michael Clifton" w:date="2018-10-11T12:19: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templateId</w:delText>
        </w:r>
        <w:r w:rsidRPr="001B54C3" w:rsidDel="004D2991">
          <w:delText xml:space="preserve"> such that it</w:delText>
        </w:r>
      </w:del>
    </w:p>
    <w:p w14:paraId="3BC28DC3" w14:textId="4BBCA120" w:rsidR="00365B1B" w:rsidRPr="001B54C3" w:rsidDel="004D2991" w:rsidRDefault="00365B1B" w:rsidP="00365B1B">
      <w:pPr>
        <w:numPr>
          <w:ilvl w:val="1"/>
          <w:numId w:val="444"/>
        </w:numPr>
        <w:spacing w:before="0" w:after="40" w:line="260" w:lineRule="exact"/>
        <w:rPr>
          <w:del w:id="2388" w:author="Michael Clifton" w:date="2018-10-11T12:19:00Z"/>
        </w:rPr>
      </w:pPr>
      <w:del w:id="2389" w:author="Michael Clifton" w:date="2018-10-11T12:19: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@root</w:delText>
        </w:r>
        <w:r w:rsidRPr="001B54C3" w:rsidDel="004D2991">
          <w:delText>=</w:delText>
        </w:r>
        <w:r w:rsidRPr="001B54C3" w:rsidDel="004D2991">
          <w:rPr>
            <w:rFonts w:ascii="Courier New" w:hAnsi="Courier New" w:cs="TimesNewRomanPSMT"/>
            <w:sz w:val="20"/>
          </w:rPr>
          <w:delText>"</w:delText>
        </w:r>
        <w:r w:rsidRPr="001B54C3" w:rsidDel="004D2991">
          <w:rPr>
            <w:rStyle w:val="XMLname0"/>
          </w:rPr>
          <w:delText>1.3.6.1.4.1.19376.1.5.3.1.4.20.5</w:delText>
        </w:r>
        <w:r w:rsidRPr="001B54C3" w:rsidDel="004D2991">
          <w:rPr>
            <w:rFonts w:ascii="Courier New" w:hAnsi="Courier New" w:cs="TimesNewRomanPSMT"/>
            <w:sz w:val="20"/>
          </w:rPr>
          <w:delText>"</w:delText>
        </w:r>
        <w:r w:rsidRPr="001B54C3" w:rsidDel="004D2991">
          <w:delText>.</w:delText>
        </w:r>
      </w:del>
    </w:p>
    <w:p w14:paraId="31C5429D" w14:textId="50A8DD70" w:rsidR="00365B1B" w:rsidRPr="001B54C3" w:rsidDel="004D2991" w:rsidRDefault="00365B1B" w:rsidP="00365B1B">
      <w:pPr>
        <w:numPr>
          <w:ilvl w:val="0"/>
          <w:numId w:val="444"/>
        </w:numPr>
        <w:spacing w:before="0" w:after="40" w:line="260" w:lineRule="exact"/>
        <w:rPr>
          <w:del w:id="2390" w:author="Michael Clifton" w:date="2018-10-11T12:19:00Z"/>
        </w:rPr>
      </w:pPr>
      <w:del w:id="2391" w:author="Michael Clifton" w:date="2018-10-11T12:19:00Z">
        <w:r w:rsidRPr="001B54C3" w:rsidDel="004D2991">
          <w:rPr>
            <w:rFonts w:ascii="Bookman Old Style" w:hAnsi="Bookman Old Style"/>
            <w:b/>
            <w:caps/>
            <w:sz w:val="16"/>
          </w:rPr>
          <w:delText>SHALL</w:delText>
        </w:r>
        <w:r w:rsidRPr="001B54C3" w:rsidDel="004D2991">
          <w:delText xml:space="preserve"> contain at least one [1..*] </w:delText>
        </w:r>
        <w:r w:rsidRPr="001B54C3" w:rsidDel="004D2991">
          <w:rPr>
            <w:rFonts w:ascii="Courier New" w:hAnsi="Courier New" w:cs="TimesNewRomanPSMT"/>
            <w:b/>
            <w:bCs/>
            <w:sz w:val="20"/>
          </w:rPr>
          <w:delText>id</w:delText>
        </w:r>
        <w:r w:rsidRPr="001B54C3" w:rsidDel="004D2991">
          <w:delText>.</w:delText>
        </w:r>
      </w:del>
    </w:p>
    <w:p w14:paraId="77995387" w14:textId="204116F8" w:rsidR="00365B1B" w:rsidRPr="001B54C3" w:rsidDel="004D2991" w:rsidRDefault="00365B1B" w:rsidP="00365B1B">
      <w:pPr>
        <w:numPr>
          <w:ilvl w:val="0"/>
          <w:numId w:val="444"/>
        </w:numPr>
        <w:spacing w:before="0" w:after="40" w:line="260" w:lineRule="exact"/>
        <w:rPr>
          <w:del w:id="2392" w:author="Michael Clifton" w:date="2018-10-11T12:19:00Z"/>
        </w:rPr>
      </w:pPr>
      <w:del w:id="2393" w:author="Michael Clifton" w:date="2018-10-11T12:19: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code</w:delText>
        </w:r>
        <w:r w:rsidRPr="001B54C3" w:rsidDel="004D2991">
          <w:delText>.</w:delText>
        </w:r>
      </w:del>
    </w:p>
    <w:p w14:paraId="502661B8" w14:textId="55EE40BB" w:rsidR="00365B1B" w:rsidRPr="001B54C3" w:rsidDel="004D2991" w:rsidRDefault="00365B1B" w:rsidP="00365B1B">
      <w:pPr>
        <w:numPr>
          <w:ilvl w:val="1"/>
          <w:numId w:val="444"/>
        </w:numPr>
        <w:spacing w:before="0" w:after="40" w:line="260" w:lineRule="exact"/>
        <w:rPr>
          <w:del w:id="2394" w:author="Michael Clifton" w:date="2018-10-11T12:19:00Z"/>
          <w:rFonts w:ascii="Courier New" w:hAnsi="Courier New" w:cs="TimesNewRomanPSMT"/>
          <w:sz w:val="20"/>
        </w:rPr>
      </w:pPr>
      <w:del w:id="2395" w:author="Michael Clifton" w:date="2018-10-11T12:19:00Z">
        <w:r w:rsidRPr="001B54C3" w:rsidDel="004D2991">
          <w:rPr>
            <w:rFonts w:ascii="Bookman Old Style" w:hAnsi="Bookman Old Style"/>
            <w:b/>
            <w:caps/>
            <w:sz w:val="16"/>
          </w:rPr>
          <w:delText>SHall</w:delText>
        </w:r>
        <w:r w:rsidRPr="001B54C3" w:rsidDel="004D2991">
          <w:delText xml:space="preserve"> be 74164-5 (Usual Occupation and Industry Hx) from LOINC </w:delText>
        </w:r>
        <w:r w:rsidRPr="001B54C3" w:rsidDel="004D2991">
          <w:rPr>
            <w:rFonts w:ascii="Courier New" w:hAnsi="Courier New" w:cs="TimesNewRomanPSMT"/>
            <w:sz w:val="20"/>
          </w:rPr>
          <w:delText>(codeSystem 2.16.840.1.113883.6.1).</w:delText>
        </w:r>
      </w:del>
    </w:p>
    <w:p w14:paraId="6B7FBD76" w14:textId="3ECD74FF" w:rsidR="00365B1B" w:rsidRPr="001B54C3" w:rsidDel="004D2991" w:rsidRDefault="00365B1B" w:rsidP="00365B1B">
      <w:pPr>
        <w:numPr>
          <w:ilvl w:val="0"/>
          <w:numId w:val="444"/>
        </w:numPr>
        <w:spacing w:before="0" w:after="40" w:line="260" w:lineRule="exact"/>
        <w:rPr>
          <w:del w:id="2396" w:author="Michael Clifton" w:date="2018-10-11T12:19:00Z"/>
          <w:rFonts w:ascii="Courier New" w:hAnsi="Courier New" w:cs="TimesNewRomanPSMT"/>
          <w:sz w:val="20"/>
        </w:rPr>
      </w:pPr>
      <w:del w:id="2397" w:author="Michael Clifton" w:date="2018-10-11T12:19:00Z">
        <w:r w:rsidRPr="001B54C3" w:rsidDel="004D2991">
          <w:rPr>
            <w:rFonts w:ascii="Bookman Old Style" w:hAnsi="Bookman Old Style"/>
            <w:b/>
            <w:caps/>
            <w:sz w:val="16"/>
          </w:rPr>
          <w:lastRenderedPageBreak/>
          <w:delText>SHALL</w:delText>
        </w:r>
        <w:r w:rsidRPr="001B54C3" w:rsidDel="004D2991">
          <w:delText xml:space="preserve"> contain exactly one [1..1] </w:delText>
        </w:r>
        <w:r w:rsidRPr="001B54C3" w:rsidDel="004D2991">
          <w:rPr>
            <w:rFonts w:ascii="Courier New" w:hAnsi="Courier New" w:cs="TimesNewRomanPSMT"/>
            <w:b/>
            <w:bCs/>
            <w:sz w:val="20"/>
          </w:rPr>
          <w:delText>statusCode</w:delText>
        </w:r>
        <w:r w:rsidRPr="001B54C3" w:rsidDel="004D2991">
          <w:delText>=</w:delText>
        </w:r>
        <w:r w:rsidRPr="001B54C3" w:rsidDel="004D2991">
          <w:rPr>
            <w:rFonts w:ascii="Courier New" w:hAnsi="Courier New" w:cs="TimesNewRomanPSMT"/>
            <w:sz w:val="20"/>
          </w:rPr>
          <w:delText>"completed" (CodeSystem: ActStatus 2.16.840.1.113883.5.14).</w:delText>
        </w:r>
      </w:del>
    </w:p>
    <w:p w14:paraId="1E944E1B" w14:textId="078BEB0B" w:rsidR="00365B1B" w:rsidRPr="001B54C3" w:rsidDel="004D2991" w:rsidRDefault="00365B1B" w:rsidP="00365B1B">
      <w:pPr>
        <w:numPr>
          <w:ilvl w:val="0"/>
          <w:numId w:val="444"/>
        </w:numPr>
        <w:spacing w:before="0" w:after="40" w:line="260" w:lineRule="exact"/>
        <w:rPr>
          <w:del w:id="2398" w:author="Michael Clifton" w:date="2018-10-11T12:19:00Z"/>
        </w:rPr>
      </w:pPr>
      <w:del w:id="2399" w:author="Michael Clifton" w:date="2018-10-11T12:19:00Z">
        <w:r w:rsidRPr="001B54C3" w:rsidDel="004D2991">
          <w:rPr>
            <w:rFonts w:ascii="Bookman Old Style" w:hAnsi="Bookman Old Style"/>
            <w:b/>
            <w:caps/>
            <w:sz w:val="16"/>
          </w:rPr>
          <w:delText>SHALL</w:delText>
        </w:r>
        <w:r w:rsidRPr="001B54C3" w:rsidDel="004D2991">
          <w:delText xml:space="preserve"> contain exactly one [1..1] </w:delText>
        </w:r>
        <w:r w:rsidRPr="001B54C3" w:rsidDel="004D2991">
          <w:rPr>
            <w:rFonts w:ascii="Courier New" w:hAnsi="Courier New" w:cs="TimesNewRomanPSMT"/>
            <w:b/>
            <w:bCs/>
            <w:sz w:val="20"/>
          </w:rPr>
          <w:delText>effectiveTime</w:delText>
        </w:r>
        <w:r w:rsidRPr="001B54C3" w:rsidDel="004D2991">
          <w:delText>.</w:delText>
        </w:r>
      </w:del>
    </w:p>
    <w:p w14:paraId="3A852D90" w14:textId="736480BE" w:rsidR="00365B1B" w:rsidRPr="001B54C3" w:rsidDel="004D2991" w:rsidRDefault="00365B1B" w:rsidP="00365B1B">
      <w:pPr>
        <w:numPr>
          <w:ilvl w:val="1"/>
          <w:numId w:val="444"/>
        </w:numPr>
        <w:spacing w:before="0" w:after="40" w:line="260" w:lineRule="exact"/>
        <w:rPr>
          <w:del w:id="2400" w:author="Michael Clifton" w:date="2018-10-11T12:19:00Z"/>
        </w:rPr>
      </w:pPr>
      <w:del w:id="2401" w:author="Michael Clifton" w:date="2018-10-11T12:19:00Z">
        <w:r w:rsidRPr="001B54C3" w:rsidDel="004D2991">
          <w:delText xml:space="preserve">Such that the effectiveTime </w:delText>
        </w:r>
        <w:r w:rsidRPr="001B54C3" w:rsidDel="004D2991">
          <w:rPr>
            <w:rStyle w:val="keyword"/>
          </w:rPr>
          <w:delText>shall</w:delText>
        </w:r>
        <w:r w:rsidRPr="001B54C3" w:rsidDel="004D2991">
          <w:delText xml:space="preserve"> be used to represent the date that the observation is collected.</w:delText>
        </w:r>
      </w:del>
    </w:p>
    <w:p w14:paraId="2231B94B" w14:textId="26BED88F" w:rsidR="00365B1B" w:rsidRPr="001B54C3" w:rsidDel="004D2991" w:rsidRDefault="00365B1B" w:rsidP="00365B1B">
      <w:pPr>
        <w:numPr>
          <w:ilvl w:val="0"/>
          <w:numId w:val="444"/>
        </w:numPr>
        <w:spacing w:before="0" w:after="40" w:line="260" w:lineRule="exact"/>
        <w:rPr>
          <w:del w:id="2402" w:author="Michael Clifton" w:date="2018-10-11T12:19:00Z"/>
          <w:rFonts w:eastAsia="Calibri"/>
          <w:sz w:val="22"/>
          <w:szCs w:val="22"/>
        </w:rPr>
      </w:pPr>
      <w:del w:id="2403" w:author="Michael Clifton" w:date="2018-10-11T12:19:00Z">
        <w:r w:rsidRPr="001B54C3" w:rsidDel="004D2991">
          <w:rPr>
            <w:rFonts w:ascii="Bookman Old Style" w:eastAsia="Calibri" w:hAnsi="Bookman Old Style"/>
            <w:b/>
            <w:caps/>
            <w:sz w:val="16"/>
            <w:szCs w:val="22"/>
          </w:rPr>
          <w:delText>SHALL</w:delText>
        </w:r>
        <w:r w:rsidRPr="001B54C3" w:rsidDel="004D2991">
          <w:rPr>
            <w:rFonts w:ascii="Calibri" w:eastAsia="Calibri" w:hAnsi="Calibri"/>
            <w:sz w:val="22"/>
            <w:szCs w:val="22"/>
          </w:rPr>
          <w:delText xml:space="preserve"> contain exactly one [1..1] </w:delText>
        </w:r>
        <w:r w:rsidRPr="001B54C3" w:rsidDel="004D2991">
          <w:rPr>
            <w:rFonts w:ascii="Courier New" w:eastAsia="Calibri" w:hAnsi="Courier New"/>
            <w:b/>
            <w:sz w:val="20"/>
            <w:szCs w:val="22"/>
          </w:rPr>
          <w:delText xml:space="preserve">value </w:delText>
        </w:r>
        <w:r w:rsidRPr="001B54C3" w:rsidDel="004D2991">
          <w:rPr>
            <w:rFonts w:ascii="Calibri" w:eastAsia="Calibri" w:hAnsi="Calibri"/>
            <w:sz w:val="22"/>
            <w:szCs w:val="22"/>
          </w:rPr>
          <w:delText>with</w:delText>
        </w:r>
        <w:r w:rsidRPr="001B54C3" w:rsidDel="004D2991">
          <w:rPr>
            <w:rFonts w:ascii="Courier New" w:eastAsia="Calibri" w:hAnsi="Courier New"/>
            <w:b/>
            <w:sz w:val="20"/>
            <w:szCs w:val="22"/>
          </w:rPr>
          <w:delText xml:space="preserve"> </w:delText>
        </w:r>
        <w:r w:rsidRPr="001B54C3" w:rsidDel="004D2991">
          <w:rPr>
            <w:rFonts w:eastAsia="Calibri"/>
            <w:sz w:val="22"/>
            <w:szCs w:val="22"/>
          </w:rPr>
          <w:delText>@xsi:type="CD"</w:delText>
        </w:r>
      </w:del>
    </w:p>
    <w:p w14:paraId="689E2CC3" w14:textId="299DB906" w:rsidR="00365B1B" w:rsidRPr="001B54C3" w:rsidDel="004D2991" w:rsidRDefault="00365B1B" w:rsidP="00365B1B">
      <w:pPr>
        <w:numPr>
          <w:ilvl w:val="1"/>
          <w:numId w:val="444"/>
        </w:numPr>
        <w:spacing w:before="0" w:after="40" w:line="260" w:lineRule="exact"/>
        <w:rPr>
          <w:del w:id="2404" w:author="Michael Clifton" w:date="2018-10-11T12:19:00Z"/>
          <w:rFonts w:eastAsia="Calibri"/>
          <w:sz w:val="22"/>
          <w:szCs w:val="22"/>
        </w:rPr>
      </w:pPr>
      <w:del w:id="2405" w:author="Michael Clifton" w:date="2018-10-11T12:19:00Z">
        <w:r w:rsidRPr="001B54C3" w:rsidDel="004D2991">
          <w:rPr>
            <w:rFonts w:eastAsia="Calibri"/>
            <w:sz w:val="22"/>
            <w:szCs w:val="22"/>
          </w:rPr>
          <w:delText xml:space="preserve">This value </w:delText>
        </w:r>
        <w:r w:rsidRPr="001B54C3" w:rsidDel="004D2991">
          <w:rPr>
            <w:rFonts w:ascii="Bookman Old Style" w:eastAsia="Calibri" w:hAnsi="Bookman Old Style"/>
            <w:b/>
            <w:caps/>
            <w:sz w:val="16"/>
            <w:szCs w:val="22"/>
          </w:rPr>
          <w:delText xml:space="preserve">SHALL </w:delText>
        </w:r>
        <w:r w:rsidRPr="001B54C3" w:rsidDel="004D2991">
          <w:rPr>
            <w:rFonts w:eastAsia="Calibri"/>
            <w:sz w:val="22"/>
            <w:szCs w:val="22"/>
          </w:rPr>
          <w:delText>be selected from Concept Domain CD_OccupationCode.</w:delText>
        </w:r>
      </w:del>
    </w:p>
    <w:p w14:paraId="17282FBA" w14:textId="22CFEF67" w:rsidR="00365B1B" w:rsidRPr="001B54C3" w:rsidDel="004D2991" w:rsidRDefault="00365B1B" w:rsidP="00365B1B">
      <w:pPr>
        <w:spacing w:before="0" w:after="40" w:line="260" w:lineRule="exact"/>
        <w:ind w:left="2520"/>
        <w:rPr>
          <w:del w:id="2406" w:author="Michael Clifton" w:date="2018-10-11T12:19:00Z"/>
        </w:rPr>
      </w:pPr>
    </w:p>
    <w:p w14:paraId="7BBBA1D9" w14:textId="6841DCA6" w:rsidR="00365B1B" w:rsidRPr="001B54C3" w:rsidDel="004D2991" w:rsidRDefault="00365B1B" w:rsidP="00365B1B">
      <w:pPr>
        <w:numPr>
          <w:ilvl w:val="0"/>
          <w:numId w:val="444"/>
        </w:numPr>
        <w:spacing w:before="0" w:after="40" w:line="260" w:lineRule="exact"/>
        <w:rPr>
          <w:del w:id="2407" w:author="Michael Clifton" w:date="2018-10-11T12:19:00Z"/>
        </w:rPr>
      </w:pPr>
      <w:del w:id="2408" w:author="Michael Clifton" w:date="2018-10-11T12:19:00Z">
        <w:r w:rsidRPr="001B54C3" w:rsidDel="004D2991">
          <w:rPr>
            <w:rStyle w:val="keyword"/>
          </w:rPr>
          <w:delText>SHall</w:delText>
        </w:r>
        <w:r w:rsidRPr="001B54C3" w:rsidDel="004D2991">
          <w:delText xml:space="preserve"> contain exactly one [1..1] </w:delText>
        </w:r>
        <w:bookmarkStart w:id="2409" w:name="C_7447"/>
        <w:bookmarkEnd w:id="2409"/>
        <w:r w:rsidRPr="001B54C3" w:rsidDel="004D2991">
          <w:rPr>
            <w:rStyle w:val="XMLnameBold"/>
          </w:rPr>
          <w:delText>participant</w:delText>
        </w:r>
        <w:r w:rsidRPr="001B54C3" w:rsidDel="004D2991">
          <w:delText xml:space="preserve"> such that it</w:delText>
        </w:r>
      </w:del>
    </w:p>
    <w:p w14:paraId="683CF345" w14:textId="23AAE41D" w:rsidR="00365B1B" w:rsidRPr="001B54C3" w:rsidDel="004D2991" w:rsidRDefault="00365B1B" w:rsidP="00365B1B">
      <w:pPr>
        <w:numPr>
          <w:ilvl w:val="1"/>
          <w:numId w:val="444"/>
        </w:numPr>
        <w:spacing w:before="0" w:after="40" w:line="260" w:lineRule="exact"/>
        <w:rPr>
          <w:del w:id="2410" w:author="Michael Clifton" w:date="2018-10-11T12:19:00Z"/>
        </w:rPr>
      </w:pPr>
      <w:del w:id="2411" w:author="Michael Clifton" w:date="2018-10-11T12:19:00Z">
        <w:r w:rsidRPr="001B54C3" w:rsidDel="004D2991">
          <w:rPr>
            <w:rStyle w:val="keyword"/>
          </w:rPr>
          <w:delText>SHALL</w:delText>
        </w:r>
        <w:r w:rsidRPr="001B54C3" w:rsidDel="004D2991">
          <w:delText xml:space="preserve"> contain exactly one [1..1] </w:delText>
        </w:r>
        <w:r w:rsidRPr="001B54C3" w:rsidDel="004D2991">
          <w:rPr>
            <w:rStyle w:val="XMLnameBold"/>
          </w:rPr>
          <w:delText>@typeCode</w:delText>
        </w:r>
        <w:r w:rsidRPr="001B54C3" w:rsidDel="004D2991">
          <w:delText>=</w:delText>
        </w:r>
        <w:r w:rsidRPr="001B54C3" w:rsidDel="004D2991">
          <w:rPr>
            <w:rStyle w:val="XMLname0"/>
          </w:rPr>
          <w:delText>"IND"</w:delText>
        </w:r>
        <w:r w:rsidRPr="001B54C3" w:rsidDel="004D2991">
          <w:delText xml:space="preserve"> </w:delText>
        </w:r>
      </w:del>
    </w:p>
    <w:p w14:paraId="054D9E93" w14:textId="194D4213" w:rsidR="00365B1B" w:rsidRPr="001B54C3" w:rsidDel="004D2991" w:rsidRDefault="00365B1B" w:rsidP="00365B1B">
      <w:pPr>
        <w:numPr>
          <w:ilvl w:val="1"/>
          <w:numId w:val="444"/>
        </w:numPr>
        <w:spacing w:before="0" w:after="40" w:line="260" w:lineRule="exact"/>
        <w:rPr>
          <w:del w:id="2412" w:author="Michael Clifton" w:date="2018-10-11T12:19:00Z"/>
          <w:rStyle w:val="XMLnameBold"/>
          <w:b w:val="0"/>
          <w:bCs w:val="0"/>
        </w:rPr>
      </w:pPr>
      <w:del w:id="2413" w:author="Michael Clifton" w:date="2018-10-11T12:19:00Z">
        <w:r w:rsidRPr="001B54C3" w:rsidDel="004D2991">
          <w:rPr>
            <w:rStyle w:val="keyword"/>
          </w:rPr>
          <w:delText xml:space="preserve">Shall </w:delText>
        </w:r>
        <w:r w:rsidRPr="001B54C3" w:rsidDel="004D2991">
          <w:delText xml:space="preserve">contain exactly one [1..1] </w:delText>
        </w:r>
        <w:r w:rsidRPr="001B54C3" w:rsidDel="004D2991">
          <w:rPr>
            <w:rStyle w:val="XMLnameBold"/>
          </w:rPr>
          <w:delText>participantRole</w:delText>
        </w:r>
      </w:del>
    </w:p>
    <w:p w14:paraId="0DC90E39" w14:textId="040378D7" w:rsidR="00365B1B" w:rsidRPr="001B54C3" w:rsidDel="004D2991" w:rsidRDefault="00365B1B" w:rsidP="00365B1B">
      <w:pPr>
        <w:numPr>
          <w:ilvl w:val="2"/>
          <w:numId w:val="444"/>
        </w:numPr>
        <w:spacing w:before="0" w:after="40" w:line="260" w:lineRule="exact"/>
        <w:rPr>
          <w:del w:id="2414" w:author="Michael Clifton" w:date="2018-10-11T12:19:00Z"/>
        </w:rPr>
      </w:pPr>
      <w:del w:id="2415" w:author="Michael Clifton" w:date="2018-10-11T12:19:00Z">
        <w:r w:rsidRPr="001B54C3" w:rsidDel="004D2991">
          <w:delText xml:space="preserve">Which </w:delText>
        </w:r>
        <w:r w:rsidRPr="001B54C3" w:rsidDel="004D2991">
          <w:rPr>
            <w:rFonts w:ascii="Bookman Old Style" w:hAnsi="Bookman Old Style"/>
            <w:b/>
            <w:caps/>
            <w:sz w:val="16"/>
            <w:szCs w:val="24"/>
          </w:rPr>
          <w:delText>SHALL</w:delText>
        </w:r>
        <w:r w:rsidRPr="001B54C3" w:rsidDel="004D2991">
          <w:rPr>
            <w:rFonts w:ascii="Bookman Old Style" w:hAnsi="Bookman Old Style"/>
            <w:sz w:val="20"/>
            <w:szCs w:val="24"/>
          </w:rPr>
          <w:delText xml:space="preserve"> contain exactly one [1..1] </w:delText>
        </w:r>
        <w:r w:rsidRPr="001B54C3" w:rsidDel="004D2991">
          <w:rPr>
            <w:rFonts w:ascii="Courier New" w:hAnsi="Courier New"/>
            <w:b/>
            <w:sz w:val="20"/>
            <w:szCs w:val="24"/>
          </w:rPr>
          <w:delText>@classCode</w:delText>
        </w:r>
        <w:r w:rsidRPr="001B54C3" w:rsidDel="004D2991">
          <w:rPr>
            <w:rFonts w:ascii="Bookman Old Style" w:hAnsi="Bookman Old Style"/>
            <w:sz w:val="20"/>
            <w:szCs w:val="24"/>
          </w:rPr>
          <w:delText>=</w:delText>
        </w:r>
        <w:r w:rsidRPr="001B54C3" w:rsidDel="004D2991">
          <w:rPr>
            <w:rFonts w:ascii="Courier New" w:hAnsi="Courier New"/>
            <w:sz w:val="20"/>
            <w:szCs w:val="24"/>
          </w:rPr>
          <w:delText>"ROL"</w:delText>
        </w:r>
        <w:r w:rsidRPr="001B54C3" w:rsidDel="004D2991">
          <w:rPr>
            <w:rFonts w:ascii="Bookman Old Style" w:hAnsi="Bookman Old Style"/>
            <w:sz w:val="20"/>
            <w:szCs w:val="24"/>
          </w:rPr>
          <w:delText xml:space="preserve"> (CodeSystem: </w:delText>
        </w:r>
        <w:r w:rsidRPr="001B54C3" w:rsidDel="004D2991">
          <w:rPr>
            <w:rFonts w:ascii="Courier New" w:hAnsi="Courier New"/>
            <w:sz w:val="20"/>
            <w:szCs w:val="24"/>
          </w:rPr>
          <w:delText>RoleCode 2.16.840.1.113883.5.111</w:delText>
        </w:r>
        <w:r w:rsidRPr="001B54C3" w:rsidDel="004D2991">
          <w:rPr>
            <w:rFonts w:ascii="Bookman Old Style" w:hAnsi="Bookman Old Style"/>
            <w:b/>
            <w:caps/>
            <w:sz w:val="16"/>
            <w:szCs w:val="24"/>
          </w:rPr>
          <w:delText xml:space="preserve"> STATIC</w:delText>
        </w:r>
        <w:r w:rsidRPr="001B54C3" w:rsidDel="004D2991">
          <w:rPr>
            <w:rFonts w:ascii="Bookman Old Style" w:hAnsi="Bookman Old Style"/>
            <w:sz w:val="20"/>
            <w:szCs w:val="24"/>
          </w:rPr>
          <w:delText>).</w:delText>
        </w:r>
      </w:del>
    </w:p>
    <w:p w14:paraId="7533699C" w14:textId="5C3AD1FF" w:rsidR="00365B1B" w:rsidRPr="001B54C3" w:rsidDel="004D2991" w:rsidRDefault="00365B1B" w:rsidP="00365B1B">
      <w:pPr>
        <w:numPr>
          <w:ilvl w:val="2"/>
          <w:numId w:val="444"/>
        </w:numPr>
        <w:spacing w:before="0" w:after="40" w:line="260" w:lineRule="exact"/>
        <w:rPr>
          <w:del w:id="2416" w:author="Michael Clifton" w:date="2018-10-11T12:19:00Z"/>
        </w:rPr>
      </w:pPr>
      <w:del w:id="2417" w:author="Michael Clifton" w:date="2018-10-11T12:19:00Z">
        <w:r w:rsidRPr="001B54C3" w:rsidDel="004D2991">
          <w:delText xml:space="preserve">Which </w:delText>
        </w:r>
        <w:r w:rsidRPr="001B54C3" w:rsidDel="004D2991">
          <w:rPr>
            <w:rFonts w:ascii="Bookman Old Style" w:hAnsi="Bookman Old Style"/>
            <w:b/>
            <w:caps/>
            <w:sz w:val="16"/>
            <w:szCs w:val="24"/>
          </w:rPr>
          <w:delText>SHALL</w:delText>
        </w:r>
        <w:r w:rsidRPr="001B54C3" w:rsidDel="004D2991">
          <w:rPr>
            <w:rFonts w:ascii="Bookman Old Style" w:hAnsi="Bookman Old Style"/>
            <w:sz w:val="20"/>
            <w:szCs w:val="24"/>
          </w:rPr>
          <w:delText xml:space="preserve"> contain exactly one [1..1] </w:delText>
        </w:r>
        <w:r w:rsidRPr="001B54C3" w:rsidDel="004D2991">
          <w:rPr>
            <w:rFonts w:ascii="Courier New" w:hAnsi="Courier New"/>
            <w:b/>
            <w:sz w:val="20"/>
            <w:szCs w:val="24"/>
          </w:rPr>
          <w:delText>id</w:delText>
        </w:r>
      </w:del>
    </w:p>
    <w:p w14:paraId="50677BC2" w14:textId="0CB32BB2" w:rsidR="00365B1B" w:rsidRPr="001B54C3" w:rsidDel="004D2991" w:rsidRDefault="00365B1B" w:rsidP="00365B1B">
      <w:pPr>
        <w:numPr>
          <w:ilvl w:val="3"/>
          <w:numId w:val="444"/>
        </w:numPr>
        <w:spacing w:before="0" w:after="40" w:line="260" w:lineRule="exact"/>
        <w:rPr>
          <w:del w:id="2418" w:author="Michael Clifton" w:date="2018-10-11T12:19:00Z"/>
        </w:rPr>
      </w:pPr>
      <w:del w:id="2419" w:author="Michael Clifton" w:date="2018-10-11T12:19:00Z">
        <w:r w:rsidRPr="001B54C3" w:rsidDel="004D2991">
          <w:rPr>
            <w:rFonts w:ascii="Bookman Old Style" w:hAnsi="Bookman Old Style"/>
            <w:sz w:val="20"/>
            <w:szCs w:val="24"/>
          </w:rPr>
          <w:delText xml:space="preserve">Such that the id </w:delText>
        </w:r>
        <w:r w:rsidRPr="001B54C3" w:rsidDel="004D2991">
          <w:rPr>
            <w:rFonts w:ascii="Bookman Old Style" w:hAnsi="Bookman Old Style"/>
            <w:b/>
            <w:caps/>
            <w:sz w:val="16"/>
            <w:szCs w:val="24"/>
          </w:rPr>
          <w:delText>SHALL</w:delText>
        </w:r>
        <w:r w:rsidRPr="001B54C3" w:rsidDel="004D2991">
          <w:rPr>
            <w:rFonts w:ascii="Bookman Old Style" w:hAnsi="Bookman Old Style"/>
            <w:sz w:val="20"/>
            <w:szCs w:val="24"/>
          </w:rPr>
          <w:delText xml:space="preserve"> reference the id of a participant/</w:delText>
        </w:r>
        <w:r w:rsidRPr="001B54C3" w:rsidDel="004D2991">
          <w:delText xml:space="preserve">AssociatedEntity in the header which </w:delText>
        </w:r>
        <w:r w:rsidRPr="001B54C3" w:rsidDel="004D2991">
          <w:rPr>
            <w:rStyle w:val="keyword"/>
          </w:rPr>
          <w:delText>SHALL</w:delText>
        </w:r>
        <w:r w:rsidRPr="001B54C3" w:rsidDel="004D2991">
          <w:delText xml:space="preserve"> contain exactly one [1..1] </w:delText>
        </w:r>
        <w:r w:rsidRPr="001B54C3" w:rsidDel="004D2991">
          <w:rPr>
            <w:rStyle w:val="XMLnameBold"/>
          </w:rPr>
          <w:delText>templateId</w:delText>
        </w:r>
        <w:bookmarkStart w:id="2420" w:name="C_7635"/>
        <w:bookmarkEnd w:id="2420"/>
        <w:r w:rsidRPr="001B54C3" w:rsidDel="004D2991">
          <w:delText xml:space="preserve">  such that it </w:delText>
        </w:r>
        <w:r w:rsidRPr="001B54C3" w:rsidDel="004D2991">
          <w:rPr>
            <w:rStyle w:val="keyword"/>
          </w:rPr>
          <w:delText>SHALL</w:delText>
        </w:r>
        <w:r w:rsidRPr="001B54C3" w:rsidDel="004D2991">
          <w:delText xml:space="preserve"> contain exactly one [1..1] </w:delText>
        </w:r>
        <w:r w:rsidRPr="001B54C3" w:rsidDel="004D2991">
          <w:rPr>
            <w:rStyle w:val="XMLnameBold"/>
          </w:rPr>
          <w:delText>@root</w:delText>
        </w:r>
        <w:r w:rsidRPr="001B54C3" w:rsidDel="004D2991">
          <w:delText>=</w:delText>
        </w:r>
        <w:r w:rsidRPr="001B54C3" w:rsidDel="004D2991">
          <w:rPr>
            <w:rStyle w:val="XMLname0"/>
          </w:rPr>
          <w:delText>"</w:delText>
        </w:r>
        <w:r w:rsidRPr="001B54C3" w:rsidDel="004D2991">
          <w:delText xml:space="preserve"> </w:delText>
        </w:r>
        <w:r w:rsidRPr="001B54C3" w:rsidDel="004D2991">
          <w:rPr>
            <w:rStyle w:val="XMLname0"/>
          </w:rPr>
          <w:delText>1.3.6.1.4.1.19376.1.5.3.1.2.2"</w:delText>
        </w:r>
        <w:bookmarkStart w:id="2421" w:name="C_10524"/>
        <w:bookmarkEnd w:id="2421"/>
        <w:r w:rsidRPr="001B54C3" w:rsidDel="004D2991">
          <w:delText xml:space="preserve">  (IHE Employer and School Contacts template).</w:delText>
        </w:r>
      </w:del>
    </w:p>
    <w:p w14:paraId="2D03A582" w14:textId="251D18FA" w:rsidR="00365B1B" w:rsidRPr="001B54C3" w:rsidDel="004D2991" w:rsidRDefault="00365B1B" w:rsidP="00365B1B">
      <w:pPr>
        <w:numPr>
          <w:ilvl w:val="3"/>
          <w:numId w:val="444"/>
        </w:numPr>
        <w:spacing w:before="0" w:after="40" w:line="260" w:lineRule="exact"/>
        <w:rPr>
          <w:del w:id="2422" w:author="Michael Clifton" w:date="2018-10-11T12:19:00Z"/>
        </w:rPr>
      </w:pPr>
      <w:del w:id="2423" w:author="Michael Clifton" w:date="2018-10-11T12:19:00Z">
        <w:r w:rsidRPr="001B54C3" w:rsidDel="004D2991">
          <w:delText>The AssociatedEntity/scopingOrganization shall  contain exactly one [1..1] standardIndustryClassCode which:</w:delText>
        </w:r>
      </w:del>
    </w:p>
    <w:p w14:paraId="7FF13281" w14:textId="41B72AD9" w:rsidR="00365B1B" w:rsidRPr="001B54C3" w:rsidDel="004D2991" w:rsidRDefault="00365B1B" w:rsidP="00365B1B">
      <w:pPr>
        <w:numPr>
          <w:ilvl w:val="4"/>
          <w:numId w:val="444"/>
        </w:numPr>
        <w:spacing w:before="0" w:after="40" w:line="260" w:lineRule="exact"/>
        <w:rPr>
          <w:del w:id="2424" w:author="Michael Clifton" w:date="2018-10-11T12:19:00Z"/>
        </w:rPr>
      </w:pPr>
      <w:del w:id="2425" w:author="Michael Clifton" w:date="2018-10-11T12:19:00Z">
        <w:r w:rsidRPr="001B54C3" w:rsidDel="004D2991">
          <w:rPr>
            <w:rStyle w:val="keyword"/>
          </w:rPr>
          <w:delText>SHALL</w:delText>
        </w:r>
        <w:r w:rsidRPr="001B54C3" w:rsidDel="004D2991">
          <w:delText xml:space="preserve"> </w:delText>
        </w:r>
        <w:r w:rsidRPr="001B54C3" w:rsidDel="004D2991">
          <w:rPr>
            <w:rFonts w:eastAsia="Calibri"/>
            <w:sz w:val="22"/>
            <w:szCs w:val="22"/>
          </w:rPr>
          <w:delText>be selected from Concept Domain CD_IndustryCode</w:delText>
        </w:r>
      </w:del>
    </w:p>
    <w:p w14:paraId="632B8D9A" w14:textId="2AF3938F" w:rsidR="00365B1B" w:rsidRPr="001B54C3" w:rsidDel="004D2991" w:rsidRDefault="00365B1B" w:rsidP="00365B1B">
      <w:pPr>
        <w:spacing w:before="0" w:after="40" w:line="260" w:lineRule="exact"/>
        <w:ind w:left="2924"/>
        <w:rPr>
          <w:del w:id="2426" w:author="Michael Clifton" w:date="2018-10-11T12:19:00Z"/>
        </w:rPr>
      </w:pPr>
    </w:p>
    <w:p w14:paraId="18E427D6" w14:textId="6DE6479C" w:rsidR="00365B1B" w:rsidRPr="001B54C3" w:rsidDel="004D2991" w:rsidRDefault="00365B1B" w:rsidP="00365B1B">
      <w:pPr>
        <w:numPr>
          <w:ilvl w:val="0"/>
          <w:numId w:val="444"/>
        </w:numPr>
        <w:spacing w:before="0" w:after="40" w:line="260" w:lineRule="exact"/>
        <w:rPr>
          <w:del w:id="2427" w:author="Michael Clifton" w:date="2018-10-11T12:19:00Z"/>
        </w:rPr>
      </w:pPr>
      <w:del w:id="2428" w:author="Michael Clifton" w:date="2018-10-11T12:19:00Z">
        <w:r w:rsidRPr="001B54C3" w:rsidDel="004D2991">
          <w:rPr>
            <w:rStyle w:val="keyword"/>
          </w:rPr>
          <w:delText>SHOULD</w:delText>
        </w:r>
        <w:r w:rsidRPr="001B54C3" w:rsidDel="004D2991">
          <w:delText xml:space="preserve"> contain zero or one [0..1] </w:delText>
        </w:r>
        <w:r w:rsidRPr="001B54C3" w:rsidDel="004D2991">
          <w:rPr>
            <w:rStyle w:val="XMLnameBold"/>
          </w:rPr>
          <w:delText>entryRelationship</w:delText>
        </w:r>
        <w:r w:rsidRPr="001B54C3" w:rsidDel="004D2991">
          <w:delText xml:space="preserve">  such that it</w:delText>
        </w:r>
      </w:del>
    </w:p>
    <w:p w14:paraId="03D8FCE3" w14:textId="51C1C8B2" w:rsidR="00365B1B" w:rsidRPr="001B54C3" w:rsidDel="004D2991" w:rsidRDefault="00365B1B" w:rsidP="00365B1B">
      <w:pPr>
        <w:numPr>
          <w:ilvl w:val="1"/>
          <w:numId w:val="444"/>
        </w:numPr>
        <w:spacing w:before="0" w:after="40" w:line="260" w:lineRule="exact"/>
        <w:rPr>
          <w:del w:id="2429" w:author="Michael Clifton" w:date="2018-10-11T12:19:00Z"/>
        </w:rPr>
      </w:pPr>
      <w:del w:id="2430" w:author="Michael Clifton" w:date="2018-10-11T12:19:00Z">
        <w:r w:rsidRPr="001B54C3" w:rsidDel="004D2991">
          <w:rPr>
            <w:rStyle w:val="keyword"/>
          </w:rPr>
          <w:delText>SHALL</w:delText>
        </w:r>
        <w:r w:rsidRPr="001B54C3" w:rsidDel="004D2991">
          <w:delText xml:space="preserve"> contain exactly one [1..1] </w:delText>
        </w:r>
        <w:r w:rsidRPr="001B54C3" w:rsidDel="004D2991">
          <w:rPr>
            <w:rStyle w:val="XMLnameBold"/>
          </w:rPr>
          <w:delText>@typeCode</w:delText>
        </w:r>
        <w:r w:rsidRPr="001B54C3" w:rsidDel="004D2991">
          <w:delText>=</w:delText>
        </w:r>
        <w:r w:rsidRPr="001B54C3" w:rsidDel="004D2991">
          <w:rPr>
            <w:rStyle w:val="XMLname0"/>
          </w:rPr>
          <w:delText>"REFR"</w:delText>
        </w:r>
        <w:r w:rsidRPr="001B54C3" w:rsidDel="004D2991">
          <w:delText xml:space="preserve"> (CodeSystem: </w:delText>
        </w:r>
        <w:r w:rsidRPr="001B54C3" w:rsidDel="004D2991">
          <w:rPr>
            <w:rStyle w:val="XMLname0"/>
          </w:rPr>
          <w:delText>HL7ActRelationshipType 2.16.840.1.113883.5.1002</w:delText>
        </w:r>
        <w:r w:rsidRPr="001B54C3" w:rsidDel="004D2991">
          <w:rPr>
            <w:rStyle w:val="keyword"/>
          </w:rPr>
          <w:delText xml:space="preserve"> STATIC</w:delText>
        </w:r>
        <w:r w:rsidRPr="001B54C3" w:rsidDel="004D2991">
          <w:delText>).</w:delText>
        </w:r>
      </w:del>
    </w:p>
    <w:p w14:paraId="366A3029" w14:textId="7D93E3F9" w:rsidR="00365B1B" w:rsidRPr="001B54C3" w:rsidDel="004D2991" w:rsidRDefault="00365B1B" w:rsidP="00365B1B">
      <w:pPr>
        <w:numPr>
          <w:ilvl w:val="1"/>
          <w:numId w:val="444"/>
        </w:numPr>
        <w:spacing w:before="0" w:after="40" w:line="260" w:lineRule="exact"/>
        <w:rPr>
          <w:del w:id="2431" w:author="Michael Clifton" w:date="2018-10-11T12:19:00Z"/>
        </w:rPr>
      </w:pPr>
      <w:del w:id="2432" w:author="Michael Clifton" w:date="2018-10-11T12:19:00Z">
        <w:r w:rsidRPr="001B54C3" w:rsidDel="004D2991">
          <w:rPr>
            <w:rStyle w:val="keyword"/>
          </w:rPr>
          <w:delText>SHALL</w:delText>
        </w:r>
        <w:r w:rsidRPr="001B54C3" w:rsidDel="004D2991">
          <w:delText xml:space="preserve"> contain exactly one [1..1] Usual Occupation Duration Observation </w:delText>
        </w:r>
        <w:r w:rsidRPr="001B54C3" w:rsidDel="004D2991">
          <w:rPr>
            <w:rStyle w:val="XMLname0"/>
          </w:rPr>
          <w:delText>(1.3.6.1.4.1.19376.1.5.3.1.4.20.9)</w:delText>
        </w:r>
        <w:r w:rsidRPr="001B54C3" w:rsidDel="004D2991">
          <w:delText>.</w:delText>
        </w:r>
      </w:del>
    </w:p>
    <w:p w14:paraId="22C6685E" w14:textId="2D9DCCE8" w:rsidR="00365B1B" w:rsidRPr="001B54C3" w:rsidDel="004D2991" w:rsidRDefault="00365B1B" w:rsidP="00365B1B">
      <w:pPr>
        <w:spacing w:before="0" w:after="40" w:line="260" w:lineRule="exact"/>
        <w:rPr>
          <w:del w:id="2433" w:author="Michael Clifton" w:date="2018-10-11T12:19:00Z"/>
        </w:rPr>
      </w:pPr>
    </w:p>
    <w:p w14:paraId="309E9EF6" w14:textId="2954A578" w:rsidR="00365B1B" w:rsidRPr="001B54C3" w:rsidDel="004D2991" w:rsidRDefault="00365B1B" w:rsidP="00365B1B">
      <w:pPr>
        <w:numPr>
          <w:ilvl w:val="0"/>
          <w:numId w:val="444"/>
        </w:numPr>
        <w:spacing w:before="0" w:after="40" w:line="260" w:lineRule="exact"/>
        <w:rPr>
          <w:del w:id="2434" w:author="Michael Clifton" w:date="2018-10-11T12:19:00Z"/>
        </w:rPr>
      </w:pPr>
      <w:del w:id="2435" w:author="Michael Clifton" w:date="2018-10-11T12:19:00Z">
        <w:r w:rsidRPr="001B54C3" w:rsidDel="004D2991">
          <w:rPr>
            <w:rStyle w:val="keyword"/>
          </w:rPr>
          <w:delText>SHOULD</w:delText>
        </w:r>
        <w:r w:rsidRPr="001B54C3" w:rsidDel="004D2991">
          <w:delText xml:space="preserve"> contain zero or one [0..1] </w:delText>
        </w:r>
        <w:r w:rsidRPr="001B54C3" w:rsidDel="004D2991">
          <w:rPr>
            <w:rStyle w:val="XMLnameBold"/>
          </w:rPr>
          <w:delText>entryRelationship</w:delText>
        </w:r>
        <w:r w:rsidRPr="001B54C3" w:rsidDel="004D2991">
          <w:delText xml:space="preserve">  such that it</w:delText>
        </w:r>
      </w:del>
    </w:p>
    <w:p w14:paraId="504521C7" w14:textId="4518ABA1" w:rsidR="00365B1B" w:rsidRPr="001B54C3" w:rsidDel="004D2991" w:rsidRDefault="00365B1B" w:rsidP="00365B1B">
      <w:pPr>
        <w:numPr>
          <w:ilvl w:val="1"/>
          <w:numId w:val="444"/>
        </w:numPr>
        <w:spacing w:before="0" w:after="40" w:line="260" w:lineRule="exact"/>
        <w:rPr>
          <w:del w:id="2436" w:author="Michael Clifton" w:date="2018-10-11T12:19:00Z"/>
        </w:rPr>
      </w:pPr>
      <w:del w:id="2437" w:author="Michael Clifton" w:date="2018-10-11T12:19:00Z">
        <w:r w:rsidRPr="001B54C3" w:rsidDel="004D2991">
          <w:rPr>
            <w:rStyle w:val="keyword"/>
          </w:rPr>
          <w:delText>SHALL</w:delText>
        </w:r>
        <w:r w:rsidRPr="001B54C3" w:rsidDel="004D2991">
          <w:delText xml:space="preserve"> contain exactly one [1..1] </w:delText>
        </w:r>
        <w:r w:rsidRPr="001B54C3" w:rsidDel="004D2991">
          <w:rPr>
            <w:rStyle w:val="XMLnameBold"/>
          </w:rPr>
          <w:delText>@typeCode</w:delText>
        </w:r>
        <w:r w:rsidRPr="001B54C3" w:rsidDel="004D2991">
          <w:delText>=</w:delText>
        </w:r>
        <w:r w:rsidRPr="001B54C3" w:rsidDel="004D2991">
          <w:rPr>
            <w:rStyle w:val="XMLname0"/>
          </w:rPr>
          <w:delText>"REFR"</w:delText>
        </w:r>
        <w:r w:rsidRPr="001B54C3" w:rsidDel="004D2991">
          <w:delText xml:space="preserve"> (CodeSystem: </w:delText>
        </w:r>
        <w:r w:rsidRPr="001B54C3" w:rsidDel="004D2991">
          <w:rPr>
            <w:rStyle w:val="XMLname0"/>
          </w:rPr>
          <w:delText>HL7ActRelationshipType 2.16.840.1.113883.5.1002</w:delText>
        </w:r>
        <w:r w:rsidRPr="001B54C3" w:rsidDel="004D2991">
          <w:rPr>
            <w:rStyle w:val="keyword"/>
          </w:rPr>
          <w:delText xml:space="preserve"> STATIC</w:delText>
        </w:r>
        <w:r w:rsidRPr="001B54C3" w:rsidDel="004D2991">
          <w:delText>).</w:delText>
        </w:r>
      </w:del>
    </w:p>
    <w:p w14:paraId="072DA40A" w14:textId="4575F86B" w:rsidR="00365B1B" w:rsidRPr="001B54C3" w:rsidDel="004D2991" w:rsidRDefault="00365B1B" w:rsidP="00365B1B">
      <w:pPr>
        <w:numPr>
          <w:ilvl w:val="1"/>
          <w:numId w:val="444"/>
        </w:numPr>
        <w:spacing w:before="0" w:after="40" w:line="260" w:lineRule="exact"/>
        <w:rPr>
          <w:del w:id="2438" w:author="Michael Clifton" w:date="2018-10-11T12:19:00Z"/>
        </w:rPr>
      </w:pPr>
      <w:del w:id="2439" w:author="Michael Clifton" w:date="2018-10-11T12:19:00Z">
        <w:r w:rsidRPr="001B54C3" w:rsidDel="004D2991">
          <w:rPr>
            <w:rStyle w:val="keyword"/>
          </w:rPr>
          <w:delText>SHALL</w:delText>
        </w:r>
        <w:r w:rsidRPr="001B54C3" w:rsidDel="004D2991">
          <w:delText xml:space="preserve"> contain exactly one [1..1] Usual Industry Duration Observation </w:delText>
        </w:r>
        <w:r w:rsidRPr="001B54C3" w:rsidDel="004D2991">
          <w:rPr>
            <w:rStyle w:val="XMLname0"/>
          </w:rPr>
          <w:delText>(1.3.6.1.4.1.19376.1.5.3.1.4.20.10)</w:delText>
        </w:r>
        <w:r w:rsidRPr="001B54C3" w:rsidDel="004D2991">
          <w:delText>.</w:delText>
        </w:r>
      </w:del>
      <w:commentRangeEnd w:id="2304"/>
      <w:r w:rsidR="004D2991">
        <w:rPr>
          <w:rStyle w:val="CommentReference"/>
        </w:rPr>
        <w:commentReference w:id="2304"/>
      </w:r>
    </w:p>
    <w:p w14:paraId="3396236D" w14:textId="77777777" w:rsidR="00285652" w:rsidRPr="00143B5C" w:rsidRDefault="00285652">
      <w:pPr>
        <w:pStyle w:val="BodyText"/>
      </w:pPr>
    </w:p>
    <w:p w14:paraId="21D9E16B" w14:textId="77777777" w:rsidR="00365B1B" w:rsidRPr="001B54C3" w:rsidRDefault="00365B1B" w:rsidP="00365B1B">
      <w:pPr>
        <w:pStyle w:val="EditorInstructions"/>
        <w:rPr>
          <w:color w:val="FF0000"/>
        </w:rPr>
      </w:pPr>
      <w:r w:rsidRPr="001B54C3">
        <w:rPr>
          <w:color w:val="FF0000"/>
        </w:rPr>
        <w:t>Replace the following section 6.3.4.66 Occupation Observation</w:t>
      </w:r>
    </w:p>
    <w:p w14:paraId="0A2D7424" w14:textId="77777777" w:rsidR="00285652" w:rsidRPr="001B54C3" w:rsidRDefault="00285652" w:rsidP="00235E1F">
      <w:pPr>
        <w:pStyle w:val="BodyText"/>
      </w:pPr>
    </w:p>
    <w:p w14:paraId="66F316A5" w14:textId="77777777" w:rsidR="002908E4" w:rsidRPr="00143B5C" w:rsidRDefault="002908E4">
      <w:pPr>
        <w:pStyle w:val="BodyText"/>
      </w:pPr>
    </w:p>
    <w:p w14:paraId="16B8A38B" w14:textId="77777777" w:rsidR="002908E4" w:rsidRPr="001B54C3" w:rsidRDefault="002908E4" w:rsidP="002908E4">
      <w:pPr>
        <w:pStyle w:val="Heading4"/>
        <w:rPr>
          <w:bCs/>
          <w:noProof w:val="0"/>
        </w:rPr>
      </w:pPr>
      <w:bookmarkStart w:id="2440" w:name="_Toc466555621"/>
      <w:r w:rsidRPr="001B54C3">
        <w:rPr>
          <w:bCs/>
          <w:noProof w:val="0"/>
        </w:rPr>
        <w:lastRenderedPageBreak/>
        <w:t>6.3.4.66 Occupation Observation Entry</w:t>
      </w:r>
      <w:bookmarkEnd w:id="2440"/>
    </w:p>
    <w:p w14:paraId="4466B8AE" w14:textId="77777777" w:rsidR="00D473BA" w:rsidRPr="001B54C3" w:rsidRDefault="00D473BA" w:rsidP="00D473BA">
      <w:pPr>
        <w:pStyle w:val="TableTitle"/>
      </w:pPr>
      <w:r w:rsidRPr="001B54C3">
        <w:t>Table 6.3.4.66-1: Occupation Observation Entry 1.3.6.1.4.1.19376.1.5.3.1.4.20.6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8"/>
        <w:gridCol w:w="537"/>
        <w:gridCol w:w="810"/>
        <w:gridCol w:w="453"/>
        <w:gridCol w:w="1608"/>
        <w:gridCol w:w="357"/>
        <w:gridCol w:w="1077"/>
        <w:gridCol w:w="898"/>
        <w:gridCol w:w="1253"/>
        <w:gridCol w:w="1522"/>
        <w:gridCol w:w="17"/>
      </w:tblGrid>
      <w:tr w:rsidR="00365B1B" w:rsidRPr="001B54C3" w14:paraId="5554D9C0" w14:textId="77777777" w:rsidTr="00A6092D">
        <w:tc>
          <w:tcPr>
            <w:tcW w:w="1400" w:type="pct"/>
            <w:gridSpan w:val="4"/>
            <w:shd w:val="clear" w:color="auto" w:fill="E6E6E6"/>
            <w:vAlign w:val="center"/>
          </w:tcPr>
          <w:p w14:paraId="4F5EFD23" w14:textId="77777777" w:rsidR="00365B1B" w:rsidRPr="001B54C3" w:rsidRDefault="00365B1B" w:rsidP="00A6092D">
            <w:pPr>
              <w:keepNext/>
              <w:spacing w:before="60" w:after="60"/>
              <w:jc w:val="center"/>
              <w:rPr>
                <w:rFonts w:ascii="Arial" w:hAnsi="Arial"/>
                <w:b/>
                <w:sz w:val="22"/>
              </w:rPr>
            </w:pPr>
            <w:r w:rsidRPr="001B54C3">
              <w:rPr>
                <w:rFonts w:ascii="Arial" w:hAnsi="Arial"/>
                <w:b/>
                <w:sz w:val="22"/>
              </w:rPr>
              <w:t>Template Name</w:t>
            </w:r>
          </w:p>
        </w:tc>
        <w:tc>
          <w:tcPr>
            <w:tcW w:w="3600" w:type="pct"/>
            <w:gridSpan w:val="7"/>
            <w:vAlign w:val="center"/>
          </w:tcPr>
          <w:p w14:paraId="0A21FF89" w14:textId="77777777" w:rsidR="00365B1B" w:rsidRPr="001B54C3" w:rsidRDefault="00365B1B" w:rsidP="00A6092D">
            <w:pPr>
              <w:spacing w:before="40" w:after="40"/>
              <w:ind w:left="72" w:right="72"/>
              <w:rPr>
                <w:sz w:val="18"/>
              </w:rPr>
            </w:pPr>
            <w:r w:rsidRPr="001B54C3">
              <w:rPr>
                <w:sz w:val="18"/>
              </w:rPr>
              <w:t>Occupation Observation Entry</w:t>
            </w:r>
          </w:p>
        </w:tc>
      </w:tr>
      <w:tr w:rsidR="00365B1B" w:rsidRPr="001B54C3" w14:paraId="2A80FEAB" w14:textId="77777777" w:rsidTr="00A6092D">
        <w:tc>
          <w:tcPr>
            <w:tcW w:w="1400" w:type="pct"/>
            <w:gridSpan w:val="4"/>
            <w:shd w:val="clear" w:color="auto" w:fill="E6E6E6"/>
            <w:vAlign w:val="center"/>
          </w:tcPr>
          <w:p w14:paraId="33327052"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Template ID </w:t>
            </w:r>
          </w:p>
        </w:tc>
        <w:tc>
          <w:tcPr>
            <w:tcW w:w="3600" w:type="pct"/>
            <w:gridSpan w:val="7"/>
            <w:vAlign w:val="center"/>
          </w:tcPr>
          <w:p w14:paraId="310BBDE6" w14:textId="77777777" w:rsidR="00365B1B" w:rsidRPr="001B54C3" w:rsidRDefault="00365B1B" w:rsidP="00A6092D">
            <w:pPr>
              <w:spacing w:before="40" w:after="40"/>
              <w:ind w:left="72" w:right="72"/>
              <w:rPr>
                <w:rFonts w:ascii="Tahoma" w:hAnsi="Tahoma" w:cs="Tahoma"/>
                <w:sz w:val="16"/>
                <w:szCs w:val="16"/>
              </w:rPr>
            </w:pPr>
            <w:r w:rsidRPr="001B54C3">
              <w:rPr>
                <w:sz w:val="18"/>
              </w:rPr>
              <w:t>1.3.6.1.4.1.19376.1.5.3.1.4.20.6</w:t>
            </w:r>
          </w:p>
        </w:tc>
      </w:tr>
      <w:tr w:rsidR="00365B1B" w:rsidRPr="001B54C3" w14:paraId="478DE321" w14:textId="77777777" w:rsidTr="00A6092D">
        <w:tc>
          <w:tcPr>
            <w:tcW w:w="1400" w:type="pct"/>
            <w:gridSpan w:val="4"/>
            <w:shd w:val="clear" w:color="auto" w:fill="E6E6E6"/>
            <w:vAlign w:val="center"/>
          </w:tcPr>
          <w:p w14:paraId="31B69EFE"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Parent Template </w:t>
            </w:r>
          </w:p>
        </w:tc>
        <w:tc>
          <w:tcPr>
            <w:tcW w:w="3600" w:type="pct"/>
            <w:gridSpan w:val="7"/>
            <w:vAlign w:val="center"/>
          </w:tcPr>
          <w:p w14:paraId="45FE4AF1" w14:textId="77777777" w:rsidR="00365B1B" w:rsidRPr="001B54C3" w:rsidRDefault="00365B1B" w:rsidP="00A6092D">
            <w:pPr>
              <w:spacing w:before="40" w:after="40"/>
              <w:ind w:right="72"/>
              <w:rPr>
                <w:sz w:val="18"/>
              </w:rPr>
            </w:pPr>
            <w:r w:rsidRPr="001B54C3">
              <w:rPr>
                <w:sz w:val="18"/>
              </w:rPr>
              <w:t xml:space="preserve"> </w:t>
            </w:r>
          </w:p>
        </w:tc>
      </w:tr>
      <w:tr w:rsidR="00365B1B" w:rsidRPr="001B54C3" w14:paraId="17F554EA" w14:textId="77777777" w:rsidTr="00A6092D">
        <w:tc>
          <w:tcPr>
            <w:tcW w:w="1400" w:type="pct"/>
            <w:gridSpan w:val="4"/>
            <w:shd w:val="clear" w:color="auto" w:fill="E6E6E6"/>
            <w:vAlign w:val="center"/>
          </w:tcPr>
          <w:p w14:paraId="294F5230"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General Description </w:t>
            </w:r>
          </w:p>
        </w:tc>
        <w:tc>
          <w:tcPr>
            <w:tcW w:w="3600" w:type="pct"/>
            <w:gridSpan w:val="7"/>
            <w:vAlign w:val="center"/>
          </w:tcPr>
          <w:p w14:paraId="6310D62D" w14:textId="77777777" w:rsidR="00365B1B" w:rsidRPr="001B54C3" w:rsidRDefault="00365B1B" w:rsidP="00A6092D">
            <w:pPr>
              <w:spacing w:before="40" w:after="40"/>
              <w:ind w:left="72" w:right="72"/>
              <w:rPr>
                <w:rFonts w:ascii="Tahoma" w:hAnsi="Tahoma" w:cs="Tahoma"/>
                <w:sz w:val="16"/>
                <w:szCs w:val="16"/>
              </w:rPr>
            </w:pPr>
            <w:r w:rsidRPr="001B54C3">
              <w:rPr>
                <w:sz w:val="18"/>
              </w:rPr>
              <w:t>An Occupation Observation entry is a clinical statement about a person’s specific employment situation includes the occupation and the industry which is required to determine the precise occupation held. The entry may also include information about the employer and locations where work has been performed.</w:t>
            </w:r>
          </w:p>
        </w:tc>
      </w:tr>
      <w:tr w:rsidR="00365B1B" w:rsidRPr="001B54C3" w14:paraId="2C9D8E09" w14:textId="77777777" w:rsidTr="00A6092D">
        <w:tc>
          <w:tcPr>
            <w:tcW w:w="725" w:type="pct"/>
            <w:gridSpan w:val="2"/>
            <w:shd w:val="clear" w:color="auto" w:fill="E6E6E6"/>
            <w:vAlign w:val="center"/>
          </w:tcPr>
          <w:p w14:paraId="39C7634F"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Class/Mood</w:t>
            </w:r>
          </w:p>
        </w:tc>
        <w:tc>
          <w:tcPr>
            <w:tcW w:w="1726" w:type="pct"/>
            <w:gridSpan w:val="4"/>
            <w:shd w:val="clear" w:color="auto" w:fill="E6E6E6"/>
            <w:vAlign w:val="center"/>
          </w:tcPr>
          <w:p w14:paraId="3139A06C"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Code </w:t>
            </w:r>
          </w:p>
        </w:tc>
        <w:tc>
          <w:tcPr>
            <w:tcW w:w="576" w:type="pct"/>
            <w:shd w:val="clear" w:color="auto" w:fill="E6E6E6"/>
            <w:vAlign w:val="center"/>
          </w:tcPr>
          <w:p w14:paraId="0ACC1718"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Data Type</w:t>
            </w:r>
          </w:p>
        </w:tc>
        <w:tc>
          <w:tcPr>
            <w:tcW w:w="1973" w:type="pct"/>
            <w:gridSpan w:val="4"/>
            <w:shd w:val="clear" w:color="auto" w:fill="E6E6E6"/>
            <w:vAlign w:val="center"/>
          </w:tcPr>
          <w:p w14:paraId="529EAE9D"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Value </w:t>
            </w:r>
          </w:p>
        </w:tc>
      </w:tr>
      <w:tr w:rsidR="00365B1B" w:rsidRPr="001B54C3" w14:paraId="3BEC974A" w14:textId="77777777" w:rsidTr="00A6092D">
        <w:tc>
          <w:tcPr>
            <w:tcW w:w="725" w:type="pct"/>
            <w:gridSpan w:val="2"/>
            <w:vAlign w:val="center"/>
          </w:tcPr>
          <w:p w14:paraId="335EB04F" w14:textId="77777777" w:rsidR="00365B1B" w:rsidRPr="001B54C3" w:rsidRDefault="00365B1B" w:rsidP="00A6092D">
            <w:pPr>
              <w:spacing w:before="40" w:after="40"/>
              <w:ind w:left="72" w:right="72"/>
              <w:rPr>
                <w:sz w:val="18"/>
              </w:rPr>
            </w:pPr>
            <w:r w:rsidRPr="001B54C3">
              <w:rPr>
                <w:sz w:val="18"/>
              </w:rPr>
              <w:t>ClassCode=</w:t>
            </w:r>
          </w:p>
          <w:p w14:paraId="529E93A6" w14:textId="77777777" w:rsidR="00365B1B" w:rsidRPr="001B54C3" w:rsidRDefault="00365B1B" w:rsidP="00A6092D">
            <w:pPr>
              <w:spacing w:before="40" w:after="40"/>
              <w:ind w:left="72" w:right="72"/>
              <w:rPr>
                <w:sz w:val="18"/>
              </w:rPr>
            </w:pPr>
            <w:r w:rsidRPr="001B54C3">
              <w:rPr>
                <w:sz w:val="18"/>
              </w:rPr>
              <w:t>“OBS”</w:t>
            </w:r>
          </w:p>
          <w:p w14:paraId="2893360D" w14:textId="77777777" w:rsidR="00365B1B" w:rsidRPr="001B54C3" w:rsidRDefault="00365B1B" w:rsidP="00A6092D">
            <w:pPr>
              <w:spacing w:before="40" w:after="40"/>
              <w:ind w:left="72" w:right="72"/>
              <w:rPr>
                <w:sz w:val="18"/>
              </w:rPr>
            </w:pPr>
            <w:r w:rsidRPr="001B54C3">
              <w:rPr>
                <w:sz w:val="18"/>
              </w:rPr>
              <w:t>MoodCode=</w:t>
            </w:r>
          </w:p>
          <w:p w14:paraId="328D5608" w14:textId="77777777" w:rsidR="00365B1B" w:rsidRPr="001B54C3" w:rsidRDefault="00365B1B" w:rsidP="00A6092D">
            <w:pPr>
              <w:spacing w:before="40" w:after="40"/>
              <w:ind w:left="72" w:right="72"/>
              <w:rPr>
                <w:sz w:val="18"/>
              </w:rPr>
            </w:pPr>
            <w:r w:rsidRPr="001B54C3">
              <w:rPr>
                <w:sz w:val="18"/>
              </w:rPr>
              <w:t>“EVN”</w:t>
            </w:r>
          </w:p>
        </w:tc>
        <w:tc>
          <w:tcPr>
            <w:tcW w:w="1726" w:type="pct"/>
            <w:gridSpan w:val="4"/>
            <w:vAlign w:val="center"/>
          </w:tcPr>
          <w:p w14:paraId="732A4B6B" w14:textId="77777777" w:rsidR="00365B1B" w:rsidRPr="001B54C3" w:rsidRDefault="00365B1B" w:rsidP="00A6092D">
            <w:pPr>
              <w:spacing w:before="40" w:after="40"/>
              <w:ind w:left="72" w:right="72"/>
              <w:rPr>
                <w:sz w:val="18"/>
              </w:rPr>
            </w:pPr>
            <w:r w:rsidRPr="001B54C3">
              <w:rPr>
                <w:sz w:val="18"/>
              </w:rPr>
              <w:t>Code = 11340-7</w:t>
            </w:r>
          </w:p>
          <w:p w14:paraId="389C31E5" w14:textId="77777777" w:rsidR="00365B1B" w:rsidRPr="001B54C3" w:rsidRDefault="00365B1B" w:rsidP="00A6092D">
            <w:pPr>
              <w:spacing w:before="40" w:after="40"/>
              <w:ind w:left="72" w:right="72"/>
              <w:rPr>
                <w:sz w:val="18"/>
              </w:rPr>
            </w:pPr>
            <w:r w:rsidRPr="001B54C3">
              <w:rPr>
                <w:sz w:val="18"/>
              </w:rPr>
              <w:t>Display Name = History of Occupation</w:t>
            </w:r>
          </w:p>
          <w:p w14:paraId="5B32F8EE" w14:textId="77777777" w:rsidR="00365B1B" w:rsidRPr="001B54C3" w:rsidRDefault="00365B1B" w:rsidP="00A6092D">
            <w:pPr>
              <w:spacing w:before="40" w:after="40"/>
              <w:ind w:left="72" w:right="72"/>
              <w:rPr>
                <w:sz w:val="18"/>
              </w:rPr>
            </w:pPr>
            <w:r w:rsidRPr="001B54C3">
              <w:rPr>
                <w:sz w:val="18"/>
              </w:rPr>
              <w:t>CodeSystem = 2.16.840.1.113883.6.1</w:t>
            </w:r>
          </w:p>
          <w:p w14:paraId="4D849B07" w14:textId="77777777" w:rsidR="00365B1B" w:rsidRPr="001B54C3" w:rsidRDefault="00365B1B" w:rsidP="00A6092D">
            <w:pPr>
              <w:spacing w:before="40" w:after="40"/>
              <w:ind w:left="72" w:right="72"/>
              <w:rPr>
                <w:sz w:val="18"/>
              </w:rPr>
            </w:pPr>
            <w:r w:rsidRPr="001B54C3">
              <w:rPr>
                <w:sz w:val="18"/>
              </w:rPr>
              <w:t>CodeSystemName=LOINC</w:t>
            </w:r>
          </w:p>
          <w:p w14:paraId="733C29D7" w14:textId="77777777" w:rsidR="00365B1B" w:rsidRPr="001B54C3" w:rsidRDefault="00365B1B" w:rsidP="00A6092D">
            <w:pPr>
              <w:spacing w:before="40" w:after="40"/>
              <w:ind w:right="72"/>
              <w:rPr>
                <w:sz w:val="18"/>
              </w:rPr>
            </w:pPr>
          </w:p>
        </w:tc>
        <w:tc>
          <w:tcPr>
            <w:tcW w:w="576" w:type="pct"/>
            <w:vAlign w:val="center"/>
          </w:tcPr>
          <w:p w14:paraId="661E1630" w14:textId="77777777" w:rsidR="00365B1B" w:rsidRPr="001B54C3" w:rsidRDefault="00365B1B" w:rsidP="00A6092D">
            <w:pPr>
              <w:spacing w:before="40" w:after="40"/>
              <w:ind w:left="72" w:right="72"/>
              <w:rPr>
                <w:sz w:val="18"/>
              </w:rPr>
            </w:pPr>
            <w:r w:rsidRPr="001B54C3">
              <w:rPr>
                <w:sz w:val="18"/>
              </w:rPr>
              <w:t>Observation</w:t>
            </w:r>
          </w:p>
        </w:tc>
        <w:tc>
          <w:tcPr>
            <w:tcW w:w="1973" w:type="pct"/>
            <w:gridSpan w:val="4"/>
            <w:vAlign w:val="center"/>
          </w:tcPr>
          <w:p w14:paraId="2B461DA9" w14:textId="77777777" w:rsidR="00365B1B" w:rsidRPr="001B54C3" w:rsidRDefault="00365B1B" w:rsidP="00A6092D">
            <w:pPr>
              <w:spacing w:before="40" w:after="40"/>
              <w:ind w:left="72" w:right="72"/>
              <w:rPr>
                <w:sz w:val="18"/>
              </w:rPr>
            </w:pPr>
            <w:r w:rsidRPr="001B54C3">
              <w:rPr>
                <w:sz w:val="18"/>
              </w:rPr>
              <w:t>Value xsi:type = “CD” from concept domain CD_OccupationCode defined in Table 6.6-1</w:t>
            </w:r>
          </w:p>
        </w:tc>
      </w:tr>
      <w:tr w:rsidR="00365B1B" w:rsidRPr="001B54C3" w14:paraId="724DAB15" w14:textId="77777777" w:rsidTr="00A6092D">
        <w:trPr>
          <w:gridAfter w:val="1"/>
          <w:wAfter w:w="9" w:type="pct"/>
        </w:trPr>
        <w:tc>
          <w:tcPr>
            <w:tcW w:w="438" w:type="pct"/>
            <w:shd w:val="clear" w:color="auto" w:fill="E6E6E6"/>
            <w:vAlign w:val="center"/>
          </w:tcPr>
          <w:p w14:paraId="7E74C2E0"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Opt and Card</w:t>
            </w:r>
          </w:p>
        </w:tc>
        <w:tc>
          <w:tcPr>
            <w:tcW w:w="720" w:type="pct"/>
            <w:gridSpan w:val="2"/>
            <w:shd w:val="clear" w:color="auto" w:fill="E6E6E6"/>
            <w:vAlign w:val="center"/>
          </w:tcPr>
          <w:p w14:paraId="60651923"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entryRelationship</w:t>
            </w:r>
          </w:p>
        </w:tc>
        <w:tc>
          <w:tcPr>
            <w:tcW w:w="1102" w:type="pct"/>
            <w:gridSpan w:val="2"/>
            <w:shd w:val="clear" w:color="auto" w:fill="E6E6E6"/>
            <w:vAlign w:val="center"/>
          </w:tcPr>
          <w:p w14:paraId="21824708"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Description </w:t>
            </w:r>
          </w:p>
        </w:tc>
        <w:tc>
          <w:tcPr>
            <w:tcW w:w="1247" w:type="pct"/>
            <w:gridSpan w:val="3"/>
            <w:shd w:val="clear" w:color="auto" w:fill="E6E6E6"/>
            <w:vAlign w:val="center"/>
          </w:tcPr>
          <w:p w14:paraId="1DEBC64A"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Template ID</w:t>
            </w:r>
          </w:p>
        </w:tc>
        <w:tc>
          <w:tcPr>
            <w:tcW w:w="670" w:type="pct"/>
            <w:shd w:val="clear" w:color="auto" w:fill="E6E6E6"/>
            <w:vAlign w:val="center"/>
          </w:tcPr>
          <w:p w14:paraId="7922CA30"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Specification Document</w:t>
            </w:r>
          </w:p>
        </w:tc>
        <w:tc>
          <w:tcPr>
            <w:tcW w:w="814" w:type="pct"/>
            <w:shd w:val="clear" w:color="auto" w:fill="E4E4E4"/>
            <w:vAlign w:val="center"/>
          </w:tcPr>
          <w:p w14:paraId="46B39450"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Vocabulary Constraint</w:t>
            </w:r>
          </w:p>
        </w:tc>
      </w:tr>
    </w:tbl>
    <w:p w14:paraId="28A945A8" w14:textId="77777777" w:rsidR="00D473BA" w:rsidRPr="001B54C3" w:rsidRDefault="00D473BA" w:rsidP="001B54C3">
      <w:pPr>
        <w:keepNext/>
        <w:spacing w:before="40" w:after="120"/>
        <w:rPr>
          <w:rFonts w:eastAsia="SimSun"/>
          <w:szCs w:val="24"/>
          <w:lang w:eastAsia="zh-CN"/>
        </w:rPr>
      </w:pPr>
    </w:p>
    <w:p w14:paraId="00E20FC8" w14:textId="77777777" w:rsidR="00365B1B" w:rsidRPr="001B54C3" w:rsidRDefault="00365B1B" w:rsidP="00365B1B">
      <w:pPr>
        <w:keepNext/>
        <w:spacing w:before="40" w:after="120"/>
        <w:ind w:left="720"/>
        <w:rPr>
          <w:rFonts w:ascii="Courier New" w:eastAsia="SimSun" w:hAnsi="Courier New" w:cs="Courier New"/>
          <w:sz w:val="20"/>
          <w:lang w:eastAsia="zh-CN"/>
        </w:rPr>
      </w:pPr>
      <w:r w:rsidRPr="001B54C3">
        <w:rPr>
          <w:rFonts w:ascii="Courier New" w:eastAsia="SimSun" w:hAnsi="Courier New" w:cs="Courier New"/>
          <w:sz w:val="20"/>
          <w:lang w:eastAsia="zh-CN"/>
        </w:rPr>
        <w:t>[observation: templateId 1.3.6.1.4.1.19376.1.5.3.1.4.20.6 (open)]</w:t>
      </w:r>
    </w:p>
    <w:p w14:paraId="7B8425A6" w14:textId="77777777" w:rsidR="00365B1B" w:rsidRPr="001B54C3" w:rsidRDefault="00365B1B" w:rsidP="00365B1B">
      <w:pPr>
        <w:ind w:left="720"/>
      </w:pPr>
      <w:r w:rsidRPr="001B54C3">
        <w:t>An Occupation Observation Entry is a clinical statement about the type of occupation which the subject currently holds or has held in the past.</w:t>
      </w:r>
    </w:p>
    <w:p w14:paraId="17A541C7" w14:textId="77777777" w:rsidR="00365B1B" w:rsidRPr="001B54C3" w:rsidRDefault="00365B1B" w:rsidP="00365B1B"/>
    <w:p w14:paraId="39D920AC" w14:textId="77777777" w:rsidR="00365B1B" w:rsidRPr="001B54C3" w:rsidRDefault="00365B1B" w:rsidP="00365B1B">
      <w:pPr>
        <w:numPr>
          <w:ilvl w:val="0"/>
          <w:numId w:val="38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@classCode</w:t>
      </w:r>
      <w:r w:rsidRPr="001B54C3">
        <w:t>=</w:t>
      </w:r>
      <w:r w:rsidRPr="001B54C3">
        <w:rPr>
          <w:rFonts w:ascii="Courier New" w:hAnsi="Courier New" w:cs="TimesNewRomanPSMT"/>
          <w:sz w:val="20"/>
        </w:rPr>
        <w:t>"OBS"</w:t>
      </w:r>
      <w:r w:rsidRPr="001B54C3">
        <w:t xml:space="preserve"> </w:t>
      </w:r>
      <w:r w:rsidRPr="001B54C3">
        <w:rPr>
          <w:rFonts w:ascii="Courier New" w:hAnsi="Courier New" w:cs="TimesNewRomanPSMT"/>
          <w:sz w:val="20"/>
        </w:rPr>
        <w:t>(CodeSystem: 2.16.840.1.113883.5.6 HL7ActClass).</w:t>
      </w:r>
    </w:p>
    <w:p w14:paraId="59C734DC" w14:textId="77777777" w:rsidR="00365B1B" w:rsidRPr="001B54C3" w:rsidRDefault="00365B1B" w:rsidP="00365B1B">
      <w:pPr>
        <w:numPr>
          <w:ilvl w:val="0"/>
          <w:numId w:val="38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@moodCode</w:t>
      </w:r>
      <w:r w:rsidRPr="001B54C3">
        <w:t>=</w:t>
      </w:r>
      <w:r w:rsidRPr="001B54C3">
        <w:rPr>
          <w:rFonts w:ascii="Courier New" w:hAnsi="Courier New" w:cs="TimesNewRomanPSMT"/>
          <w:sz w:val="20"/>
        </w:rPr>
        <w:t>"EVN"</w:t>
      </w:r>
      <w:r w:rsidRPr="001B54C3">
        <w:t xml:space="preserve"> Event </w:t>
      </w:r>
      <w:r w:rsidRPr="001B54C3">
        <w:rPr>
          <w:rFonts w:ascii="Courier New" w:hAnsi="Courier New" w:cs="TimesNewRomanPSMT"/>
          <w:sz w:val="20"/>
        </w:rPr>
        <w:t>(CodeSystem: ActMood 2.16.840.1.113883.5.1001</w:t>
      </w:r>
      <w:r w:rsidRPr="001B54C3">
        <w:t>).</w:t>
      </w:r>
    </w:p>
    <w:p w14:paraId="4A43B59C" w14:textId="77777777" w:rsidR="00365B1B" w:rsidRPr="001B54C3" w:rsidRDefault="00365B1B" w:rsidP="00365B1B">
      <w:pPr>
        <w:numPr>
          <w:ilvl w:val="0"/>
          <w:numId w:val="38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templateId</w:t>
      </w:r>
      <w:r w:rsidRPr="001B54C3">
        <w:t xml:space="preserve"> such that it</w:t>
      </w:r>
    </w:p>
    <w:p w14:paraId="229B0BC6" w14:textId="77777777" w:rsidR="00365B1B" w:rsidRPr="001B54C3" w:rsidRDefault="00365B1B" w:rsidP="00365B1B">
      <w:pPr>
        <w:numPr>
          <w:ilvl w:val="1"/>
          <w:numId w:val="38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@root</w:t>
      </w:r>
      <w:r w:rsidRPr="001B54C3">
        <w:t>=</w:t>
      </w:r>
      <w:r w:rsidRPr="001B54C3">
        <w:rPr>
          <w:rFonts w:ascii="Courier New" w:hAnsi="Courier New" w:cs="TimesNewRomanPSMT"/>
          <w:sz w:val="20"/>
        </w:rPr>
        <w:t>"1.3.6.1.4.1.19376.1.5.3.1.4.20.6"</w:t>
      </w:r>
      <w:r w:rsidRPr="001B54C3">
        <w:t>.</w:t>
      </w:r>
    </w:p>
    <w:p w14:paraId="311F6633" w14:textId="77777777" w:rsidR="00365B1B" w:rsidRPr="001B54C3" w:rsidRDefault="00365B1B" w:rsidP="00365B1B">
      <w:pPr>
        <w:numPr>
          <w:ilvl w:val="0"/>
          <w:numId w:val="388"/>
        </w:numPr>
        <w:spacing w:before="0" w:after="40" w:line="260" w:lineRule="exact"/>
      </w:pPr>
      <w:r w:rsidRPr="001B54C3">
        <w:rPr>
          <w:rFonts w:ascii="Bookman Old Style" w:hAnsi="Bookman Old Style"/>
          <w:b/>
          <w:caps/>
          <w:sz w:val="16"/>
        </w:rPr>
        <w:t>SHALL</w:t>
      </w:r>
      <w:r w:rsidRPr="001B54C3">
        <w:t xml:space="preserve"> contain at least one [1..*] </w:t>
      </w:r>
      <w:r w:rsidRPr="001B54C3">
        <w:rPr>
          <w:rFonts w:ascii="Courier New" w:hAnsi="Courier New" w:cs="TimesNewRomanPSMT"/>
          <w:b/>
          <w:bCs/>
          <w:sz w:val="20"/>
        </w:rPr>
        <w:t>id</w:t>
      </w:r>
      <w:r w:rsidRPr="001B54C3">
        <w:t>.</w:t>
      </w:r>
    </w:p>
    <w:p w14:paraId="1CA08001" w14:textId="77777777" w:rsidR="00365B1B" w:rsidRPr="001B54C3" w:rsidRDefault="00365B1B" w:rsidP="00365B1B">
      <w:pPr>
        <w:numPr>
          <w:ilvl w:val="0"/>
          <w:numId w:val="38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code</w:t>
      </w:r>
      <w:r w:rsidRPr="001B54C3">
        <w:t>.</w:t>
      </w:r>
    </w:p>
    <w:p w14:paraId="545B7928" w14:textId="77777777" w:rsidR="00365B1B" w:rsidRPr="001B54C3" w:rsidRDefault="00365B1B" w:rsidP="00365B1B">
      <w:pPr>
        <w:numPr>
          <w:ilvl w:val="1"/>
          <w:numId w:val="388"/>
        </w:numPr>
        <w:spacing w:before="0" w:after="40" w:line="260" w:lineRule="exact"/>
        <w:rPr>
          <w:rFonts w:ascii="Courier New" w:hAnsi="Courier New" w:cs="TimesNewRomanPSMT"/>
          <w:sz w:val="20"/>
        </w:rPr>
      </w:pPr>
      <w:r w:rsidRPr="001B54C3">
        <w:rPr>
          <w:rFonts w:ascii="Bookman Old Style" w:hAnsi="Bookman Old Style"/>
          <w:b/>
          <w:caps/>
          <w:sz w:val="16"/>
        </w:rPr>
        <w:t>SHall</w:t>
      </w:r>
      <w:r w:rsidRPr="001B54C3">
        <w:t xml:space="preserve"> be 11340-7 (History of Occupation) from LOINC </w:t>
      </w:r>
      <w:r w:rsidRPr="001B54C3">
        <w:rPr>
          <w:rFonts w:ascii="Courier New" w:hAnsi="Courier New" w:cs="TimesNewRomanPSMT"/>
          <w:sz w:val="20"/>
        </w:rPr>
        <w:t>(codeSystem 2.16.840.1.113883.6.1).</w:t>
      </w:r>
    </w:p>
    <w:p w14:paraId="5443E8B8" w14:textId="77777777" w:rsidR="00365B1B" w:rsidRPr="001B54C3" w:rsidRDefault="00365B1B" w:rsidP="00365B1B">
      <w:pPr>
        <w:numPr>
          <w:ilvl w:val="0"/>
          <w:numId w:val="388"/>
        </w:numPr>
        <w:spacing w:before="0" w:after="40" w:line="260" w:lineRule="exact"/>
        <w:rPr>
          <w:rFonts w:ascii="Courier New" w:hAnsi="Courier New" w:cs="TimesNewRomanPSMT"/>
          <w:sz w:val="20"/>
        </w:rPr>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statusCode</w:t>
      </w:r>
      <w:r w:rsidRPr="001B54C3">
        <w:t>=</w:t>
      </w:r>
      <w:r w:rsidRPr="001B54C3">
        <w:rPr>
          <w:rFonts w:ascii="Courier New" w:hAnsi="Courier New" w:cs="TimesNewRomanPSMT"/>
          <w:sz w:val="20"/>
        </w:rPr>
        <w:t>"completed" (CodeSystem: ActStatus 2.16.840.1.113883.5.14).</w:t>
      </w:r>
    </w:p>
    <w:p w14:paraId="4C43B7FB" w14:textId="77777777" w:rsidR="00365B1B" w:rsidRPr="001B54C3" w:rsidRDefault="00365B1B" w:rsidP="00365B1B">
      <w:pPr>
        <w:numPr>
          <w:ilvl w:val="0"/>
          <w:numId w:val="38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effectiveTime</w:t>
      </w:r>
      <w:r w:rsidRPr="001B54C3">
        <w:t>.</w:t>
      </w:r>
    </w:p>
    <w:p w14:paraId="5CF5E98E" w14:textId="77777777" w:rsidR="00365B1B" w:rsidRPr="001B54C3" w:rsidRDefault="00365B1B" w:rsidP="00365B1B">
      <w:pPr>
        <w:numPr>
          <w:ilvl w:val="1"/>
          <w:numId w:val="388"/>
        </w:numPr>
        <w:spacing w:before="0" w:after="40" w:line="260" w:lineRule="exact"/>
      </w:pPr>
      <w:r w:rsidRPr="001B54C3">
        <w:t xml:space="preserve">This effectiveTime </w:t>
      </w:r>
      <w:r w:rsidRPr="001B54C3">
        <w:rPr>
          <w:rStyle w:val="keyword"/>
        </w:rPr>
        <w:t>SHOULD</w:t>
      </w:r>
      <w:r w:rsidRPr="001B54C3">
        <w:t xml:space="preserve"> contain exactly one [1..1] </w:t>
      </w:r>
      <w:r w:rsidRPr="001B54C3">
        <w:rPr>
          <w:rStyle w:val="XMLnameBold"/>
        </w:rPr>
        <w:t>low</w:t>
      </w:r>
      <w:r w:rsidRPr="001B54C3">
        <w:t>.</w:t>
      </w:r>
    </w:p>
    <w:p w14:paraId="610DD077" w14:textId="77777777" w:rsidR="00365B1B" w:rsidRPr="001B54C3" w:rsidRDefault="00365B1B" w:rsidP="00365B1B">
      <w:pPr>
        <w:numPr>
          <w:ilvl w:val="2"/>
          <w:numId w:val="388"/>
        </w:numPr>
        <w:spacing w:before="0" w:after="40" w:line="260" w:lineRule="exact"/>
      </w:pPr>
      <w:r w:rsidRPr="001B54C3">
        <w:t xml:space="preserve">If the starting time is unknown, the &lt;low&gt; element </w:t>
      </w:r>
      <w:r w:rsidRPr="001B54C3">
        <w:rPr>
          <w:rStyle w:val="keyword"/>
        </w:rPr>
        <w:t>SHALL</w:t>
      </w:r>
      <w:r w:rsidRPr="001B54C3">
        <w:t xml:space="preserve"> have the nullFlavor attribute set to UNK.</w:t>
      </w:r>
    </w:p>
    <w:p w14:paraId="6A0343F0" w14:textId="77777777" w:rsidR="00365B1B" w:rsidRPr="001B54C3" w:rsidRDefault="00365B1B" w:rsidP="00365B1B">
      <w:pPr>
        <w:numPr>
          <w:ilvl w:val="1"/>
          <w:numId w:val="388"/>
        </w:numPr>
        <w:spacing w:before="0" w:after="40" w:line="260" w:lineRule="exact"/>
      </w:pPr>
      <w:r w:rsidRPr="001B54C3">
        <w:lastRenderedPageBreak/>
        <w:t xml:space="preserve">This effectiveTime </w:t>
      </w:r>
      <w:r w:rsidRPr="001B54C3">
        <w:rPr>
          <w:rStyle w:val="keyword"/>
        </w:rPr>
        <w:t>SHALL</w:t>
      </w:r>
      <w:r w:rsidRPr="001B54C3">
        <w:t xml:space="preserve"> contain exactly one [1..1] </w:t>
      </w:r>
      <w:r w:rsidRPr="001B54C3">
        <w:rPr>
          <w:rStyle w:val="XMLnameBold"/>
        </w:rPr>
        <w:t>high</w:t>
      </w:r>
      <w:r w:rsidRPr="001B54C3">
        <w:t>.</w:t>
      </w:r>
    </w:p>
    <w:p w14:paraId="1A523ECF" w14:textId="77777777" w:rsidR="00365B1B" w:rsidRPr="001B54C3" w:rsidRDefault="00365B1B" w:rsidP="00365B1B">
      <w:pPr>
        <w:numPr>
          <w:ilvl w:val="2"/>
          <w:numId w:val="388"/>
        </w:numPr>
        <w:spacing w:before="0" w:after="40" w:line="260" w:lineRule="exact"/>
      </w:pPr>
      <w:r w:rsidRPr="001B54C3">
        <w:t xml:space="preserve">The ending time &lt;high&gt; element </w:t>
      </w:r>
      <w:r w:rsidRPr="001B54C3">
        <w:rPr>
          <w:rStyle w:val="keyword"/>
        </w:rPr>
        <w:t>SHALL</w:t>
      </w:r>
      <w:r w:rsidRPr="001B54C3">
        <w:t xml:space="preserve"> not be greater than the time the observation is made.</w:t>
      </w:r>
    </w:p>
    <w:p w14:paraId="60403EE6" w14:textId="77777777" w:rsidR="00365B1B" w:rsidRPr="001B54C3" w:rsidRDefault="00365B1B" w:rsidP="00365B1B">
      <w:pPr>
        <w:numPr>
          <w:ilvl w:val="0"/>
          <w:numId w:val="388"/>
        </w:numPr>
        <w:spacing w:before="0" w:after="40" w:line="260" w:lineRule="exact"/>
        <w:rPr>
          <w:rFonts w:eastAsia="Calibri"/>
          <w:sz w:val="22"/>
          <w:szCs w:val="22"/>
        </w:rPr>
      </w:pPr>
      <w:r w:rsidRPr="001B54C3">
        <w:rPr>
          <w:rFonts w:ascii="Bookman Old Style" w:eastAsia="Calibri" w:hAnsi="Bookman Old Style"/>
          <w:b/>
          <w:caps/>
          <w:sz w:val="16"/>
          <w:szCs w:val="22"/>
        </w:rPr>
        <w:t>SHALL</w:t>
      </w:r>
      <w:r w:rsidRPr="001B54C3">
        <w:rPr>
          <w:rFonts w:ascii="Calibri" w:eastAsia="Calibri" w:hAnsi="Calibri"/>
          <w:sz w:val="22"/>
          <w:szCs w:val="22"/>
        </w:rPr>
        <w:t xml:space="preserve"> contain exactly one [1..1] </w:t>
      </w:r>
      <w:r w:rsidRPr="001B54C3">
        <w:rPr>
          <w:rFonts w:ascii="Courier New" w:eastAsia="Calibri" w:hAnsi="Courier New"/>
          <w:b/>
          <w:sz w:val="20"/>
          <w:szCs w:val="22"/>
        </w:rPr>
        <w:t xml:space="preserve">value </w:t>
      </w:r>
      <w:r w:rsidRPr="001B54C3">
        <w:rPr>
          <w:rFonts w:ascii="Calibri" w:eastAsia="Calibri" w:hAnsi="Calibri"/>
          <w:sz w:val="22"/>
          <w:szCs w:val="22"/>
        </w:rPr>
        <w:t>with</w:t>
      </w:r>
      <w:r w:rsidRPr="001B54C3">
        <w:rPr>
          <w:rFonts w:ascii="Courier New" w:eastAsia="Calibri" w:hAnsi="Courier New"/>
          <w:b/>
          <w:sz w:val="20"/>
          <w:szCs w:val="22"/>
        </w:rPr>
        <w:t xml:space="preserve"> </w:t>
      </w:r>
      <w:r w:rsidRPr="001B54C3">
        <w:rPr>
          <w:rFonts w:eastAsia="Calibri"/>
          <w:sz w:val="22"/>
          <w:szCs w:val="22"/>
        </w:rPr>
        <w:t>@xsi:type="CD"</w:t>
      </w:r>
    </w:p>
    <w:p w14:paraId="1BB9E422" w14:textId="77777777" w:rsidR="00365B1B" w:rsidRPr="001B54C3" w:rsidRDefault="00365B1B" w:rsidP="00365B1B">
      <w:pPr>
        <w:numPr>
          <w:ilvl w:val="1"/>
          <w:numId w:val="388"/>
        </w:numPr>
        <w:spacing w:before="0" w:after="40" w:line="260" w:lineRule="exact"/>
        <w:rPr>
          <w:rFonts w:eastAsia="Calibri"/>
          <w:sz w:val="22"/>
          <w:szCs w:val="22"/>
        </w:rPr>
      </w:pPr>
      <w:r w:rsidRPr="001B54C3">
        <w:rPr>
          <w:rFonts w:eastAsia="Calibri"/>
          <w:sz w:val="22"/>
          <w:szCs w:val="22"/>
        </w:rPr>
        <w:t xml:space="preserve">This value </w:t>
      </w:r>
      <w:r w:rsidRPr="001B54C3">
        <w:rPr>
          <w:rFonts w:ascii="Bookman Old Style" w:eastAsia="Calibri" w:hAnsi="Bookman Old Style"/>
          <w:b/>
          <w:caps/>
          <w:sz w:val="16"/>
          <w:szCs w:val="22"/>
        </w:rPr>
        <w:t xml:space="preserve">SHALL </w:t>
      </w:r>
      <w:r w:rsidRPr="001B54C3">
        <w:rPr>
          <w:rFonts w:eastAsia="Calibri"/>
          <w:sz w:val="22"/>
          <w:szCs w:val="22"/>
        </w:rPr>
        <w:t>be selected from Concept Domain CD_OccupationCode.</w:t>
      </w:r>
    </w:p>
    <w:p w14:paraId="4571B961" w14:textId="77777777" w:rsidR="00365B1B" w:rsidRPr="001B54C3" w:rsidRDefault="00365B1B" w:rsidP="00365B1B">
      <w:pPr>
        <w:spacing w:before="0" w:after="40" w:line="260" w:lineRule="exact"/>
        <w:ind w:left="1440"/>
        <w:rPr>
          <w:rFonts w:ascii="Calibri" w:eastAsia="Calibri" w:hAnsi="Calibri"/>
          <w:sz w:val="22"/>
          <w:szCs w:val="22"/>
        </w:rPr>
      </w:pPr>
    </w:p>
    <w:p w14:paraId="36E18D97" w14:textId="77777777" w:rsidR="00365B1B" w:rsidRPr="001B54C3" w:rsidRDefault="00365B1B" w:rsidP="00365B1B">
      <w:pPr>
        <w:spacing w:before="0" w:after="40" w:line="260" w:lineRule="exact"/>
        <w:ind w:left="2520"/>
      </w:pPr>
    </w:p>
    <w:p w14:paraId="06019B0C" w14:textId="77777777" w:rsidR="00365B1B" w:rsidRPr="001B54C3" w:rsidRDefault="00365B1B" w:rsidP="00365B1B">
      <w:pPr>
        <w:numPr>
          <w:ilvl w:val="0"/>
          <w:numId w:val="388"/>
        </w:numPr>
        <w:spacing w:before="0" w:after="40" w:line="260" w:lineRule="exact"/>
      </w:pPr>
      <w:r w:rsidRPr="001B54C3">
        <w:rPr>
          <w:rStyle w:val="keyword"/>
        </w:rPr>
        <w:t>SHall</w:t>
      </w:r>
      <w:r w:rsidRPr="001B54C3">
        <w:t xml:space="preserve"> contain exactly one [1..1] </w:t>
      </w:r>
      <w:r w:rsidRPr="001B54C3">
        <w:rPr>
          <w:rStyle w:val="XMLnameBold"/>
        </w:rPr>
        <w:t>participant</w:t>
      </w:r>
      <w:r w:rsidRPr="001B54C3">
        <w:t xml:space="preserve"> such that it</w:t>
      </w:r>
    </w:p>
    <w:p w14:paraId="06A5CFE3" w14:textId="77777777" w:rsidR="00365B1B" w:rsidRPr="001B54C3" w:rsidRDefault="00365B1B" w:rsidP="00365B1B">
      <w:pPr>
        <w:numPr>
          <w:ilvl w:val="1"/>
          <w:numId w:val="388"/>
        </w:numPr>
        <w:spacing w:before="0" w:after="40" w:line="260" w:lineRule="exact"/>
      </w:pPr>
      <w:r w:rsidRPr="001B54C3">
        <w:rPr>
          <w:rStyle w:val="keyword"/>
        </w:rPr>
        <w:t>SHALL</w:t>
      </w:r>
      <w:r w:rsidRPr="001B54C3">
        <w:t xml:space="preserve"> contain exactly one [1..1] </w:t>
      </w:r>
      <w:r w:rsidRPr="001B54C3">
        <w:rPr>
          <w:rStyle w:val="XMLnameBold"/>
        </w:rPr>
        <w:t>@typeCode</w:t>
      </w:r>
      <w:r w:rsidRPr="001B54C3">
        <w:t>=</w:t>
      </w:r>
      <w:r w:rsidRPr="001B54C3">
        <w:rPr>
          <w:rStyle w:val="XMLname0"/>
        </w:rPr>
        <w:t>"IND"</w:t>
      </w:r>
      <w:r w:rsidRPr="001B54C3">
        <w:t xml:space="preserve"> </w:t>
      </w:r>
    </w:p>
    <w:p w14:paraId="2224F79B" w14:textId="77777777" w:rsidR="00365B1B" w:rsidRPr="001B54C3" w:rsidRDefault="00365B1B" w:rsidP="00365B1B">
      <w:pPr>
        <w:numPr>
          <w:ilvl w:val="1"/>
          <w:numId w:val="388"/>
        </w:numPr>
        <w:spacing w:before="0" w:after="40" w:line="260" w:lineRule="exact"/>
        <w:rPr>
          <w:rStyle w:val="XMLnameBold"/>
          <w:b w:val="0"/>
          <w:bCs w:val="0"/>
        </w:rPr>
      </w:pPr>
      <w:r w:rsidRPr="001B54C3">
        <w:rPr>
          <w:rStyle w:val="keyword"/>
        </w:rPr>
        <w:t xml:space="preserve">Shall </w:t>
      </w:r>
      <w:r w:rsidRPr="001B54C3">
        <w:t xml:space="preserve">contain exactly one [1..1] </w:t>
      </w:r>
      <w:r w:rsidRPr="001B54C3">
        <w:rPr>
          <w:rStyle w:val="XMLnameBold"/>
        </w:rPr>
        <w:t>participantRole</w:t>
      </w:r>
    </w:p>
    <w:p w14:paraId="7F3BBB5D" w14:textId="77777777" w:rsidR="00365B1B" w:rsidRPr="001B54C3" w:rsidRDefault="00365B1B" w:rsidP="00365B1B">
      <w:pPr>
        <w:numPr>
          <w:ilvl w:val="2"/>
          <w:numId w:val="388"/>
        </w:numPr>
        <w:spacing w:before="0" w:after="40" w:line="260" w:lineRule="exact"/>
      </w:pPr>
      <w:r w:rsidRPr="001B54C3">
        <w:t xml:space="preserve">Which </w:t>
      </w:r>
      <w:r w:rsidRPr="001B54C3">
        <w:rPr>
          <w:rFonts w:ascii="Bookman Old Style" w:hAnsi="Bookman Old Style"/>
          <w:b/>
          <w:caps/>
          <w:sz w:val="16"/>
          <w:szCs w:val="24"/>
        </w:rPr>
        <w:t>SHALL</w:t>
      </w:r>
      <w:r w:rsidRPr="001B54C3">
        <w:rPr>
          <w:rFonts w:ascii="Bookman Old Style" w:hAnsi="Bookman Old Style"/>
          <w:sz w:val="20"/>
          <w:szCs w:val="24"/>
        </w:rPr>
        <w:t xml:space="preserve"> contain exactly one [1..1] </w:t>
      </w:r>
      <w:r w:rsidRPr="001B54C3">
        <w:rPr>
          <w:rFonts w:ascii="Courier New" w:hAnsi="Courier New"/>
          <w:b/>
          <w:sz w:val="20"/>
          <w:szCs w:val="24"/>
        </w:rPr>
        <w:t>@classCode</w:t>
      </w:r>
      <w:r w:rsidRPr="001B54C3">
        <w:rPr>
          <w:rFonts w:ascii="Bookman Old Style" w:hAnsi="Bookman Old Style"/>
          <w:sz w:val="20"/>
          <w:szCs w:val="24"/>
        </w:rPr>
        <w:t>=</w:t>
      </w:r>
      <w:r w:rsidRPr="001B54C3">
        <w:rPr>
          <w:rFonts w:ascii="Courier New" w:hAnsi="Courier New"/>
          <w:sz w:val="20"/>
          <w:szCs w:val="24"/>
        </w:rPr>
        <w:t>"ROL"</w:t>
      </w:r>
      <w:r w:rsidRPr="001B54C3">
        <w:rPr>
          <w:rFonts w:ascii="Bookman Old Style" w:hAnsi="Bookman Old Style"/>
          <w:sz w:val="20"/>
          <w:szCs w:val="24"/>
        </w:rPr>
        <w:t xml:space="preserve"> (CodeSystem: </w:t>
      </w:r>
      <w:r w:rsidRPr="001B54C3">
        <w:rPr>
          <w:rFonts w:ascii="Courier New" w:hAnsi="Courier New"/>
          <w:sz w:val="20"/>
          <w:szCs w:val="24"/>
        </w:rPr>
        <w:t>RoleCode 2.16.840.1.113883.5.111</w:t>
      </w:r>
      <w:r w:rsidRPr="001B54C3">
        <w:rPr>
          <w:rFonts w:ascii="Bookman Old Style" w:hAnsi="Bookman Old Style"/>
          <w:b/>
          <w:caps/>
          <w:sz w:val="16"/>
          <w:szCs w:val="24"/>
        </w:rPr>
        <w:t xml:space="preserve"> STATIC</w:t>
      </w:r>
      <w:r w:rsidRPr="001B54C3">
        <w:rPr>
          <w:rFonts w:ascii="Bookman Old Style" w:hAnsi="Bookman Old Style"/>
          <w:sz w:val="20"/>
          <w:szCs w:val="24"/>
        </w:rPr>
        <w:t>).</w:t>
      </w:r>
    </w:p>
    <w:p w14:paraId="318FD89F" w14:textId="77777777" w:rsidR="00365B1B" w:rsidRPr="001B54C3" w:rsidRDefault="00365B1B" w:rsidP="00365B1B">
      <w:pPr>
        <w:numPr>
          <w:ilvl w:val="2"/>
          <w:numId w:val="388"/>
        </w:numPr>
        <w:spacing w:before="0" w:after="40" w:line="260" w:lineRule="exact"/>
      </w:pPr>
      <w:r w:rsidRPr="001B54C3">
        <w:t xml:space="preserve">Which </w:t>
      </w:r>
      <w:r w:rsidRPr="001B54C3">
        <w:rPr>
          <w:rFonts w:ascii="Bookman Old Style" w:hAnsi="Bookman Old Style"/>
          <w:b/>
          <w:caps/>
          <w:sz w:val="16"/>
          <w:szCs w:val="24"/>
        </w:rPr>
        <w:t>SHALL</w:t>
      </w:r>
      <w:r w:rsidRPr="001B54C3">
        <w:rPr>
          <w:rFonts w:ascii="Bookman Old Style" w:hAnsi="Bookman Old Style"/>
          <w:sz w:val="20"/>
          <w:szCs w:val="24"/>
        </w:rPr>
        <w:t xml:space="preserve"> contain exactly one [1..1] </w:t>
      </w:r>
      <w:r w:rsidRPr="001B54C3">
        <w:rPr>
          <w:rFonts w:ascii="Courier New" w:hAnsi="Courier New"/>
          <w:b/>
          <w:sz w:val="20"/>
          <w:szCs w:val="24"/>
        </w:rPr>
        <w:t>id</w:t>
      </w:r>
    </w:p>
    <w:p w14:paraId="76760CB9" w14:textId="77777777" w:rsidR="00365B1B" w:rsidRPr="001B54C3" w:rsidRDefault="00365B1B" w:rsidP="00365B1B">
      <w:pPr>
        <w:numPr>
          <w:ilvl w:val="3"/>
          <w:numId w:val="388"/>
        </w:numPr>
        <w:spacing w:before="0" w:after="40" w:line="260" w:lineRule="exact"/>
      </w:pPr>
      <w:r w:rsidRPr="001B54C3">
        <w:rPr>
          <w:rFonts w:ascii="Bookman Old Style" w:hAnsi="Bookman Old Style"/>
          <w:sz w:val="20"/>
          <w:szCs w:val="24"/>
        </w:rPr>
        <w:t xml:space="preserve">Such that the id </w:t>
      </w:r>
      <w:r w:rsidRPr="001B54C3">
        <w:rPr>
          <w:rFonts w:ascii="Bookman Old Style" w:hAnsi="Bookman Old Style"/>
          <w:b/>
          <w:caps/>
          <w:sz w:val="16"/>
          <w:szCs w:val="24"/>
        </w:rPr>
        <w:t>SHALL</w:t>
      </w:r>
      <w:r w:rsidRPr="001B54C3">
        <w:rPr>
          <w:rFonts w:ascii="Bookman Old Style" w:hAnsi="Bookman Old Style"/>
          <w:sz w:val="20"/>
          <w:szCs w:val="24"/>
        </w:rPr>
        <w:t xml:space="preserve"> reference the id of an </w:t>
      </w:r>
      <w:r w:rsidRPr="001B54C3">
        <w:t xml:space="preserve">AssociatedEntity in the header which </w:t>
      </w:r>
      <w:r w:rsidRPr="001B54C3">
        <w:rPr>
          <w:rStyle w:val="keyword"/>
        </w:rPr>
        <w:t>SHALL</w:t>
      </w:r>
      <w:r w:rsidRPr="001B54C3">
        <w:t xml:space="preserve"> contain exactly one [1..1] </w:t>
      </w:r>
      <w:r w:rsidRPr="001B54C3">
        <w:rPr>
          <w:rStyle w:val="XMLnameBold"/>
        </w:rPr>
        <w:t>templateId</w:t>
      </w:r>
      <w:r w:rsidRPr="001B54C3">
        <w:t xml:space="preserve">  such that it </w:t>
      </w:r>
      <w:r w:rsidRPr="001B54C3">
        <w:rPr>
          <w:rStyle w:val="keyword"/>
        </w:rPr>
        <w:t>SHALL</w:t>
      </w:r>
      <w:r w:rsidRPr="001B54C3">
        <w:t xml:space="preserve"> contain exactly one [1..1] </w:t>
      </w:r>
      <w:r w:rsidRPr="001B54C3">
        <w:rPr>
          <w:rStyle w:val="XMLnameBold"/>
        </w:rPr>
        <w:t>@root</w:t>
      </w:r>
      <w:r w:rsidRPr="001B54C3">
        <w:t>=</w:t>
      </w:r>
      <w:r w:rsidRPr="001B54C3">
        <w:rPr>
          <w:rStyle w:val="XMLname0"/>
        </w:rPr>
        <w:t>"</w:t>
      </w:r>
      <w:r w:rsidRPr="001B54C3">
        <w:t xml:space="preserve"> </w:t>
      </w:r>
      <w:r w:rsidRPr="001B54C3">
        <w:rPr>
          <w:rStyle w:val="XMLname0"/>
        </w:rPr>
        <w:t>1.3.6.1.4.1.19376.1.5.3.1.2.2"</w:t>
      </w:r>
      <w:r w:rsidRPr="001B54C3">
        <w:t xml:space="preserve">  (IHE Employer and School Contacts template).</w:t>
      </w:r>
    </w:p>
    <w:p w14:paraId="29D3018E" w14:textId="77777777" w:rsidR="00365B1B" w:rsidRPr="001B54C3" w:rsidRDefault="00365B1B" w:rsidP="00365B1B">
      <w:pPr>
        <w:numPr>
          <w:ilvl w:val="3"/>
          <w:numId w:val="388"/>
        </w:numPr>
        <w:spacing w:before="0" w:after="40" w:line="260" w:lineRule="exact"/>
      </w:pPr>
      <w:r w:rsidRPr="001B54C3">
        <w:t xml:space="preserve">The AssociatedEntity </w:t>
      </w:r>
      <w:r w:rsidRPr="001B54C3">
        <w:rPr>
          <w:rStyle w:val="keyword"/>
        </w:rPr>
        <w:t>shall</w:t>
      </w:r>
      <w:r w:rsidRPr="001B54C3">
        <w:t xml:space="preserve"> contain exactly one [1..1] name.</w:t>
      </w:r>
    </w:p>
    <w:p w14:paraId="1EEF713D" w14:textId="77777777" w:rsidR="00365B1B" w:rsidRPr="001B54C3" w:rsidRDefault="00365B1B" w:rsidP="00365B1B">
      <w:pPr>
        <w:numPr>
          <w:ilvl w:val="3"/>
          <w:numId w:val="388"/>
        </w:numPr>
        <w:spacing w:before="0" w:after="40" w:line="260" w:lineRule="exact"/>
      </w:pPr>
      <w:r w:rsidRPr="001B54C3">
        <w:t xml:space="preserve">The AssociatedEntity </w:t>
      </w:r>
      <w:r w:rsidRPr="001B54C3">
        <w:rPr>
          <w:rStyle w:val="keyword"/>
        </w:rPr>
        <w:t>shall</w:t>
      </w:r>
      <w:r w:rsidRPr="001B54C3">
        <w:t xml:space="preserve"> contain exactly one [1..1] addr.</w:t>
      </w:r>
    </w:p>
    <w:p w14:paraId="62D80407" w14:textId="77777777" w:rsidR="00365B1B" w:rsidRPr="001B54C3" w:rsidRDefault="00365B1B" w:rsidP="00365B1B">
      <w:pPr>
        <w:numPr>
          <w:ilvl w:val="3"/>
          <w:numId w:val="388"/>
        </w:numPr>
        <w:spacing w:before="0" w:after="40" w:line="260" w:lineRule="exact"/>
      </w:pPr>
      <w:r w:rsidRPr="001B54C3">
        <w:t>The AssociatedEntity/scopingOrganization shall  contain exactly one [1..1] standardIndustryClassCode which:</w:t>
      </w:r>
    </w:p>
    <w:p w14:paraId="141F7CB4" w14:textId="77777777" w:rsidR="00365B1B" w:rsidRPr="001B54C3" w:rsidRDefault="00365B1B" w:rsidP="00365B1B">
      <w:pPr>
        <w:numPr>
          <w:ilvl w:val="4"/>
          <w:numId w:val="388"/>
        </w:numPr>
        <w:spacing w:before="0" w:after="40" w:line="260" w:lineRule="exact"/>
      </w:pPr>
      <w:r w:rsidRPr="001B54C3">
        <w:rPr>
          <w:rStyle w:val="keyword"/>
        </w:rPr>
        <w:t>SHALL</w:t>
      </w:r>
      <w:r w:rsidRPr="001B54C3">
        <w:t xml:space="preserve"> </w:t>
      </w:r>
      <w:r w:rsidRPr="001B54C3">
        <w:rPr>
          <w:rFonts w:eastAsia="Calibri"/>
          <w:sz w:val="22"/>
          <w:szCs w:val="22"/>
        </w:rPr>
        <w:t>be selected from Concept Domain CD_IndustryCode</w:t>
      </w:r>
    </w:p>
    <w:p w14:paraId="16FFB80C" w14:textId="77777777" w:rsidR="00365B1B" w:rsidRPr="001B54C3" w:rsidRDefault="00365B1B" w:rsidP="00365B1B">
      <w:pPr>
        <w:spacing w:before="0" w:after="40" w:line="260" w:lineRule="exact"/>
        <w:ind w:left="2924"/>
      </w:pPr>
    </w:p>
    <w:p w14:paraId="6B444FBE" w14:textId="77777777" w:rsidR="00365B1B" w:rsidRPr="001B54C3" w:rsidRDefault="00365B1B" w:rsidP="00365B1B">
      <w:pPr>
        <w:numPr>
          <w:ilvl w:val="0"/>
          <w:numId w:val="388"/>
        </w:numPr>
        <w:spacing w:before="0" w:after="40" w:line="260" w:lineRule="exact"/>
      </w:pPr>
      <w:r w:rsidRPr="001B54C3">
        <w:rPr>
          <w:rStyle w:val="keyword"/>
        </w:rPr>
        <w:t>SHOULD</w:t>
      </w:r>
      <w:r w:rsidRPr="001B54C3">
        <w:t xml:space="preserve"> contain zero or one [0..1] </w:t>
      </w:r>
      <w:r w:rsidRPr="001B54C3">
        <w:rPr>
          <w:rStyle w:val="XMLnameBold"/>
        </w:rPr>
        <w:t>entryRelationship</w:t>
      </w:r>
      <w:r w:rsidRPr="001B54C3">
        <w:t xml:space="preserve">  such that it</w:t>
      </w:r>
    </w:p>
    <w:p w14:paraId="36B40C62" w14:textId="77777777" w:rsidR="00365B1B" w:rsidRPr="001B54C3" w:rsidRDefault="00365B1B" w:rsidP="00365B1B">
      <w:pPr>
        <w:numPr>
          <w:ilvl w:val="1"/>
          <w:numId w:val="388"/>
        </w:numPr>
        <w:spacing w:before="0" w:after="40" w:line="260" w:lineRule="exact"/>
      </w:pPr>
      <w:r w:rsidRPr="001B54C3">
        <w:rPr>
          <w:rStyle w:val="keyword"/>
        </w:rPr>
        <w:t>SHALL</w:t>
      </w:r>
      <w:r w:rsidRPr="001B54C3">
        <w:t xml:space="preserve"> contain exactly one [1..1] </w:t>
      </w:r>
      <w:r w:rsidRPr="001B54C3">
        <w:rPr>
          <w:rStyle w:val="XMLnameBold"/>
        </w:rPr>
        <w:t>@typeCode</w:t>
      </w:r>
      <w:r w:rsidRPr="001B54C3">
        <w:t>=</w:t>
      </w:r>
      <w:r w:rsidRPr="001B54C3">
        <w:rPr>
          <w:rStyle w:val="XMLname0"/>
        </w:rPr>
        <w:t>"REFR"</w:t>
      </w:r>
      <w:r w:rsidRPr="001B54C3">
        <w:t xml:space="preserve"> (CodeSystem: </w:t>
      </w:r>
      <w:r w:rsidRPr="001B54C3">
        <w:rPr>
          <w:rStyle w:val="XMLname0"/>
        </w:rPr>
        <w:t>HL7ActRelationshipType 2.16.840.1.113883.5.1002</w:t>
      </w:r>
      <w:r w:rsidRPr="001B54C3">
        <w:rPr>
          <w:rStyle w:val="keyword"/>
        </w:rPr>
        <w:t xml:space="preserve"> STATIC</w:t>
      </w:r>
      <w:r w:rsidRPr="001B54C3">
        <w:t>).</w:t>
      </w:r>
    </w:p>
    <w:p w14:paraId="344BD5DB" w14:textId="77777777" w:rsidR="00365B1B" w:rsidRPr="001B54C3" w:rsidRDefault="00365B1B" w:rsidP="00365B1B">
      <w:pPr>
        <w:numPr>
          <w:ilvl w:val="1"/>
          <w:numId w:val="388"/>
        </w:numPr>
        <w:spacing w:before="0" w:after="40" w:line="260" w:lineRule="exact"/>
      </w:pPr>
      <w:r w:rsidRPr="001B54C3">
        <w:rPr>
          <w:rStyle w:val="keyword"/>
        </w:rPr>
        <w:t>SHALL</w:t>
      </w:r>
      <w:r w:rsidRPr="001B54C3">
        <w:t xml:space="preserve"> contain exactly one [1..1] Work Schedule Observation (1.3.6.1.4.1.19376.1.5.3.1.4.20.7).</w:t>
      </w:r>
    </w:p>
    <w:p w14:paraId="5C580C9F" w14:textId="77777777" w:rsidR="00365B1B" w:rsidRPr="001B54C3" w:rsidRDefault="00365B1B" w:rsidP="00365B1B">
      <w:pPr>
        <w:spacing w:before="0" w:after="40" w:line="260" w:lineRule="exact"/>
      </w:pPr>
    </w:p>
    <w:p w14:paraId="38E91657" w14:textId="77777777" w:rsidR="00365B1B" w:rsidRPr="001B54C3" w:rsidRDefault="00365B1B" w:rsidP="00365B1B">
      <w:pPr>
        <w:numPr>
          <w:ilvl w:val="0"/>
          <w:numId w:val="388"/>
        </w:numPr>
        <w:spacing w:before="0" w:after="40" w:line="260" w:lineRule="exact"/>
      </w:pPr>
      <w:r w:rsidRPr="001B54C3">
        <w:rPr>
          <w:rStyle w:val="keyword"/>
        </w:rPr>
        <w:t>SHOULD</w:t>
      </w:r>
      <w:r w:rsidRPr="001B54C3">
        <w:t xml:space="preserve"> contain zero or one [0..1] </w:t>
      </w:r>
      <w:r w:rsidRPr="001B54C3">
        <w:rPr>
          <w:rStyle w:val="XMLnameBold"/>
        </w:rPr>
        <w:t>entryRelationship</w:t>
      </w:r>
      <w:r w:rsidRPr="001B54C3">
        <w:t xml:space="preserve">  such that it</w:t>
      </w:r>
    </w:p>
    <w:p w14:paraId="610AD4A1" w14:textId="77777777" w:rsidR="00365B1B" w:rsidRPr="001B54C3" w:rsidRDefault="00365B1B" w:rsidP="00365B1B">
      <w:pPr>
        <w:numPr>
          <w:ilvl w:val="1"/>
          <w:numId w:val="388"/>
        </w:numPr>
        <w:spacing w:before="0" w:after="40" w:line="260" w:lineRule="exact"/>
      </w:pPr>
      <w:r w:rsidRPr="001B54C3">
        <w:rPr>
          <w:rStyle w:val="keyword"/>
        </w:rPr>
        <w:t>SHALL</w:t>
      </w:r>
      <w:r w:rsidRPr="001B54C3">
        <w:t xml:space="preserve"> contain exactly one [1..1] </w:t>
      </w:r>
      <w:r w:rsidRPr="001B54C3">
        <w:rPr>
          <w:rStyle w:val="XMLnameBold"/>
        </w:rPr>
        <w:t>@typeCode</w:t>
      </w:r>
      <w:r w:rsidRPr="001B54C3">
        <w:t>=</w:t>
      </w:r>
      <w:r w:rsidRPr="001B54C3">
        <w:rPr>
          <w:rStyle w:val="XMLname0"/>
        </w:rPr>
        <w:t>"REFR"</w:t>
      </w:r>
      <w:r w:rsidRPr="001B54C3">
        <w:t xml:space="preserve"> (CodeSystem: </w:t>
      </w:r>
      <w:r w:rsidRPr="001B54C3">
        <w:rPr>
          <w:rStyle w:val="XMLname0"/>
        </w:rPr>
        <w:t>HL7ActRelationshipType 2.16.840.1.113883.5.1002</w:t>
      </w:r>
      <w:r w:rsidRPr="001B54C3">
        <w:rPr>
          <w:rStyle w:val="keyword"/>
        </w:rPr>
        <w:t xml:space="preserve"> STATIC</w:t>
      </w:r>
      <w:r w:rsidRPr="001B54C3">
        <w:t>).</w:t>
      </w:r>
    </w:p>
    <w:p w14:paraId="778C1A33" w14:textId="77777777" w:rsidR="00365B1B" w:rsidRPr="001B54C3" w:rsidRDefault="00365B1B" w:rsidP="00365B1B">
      <w:pPr>
        <w:numPr>
          <w:ilvl w:val="1"/>
          <w:numId w:val="388"/>
        </w:numPr>
        <w:spacing w:before="0" w:after="40" w:line="260" w:lineRule="exact"/>
      </w:pPr>
      <w:r w:rsidRPr="001B54C3">
        <w:rPr>
          <w:rStyle w:val="keyword"/>
        </w:rPr>
        <w:t>SHALL</w:t>
      </w:r>
      <w:r w:rsidRPr="001B54C3">
        <w:t xml:space="preserve"> contain exactly one [1..1] Weekly Work Hours Observation (1.3.6.1.4.1.19376.1.5.3.1.4.20.8).</w:t>
      </w:r>
    </w:p>
    <w:p w14:paraId="367E8D92" w14:textId="77777777" w:rsidR="00285652" w:rsidRPr="001B54C3" w:rsidRDefault="00285652" w:rsidP="00235E1F">
      <w:pPr>
        <w:pStyle w:val="BodyText"/>
      </w:pPr>
    </w:p>
    <w:p w14:paraId="3009DF46" w14:textId="77777777" w:rsidR="00365B1B" w:rsidRPr="001B54C3" w:rsidRDefault="00365B1B" w:rsidP="00365B1B">
      <w:pPr>
        <w:pStyle w:val="EditorInstructions"/>
        <w:rPr>
          <w:color w:val="FF0000"/>
        </w:rPr>
      </w:pPr>
      <w:r w:rsidRPr="001B54C3">
        <w:rPr>
          <w:color w:val="FF0000"/>
        </w:rPr>
        <w:t>Replace the following section 6.3.4.67 Work Shift Observation – renamed to Work Schedule</w:t>
      </w:r>
    </w:p>
    <w:p w14:paraId="4AED659A" w14:textId="77777777" w:rsidR="00285652" w:rsidRPr="001B54C3" w:rsidRDefault="00285652" w:rsidP="00235E1F">
      <w:pPr>
        <w:pStyle w:val="BodyText"/>
      </w:pPr>
    </w:p>
    <w:p w14:paraId="0D267AE3" w14:textId="064A3571" w:rsidR="002908E4" w:rsidRPr="001B54C3" w:rsidRDefault="002908E4" w:rsidP="002908E4">
      <w:pPr>
        <w:pStyle w:val="Heading4"/>
        <w:rPr>
          <w:bCs/>
          <w:noProof w:val="0"/>
        </w:rPr>
      </w:pPr>
      <w:bookmarkStart w:id="2441" w:name="_Toc466555622"/>
      <w:r w:rsidRPr="001B54C3">
        <w:rPr>
          <w:bCs/>
          <w:noProof w:val="0"/>
        </w:rPr>
        <w:t xml:space="preserve">6.3.4.67 Work </w:t>
      </w:r>
      <w:r w:rsidR="00327E49">
        <w:rPr>
          <w:bCs/>
          <w:noProof w:val="0"/>
        </w:rPr>
        <w:t>Schedule</w:t>
      </w:r>
      <w:r w:rsidR="00327E49" w:rsidRPr="001B54C3">
        <w:rPr>
          <w:bCs/>
          <w:noProof w:val="0"/>
        </w:rPr>
        <w:t xml:space="preserve"> </w:t>
      </w:r>
      <w:r w:rsidRPr="001B54C3">
        <w:rPr>
          <w:bCs/>
          <w:noProof w:val="0"/>
        </w:rPr>
        <w:t>Observation Entry</w:t>
      </w:r>
      <w:bookmarkEnd w:id="2441"/>
    </w:p>
    <w:p w14:paraId="51211B60" w14:textId="77777777" w:rsidR="00E931F5" w:rsidRDefault="00E931F5" w:rsidP="00143B5C">
      <w:pPr>
        <w:pStyle w:val="BodyText"/>
      </w:pPr>
    </w:p>
    <w:p w14:paraId="184506CC" w14:textId="181106E6" w:rsidR="007A61C7" w:rsidRPr="001B54C3" w:rsidRDefault="007A61C7" w:rsidP="007A61C7">
      <w:pPr>
        <w:pStyle w:val="TableTitle"/>
      </w:pPr>
      <w:r w:rsidRPr="001B54C3">
        <w:lastRenderedPageBreak/>
        <w:t xml:space="preserve">Table 6.3.4.67-1: Work </w:t>
      </w:r>
      <w:r w:rsidR="00015EE6">
        <w:t>Schedule</w:t>
      </w:r>
      <w:r w:rsidR="00015EE6" w:rsidRPr="001B54C3">
        <w:t xml:space="preserve"> </w:t>
      </w:r>
      <w:r w:rsidRPr="001B54C3">
        <w:t>Observation Entry 1.3.6.1.4.1.19376.1.5.3.1.4.20.7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8"/>
        <w:gridCol w:w="537"/>
        <w:gridCol w:w="810"/>
        <w:gridCol w:w="453"/>
        <w:gridCol w:w="1608"/>
        <w:gridCol w:w="357"/>
        <w:gridCol w:w="1077"/>
        <w:gridCol w:w="898"/>
        <w:gridCol w:w="1253"/>
        <w:gridCol w:w="1522"/>
        <w:gridCol w:w="17"/>
      </w:tblGrid>
      <w:tr w:rsidR="00365B1B" w:rsidRPr="001B54C3" w14:paraId="7F4E5695" w14:textId="77777777" w:rsidTr="00A6092D">
        <w:tc>
          <w:tcPr>
            <w:tcW w:w="1400" w:type="pct"/>
            <w:gridSpan w:val="4"/>
            <w:shd w:val="clear" w:color="auto" w:fill="E6E6E6"/>
            <w:vAlign w:val="center"/>
          </w:tcPr>
          <w:p w14:paraId="0E001157" w14:textId="77777777" w:rsidR="00365B1B" w:rsidRPr="001B54C3" w:rsidRDefault="00365B1B" w:rsidP="00A6092D">
            <w:pPr>
              <w:keepNext/>
              <w:spacing w:before="60" w:after="60"/>
              <w:jc w:val="center"/>
              <w:rPr>
                <w:rFonts w:ascii="Arial" w:hAnsi="Arial"/>
                <w:b/>
                <w:sz w:val="22"/>
              </w:rPr>
            </w:pPr>
            <w:r w:rsidRPr="001B54C3">
              <w:rPr>
                <w:rFonts w:ascii="Arial" w:hAnsi="Arial"/>
                <w:b/>
                <w:sz w:val="22"/>
              </w:rPr>
              <w:t>Template Name</w:t>
            </w:r>
          </w:p>
        </w:tc>
        <w:tc>
          <w:tcPr>
            <w:tcW w:w="3600" w:type="pct"/>
            <w:gridSpan w:val="7"/>
            <w:vAlign w:val="center"/>
          </w:tcPr>
          <w:p w14:paraId="33A5EBA8" w14:textId="77777777" w:rsidR="00365B1B" w:rsidRPr="001B54C3" w:rsidRDefault="00365B1B" w:rsidP="00A6092D">
            <w:pPr>
              <w:spacing w:before="40" w:after="40"/>
              <w:ind w:left="72" w:right="72"/>
              <w:rPr>
                <w:sz w:val="18"/>
              </w:rPr>
            </w:pPr>
            <w:r w:rsidRPr="001B54C3">
              <w:rPr>
                <w:sz w:val="18"/>
              </w:rPr>
              <w:t>Work Schedule Observation Entry</w:t>
            </w:r>
          </w:p>
        </w:tc>
      </w:tr>
      <w:tr w:rsidR="00365B1B" w:rsidRPr="001B54C3" w14:paraId="5C4E4768" w14:textId="77777777" w:rsidTr="00A6092D">
        <w:tc>
          <w:tcPr>
            <w:tcW w:w="1400" w:type="pct"/>
            <w:gridSpan w:val="4"/>
            <w:shd w:val="clear" w:color="auto" w:fill="E6E6E6"/>
            <w:vAlign w:val="center"/>
          </w:tcPr>
          <w:p w14:paraId="7B5C8810"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Template ID </w:t>
            </w:r>
          </w:p>
        </w:tc>
        <w:tc>
          <w:tcPr>
            <w:tcW w:w="3600" w:type="pct"/>
            <w:gridSpan w:val="7"/>
            <w:vAlign w:val="center"/>
          </w:tcPr>
          <w:p w14:paraId="27DCCA6C" w14:textId="77777777" w:rsidR="00365B1B" w:rsidRPr="001B54C3" w:rsidRDefault="00365B1B" w:rsidP="00A6092D">
            <w:pPr>
              <w:spacing w:before="40" w:after="40"/>
              <w:ind w:left="72" w:right="72"/>
              <w:rPr>
                <w:rFonts w:ascii="Tahoma" w:hAnsi="Tahoma" w:cs="Tahoma"/>
                <w:sz w:val="16"/>
                <w:szCs w:val="16"/>
              </w:rPr>
            </w:pPr>
            <w:r w:rsidRPr="001B54C3">
              <w:t>1.3.6.1.4.1.19376.1.5.3.1.4.20.7</w:t>
            </w:r>
          </w:p>
        </w:tc>
      </w:tr>
      <w:tr w:rsidR="00365B1B" w:rsidRPr="001B54C3" w14:paraId="6A200A74" w14:textId="77777777" w:rsidTr="00A6092D">
        <w:tc>
          <w:tcPr>
            <w:tcW w:w="1400" w:type="pct"/>
            <w:gridSpan w:val="4"/>
            <w:shd w:val="clear" w:color="auto" w:fill="E6E6E6"/>
            <w:vAlign w:val="center"/>
          </w:tcPr>
          <w:p w14:paraId="42164722"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Parent Template </w:t>
            </w:r>
          </w:p>
        </w:tc>
        <w:tc>
          <w:tcPr>
            <w:tcW w:w="3600" w:type="pct"/>
            <w:gridSpan w:val="7"/>
            <w:vAlign w:val="center"/>
          </w:tcPr>
          <w:p w14:paraId="6BB3C1D5" w14:textId="77777777" w:rsidR="00365B1B" w:rsidRPr="001B54C3" w:rsidRDefault="00365B1B" w:rsidP="00A6092D">
            <w:pPr>
              <w:spacing w:before="40" w:after="40"/>
              <w:ind w:right="72"/>
              <w:rPr>
                <w:sz w:val="18"/>
              </w:rPr>
            </w:pPr>
            <w:r w:rsidRPr="001B54C3">
              <w:rPr>
                <w:sz w:val="18"/>
              </w:rPr>
              <w:t xml:space="preserve"> </w:t>
            </w:r>
          </w:p>
        </w:tc>
      </w:tr>
      <w:tr w:rsidR="00365B1B" w:rsidRPr="001B54C3" w14:paraId="50C4A394" w14:textId="77777777" w:rsidTr="00A6092D">
        <w:tc>
          <w:tcPr>
            <w:tcW w:w="1400" w:type="pct"/>
            <w:gridSpan w:val="4"/>
            <w:shd w:val="clear" w:color="auto" w:fill="E6E6E6"/>
            <w:vAlign w:val="center"/>
          </w:tcPr>
          <w:p w14:paraId="6A3DEA91"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General Description </w:t>
            </w:r>
          </w:p>
        </w:tc>
        <w:tc>
          <w:tcPr>
            <w:tcW w:w="3600" w:type="pct"/>
            <w:gridSpan w:val="7"/>
            <w:vAlign w:val="center"/>
          </w:tcPr>
          <w:p w14:paraId="645CA220" w14:textId="77777777" w:rsidR="00365B1B" w:rsidRPr="001B54C3" w:rsidRDefault="00365B1B" w:rsidP="00A6092D">
            <w:pPr>
              <w:spacing w:before="40" w:after="40"/>
              <w:ind w:left="72" w:right="72"/>
              <w:rPr>
                <w:rFonts w:ascii="Tahoma" w:hAnsi="Tahoma" w:cs="Tahoma"/>
                <w:sz w:val="16"/>
                <w:szCs w:val="16"/>
              </w:rPr>
            </w:pPr>
            <w:r w:rsidRPr="001B54C3">
              <w:rPr>
                <w:sz w:val="18"/>
              </w:rPr>
              <w:t>The “shift” or typical time within a work-day in which a person is scheduled to perform their duties.</w:t>
            </w:r>
          </w:p>
        </w:tc>
      </w:tr>
      <w:tr w:rsidR="00365B1B" w:rsidRPr="001B54C3" w14:paraId="1B4D5314" w14:textId="77777777" w:rsidTr="00A6092D">
        <w:tc>
          <w:tcPr>
            <w:tcW w:w="725" w:type="pct"/>
            <w:gridSpan w:val="2"/>
            <w:shd w:val="clear" w:color="auto" w:fill="E6E6E6"/>
            <w:vAlign w:val="center"/>
          </w:tcPr>
          <w:p w14:paraId="22C44B92"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Class/Mood</w:t>
            </w:r>
          </w:p>
        </w:tc>
        <w:tc>
          <w:tcPr>
            <w:tcW w:w="1726" w:type="pct"/>
            <w:gridSpan w:val="4"/>
            <w:shd w:val="clear" w:color="auto" w:fill="E6E6E6"/>
            <w:vAlign w:val="center"/>
          </w:tcPr>
          <w:p w14:paraId="5F93DB9B"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Code </w:t>
            </w:r>
          </w:p>
        </w:tc>
        <w:tc>
          <w:tcPr>
            <w:tcW w:w="576" w:type="pct"/>
            <w:shd w:val="clear" w:color="auto" w:fill="E6E6E6"/>
            <w:vAlign w:val="center"/>
          </w:tcPr>
          <w:p w14:paraId="465CB2A8"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Data Type</w:t>
            </w:r>
          </w:p>
        </w:tc>
        <w:tc>
          <w:tcPr>
            <w:tcW w:w="1973" w:type="pct"/>
            <w:gridSpan w:val="4"/>
            <w:shd w:val="clear" w:color="auto" w:fill="E6E6E6"/>
            <w:vAlign w:val="center"/>
          </w:tcPr>
          <w:p w14:paraId="6D3EBFB4"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Value </w:t>
            </w:r>
          </w:p>
        </w:tc>
      </w:tr>
      <w:tr w:rsidR="00365B1B" w:rsidRPr="001B54C3" w14:paraId="23A1C1A3" w14:textId="77777777" w:rsidTr="00A6092D">
        <w:tc>
          <w:tcPr>
            <w:tcW w:w="725" w:type="pct"/>
            <w:gridSpan w:val="2"/>
            <w:vAlign w:val="center"/>
          </w:tcPr>
          <w:p w14:paraId="0078F552" w14:textId="77777777" w:rsidR="00365B1B" w:rsidRPr="001B54C3" w:rsidRDefault="00365B1B" w:rsidP="00A6092D">
            <w:pPr>
              <w:spacing w:before="40" w:after="40"/>
              <w:ind w:left="72" w:right="72"/>
              <w:rPr>
                <w:sz w:val="18"/>
              </w:rPr>
            </w:pPr>
            <w:r w:rsidRPr="001B54C3">
              <w:rPr>
                <w:sz w:val="18"/>
              </w:rPr>
              <w:t>ClassCode=</w:t>
            </w:r>
          </w:p>
          <w:p w14:paraId="3B67F01B" w14:textId="77777777" w:rsidR="00365B1B" w:rsidRPr="001B54C3" w:rsidRDefault="00365B1B" w:rsidP="00A6092D">
            <w:pPr>
              <w:spacing w:before="40" w:after="40"/>
              <w:ind w:left="72" w:right="72"/>
              <w:rPr>
                <w:sz w:val="18"/>
              </w:rPr>
            </w:pPr>
            <w:r w:rsidRPr="001B54C3">
              <w:rPr>
                <w:sz w:val="18"/>
              </w:rPr>
              <w:t>“OBS”</w:t>
            </w:r>
          </w:p>
          <w:p w14:paraId="1D7300D2" w14:textId="77777777" w:rsidR="00365B1B" w:rsidRPr="001B54C3" w:rsidRDefault="00365B1B" w:rsidP="00A6092D">
            <w:pPr>
              <w:spacing w:before="40" w:after="40"/>
              <w:ind w:left="72" w:right="72"/>
              <w:rPr>
                <w:sz w:val="18"/>
              </w:rPr>
            </w:pPr>
            <w:r w:rsidRPr="001B54C3">
              <w:rPr>
                <w:sz w:val="18"/>
              </w:rPr>
              <w:t>MoodCode=</w:t>
            </w:r>
          </w:p>
          <w:p w14:paraId="5FF34264" w14:textId="77777777" w:rsidR="00365B1B" w:rsidRPr="001B54C3" w:rsidRDefault="00365B1B" w:rsidP="00A6092D">
            <w:pPr>
              <w:spacing w:before="40" w:after="40"/>
              <w:ind w:left="72" w:right="72"/>
              <w:rPr>
                <w:sz w:val="18"/>
              </w:rPr>
            </w:pPr>
            <w:r w:rsidRPr="001B54C3">
              <w:rPr>
                <w:sz w:val="18"/>
              </w:rPr>
              <w:t>“EVN”</w:t>
            </w:r>
          </w:p>
        </w:tc>
        <w:tc>
          <w:tcPr>
            <w:tcW w:w="1726" w:type="pct"/>
            <w:gridSpan w:val="4"/>
            <w:vAlign w:val="center"/>
          </w:tcPr>
          <w:p w14:paraId="1246E8D2" w14:textId="77777777" w:rsidR="00365B1B" w:rsidRPr="001B54C3" w:rsidRDefault="00365B1B" w:rsidP="00A6092D">
            <w:pPr>
              <w:spacing w:before="40" w:after="40"/>
              <w:ind w:left="72" w:right="72"/>
              <w:rPr>
                <w:sz w:val="18"/>
              </w:rPr>
            </w:pPr>
            <w:r w:rsidRPr="001B54C3">
              <w:rPr>
                <w:sz w:val="18"/>
              </w:rPr>
              <w:t>Code = 74159-5</w:t>
            </w:r>
          </w:p>
          <w:p w14:paraId="455E88BF" w14:textId="77777777" w:rsidR="00365B1B" w:rsidRPr="001B54C3" w:rsidRDefault="00365B1B" w:rsidP="00A6092D">
            <w:pPr>
              <w:spacing w:before="40" w:after="40"/>
              <w:ind w:left="72" w:right="72"/>
              <w:rPr>
                <w:sz w:val="18"/>
              </w:rPr>
            </w:pPr>
            <w:r w:rsidRPr="001B54C3">
              <w:rPr>
                <w:sz w:val="18"/>
              </w:rPr>
              <w:t>Display Name = Work Schedule</w:t>
            </w:r>
          </w:p>
          <w:p w14:paraId="56B0D3AA" w14:textId="77777777" w:rsidR="00365B1B" w:rsidRPr="001B54C3" w:rsidRDefault="00365B1B" w:rsidP="00A6092D">
            <w:pPr>
              <w:spacing w:before="40" w:after="40"/>
              <w:ind w:left="72" w:right="72"/>
              <w:rPr>
                <w:sz w:val="18"/>
              </w:rPr>
            </w:pPr>
            <w:r w:rsidRPr="001B54C3">
              <w:rPr>
                <w:sz w:val="18"/>
              </w:rPr>
              <w:t>CodeSystem = 2.16.840.1.113883.6.1</w:t>
            </w:r>
          </w:p>
          <w:p w14:paraId="58B4F726" w14:textId="77777777" w:rsidR="00365B1B" w:rsidRPr="001B54C3" w:rsidRDefault="00365B1B" w:rsidP="00A6092D">
            <w:pPr>
              <w:spacing w:before="40" w:after="40"/>
              <w:ind w:left="72" w:right="72"/>
              <w:rPr>
                <w:sz w:val="18"/>
              </w:rPr>
            </w:pPr>
            <w:r w:rsidRPr="001B54C3">
              <w:rPr>
                <w:sz w:val="18"/>
              </w:rPr>
              <w:t>CodeSystemName=LOINC</w:t>
            </w:r>
          </w:p>
          <w:p w14:paraId="317A5734" w14:textId="77777777" w:rsidR="00365B1B" w:rsidRPr="001B54C3" w:rsidRDefault="00365B1B" w:rsidP="00A6092D">
            <w:pPr>
              <w:spacing w:before="40" w:after="40"/>
              <w:ind w:left="72" w:right="72"/>
              <w:rPr>
                <w:sz w:val="18"/>
              </w:rPr>
            </w:pPr>
          </w:p>
        </w:tc>
        <w:tc>
          <w:tcPr>
            <w:tcW w:w="576" w:type="pct"/>
            <w:vAlign w:val="center"/>
          </w:tcPr>
          <w:p w14:paraId="3D703D08" w14:textId="77777777" w:rsidR="00365B1B" w:rsidRPr="001B54C3" w:rsidRDefault="00365B1B" w:rsidP="00A6092D">
            <w:pPr>
              <w:spacing w:before="40" w:after="40"/>
              <w:ind w:left="72" w:right="72"/>
              <w:rPr>
                <w:sz w:val="18"/>
              </w:rPr>
            </w:pPr>
            <w:r w:rsidRPr="001B54C3">
              <w:rPr>
                <w:sz w:val="18"/>
              </w:rPr>
              <w:t>Observation</w:t>
            </w:r>
          </w:p>
        </w:tc>
        <w:tc>
          <w:tcPr>
            <w:tcW w:w="1973" w:type="pct"/>
            <w:gridSpan w:val="4"/>
            <w:vAlign w:val="center"/>
          </w:tcPr>
          <w:p w14:paraId="15E23F44" w14:textId="77777777" w:rsidR="00365B1B" w:rsidRPr="001B54C3" w:rsidRDefault="00365B1B" w:rsidP="00A6092D">
            <w:pPr>
              <w:spacing w:before="40" w:after="40"/>
              <w:ind w:left="72" w:right="72"/>
              <w:rPr>
                <w:sz w:val="18"/>
              </w:rPr>
            </w:pPr>
            <w:r w:rsidRPr="001B54C3">
              <w:rPr>
                <w:sz w:val="18"/>
              </w:rPr>
              <w:t>Value xsi:type = “CD” from concept domain CD_WorkSchedule defined in Table 6.6-1</w:t>
            </w:r>
          </w:p>
        </w:tc>
      </w:tr>
      <w:tr w:rsidR="00365B1B" w:rsidRPr="001B54C3" w14:paraId="7524B9DE" w14:textId="77777777" w:rsidTr="00A6092D">
        <w:trPr>
          <w:gridAfter w:val="1"/>
          <w:wAfter w:w="9" w:type="pct"/>
        </w:trPr>
        <w:tc>
          <w:tcPr>
            <w:tcW w:w="438" w:type="pct"/>
            <w:shd w:val="clear" w:color="auto" w:fill="E6E6E6"/>
            <w:vAlign w:val="center"/>
          </w:tcPr>
          <w:p w14:paraId="0F8E4AF5"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Opt and Card</w:t>
            </w:r>
          </w:p>
        </w:tc>
        <w:tc>
          <w:tcPr>
            <w:tcW w:w="720" w:type="pct"/>
            <w:gridSpan w:val="2"/>
            <w:shd w:val="clear" w:color="auto" w:fill="E6E6E6"/>
            <w:vAlign w:val="center"/>
          </w:tcPr>
          <w:p w14:paraId="60DE4A15"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entryRelationship</w:t>
            </w:r>
          </w:p>
        </w:tc>
        <w:tc>
          <w:tcPr>
            <w:tcW w:w="1102" w:type="pct"/>
            <w:gridSpan w:val="2"/>
            <w:shd w:val="clear" w:color="auto" w:fill="E6E6E6"/>
            <w:vAlign w:val="center"/>
          </w:tcPr>
          <w:p w14:paraId="4ACCE07E"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Description </w:t>
            </w:r>
          </w:p>
        </w:tc>
        <w:tc>
          <w:tcPr>
            <w:tcW w:w="1247" w:type="pct"/>
            <w:gridSpan w:val="3"/>
            <w:shd w:val="clear" w:color="auto" w:fill="E6E6E6"/>
            <w:vAlign w:val="center"/>
          </w:tcPr>
          <w:p w14:paraId="30CD2BF3"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Template ID</w:t>
            </w:r>
          </w:p>
        </w:tc>
        <w:tc>
          <w:tcPr>
            <w:tcW w:w="670" w:type="pct"/>
            <w:shd w:val="clear" w:color="auto" w:fill="E6E6E6"/>
            <w:vAlign w:val="center"/>
          </w:tcPr>
          <w:p w14:paraId="4A1BCB83"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Specification Document</w:t>
            </w:r>
          </w:p>
        </w:tc>
        <w:tc>
          <w:tcPr>
            <w:tcW w:w="814" w:type="pct"/>
            <w:shd w:val="clear" w:color="auto" w:fill="E4E4E4"/>
            <w:vAlign w:val="center"/>
          </w:tcPr>
          <w:p w14:paraId="275B504F"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Vocabulary Constraint</w:t>
            </w:r>
          </w:p>
        </w:tc>
      </w:tr>
      <w:tr w:rsidR="00365B1B" w:rsidRPr="001B54C3" w14:paraId="5C577337" w14:textId="77777777" w:rsidTr="00A6092D">
        <w:trPr>
          <w:gridAfter w:val="1"/>
          <w:wAfter w:w="9" w:type="pct"/>
        </w:trPr>
        <w:tc>
          <w:tcPr>
            <w:tcW w:w="438" w:type="pct"/>
            <w:shd w:val="clear" w:color="auto" w:fill="auto"/>
            <w:vAlign w:val="center"/>
          </w:tcPr>
          <w:p w14:paraId="1CFB6B51" w14:textId="77777777" w:rsidR="00365B1B" w:rsidRPr="001B54C3" w:rsidRDefault="00365B1B" w:rsidP="00A6092D">
            <w:pPr>
              <w:spacing w:before="40" w:after="40"/>
              <w:ind w:left="72" w:right="72"/>
              <w:rPr>
                <w:color w:val="0070C0"/>
                <w:sz w:val="18"/>
              </w:rPr>
            </w:pPr>
          </w:p>
        </w:tc>
        <w:tc>
          <w:tcPr>
            <w:tcW w:w="720" w:type="pct"/>
            <w:gridSpan w:val="2"/>
            <w:shd w:val="clear" w:color="auto" w:fill="auto"/>
            <w:vAlign w:val="center"/>
          </w:tcPr>
          <w:p w14:paraId="7450CB07" w14:textId="77777777" w:rsidR="00365B1B" w:rsidRPr="001B54C3" w:rsidRDefault="00365B1B" w:rsidP="00A6092D">
            <w:pPr>
              <w:spacing w:before="40" w:after="40"/>
              <w:ind w:left="72" w:right="72"/>
              <w:rPr>
                <w:color w:val="0070C0"/>
                <w:sz w:val="18"/>
              </w:rPr>
            </w:pPr>
          </w:p>
        </w:tc>
        <w:tc>
          <w:tcPr>
            <w:tcW w:w="1102" w:type="pct"/>
            <w:gridSpan w:val="2"/>
            <w:vAlign w:val="center"/>
          </w:tcPr>
          <w:p w14:paraId="5A89CC1E" w14:textId="77777777" w:rsidR="00365B1B" w:rsidRPr="001B54C3" w:rsidRDefault="00365B1B" w:rsidP="00A6092D">
            <w:pPr>
              <w:spacing w:before="40" w:after="40"/>
              <w:ind w:left="72" w:right="72"/>
              <w:rPr>
                <w:color w:val="0070C0"/>
                <w:sz w:val="18"/>
              </w:rPr>
            </w:pPr>
          </w:p>
        </w:tc>
        <w:tc>
          <w:tcPr>
            <w:tcW w:w="1247" w:type="pct"/>
            <w:gridSpan w:val="3"/>
            <w:vAlign w:val="center"/>
          </w:tcPr>
          <w:p w14:paraId="73688F69" w14:textId="77777777" w:rsidR="00365B1B" w:rsidRPr="001B54C3" w:rsidRDefault="00365B1B" w:rsidP="00A6092D">
            <w:pPr>
              <w:spacing w:before="40" w:after="40"/>
              <w:ind w:left="72" w:right="72"/>
              <w:rPr>
                <w:color w:val="0070C0"/>
                <w:sz w:val="18"/>
              </w:rPr>
            </w:pPr>
          </w:p>
        </w:tc>
        <w:tc>
          <w:tcPr>
            <w:tcW w:w="670" w:type="pct"/>
            <w:vAlign w:val="center"/>
          </w:tcPr>
          <w:p w14:paraId="0D529A4C" w14:textId="77777777" w:rsidR="00365B1B" w:rsidRPr="001B54C3" w:rsidRDefault="00365B1B" w:rsidP="00A6092D">
            <w:pPr>
              <w:spacing w:before="40" w:after="40"/>
              <w:ind w:left="72" w:right="72"/>
              <w:rPr>
                <w:color w:val="0070C0"/>
                <w:sz w:val="18"/>
              </w:rPr>
            </w:pPr>
          </w:p>
        </w:tc>
        <w:tc>
          <w:tcPr>
            <w:tcW w:w="814" w:type="pct"/>
            <w:vAlign w:val="center"/>
          </w:tcPr>
          <w:p w14:paraId="34F5FF7F" w14:textId="77777777" w:rsidR="00365B1B" w:rsidRPr="001B54C3" w:rsidRDefault="00365B1B" w:rsidP="00A6092D">
            <w:pPr>
              <w:spacing w:before="40" w:after="40"/>
              <w:ind w:left="72" w:right="72"/>
              <w:rPr>
                <w:color w:val="0070C0"/>
                <w:sz w:val="18"/>
              </w:rPr>
            </w:pPr>
          </w:p>
        </w:tc>
      </w:tr>
    </w:tbl>
    <w:p w14:paraId="21EBFB25" w14:textId="77777777" w:rsidR="007A61C7" w:rsidRPr="001B54C3" w:rsidRDefault="007A61C7" w:rsidP="001B54C3">
      <w:pPr>
        <w:keepNext/>
        <w:spacing w:before="40" w:after="120"/>
        <w:rPr>
          <w:rFonts w:eastAsia="SimSun"/>
          <w:szCs w:val="24"/>
          <w:lang w:eastAsia="zh-CN"/>
        </w:rPr>
      </w:pPr>
    </w:p>
    <w:p w14:paraId="750E7F13" w14:textId="77777777" w:rsidR="00365B1B" w:rsidRPr="001B54C3" w:rsidRDefault="00365B1B" w:rsidP="00365B1B">
      <w:pPr>
        <w:keepNext/>
        <w:spacing w:before="40" w:after="120"/>
        <w:ind w:left="720"/>
        <w:rPr>
          <w:rFonts w:ascii="Courier New" w:eastAsia="SimSun" w:hAnsi="Courier New" w:cs="Courier New"/>
          <w:sz w:val="20"/>
          <w:lang w:eastAsia="zh-CN"/>
        </w:rPr>
      </w:pPr>
      <w:r w:rsidRPr="001B54C3">
        <w:rPr>
          <w:rFonts w:ascii="Courier New" w:eastAsia="SimSun" w:hAnsi="Courier New" w:cs="Courier New"/>
          <w:sz w:val="20"/>
          <w:lang w:eastAsia="zh-CN"/>
        </w:rPr>
        <w:t xml:space="preserve">[observation: templateId </w:t>
      </w:r>
      <w:r w:rsidRPr="001B54C3">
        <w:t>1.3.6.1.4.1.19376.1.5.3.1.4.20.7</w:t>
      </w:r>
      <w:r w:rsidRPr="001B54C3" w:rsidDel="004B63D0">
        <w:rPr>
          <w:rFonts w:ascii="Courier New" w:eastAsia="SimSun" w:hAnsi="Courier New" w:cs="Courier New"/>
          <w:sz w:val="20"/>
          <w:lang w:eastAsia="zh-CN"/>
        </w:rPr>
        <w:t xml:space="preserve"> </w:t>
      </w:r>
      <w:r w:rsidRPr="001B54C3">
        <w:rPr>
          <w:rFonts w:ascii="Courier New" w:eastAsia="SimSun" w:hAnsi="Courier New" w:cs="Courier New"/>
          <w:sz w:val="20"/>
          <w:lang w:eastAsia="zh-CN"/>
        </w:rPr>
        <w:t>(open)]</w:t>
      </w:r>
    </w:p>
    <w:p w14:paraId="482DE46D" w14:textId="77777777" w:rsidR="00365B1B" w:rsidRPr="001B54C3" w:rsidRDefault="00365B1B" w:rsidP="00365B1B">
      <w:pPr>
        <w:ind w:left="720"/>
      </w:pPr>
      <w:r w:rsidRPr="001B54C3">
        <w:t>A clinical statement about the schedule, “shift”, or typical time within a work-day in which a person is scheduled to perform their duties.</w:t>
      </w:r>
    </w:p>
    <w:p w14:paraId="23A1126D" w14:textId="77777777" w:rsidR="00365B1B" w:rsidRPr="001B54C3" w:rsidRDefault="00365B1B" w:rsidP="00365B1B">
      <w:pPr>
        <w:autoSpaceDE w:val="0"/>
        <w:autoSpaceDN w:val="0"/>
        <w:adjustRightInd w:val="0"/>
        <w:rPr>
          <w:rFonts w:ascii="BookmanOldStyle" w:hAnsi="BookmanOldStyle" w:cs="BookmanOldStyle"/>
          <w:sz w:val="20"/>
        </w:rPr>
      </w:pPr>
    </w:p>
    <w:p w14:paraId="754C977E" w14:textId="77777777" w:rsidR="00365B1B" w:rsidRPr="001B54C3" w:rsidRDefault="00365B1B" w:rsidP="00365B1B">
      <w:pPr>
        <w:numPr>
          <w:ilvl w:val="0"/>
          <w:numId w:val="386"/>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@classCode</w:t>
      </w:r>
      <w:r w:rsidRPr="001B54C3">
        <w:t>=</w:t>
      </w:r>
      <w:r w:rsidRPr="001B54C3">
        <w:rPr>
          <w:rFonts w:ascii="Courier New" w:hAnsi="Courier New" w:cs="TimesNewRomanPSMT"/>
          <w:sz w:val="20"/>
        </w:rPr>
        <w:t>"OBS"</w:t>
      </w:r>
      <w:r w:rsidRPr="001B54C3">
        <w:t xml:space="preserve"> </w:t>
      </w:r>
      <w:r w:rsidRPr="001B54C3">
        <w:rPr>
          <w:rFonts w:ascii="Courier New" w:hAnsi="Courier New" w:cs="TimesNewRomanPSMT"/>
          <w:sz w:val="20"/>
        </w:rPr>
        <w:t>(CodeSystem: 2.16.840.1.113883.5.6 HL7ActClass)</w:t>
      </w:r>
      <w:r w:rsidRPr="001B54C3">
        <w:t>.</w:t>
      </w:r>
    </w:p>
    <w:p w14:paraId="165CA9F2" w14:textId="77777777" w:rsidR="00365B1B" w:rsidRPr="001B54C3" w:rsidRDefault="00365B1B" w:rsidP="00365B1B">
      <w:pPr>
        <w:numPr>
          <w:ilvl w:val="0"/>
          <w:numId w:val="386"/>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@moodCode</w:t>
      </w:r>
      <w:r w:rsidRPr="001B54C3">
        <w:t>=</w:t>
      </w:r>
      <w:r w:rsidRPr="001B54C3">
        <w:rPr>
          <w:rFonts w:ascii="Courier New" w:hAnsi="Courier New" w:cs="TimesNewRomanPSMT"/>
          <w:sz w:val="20"/>
        </w:rPr>
        <w:t>"EVN"</w:t>
      </w:r>
      <w:r w:rsidRPr="001B54C3">
        <w:t xml:space="preserve"> Event (CodeSystem: </w:t>
      </w:r>
      <w:r w:rsidRPr="001B54C3">
        <w:rPr>
          <w:rFonts w:ascii="Courier New" w:hAnsi="Courier New" w:cs="TimesNewRomanPSMT"/>
          <w:sz w:val="20"/>
        </w:rPr>
        <w:t>ActMood 2.16.840.1.113883.5.1001</w:t>
      </w:r>
      <w:r w:rsidRPr="001B54C3">
        <w:t>) .</w:t>
      </w:r>
    </w:p>
    <w:p w14:paraId="7BF0756A" w14:textId="77777777" w:rsidR="00365B1B" w:rsidRPr="001B54C3" w:rsidRDefault="00365B1B" w:rsidP="00365B1B">
      <w:pPr>
        <w:numPr>
          <w:ilvl w:val="0"/>
          <w:numId w:val="386"/>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templateId</w:t>
      </w:r>
      <w:r w:rsidRPr="001B54C3">
        <w:t xml:space="preserve"> such that it</w:t>
      </w:r>
    </w:p>
    <w:p w14:paraId="52D54ECE" w14:textId="77777777" w:rsidR="00365B1B" w:rsidRPr="001B54C3" w:rsidRDefault="00365B1B" w:rsidP="00365B1B">
      <w:pPr>
        <w:numPr>
          <w:ilvl w:val="1"/>
          <w:numId w:val="386"/>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@root</w:t>
      </w:r>
      <w:r w:rsidRPr="001B54C3">
        <w:t>=</w:t>
      </w:r>
      <w:r w:rsidRPr="001B54C3">
        <w:rPr>
          <w:rFonts w:ascii="Courier New" w:hAnsi="Courier New" w:cs="TimesNewRomanPSMT"/>
          <w:sz w:val="20"/>
        </w:rPr>
        <w:t>"</w:t>
      </w:r>
      <w:r w:rsidRPr="001B54C3">
        <w:t>1.3.6.1.4.1.19376.1.5.3.1.4.20.7</w:t>
      </w:r>
      <w:r w:rsidRPr="001B54C3">
        <w:rPr>
          <w:rFonts w:ascii="Courier New" w:hAnsi="Courier New" w:cs="TimesNewRomanPSMT"/>
          <w:sz w:val="20"/>
        </w:rPr>
        <w:t>"</w:t>
      </w:r>
      <w:r w:rsidRPr="001B54C3">
        <w:t>.</w:t>
      </w:r>
    </w:p>
    <w:p w14:paraId="5C3D12DF" w14:textId="77777777" w:rsidR="00365B1B" w:rsidRPr="001B54C3" w:rsidRDefault="00365B1B" w:rsidP="00365B1B">
      <w:pPr>
        <w:numPr>
          <w:ilvl w:val="0"/>
          <w:numId w:val="386"/>
        </w:numPr>
        <w:spacing w:before="0" w:after="40" w:line="260" w:lineRule="exact"/>
      </w:pPr>
      <w:r w:rsidRPr="001B54C3">
        <w:rPr>
          <w:rFonts w:ascii="Bookman Old Style" w:hAnsi="Bookman Old Style"/>
          <w:b/>
          <w:caps/>
          <w:sz w:val="16"/>
        </w:rPr>
        <w:t>SHALL</w:t>
      </w:r>
      <w:r w:rsidRPr="001B54C3">
        <w:t xml:space="preserve"> contain at least one [1..*] </w:t>
      </w:r>
      <w:r w:rsidRPr="001B54C3">
        <w:rPr>
          <w:rFonts w:ascii="Courier New" w:hAnsi="Courier New" w:cs="TimesNewRomanPSMT"/>
          <w:b/>
          <w:bCs/>
          <w:sz w:val="20"/>
        </w:rPr>
        <w:t>id</w:t>
      </w:r>
      <w:r w:rsidRPr="001B54C3">
        <w:t>.</w:t>
      </w:r>
    </w:p>
    <w:p w14:paraId="2E09CD47" w14:textId="77777777" w:rsidR="00365B1B" w:rsidRPr="001B54C3" w:rsidRDefault="00365B1B" w:rsidP="00365B1B">
      <w:pPr>
        <w:numPr>
          <w:ilvl w:val="0"/>
          <w:numId w:val="386"/>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code</w:t>
      </w:r>
      <w:r w:rsidRPr="001B54C3">
        <w:t>.</w:t>
      </w:r>
    </w:p>
    <w:p w14:paraId="4914F595" w14:textId="77777777" w:rsidR="00365B1B" w:rsidRPr="001B54C3" w:rsidRDefault="00365B1B" w:rsidP="00365B1B">
      <w:pPr>
        <w:numPr>
          <w:ilvl w:val="1"/>
          <w:numId w:val="386"/>
        </w:numPr>
        <w:spacing w:before="0" w:after="40" w:line="260" w:lineRule="exact"/>
      </w:pPr>
      <w:r w:rsidRPr="001B54C3">
        <w:rPr>
          <w:rFonts w:ascii="Bookman Old Style" w:hAnsi="Bookman Old Style"/>
          <w:b/>
          <w:caps/>
          <w:sz w:val="16"/>
        </w:rPr>
        <w:t>SHall</w:t>
      </w:r>
      <w:r w:rsidRPr="001B54C3">
        <w:t xml:space="preserve"> be 74159-5 (Workshift) from LOINC.</w:t>
      </w:r>
    </w:p>
    <w:p w14:paraId="441E3856" w14:textId="77777777" w:rsidR="00365B1B" w:rsidRPr="001B54C3" w:rsidRDefault="00365B1B" w:rsidP="00365B1B">
      <w:pPr>
        <w:numPr>
          <w:ilvl w:val="0"/>
          <w:numId w:val="386"/>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statusCode</w:t>
      </w:r>
      <w:r w:rsidRPr="001B54C3">
        <w:t>=</w:t>
      </w:r>
      <w:r w:rsidRPr="001B54C3">
        <w:rPr>
          <w:rFonts w:ascii="Courier New" w:hAnsi="Courier New" w:cs="TimesNewRomanPSMT"/>
          <w:sz w:val="20"/>
        </w:rPr>
        <w:t>"completed"</w:t>
      </w:r>
      <w:r w:rsidRPr="001B54C3">
        <w:t xml:space="preserve"> Completed (CodeSystem: </w:t>
      </w:r>
      <w:r w:rsidRPr="001B54C3">
        <w:rPr>
          <w:rFonts w:ascii="Courier New" w:hAnsi="Courier New" w:cs="TimesNewRomanPSMT"/>
          <w:sz w:val="20"/>
        </w:rPr>
        <w:t>ActStatus 2.16.840.1.113883.5.14</w:t>
      </w:r>
      <w:r w:rsidRPr="001B54C3">
        <w:t>).</w:t>
      </w:r>
    </w:p>
    <w:p w14:paraId="56640199" w14:textId="77777777" w:rsidR="00365B1B" w:rsidRPr="001B54C3" w:rsidRDefault="00365B1B" w:rsidP="00365B1B">
      <w:pPr>
        <w:numPr>
          <w:ilvl w:val="0"/>
          <w:numId w:val="386"/>
        </w:numPr>
        <w:spacing w:before="0" w:after="40" w:line="260" w:lineRule="exact"/>
      </w:pPr>
      <w:r w:rsidRPr="001B54C3">
        <w:rPr>
          <w:rStyle w:val="keyword"/>
        </w:rPr>
        <w:t>SHALL</w:t>
      </w:r>
      <w:r w:rsidRPr="001B54C3">
        <w:t xml:space="preserve"> contain exactly one [1..1] </w:t>
      </w:r>
      <w:r w:rsidRPr="001B54C3">
        <w:rPr>
          <w:rStyle w:val="XMLnameBold"/>
        </w:rPr>
        <w:t>value</w:t>
      </w:r>
      <w:r w:rsidRPr="001B54C3">
        <w:t xml:space="preserve"> with @xsi:type="CD".</w:t>
      </w:r>
    </w:p>
    <w:p w14:paraId="559E39ED" w14:textId="77777777" w:rsidR="00365B1B" w:rsidRPr="001B54C3" w:rsidRDefault="00365B1B" w:rsidP="00365B1B">
      <w:pPr>
        <w:numPr>
          <w:ilvl w:val="1"/>
          <w:numId w:val="386"/>
        </w:numPr>
        <w:spacing w:before="0" w:after="40" w:line="260" w:lineRule="exact"/>
      </w:pPr>
      <w:r w:rsidRPr="001B54C3">
        <w:t xml:space="preserve">This value </w:t>
      </w:r>
      <w:r w:rsidRPr="001B54C3">
        <w:rPr>
          <w:rStyle w:val="keyword"/>
        </w:rPr>
        <w:t>SHALL</w:t>
      </w:r>
      <w:r w:rsidRPr="001B54C3">
        <w:t xml:space="preserve"> contain exactly one [1..1] </w:t>
      </w:r>
      <w:r w:rsidRPr="001B54C3">
        <w:rPr>
          <w:rStyle w:val="XMLnameBold"/>
        </w:rPr>
        <w:t>@code</w:t>
      </w:r>
      <w:r w:rsidRPr="001B54C3">
        <w:t xml:space="preserve">, which </w:t>
      </w:r>
      <w:r w:rsidRPr="001B54C3">
        <w:rPr>
          <w:rStyle w:val="keyword"/>
        </w:rPr>
        <w:t>SHALL</w:t>
      </w:r>
      <w:r w:rsidRPr="001B54C3">
        <w:t xml:space="preserve"> </w:t>
      </w:r>
      <w:r w:rsidRPr="001B54C3">
        <w:rPr>
          <w:rFonts w:eastAsia="Calibri"/>
          <w:sz w:val="22"/>
          <w:szCs w:val="22"/>
        </w:rPr>
        <w:t>be selected from Concept Domain CD_EmploymentStatus</w:t>
      </w:r>
    </w:p>
    <w:p w14:paraId="533FF7FA" w14:textId="77777777" w:rsidR="00285652" w:rsidRPr="001B54C3" w:rsidRDefault="00285652" w:rsidP="002908E4">
      <w:pPr>
        <w:pStyle w:val="BodyText"/>
        <w:rPr>
          <w:rFonts w:ascii="Arial" w:hAnsi="Arial"/>
          <w:b/>
          <w:kern w:val="28"/>
        </w:rPr>
      </w:pPr>
    </w:p>
    <w:p w14:paraId="58191B65" w14:textId="77777777" w:rsidR="00365B1B" w:rsidRPr="001B54C3" w:rsidRDefault="00365B1B" w:rsidP="00365B1B">
      <w:pPr>
        <w:pStyle w:val="EditorInstructions"/>
        <w:rPr>
          <w:color w:val="FF0000"/>
        </w:rPr>
      </w:pPr>
      <w:r w:rsidRPr="001B54C3">
        <w:rPr>
          <w:color w:val="FF0000"/>
        </w:rPr>
        <w:t>Replace the following section 6.3.4.68 Weekly Work Hours Observation</w:t>
      </w:r>
    </w:p>
    <w:p w14:paraId="74F4569A" w14:textId="77777777" w:rsidR="00285652" w:rsidRPr="001B54C3" w:rsidRDefault="00285652" w:rsidP="00235E1F">
      <w:pPr>
        <w:pStyle w:val="BodyText"/>
      </w:pPr>
    </w:p>
    <w:p w14:paraId="413D7AB1" w14:textId="77777777" w:rsidR="002908E4" w:rsidRPr="001B54C3" w:rsidRDefault="002908E4" w:rsidP="002908E4">
      <w:pPr>
        <w:pStyle w:val="Heading4"/>
        <w:rPr>
          <w:bCs/>
          <w:noProof w:val="0"/>
        </w:rPr>
      </w:pPr>
      <w:bookmarkStart w:id="2442" w:name="_Toc466555623"/>
      <w:r w:rsidRPr="001B54C3">
        <w:rPr>
          <w:bCs/>
          <w:noProof w:val="0"/>
        </w:rPr>
        <w:lastRenderedPageBreak/>
        <w:t xml:space="preserve">6.3.4.68 </w:t>
      </w:r>
      <w:r w:rsidR="00651C67" w:rsidRPr="001B54C3">
        <w:rPr>
          <w:bCs/>
          <w:noProof w:val="0"/>
        </w:rPr>
        <w:t>Weekly Work Hours Observation Entry</w:t>
      </w:r>
      <w:bookmarkEnd w:id="2442"/>
    </w:p>
    <w:p w14:paraId="7CBCD6EC" w14:textId="77777777" w:rsidR="00E931F5" w:rsidRDefault="00E931F5" w:rsidP="00143B5C">
      <w:pPr>
        <w:pStyle w:val="BodyText"/>
      </w:pPr>
    </w:p>
    <w:p w14:paraId="6E98B968" w14:textId="6139AD5E" w:rsidR="00945B4A" w:rsidRPr="001B54C3" w:rsidRDefault="00945B4A" w:rsidP="00945B4A">
      <w:pPr>
        <w:pStyle w:val="TableTitle"/>
      </w:pPr>
      <w:r w:rsidRPr="001B54C3">
        <w:t>Table 6.3.4.68-1: Weekly Work Hours Observation Entry 1.3.6.1.4.1.19376.1.5.3.1.4.20.8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8"/>
        <w:gridCol w:w="537"/>
        <w:gridCol w:w="810"/>
        <w:gridCol w:w="453"/>
        <w:gridCol w:w="1608"/>
        <w:gridCol w:w="357"/>
        <w:gridCol w:w="1077"/>
        <w:gridCol w:w="898"/>
        <w:gridCol w:w="1253"/>
        <w:gridCol w:w="1522"/>
        <w:gridCol w:w="17"/>
      </w:tblGrid>
      <w:tr w:rsidR="00365B1B" w:rsidRPr="001B54C3" w14:paraId="262BD2D5" w14:textId="77777777" w:rsidTr="00A6092D">
        <w:tc>
          <w:tcPr>
            <w:tcW w:w="1400" w:type="pct"/>
            <w:gridSpan w:val="4"/>
            <w:shd w:val="clear" w:color="auto" w:fill="E6E6E6"/>
            <w:vAlign w:val="center"/>
          </w:tcPr>
          <w:p w14:paraId="2D91429E" w14:textId="77777777" w:rsidR="00365B1B" w:rsidRPr="001B54C3" w:rsidRDefault="00365B1B" w:rsidP="00A6092D">
            <w:pPr>
              <w:keepNext/>
              <w:spacing w:before="60" w:after="60"/>
              <w:jc w:val="center"/>
              <w:rPr>
                <w:rFonts w:ascii="Arial" w:hAnsi="Arial"/>
                <w:b/>
                <w:sz w:val="22"/>
              </w:rPr>
            </w:pPr>
            <w:r w:rsidRPr="001B54C3">
              <w:rPr>
                <w:rFonts w:ascii="Arial" w:hAnsi="Arial"/>
                <w:b/>
                <w:sz w:val="22"/>
              </w:rPr>
              <w:t>Template Name</w:t>
            </w:r>
          </w:p>
        </w:tc>
        <w:tc>
          <w:tcPr>
            <w:tcW w:w="3600" w:type="pct"/>
            <w:gridSpan w:val="7"/>
            <w:vAlign w:val="center"/>
          </w:tcPr>
          <w:p w14:paraId="38B5813D" w14:textId="77777777" w:rsidR="00365B1B" w:rsidRPr="001B54C3" w:rsidRDefault="00365B1B" w:rsidP="00A6092D">
            <w:pPr>
              <w:spacing w:before="40" w:after="40"/>
              <w:ind w:left="72" w:right="72"/>
              <w:rPr>
                <w:sz w:val="18"/>
              </w:rPr>
            </w:pPr>
            <w:r w:rsidRPr="001B54C3">
              <w:rPr>
                <w:sz w:val="18"/>
              </w:rPr>
              <w:t>Weekly Work Hours Observation Entry</w:t>
            </w:r>
          </w:p>
        </w:tc>
      </w:tr>
      <w:tr w:rsidR="00365B1B" w:rsidRPr="001B54C3" w14:paraId="71A25C7F" w14:textId="77777777" w:rsidTr="00A6092D">
        <w:tc>
          <w:tcPr>
            <w:tcW w:w="1400" w:type="pct"/>
            <w:gridSpan w:val="4"/>
            <w:shd w:val="clear" w:color="auto" w:fill="E6E6E6"/>
            <w:vAlign w:val="center"/>
          </w:tcPr>
          <w:p w14:paraId="7A440EC4"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Template ID </w:t>
            </w:r>
          </w:p>
        </w:tc>
        <w:tc>
          <w:tcPr>
            <w:tcW w:w="3600" w:type="pct"/>
            <w:gridSpan w:val="7"/>
            <w:vAlign w:val="center"/>
          </w:tcPr>
          <w:p w14:paraId="1FF769CB" w14:textId="77777777" w:rsidR="00365B1B" w:rsidRPr="001B54C3" w:rsidRDefault="00365B1B" w:rsidP="00A6092D">
            <w:pPr>
              <w:spacing w:before="40" w:after="40"/>
              <w:ind w:left="72" w:right="72"/>
              <w:rPr>
                <w:rFonts w:ascii="Tahoma" w:hAnsi="Tahoma" w:cs="Tahoma"/>
                <w:sz w:val="16"/>
                <w:szCs w:val="16"/>
              </w:rPr>
            </w:pPr>
            <w:r w:rsidRPr="001B54C3">
              <w:t>1.3.6.1.4.1.19376.1.5.3.1.4.20.8</w:t>
            </w:r>
          </w:p>
        </w:tc>
      </w:tr>
      <w:tr w:rsidR="00365B1B" w:rsidRPr="001B54C3" w14:paraId="673B5A39" w14:textId="77777777" w:rsidTr="00A6092D">
        <w:tc>
          <w:tcPr>
            <w:tcW w:w="1400" w:type="pct"/>
            <w:gridSpan w:val="4"/>
            <w:shd w:val="clear" w:color="auto" w:fill="E6E6E6"/>
            <w:vAlign w:val="center"/>
          </w:tcPr>
          <w:p w14:paraId="7CC36679"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Parent Template </w:t>
            </w:r>
          </w:p>
        </w:tc>
        <w:tc>
          <w:tcPr>
            <w:tcW w:w="3600" w:type="pct"/>
            <w:gridSpan w:val="7"/>
            <w:vAlign w:val="center"/>
          </w:tcPr>
          <w:p w14:paraId="6F3F375A" w14:textId="77777777" w:rsidR="00365B1B" w:rsidRPr="001B54C3" w:rsidRDefault="00365B1B" w:rsidP="00A6092D">
            <w:pPr>
              <w:spacing w:before="40" w:after="40"/>
              <w:ind w:right="72"/>
              <w:rPr>
                <w:sz w:val="18"/>
              </w:rPr>
            </w:pPr>
            <w:r w:rsidRPr="001B54C3">
              <w:rPr>
                <w:sz w:val="18"/>
              </w:rPr>
              <w:t xml:space="preserve"> </w:t>
            </w:r>
          </w:p>
        </w:tc>
      </w:tr>
      <w:tr w:rsidR="00365B1B" w:rsidRPr="001B54C3" w14:paraId="3ECE9CD6" w14:textId="77777777" w:rsidTr="00A6092D">
        <w:tc>
          <w:tcPr>
            <w:tcW w:w="1400" w:type="pct"/>
            <w:gridSpan w:val="4"/>
            <w:shd w:val="clear" w:color="auto" w:fill="E6E6E6"/>
            <w:vAlign w:val="center"/>
          </w:tcPr>
          <w:p w14:paraId="6B013783"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General Description </w:t>
            </w:r>
          </w:p>
        </w:tc>
        <w:tc>
          <w:tcPr>
            <w:tcW w:w="3600" w:type="pct"/>
            <w:gridSpan w:val="7"/>
            <w:vAlign w:val="center"/>
          </w:tcPr>
          <w:p w14:paraId="28BB91A1" w14:textId="77777777" w:rsidR="00365B1B" w:rsidRPr="001B54C3" w:rsidRDefault="00365B1B" w:rsidP="00A6092D">
            <w:pPr>
              <w:spacing w:before="40" w:after="40"/>
              <w:ind w:left="72" w:right="72"/>
              <w:rPr>
                <w:rFonts w:ascii="Tahoma" w:hAnsi="Tahoma" w:cs="Tahoma"/>
                <w:sz w:val="16"/>
                <w:szCs w:val="16"/>
              </w:rPr>
            </w:pPr>
            <w:r w:rsidRPr="001B54C3">
              <w:rPr>
                <w:sz w:val="18"/>
              </w:rPr>
              <w:t>The typical hours per week that a person spends working.</w:t>
            </w:r>
          </w:p>
        </w:tc>
      </w:tr>
      <w:tr w:rsidR="00365B1B" w:rsidRPr="001B54C3" w14:paraId="3CB9F6DE" w14:textId="77777777" w:rsidTr="00A6092D">
        <w:tc>
          <w:tcPr>
            <w:tcW w:w="725" w:type="pct"/>
            <w:gridSpan w:val="2"/>
            <w:shd w:val="clear" w:color="auto" w:fill="E6E6E6"/>
            <w:vAlign w:val="center"/>
          </w:tcPr>
          <w:p w14:paraId="1763A54C"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Class/Mood</w:t>
            </w:r>
          </w:p>
        </w:tc>
        <w:tc>
          <w:tcPr>
            <w:tcW w:w="1726" w:type="pct"/>
            <w:gridSpan w:val="4"/>
            <w:shd w:val="clear" w:color="auto" w:fill="E6E6E6"/>
            <w:vAlign w:val="center"/>
          </w:tcPr>
          <w:p w14:paraId="64C90922"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Code </w:t>
            </w:r>
          </w:p>
        </w:tc>
        <w:tc>
          <w:tcPr>
            <w:tcW w:w="576" w:type="pct"/>
            <w:shd w:val="clear" w:color="auto" w:fill="E6E6E6"/>
            <w:vAlign w:val="center"/>
          </w:tcPr>
          <w:p w14:paraId="0F7043DB"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Data Type</w:t>
            </w:r>
          </w:p>
        </w:tc>
        <w:tc>
          <w:tcPr>
            <w:tcW w:w="1973" w:type="pct"/>
            <w:gridSpan w:val="4"/>
            <w:shd w:val="clear" w:color="auto" w:fill="E6E6E6"/>
            <w:vAlign w:val="center"/>
          </w:tcPr>
          <w:p w14:paraId="60E7EE9D"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Value </w:t>
            </w:r>
          </w:p>
        </w:tc>
      </w:tr>
      <w:tr w:rsidR="00365B1B" w:rsidRPr="001B54C3" w14:paraId="323B52E4" w14:textId="77777777" w:rsidTr="00A6092D">
        <w:tc>
          <w:tcPr>
            <w:tcW w:w="725" w:type="pct"/>
            <w:gridSpan w:val="2"/>
            <w:vAlign w:val="center"/>
          </w:tcPr>
          <w:p w14:paraId="454089D3" w14:textId="77777777" w:rsidR="00365B1B" w:rsidRPr="001B54C3" w:rsidRDefault="00365B1B" w:rsidP="00A6092D">
            <w:pPr>
              <w:spacing w:before="40" w:after="40"/>
              <w:ind w:left="72" w:right="72"/>
              <w:rPr>
                <w:sz w:val="18"/>
              </w:rPr>
            </w:pPr>
            <w:r w:rsidRPr="001B54C3">
              <w:rPr>
                <w:sz w:val="18"/>
              </w:rPr>
              <w:t>ClassCode=</w:t>
            </w:r>
          </w:p>
          <w:p w14:paraId="57F44210" w14:textId="77777777" w:rsidR="00365B1B" w:rsidRPr="001B54C3" w:rsidRDefault="00365B1B" w:rsidP="00A6092D">
            <w:pPr>
              <w:spacing w:before="40" w:after="40"/>
              <w:ind w:left="72" w:right="72"/>
              <w:rPr>
                <w:sz w:val="18"/>
              </w:rPr>
            </w:pPr>
            <w:r w:rsidRPr="001B54C3">
              <w:rPr>
                <w:sz w:val="18"/>
              </w:rPr>
              <w:t>“OBS”</w:t>
            </w:r>
          </w:p>
          <w:p w14:paraId="5097348E" w14:textId="77777777" w:rsidR="00365B1B" w:rsidRPr="001B54C3" w:rsidRDefault="00365B1B" w:rsidP="00A6092D">
            <w:pPr>
              <w:spacing w:before="40" w:after="40"/>
              <w:ind w:left="72" w:right="72"/>
              <w:rPr>
                <w:sz w:val="18"/>
              </w:rPr>
            </w:pPr>
            <w:r w:rsidRPr="001B54C3">
              <w:rPr>
                <w:sz w:val="18"/>
              </w:rPr>
              <w:t>MoodCode=</w:t>
            </w:r>
          </w:p>
          <w:p w14:paraId="53C81622" w14:textId="77777777" w:rsidR="00365B1B" w:rsidRPr="001B54C3" w:rsidRDefault="00365B1B" w:rsidP="00A6092D">
            <w:pPr>
              <w:spacing w:before="40" w:after="40"/>
              <w:ind w:left="72" w:right="72"/>
              <w:rPr>
                <w:sz w:val="18"/>
              </w:rPr>
            </w:pPr>
            <w:r w:rsidRPr="001B54C3">
              <w:rPr>
                <w:sz w:val="18"/>
              </w:rPr>
              <w:t>“EVN”</w:t>
            </w:r>
          </w:p>
        </w:tc>
        <w:tc>
          <w:tcPr>
            <w:tcW w:w="1726" w:type="pct"/>
            <w:gridSpan w:val="4"/>
            <w:vAlign w:val="center"/>
          </w:tcPr>
          <w:p w14:paraId="3E05FB6E" w14:textId="77777777" w:rsidR="00365B1B" w:rsidRPr="001B54C3" w:rsidRDefault="00365B1B" w:rsidP="00A6092D">
            <w:pPr>
              <w:spacing w:before="40" w:after="40"/>
              <w:ind w:left="72" w:right="72"/>
              <w:rPr>
                <w:sz w:val="18"/>
              </w:rPr>
            </w:pPr>
            <w:r w:rsidRPr="001B54C3">
              <w:rPr>
                <w:sz w:val="18"/>
              </w:rPr>
              <w:t>Code = 74161-1</w:t>
            </w:r>
          </w:p>
          <w:p w14:paraId="068B8614" w14:textId="77777777" w:rsidR="00365B1B" w:rsidRPr="001B54C3" w:rsidRDefault="00365B1B" w:rsidP="00A6092D">
            <w:pPr>
              <w:spacing w:before="40" w:after="40"/>
              <w:ind w:left="72" w:right="72"/>
              <w:rPr>
                <w:sz w:val="18"/>
              </w:rPr>
            </w:pPr>
            <w:r w:rsidRPr="001B54C3">
              <w:rPr>
                <w:sz w:val="18"/>
              </w:rPr>
              <w:t>Display Name = Weekly Work Hours</w:t>
            </w:r>
          </w:p>
          <w:p w14:paraId="31A35BF2" w14:textId="77777777" w:rsidR="00365B1B" w:rsidRPr="001B54C3" w:rsidRDefault="00365B1B" w:rsidP="00A6092D">
            <w:pPr>
              <w:spacing w:before="40" w:after="40"/>
              <w:ind w:left="72" w:right="72"/>
              <w:rPr>
                <w:sz w:val="18"/>
              </w:rPr>
            </w:pPr>
            <w:r w:rsidRPr="001B54C3">
              <w:rPr>
                <w:sz w:val="18"/>
              </w:rPr>
              <w:t>CodeSystem = 2.16.840.1.113883.6.1</w:t>
            </w:r>
          </w:p>
          <w:p w14:paraId="630B32F8" w14:textId="77777777" w:rsidR="00365B1B" w:rsidRPr="001B54C3" w:rsidRDefault="00365B1B" w:rsidP="00A6092D">
            <w:pPr>
              <w:spacing w:before="40" w:after="40"/>
              <w:ind w:left="72" w:right="72"/>
              <w:rPr>
                <w:sz w:val="18"/>
              </w:rPr>
            </w:pPr>
            <w:r w:rsidRPr="001B54C3">
              <w:rPr>
                <w:sz w:val="18"/>
              </w:rPr>
              <w:t>CodeSystemName=LOINC</w:t>
            </w:r>
          </w:p>
          <w:p w14:paraId="3FAF4F0D" w14:textId="77777777" w:rsidR="00365B1B" w:rsidRPr="001B54C3" w:rsidRDefault="00365B1B" w:rsidP="00A6092D">
            <w:pPr>
              <w:spacing w:before="40" w:after="40"/>
              <w:ind w:left="72" w:right="72"/>
              <w:rPr>
                <w:sz w:val="18"/>
              </w:rPr>
            </w:pPr>
          </w:p>
        </w:tc>
        <w:tc>
          <w:tcPr>
            <w:tcW w:w="576" w:type="pct"/>
            <w:vAlign w:val="center"/>
          </w:tcPr>
          <w:p w14:paraId="43788256" w14:textId="77777777" w:rsidR="00365B1B" w:rsidRPr="001B54C3" w:rsidRDefault="00365B1B" w:rsidP="00A6092D">
            <w:pPr>
              <w:spacing w:before="40" w:after="40"/>
              <w:ind w:left="72" w:right="72"/>
              <w:rPr>
                <w:sz w:val="18"/>
              </w:rPr>
            </w:pPr>
            <w:r w:rsidRPr="001B54C3">
              <w:rPr>
                <w:sz w:val="18"/>
              </w:rPr>
              <w:t>Observation</w:t>
            </w:r>
          </w:p>
        </w:tc>
        <w:tc>
          <w:tcPr>
            <w:tcW w:w="1973" w:type="pct"/>
            <w:gridSpan w:val="4"/>
            <w:vAlign w:val="center"/>
          </w:tcPr>
          <w:p w14:paraId="012CE434" w14:textId="77777777" w:rsidR="00365B1B" w:rsidRPr="001B54C3" w:rsidRDefault="00365B1B" w:rsidP="00A6092D">
            <w:pPr>
              <w:spacing w:before="40" w:after="40"/>
              <w:ind w:left="72" w:right="72"/>
              <w:rPr>
                <w:sz w:val="18"/>
              </w:rPr>
            </w:pPr>
            <w:r w:rsidRPr="001B54C3">
              <w:rPr>
                <w:rStyle w:val="XMLnameBold"/>
              </w:rPr>
              <w:t>value</w:t>
            </w:r>
            <w:r w:rsidRPr="001B54C3">
              <w:t xml:space="preserve"> with @xsi:type="INT"</w:t>
            </w:r>
          </w:p>
        </w:tc>
      </w:tr>
      <w:tr w:rsidR="00365B1B" w:rsidRPr="001B54C3" w14:paraId="3C9DF1F8" w14:textId="77777777" w:rsidTr="00A6092D">
        <w:trPr>
          <w:gridAfter w:val="1"/>
          <w:wAfter w:w="9" w:type="pct"/>
        </w:trPr>
        <w:tc>
          <w:tcPr>
            <w:tcW w:w="438" w:type="pct"/>
            <w:shd w:val="clear" w:color="auto" w:fill="E6E6E6"/>
            <w:vAlign w:val="center"/>
          </w:tcPr>
          <w:p w14:paraId="28E7D0EB"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Opt and Card</w:t>
            </w:r>
          </w:p>
        </w:tc>
        <w:tc>
          <w:tcPr>
            <w:tcW w:w="720" w:type="pct"/>
            <w:gridSpan w:val="2"/>
            <w:shd w:val="clear" w:color="auto" w:fill="E6E6E6"/>
            <w:vAlign w:val="center"/>
          </w:tcPr>
          <w:p w14:paraId="60468F6A"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entryRelationship</w:t>
            </w:r>
          </w:p>
        </w:tc>
        <w:tc>
          <w:tcPr>
            <w:tcW w:w="1102" w:type="pct"/>
            <w:gridSpan w:val="2"/>
            <w:shd w:val="clear" w:color="auto" w:fill="E6E6E6"/>
            <w:vAlign w:val="center"/>
          </w:tcPr>
          <w:p w14:paraId="0DF8B502"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Description </w:t>
            </w:r>
          </w:p>
        </w:tc>
        <w:tc>
          <w:tcPr>
            <w:tcW w:w="1247" w:type="pct"/>
            <w:gridSpan w:val="3"/>
            <w:shd w:val="clear" w:color="auto" w:fill="E6E6E6"/>
            <w:vAlign w:val="center"/>
          </w:tcPr>
          <w:p w14:paraId="1944C148"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Template ID</w:t>
            </w:r>
          </w:p>
        </w:tc>
        <w:tc>
          <w:tcPr>
            <w:tcW w:w="670" w:type="pct"/>
            <w:shd w:val="clear" w:color="auto" w:fill="E6E6E6"/>
            <w:vAlign w:val="center"/>
          </w:tcPr>
          <w:p w14:paraId="7DB7996E"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Specification Document</w:t>
            </w:r>
          </w:p>
        </w:tc>
        <w:tc>
          <w:tcPr>
            <w:tcW w:w="814" w:type="pct"/>
            <w:shd w:val="clear" w:color="auto" w:fill="E4E4E4"/>
            <w:vAlign w:val="center"/>
          </w:tcPr>
          <w:p w14:paraId="07860C99"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Vocabulary Constraint</w:t>
            </w:r>
          </w:p>
        </w:tc>
      </w:tr>
      <w:tr w:rsidR="00365B1B" w:rsidRPr="001B54C3" w14:paraId="1D6D9818" w14:textId="77777777" w:rsidTr="00A6092D">
        <w:trPr>
          <w:gridAfter w:val="1"/>
          <w:wAfter w:w="9" w:type="pct"/>
        </w:trPr>
        <w:tc>
          <w:tcPr>
            <w:tcW w:w="438" w:type="pct"/>
            <w:shd w:val="clear" w:color="auto" w:fill="auto"/>
            <w:vAlign w:val="center"/>
          </w:tcPr>
          <w:p w14:paraId="12588D44" w14:textId="77777777" w:rsidR="00365B1B" w:rsidRPr="001B54C3" w:rsidRDefault="00365B1B" w:rsidP="00A6092D">
            <w:pPr>
              <w:spacing w:before="40" w:after="40"/>
              <w:ind w:left="72" w:right="72"/>
              <w:rPr>
                <w:color w:val="0070C0"/>
                <w:sz w:val="18"/>
              </w:rPr>
            </w:pPr>
          </w:p>
        </w:tc>
        <w:tc>
          <w:tcPr>
            <w:tcW w:w="720" w:type="pct"/>
            <w:gridSpan w:val="2"/>
            <w:shd w:val="clear" w:color="auto" w:fill="auto"/>
            <w:vAlign w:val="center"/>
          </w:tcPr>
          <w:p w14:paraId="6A3018D5" w14:textId="77777777" w:rsidR="00365B1B" w:rsidRPr="001B54C3" w:rsidRDefault="00365B1B" w:rsidP="00A6092D">
            <w:pPr>
              <w:spacing w:before="40" w:after="40"/>
              <w:ind w:left="72" w:right="72"/>
              <w:rPr>
                <w:color w:val="0070C0"/>
                <w:sz w:val="18"/>
              </w:rPr>
            </w:pPr>
          </w:p>
        </w:tc>
        <w:tc>
          <w:tcPr>
            <w:tcW w:w="1102" w:type="pct"/>
            <w:gridSpan w:val="2"/>
            <w:vAlign w:val="center"/>
          </w:tcPr>
          <w:p w14:paraId="523586E2" w14:textId="77777777" w:rsidR="00365B1B" w:rsidRPr="001B54C3" w:rsidRDefault="00365B1B" w:rsidP="00A6092D">
            <w:pPr>
              <w:spacing w:before="40" w:after="40"/>
              <w:ind w:left="72" w:right="72"/>
              <w:rPr>
                <w:color w:val="0070C0"/>
                <w:sz w:val="18"/>
              </w:rPr>
            </w:pPr>
          </w:p>
        </w:tc>
        <w:tc>
          <w:tcPr>
            <w:tcW w:w="1247" w:type="pct"/>
            <w:gridSpan w:val="3"/>
            <w:vAlign w:val="center"/>
          </w:tcPr>
          <w:p w14:paraId="6A846E55" w14:textId="77777777" w:rsidR="00365B1B" w:rsidRPr="001B54C3" w:rsidRDefault="00365B1B" w:rsidP="00A6092D">
            <w:pPr>
              <w:spacing w:before="40" w:after="40"/>
              <w:ind w:left="72" w:right="72"/>
              <w:rPr>
                <w:color w:val="0070C0"/>
                <w:sz w:val="18"/>
              </w:rPr>
            </w:pPr>
          </w:p>
        </w:tc>
        <w:tc>
          <w:tcPr>
            <w:tcW w:w="670" w:type="pct"/>
            <w:vAlign w:val="center"/>
          </w:tcPr>
          <w:p w14:paraId="758991BC" w14:textId="77777777" w:rsidR="00365B1B" w:rsidRPr="001B54C3" w:rsidRDefault="00365B1B" w:rsidP="00A6092D">
            <w:pPr>
              <w:spacing w:before="40" w:after="40"/>
              <w:ind w:left="72" w:right="72"/>
              <w:rPr>
                <w:color w:val="0070C0"/>
                <w:sz w:val="18"/>
              </w:rPr>
            </w:pPr>
          </w:p>
        </w:tc>
        <w:tc>
          <w:tcPr>
            <w:tcW w:w="814" w:type="pct"/>
            <w:vAlign w:val="center"/>
          </w:tcPr>
          <w:p w14:paraId="39A8D7DA" w14:textId="77777777" w:rsidR="00365B1B" w:rsidRPr="001B54C3" w:rsidRDefault="00365B1B" w:rsidP="00A6092D">
            <w:pPr>
              <w:spacing w:before="40" w:after="40"/>
              <w:ind w:left="72" w:right="72"/>
              <w:rPr>
                <w:color w:val="0070C0"/>
                <w:sz w:val="18"/>
              </w:rPr>
            </w:pPr>
          </w:p>
        </w:tc>
      </w:tr>
    </w:tbl>
    <w:p w14:paraId="107098A7" w14:textId="77777777" w:rsidR="00945B4A" w:rsidRPr="001B54C3" w:rsidRDefault="00945B4A" w:rsidP="001B54C3">
      <w:pPr>
        <w:keepNext/>
        <w:spacing w:before="40" w:after="120"/>
        <w:rPr>
          <w:rFonts w:eastAsia="SimSun"/>
          <w:szCs w:val="24"/>
          <w:lang w:eastAsia="zh-CN"/>
        </w:rPr>
      </w:pPr>
    </w:p>
    <w:p w14:paraId="4A9D0088" w14:textId="77777777" w:rsidR="00503251" w:rsidRPr="001B54C3" w:rsidRDefault="00503251" w:rsidP="00503251">
      <w:pPr>
        <w:keepNext/>
        <w:spacing w:before="40" w:after="120"/>
        <w:ind w:left="720"/>
        <w:rPr>
          <w:rFonts w:ascii="Courier New" w:eastAsia="SimSun" w:hAnsi="Courier New" w:cs="Courier New"/>
          <w:sz w:val="20"/>
          <w:lang w:eastAsia="zh-CN"/>
        </w:rPr>
      </w:pPr>
      <w:r w:rsidRPr="001B54C3">
        <w:rPr>
          <w:rFonts w:ascii="Courier New" w:eastAsia="SimSun" w:hAnsi="Courier New" w:cs="Courier New"/>
          <w:sz w:val="20"/>
          <w:lang w:eastAsia="zh-CN"/>
        </w:rPr>
        <w:t xml:space="preserve">[observation: templateId </w:t>
      </w:r>
      <w:r w:rsidRPr="001B54C3">
        <w:t>1.3.6.1.4.1.19376.1.5.3.1.4.20.8</w:t>
      </w:r>
      <w:r w:rsidRPr="001B54C3">
        <w:rPr>
          <w:rFonts w:eastAsia="SimSun"/>
        </w:rPr>
        <w:t xml:space="preserve"> </w:t>
      </w:r>
      <w:r w:rsidRPr="001B54C3">
        <w:rPr>
          <w:rFonts w:ascii="Courier New" w:eastAsia="SimSun" w:hAnsi="Courier New" w:cs="Courier New"/>
          <w:sz w:val="20"/>
          <w:lang w:eastAsia="zh-CN"/>
        </w:rPr>
        <w:t>(open)]</w:t>
      </w:r>
    </w:p>
    <w:p w14:paraId="042A2E49" w14:textId="77777777" w:rsidR="00503251" w:rsidRPr="001B54C3" w:rsidRDefault="00503251" w:rsidP="00503251">
      <w:pPr>
        <w:ind w:left="720"/>
      </w:pPr>
      <w:r w:rsidRPr="001B54C3">
        <w:t>A clinical statement about the typical number of hours per week that a person spends performing their duties for work.</w:t>
      </w:r>
    </w:p>
    <w:p w14:paraId="613E67EE" w14:textId="77777777" w:rsidR="00503251" w:rsidRPr="001B54C3" w:rsidRDefault="00503251" w:rsidP="00503251">
      <w:pPr>
        <w:autoSpaceDE w:val="0"/>
        <w:autoSpaceDN w:val="0"/>
        <w:adjustRightInd w:val="0"/>
        <w:rPr>
          <w:rFonts w:ascii="BookmanOldStyle" w:hAnsi="BookmanOldStyle" w:cs="BookmanOldStyle"/>
          <w:sz w:val="20"/>
        </w:rPr>
      </w:pPr>
    </w:p>
    <w:p w14:paraId="32260541" w14:textId="77777777" w:rsidR="00503251" w:rsidRPr="001B54C3" w:rsidRDefault="00503251" w:rsidP="00503251">
      <w:pPr>
        <w:numPr>
          <w:ilvl w:val="0"/>
          <w:numId w:val="389"/>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@classCode</w:t>
      </w:r>
      <w:r w:rsidRPr="001B54C3">
        <w:t>=</w:t>
      </w:r>
      <w:r w:rsidRPr="001B54C3">
        <w:rPr>
          <w:rFonts w:ascii="Courier New" w:hAnsi="Courier New" w:cs="TimesNewRomanPSMT"/>
          <w:sz w:val="20"/>
        </w:rPr>
        <w:t>"OBS"</w:t>
      </w:r>
      <w:r w:rsidRPr="001B54C3">
        <w:t xml:space="preserve"> </w:t>
      </w:r>
      <w:r w:rsidRPr="001B54C3">
        <w:rPr>
          <w:rFonts w:ascii="Courier New" w:hAnsi="Courier New" w:cs="TimesNewRomanPSMT"/>
          <w:sz w:val="20"/>
        </w:rPr>
        <w:t>(CodeSystem: 2.16.840.1.113883.5.6 HL7ActClass)</w:t>
      </w:r>
      <w:r w:rsidRPr="001B54C3">
        <w:t>.</w:t>
      </w:r>
    </w:p>
    <w:p w14:paraId="77A468C0" w14:textId="77777777" w:rsidR="00503251" w:rsidRPr="001B54C3" w:rsidRDefault="00503251" w:rsidP="00503251">
      <w:pPr>
        <w:numPr>
          <w:ilvl w:val="0"/>
          <w:numId w:val="389"/>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@moodCode</w:t>
      </w:r>
      <w:r w:rsidRPr="001B54C3">
        <w:t>=</w:t>
      </w:r>
      <w:r w:rsidRPr="001B54C3">
        <w:rPr>
          <w:rFonts w:ascii="Courier New" w:hAnsi="Courier New" w:cs="TimesNewRomanPSMT"/>
          <w:sz w:val="20"/>
        </w:rPr>
        <w:t>"EVN"</w:t>
      </w:r>
      <w:r w:rsidRPr="001B54C3">
        <w:t xml:space="preserve"> Event (CodeSystem: </w:t>
      </w:r>
      <w:r w:rsidRPr="001B54C3">
        <w:rPr>
          <w:rFonts w:ascii="Courier New" w:hAnsi="Courier New" w:cs="TimesNewRomanPSMT"/>
          <w:sz w:val="20"/>
        </w:rPr>
        <w:t>ActMood 2.16.840.1.113883.5.1001</w:t>
      </w:r>
      <w:r w:rsidRPr="001B54C3">
        <w:t>) .</w:t>
      </w:r>
    </w:p>
    <w:p w14:paraId="79537B4B" w14:textId="77777777" w:rsidR="00503251" w:rsidRPr="001B54C3" w:rsidRDefault="00503251" w:rsidP="00503251">
      <w:pPr>
        <w:numPr>
          <w:ilvl w:val="0"/>
          <w:numId w:val="389"/>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templateId</w:t>
      </w:r>
      <w:r w:rsidRPr="001B54C3">
        <w:t xml:space="preserve"> such that it</w:t>
      </w:r>
    </w:p>
    <w:p w14:paraId="12ADDBAB" w14:textId="77777777" w:rsidR="00503251" w:rsidRPr="001B54C3" w:rsidRDefault="00503251" w:rsidP="00503251">
      <w:pPr>
        <w:numPr>
          <w:ilvl w:val="1"/>
          <w:numId w:val="389"/>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@root</w:t>
      </w:r>
      <w:r w:rsidRPr="001B54C3">
        <w:t>=</w:t>
      </w:r>
      <w:r w:rsidRPr="001B54C3">
        <w:rPr>
          <w:rFonts w:ascii="Courier New" w:hAnsi="Courier New" w:cs="TimesNewRomanPSMT"/>
          <w:sz w:val="20"/>
        </w:rPr>
        <w:t>"</w:t>
      </w:r>
      <w:r w:rsidRPr="001B54C3">
        <w:t>1.3.6.1.4.1.19376.1.5.3.1.4.20.8</w:t>
      </w:r>
      <w:r w:rsidRPr="001B54C3">
        <w:rPr>
          <w:rFonts w:ascii="Courier New" w:hAnsi="Courier New" w:cs="TimesNewRomanPSMT"/>
          <w:sz w:val="20"/>
        </w:rPr>
        <w:t>"</w:t>
      </w:r>
      <w:r w:rsidRPr="001B54C3">
        <w:t>.</w:t>
      </w:r>
    </w:p>
    <w:p w14:paraId="32D0E67F" w14:textId="77777777" w:rsidR="00503251" w:rsidRPr="001B54C3" w:rsidRDefault="00503251" w:rsidP="00503251">
      <w:pPr>
        <w:numPr>
          <w:ilvl w:val="0"/>
          <w:numId w:val="389"/>
        </w:numPr>
        <w:spacing w:before="0" w:after="40" w:line="260" w:lineRule="exact"/>
      </w:pPr>
      <w:r w:rsidRPr="001B54C3">
        <w:rPr>
          <w:rFonts w:ascii="Bookman Old Style" w:hAnsi="Bookman Old Style"/>
          <w:b/>
          <w:caps/>
          <w:sz w:val="16"/>
        </w:rPr>
        <w:t>SHALL</w:t>
      </w:r>
      <w:r w:rsidRPr="001B54C3">
        <w:t xml:space="preserve"> contain at least one [1..*] </w:t>
      </w:r>
      <w:r w:rsidRPr="001B54C3">
        <w:rPr>
          <w:rFonts w:ascii="Courier New" w:hAnsi="Courier New" w:cs="TimesNewRomanPSMT"/>
          <w:b/>
          <w:bCs/>
          <w:sz w:val="20"/>
        </w:rPr>
        <w:t>id</w:t>
      </w:r>
      <w:r w:rsidRPr="001B54C3">
        <w:t>.</w:t>
      </w:r>
    </w:p>
    <w:p w14:paraId="13275288" w14:textId="77777777" w:rsidR="00503251" w:rsidRPr="001B54C3" w:rsidRDefault="00503251" w:rsidP="00503251">
      <w:pPr>
        <w:numPr>
          <w:ilvl w:val="0"/>
          <w:numId w:val="389"/>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code</w:t>
      </w:r>
      <w:r w:rsidRPr="001B54C3">
        <w:t>.</w:t>
      </w:r>
    </w:p>
    <w:p w14:paraId="6695EE51" w14:textId="77777777" w:rsidR="00503251" w:rsidRPr="001B54C3" w:rsidRDefault="00503251" w:rsidP="00503251">
      <w:pPr>
        <w:numPr>
          <w:ilvl w:val="1"/>
          <w:numId w:val="389"/>
        </w:numPr>
        <w:spacing w:before="0" w:after="40" w:line="260" w:lineRule="exact"/>
      </w:pPr>
      <w:r w:rsidRPr="001B54C3">
        <w:rPr>
          <w:rFonts w:ascii="Bookman Old Style" w:hAnsi="Bookman Old Style"/>
          <w:b/>
          <w:caps/>
          <w:sz w:val="16"/>
        </w:rPr>
        <w:t>SHall</w:t>
      </w:r>
      <w:r w:rsidRPr="001B54C3">
        <w:t xml:space="preserve"> be 74161-1 (Weekly Work Hours) from LOINC.</w:t>
      </w:r>
    </w:p>
    <w:p w14:paraId="20E47B22" w14:textId="77777777" w:rsidR="00503251" w:rsidRPr="001B54C3" w:rsidRDefault="00503251" w:rsidP="00503251">
      <w:pPr>
        <w:numPr>
          <w:ilvl w:val="0"/>
          <w:numId w:val="389"/>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statusCode</w:t>
      </w:r>
      <w:r w:rsidRPr="001B54C3">
        <w:t>=</w:t>
      </w:r>
      <w:r w:rsidRPr="001B54C3">
        <w:rPr>
          <w:rFonts w:ascii="Courier New" w:hAnsi="Courier New" w:cs="TimesNewRomanPSMT"/>
          <w:sz w:val="20"/>
        </w:rPr>
        <w:t>"completed"</w:t>
      </w:r>
      <w:r w:rsidRPr="001B54C3">
        <w:t xml:space="preserve"> Completed (CodeSystem: </w:t>
      </w:r>
      <w:r w:rsidRPr="001B54C3">
        <w:rPr>
          <w:rFonts w:ascii="Courier New" w:hAnsi="Courier New" w:cs="TimesNewRomanPSMT"/>
          <w:sz w:val="20"/>
        </w:rPr>
        <w:t>ActStatus 2.16.840.1.113883.5.14</w:t>
      </w:r>
      <w:r w:rsidRPr="001B54C3">
        <w:t>).</w:t>
      </w:r>
    </w:p>
    <w:p w14:paraId="78549BCB" w14:textId="77777777" w:rsidR="00503251" w:rsidRPr="001B54C3" w:rsidRDefault="00503251" w:rsidP="00503251">
      <w:pPr>
        <w:numPr>
          <w:ilvl w:val="0"/>
          <w:numId w:val="389"/>
        </w:numPr>
        <w:spacing w:before="0" w:after="40" w:line="260" w:lineRule="exact"/>
      </w:pPr>
      <w:r w:rsidRPr="001B54C3">
        <w:rPr>
          <w:rStyle w:val="keyword"/>
        </w:rPr>
        <w:t>SHALL</w:t>
      </w:r>
      <w:r w:rsidRPr="001B54C3">
        <w:t xml:space="preserve"> contain exactly one [1..1] </w:t>
      </w:r>
      <w:r w:rsidRPr="001B54C3">
        <w:rPr>
          <w:rStyle w:val="XMLnameBold"/>
        </w:rPr>
        <w:t>value</w:t>
      </w:r>
      <w:r w:rsidRPr="001B54C3">
        <w:t xml:space="preserve"> with @xsi:type="INT".</w:t>
      </w:r>
    </w:p>
    <w:p w14:paraId="60E9AFC8" w14:textId="77777777" w:rsidR="00503251" w:rsidRPr="001B54C3" w:rsidRDefault="00503251" w:rsidP="00503251">
      <w:pPr>
        <w:numPr>
          <w:ilvl w:val="1"/>
          <w:numId w:val="389"/>
        </w:numPr>
        <w:spacing w:before="0" w:after="40" w:line="260" w:lineRule="exact"/>
      </w:pPr>
      <w:r w:rsidRPr="001B54C3">
        <w:t xml:space="preserve">This value </w:t>
      </w:r>
      <w:r w:rsidRPr="001B54C3">
        <w:rPr>
          <w:rStyle w:val="keyword"/>
        </w:rPr>
        <w:t>SHALL</w:t>
      </w:r>
      <w:r w:rsidRPr="001B54C3">
        <w:t xml:space="preserve"> contain exactly one [1..1] </w:t>
      </w:r>
      <w:r w:rsidRPr="001B54C3">
        <w:rPr>
          <w:rStyle w:val="XMLnameBold"/>
        </w:rPr>
        <w:t>@value</w:t>
      </w:r>
      <w:r w:rsidRPr="001B54C3">
        <w:t>, which represents the number of hours in a week that a person usually works.</w:t>
      </w:r>
    </w:p>
    <w:p w14:paraId="73F95CC1" w14:textId="77777777" w:rsidR="00285652" w:rsidRPr="00143B5C" w:rsidRDefault="00285652" w:rsidP="00E931F5">
      <w:pPr>
        <w:pStyle w:val="BodyText"/>
      </w:pPr>
    </w:p>
    <w:p w14:paraId="40684176" w14:textId="77777777" w:rsidR="00503251" w:rsidRPr="001B54C3" w:rsidRDefault="00503251" w:rsidP="00503251">
      <w:pPr>
        <w:pStyle w:val="EditorInstructions"/>
        <w:rPr>
          <w:color w:val="FF0000"/>
        </w:rPr>
      </w:pPr>
      <w:r w:rsidRPr="001B54C3">
        <w:rPr>
          <w:color w:val="FF0000"/>
        </w:rPr>
        <w:t>Replace the following section 6.3.4.69 Usual Occupation Duration</w:t>
      </w:r>
    </w:p>
    <w:p w14:paraId="6C748D28" w14:textId="77777777" w:rsidR="002908E4" w:rsidRPr="001B54C3" w:rsidRDefault="002908E4" w:rsidP="002908E4">
      <w:pPr>
        <w:pStyle w:val="Heading4"/>
        <w:rPr>
          <w:bCs/>
          <w:noProof w:val="0"/>
        </w:rPr>
      </w:pPr>
      <w:bookmarkStart w:id="2443" w:name="_Toc466555624"/>
      <w:r w:rsidRPr="001B54C3">
        <w:rPr>
          <w:bCs/>
          <w:noProof w:val="0"/>
        </w:rPr>
        <w:lastRenderedPageBreak/>
        <w:t>6.3.4.69 Usual Occupation Duration Entry</w:t>
      </w:r>
      <w:bookmarkEnd w:id="2443"/>
    </w:p>
    <w:p w14:paraId="4E583363" w14:textId="77777777" w:rsidR="00945B4A" w:rsidRPr="001B54C3" w:rsidRDefault="00945B4A" w:rsidP="00945B4A">
      <w:pPr>
        <w:pStyle w:val="TableTitle"/>
      </w:pPr>
      <w:r w:rsidRPr="001B54C3">
        <w:t xml:space="preserve">Table 6.3.4.69-1: Usual Occupation Duration Entry </w:t>
      </w:r>
      <w:r w:rsidRPr="001B54C3">
        <w:rPr>
          <w:rStyle w:val="XMLname0"/>
          <w:rFonts w:ascii="Arial" w:hAnsi="Arial" w:cs="Times New Roman"/>
          <w:sz w:val="22"/>
        </w:rPr>
        <w:t>(1.3.6.1.4.1.19376.1.5.3.1.4.20.9)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8"/>
        <w:gridCol w:w="537"/>
        <w:gridCol w:w="810"/>
        <w:gridCol w:w="453"/>
        <w:gridCol w:w="1608"/>
        <w:gridCol w:w="357"/>
        <w:gridCol w:w="1077"/>
        <w:gridCol w:w="898"/>
        <w:gridCol w:w="1253"/>
        <w:gridCol w:w="1522"/>
        <w:gridCol w:w="17"/>
      </w:tblGrid>
      <w:tr w:rsidR="00503251" w:rsidRPr="001B54C3" w14:paraId="2DAA9D62" w14:textId="77777777" w:rsidTr="00A6092D">
        <w:tc>
          <w:tcPr>
            <w:tcW w:w="1400" w:type="pct"/>
            <w:gridSpan w:val="4"/>
            <w:shd w:val="clear" w:color="auto" w:fill="E6E6E6"/>
            <w:vAlign w:val="center"/>
          </w:tcPr>
          <w:p w14:paraId="3C194C7C" w14:textId="77777777" w:rsidR="00503251" w:rsidRPr="001B54C3" w:rsidRDefault="00503251" w:rsidP="00A6092D">
            <w:pPr>
              <w:keepNext/>
              <w:spacing w:before="60" w:after="60"/>
              <w:jc w:val="center"/>
              <w:rPr>
                <w:rFonts w:ascii="Arial" w:hAnsi="Arial"/>
                <w:b/>
                <w:sz w:val="22"/>
              </w:rPr>
            </w:pPr>
            <w:r w:rsidRPr="001B54C3">
              <w:rPr>
                <w:rFonts w:ascii="Arial" w:hAnsi="Arial"/>
                <w:b/>
                <w:sz w:val="22"/>
              </w:rPr>
              <w:t>Template Name</w:t>
            </w:r>
          </w:p>
        </w:tc>
        <w:tc>
          <w:tcPr>
            <w:tcW w:w="3600" w:type="pct"/>
            <w:gridSpan w:val="7"/>
            <w:vAlign w:val="center"/>
          </w:tcPr>
          <w:p w14:paraId="3197F54F" w14:textId="77777777" w:rsidR="00503251" w:rsidRPr="001B54C3" w:rsidRDefault="00503251" w:rsidP="00A6092D">
            <w:pPr>
              <w:spacing w:before="40" w:after="40"/>
              <w:ind w:left="72" w:right="72"/>
              <w:rPr>
                <w:sz w:val="18"/>
              </w:rPr>
            </w:pPr>
            <w:r w:rsidRPr="001B54C3">
              <w:rPr>
                <w:sz w:val="18"/>
              </w:rPr>
              <w:t>Usual Occupation Duration Entry</w:t>
            </w:r>
          </w:p>
        </w:tc>
      </w:tr>
      <w:tr w:rsidR="00503251" w:rsidRPr="001B54C3" w14:paraId="6AC43CC0" w14:textId="77777777" w:rsidTr="00A6092D">
        <w:tc>
          <w:tcPr>
            <w:tcW w:w="1400" w:type="pct"/>
            <w:gridSpan w:val="4"/>
            <w:shd w:val="clear" w:color="auto" w:fill="E6E6E6"/>
            <w:vAlign w:val="center"/>
          </w:tcPr>
          <w:p w14:paraId="05648F99"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Template ID </w:t>
            </w:r>
          </w:p>
        </w:tc>
        <w:tc>
          <w:tcPr>
            <w:tcW w:w="3600" w:type="pct"/>
            <w:gridSpan w:val="7"/>
            <w:vAlign w:val="center"/>
          </w:tcPr>
          <w:p w14:paraId="7DE58FA2" w14:textId="77777777" w:rsidR="00503251" w:rsidRPr="001B54C3" w:rsidRDefault="00503251" w:rsidP="00A6092D">
            <w:pPr>
              <w:spacing w:before="40" w:after="40"/>
              <w:ind w:left="72" w:right="72"/>
              <w:rPr>
                <w:rFonts w:ascii="Tahoma" w:hAnsi="Tahoma" w:cs="Tahoma"/>
                <w:sz w:val="16"/>
                <w:szCs w:val="16"/>
              </w:rPr>
            </w:pPr>
            <w:r w:rsidRPr="001B54C3">
              <w:rPr>
                <w:rStyle w:val="XMLname0"/>
              </w:rPr>
              <w:t>1.3.6.1.4.1.19376.1.5.3.1.4.20.9</w:t>
            </w:r>
          </w:p>
        </w:tc>
      </w:tr>
      <w:tr w:rsidR="00503251" w:rsidRPr="001B54C3" w14:paraId="1FEBDEF0" w14:textId="77777777" w:rsidTr="00A6092D">
        <w:tc>
          <w:tcPr>
            <w:tcW w:w="1400" w:type="pct"/>
            <w:gridSpan w:val="4"/>
            <w:shd w:val="clear" w:color="auto" w:fill="E6E6E6"/>
            <w:vAlign w:val="center"/>
          </w:tcPr>
          <w:p w14:paraId="055B782E"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Parent Template </w:t>
            </w:r>
          </w:p>
        </w:tc>
        <w:tc>
          <w:tcPr>
            <w:tcW w:w="3600" w:type="pct"/>
            <w:gridSpan w:val="7"/>
            <w:vAlign w:val="center"/>
          </w:tcPr>
          <w:p w14:paraId="211E3BE1" w14:textId="77777777" w:rsidR="00503251" w:rsidRPr="001B54C3" w:rsidRDefault="00503251" w:rsidP="00A6092D">
            <w:pPr>
              <w:spacing w:before="40" w:after="40"/>
              <w:ind w:right="72"/>
              <w:rPr>
                <w:sz w:val="18"/>
              </w:rPr>
            </w:pPr>
            <w:r w:rsidRPr="001B54C3">
              <w:rPr>
                <w:sz w:val="18"/>
              </w:rPr>
              <w:t xml:space="preserve"> </w:t>
            </w:r>
          </w:p>
        </w:tc>
      </w:tr>
      <w:tr w:rsidR="00503251" w:rsidRPr="001B54C3" w14:paraId="77603372" w14:textId="77777777" w:rsidTr="00A6092D">
        <w:tc>
          <w:tcPr>
            <w:tcW w:w="1400" w:type="pct"/>
            <w:gridSpan w:val="4"/>
            <w:shd w:val="clear" w:color="auto" w:fill="E6E6E6"/>
            <w:vAlign w:val="center"/>
          </w:tcPr>
          <w:p w14:paraId="36D45981"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General Description </w:t>
            </w:r>
          </w:p>
        </w:tc>
        <w:tc>
          <w:tcPr>
            <w:tcW w:w="3600" w:type="pct"/>
            <w:gridSpan w:val="7"/>
            <w:vAlign w:val="center"/>
          </w:tcPr>
          <w:p w14:paraId="0B7A8C2C" w14:textId="77777777" w:rsidR="00503251" w:rsidRPr="001B54C3" w:rsidRDefault="00503251" w:rsidP="00A6092D">
            <w:pPr>
              <w:spacing w:before="40" w:after="40"/>
              <w:ind w:left="72" w:right="72"/>
              <w:rPr>
                <w:rFonts w:ascii="Tahoma" w:hAnsi="Tahoma" w:cs="Tahoma"/>
                <w:sz w:val="16"/>
                <w:szCs w:val="16"/>
              </w:rPr>
            </w:pPr>
            <w:r w:rsidRPr="001B54C3">
              <w:rPr>
                <w:sz w:val="18"/>
              </w:rPr>
              <w:t>A Usual Occupation Duration entry is a clinical statement about a quantity of time.</w:t>
            </w:r>
          </w:p>
        </w:tc>
      </w:tr>
      <w:tr w:rsidR="00503251" w:rsidRPr="001B54C3" w14:paraId="0D1196B0" w14:textId="77777777" w:rsidTr="00A6092D">
        <w:tc>
          <w:tcPr>
            <w:tcW w:w="725" w:type="pct"/>
            <w:gridSpan w:val="2"/>
            <w:shd w:val="clear" w:color="auto" w:fill="E6E6E6"/>
            <w:vAlign w:val="center"/>
          </w:tcPr>
          <w:p w14:paraId="40A296D9"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Class/Mood</w:t>
            </w:r>
          </w:p>
        </w:tc>
        <w:tc>
          <w:tcPr>
            <w:tcW w:w="1726" w:type="pct"/>
            <w:gridSpan w:val="4"/>
            <w:shd w:val="clear" w:color="auto" w:fill="E6E6E6"/>
            <w:vAlign w:val="center"/>
          </w:tcPr>
          <w:p w14:paraId="3881D52E"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Code </w:t>
            </w:r>
          </w:p>
        </w:tc>
        <w:tc>
          <w:tcPr>
            <w:tcW w:w="576" w:type="pct"/>
            <w:shd w:val="clear" w:color="auto" w:fill="E6E6E6"/>
            <w:vAlign w:val="center"/>
          </w:tcPr>
          <w:p w14:paraId="67DC1116"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Data Type</w:t>
            </w:r>
          </w:p>
        </w:tc>
        <w:tc>
          <w:tcPr>
            <w:tcW w:w="1973" w:type="pct"/>
            <w:gridSpan w:val="4"/>
            <w:shd w:val="clear" w:color="auto" w:fill="E6E6E6"/>
            <w:vAlign w:val="center"/>
          </w:tcPr>
          <w:p w14:paraId="00886EDC"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Value </w:t>
            </w:r>
          </w:p>
        </w:tc>
      </w:tr>
      <w:tr w:rsidR="00503251" w:rsidRPr="001B54C3" w14:paraId="5CE00E2C" w14:textId="77777777" w:rsidTr="00A6092D">
        <w:tc>
          <w:tcPr>
            <w:tcW w:w="725" w:type="pct"/>
            <w:gridSpan w:val="2"/>
            <w:vAlign w:val="center"/>
          </w:tcPr>
          <w:p w14:paraId="76CE8A38" w14:textId="77777777" w:rsidR="00503251" w:rsidRPr="001B54C3" w:rsidRDefault="00503251" w:rsidP="00A6092D">
            <w:pPr>
              <w:spacing w:before="40" w:after="40"/>
              <w:ind w:left="72" w:right="72"/>
              <w:rPr>
                <w:sz w:val="18"/>
              </w:rPr>
            </w:pPr>
            <w:r w:rsidRPr="001B54C3">
              <w:rPr>
                <w:sz w:val="18"/>
              </w:rPr>
              <w:t>ClassCode=</w:t>
            </w:r>
          </w:p>
          <w:p w14:paraId="6C997918" w14:textId="77777777" w:rsidR="00503251" w:rsidRPr="001B54C3" w:rsidRDefault="00503251" w:rsidP="00A6092D">
            <w:pPr>
              <w:spacing w:before="40" w:after="40"/>
              <w:ind w:left="72" w:right="72"/>
              <w:rPr>
                <w:sz w:val="18"/>
              </w:rPr>
            </w:pPr>
            <w:r w:rsidRPr="001B54C3">
              <w:rPr>
                <w:sz w:val="18"/>
              </w:rPr>
              <w:t>“OBS”</w:t>
            </w:r>
          </w:p>
          <w:p w14:paraId="56C781C8" w14:textId="77777777" w:rsidR="00503251" w:rsidRPr="001B54C3" w:rsidRDefault="00503251" w:rsidP="00A6092D">
            <w:pPr>
              <w:spacing w:before="40" w:after="40"/>
              <w:ind w:left="72" w:right="72"/>
              <w:rPr>
                <w:sz w:val="18"/>
              </w:rPr>
            </w:pPr>
            <w:r w:rsidRPr="001B54C3">
              <w:rPr>
                <w:sz w:val="18"/>
              </w:rPr>
              <w:t>MoodCode=</w:t>
            </w:r>
          </w:p>
          <w:p w14:paraId="3ECABD6F" w14:textId="77777777" w:rsidR="00503251" w:rsidRPr="001B54C3" w:rsidRDefault="00503251" w:rsidP="00A6092D">
            <w:pPr>
              <w:spacing w:before="40" w:after="40"/>
              <w:ind w:left="72" w:right="72"/>
              <w:rPr>
                <w:sz w:val="18"/>
              </w:rPr>
            </w:pPr>
            <w:r w:rsidRPr="001B54C3">
              <w:rPr>
                <w:sz w:val="18"/>
              </w:rPr>
              <w:t>“EVN”</w:t>
            </w:r>
          </w:p>
        </w:tc>
        <w:tc>
          <w:tcPr>
            <w:tcW w:w="1726" w:type="pct"/>
            <w:gridSpan w:val="4"/>
            <w:vAlign w:val="center"/>
          </w:tcPr>
          <w:p w14:paraId="02D214C2" w14:textId="77777777" w:rsidR="00503251" w:rsidRPr="001B54C3" w:rsidRDefault="00503251" w:rsidP="00A6092D">
            <w:pPr>
              <w:spacing w:before="40" w:after="40"/>
              <w:ind w:left="72" w:right="72"/>
              <w:rPr>
                <w:sz w:val="18"/>
              </w:rPr>
            </w:pPr>
            <w:r w:rsidRPr="001B54C3">
              <w:rPr>
                <w:sz w:val="18"/>
              </w:rPr>
              <w:t>Code = 74163-7</w:t>
            </w:r>
          </w:p>
          <w:p w14:paraId="50730A40" w14:textId="77777777" w:rsidR="00503251" w:rsidRPr="001B54C3" w:rsidRDefault="00503251" w:rsidP="00A6092D">
            <w:pPr>
              <w:spacing w:before="40" w:after="40"/>
              <w:ind w:left="72" w:right="72"/>
              <w:rPr>
                <w:sz w:val="18"/>
              </w:rPr>
            </w:pPr>
            <w:r w:rsidRPr="001B54C3">
              <w:rPr>
                <w:sz w:val="18"/>
              </w:rPr>
              <w:t>Display Name = Usual Occupation Duration</w:t>
            </w:r>
          </w:p>
          <w:p w14:paraId="685D26CC" w14:textId="77777777" w:rsidR="00503251" w:rsidRPr="001B54C3" w:rsidRDefault="00503251" w:rsidP="00A6092D">
            <w:pPr>
              <w:spacing w:before="40" w:after="40"/>
              <w:ind w:left="72" w:right="72"/>
              <w:rPr>
                <w:sz w:val="18"/>
              </w:rPr>
            </w:pPr>
            <w:r w:rsidRPr="001B54C3">
              <w:rPr>
                <w:sz w:val="18"/>
              </w:rPr>
              <w:t>CodeSystem = 2.16.840.1.113883.6.1</w:t>
            </w:r>
          </w:p>
          <w:p w14:paraId="58A64004" w14:textId="77777777" w:rsidR="00503251" w:rsidRPr="001B54C3" w:rsidRDefault="00503251" w:rsidP="00A6092D">
            <w:pPr>
              <w:spacing w:before="40" w:after="40"/>
              <w:ind w:left="72" w:right="72"/>
              <w:rPr>
                <w:sz w:val="18"/>
              </w:rPr>
            </w:pPr>
            <w:r w:rsidRPr="001B54C3">
              <w:rPr>
                <w:sz w:val="18"/>
              </w:rPr>
              <w:t>CodeSystemName=LOINC</w:t>
            </w:r>
          </w:p>
          <w:p w14:paraId="7CF2C678" w14:textId="77777777" w:rsidR="00503251" w:rsidRPr="001B54C3" w:rsidRDefault="00503251" w:rsidP="00A6092D">
            <w:pPr>
              <w:spacing w:before="40" w:after="40"/>
              <w:ind w:left="72" w:right="72"/>
              <w:rPr>
                <w:sz w:val="18"/>
              </w:rPr>
            </w:pPr>
          </w:p>
        </w:tc>
        <w:tc>
          <w:tcPr>
            <w:tcW w:w="576" w:type="pct"/>
            <w:vAlign w:val="center"/>
          </w:tcPr>
          <w:p w14:paraId="08B4F4D0" w14:textId="77777777" w:rsidR="00503251" w:rsidRPr="001B54C3" w:rsidRDefault="00503251" w:rsidP="00A6092D">
            <w:pPr>
              <w:spacing w:before="40" w:after="40"/>
              <w:ind w:left="72" w:right="72"/>
              <w:rPr>
                <w:sz w:val="18"/>
              </w:rPr>
            </w:pPr>
            <w:r w:rsidRPr="001B54C3">
              <w:rPr>
                <w:sz w:val="18"/>
              </w:rPr>
              <w:t>Observation</w:t>
            </w:r>
          </w:p>
        </w:tc>
        <w:tc>
          <w:tcPr>
            <w:tcW w:w="1973" w:type="pct"/>
            <w:gridSpan w:val="4"/>
            <w:vAlign w:val="center"/>
          </w:tcPr>
          <w:p w14:paraId="212095EC" w14:textId="77777777" w:rsidR="00503251" w:rsidRPr="001B54C3" w:rsidRDefault="00503251" w:rsidP="00A6092D">
            <w:pPr>
              <w:spacing w:before="40" w:after="40"/>
              <w:ind w:left="72" w:right="72"/>
              <w:rPr>
                <w:sz w:val="18"/>
              </w:rPr>
            </w:pPr>
            <w:r w:rsidRPr="001B54C3">
              <w:rPr>
                <w:sz w:val="18"/>
              </w:rPr>
              <w:t>Value  xsi:type=PQ  representing the number of years of months. Units shall be expressed in UCUM.</w:t>
            </w:r>
          </w:p>
          <w:p w14:paraId="7A2447B6" w14:textId="77777777" w:rsidR="00503251" w:rsidRPr="001B54C3" w:rsidRDefault="00503251" w:rsidP="00A6092D">
            <w:pPr>
              <w:spacing w:before="40" w:after="40"/>
              <w:ind w:left="72" w:right="72"/>
              <w:rPr>
                <w:sz w:val="18"/>
              </w:rPr>
            </w:pPr>
          </w:p>
        </w:tc>
      </w:tr>
      <w:tr w:rsidR="00503251" w:rsidRPr="001B54C3" w14:paraId="132C4885" w14:textId="77777777" w:rsidTr="00A6092D">
        <w:trPr>
          <w:gridAfter w:val="1"/>
          <w:wAfter w:w="9" w:type="pct"/>
        </w:trPr>
        <w:tc>
          <w:tcPr>
            <w:tcW w:w="438" w:type="pct"/>
            <w:shd w:val="clear" w:color="auto" w:fill="E6E6E6"/>
            <w:vAlign w:val="center"/>
          </w:tcPr>
          <w:p w14:paraId="1A8C8DF8"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Opt and Card</w:t>
            </w:r>
          </w:p>
        </w:tc>
        <w:tc>
          <w:tcPr>
            <w:tcW w:w="720" w:type="pct"/>
            <w:gridSpan w:val="2"/>
            <w:shd w:val="clear" w:color="auto" w:fill="E6E6E6"/>
            <w:vAlign w:val="center"/>
          </w:tcPr>
          <w:p w14:paraId="1D2F30B9"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entryRelationship</w:t>
            </w:r>
          </w:p>
        </w:tc>
        <w:tc>
          <w:tcPr>
            <w:tcW w:w="1102" w:type="pct"/>
            <w:gridSpan w:val="2"/>
            <w:shd w:val="clear" w:color="auto" w:fill="E6E6E6"/>
            <w:vAlign w:val="center"/>
          </w:tcPr>
          <w:p w14:paraId="366CE394"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Description </w:t>
            </w:r>
          </w:p>
        </w:tc>
        <w:tc>
          <w:tcPr>
            <w:tcW w:w="1247" w:type="pct"/>
            <w:gridSpan w:val="3"/>
            <w:shd w:val="clear" w:color="auto" w:fill="E6E6E6"/>
            <w:vAlign w:val="center"/>
          </w:tcPr>
          <w:p w14:paraId="0A636B5A"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Template ID</w:t>
            </w:r>
          </w:p>
        </w:tc>
        <w:tc>
          <w:tcPr>
            <w:tcW w:w="670" w:type="pct"/>
            <w:shd w:val="clear" w:color="auto" w:fill="E6E6E6"/>
            <w:vAlign w:val="center"/>
          </w:tcPr>
          <w:p w14:paraId="231A1338"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Specification Document</w:t>
            </w:r>
          </w:p>
        </w:tc>
        <w:tc>
          <w:tcPr>
            <w:tcW w:w="814" w:type="pct"/>
            <w:shd w:val="clear" w:color="auto" w:fill="E4E4E4"/>
            <w:vAlign w:val="center"/>
          </w:tcPr>
          <w:p w14:paraId="3A6015AC"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Vocabulary Constraint</w:t>
            </w:r>
          </w:p>
        </w:tc>
      </w:tr>
      <w:tr w:rsidR="00503251" w:rsidRPr="001B54C3" w14:paraId="2F1AFED5" w14:textId="77777777" w:rsidTr="00A6092D">
        <w:trPr>
          <w:gridAfter w:val="1"/>
          <w:wAfter w:w="9" w:type="pct"/>
        </w:trPr>
        <w:tc>
          <w:tcPr>
            <w:tcW w:w="438" w:type="pct"/>
            <w:shd w:val="clear" w:color="auto" w:fill="auto"/>
            <w:vAlign w:val="center"/>
          </w:tcPr>
          <w:p w14:paraId="24E6D269" w14:textId="77777777" w:rsidR="00503251" w:rsidRPr="001B54C3" w:rsidRDefault="00503251" w:rsidP="00A6092D">
            <w:pPr>
              <w:spacing w:before="40" w:after="40"/>
              <w:ind w:left="72" w:right="72"/>
              <w:rPr>
                <w:color w:val="0070C0"/>
                <w:sz w:val="18"/>
              </w:rPr>
            </w:pPr>
          </w:p>
        </w:tc>
        <w:tc>
          <w:tcPr>
            <w:tcW w:w="720" w:type="pct"/>
            <w:gridSpan w:val="2"/>
            <w:shd w:val="clear" w:color="auto" w:fill="auto"/>
            <w:vAlign w:val="center"/>
          </w:tcPr>
          <w:p w14:paraId="4622D38C" w14:textId="77777777" w:rsidR="00503251" w:rsidRPr="001B54C3" w:rsidRDefault="00503251" w:rsidP="00A6092D">
            <w:pPr>
              <w:spacing w:before="40" w:after="40"/>
              <w:ind w:left="72" w:right="72"/>
              <w:rPr>
                <w:color w:val="0070C0"/>
                <w:sz w:val="18"/>
              </w:rPr>
            </w:pPr>
          </w:p>
        </w:tc>
        <w:tc>
          <w:tcPr>
            <w:tcW w:w="1102" w:type="pct"/>
            <w:gridSpan w:val="2"/>
            <w:vAlign w:val="center"/>
          </w:tcPr>
          <w:p w14:paraId="411A6DB0" w14:textId="77777777" w:rsidR="00503251" w:rsidRPr="001B54C3" w:rsidRDefault="00503251" w:rsidP="00A6092D">
            <w:pPr>
              <w:spacing w:before="40" w:after="40"/>
              <w:ind w:left="72" w:right="72"/>
              <w:rPr>
                <w:color w:val="0070C0"/>
                <w:sz w:val="18"/>
              </w:rPr>
            </w:pPr>
          </w:p>
        </w:tc>
        <w:tc>
          <w:tcPr>
            <w:tcW w:w="1247" w:type="pct"/>
            <w:gridSpan w:val="3"/>
            <w:vAlign w:val="center"/>
          </w:tcPr>
          <w:p w14:paraId="2DEECBE2" w14:textId="77777777" w:rsidR="00503251" w:rsidRPr="001B54C3" w:rsidRDefault="00503251" w:rsidP="00A6092D">
            <w:pPr>
              <w:spacing w:before="40" w:after="40"/>
              <w:ind w:left="72" w:right="72"/>
              <w:rPr>
                <w:color w:val="0070C0"/>
                <w:sz w:val="18"/>
              </w:rPr>
            </w:pPr>
          </w:p>
        </w:tc>
        <w:tc>
          <w:tcPr>
            <w:tcW w:w="670" w:type="pct"/>
            <w:vAlign w:val="center"/>
          </w:tcPr>
          <w:p w14:paraId="3D1079DD" w14:textId="77777777" w:rsidR="00503251" w:rsidRPr="001B54C3" w:rsidRDefault="00503251" w:rsidP="00A6092D">
            <w:pPr>
              <w:spacing w:before="40" w:after="40"/>
              <w:ind w:left="72" w:right="72"/>
              <w:rPr>
                <w:color w:val="0070C0"/>
                <w:sz w:val="18"/>
              </w:rPr>
            </w:pPr>
          </w:p>
        </w:tc>
        <w:tc>
          <w:tcPr>
            <w:tcW w:w="814" w:type="pct"/>
            <w:vAlign w:val="center"/>
          </w:tcPr>
          <w:p w14:paraId="3C1FE82E" w14:textId="77777777" w:rsidR="00503251" w:rsidRPr="001B54C3" w:rsidRDefault="00503251" w:rsidP="00A6092D">
            <w:pPr>
              <w:spacing w:before="40" w:after="40"/>
              <w:ind w:left="72" w:right="72"/>
              <w:rPr>
                <w:color w:val="0070C0"/>
                <w:sz w:val="18"/>
              </w:rPr>
            </w:pPr>
          </w:p>
        </w:tc>
      </w:tr>
    </w:tbl>
    <w:p w14:paraId="39AF0E37" w14:textId="77777777" w:rsidR="00945B4A" w:rsidRPr="001B54C3" w:rsidRDefault="00945B4A" w:rsidP="001B54C3">
      <w:pPr>
        <w:keepNext/>
        <w:spacing w:before="40" w:after="120"/>
        <w:rPr>
          <w:rFonts w:eastAsia="SimSun"/>
          <w:szCs w:val="24"/>
          <w:lang w:eastAsia="zh-CN"/>
        </w:rPr>
      </w:pPr>
    </w:p>
    <w:p w14:paraId="0BC12FD9" w14:textId="77777777" w:rsidR="00503251" w:rsidRPr="001B54C3" w:rsidRDefault="00503251" w:rsidP="00503251">
      <w:pPr>
        <w:keepNext/>
        <w:spacing w:before="40" w:after="120"/>
        <w:ind w:left="720"/>
        <w:rPr>
          <w:rFonts w:ascii="Courier New" w:eastAsia="SimSun" w:hAnsi="Courier New" w:cs="Courier New"/>
          <w:sz w:val="20"/>
          <w:lang w:eastAsia="zh-CN"/>
        </w:rPr>
      </w:pPr>
      <w:r w:rsidRPr="001B54C3">
        <w:rPr>
          <w:rFonts w:ascii="Courier New" w:eastAsia="SimSun" w:hAnsi="Courier New" w:cs="Courier New"/>
          <w:sz w:val="20"/>
          <w:lang w:eastAsia="zh-CN"/>
        </w:rPr>
        <w:t xml:space="preserve">[observation: templateId </w:t>
      </w:r>
      <w:r w:rsidRPr="001B54C3">
        <w:rPr>
          <w:rStyle w:val="XMLname0"/>
        </w:rPr>
        <w:t>1.3.6.1.4.1.19376.1.5.3.1.4.20.9</w:t>
      </w:r>
      <w:r w:rsidRPr="001B54C3" w:rsidDel="004B63D0">
        <w:rPr>
          <w:rFonts w:ascii="Courier New" w:eastAsia="SimSun" w:hAnsi="Courier New" w:cs="Courier New"/>
          <w:sz w:val="20"/>
          <w:lang w:eastAsia="zh-CN"/>
        </w:rPr>
        <w:t xml:space="preserve"> </w:t>
      </w:r>
      <w:r w:rsidRPr="001B54C3">
        <w:rPr>
          <w:rFonts w:ascii="Courier New" w:eastAsia="SimSun" w:hAnsi="Courier New" w:cs="Courier New"/>
          <w:sz w:val="20"/>
          <w:lang w:eastAsia="zh-CN"/>
        </w:rPr>
        <w:t>(open)]</w:t>
      </w:r>
    </w:p>
    <w:p w14:paraId="0D553F79" w14:textId="77777777" w:rsidR="00503251" w:rsidRPr="001B54C3" w:rsidRDefault="00503251" w:rsidP="00503251">
      <w:pPr>
        <w:ind w:left="720"/>
      </w:pPr>
      <w:r w:rsidRPr="001B54C3">
        <w:t>A Usual Occupation Duration Entry is a clinical statement about the quantity of time a person spent in the occupation they held the longest over the course of their career.</w:t>
      </w:r>
    </w:p>
    <w:p w14:paraId="1A70BBCF" w14:textId="77777777" w:rsidR="00503251" w:rsidRPr="001B54C3" w:rsidRDefault="00503251" w:rsidP="00503251">
      <w:pPr>
        <w:autoSpaceDE w:val="0"/>
        <w:autoSpaceDN w:val="0"/>
        <w:adjustRightInd w:val="0"/>
        <w:rPr>
          <w:rFonts w:ascii="BookmanOldStyle" w:hAnsi="BookmanOldStyle" w:cs="BookmanOldStyle"/>
          <w:sz w:val="20"/>
        </w:rPr>
      </w:pPr>
    </w:p>
    <w:p w14:paraId="71E1A62C" w14:textId="77777777" w:rsidR="00503251" w:rsidRPr="001B54C3" w:rsidRDefault="00503251" w:rsidP="00503251">
      <w:pPr>
        <w:numPr>
          <w:ilvl w:val="0"/>
          <w:numId w:val="390"/>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@classCode</w:t>
      </w:r>
      <w:r w:rsidRPr="001B54C3">
        <w:t>=</w:t>
      </w:r>
      <w:r w:rsidRPr="001B54C3">
        <w:rPr>
          <w:rFonts w:ascii="Courier New" w:hAnsi="Courier New" w:cs="TimesNewRomanPSMT"/>
          <w:sz w:val="20"/>
        </w:rPr>
        <w:t>"OBS"</w:t>
      </w:r>
      <w:r w:rsidRPr="001B54C3">
        <w:t xml:space="preserve"> </w:t>
      </w:r>
      <w:r w:rsidRPr="001B54C3">
        <w:rPr>
          <w:rFonts w:ascii="Courier New" w:hAnsi="Courier New" w:cs="TimesNewRomanPSMT"/>
          <w:sz w:val="20"/>
        </w:rPr>
        <w:t>(CodeSystem: 2.16.840.1.113883.5.6 HL7ActClass)</w:t>
      </w:r>
      <w:r w:rsidRPr="001B54C3">
        <w:t>.</w:t>
      </w:r>
    </w:p>
    <w:p w14:paraId="78B0EC1A" w14:textId="77777777" w:rsidR="00503251" w:rsidRPr="001B54C3" w:rsidRDefault="00503251" w:rsidP="00503251">
      <w:pPr>
        <w:numPr>
          <w:ilvl w:val="0"/>
          <w:numId w:val="390"/>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@moodCode</w:t>
      </w:r>
      <w:r w:rsidRPr="001B54C3">
        <w:t>=</w:t>
      </w:r>
      <w:r w:rsidRPr="001B54C3">
        <w:rPr>
          <w:rFonts w:ascii="Courier New" w:hAnsi="Courier New" w:cs="TimesNewRomanPSMT"/>
          <w:sz w:val="20"/>
        </w:rPr>
        <w:t>"EVN"</w:t>
      </w:r>
      <w:r w:rsidRPr="001B54C3">
        <w:t xml:space="preserve"> Event (CodeSystem: </w:t>
      </w:r>
      <w:r w:rsidRPr="001B54C3">
        <w:rPr>
          <w:rFonts w:ascii="Courier New" w:hAnsi="Courier New" w:cs="TimesNewRomanPSMT"/>
          <w:sz w:val="20"/>
        </w:rPr>
        <w:t>ActMood 2.16.840.1.113883.5.1001</w:t>
      </w:r>
      <w:r w:rsidRPr="001B54C3">
        <w:t>) .</w:t>
      </w:r>
    </w:p>
    <w:p w14:paraId="365EA70B" w14:textId="77777777" w:rsidR="00503251" w:rsidRPr="001B54C3" w:rsidRDefault="00503251" w:rsidP="00503251">
      <w:pPr>
        <w:numPr>
          <w:ilvl w:val="0"/>
          <w:numId w:val="390"/>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templateId</w:t>
      </w:r>
      <w:r w:rsidRPr="001B54C3">
        <w:t xml:space="preserve"> such that it</w:t>
      </w:r>
    </w:p>
    <w:p w14:paraId="683B25BD" w14:textId="77777777" w:rsidR="00503251" w:rsidRPr="001B54C3" w:rsidRDefault="00503251" w:rsidP="00503251">
      <w:pPr>
        <w:numPr>
          <w:ilvl w:val="1"/>
          <w:numId w:val="390"/>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@root</w:t>
      </w:r>
      <w:r w:rsidRPr="001B54C3">
        <w:t>=</w:t>
      </w:r>
      <w:r w:rsidRPr="001B54C3">
        <w:rPr>
          <w:rFonts w:ascii="Courier New" w:hAnsi="Courier New" w:cs="TimesNewRomanPSMT"/>
          <w:sz w:val="20"/>
        </w:rPr>
        <w:t>"</w:t>
      </w:r>
      <w:r w:rsidRPr="001B54C3">
        <w:rPr>
          <w:rStyle w:val="XMLname0"/>
        </w:rPr>
        <w:t>1.3.6.1.4.1.19376.1.5.3.1.4.20.9</w:t>
      </w:r>
      <w:r w:rsidRPr="001B54C3">
        <w:rPr>
          <w:rFonts w:ascii="Courier New" w:hAnsi="Courier New" w:cs="TimesNewRomanPSMT"/>
          <w:sz w:val="20"/>
        </w:rPr>
        <w:t>"</w:t>
      </w:r>
      <w:r w:rsidRPr="001B54C3">
        <w:t>.</w:t>
      </w:r>
    </w:p>
    <w:p w14:paraId="4023AE35" w14:textId="77777777" w:rsidR="00503251" w:rsidRPr="001B54C3" w:rsidRDefault="00503251" w:rsidP="00503251">
      <w:pPr>
        <w:numPr>
          <w:ilvl w:val="0"/>
          <w:numId w:val="390"/>
        </w:numPr>
        <w:spacing w:before="0" w:after="40" w:line="260" w:lineRule="exact"/>
      </w:pPr>
      <w:r w:rsidRPr="001B54C3">
        <w:rPr>
          <w:rFonts w:ascii="Bookman Old Style" w:hAnsi="Bookman Old Style"/>
          <w:b/>
          <w:caps/>
          <w:sz w:val="16"/>
        </w:rPr>
        <w:t>SHALL</w:t>
      </w:r>
      <w:r w:rsidRPr="001B54C3">
        <w:t xml:space="preserve"> contain at least one [1..*] </w:t>
      </w:r>
      <w:r w:rsidRPr="001B54C3">
        <w:rPr>
          <w:rFonts w:ascii="Courier New" w:hAnsi="Courier New" w:cs="TimesNewRomanPSMT"/>
          <w:b/>
          <w:bCs/>
          <w:sz w:val="20"/>
        </w:rPr>
        <w:t>id</w:t>
      </w:r>
      <w:r w:rsidRPr="001B54C3">
        <w:t>.</w:t>
      </w:r>
    </w:p>
    <w:p w14:paraId="33DF0C55" w14:textId="77777777" w:rsidR="00503251" w:rsidRPr="001B54C3" w:rsidRDefault="00503251" w:rsidP="00503251">
      <w:pPr>
        <w:numPr>
          <w:ilvl w:val="0"/>
          <w:numId w:val="390"/>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code</w:t>
      </w:r>
      <w:r w:rsidRPr="001B54C3">
        <w:t>.</w:t>
      </w:r>
    </w:p>
    <w:p w14:paraId="0EE8F3FF" w14:textId="77777777" w:rsidR="00503251" w:rsidRPr="001B54C3" w:rsidRDefault="00503251" w:rsidP="00503251">
      <w:pPr>
        <w:numPr>
          <w:ilvl w:val="1"/>
          <w:numId w:val="390"/>
        </w:numPr>
        <w:spacing w:before="0" w:after="40" w:line="260" w:lineRule="exact"/>
      </w:pPr>
      <w:r w:rsidRPr="001B54C3">
        <w:rPr>
          <w:rFonts w:ascii="Bookman Old Style" w:hAnsi="Bookman Old Style"/>
          <w:b/>
          <w:caps/>
          <w:sz w:val="16"/>
        </w:rPr>
        <w:t>SHall</w:t>
      </w:r>
      <w:r w:rsidRPr="001B54C3">
        <w:t xml:space="preserve"> be 74163-7 (Usual Occupation Duration) from LOINC.</w:t>
      </w:r>
    </w:p>
    <w:p w14:paraId="19E52C52" w14:textId="77777777" w:rsidR="00503251" w:rsidRPr="001B54C3" w:rsidRDefault="00503251" w:rsidP="00503251">
      <w:pPr>
        <w:numPr>
          <w:ilvl w:val="0"/>
          <w:numId w:val="390"/>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statusCode</w:t>
      </w:r>
      <w:r w:rsidRPr="001B54C3">
        <w:t>=</w:t>
      </w:r>
      <w:r w:rsidRPr="001B54C3">
        <w:rPr>
          <w:rFonts w:ascii="Courier New" w:hAnsi="Courier New" w:cs="TimesNewRomanPSMT"/>
          <w:sz w:val="20"/>
        </w:rPr>
        <w:t>"completed"</w:t>
      </w:r>
      <w:r w:rsidRPr="001B54C3">
        <w:t xml:space="preserve"> Completed (CodeSystem: </w:t>
      </w:r>
      <w:r w:rsidRPr="001B54C3">
        <w:rPr>
          <w:rFonts w:ascii="Courier New" w:hAnsi="Courier New" w:cs="TimesNewRomanPSMT"/>
          <w:sz w:val="20"/>
        </w:rPr>
        <w:t>ActStatus 2.16.840.1.113883.5.14</w:t>
      </w:r>
      <w:r w:rsidRPr="001B54C3">
        <w:t>).</w:t>
      </w:r>
    </w:p>
    <w:p w14:paraId="07E1FF7D" w14:textId="77777777" w:rsidR="00503251" w:rsidRPr="001B54C3" w:rsidRDefault="00503251" w:rsidP="00503251">
      <w:pPr>
        <w:numPr>
          <w:ilvl w:val="0"/>
          <w:numId w:val="390"/>
        </w:numPr>
        <w:spacing w:before="0" w:after="40" w:line="260" w:lineRule="exact"/>
      </w:pPr>
      <w:r w:rsidRPr="001B54C3">
        <w:rPr>
          <w:rStyle w:val="keyword"/>
        </w:rPr>
        <w:t>SHALL</w:t>
      </w:r>
      <w:r w:rsidRPr="001B54C3">
        <w:t xml:space="preserve"> contain exactly one [1..1] </w:t>
      </w:r>
      <w:r w:rsidRPr="001B54C3">
        <w:rPr>
          <w:rStyle w:val="XMLnameBold"/>
        </w:rPr>
        <w:t>value</w:t>
      </w:r>
      <w:r w:rsidRPr="001B54C3">
        <w:t xml:space="preserve"> with @xsi:type="PQ".</w:t>
      </w:r>
    </w:p>
    <w:p w14:paraId="04130CA5" w14:textId="77777777" w:rsidR="00503251" w:rsidRPr="001B54C3" w:rsidRDefault="00503251" w:rsidP="00503251">
      <w:pPr>
        <w:numPr>
          <w:ilvl w:val="1"/>
          <w:numId w:val="390"/>
        </w:numPr>
        <w:spacing w:before="0" w:after="40" w:line="260" w:lineRule="exact"/>
      </w:pPr>
      <w:r w:rsidRPr="001B54C3">
        <w:t xml:space="preserve">This value </w:t>
      </w:r>
      <w:r w:rsidRPr="001B54C3">
        <w:rPr>
          <w:rStyle w:val="keyword"/>
        </w:rPr>
        <w:t>SHALL</w:t>
      </w:r>
      <w:r w:rsidRPr="001B54C3">
        <w:t xml:space="preserve"> contain exactly one [1..1] </w:t>
      </w:r>
      <w:r w:rsidRPr="001B54C3">
        <w:rPr>
          <w:rStyle w:val="XMLnameBold"/>
        </w:rPr>
        <w:t>@unit</w:t>
      </w:r>
      <w:r w:rsidRPr="001B54C3">
        <w:t xml:space="preserve">, which </w:t>
      </w:r>
      <w:r w:rsidRPr="001B54C3">
        <w:rPr>
          <w:rStyle w:val="keyword"/>
        </w:rPr>
        <w:t>SHALL</w:t>
      </w:r>
      <w:r w:rsidRPr="001B54C3">
        <w:t xml:space="preserve"> include duration-related units from value set </w:t>
      </w:r>
      <w:r w:rsidRPr="001B54C3">
        <w:rPr>
          <w:rStyle w:val="XMLname0"/>
        </w:rPr>
        <w:t xml:space="preserve">UCUM </w:t>
      </w:r>
      <w:r w:rsidRPr="001B54C3">
        <w:rPr>
          <w:sz w:val="18"/>
          <w:szCs w:val="18"/>
        </w:rPr>
        <w:t>2.16.840.1.113883.1.11.12839</w:t>
      </w:r>
      <w:r w:rsidRPr="001B54C3">
        <w:t>.</w:t>
      </w:r>
    </w:p>
    <w:p w14:paraId="59BB8147" w14:textId="77777777" w:rsidR="00285652" w:rsidRPr="001B54C3" w:rsidRDefault="00285652" w:rsidP="00235E1F">
      <w:pPr>
        <w:pStyle w:val="BodyText"/>
      </w:pPr>
    </w:p>
    <w:p w14:paraId="095B66D9" w14:textId="77777777" w:rsidR="00503251" w:rsidRPr="001B54C3" w:rsidRDefault="00503251" w:rsidP="00503251">
      <w:pPr>
        <w:pStyle w:val="EditorInstructions"/>
        <w:rPr>
          <w:color w:val="FF0000"/>
        </w:rPr>
      </w:pPr>
      <w:r w:rsidRPr="001B54C3">
        <w:rPr>
          <w:color w:val="FF0000"/>
        </w:rPr>
        <w:t>Replace the following section 6.3.4.70 Usual Industry Duration</w:t>
      </w:r>
    </w:p>
    <w:p w14:paraId="5A019230" w14:textId="77777777" w:rsidR="002908E4" w:rsidRPr="001B54C3" w:rsidRDefault="002908E4" w:rsidP="002908E4">
      <w:pPr>
        <w:pStyle w:val="Heading4"/>
        <w:rPr>
          <w:bCs/>
          <w:noProof w:val="0"/>
        </w:rPr>
      </w:pPr>
      <w:bookmarkStart w:id="2444" w:name="_Toc466555625"/>
      <w:r w:rsidRPr="001B54C3">
        <w:rPr>
          <w:bCs/>
          <w:noProof w:val="0"/>
        </w:rPr>
        <w:lastRenderedPageBreak/>
        <w:t>6.3.4.70 Usual Industry Duration Entry</w:t>
      </w:r>
      <w:bookmarkEnd w:id="2444"/>
    </w:p>
    <w:p w14:paraId="09521308" w14:textId="77777777" w:rsidR="007239F6" w:rsidRPr="001B54C3" w:rsidRDefault="007239F6" w:rsidP="007239F6">
      <w:pPr>
        <w:pStyle w:val="TableTitle"/>
      </w:pPr>
      <w:r w:rsidRPr="001B54C3">
        <w:t>Table 6.3.4.70-1: Usual Industry Duration Entry</w:t>
      </w:r>
      <w:r w:rsidRPr="001B54C3">
        <w:rPr>
          <w:rStyle w:val="XMLname0"/>
          <w:rFonts w:ascii="Arial" w:hAnsi="Arial" w:cs="Times New Roman"/>
          <w:sz w:val="22"/>
        </w:rPr>
        <w:t xml:space="preserve"> 1.3.6.1.4.1.19376.1.5.3.1.4.20.10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8"/>
        <w:gridCol w:w="537"/>
        <w:gridCol w:w="810"/>
        <w:gridCol w:w="453"/>
        <w:gridCol w:w="1608"/>
        <w:gridCol w:w="357"/>
        <w:gridCol w:w="1077"/>
        <w:gridCol w:w="898"/>
        <w:gridCol w:w="1253"/>
        <w:gridCol w:w="1522"/>
        <w:gridCol w:w="17"/>
      </w:tblGrid>
      <w:tr w:rsidR="00503251" w:rsidRPr="001B54C3" w14:paraId="0BA6D5D4" w14:textId="77777777" w:rsidTr="00143B5C">
        <w:tc>
          <w:tcPr>
            <w:tcW w:w="1400" w:type="pct"/>
            <w:gridSpan w:val="4"/>
            <w:shd w:val="clear" w:color="auto" w:fill="E6E6E6"/>
            <w:vAlign w:val="center"/>
          </w:tcPr>
          <w:p w14:paraId="197D198E" w14:textId="77777777" w:rsidR="00503251" w:rsidRPr="001B54C3" w:rsidRDefault="00503251" w:rsidP="00A6092D">
            <w:pPr>
              <w:keepNext/>
              <w:spacing w:before="60" w:after="60"/>
              <w:jc w:val="center"/>
              <w:rPr>
                <w:rFonts w:ascii="Arial" w:hAnsi="Arial"/>
                <w:b/>
                <w:sz w:val="22"/>
              </w:rPr>
            </w:pPr>
            <w:r w:rsidRPr="001B54C3">
              <w:rPr>
                <w:rFonts w:ascii="Arial" w:hAnsi="Arial"/>
                <w:b/>
                <w:sz w:val="22"/>
              </w:rPr>
              <w:t>Template Name</w:t>
            </w:r>
          </w:p>
        </w:tc>
        <w:tc>
          <w:tcPr>
            <w:tcW w:w="3600" w:type="pct"/>
            <w:gridSpan w:val="7"/>
            <w:vAlign w:val="center"/>
          </w:tcPr>
          <w:p w14:paraId="6F4A2CD5" w14:textId="77777777" w:rsidR="00503251" w:rsidRPr="001B54C3" w:rsidRDefault="00503251" w:rsidP="00A6092D">
            <w:pPr>
              <w:spacing w:before="40" w:after="40"/>
              <w:ind w:left="72" w:right="72"/>
              <w:rPr>
                <w:sz w:val="18"/>
              </w:rPr>
            </w:pPr>
            <w:r w:rsidRPr="001B54C3">
              <w:rPr>
                <w:sz w:val="18"/>
              </w:rPr>
              <w:t>Usual Industry Duration Entry</w:t>
            </w:r>
          </w:p>
        </w:tc>
      </w:tr>
      <w:tr w:rsidR="00503251" w:rsidRPr="001B54C3" w14:paraId="2011BD3D" w14:textId="77777777" w:rsidTr="00143B5C">
        <w:tc>
          <w:tcPr>
            <w:tcW w:w="1400" w:type="pct"/>
            <w:gridSpan w:val="4"/>
            <w:shd w:val="clear" w:color="auto" w:fill="E6E6E6"/>
            <w:vAlign w:val="center"/>
          </w:tcPr>
          <w:p w14:paraId="1A65CF9A"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Template ID </w:t>
            </w:r>
          </w:p>
        </w:tc>
        <w:tc>
          <w:tcPr>
            <w:tcW w:w="3600" w:type="pct"/>
            <w:gridSpan w:val="7"/>
            <w:vAlign w:val="center"/>
          </w:tcPr>
          <w:p w14:paraId="4EDA1984" w14:textId="77777777" w:rsidR="00503251" w:rsidRPr="001B54C3" w:rsidRDefault="00503251" w:rsidP="00A6092D">
            <w:pPr>
              <w:spacing w:before="40" w:after="40"/>
              <w:ind w:left="72" w:right="72"/>
              <w:rPr>
                <w:rFonts w:ascii="Tahoma" w:hAnsi="Tahoma" w:cs="Tahoma"/>
                <w:sz w:val="16"/>
                <w:szCs w:val="16"/>
              </w:rPr>
            </w:pPr>
            <w:r w:rsidRPr="001B54C3">
              <w:rPr>
                <w:rStyle w:val="XMLname0"/>
              </w:rPr>
              <w:t>1.3.6.1.4.1.19376.1.5.3.1.4.20.10</w:t>
            </w:r>
          </w:p>
        </w:tc>
      </w:tr>
      <w:tr w:rsidR="00503251" w:rsidRPr="001B54C3" w14:paraId="16485701" w14:textId="77777777" w:rsidTr="00143B5C">
        <w:tc>
          <w:tcPr>
            <w:tcW w:w="1400" w:type="pct"/>
            <w:gridSpan w:val="4"/>
            <w:shd w:val="clear" w:color="auto" w:fill="E6E6E6"/>
            <w:vAlign w:val="center"/>
          </w:tcPr>
          <w:p w14:paraId="6395904B"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Parent Template </w:t>
            </w:r>
          </w:p>
        </w:tc>
        <w:tc>
          <w:tcPr>
            <w:tcW w:w="3600" w:type="pct"/>
            <w:gridSpan w:val="7"/>
            <w:vAlign w:val="center"/>
          </w:tcPr>
          <w:p w14:paraId="7BCD83DB" w14:textId="77777777" w:rsidR="00503251" w:rsidRPr="001B54C3" w:rsidRDefault="00503251" w:rsidP="00A6092D">
            <w:pPr>
              <w:spacing w:before="40" w:after="40"/>
              <w:ind w:right="72"/>
              <w:rPr>
                <w:sz w:val="18"/>
              </w:rPr>
            </w:pPr>
            <w:r w:rsidRPr="001B54C3">
              <w:rPr>
                <w:sz w:val="18"/>
              </w:rPr>
              <w:t xml:space="preserve"> </w:t>
            </w:r>
          </w:p>
        </w:tc>
      </w:tr>
      <w:tr w:rsidR="00503251" w:rsidRPr="001B54C3" w14:paraId="230F3349" w14:textId="77777777" w:rsidTr="00143B5C">
        <w:tc>
          <w:tcPr>
            <w:tcW w:w="1400" w:type="pct"/>
            <w:gridSpan w:val="4"/>
            <w:shd w:val="clear" w:color="auto" w:fill="E6E6E6"/>
            <w:vAlign w:val="center"/>
          </w:tcPr>
          <w:p w14:paraId="703E914F"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General Description </w:t>
            </w:r>
          </w:p>
        </w:tc>
        <w:tc>
          <w:tcPr>
            <w:tcW w:w="3600" w:type="pct"/>
            <w:gridSpan w:val="7"/>
            <w:vAlign w:val="center"/>
          </w:tcPr>
          <w:p w14:paraId="2B597CA3" w14:textId="77777777" w:rsidR="00503251" w:rsidRPr="001B54C3" w:rsidRDefault="00503251" w:rsidP="00A6092D">
            <w:pPr>
              <w:spacing w:before="40" w:after="40"/>
              <w:ind w:left="72" w:right="72"/>
              <w:rPr>
                <w:rFonts w:ascii="Tahoma" w:hAnsi="Tahoma" w:cs="Tahoma"/>
                <w:sz w:val="16"/>
                <w:szCs w:val="16"/>
              </w:rPr>
            </w:pPr>
            <w:r w:rsidRPr="001B54C3">
              <w:rPr>
                <w:sz w:val="18"/>
              </w:rPr>
              <w:t>A Usual Industry Duration entry is a clinical statement about a quantity of time in which a person was employed in an industry.</w:t>
            </w:r>
          </w:p>
        </w:tc>
      </w:tr>
      <w:tr w:rsidR="00503251" w:rsidRPr="001B54C3" w14:paraId="2BAF50A3" w14:textId="77777777" w:rsidTr="00143B5C">
        <w:tc>
          <w:tcPr>
            <w:tcW w:w="725" w:type="pct"/>
            <w:gridSpan w:val="2"/>
            <w:shd w:val="clear" w:color="auto" w:fill="E6E6E6"/>
            <w:vAlign w:val="center"/>
          </w:tcPr>
          <w:p w14:paraId="192F4898"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Class/Mood</w:t>
            </w:r>
          </w:p>
        </w:tc>
        <w:tc>
          <w:tcPr>
            <w:tcW w:w="1726" w:type="pct"/>
            <w:gridSpan w:val="4"/>
            <w:shd w:val="clear" w:color="auto" w:fill="E6E6E6"/>
            <w:vAlign w:val="center"/>
          </w:tcPr>
          <w:p w14:paraId="4600B73A"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Code </w:t>
            </w:r>
          </w:p>
        </w:tc>
        <w:tc>
          <w:tcPr>
            <w:tcW w:w="576" w:type="pct"/>
            <w:shd w:val="clear" w:color="auto" w:fill="E6E6E6"/>
            <w:vAlign w:val="center"/>
          </w:tcPr>
          <w:p w14:paraId="2481F4E7"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Data Type</w:t>
            </w:r>
          </w:p>
        </w:tc>
        <w:tc>
          <w:tcPr>
            <w:tcW w:w="1973" w:type="pct"/>
            <w:gridSpan w:val="4"/>
            <w:shd w:val="clear" w:color="auto" w:fill="E6E6E6"/>
            <w:vAlign w:val="center"/>
          </w:tcPr>
          <w:p w14:paraId="289D0AAD"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Value </w:t>
            </w:r>
          </w:p>
        </w:tc>
      </w:tr>
      <w:tr w:rsidR="00503251" w:rsidRPr="001B54C3" w14:paraId="41C51987" w14:textId="77777777" w:rsidTr="00143B5C">
        <w:tc>
          <w:tcPr>
            <w:tcW w:w="725" w:type="pct"/>
            <w:gridSpan w:val="2"/>
            <w:vAlign w:val="center"/>
          </w:tcPr>
          <w:p w14:paraId="7FB5431F" w14:textId="77777777" w:rsidR="00503251" w:rsidRPr="001B54C3" w:rsidRDefault="00503251" w:rsidP="00A6092D">
            <w:pPr>
              <w:spacing w:before="40" w:after="40"/>
              <w:ind w:left="72" w:right="72"/>
              <w:rPr>
                <w:sz w:val="18"/>
              </w:rPr>
            </w:pPr>
            <w:r w:rsidRPr="001B54C3">
              <w:rPr>
                <w:sz w:val="18"/>
              </w:rPr>
              <w:t>ClassCode=</w:t>
            </w:r>
          </w:p>
          <w:p w14:paraId="67DCE828" w14:textId="77777777" w:rsidR="00503251" w:rsidRPr="001B54C3" w:rsidRDefault="00503251" w:rsidP="00A6092D">
            <w:pPr>
              <w:spacing w:before="40" w:after="40"/>
              <w:ind w:left="72" w:right="72"/>
              <w:rPr>
                <w:sz w:val="18"/>
              </w:rPr>
            </w:pPr>
            <w:r w:rsidRPr="001B54C3">
              <w:rPr>
                <w:sz w:val="18"/>
              </w:rPr>
              <w:t>“OBS”</w:t>
            </w:r>
          </w:p>
          <w:p w14:paraId="20C335F4" w14:textId="77777777" w:rsidR="00503251" w:rsidRPr="001B54C3" w:rsidRDefault="00503251" w:rsidP="00A6092D">
            <w:pPr>
              <w:spacing w:before="40" w:after="40"/>
              <w:ind w:left="72" w:right="72"/>
              <w:rPr>
                <w:sz w:val="18"/>
              </w:rPr>
            </w:pPr>
            <w:r w:rsidRPr="001B54C3">
              <w:rPr>
                <w:sz w:val="18"/>
              </w:rPr>
              <w:t>MoodCode=</w:t>
            </w:r>
          </w:p>
          <w:p w14:paraId="7BF988EF" w14:textId="77777777" w:rsidR="00503251" w:rsidRPr="001B54C3" w:rsidRDefault="00503251" w:rsidP="00A6092D">
            <w:pPr>
              <w:spacing w:before="40" w:after="40"/>
              <w:ind w:left="72" w:right="72"/>
              <w:rPr>
                <w:sz w:val="18"/>
              </w:rPr>
            </w:pPr>
            <w:r w:rsidRPr="001B54C3">
              <w:rPr>
                <w:sz w:val="18"/>
              </w:rPr>
              <w:t>“EVN”</w:t>
            </w:r>
          </w:p>
        </w:tc>
        <w:tc>
          <w:tcPr>
            <w:tcW w:w="1726" w:type="pct"/>
            <w:gridSpan w:val="4"/>
            <w:vAlign w:val="center"/>
          </w:tcPr>
          <w:p w14:paraId="2F073AFA" w14:textId="77777777" w:rsidR="00503251" w:rsidRPr="001B54C3" w:rsidRDefault="00503251" w:rsidP="00A6092D">
            <w:pPr>
              <w:spacing w:before="40" w:after="40"/>
              <w:ind w:left="72" w:right="72"/>
              <w:rPr>
                <w:sz w:val="18"/>
              </w:rPr>
            </w:pPr>
            <w:r w:rsidRPr="001B54C3">
              <w:rPr>
                <w:sz w:val="18"/>
              </w:rPr>
              <w:t>Code = 74162-9</w:t>
            </w:r>
          </w:p>
          <w:p w14:paraId="436E4FED" w14:textId="77777777" w:rsidR="00503251" w:rsidRPr="001B54C3" w:rsidRDefault="00503251" w:rsidP="00A6092D">
            <w:pPr>
              <w:spacing w:before="40" w:after="40"/>
              <w:ind w:left="72" w:right="72"/>
              <w:rPr>
                <w:sz w:val="18"/>
              </w:rPr>
            </w:pPr>
            <w:r w:rsidRPr="001B54C3">
              <w:rPr>
                <w:sz w:val="18"/>
              </w:rPr>
              <w:t>Display Name = Usual Industry Duration</w:t>
            </w:r>
          </w:p>
          <w:p w14:paraId="79FD1F65" w14:textId="77777777" w:rsidR="00503251" w:rsidRPr="001B54C3" w:rsidRDefault="00503251" w:rsidP="00A6092D">
            <w:pPr>
              <w:spacing w:before="40" w:after="40"/>
              <w:ind w:left="72" w:right="72"/>
              <w:rPr>
                <w:sz w:val="18"/>
              </w:rPr>
            </w:pPr>
            <w:r w:rsidRPr="001B54C3">
              <w:rPr>
                <w:sz w:val="18"/>
              </w:rPr>
              <w:t>CodeSystem = 2.16.840.1.113883.6.1</w:t>
            </w:r>
          </w:p>
          <w:p w14:paraId="7EAA5FE5" w14:textId="77777777" w:rsidR="00503251" w:rsidRPr="001B54C3" w:rsidRDefault="00503251" w:rsidP="00A6092D">
            <w:pPr>
              <w:spacing w:before="40" w:after="40"/>
              <w:ind w:left="72" w:right="72"/>
              <w:rPr>
                <w:sz w:val="18"/>
              </w:rPr>
            </w:pPr>
            <w:r w:rsidRPr="001B54C3">
              <w:rPr>
                <w:sz w:val="18"/>
              </w:rPr>
              <w:t>CodeSystemName=LOINC</w:t>
            </w:r>
          </w:p>
          <w:p w14:paraId="692DDE48" w14:textId="77777777" w:rsidR="00503251" w:rsidRPr="001B54C3" w:rsidRDefault="00503251" w:rsidP="00A6092D">
            <w:pPr>
              <w:spacing w:before="40" w:after="40"/>
              <w:ind w:left="72" w:right="72"/>
              <w:rPr>
                <w:sz w:val="18"/>
              </w:rPr>
            </w:pPr>
          </w:p>
          <w:p w14:paraId="1FB5675F" w14:textId="77777777" w:rsidR="00503251" w:rsidRPr="001B54C3" w:rsidRDefault="00503251" w:rsidP="00A6092D">
            <w:pPr>
              <w:spacing w:before="40" w:after="40"/>
              <w:ind w:left="72" w:right="72"/>
              <w:rPr>
                <w:sz w:val="18"/>
              </w:rPr>
            </w:pPr>
          </w:p>
        </w:tc>
        <w:tc>
          <w:tcPr>
            <w:tcW w:w="576" w:type="pct"/>
            <w:vAlign w:val="center"/>
          </w:tcPr>
          <w:p w14:paraId="0D4B5A9E" w14:textId="77777777" w:rsidR="00503251" w:rsidRPr="001B54C3" w:rsidRDefault="00503251" w:rsidP="00A6092D">
            <w:pPr>
              <w:spacing w:before="40" w:after="40"/>
              <w:ind w:left="72" w:right="72"/>
              <w:rPr>
                <w:sz w:val="18"/>
              </w:rPr>
            </w:pPr>
            <w:r w:rsidRPr="001B54C3">
              <w:rPr>
                <w:sz w:val="18"/>
              </w:rPr>
              <w:t>Observation</w:t>
            </w:r>
          </w:p>
        </w:tc>
        <w:tc>
          <w:tcPr>
            <w:tcW w:w="1973" w:type="pct"/>
            <w:gridSpan w:val="4"/>
            <w:vAlign w:val="center"/>
          </w:tcPr>
          <w:p w14:paraId="1EE00E3B" w14:textId="77777777" w:rsidR="00503251" w:rsidRPr="001B54C3" w:rsidRDefault="00503251" w:rsidP="00A6092D">
            <w:pPr>
              <w:spacing w:before="40" w:after="40"/>
              <w:ind w:left="72" w:right="72"/>
              <w:rPr>
                <w:sz w:val="18"/>
              </w:rPr>
            </w:pPr>
            <w:r w:rsidRPr="001B54C3">
              <w:rPr>
                <w:sz w:val="18"/>
              </w:rPr>
              <w:t>Value  xsi:type=PQ  representing the number of years of months. Units shall be expressed in UCUM.</w:t>
            </w:r>
          </w:p>
          <w:p w14:paraId="148EB511" w14:textId="77777777" w:rsidR="00503251" w:rsidRPr="001B54C3" w:rsidRDefault="00503251" w:rsidP="00A6092D">
            <w:pPr>
              <w:spacing w:before="40" w:after="40"/>
              <w:ind w:left="72" w:right="72"/>
              <w:rPr>
                <w:sz w:val="18"/>
              </w:rPr>
            </w:pPr>
          </w:p>
        </w:tc>
      </w:tr>
      <w:tr w:rsidR="00503251" w:rsidRPr="001B54C3" w14:paraId="75210693" w14:textId="77777777" w:rsidTr="00143B5C">
        <w:trPr>
          <w:gridAfter w:val="1"/>
          <w:wAfter w:w="9" w:type="pct"/>
        </w:trPr>
        <w:tc>
          <w:tcPr>
            <w:tcW w:w="438" w:type="pct"/>
            <w:shd w:val="clear" w:color="auto" w:fill="E6E6E6"/>
            <w:vAlign w:val="center"/>
          </w:tcPr>
          <w:p w14:paraId="41712D67"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Opt and Card</w:t>
            </w:r>
          </w:p>
        </w:tc>
        <w:tc>
          <w:tcPr>
            <w:tcW w:w="720" w:type="pct"/>
            <w:gridSpan w:val="2"/>
            <w:shd w:val="clear" w:color="auto" w:fill="E6E6E6"/>
            <w:vAlign w:val="center"/>
          </w:tcPr>
          <w:p w14:paraId="2DE7AEB2"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entryRelationship</w:t>
            </w:r>
          </w:p>
        </w:tc>
        <w:tc>
          <w:tcPr>
            <w:tcW w:w="1102" w:type="pct"/>
            <w:gridSpan w:val="2"/>
            <w:shd w:val="clear" w:color="auto" w:fill="E6E6E6"/>
            <w:vAlign w:val="center"/>
          </w:tcPr>
          <w:p w14:paraId="2C25BA2F"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Description </w:t>
            </w:r>
          </w:p>
        </w:tc>
        <w:tc>
          <w:tcPr>
            <w:tcW w:w="1247" w:type="pct"/>
            <w:gridSpan w:val="3"/>
            <w:shd w:val="clear" w:color="auto" w:fill="E6E6E6"/>
            <w:vAlign w:val="center"/>
          </w:tcPr>
          <w:p w14:paraId="3E64568B"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Template ID</w:t>
            </w:r>
          </w:p>
        </w:tc>
        <w:tc>
          <w:tcPr>
            <w:tcW w:w="670" w:type="pct"/>
            <w:shd w:val="clear" w:color="auto" w:fill="E6E6E6"/>
            <w:vAlign w:val="center"/>
          </w:tcPr>
          <w:p w14:paraId="2A58F88D"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Specification Document</w:t>
            </w:r>
          </w:p>
        </w:tc>
        <w:tc>
          <w:tcPr>
            <w:tcW w:w="814" w:type="pct"/>
            <w:shd w:val="clear" w:color="auto" w:fill="E4E4E4"/>
            <w:vAlign w:val="center"/>
          </w:tcPr>
          <w:p w14:paraId="3243FBD6"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Vocabulary Constraint</w:t>
            </w:r>
          </w:p>
        </w:tc>
      </w:tr>
      <w:tr w:rsidR="00503251" w:rsidRPr="001B54C3" w14:paraId="4847495D" w14:textId="77777777" w:rsidTr="00143B5C">
        <w:trPr>
          <w:gridAfter w:val="1"/>
          <w:wAfter w:w="9" w:type="pct"/>
        </w:trPr>
        <w:tc>
          <w:tcPr>
            <w:tcW w:w="438" w:type="pct"/>
            <w:shd w:val="clear" w:color="auto" w:fill="auto"/>
            <w:vAlign w:val="center"/>
          </w:tcPr>
          <w:p w14:paraId="0F061A56" w14:textId="77777777" w:rsidR="00503251" w:rsidRPr="001B54C3" w:rsidRDefault="00503251" w:rsidP="00A6092D">
            <w:pPr>
              <w:spacing w:before="40" w:after="40"/>
              <w:ind w:left="72" w:right="72"/>
              <w:rPr>
                <w:color w:val="0070C0"/>
                <w:sz w:val="18"/>
              </w:rPr>
            </w:pPr>
          </w:p>
        </w:tc>
        <w:tc>
          <w:tcPr>
            <w:tcW w:w="720" w:type="pct"/>
            <w:gridSpan w:val="2"/>
            <w:shd w:val="clear" w:color="auto" w:fill="auto"/>
            <w:vAlign w:val="center"/>
          </w:tcPr>
          <w:p w14:paraId="782CFC20" w14:textId="77777777" w:rsidR="00503251" w:rsidRPr="001B54C3" w:rsidRDefault="00503251" w:rsidP="00A6092D">
            <w:pPr>
              <w:spacing w:before="40" w:after="40"/>
              <w:ind w:left="72" w:right="72"/>
              <w:rPr>
                <w:color w:val="0070C0"/>
                <w:sz w:val="18"/>
              </w:rPr>
            </w:pPr>
          </w:p>
        </w:tc>
        <w:tc>
          <w:tcPr>
            <w:tcW w:w="1102" w:type="pct"/>
            <w:gridSpan w:val="2"/>
            <w:vAlign w:val="center"/>
          </w:tcPr>
          <w:p w14:paraId="70D1623D" w14:textId="77777777" w:rsidR="00503251" w:rsidRPr="001B54C3" w:rsidRDefault="00503251" w:rsidP="00A6092D">
            <w:pPr>
              <w:spacing w:before="40" w:after="40"/>
              <w:ind w:left="72" w:right="72"/>
              <w:rPr>
                <w:color w:val="0070C0"/>
                <w:sz w:val="18"/>
              </w:rPr>
            </w:pPr>
          </w:p>
        </w:tc>
        <w:tc>
          <w:tcPr>
            <w:tcW w:w="1247" w:type="pct"/>
            <w:gridSpan w:val="3"/>
            <w:vAlign w:val="center"/>
          </w:tcPr>
          <w:p w14:paraId="2BB2BFDD" w14:textId="77777777" w:rsidR="00503251" w:rsidRPr="001B54C3" w:rsidRDefault="00503251" w:rsidP="00A6092D">
            <w:pPr>
              <w:spacing w:before="40" w:after="40"/>
              <w:ind w:left="72" w:right="72"/>
              <w:rPr>
                <w:color w:val="0070C0"/>
                <w:sz w:val="18"/>
              </w:rPr>
            </w:pPr>
          </w:p>
        </w:tc>
        <w:tc>
          <w:tcPr>
            <w:tcW w:w="670" w:type="pct"/>
            <w:vAlign w:val="center"/>
          </w:tcPr>
          <w:p w14:paraId="037744F3" w14:textId="77777777" w:rsidR="00503251" w:rsidRPr="001B54C3" w:rsidRDefault="00503251" w:rsidP="00A6092D">
            <w:pPr>
              <w:spacing w:before="40" w:after="40"/>
              <w:ind w:left="72" w:right="72"/>
              <w:rPr>
                <w:color w:val="0070C0"/>
                <w:sz w:val="18"/>
              </w:rPr>
            </w:pPr>
          </w:p>
        </w:tc>
        <w:tc>
          <w:tcPr>
            <w:tcW w:w="814" w:type="pct"/>
            <w:vAlign w:val="center"/>
          </w:tcPr>
          <w:p w14:paraId="119CD295" w14:textId="77777777" w:rsidR="00503251" w:rsidRPr="001B54C3" w:rsidRDefault="00503251" w:rsidP="00A6092D">
            <w:pPr>
              <w:spacing w:before="40" w:after="40"/>
              <w:ind w:left="72" w:right="72"/>
              <w:rPr>
                <w:color w:val="0070C0"/>
                <w:sz w:val="18"/>
              </w:rPr>
            </w:pPr>
          </w:p>
        </w:tc>
      </w:tr>
    </w:tbl>
    <w:p w14:paraId="71D64734" w14:textId="77777777" w:rsidR="007239F6" w:rsidRPr="001B54C3" w:rsidRDefault="007239F6" w:rsidP="00143B5C">
      <w:pPr>
        <w:pStyle w:val="BodyText"/>
        <w:rPr>
          <w:rFonts w:eastAsia="SimSun"/>
          <w:lang w:eastAsia="zh-CN"/>
        </w:rPr>
      </w:pPr>
    </w:p>
    <w:p w14:paraId="44768E9A" w14:textId="77777777" w:rsidR="00503251" w:rsidRPr="001B54C3" w:rsidRDefault="00503251" w:rsidP="00503251">
      <w:pPr>
        <w:keepNext/>
        <w:spacing w:before="60" w:after="60"/>
        <w:rPr>
          <w:rFonts w:ascii="Arial" w:hAnsi="Arial"/>
          <w:b/>
          <w:sz w:val="22"/>
        </w:rPr>
      </w:pPr>
      <w:r w:rsidRPr="001B54C3">
        <w:rPr>
          <w:rFonts w:ascii="Courier New" w:eastAsia="SimSun" w:hAnsi="Courier New" w:cs="Courier New"/>
          <w:sz w:val="20"/>
          <w:lang w:eastAsia="zh-CN"/>
        </w:rPr>
        <w:t xml:space="preserve">[observation: templateId </w:t>
      </w:r>
      <w:r w:rsidRPr="001B54C3">
        <w:rPr>
          <w:rStyle w:val="XMLname0"/>
        </w:rPr>
        <w:t>1.3.6.1.4.1.19376.1.5.3.1.4.20.10</w:t>
      </w:r>
    </w:p>
    <w:p w14:paraId="13497567" w14:textId="77777777" w:rsidR="00503251" w:rsidRPr="001B54C3" w:rsidRDefault="00503251" w:rsidP="00503251">
      <w:pPr>
        <w:keepNext/>
        <w:spacing w:before="40" w:after="120"/>
        <w:ind w:left="720"/>
        <w:rPr>
          <w:rFonts w:ascii="Courier New" w:eastAsia="SimSun" w:hAnsi="Courier New" w:cs="Courier New"/>
          <w:sz w:val="20"/>
          <w:lang w:eastAsia="zh-CN"/>
        </w:rPr>
      </w:pPr>
      <w:r w:rsidRPr="001B54C3">
        <w:rPr>
          <w:rFonts w:ascii="Courier New" w:eastAsia="SimSun" w:hAnsi="Courier New" w:cs="Courier New"/>
          <w:sz w:val="20"/>
          <w:lang w:eastAsia="zh-CN"/>
        </w:rPr>
        <w:t xml:space="preserve"> (open)]</w:t>
      </w:r>
    </w:p>
    <w:p w14:paraId="0429A087" w14:textId="77777777" w:rsidR="00503251" w:rsidRPr="001B54C3" w:rsidRDefault="00503251" w:rsidP="00503251">
      <w:pPr>
        <w:ind w:left="720"/>
      </w:pPr>
      <w:r w:rsidRPr="001B54C3">
        <w:t>A Usual Industry Duration Entry is a clinical statement about the quantity of time a person spent in a particular industry in which they worked for the longest over the course of their career.</w:t>
      </w:r>
    </w:p>
    <w:p w14:paraId="4BFFFFAF" w14:textId="77777777" w:rsidR="00503251" w:rsidRPr="001B54C3" w:rsidRDefault="00503251" w:rsidP="00143B5C">
      <w:pPr>
        <w:pStyle w:val="BodyText"/>
      </w:pPr>
    </w:p>
    <w:p w14:paraId="3700AF98" w14:textId="77777777" w:rsidR="00503251" w:rsidRPr="001B54C3" w:rsidRDefault="00503251" w:rsidP="00503251">
      <w:pPr>
        <w:numPr>
          <w:ilvl w:val="0"/>
          <w:numId w:val="391"/>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@classCode</w:t>
      </w:r>
      <w:r w:rsidRPr="001B54C3">
        <w:t>=</w:t>
      </w:r>
      <w:r w:rsidRPr="001B54C3">
        <w:rPr>
          <w:rFonts w:ascii="Courier New" w:hAnsi="Courier New" w:cs="TimesNewRomanPSMT"/>
          <w:sz w:val="20"/>
        </w:rPr>
        <w:t>"OBS"</w:t>
      </w:r>
      <w:r w:rsidRPr="001B54C3">
        <w:t xml:space="preserve"> </w:t>
      </w:r>
      <w:r w:rsidRPr="001B54C3">
        <w:rPr>
          <w:rFonts w:ascii="Courier New" w:hAnsi="Courier New" w:cs="TimesNewRomanPSMT"/>
          <w:sz w:val="20"/>
        </w:rPr>
        <w:t>(CodeSystem: 2.16.840.1.113883.5.6 HL7ActClass)</w:t>
      </w:r>
      <w:r w:rsidRPr="001B54C3">
        <w:t>.</w:t>
      </w:r>
    </w:p>
    <w:p w14:paraId="305D3DF3" w14:textId="77777777" w:rsidR="00503251" w:rsidRPr="001B54C3" w:rsidRDefault="00503251" w:rsidP="00503251">
      <w:pPr>
        <w:numPr>
          <w:ilvl w:val="0"/>
          <w:numId w:val="391"/>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@moodCode</w:t>
      </w:r>
      <w:r w:rsidRPr="001B54C3">
        <w:t>=</w:t>
      </w:r>
      <w:r w:rsidRPr="001B54C3">
        <w:rPr>
          <w:rFonts w:ascii="Courier New" w:hAnsi="Courier New" w:cs="TimesNewRomanPSMT"/>
          <w:sz w:val="20"/>
        </w:rPr>
        <w:t>"EVN"</w:t>
      </w:r>
      <w:r w:rsidRPr="001B54C3">
        <w:t xml:space="preserve"> Event (CodeSystem: </w:t>
      </w:r>
      <w:r w:rsidRPr="001B54C3">
        <w:rPr>
          <w:rFonts w:ascii="Courier New" w:hAnsi="Courier New" w:cs="TimesNewRomanPSMT"/>
          <w:sz w:val="20"/>
        </w:rPr>
        <w:t>ActMood 2.16.840.1.113883.5.1001</w:t>
      </w:r>
      <w:r w:rsidRPr="001B54C3">
        <w:t>) .</w:t>
      </w:r>
    </w:p>
    <w:p w14:paraId="041E640E" w14:textId="77777777" w:rsidR="00503251" w:rsidRPr="001B54C3" w:rsidRDefault="00503251" w:rsidP="00503251">
      <w:pPr>
        <w:numPr>
          <w:ilvl w:val="0"/>
          <w:numId w:val="391"/>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templateId</w:t>
      </w:r>
      <w:r w:rsidRPr="001B54C3">
        <w:t xml:space="preserve"> such that it</w:t>
      </w:r>
    </w:p>
    <w:p w14:paraId="1CF11939" w14:textId="77777777" w:rsidR="00503251" w:rsidRPr="001B54C3" w:rsidRDefault="00503251" w:rsidP="00503251">
      <w:pPr>
        <w:numPr>
          <w:ilvl w:val="1"/>
          <w:numId w:val="391"/>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@root</w:t>
      </w:r>
      <w:r w:rsidRPr="001B54C3">
        <w:t>=</w:t>
      </w:r>
      <w:r w:rsidRPr="001B54C3">
        <w:rPr>
          <w:rFonts w:ascii="Courier New" w:hAnsi="Courier New" w:cs="TimesNewRomanPSMT"/>
          <w:sz w:val="20"/>
        </w:rPr>
        <w:t>"</w:t>
      </w:r>
      <w:r w:rsidRPr="001B54C3">
        <w:rPr>
          <w:rStyle w:val="XMLname0"/>
        </w:rPr>
        <w:t>1.3.6.1.4.1.19376.1.5.3.1.4.20.10</w:t>
      </w:r>
      <w:r w:rsidRPr="001B54C3">
        <w:rPr>
          <w:rFonts w:ascii="Courier New" w:hAnsi="Courier New" w:cs="TimesNewRomanPSMT"/>
          <w:sz w:val="20"/>
        </w:rPr>
        <w:t>"</w:t>
      </w:r>
      <w:r w:rsidRPr="001B54C3">
        <w:t>.</w:t>
      </w:r>
    </w:p>
    <w:p w14:paraId="686152A8" w14:textId="77777777" w:rsidR="00503251" w:rsidRPr="001B54C3" w:rsidRDefault="00503251" w:rsidP="00503251">
      <w:pPr>
        <w:numPr>
          <w:ilvl w:val="0"/>
          <w:numId w:val="391"/>
        </w:numPr>
        <w:spacing w:before="0" w:after="40" w:line="260" w:lineRule="exact"/>
      </w:pPr>
      <w:r w:rsidRPr="001B54C3">
        <w:rPr>
          <w:rFonts w:ascii="Bookman Old Style" w:hAnsi="Bookman Old Style"/>
          <w:b/>
          <w:caps/>
          <w:sz w:val="16"/>
        </w:rPr>
        <w:t>SHALL</w:t>
      </w:r>
      <w:r w:rsidRPr="001B54C3">
        <w:t xml:space="preserve"> contain at least one [1..*] </w:t>
      </w:r>
      <w:r w:rsidRPr="001B54C3">
        <w:rPr>
          <w:rFonts w:ascii="Courier New" w:hAnsi="Courier New" w:cs="TimesNewRomanPSMT"/>
          <w:b/>
          <w:bCs/>
          <w:sz w:val="20"/>
        </w:rPr>
        <w:t>id</w:t>
      </w:r>
      <w:r w:rsidRPr="001B54C3">
        <w:t xml:space="preserve"> .</w:t>
      </w:r>
    </w:p>
    <w:p w14:paraId="78ACE4A6" w14:textId="77777777" w:rsidR="00503251" w:rsidRPr="001B54C3" w:rsidRDefault="00503251" w:rsidP="00503251">
      <w:pPr>
        <w:numPr>
          <w:ilvl w:val="0"/>
          <w:numId w:val="391"/>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code</w:t>
      </w:r>
      <w:r w:rsidRPr="001B54C3">
        <w:t>.</w:t>
      </w:r>
    </w:p>
    <w:p w14:paraId="1BCCAA8B" w14:textId="77777777" w:rsidR="00503251" w:rsidRPr="001B54C3" w:rsidRDefault="00503251" w:rsidP="00503251">
      <w:pPr>
        <w:numPr>
          <w:ilvl w:val="1"/>
          <w:numId w:val="391"/>
        </w:numPr>
        <w:spacing w:before="0" w:after="40" w:line="260" w:lineRule="exact"/>
      </w:pPr>
      <w:r w:rsidRPr="001B54C3">
        <w:rPr>
          <w:rFonts w:ascii="Bookman Old Style" w:hAnsi="Bookman Old Style"/>
          <w:b/>
          <w:caps/>
          <w:sz w:val="16"/>
        </w:rPr>
        <w:t>SHall</w:t>
      </w:r>
      <w:r w:rsidRPr="001B54C3">
        <w:t xml:space="preserve"> be 74162-9 (Usual Industry Duration) from LOINC.</w:t>
      </w:r>
    </w:p>
    <w:p w14:paraId="15B76240" w14:textId="77777777" w:rsidR="00503251" w:rsidRPr="001B54C3" w:rsidRDefault="00503251" w:rsidP="00503251">
      <w:pPr>
        <w:numPr>
          <w:ilvl w:val="0"/>
          <w:numId w:val="391"/>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statusCode</w:t>
      </w:r>
      <w:r w:rsidRPr="001B54C3">
        <w:t>=</w:t>
      </w:r>
      <w:r w:rsidRPr="001B54C3">
        <w:rPr>
          <w:rFonts w:ascii="Courier New" w:hAnsi="Courier New" w:cs="TimesNewRomanPSMT"/>
          <w:sz w:val="20"/>
        </w:rPr>
        <w:t>"completed"</w:t>
      </w:r>
      <w:r w:rsidRPr="001B54C3">
        <w:t xml:space="preserve"> Completed (CodeSystem: </w:t>
      </w:r>
      <w:r w:rsidRPr="001B54C3">
        <w:rPr>
          <w:rFonts w:ascii="Courier New" w:hAnsi="Courier New" w:cs="TimesNewRomanPSMT"/>
          <w:sz w:val="20"/>
        </w:rPr>
        <w:t>ActStatus 2.16.840.1.113883.5.14</w:t>
      </w:r>
      <w:r w:rsidRPr="001B54C3">
        <w:t>) .</w:t>
      </w:r>
    </w:p>
    <w:p w14:paraId="3740FD3A" w14:textId="77777777" w:rsidR="00503251" w:rsidRPr="001B54C3" w:rsidRDefault="00503251" w:rsidP="00503251">
      <w:pPr>
        <w:numPr>
          <w:ilvl w:val="0"/>
          <w:numId w:val="391"/>
        </w:numPr>
        <w:spacing w:before="0" w:after="40" w:line="260" w:lineRule="exact"/>
      </w:pPr>
      <w:r w:rsidRPr="001B54C3">
        <w:rPr>
          <w:rStyle w:val="keyword"/>
        </w:rPr>
        <w:t>SHALL</w:t>
      </w:r>
      <w:r w:rsidRPr="001B54C3">
        <w:t xml:space="preserve"> contain exactly one [1..1] </w:t>
      </w:r>
      <w:r w:rsidRPr="001B54C3">
        <w:rPr>
          <w:rStyle w:val="XMLnameBold"/>
        </w:rPr>
        <w:t>value</w:t>
      </w:r>
      <w:r w:rsidRPr="001B54C3">
        <w:t xml:space="preserve"> with @xsi:type="PQ".</w:t>
      </w:r>
    </w:p>
    <w:p w14:paraId="533F7AF4" w14:textId="77777777" w:rsidR="00503251" w:rsidRPr="001B54C3" w:rsidRDefault="00503251" w:rsidP="00503251">
      <w:pPr>
        <w:numPr>
          <w:ilvl w:val="1"/>
          <w:numId w:val="391"/>
        </w:numPr>
        <w:spacing w:before="0" w:after="40" w:line="260" w:lineRule="exact"/>
      </w:pPr>
      <w:r w:rsidRPr="001B54C3">
        <w:t xml:space="preserve">This value </w:t>
      </w:r>
      <w:r w:rsidRPr="001B54C3">
        <w:rPr>
          <w:rStyle w:val="keyword"/>
        </w:rPr>
        <w:t>SHALL</w:t>
      </w:r>
      <w:r w:rsidRPr="001B54C3">
        <w:t xml:space="preserve"> contain exactly one [1..1] </w:t>
      </w:r>
      <w:r w:rsidRPr="001B54C3">
        <w:rPr>
          <w:rStyle w:val="XMLnameBold"/>
        </w:rPr>
        <w:t>@unit</w:t>
      </w:r>
      <w:r w:rsidRPr="001B54C3">
        <w:t xml:space="preserve">, which </w:t>
      </w:r>
      <w:r w:rsidRPr="001B54C3">
        <w:rPr>
          <w:rStyle w:val="keyword"/>
        </w:rPr>
        <w:t>SHALL</w:t>
      </w:r>
      <w:r w:rsidRPr="001B54C3">
        <w:t xml:space="preserve"> include duration-related units from value set </w:t>
      </w:r>
      <w:r w:rsidRPr="001B54C3">
        <w:rPr>
          <w:rStyle w:val="XMLname0"/>
        </w:rPr>
        <w:t xml:space="preserve">UCUM </w:t>
      </w:r>
      <w:r w:rsidRPr="001B54C3">
        <w:rPr>
          <w:sz w:val="18"/>
          <w:szCs w:val="18"/>
        </w:rPr>
        <w:t>2.16.840.1.113883.1.11.12839</w:t>
      </w:r>
      <w:r w:rsidRPr="001B54C3">
        <w:t>.</w:t>
      </w:r>
    </w:p>
    <w:p w14:paraId="5A58A60E" w14:textId="77777777" w:rsidR="00280586" w:rsidRPr="001B54C3" w:rsidRDefault="00280586" w:rsidP="00280586">
      <w:pPr>
        <w:pStyle w:val="Heading4"/>
        <w:rPr>
          <w:bCs/>
          <w:noProof w:val="0"/>
        </w:rPr>
      </w:pPr>
      <w:bookmarkStart w:id="2445" w:name="_Toc466555626"/>
      <w:r w:rsidRPr="001B54C3">
        <w:rPr>
          <w:bCs/>
          <w:noProof w:val="0"/>
        </w:rPr>
        <w:lastRenderedPageBreak/>
        <w:t>6.3.4.71 Pregnancy Status Review Organizer (1.3.6.1.4.1.19376.1.5.3.1.4.22)</w:t>
      </w:r>
      <w:bookmarkEnd w:id="2445"/>
    </w:p>
    <w:p w14:paraId="15E74F8A" w14:textId="77777777" w:rsidR="00280586" w:rsidRPr="001B54C3" w:rsidRDefault="00280586" w:rsidP="00280586">
      <w:r w:rsidRPr="001B54C3">
        <w:t>The pregnancy status review organizer collects observations of the responses the patient gave to a set of routine questions regarding potential pregnancy in females of child-bearing-age.</w:t>
      </w:r>
    </w:p>
    <w:p w14:paraId="65E31C8D" w14:textId="77777777" w:rsidR="00280586" w:rsidRPr="001B54C3" w:rsidRDefault="00280586" w:rsidP="001C56E2">
      <w:pPr>
        <w:pStyle w:val="Heading5"/>
        <w:rPr>
          <w:noProof w:val="0"/>
          <w:lang w:val="en-US"/>
        </w:rPr>
      </w:pPr>
      <w:bookmarkStart w:id="2446" w:name="_Toc466555627"/>
      <w:r w:rsidRPr="001B54C3">
        <w:rPr>
          <w:noProof w:val="0"/>
          <w:lang w:val="en-US"/>
        </w:rPr>
        <w:t>6.3.4.71.1</w:t>
      </w:r>
      <w:r w:rsidR="00A01480" w:rsidRPr="001B54C3">
        <w:rPr>
          <w:noProof w:val="0"/>
          <w:lang w:val="en-US"/>
        </w:rPr>
        <w:t xml:space="preserve"> </w:t>
      </w:r>
      <w:r w:rsidRPr="001B54C3">
        <w:rPr>
          <w:noProof w:val="0"/>
          <w:lang w:val="en-US"/>
        </w:rPr>
        <w:t>Specification</w:t>
      </w:r>
      <w:bookmarkEnd w:id="2446"/>
      <w:r w:rsidRPr="001B54C3">
        <w:rPr>
          <w:noProof w:val="0"/>
          <w:lang w:val="en-US"/>
        </w:rPr>
        <w:t xml:space="preserve"> </w:t>
      </w:r>
    </w:p>
    <w:p w14:paraId="54CB28A2"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&lt;organizer classCode='CLUSTER' moodCode='EVN'&gt;</w:t>
      </w:r>
    </w:p>
    <w:p w14:paraId="10E2BFC6" w14:textId="34BFB322" w:rsidR="00280586" w:rsidRPr="000A6AA8"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lang w:val="nl-NL"/>
          <w:rPrChange w:id="2447" w:author="Michael Clifton" w:date="2018-10-11T09:59:00Z">
            <w:rPr>
              <w:rFonts w:ascii="Courier New" w:hAnsi="Courier New" w:cs="Courier New"/>
              <w:sz w:val="16"/>
            </w:rPr>
          </w:rPrChange>
        </w:rPr>
      </w:pPr>
      <w:r w:rsidRPr="001B54C3">
        <w:rPr>
          <w:rFonts w:ascii="Courier New" w:hAnsi="Courier New" w:cs="Courier New"/>
          <w:sz w:val="16"/>
        </w:rPr>
        <w:t xml:space="preserve">  </w:t>
      </w:r>
      <w:r w:rsidRPr="000A6AA8">
        <w:rPr>
          <w:rFonts w:ascii="Courier New" w:hAnsi="Courier New" w:cs="Courier New"/>
          <w:sz w:val="16"/>
          <w:lang w:val="nl-NL"/>
          <w:rPrChange w:id="2448" w:author="Michael Clifton" w:date="2018-10-11T09:59:00Z">
            <w:rPr>
              <w:rFonts w:ascii="Courier New" w:hAnsi="Courier New" w:cs="Courier New"/>
              <w:sz w:val="16"/>
            </w:rPr>
          </w:rPrChange>
        </w:rPr>
        <w:t>&lt;templateId root=</w:t>
      </w:r>
      <w:commentRangeStart w:id="2449"/>
      <w:r w:rsidRPr="000A6AA8">
        <w:rPr>
          <w:rFonts w:ascii="Courier New" w:hAnsi="Courier New" w:cs="Courier New"/>
          <w:sz w:val="16"/>
          <w:lang w:val="nl-NL"/>
          <w:rPrChange w:id="2450" w:author="Michael Clifton" w:date="2018-10-11T09:59:00Z">
            <w:rPr>
              <w:rFonts w:ascii="Courier New" w:hAnsi="Courier New" w:cs="Courier New"/>
              <w:sz w:val="16"/>
            </w:rPr>
          </w:rPrChange>
        </w:rPr>
        <w:t>'</w:t>
      </w:r>
      <w:ins w:id="2451" w:author="Michael Clifton" w:date="2018-10-11T11:33:00Z">
        <w:r w:rsidR="00A151ED" w:rsidRPr="00A151ED">
          <w:rPr>
            <w:rFonts w:ascii="Courier New" w:hAnsi="Courier New" w:cs="Courier New"/>
            <w:sz w:val="16"/>
            <w:lang w:val="nl-NL"/>
          </w:rPr>
          <w:t>1.3.6.1.4.1.19376.1.5.3.1.4.22</w:t>
        </w:r>
      </w:ins>
      <w:r w:rsidRPr="000A6AA8">
        <w:rPr>
          <w:rFonts w:ascii="Courier New" w:hAnsi="Courier New" w:cs="Courier New"/>
          <w:sz w:val="16"/>
          <w:lang w:val="nl-NL"/>
          <w:rPrChange w:id="2452" w:author="Michael Clifton" w:date="2018-10-11T09:59:00Z">
            <w:rPr>
              <w:rFonts w:ascii="Courier New" w:hAnsi="Courier New" w:cs="Courier New"/>
              <w:sz w:val="16"/>
            </w:rPr>
          </w:rPrChange>
        </w:rPr>
        <w:t>'</w:t>
      </w:r>
      <w:commentRangeEnd w:id="2449"/>
      <w:r w:rsidR="00A151ED">
        <w:rPr>
          <w:rStyle w:val="CommentReference"/>
        </w:rPr>
        <w:commentReference w:id="2449"/>
      </w:r>
      <w:r w:rsidRPr="000A6AA8">
        <w:rPr>
          <w:rFonts w:ascii="Courier New" w:hAnsi="Courier New" w:cs="Courier New"/>
          <w:sz w:val="16"/>
          <w:lang w:val="nl-NL"/>
          <w:rPrChange w:id="2453" w:author="Michael Clifton" w:date="2018-10-11T09:59:00Z">
            <w:rPr>
              <w:rFonts w:ascii="Courier New" w:hAnsi="Courier New" w:cs="Courier New"/>
              <w:sz w:val="16"/>
            </w:rPr>
          </w:rPrChange>
        </w:rPr>
        <w:t>/&gt;</w:t>
      </w:r>
    </w:p>
    <w:p w14:paraId="65E3B823" w14:textId="77777777" w:rsidR="00280586" w:rsidRPr="000A6AA8"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lang w:val="nl-NL"/>
          <w:rPrChange w:id="2454" w:author="Michael Clifton" w:date="2018-10-11T09:59:00Z">
            <w:rPr>
              <w:rFonts w:ascii="Courier New" w:hAnsi="Courier New" w:cs="Courier New"/>
              <w:sz w:val="16"/>
            </w:rPr>
          </w:rPrChange>
        </w:rPr>
      </w:pPr>
      <w:r w:rsidRPr="000A6AA8">
        <w:rPr>
          <w:rFonts w:ascii="Courier New" w:hAnsi="Courier New" w:cs="Courier New"/>
          <w:sz w:val="16"/>
          <w:lang w:val="nl-NL"/>
          <w:rPrChange w:id="2455" w:author="Michael Clifton" w:date="2018-10-11T09:59:00Z">
            <w:rPr>
              <w:rFonts w:ascii="Courier New" w:hAnsi="Courier New" w:cs="Courier New"/>
              <w:sz w:val="16"/>
            </w:rPr>
          </w:rPrChange>
        </w:rPr>
        <w:t xml:space="preserve">  &lt;id root='' extension=''/&gt;</w:t>
      </w:r>
    </w:p>
    <w:p w14:paraId="6C1C132B"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0A6AA8">
        <w:rPr>
          <w:rFonts w:ascii="Courier New" w:hAnsi="Courier New" w:cs="Courier New"/>
          <w:sz w:val="16"/>
          <w:lang w:val="nl-NL"/>
          <w:rPrChange w:id="2456" w:author="Michael Clifton" w:date="2018-10-11T09:59:00Z">
            <w:rPr>
              <w:rFonts w:ascii="Courier New" w:hAnsi="Courier New" w:cs="Courier New"/>
              <w:sz w:val="16"/>
            </w:rPr>
          </w:rPrChange>
        </w:rPr>
        <w:tab/>
      </w:r>
      <w:r w:rsidRPr="001B54C3">
        <w:rPr>
          <w:rFonts w:ascii="Courier New" w:hAnsi="Courier New" w:cs="Courier New"/>
          <w:sz w:val="16"/>
        </w:rPr>
        <w:t xml:space="preserve">&lt;code code='' displayName='' </w:t>
      </w:r>
      <w:r w:rsidRPr="001B54C3">
        <w:rPr>
          <w:rFonts w:ascii="Courier New" w:hAnsi="Courier New" w:cs="Courier New"/>
          <w:sz w:val="16"/>
        </w:rPr>
        <w:br/>
        <w:t>   codeSystem=''</w:t>
      </w:r>
      <w:r w:rsidRPr="001B54C3">
        <w:rPr>
          <w:rFonts w:ascii="Courier New" w:hAnsi="Courier New" w:cs="Courier New"/>
          <w:sz w:val="16"/>
        </w:rPr>
        <w:br/>
        <w:t>   codeSystemName=''/&gt;</w:t>
      </w:r>
    </w:p>
    <w:p w14:paraId="0C184D83"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&lt;statusCode code='completed'/&gt;</w:t>
      </w:r>
    </w:p>
    <w:p w14:paraId="1B625BDB"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&lt;effectiveTime value=''/&gt;</w:t>
      </w:r>
    </w:p>
    <w:p w14:paraId="276A9C0E"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 For HL7 Version 3 Messages</w:t>
      </w:r>
    </w:p>
    <w:p w14:paraId="3FF1811B"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&lt;author classCode='AUT'&gt;</w:t>
      </w:r>
    </w:p>
    <w:p w14:paraId="2EF2AF3E"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&lt;assignedEntity1 typeCode='ASSIGNED'&gt;</w:t>
      </w:r>
    </w:p>
    <w:p w14:paraId="2F39AD79"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w:t>
      </w:r>
    </w:p>
    <w:p w14:paraId="52C0CD87"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&lt;assignedEntity1&gt;</w:t>
      </w:r>
    </w:p>
    <w:p w14:paraId="49999453"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&lt;/author&gt;</w:t>
      </w:r>
    </w:p>
    <w:p w14:paraId="23DC1DA7"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--&gt;</w:t>
      </w:r>
    </w:p>
    <w:p w14:paraId="4E6A5FEA"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 One or more components --&gt;</w:t>
      </w:r>
    </w:p>
    <w:p w14:paraId="61EE8273"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&lt;component typeCode='COMP'&gt;</w:t>
      </w:r>
    </w:p>
    <w:p w14:paraId="160F6BF1"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ab/>
        <w:t xml:space="preserve">  &lt;!-- Or a pregnancy status observation --&gt;</w:t>
      </w:r>
    </w:p>
    <w:p w14:paraId="68ACC12F"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&lt;observation classCode='OBS' moodCode='EVN'&gt;</w:t>
      </w:r>
    </w:p>
    <w:p w14:paraId="467C1099"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root=''/&gt;</w:t>
      </w:r>
    </w:p>
    <w:p w14:paraId="2095A656"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w:t>
      </w:r>
    </w:p>
    <w:p w14:paraId="281AE22C"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&lt;/observation&gt;</w:t>
      </w:r>
    </w:p>
    <w:p w14:paraId="2A637CEA"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&lt;/component&gt;</w:t>
      </w:r>
    </w:p>
    <w:p w14:paraId="45BBE90F"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pPr>
      <w:r w:rsidRPr="001B54C3">
        <w:rPr>
          <w:rFonts w:ascii="Courier New" w:hAnsi="Courier New" w:cs="Courier New"/>
          <w:sz w:val="16"/>
        </w:rPr>
        <w:t>&lt;/organizer&gt;</w:t>
      </w:r>
    </w:p>
    <w:p w14:paraId="54E8CC4D" w14:textId="77777777" w:rsidR="00280586" w:rsidRPr="00E931F5" w:rsidRDefault="00280586" w:rsidP="00143B5C">
      <w:pPr>
        <w:pStyle w:val="BodyText"/>
      </w:pPr>
    </w:p>
    <w:p w14:paraId="01F27660" w14:textId="77777777" w:rsidR="00280586" w:rsidRPr="001B54C3" w:rsidRDefault="00280586" w:rsidP="001C56E2">
      <w:pPr>
        <w:pStyle w:val="Heading5"/>
        <w:rPr>
          <w:noProof w:val="0"/>
          <w:lang w:val="en-US"/>
        </w:rPr>
      </w:pPr>
      <w:bookmarkStart w:id="2457" w:name="_Toc466555628"/>
      <w:r w:rsidRPr="001B54C3">
        <w:rPr>
          <w:noProof w:val="0"/>
          <w:lang w:val="en-US"/>
        </w:rPr>
        <w:t xml:space="preserve">6.3.4.71.2 </w:t>
      </w:r>
      <w:r w:rsidRPr="001B54C3">
        <w:rPr>
          <w:noProof w:val="0"/>
          <w:lang w:val="en-US"/>
        </w:rPr>
        <w:tab/>
        <w:t>&lt;organizer classCode='CLUSTER' moodCode='EVN'&gt;</w:t>
      </w:r>
      <w:bookmarkEnd w:id="2457"/>
    </w:p>
    <w:p w14:paraId="4DB3F087" w14:textId="77777777" w:rsidR="00280586" w:rsidRPr="001B54C3" w:rsidRDefault="00280586" w:rsidP="00280586">
      <w:pPr>
        <w:rPr>
          <w:rStyle w:val="BodyTextChar"/>
        </w:rPr>
      </w:pPr>
      <w:r w:rsidRPr="001B54C3">
        <w:t xml:space="preserve">The pregnancy status review organizer is a cluster of pregnancy status review </w:t>
      </w:r>
      <w:r w:rsidRPr="001B54C3">
        <w:rPr>
          <w:rStyle w:val="BodyTextChar"/>
        </w:rPr>
        <w:t xml:space="preserve">observations. </w:t>
      </w:r>
    </w:p>
    <w:p w14:paraId="0B1F58F8" w14:textId="28CF97A2" w:rsidR="00280586" w:rsidRPr="001B54C3" w:rsidRDefault="00280586" w:rsidP="001C56E2">
      <w:pPr>
        <w:pStyle w:val="Heading5"/>
        <w:rPr>
          <w:noProof w:val="0"/>
          <w:lang w:val="en-US"/>
        </w:rPr>
      </w:pPr>
      <w:bookmarkStart w:id="2458" w:name="_Toc466555629"/>
      <w:r w:rsidRPr="001B54C3">
        <w:rPr>
          <w:noProof w:val="0"/>
          <w:lang w:val="en-US"/>
        </w:rPr>
        <w:t xml:space="preserve">6.3.4.71.3 </w:t>
      </w:r>
      <w:r w:rsidRPr="001B54C3">
        <w:rPr>
          <w:noProof w:val="0"/>
          <w:lang w:val="en-US"/>
        </w:rPr>
        <w:tab/>
        <w:t>&lt;templateId root=</w:t>
      </w:r>
      <w:commentRangeStart w:id="2459"/>
      <w:ins w:id="2460" w:author="Michael Clifton" w:date="2018-10-11T11:35:00Z">
        <w:r w:rsidR="00A151ED">
          <w:rPr>
            <w:u w:val="single"/>
          </w:rPr>
          <w:t>'1.3.6.1.4.1.19376.1.5.3.1.4.22'</w:t>
        </w:r>
      </w:ins>
      <w:del w:id="2461" w:author="Michael Clifton" w:date="2018-10-11T11:35:00Z">
        <w:r w:rsidRPr="001B54C3" w:rsidDel="00A151ED">
          <w:rPr>
            <w:noProof w:val="0"/>
            <w:lang w:val="en-US"/>
          </w:rPr>
          <w:delText>''</w:delText>
        </w:r>
      </w:del>
      <w:commentRangeEnd w:id="2459"/>
      <w:r w:rsidR="00A151ED">
        <w:rPr>
          <w:rStyle w:val="CommentReference"/>
          <w:rFonts w:ascii="Times New Roman" w:hAnsi="Times New Roman"/>
          <w:b w:val="0"/>
          <w:noProof w:val="0"/>
          <w:kern w:val="0"/>
          <w:lang w:val="en-US" w:eastAsia="en-US"/>
        </w:rPr>
        <w:commentReference w:id="2459"/>
      </w:r>
      <w:r w:rsidRPr="001B54C3">
        <w:rPr>
          <w:noProof w:val="0"/>
          <w:lang w:val="en-US"/>
        </w:rPr>
        <w:t>/&gt;</w:t>
      </w:r>
      <w:bookmarkEnd w:id="2458"/>
    </w:p>
    <w:p w14:paraId="4CA4D81E" w14:textId="77777777" w:rsidR="00280586" w:rsidRPr="001B54C3" w:rsidRDefault="00280586" w:rsidP="00280586">
      <w:pPr>
        <w:rPr>
          <w:rStyle w:val="BodyTextChar"/>
        </w:rPr>
      </w:pPr>
      <w:r w:rsidRPr="001B54C3">
        <w:t xml:space="preserve">The pregnancy status review organizer shall have the &lt;templateId&gt; element shown above to indicate that it conforms to this </w:t>
      </w:r>
      <w:r w:rsidRPr="001B54C3">
        <w:rPr>
          <w:rStyle w:val="BodyTextChar"/>
        </w:rPr>
        <w:t>specification.</w:t>
      </w:r>
    </w:p>
    <w:p w14:paraId="6B03CF50" w14:textId="77777777" w:rsidR="00280586" w:rsidRPr="001B54C3" w:rsidRDefault="00280586" w:rsidP="001C56E2">
      <w:pPr>
        <w:pStyle w:val="Heading5"/>
        <w:rPr>
          <w:noProof w:val="0"/>
          <w:lang w:val="en-US"/>
        </w:rPr>
      </w:pPr>
      <w:bookmarkStart w:id="2462" w:name="_Toc466555630"/>
      <w:r w:rsidRPr="001B54C3">
        <w:rPr>
          <w:noProof w:val="0"/>
          <w:lang w:val="en-US"/>
        </w:rPr>
        <w:t xml:space="preserve">6.3.4.71.4 </w:t>
      </w:r>
      <w:r w:rsidRPr="001B54C3">
        <w:rPr>
          <w:noProof w:val="0"/>
          <w:lang w:val="en-US"/>
        </w:rPr>
        <w:tab/>
        <w:t>&lt;id root=' ' extension=' '/&gt;</w:t>
      </w:r>
      <w:bookmarkEnd w:id="2462"/>
    </w:p>
    <w:p w14:paraId="0C3516CB" w14:textId="77777777" w:rsidR="00280586" w:rsidRPr="001B54C3" w:rsidRDefault="00280586" w:rsidP="00280586">
      <w:pPr>
        <w:rPr>
          <w:rStyle w:val="BodyTextChar"/>
        </w:rPr>
      </w:pPr>
      <w:r w:rsidRPr="001B54C3">
        <w:t xml:space="preserve">The organizer shall have an &lt;id&gt; </w:t>
      </w:r>
      <w:r w:rsidRPr="001B54C3">
        <w:rPr>
          <w:rStyle w:val="BodyTextChar"/>
        </w:rPr>
        <w:t xml:space="preserve">element. </w:t>
      </w:r>
    </w:p>
    <w:p w14:paraId="6BB81E6B" w14:textId="77777777" w:rsidR="00280586" w:rsidRPr="001B54C3" w:rsidRDefault="00280586" w:rsidP="001C56E2">
      <w:pPr>
        <w:pStyle w:val="Heading5"/>
        <w:rPr>
          <w:noProof w:val="0"/>
          <w:lang w:val="en-US"/>
        </w:rPr>
      </w:pPr>
      <w:bookmarkStart w:id="2463" w:name="_Toc466555631"/>
      <w:r w:rsidRPr="001B54C3">
        <w:rPr>
          <w:noProof w:val="0"/>
          <w:lang w:val="en-US"/>
        </w:rPr>
        <w:t xml:space="preserve">6.3.4.71.5 </w:t>
      </w:r>
      <w:r w:rsidRPr="001B54C3">
        <w:rPr>
          <w:noProof w:val="0"/>
          <w:lang w:val="en-US"/>
        </w:rPr>
        <w:tab/>
        <w:t xml:space="preserve">&lt;code code='118185001' displayName='Pregnancy Observations' </w:t>
      </w:r>
      <w:r w:rsidRPr="001B54C3">
        <w:rPr>
          <w:noProof w:val="0"/>
          <w:lang w:val="en-US"/>
        </w:rPr>
        <w:br/>
        <w:t>   codeSystem='2.16.840.1.113883.6.96'</w:t>
      </w:r>
      <w:r w:rsidRPr="001B54C3">
        <w:rPr>
          <w:noProof w:val="0"/>
          <w:lang w:val="en-US"/>
        </w:rPr>
        <w:br/>
        <w:t>   codeSystemName='SNOMED-CT'/&gt;</w:t>
      </w:r>
      <w:bookmarkEnd w:id="2463"/>
    </w:p>
    <w:p w14:paraId="1173E350" w14:textId="77777777" w:rsidR="00280586" w:rsidRPr="001B54C3" w:rsidRDefault="00280586" w:rsidP="00280586">
      <w:pPr>
        <w:rPr>
          <w:rStyle w:val="BodyTextChar"/>
        </w:rPr>
      </w:pPr>
      <w:r w:rsidRPr="001B54C3">
        <w:t xml:space="preserve">The organizer shall contain a code describing the observations present. The recommended code is shown </w:t>
      </w:r>
      <w:r w:rsidRPr="001B54C3">
        <w:rPr>
          <w:rStyle w:val="BodyTextChar"/>
        </w:rPr>
        <w:t>above.</w:t>
      </w:r>
    </w:p>
    <w:p w14:paraId="25E43208" w14:textId="77777777" w:rsidR="00280586" w:rsidRPr="001B54C3" w:rsidRDefault="00280586" w:rsidP="001C56E2">
      <w:pPr>
        <w:pStyle w:val="Heading5"/>
        <w:rPr>
          <w:noProof w:val="0"/>
          <w:lang w:val="en-US"/>
        </w:rPr>
      </w:pPr>
      <w:bookmarkStart w:id="2464" w:name="_Toc466555632"/>
      <w:r w:rsidRPr="001B54C3">
        <w:rPr>
          <w:noProof w:val="0"/>
          <w:lang w:val="en-US"/>
        </w:rPr>
        <w:t xml:space="preserve">6.3.4.71.6 </w:t>
      </w:r>
      <w:r w:rsidRPr="001B54C3">
        <w:rPr>
          <w:noProof w:val="0"/>
          <w:lang w:val="en-US"/>
        </w:rPr>
        <w:tab/>
        <w:t>&lt;statusCode code='completed'/&gt;</w:t>
      </w:r>
      <w:bookmarkEnd w:id="2464"/>
    </w:p>
    <w:p w14:paraId="3E6018B3" w14:textId="77777777" w:rsidR="00280586" w:rsidRPr="001B54C3" w:rsidRDefault="00280586" w:rsidP="00280586">
      <w:pPr>
        <w:rPr>
          <w:rStyle w:val="BodyTextChar"/>
        </w:rPr>
      </w:pPr>
      <w:r w:rsidRPr="001B54C3">
        <w:t xml:space="preserve">The observations have all been </w:t>
      </w:r>
      <w:r w:rsidRPr="001B54C3">
        <w:rPr>
          <w:rStyle w:val="BodyTextChar"/>
        </w:rPr>
        <w:t xml:space="preserve">completed. </w:t>
      </w:r>
    </w:p>
    <w:p w14:paraId="07A062EC" w14:textId="77777777" w:rsidR="00280586" w:rsidRPr="001B54C3" w:rsidRDefault="00280586" w:rsidP="001C56E2">
      <w:pPr>
        <w:pStyle w:val="Heading5"/>
        <w:rPr>
          <w:noProof w:val="0"/>
          <w:lang w:val="en-US"/>
        </w:rPr>
      </w:pPr>
      <w:bookmarkStart w:id="2465" w:name="_Toc466555633"/>
      <w:r w:rsidRPr="001B54C3">
        <w:rPr>
          <w:noProof w:val="0"/>
          <w:lang w:val="en-US"/>
        </w:rPr>
        <w:lastRenderedPageBreak/>
        <w:t xml:space="preserve">6.3.4.71.7 </w:t>
      </w:r>
      <w:r w:rsidRPr="001B54C3">
        <w:rPr>
          <w:noProof w:val="0"/>
          <w:lang w:val="en-US"/>
        </w:rPr>
        <w:tab/>
        <w:t>&lt;effectiveTime value=' '/&gt;</w:t>
      </w:r>
      <w:bookmarkEnd w:id="2465"/>
    </w:p>
    <w:p w14:paraId="2EFFADAF" w14:textId="77777777" w:rsidR="00280586" w:rsidRPr="001B54C3" w:rsidRDefault="00280586" w:rsidP="00280586">
      <w:pPr>
        <w:rPr>
          <w:rStyle w:val="BodyTextChar"/>
        </w:rPr>
      </w:pPr>
      <w:r w:rsidRPr="001B54C3">
        <w:t>The effective time element shall be present to indicate the interval of the pregnancy status review</w:t>
      </w:r>
      <w:r w:rsidRPr="001B54C3">
        <w:rPr>
          <w:rStyle w:val="BodyTextChar"/>
        </w:rPr>
        <w:t xml:space="preserve">. </w:t>
      </w:r>
    </w:p>
    <w:p w14:paraId="21B6E406" w14:textId="77777777" w:rsidR="00280586" w:rsidRPr="001B54C3" w:rsidRDefault="00280586" w:rsidP="001C56E2">
      <w:pPr>
        <w:pStyle w:val="Heading5"/>
        <w:rPr>
          <w:noProof w:val="0"/>
          <w:lang w:val="en-US"/>
        </w:rPr>
      </w:pPr>
      <w:bookmarkStart w:id="2466" w:name="_Toc466555634"/>
      <w:r w:rsidRPr="001B54C3">
        <w:rPr>
          <w:noProof w:val="0"/>
          <w:lang w:val="en-US"/>
        </w:rPr>
        <w:t xml:space="preserve">6.3.4.71.8 </w:t>
      </w:r>
      <w:r w:rsidRPr="001B54C3">
        <w:rPr>
          <w:noProof w:val="0"/>
          <w:lang w:val="en-US"/>
        </w:rPr>
        <w:tab/>
        <w:t>&lt;author typeCode='AUT'&gt;&lt;assignedEntity1 typeCode='ASSIGNED'&gt;...&lt;/assignedEntity1&gt;&lt;/author&gt;</w:t>
      </w:r>
      <w:bookmarkEnd w:id="2466"/>
    </w:p>
    <w:p w14:paraId="00567EAB" w14:textId="77777777" w:rsidR="00280586" w:rsidRPr="001B54C3" w:rsidRDefault="00280586" w:rsidP="00280586">
      <w:pPr>
        <w:rPr>
          <w:rStyle w:val="BodyTextChar"/>
        </w:rPr>
      </w:pPr>
      <w:r w:rsidRPr="001B54C3">
        <w:t>For use with HL7 Version 3, pregnancy status review organizers MAY contain an &lt;author&gt; element to represent the person or device</w:t>
      </w:r>
      <w:r w:rsidRPr="001B54C3">
        <w:rPr>
          <w:rStyle w:val="BodyTextChar"/>
        </w:rPr>
        <w:t xml:space="preserve">. </w:t>
      </w:r>
    </w:p>
    <w:p w14:paraId="11461A59" w14:textId="77777777" w:rsidR="00280586" w:rsidRPr="001B54C3" w:rsidRDefault="00280586" w:rsidP="001C56E2">
      <w:pPr>
        <w:pStyle w:val="Heading5"/>
        <w:rPr>
          <w:noProof w:val="0"/>
          <w:lang w:val="en-US"/>
        </w:rPr>
      </w:pPr>
      <w:bookmarkStart w:id="2467" w:name="_Toc466555635"/>
      <w:r w:rsidRPr="001B54C3">
        <w:rPr>
          <w:noProof w:val="0"/>
          <w:lang w:val="en-US"/>
        </w:rPr>
        <w:t xml:space="preserve">6.3.4.71.9 </w:t>
      </w:r>
      <w:r w:rsidRPr="001B54C3">
        <w:rPr>
          <w:noProof w:val="0"/>
          <w:lang w:val="en-US"/>
        </w:rPr>
        <w:tab/>
        <w:t>&lt;component typeCode='COMP'&gt;</w:t>
      </w:r>
      <w:bookmarkEnd w:id="2467"/>
    </w:p>
    <w:p w14:paraId="496D92F6" w14:textId="77777777" w:rsidR="00280586" w:rsidRPr="001B54C3" w:rsidRDefault="00280586" w:rsidP="00280586">
      <w:pPr>
        <w:rPr>
          <w:rStyle w:val="BodyTextChar"/>
        </w:rPr>
      </w:pPr>
      <w:r w:rsidRPr="001B54C3">
        <w:t xml:space="preserve">The organizer shall have one or more &lt;component&gt; elements that are instances of pregnancy status review </w:t>
      </w:r>
      <w:r w:rsidRPr="001B54C3">
        <w:rPr>
          <w:rStyle w:val="BodyTextChar"/>
        </w:rPr>
        <w:t xml:space="preserve">observations. </w:t>
      </w:r>
    </w:p>
    <w:p w14:paraId="0BABCC48" w14:textId="77777777" w:rsidR="00280586" w:rsidRPr="001B54C3" w:rsidRDefault="00280586" w:rsidP="001C56E2">
      <w:pPr>
        <w:pStyle w:val="Heading4"/>
        <w:rPr>
          <w:noProof w:val="0"/>
        </w:rPr>
      </w:pPr>
      <w:bookmarkStart w:id="2468" w:name="_Toc466555636"/>
      <w:r w:rsidRPr="001B54C3">
        <w:rPr>
          <w:bCs/>
          <w:noProof w:val="0"/>
        </w:rPr>
        <w:t>6.3.4.72 Pregnancy Status Review Observation (1.3.6.1.4.1.19376.1.5.3.1.4.22.1)</w:t>
      </w:r>
      <w:bookmarkEnd w:id="2468"/>
      <w:r w:rsidRPr="001B54C3">
        <w:rPr>
          <w:bCs/>
          <w:noProof w:val="0"/>
        </w:rPr>
        <w:t xml:space="preserve"> </w:t>
      </w:r>
    </w:p>
    <w:p w14:paraId="58C894D6" w14:textId="77777777" w:rsidR="00280586" w:rsidRPr="001B54C3" w:rsidRDefault="00280586" w:rsidP="001C56E2">
      <w:pPr>
        <w:pStyle w:val="BodyText"/>
      </w:pPr>
      <w:r w:rsidRPr="001B54C3">
        <w:t xml:space="preserve">A pregnancy Status Review observation is a Simple Observation that uses a specific vocabulary to record observations about a patient's current pregnancy status. </w:t>
      </w:r>
    </w:p>
    <w:p w14:paraId="2202B5CD" w14:textId="77777777" w:rsidR="00280586" w:rsidRPr="001B54C3" w:rsidRDefault="00280586" w:rsidP="001C56E2">
      <w:pPr>
        <w:pStyle w:val="Heading5"/>
        <w:rPr>
          <w:noProof w:val="0"/>
          <w:lang w:val="en-US"/>
        </w:rPr>
      </w:pPr>
      <w:bookmarkStart w:id="2469" w:name="_Toc466555637"/>
      <w:r w:rsidRPr="001B54C3">
        <w:rPr>
          <w:noProof w:val="0"/>
          <w:lang w:val="en-US"/>
        </w:rPr>
        <w:t>6.3.4.72.1 Parent Template</w:t>
      </w:r>
      <w:bookmarkEnd w:id="2469"/>
      <w:r w:rsidRPr="001B54C3">
        <w:rPr>
          <w:noProof w:val="0"/>
          <w:lang w:val="en-US"/>
        </w:rPr>
        <w:t xml:space="preserve"> </w:t>
      </w:r>
    </w:p>
    <w:p w14:paraId="5D054E11" w14:textId="77777777" w:rsidR="00280586" w:rsidRPr="001B54C3" w:rsidRDefault="00280586" w:rsidP="001C56E2">
      <w:pPr>
        <w:pStyle w:val="BodyText"/>
      </w:pPr>
      <w:r w:rsidRPr="001B54C3">
        <w:t xml:space="preserve">The parent of this template is </w:t>
      </w:r>
      <w:hyperlink r:id="rId55" w:history="1">
        <w:r w:rsidRPr="001B54C3">
          <w:rPr>
            <w:rStyle w:val="Hyperlink"/>
          </w:rPr>
          <w:t>Simple Observation</w:t>
        </w:r>
      </w:hyperlink>
      <w:r w:rsidRPr="001B54C3">
        <w:t xml:space="preserve">. </w:t>
      </w:r>
    </w:p>
    <w:p w14:paraId="2F90BECA" w14:textId="77777777" w:rsidR="00280586" w:rsidRPr="001B54C3" w:rsidRDefault="00280586" w:rsidP="001C56E2">
      <w:pPr>
        <w:pStyle w:val="Heading6"/>
        <w:rPr>
          <w:noProof w:val="0"/>
          <w:lang w:val="en-US"/>
        </w:rPr>
      </w:pPr>
      <w:bookmarkStart w:id="2470" w:name="_Toc466555638"/>
      <w:r w:rsidRPr="001B54C3">
        <w:rPr>
          <w:noProof w:val="0"/>
          <w:lang w:val="en-US"/>
        </w:rPr>
        <w:t>6.3.4.72.1.1</w:t>
      </w:r>
      <w:r w:rsidRPr="001B54C3">
        <w:rPr>
          <w:noProof w:val="0"/>
          <w:lang w:val="en-US"/>
        </w:rPr>
        <w:tab/>
        <w:t>Uses</w:t>
      </w:r>
      <w:bookmarkEnd w:id="2470"/>
      <w:r w:rsidRPr="001B54C3">
        <w:rPr>
          <w:noProof w:val="0"/>
          <w:lang w:val="en-US"/>
        </w:rPr>
        <w:t xml:space="preserve"> </w:t>
      </w:r>
    </w:p>
    <w:p w14:paraId="5EF41257" w14:textId="77777777" w:rsidR="00280586" w:rsidRPr="001B54C3" w:rsidRDefault="00280586" w:rsidP="001C56E2">
      <w:pPr>
        <w:pStyle w:val="BodyText"/>
      </w:pPr>
      <w:r w:rsidRPr="001B54C3">
        <w:t xml:space="preserve">See </w:t>
      </w:r>
      <w:hyperlink r:id="rId56" w:history="1">
        <w:r w:rsidRPr="001B54C3">
          <w:rPr>
            <w:rStyle w:val="Hyperlink"/>
          </w:rPr>
          <w:t>Templates using Pregnancy Status Review Observation</w:t>
        </w:r>
      </w:hyperlink>
      <w:r w:rsidRPr="001B54C3">
        <w:t xml:space="preserve"> </w:t>
      </w:r>
    </w:p>
    <w:p w14:paraId="54706DF8" w14:textId="77777777" w:rsidR="00280586" w:rsidRPr="001B54C3" w:rsidRDefault="00280586" w:rsidP="001C56E2">
      <w:pPr>
        <w:pStyle w:val="Heading5"/>
        <w:rPr>
          <w:noProof w:val="0"/>
          <w:lang w:val="en-US"/>
        </w:rPr>
      </w:pPr>
      <w:bookmarkStart w:id="2471" w:name="_Toc466555639"/>
      <w:r w:rsidRPr="001B54C3">
        <w:rPr>
          <w:noProof w:val="0"/>
          <w:lang w:val="en-US"/>
        </w:rPr>
        <w:t>6.3.4.72.2 Specification</w:t>
      </w:r>
      <w:bookmarkEnd w:id="2471"/>
      <w:r w:rsidRPr="001B54C3">
        <w:rPr>
          <w:noProof w:val="0"/>
          <w:lang w:val="en-US"/>
        </w:rPr>
        <w:t xml:space="preserve"> </w:t>
      </w:r>
    </w:p>
    <w:p w14:paraId="4B60E9C7" w14:textId="77777777" w:rsidR="00E931F5" w:rsidRDefault="00E931F5" w:rsidP="00143B5C">
      <w:pPr>
        <w:pStyle w:val="BodyText"/>
      </w:pPr>
    </w:p>
    <w:p w14:paraId="78379F2D" w14:textId="60B64423" w:rsidR="00280586" w:rsidRPr="001B54C3" w:rsidRDefault="00280586" w:rsidP="00143B5C">
      <w:pPr>
        <w:keepNext/>
        <w:widowControl w:val="0"/>
        <w:jc w:val="center"/>
      </w:pPr>
      <w:r w:rsidRPr="001B54C3">
        <w:t xml:space="preserve">Pregnancy Status Review Observation Example </w:t>
      </w:r>
    </w:p>
    <w:p w14:paraId="08E28A9F"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&lt;observation classCode='OBS' moodCode='EVN'&gt;</w:t>
      </w:r>
    </w:p>
    <w:p w14:paraId="75ECA03E" w14:textId="77777777" w:rsidR="00280586" w:rsidRPr="000A6AA8"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color w:val="000000"/>
          <w:sz w:val="16"/>
          <w:lang w:val="nl-NL"/>
          <w:rPrChange w:id="2472" w:author="Michael Clifton" w:date="2018-10-11T09:59:00Z">
            <w:rPr>
              <w:rFonts w:ascii="Courier New" w:hAnsi="Courier New" w:cs="Courier New"/>
              <w:color w:val="000000"/>
              <w:sz w:val="16"/>
            </w:rPr>
          </w:rPrChange>
        </w:rPr>
      </w:pPr>
      <w:r w:rsidRPr="001B54C3">
        <w:rPr>
          <w:rFonts w:ascii="Courier New" w:hAnsi="Courier New" w:cs="Courier New"/>
          <w:sz w:val="16"/>
        </w:rPr>
        <w:t xml:space="preserve"> </w:t>
      </w:r>
      <w:r w:rsidRPr="000A6AA8">
        <w:rPr>
          <w:rFonts w:ascii="Courier New" w:hAnsi="Courier New" w:cs="Courier New"/>
          <w:color w:val="000000"/>
          <w:sz w:val="16"/>
          <w:lang w:val="nl-NL"/>
          <w:rPrChange w:id="2473" w:author="Michael Clifton" w:date="2018-10-11T09:59:00Z">
            <w:rPr>
              <w:rFonts w:ascii="Courier New" w:hAnsi="Courier New" w:cs="Courier New"/>
              <w:color w:val="000000"/>
              <w:sz w:val="16"/>
            </w:rPr>
          </w:rPrChange>
        </w:rPr>
        <w:t>&lt;templateId root='1.3.6.1.4.1.19376.1.5.3.1.4.22.1'/&gt;</w:t>
      </w:r>
    </w:p>
    <w:p w14:paraId="11CC6A5B" w14:textId="77777777" w:rsidR="00280586" w:rsidRPr="000A6AA8"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lang w:val="nl-NL"/>
          <w:rPrChange w:id="2474" w:author="Michael Clifton" w:date="2018-10-11T09:59:00Z">
            <w:rPr>
              <w:rFonts w:ascii="Courier New" w:hAnsi="Courier New" w:cs="Courier New"/>
              <w:sz w:val="16"/>
            </w:rPr>
          </w:rPrChange>
        </w:rPr>
      </w:pPr>
      <w:r w:rsidRPr="000A6AA8">
        <w:rPr>
          <w:rFonts w:ascii="Courier New" w:hAnsi="Courier New" w:cs="Courier New"/>
          <w:color w:val="000000"/>
          <w:sz w:val="16"/>
          <w:lang w:val="nl-NL"/>
          <w:rPrChange w:id="2475" w:author="Michael Clifton" w:date="2018-10-11T09:59:00Z">
            <w:rPr>
              <w:rFonts w:ascii="Courier New" w:hAnsi="Courier New" w:cs="Courier New"/>
              <w:color w:val="000000"/>
              <w:sz w:val="16"/>
            </w:rPr>
          </w:rPrChange>
        </w:rPr>
        <w:t xml:space="preserve"> &lt;templateId root=''/&gt;</w:t>
      </w:r>
    </w:p>
    <w:p w14:paraId="6A18D409"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0A6AA8">
        <w:rPr>
          <w:rFonts w:ascii="Courier New" w:hAnsi="Courier New" w:cs="Courier New"/>
          <w:sz w:val="16"/>
          <w:lang w:val="nl-NL"/>
          <w:rPrChange w:id="2476" w:author="Michael Clifton" w:date="2018-10-11T09:59:00Z">
            <w:rPr>
              <w:rFonts w:ascii="Courier New" w:hAnsi="Courier New" w:cs="Courier New"/>
              <w:sz w:val="16"/>
            </w:rPr>
          </w:rPrChange>
        </w:rPr>
        <w:t xml:space="preserve"> </w:t>
      </w:r>
      <w:r w:rsidRPr="001B54C3">
        <w:rPr>
          <w:rFonts w:ascii="Courier New" w:hAnsi="Courier New" w:cs="Courier New"/>
          <w:sz w:val="16"/>
        </w:rPr>
        <w:t>&lt;id root=' ' extension=' '/&gt;</w:t>
      </w:r>
    </w:p>
    <w:p w14:paraId="558B5933"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color w:val="000000"/>
          <w:sz w:val="16"/>
        </w:rPr>
      </w:pPr>
      <w:r w:rsidRPr="001B54C3">
        <w:rPr>
          <w:rFonts w:ascii="Courier New" w:hAnsi="Courier New" w:cs="Courier New"/>
          <w:sz w:val="16"/>
        </w:rPr>
        <w:t xml:space="preserve"> </w:t>
      </w:r>
      <w:r w:rsidRPr="001B54C3">
        <w:rPr>
          <w:rFonts w:ascii="Courier New" w:hAnsi="Courier New" w:cs="Courier New"/>
          <w:color w:val="000000"/>
          <w:sz w:val="16"/>
        </w:rPr>
        <w:t>&lt;code code=' ' displayName=' ' codeSystem='' codeSystemName=''/&gt;</w:t>
      </w:r>
    </w:p>
    <w:p w14:paraId="5DE9E400"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&lt;text&gt;&lt;reference value='#xxx'/&gt;&lt;/text&gt;</w:t>
      </w:r>
    </w:p>
    <w:p w14:paraId="70DCB21B"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&lt;statusCode code='completed'/&gt;</w:t>
      </w:r>
    </w:p>
    <w:p w14:paraId="5DA9BB67"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&lt;effectiveTime value=' '/&gt;</w:t>
      </w:r>
    </w:p>
    <w:p w14:paraId="53875986"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trike/>
          <w:color w:val="000000"/>
          <w:sz w:val="16"/>
        </w:rPr>
      </w:pPr>
      <w:r w:rsidRPr="001B54C3">
        <w:rPr>
          <w:rFonts w:ascii="Courier New" w:hAnsi="Courier New" w:cs="Courier New"/>
          <w:sz w:val="16"/>
        </w:rPr>
        <w:t xml:space="preserve"> </w:t>
      </w:r>
      <w:r w:rsidRPr="001B54C3">
        <w:rPr>
          <w:rFonts w:ascii="Courier New" w:hAnsi="Courier New" w:cs="Courier New"/>
          <w:strike/>
          <w:color w:val="000000"/>
          <w:sz w:val="16"/>
        </w:rPr>
        <w:t>&lt;repeatNumber value=' '/&gt;</w:t>
      </w:r>
    </w:p>
    <w:p w14:paraId="0A82543B"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color w:val="000000"/>
          <w:sz w:val="16"/>
        </w:rPr>
        <w:t>&lt;value xsi:type=' ' .../&gt;</w:t>
      </w:r>
    </w:p>
    <w:p w14:paraId="44E61A26" w14:textId="77777777" w:rsidR="00280586" w:rsidRPr="000A6AA8"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trike/>
          <w:sz w:val="16"/>
          <w:lang w:val="nl-NL"/>
          <w:rPrChange w:id="2477" w:author="Michael Clifton" w:date="2018-10-11T09:59:00Z">
            <w:rPr>
              <w:rFonts w:ascii="Courier New" w:hAnsi="Courier New" w:cs="Courier New"/>
              <w:strike/>
              <w:sz w:val="16"/>
            </w:rPr>
          </w:rPrChange>
        </w:rPr>
      </w:pPr>
      <w:r w:rsidRPr="001B54C3">
        <w:rPr>
          <w:rFonts w:ascii="Courier New" w:hAnsi="Courier New" w:cs="Courier New"/>
          <w:sz w:val="16"/>
        </w:rPr>
        <w:t xml:space="preserve"> </w:t>
      </w:r>
      <w:r w:rsidRPr="000A6AA8">
        <w:rPr>
          <w:rFonts w:ascii="Courier New" w:hAnsi="Courier New" w:cs="Courier New"/>
          <w:strike/>
          <w:sz w:val="16"/>
          <w:lang w:val="nl-NL"/>
          <w:rPrChange w:id="2478" w:author="Michael Clifton" w:date="2018-10-11T09:59:00Z">
            <w:rPr>
              <w:rFonts w:ascii="Courier New" w:hAnsi="Courier New" w:cs="Courier New"/>
              <w:strike/>
              <w:sz w:val="16"/>
            </w:rPr>
          </w:rPrChange>
        </w:rPr>
        <w:t>&lt;interpretationCode code=' ' codeSystem=' ' codeSystemName=' '/&gt;</w:t>
      </w:r>
    </w:p>
    <w:p w14:paraId="4A85FEEB" w14:textId="77777777" w:rsidR="00280586" w:rsidRPr="000A6AA8"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trike/>
          <w:sz w:val="16"/>
          <w:lang w:val="nl-NL"/>
          <w:rPrChange w:id="2479" w:author="Michael Clifton" w:date="2018-10-11T09:59:00Z">
            <w:rPr>
              <w:rFonts w:ascii="Courier New" w:hAnsi="Courier New" w:cs="Courier New"/>
              <w:strike/>
              <w:sz w:val="16"/>
            </w:rPr>
          </w:rPrChange>
        </w:rPr>
      </w:pPr>
      <w:r w:rsidRPr="000A6AA8">
        <w:rPr>
          <w:rFonts w:ascii="Courier New" w:hAnsi="Courier New" w:cs="Courier New"/>
          <w:strike/>
          <w:sz w:val="16"/>
          <w:lang w:val="nl-NL"/>
          <w:rPrChange w:id="2480" w:author="Michael Clifton" w:date="2018-10-11T09:59:00Z">
            <w:rPr>
              <w:rFonts w:ascii="Courier New" w:hAnsi="Courier New" w:cs="Courier New"/>
              <w:strike/>
              <w:sz w:val="16"/>
            </w:rPr>
          </w:rPrChange>
        </w:rPr>
        <w:t xml:space="preserve"> &lt;methodCode code=' ' codeSystem=' ' codeSystemName=' '/&gt;</w:t>
      </w:r>
    </w:p>
    <w:p w14:paraId="1191526B"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trike/>
          <w:color w:val="000000"/>
          <w:sz w:val="16"/>
        </w:rPr>
      </w:pPr>
      <w:r w:rsidRPr="000A6AA8">
        <w:rPr>
          <w:rFonts w:ascii="Courier New" w:hAnsi="Courier New" w:cs="Courier New"/>
          <w:strike/>
          <w:color w:val="000000"/>
          <w:sz w:val="16"/>
          <w:lang w:val="nl-NL"/>
          <w:rPrChange w:id="2481" w:author="Michael Clifton" w:date="2018-10-11T09:59:00Z">
            <w:rPr>
              <w:rFonts w:ascii="Courier New" w:hAnsi="Courier New" w:cs="Courier New"/>
              <w:strike/>
              <w:color w:val="000000"/>
              <w:sz w:val="16"/>
            </w:rPr>
          </w:rPrChange>
        </w:rPr>
        <w:t xml:space="preserve"> </w:t>
      </w:r>
      <w:r w:rsidRPr="001B54C3">
        <w:rPr>
          <w:rFonts w:ascii="Courier New" w:hAnsi="Courier New" w:cs="Courier New"/>
          <w:strike/>
          <w:color w:val="000000"/>
          <w:sz w:val="16"/>
        </w:rPr>
        <w:t>&lt;targetSiteCode code=' ' codeSystem=' ' codeSystemName=' '/&gt;</w:t>
      </w:r>
    </w:p>
    <w:p w14:paraId="0F138C92"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pPr>
      <w:r w:rsidRPr="001B54C3">
        <w:rPr>
          <w:rFonts w:ascii="Courier New" w:hAnsi="Courier New" w:cs="Courier New"/>
          <w:sz w:val="16"/>
        </w:rPr>
        <w:t>&lt;/observation&gt;</w:t>
      </w:r>
    </w:p>
    <w:p w14:paraId="7C046B44" w14:textId="77777777" w:rsidR="00280586" w:rsidRPr="001B54C3" w:rsidRDefault="00280586" w:rsidP="001C56E2">
      <w:pPr>
        <w:pStyle w:val="BodyText"/>
      </w:pPr>
    </w:p>
    <w:p w14:paraId="509412AD" w14:textId="77777777" w:rsidR="00280586" w:rsidRPr="001B54C3" w:rsidRDefault="00280586" w:rsidP="001C56E2">
      <w:pPr>
        <w:pStyle w:val="Heading5"/>
        <w:rPr>
          <w:noProof w:val="0"/>
          <w:lang w:val="en-US"/>
        </w:rPr>
      </w:pPr>
      <w:bookmarkStart w:id="2482" w:name="_Toc466555640"/>
      <w:r w:rsidRPr="001B54C3">
        <w:rPr>
          <w:noProof w:val="0"/>
          <w:lang w:val="en-US"/>
        </w:rPr>
        <w:lastRenderedPageBreak/>
        <w:t>6.3.4.72.3 &lt;templateId root='1.3.6.1.4.1.19376.1.5.3.1.4.22.1'/&gt;</w:t>
      </w:r>
      <w:r w:rsidRPr="001B54C3">
        <w:rPr>
          <w:noProof w:val="0"/>
          <w:lang w:val="en-US"/>
        </w:rPr>
        <w:br/>
        <w:t> &lt;templateId root=''/&gt;</w:t>
      </w:r>
      <w:bookmarkEnd w:id="2482"/>
    </w:p>
    <w:p w14:paraId="5B9D642B" w14:textId="77777777" w:rsidR="00280586" w:rsidRPr="001B54C3" w:rsidRDefault="00280586" w:rsidP="001C56E2">
      <w:pPr>
        <w:pStyle w:val="BodyText"/>
      </w:pPr>
      <w:r w:rsidRPr="001B54C3">
        <w:t xml:space="preserve">These &lt;templateId&gt; elements identify this &lt;observation&gt; as a pregnancy status review observation, allowing for validation of the content. The &lt;templateId&gt; elements shall be recorded as shown above. </w:t>
      </w:r>
    </w:p>
    <w:p w14:paraId="40189FFC" w14:textId="77777777" w:rsidR="00280586" w:rsidRPr="001B54C3" w:rsidRDefault="00280586" w:rsidP="001C56E2">
      <w:pPr>
        <w:pStyle w:val="Heading5"/>
        <w:rPr>
          <w:noProof w:val="0"/>
          <w:lang w:val="en-US"/>
        </w:rPr>
      </w:pPr>
      <w:bookmarkStart w:id="2483" w:name="_Toc466555641"/>
      <w:r w:rsidRPr="001B54C3">
        <w:rPr>
          <w:noProof w:val="0"/>
          <w:lang w:val="en-US"/>
        </w:rPr>
        <w:t xml:space="preserve">6.3.4.72.4 &lt;code code=' ' displayName=' ' </w:t>
      </w:r>
      <w:r w:rsidRPr="001B54C3">
        <w:rPr>
          <w:noProof w:val="0"/>
          <w:lang w:val="en-US"/>
        </w:rPr>
        <w:br/>
        <w:t>  codeSystem=''</w:t>
      </w:r>
      <w:r w:rsidRPr="001B54C3">
        <w:rPr>
          <w:noProof w:val="0"/>
          <w:lang w:val="en-US"/>
        </w:rPr>
        <w:br/>
        <w:t>  codeSystemName='/&gt;</w:t>
      </w:r>
      <w:bookmarkEnd w:id="2483"/>
    </w:p>
    <w:p w14:paraId="0BBE62A3" w14:textId="77777777" w:rsidR="00280586" w:rsidRPr="001B54C3" w:rsidRDefault="00280586" w:rsidP="001C56E2">
      <w:pPr>
        <w:pStyle w:val="BodyText"/>
        <w:rPr>
          <w:rFonts w:ascii="Arial" w:hAnsi="Arial"/>
          <w:b/>
          <w:kern w:val="1"/>
        </w:rPr>
      </w:pPr>
      <w:r w:rsidRPr="001B54C3">
        <w:t xml:space="preserve">A pregnancy status observation shall have a code describing what facet of patient's pregnancy status is being recorded. </w:t>
      </w:r>
    </w:p>
    <w:p w14:paraId="21DAC3C2" w14:textId="77777777" w:rsidR="00280586" w:rsidRPr="001B54C3" w:rsidRDefault="00280586" w:rsidP="001C56E2">
      <w:pPr>
        <w:pStyle w:val="Heading5"/>
        <w:rPr>
          <w:noProof w:val="0"/>
          <w:lang w:val="en-US"/>
        </w:rPr>
      </w:pPr>
      <w:bookmarkStart w:id="2484" w:name="_Toc466555642"/>
      <w:r w:rsidRPr="001B54C3">
        <w:rPr>
          <w:noProof w:val="0"/>
          <w:lang w:val="en-US"/>
        </w:rPr>
        <w:t xml:space="preserve">6.3.4.72.5 </w:t>
      </w:r>
      <w:r w:rsidRPr="001B54C3">
        <w:rPr>
          <w:strike/>
          <w:noProof w:val="0"/>
          <w:lang w:val="en-US"/>
        </w:rPr>
        <w:t>&lt;repeatNumber value=' '/&gt;</w:t>
      </w:r>
      <w:bookmarkEnd w:id="2484"/>
    </w:p>
    <w:p w14:paraId="6094BA53" w14:textId="77777777" w:rsidR="00280586" w:rsidRPr="001B54C3" w:rsidRDefault="00280586" w:rsidP="001C56E2">
      <w:pPr>
        <w:pStyle w:val="BodyText"/>
      </w:pPr>
      <w:r w:rsidRPr="001B54C3">
        <w:t xml:space="preserve">The &lt;repeatNumber&gt; element should not be present in a pregnancy status review observation. </w:t>
      </w:r>
    </w:p>
    <w:p w14:paraId="44BCDB9E" w14:textId="77777777" w:rsidR="00280586" w:rsidRPr="001B54C3" w:rsidRDefault="00280586" w:rsidP="001C56E2">
      <w:pPr>
        <w:pStyle w:val="Heading5"/>
        <w:rPr>
          <w:noProof w:val="0"/>
          <w:lang w:val="en-US"/>
        </w:rPr>
      </w:pPr>
      <w:bookmarkStart w:id="2485" w:name="_Toc466555643"/>
      <w:r w:rsidRPr="001B54C3">
        <w:rPr>
          <w:noProof w:val="0"/>
          <w:lang w:val="en-US"/>
        </w:rPr>
        <w:t>6.3.4.72.6 &lt;value xsi:type=' ' .../&gt;</w:t>
      </w:r>
      <w:bookmarkEnd w:id="2485"/>
    </w:p>
    <w:p w14:paraId="1C421198" w14:textId="77777777" w:rsidR="00280586" w:rsidRPr="001B54C3" w:rsidRDefault="00280586" w:rsidP="001C56E2">
      <w:pPr>
        <w:pStyle w:val="BodyText"/>
      </w:pPr>
      <w:r w:rsidRPr="001B54C3">
        <w:t xml:space="preserve">The value of the observation shall be recording using a data type appropriate to the coded observation according to the table above. </w:t>
      </w:r>
    </w:p>
    <w:p w14:paraId="2DA9BBDA" w14:textId="77777777" w:rsidR="00280586" w:rsidRPr="000A6AA8" w:rsidRDefault="00280586" w:rsidP="001C56E2">
      <w:pPr>
        <w:pStyle w:val="Heading5"/>
        <w:rPr>
          <w:noProof w:val="0"/>
          <w:lang w:val="nl-NL"/>
          <w:rPrChange w:id="2486" w:author="Michael Clifton" w:date="2018-10-11T09:59:00Z">
            <w:rPr>
              <w:noProof w:val="0"/>
              <w:lang w:val="en-US"/>
            </w:rPr>
          </w:rPrChange>
        </w:rPr>
      </w:pPr>
      <w:bookmarkStart w:id="2487" w:name="_Toc466555644"/>
      <w:r w:rsidRPr="000A6AA8">
        <w:rPr>
          <w:noProof w:val="0"/>
          <w:lang w:val="nl-NL"/>
          <w:rPrChange w:id="2488" w:author="Michael Clifton" w:date="2018-10-11T09:59:00Z">
            <w:rPr>
              <w:noProof w:val="0"/>
              <w:lang w:val="en-US"/>
            </w:rPr>
          </w:rPrChange>
        </w:rPr>
        <w:t xml:space="preserve">6.3.4.72.7 </w:t>
      </w:r>
      <w:r w:rsidRPr="000A6AA8">
        <w:rPr>
          <w:strike/>
          <w:noProof w:val="0"/>
          <w:lang w:val="nl-NL"/>
          <w:rPrChange w:id="2489" w:author="Michael Clifton" w:date="2018-10-11T09:59:00Z">
            <w:rPr>
              <w:strike/>
              <w:noProof w:val="0"/>
              <w:lang w:val="en-US"/>
            </w:rPr>
          </w:rPrChange>
        </w:rPr>
        <w:t>&lt;interpretationCode code=' ' codeSystem=' ' codeSystemName=' '/&gt;</w:t>
      </w:r>
      <w:r w:rsidRPr="000A6AA8">
        <w:rPr>
          <w:strike/>
          <w:noProof w:val="0"/>
          <w:lang w:val="nl-NL"/>
          <w:rPrChange w:id="2490" w:author="Michael Clifton" w:date="2018-10-11T09:59:00Z">
            <w:rPr>
              <w:strike/>
              <w:noProof w:val="0"/>
              <w:lang w:val="en-US"/>
            </w:rPr>
          </w:rPrChange>
        </w:rPr>
        <w:br/>
        <w:t>&lt;methodCode code=' ' codeSystem=' ' codeSystemName=' '/&gt;</w:t>
      </w:r>
      <w:r w:rsidRPr="000A6AA8">
        <w:rPr>
          <w:strike/>
          <w:noProof w:val="0"/>
          <w:lang w:val="nl-NL"/>
          <w:rPrChange w:id="2491" w:author="Michael Clifton" w:date="2018-10-11T09:59:00Z">
            <w:rPr>
              <w:strike/>
              <w:noProof w:val="0"/>
              <w:lang w:val="en-US"/>
            </w:rPr>
          </w:rPrChange>
        </w:rPr>
        <w:br/>
        <w:t>&lt;targetSiteCode code=' ' codeSystem=' ' codeSystemName=' '/&gt;</w:t>
      </w:r>
      <w:bookmarkEnd w:id="2487"/>
    </w:p>
    <w:p w14:paraId="6398668C" w14:textId="77777777" w:rsidR="00280586" w:rsidRPr="001B54C3" w:rsidRDefault="00280586" w:rsidP="00280586">
      <w:pPr>
        <w:pStyle w:val="BodyText"/>
      </w:pPr>
      <w:r w:rsidRPr="001B54C3">
        <w:t>The &lt;interpretationCode&gt;, &lt;methodCode&gt;, and &lt;targetSiteCode&gt; should not be present in a pregnancy status review observation</w:t>
      </w:r>
      <w:r w:rsidR="00C90AC1" w:rsidRPr="001B54C3">
        <w:t>.</w:t>
      </w:r>
    </w:p>
    <w:p w14:paraId="68A2E638" w14:textId="77777777" w:rsidR="00280586" w:rsidRPr="001B54C3" w:rsidRDefault="00280586" w:rsidP="001C56E2">
      <w:pPr>
        <w:pStyle w:val="Heading4"/>
        <w:rPr>
          <w:noProof w:val="0"/>
        </w:rPr>
      </w:pPr>
      <w:bookmarkStart w:id="2492" w:name="_Toc393985697"/>
      <w:bookmarkStart w:id="2493" w:name="_Toc466555645"/>
      <w:r w:rsidRPr="001B54C3">
        <w:rPr>
          <w:noProof w:val="0"/>
        </w:rPr>
        <w:t>6.3.4.73 Performer</w:t>
      </w:r>
      <w:bookmarkEnd w:id="2492"/>
      <w:bookmarkEnd w:id="2493"/>
    </w:p>
    <w:p w14:paraId="4C66D89F" w14:textId="77777777" w:rsidR="00280586" w:rsidRPr="001B54C3" w:rsidRDefault="00280586" w:rsidP="00280586">
      <w:pPr>
        <w:pStyle w:val="BodyText"/>
        <w:rPr>
          <w:lang w:eastAsia="x-none"/>
        </w:rPr>
      </w:pPr>
      <w:r w:rsidRPr="001B54C3">
        <w:rPr>
          <w:lang w:eastAsia="x-none"/>
        </w:rPr>
        <w:t xml:space="preserve">The performer template is used to identify the healthcare provider who was the primary performer of an act. The provider name, address, contact information and identifier are provided to ensure that the performer of the act can be contacted in case there are any questions about the act. </w:t>
      </w:r>
    </w:p>
    <w:p w14:paraId="20912348" w14:textId="77777777" w:rsidR="00280586" w:rsidRPr="001B54C3" w:rsidRDefault="00280586" w:rsidP="00280586">
      <w:pPr>
        <w:pStyle w:val="XMLFragment"/>
        <w:rPr>
          <w:noProof w:val="0"/>
        </w:rPr>
      </w:pPr>
      <w:r w:rsidRPr="001B54C3">
        <w:rPr>
          <w:noProof w:val="0"/>
        </w:rPr>
        <w:lastRenderedPageBreak/>
        <w:t>&lt;performer typeCode="PRF"&gt;</w:t>
      </w:r>
    </w:p>
    <w:p w14:paraId="7B033A9F" w14:textId="77777777" w:rsidR="00280586" w:rsidRPr="001B54C3" w:rsidRDefault="00280586" w:rsidP="00280586">
      <w:pPr>
        <w:pStyle w:val="XMLFragment"/>
        <w:rPr>
          <w:noProof w:val="0"/>
        </w:rPr>
      </w:pPr>
      <w:r w:rsidRPr="001B54C3">
        <w:rPr>
          <w:noProof w:val="0"/>
        </w:rPr>
        <w:tab/>
        <w:t>&lt;templateId root="</w:t>
      </w:r>
      <w:r w:rsidRPr="001B54C3">
        <w:rPr>
          <w:rStyle w:val="InlineXML"/>
          <w:rFonts w:eastAsia="?l?r ??’c"/>
          <w:b/>
          <w:noProof w:val="0"/>
        </w:rPr>
        <w:t>1.3.6.1.4.1.19376.1.5.3.1.1.24.3.5</w:t>
      </w:r>
      <w:r w:rsidRPr="001B54C3">
        <w:rPr>
          <w:noProof w:val="0"/>
        </w:rPr>
        <w:t>"/&gt;</w:t>
      </w:r>
    </w:p>
    <w:p w14:paraId="45ECF22D" w14:textId="77777777" w:rsidR="00280586" w:rsidRPr="001B54C3" w:rsidRDefault="00280586" w:rsidP="00280586">
      <w:pPr>
        <w:pStyle w:val="XMLFragment"/>
        <w:rPr>
          <w:noProof w:val="0"/>
        </w:rPr>
      </w:pPr>
      <w:r w:rsidRPr="001B54C3">
        <w:rPr>
          <w:noProof w:val="0"/>
        </w:rPr>
        <w:tab/>
        <w:t>&lt;assignedEntity classCode="ASSIGNED"&gt;</w:t>
      </w:r>
    </w:p>
    <w:p w14:paraId="2E139179" w14:textId="77777777" w:rsidR="00280586" w:rsidRPr="001B54C3" w:rsidRDefault="00280586" w:rsidP="00280586">
      <w:pPr>
        <w:pStyle w:val="XMLFragment"/>
        <w:rPr>
          <w:noProof w:val="0"/>
        </w:rPr>
      </w:pPr>
      <w:r w:rsidRPr="001B54C3">
        <w:rPr>
          <w:noProof w:val="0"/>
        </w:rPr>
        <w:tab/>
      </w:r>
      <w:r w:rsidRPr="001B54C3">
        <w:rPr>
          <w:noProof w:val="0"/>
        </w:rPr>
        <w:tab/>
        <w:t>&lt;id root="" extension=""/&gt;</w:t>
      </w:r>
    </w:p>
    <w:p w14:paraId="3FC0A2BA" w14:textId="77777777" w:rsidR="00280586" w:rsidRPr="001B54C3" w:rsidRDefault="00280586" w:rsidP="00280586">
      <w:pPr>
        <w:pStyle w:val="XMLFragment"/>
        <w:rPr>
          <w:noProof w:val="0"/>
        </w:rPr>
      </w:pPr>
      <w:r w:rsidRPr="001B54C3">
        <w:rPr>
          <w:noProof w:val="0"/>
        </w:rPr>
        <w:tab/>
      </w:r>
      <w:r w:rsidRPr="001B54C3">
        <w:rPr>
          <w:noProof w:val="0"/>
        </w:rPr>
        <w:tab/>
        <w:t>&lt;addr&gt;&lt;/addr&gt;</w:t>
      </w:r>
    </w:p>
    <w:p w14:paraId="5C2F9641" w14:textId="77777777" w:rsidR="00280586" w:rsidRPr="001B54C3" w:rsidRDefault="00280586" w:rsidP="00280586">
      <w:pPr>
        <w:pStyle w:val="XMLFragment"/>
        <w:rPr>
          <w:noProof w:val="0"/>
        </w:rPr>
      </w:pPr>
      <w:r w:rsidRPr="001B54C3">
        <w:rPr>
          <w:noProof w:val="0"/>
        </w:rPr>
        <w:tab/>
      </w:r>
      <w:r w:rsidRPr="001B54C3">
        <w:rPr>
          <w:noProof w:val="0"/>
        </w:rPr>
        <w:tab/>
        <w:t>&lt;telecom&gt;&lt;/telecom&gt;</w:t>
      </w:r>
    </w:p>
    <w:p w14:paraId="28A42FE7" w14:textId="77777777" w:rsidR="00280586" w:rsidRPr="001B54C3" w:rsidRDefault="00280586" w:rsidP="00280586">
      <w:pPr>
        <w:pStyle w:val="XMLFragment"/>
        <w:rPr>
          <w:noProof w:val="0"/>
        </w:rPr>
      </w:pPr>
      <w:r w:rsidRPr="001B54C3">
        <w:rPr>
          <w:noProof w:val="0"/>
        </w:rPr>
        <w:tab/>
      </w:r>
      <w:r w:rsidRPr="001B54C3">
        <w:rPr>
          <w:noProof w:val="0"/>
        </w:rPr>
        <w:tab/>
        <w:t>&lt;assignedPerson&gt;</w:t>
      </w:r>
    </w:p>
    <w:p w14:paraId="3DCE8729" w14:textId="77777777" w:rsidR="00280586" w:rsidRPr="001B54C3" w:rsidRDefault="00280586" w:rsidP="00280586">
      <w:pPr>
        <w:pStyle w:val="XMLFragment"/>
        <w:rPr>
          <w:noProof w:val="0"/>
        </w:rPr>
      </w:pPr>
      <w:r w:rsidRPr="001B54C3">
        <w:rPr>
          <w:noProof w:val="0"/>
        </w:rPr>
        <w:tab/>
      </w:r>
      <w:r w:rsidRPr="001B54C3">
        <w:rPr>
          <w:noProof w:val="0"/>
        </w:rPr>
        <w:tab/>
      </w:r>
      <w:r w:rsidRPr="001B54C3">
        <w:rPr>
          <w:noProof w:val="0"/>
        </w:rPr>
        <w:tab/>
        <w:t>&lt;name&gt;&lt;/name&gt;</w:t>
      </w:r>
    </w:p>
    <w:p w14:paraId="37240C5B" w14:textId="77777777" w:rsidR="00280586" w:rsidRPr="001B54C3" w:rsidRDefault="00280586" w:rsidP="00280586">
      <w:pPr>
        <w:pStyle w:val="XMLFragment"/>
        <w:rPr>
          <w:noProof w:val="0"/>
        </w:rPr>
      </w:pPr>
      <w:r w:rsidRPr="001B54C3">
        <w:rPr>
          <w:noProof w:val="0"/>
        </w:rPr>
        <w:tab/>
      </w:r>
      <w:r w:rsidRPr="001B54C3">
        <w:rPr>
          <w:noProof w:val="0"/>
        </w:rPr>
        <w:tab/>
        <w:t>&lt;/assignedPerson&gt;</w:t>
      </w:r>
    </w:p>
    <w:p w14:paraId="7CFADE70" w14:textId="77777777" w:rsidR="00280586" w:rsidRPr="001B54C3" w:rsidRDefault="00280586" w:rsidP="00280586">
      <w:pPr>
        <w:pStyle w:val="XMLFragment"/>
        <w:rPr>
          <w:noProof w:val="0"/>
        </w:rPr>
      </w:pPr>
      <w:r w:rsidRPr="001B54C3">
        <w:rPr>
          <w:noProof w:val="0"/>
        </w:rPr>
        <w:tab/>
      </w:r>
      <w:r w:rsidRPr="001B54C3">
        <w:rPr>
          <w:noProof w:val="0"/>
        </w:rPr>
        <w:tab/>
        <w:t>&lt;representedOrganization&gt;</w:t>
      </w:r>
    </w:p>
    <w:p w14:paraId="3F3477A8" w14:textId="77777777" w:rsidR="00280586" w:rsidRPr="001B54C3" w:rsidRDefault="00280586" w:rsidP="00280586">
      <w:pPr>
        <w:pStyle w:val="XMLFragment"/>
        <w:rPr>
          <w:noProof w:val="0"/>
        </w:rPr>
      </w:pPr>
      <w:r w:rsidRPr="001B54C3">
        <w:rPr>
          <w:noProof w:val="0"/>
        </w:rPr>
        <w:tab/>
      </w:r>
      <w:r w:rsidRPr="001B54C3">
        <w:rPr>
          <w:noProof w:val="0"/>
        </w:rPr>
        <w:tab/>
      </w:r>
      <w:r w:rsidRPr="001B54C3">
        <w:rPr>
          <w:noProof w:val="0"/>
        </w:rPr>
        <w:tab/>
        <w:t>&lt;name&gt;&lt;/name&gt;</w:t>
      </w:r>
    </w:p>
    <w:p w14:paraId="5ADF435E" w14:textId="77777777" w:rsidR="00280586" w:rsidRPr="001B54C3" w:rsidRDefault="00280586" w:rsidP="00280586">
      <w:pPr>
        <w:pStyle w:val="XMLFragment"/>
        <w:rPr>
          <w:noProof w:val="0"/>
        </w:rPr>
      </w:pPr>
      <w:r w:rsidRPr="001B54C3">
        <w:rPr>
          <w:noProof w:val="0"/>
        </w:rPr>
        <w:tab/>
      </w:r>
      <w:r w:rsidRPr="001B54C3">
        <w:rPr>
          <w:noProof w:val="0"/>
        </w:rPr>
        <w:tab/>
      </w:r>
      <w:r w:rsidRPr="001B54C3">
        <w:rPr>
          <w:noProof w:val="0"/>
        </w:rPr>
        <w:tab/>
        <w:t>&lt;addr&gt;&lt;/addr&gt;</w:t>
      </w:r>
    </w:p>
    <w:p w14:paraId="42285719" w14:textId="77777777" w:rsidR="00280586" w:rsidRPr="001B54C3" w:rsidRDefault="00280586" w:rsidP="00280586">
      <w:pPr>
        <w:pStyle w:val="XMLFragment"/>
        <w:rPr>
          <w:noProof w:val="0"/>
        </w:rPr>
      </w:pPr>
      <w:r w:rsidRPr="001B54C3">
        <w:rPr>
          <w:noProof w:val="0"/>
        </w:rPr>
        <w:tab/>
      </w:r>
      <w:r w:rsidRPr="001B54C3">
        <w:rPr>
          <w:noProof w:val="0"/>
        </w:rPr>
        <w:tab/>
      </w:r>
      <w:r w:rsidRPr="001B54C3">
        <w:rPr>
          <w:noProof w:val="0"/>
        </w:rPr>
        <w:tab/>
        <w:t>&lt;telecom&gt;&lt;/telecom&gt;</w:t>
      </w:r>
    </w:p>
    <w:p w14:paraId="20A22DC7" w14:textId="77777777" w:rsidR="00280586" w:rsidRPr="001B54C3" w:rsidRDefault="00280586" w:rsidP="00280586">
      <w:pPr>
        <w:pStyle w:val="XMLFragment"/>
        <w:rPr>
          <w:noProof w:val="0"/>
        </w:rPr>
      </w:pPr>
      <w:r w:rsidRPr="001B54C3">
        <w:rPr>
          <w:noProof w:val="0"/>
        </w:rPr>
        <w:tab/>
      </w:r>
      <w:r w:rsidRPr="001B54C3">
        <w:rPr>
          <w:noProof w:val="0"/>
        </w:rPr>
        <w:tab/>
        <w:t>&lt;/representedOrganization&gt;</w:t>
      </w:r>
    </w:p>
    <w:p w14:paraId="08C30104" w14:textId="77777777" w:rsidR="00280586" w:rsidRPr="001B54C3" w:rsidRDefault="00280586" w:rsidP="00280586">
      <w:pPr>
        <w:pStyle w:val="XMLFragment"/>
        <w:rPr>
          <w:noProof w:val="0"/>
        </w:rPr>
      </w:pPr>
      <w:r w:rsidRPr="001B54C3">
        <w:rPr>
          <w:noProof w:val="0"/>
        </w:rPr>
        <w:tab/>
        <w:t>&lt;/assignedEntity&gt;</w:t>
      </w:r>
    </w:p>
    <w:p w14:paraId="3C0AA223" w14:textId="77777777" w:rsidR="00280586" w:rsidRPr="001B54C3" w:rsidRDefault="00280586" w:rsidP="00280586">
      <w:pPr>
        <w:pStyle w:val="XMLFragment"/>
        <w:rPr>
          <w:noProof w:val="0"/>
        </w:rPr>
      </w:pPr>
      <w:r w:rsidRPr="001B54C3">
        <w:rPr>
          <w:noProof w:val="0"/>
        </w:rPr>
        <w:t>&lt;/performer&gt;</w:t>
      </w:r>
    </w:p>
    <w:p w14:paraId="7EFAEE94" w14:textId="77777777" w:rsidR="00280586" w:rsidRPr="001B54C3" w:rsidRDefault="00280586" w:rsidP="001C56E2">
      <w:pPr>
        <w:pStyle w:val="Heading5"/>
        <w:rPr>
          <w:noProof w:val="0"/>
          <w:lang w:val="en-US"/>
        </w:rPr>
      </w:pPr>
      <w:bookmarkStart w:id="2494" w:name="_Toc393985698"/>
      <w:bookmarkStart w:id="2495" w:name="_Toc466555646"/>
      <w:r w:rsidRPr="001B54C3">
        <w:rPr>
          <w:noProof w:val="0"/>
          <w:lang w:val="en-US"/>
        </w:rPr>
        <w:t>6.3.4.73.1 &lt;performer typeCode="PRF"&gt;</w:t>
      </w:r>
      <w:bookmarkEnd w:id="2494"/>
      <w:bookmarkEnd w:id="2495"/>
    </w:p>
    <w:p w14:paraId="7B9FAA1C" w14:textId="77777777" w:rsidR="00280586" w:rsidRPr="001B54C3" w:rsidRDefault="00280586" w:rsidP="00280586">
      <w:pPr>
        <w:pStyle w:val="BodyText"/>
        <w:rPr>
          <w:lang w:eastAsia="x-none"/>
        </w:rPr>
      </w:pPr>
      <w:r w:rsidRPr="001B54C3">
        <w:rPr>
          <w:lang w:eastAsia="x-none"/>
        </w:rPr>
        <w:t xml:space="preserve">The </w:t>
      </w:r>
      <w:r w:rsidRPr="001B54C3">
        <w:rPr>
          <w:rStyle w:val="InlineXML"/>
          <w:rFonts w:eastAsia="?l?r ??’c"/>
        </w:rPr>
        <w:t>performer</w:t>
      </w:r>
      <w:r w:rsidRPr="001B54C3">
        <w:rPr>
          <w:lang w:eastAsia="x-none"/>
        </w:rPr>
        <w:t xml:space="preserve"> element identifies a healthcare provider that performed any activity. A performer is distinct from an author, as the performer is the one who does the work, whereas the author is the person who documented or created it.</w:t>
      </w:r>
    </w:p>
    <w:p w14:paraId="374DE83D" w14:textId="77777777" w:rsidR="00280586" w:rsidRPr="001B54C3" w:rsidRDefault="00280586" w:rsidP="001C56E2">
      <w:pPr>
        <w:pStyle w:val="ListNumber2"/>
        <w:numPr>
          <w:ilvl w:val="0"/>
          <w:numId w:val="430"/>
        </w:numPr>
      </w:pPr>
      <w:r w:rsidRPr="001B54C3">
        <w:t xml:space="preserve">This template </w:t>
      </w:r>
      <w:r w:rsidRPr="001B54C3">
        <w:rPr>
          <w:smallCaps/>
        </w:rPr>
        <w:t>shall</w:t>
      </w:r>
      <w:r w:rsidRPr="001B54C3">
        <w:t xml:space="preserve"> be used only in </w:t>
      </w:r>
      <w:r w:rsidRPr="001B54C3">
        <w:rPr>
          <w:rStyle w:val="InlineXML"/>
          <w:rFonts w:eastAsia="?l?r ??’c"/>
        </w:rPr>
        <w:t>performer</w:t>
      </w:r>
      <w:r w:rsidRPr="001B54C3">
        <w:t xml:space="preserve"> elements inside any CDA (V3) act. </w:t>
      </w:r>
    </w:p>
    <w:p w14:paraId="42D32D93" w14:textId="77777777" w:rsidR="00280586" w:rsidRPr="001B54C3" w:rsidRDefault="00280586" w:rsidP="00280586">
      <w:pPr>
        <w:pStyle w:val="ListNumber2"/>
        <w:numPr>
          <w:ilvl w:val="0"/>
          <w:numId w:val="5"/>
        </w:numPr>
      </w:pPr>
      <w:r w:rsidRPr="001B54C3">
        <w:t xml:space="preserve">The </w:t>
      </w:r>
      <w:r w:rsidRPr="001B54C3">
        <w:rPr>
          <w:rStyle w:val="InlineXML"/>
          <w:rFonts w:eastAsia="?l?r ??’c"/>
        </w:rPr>
        <w:t>@typeCode</w:t>
      </w:r>
      <w:r w:rsidRPr="001B54C3">
        <w:t xml:space="preserve"> attribute of the </w:t>
      </w:r>
      <w:r w:rsidRPr="001B54C3">
        <w:rPr>
          <w:rStyle w:val="InlineXML"/>
          <w:rFonts w:eastAsia="?l?r ??’c"/>
        </w:rPr>
        <w:t>performer</w:t>
      </w:r>
      <w:r w:rsidRPr="001B54C3">
        <w:t xml:space="preserve"> element </w:t>
      </w:r>
      <w:r w:rsidRPr="001B54C3">
        <w:rPr>
          <w:smallCaps/>
        </w:rPr>
        <w:t>shall</w:t>
      </w:r>
      <w:r w:rsidRPr="001B54C3">
        <w:t xml:space="preserve"> use the value </w:t>
      </w:r>
      <w:r w:rsidRPr="001B54C3">
        <w:rPr>
          <w:rStyle w:val="InlineXML"/>
          <w:rFonts w:eastAsia="?l?r ??’c"/>
          <w:b/>
        </w:rPr>
        <w:t>PRF</w:t>
      </w:r>
      <w:r w:rsidRPr="001B54C3">
        <w:t>.</w:t>
      </w:r>
    </w:p>
    <w:p w14:paraId="3A8829D5" w14:textId="77777777" w:rsidR="00280586" w:rsidRPr="001B54C3" w:rsidRDefault="00280586" w:rsidP="001C56E2">
      <w:pPr>
        <w:pStyle w:val="Heading5"/>
        <w:rPr>
          <w:noProof w:val="0"/>
          <w:lang w:val="en-US"/>
        </w:rPr>
      </w:pPr>
      <w:bookmarkStart w:id="2496" w:name="_Toc393985699"/>
      <w:bookmarkStart w:id="2497" w:name="_Toc466555647"/>
      <w:r w:rsidRPr="001B54C3">
        <w:rPr>
          <w:noProof w:val="0"/>
          <w:lang w:val="en-US"/>
        </w:rPr>
        <w:t>6.3.4.73.2 &lt;templateId root="1.3.6.1.4.1.19376.1.5.3.1.1.24.3.5"/&gt;</w:t>
      </w:r>
      <w:bookmarkEnd w:id="2496"/>
      <w:bookmarkEnd w:id="2497"/>
    </w:p>
    <w:p w14:paraId="14B9AA85" w14:textId="77777777" w:rsidR="00280586" w:rsidRPr="001B54C3" w:rsidRDefault="00280586" w:rsidP="00280586">
      <w:pPr>
        <w:pStyle w:val="BodyText"/>
        <w:rPr>
          <w:lang w:eastAsia="x-none"/>
        </w:rPr>
      </w:pPr>
      <w:r w:rsidRPr="001B54C3">
        <w:rPr>
          <w:lang w:eastAsia="x-none"/>
        </w:rPr>
        <w:t xml:space="preserve">The </w:t>
      </w:r>
      <w:r w:rsidRPr="001B54C3">
        <w:rPr>
          <w:rStyle w:val="InlineXML"/>
          <w:rFonts w:eastAsia="?l?r ??’c"/>
        </w:rPr>
        <w:t>performer</w:t>
      </w:r>
      <w:r w:rsidRPr="001B54C3">
        <w:rPr>
          <w:lang w:eastAsia="x-none"/>
        </w:rPr>
        <w:t xml:space="preserve"> element asserts conformance to the Performer template.</w:t>
      </w:r>
    </w:p>
    <w:p w14:paraId="31CF7780" w14:textId="77777777" w:rsidR="00280586" w:rsidRPr="001B54C3" w:rsidRDefault="00280586" w:rsidP="001C56E2">
      <w:pPr>
        <w:pStyle w:val="ListNumber2"/>
        <w:numPr>
          <w:ilvl w:val="0"/>
          <w:numId w:val="431"/>
        </w:numPr>
      </w:pPr>
      <w:r w:rsidRPr="001B54C3">
        <w:t xml:space="preserve">The </w:t>
      </w:r>
      <w:r w:rsidRPr="001B54C3">
        <w:rPr>
          <w:rStyle w:val="InlineXML"/>
          <w:rFonts w:eastAsia="?l?r ??’c"/>
        </w:rPr>
        <w:t>performer</w:t>
      </w:r>
      <w:r w:rsidRPr="001B54C3">
        <w:t xml:space="preserve"> </w:t>
      </w:r>
      <w:r w:rsidRPr="001B54C3">
        <w:rPr>
          <w:smallCaps/>
        </w:rPr>
        <w:t>shall</w:t>
      </w:r>
      <w:r w:rsidRPr="001B54C3">
        <w:t xml:space="preserve"> contain a </w:t>
      </w:r>
      <w:r w:rsidRPr="001B54C3">
        <w:rPr>
          <w:rStyle w:val="InlineXML"/>
          <w:rFonts w:eastAsia="?l?r ??’c"/>
        </w:rPr>
        <w:t>templateId/@root</w:t>
      </w:r>
      <w:r w:rsidRPr="001B54C3">
        <w:t xml:space="preserve"> attribute containing the value </w:t>
      </w:r>
      <w:r w:rsidRPr="001B54C3">
        <w:rPr>
          <w:rStyle w:val="InlineXML"/>
          <w:rFonts w:eastAsia="?l?r ??’c"/>
          <w:b/>
        </w:rPr>
        <w:t>1.3.6.1.4.1.19376.1.5.3.1.1.24.3.5</w:t>
      </w:r>
      <w:r w:rsidRPr="001B54C3">
        <w:t xml:space="preserve"> to assert conformance to this template.</w:t>
      </w:r>
    </w:p>
    <w:p w14:paraId="7F283267" w14:textId="77777777" w:rsidR="00280586" w:rsidRPr="001B54C3" w:rsidRDefault="00280586" w:rsidP="001C56E2">
      <w:pPr>
        <w:pStyle w:val="Heading5"/>
        <w:rPr>
          <w:noProof w:val="0"/>
          <w:lang w:val="en-US"/>
        </w:rPr>
      </w:pPr>
      <w:bookmarkStart w:id="2498" w:name="_Toc393985700"/>
      <w:bookmarkStart w:id="2499" w:name="_Toc466555648"/>
      <w:r w:rsidRPr="001B54C3">
        <w:rPr>
          <w:noProof w:val="0"/>
          <w:lang w:val="en-US"/>
        </w:rPr>
        <w:t>6.3.4.73.3 &lt;assignedEntity classCode="ASSIGNED"&gt;</w:t>
      </w:r>
      <w:bookmarkEnd w:id="2498"/>
      <w:bookmarkEnd w:id="2499"/>
    </w:p>
    <w:p w14:paraId="44228F81" w14:textId="77777777" w:rsidR="00280586" w:rsidRPr="001B54C3" w:rsidRDefault="00280586" w:rsidP="00280586">
      <w:pPr>
        <w:pStyle w:val="BodyText"/>
        <w:rPr>
          <w:lang w:eastAsia="x-none"/>
        </w:rPr>
      </w:pPr>
      <w:r w:rsidRPr="001B54C3">
        <w:rPr>
          <w:lang w:eastAsia="x-none"/>
        </w:rPr>
        <w:t xml:space="preserve">An </w:t>
      </w:r>
      <w:r w:rsidRPr="001B54C3">
        <w:rPr>
          <w:rStyle w:val="InlineXML"/>
          <w:rFonts w:eastAsia="?l?r ??’c"/>
        </w:rPr>
        <w:t>assignedEntity</w:t>
      </w:r>
      <w:r w:rsidRPr="001B54C3">
        <w:rPr>
          <w:lang w:eastAsia="x-none"/>
        </w:rPr>
        <w:t xml:space="preserve"> element appears to identify the performer.</w:t>
      </w:r>
    </w:p>
    <w:p w14:paraId="7CE82BE4" w14:textId="77777777" w:rsidR="00280586" w:rsidRPr="001B54C3" w:rsidRDefault="00280586" w:rsidP="001C56E2">
      <w:pPr>
        <w:pStyle w:val="ListNumber2"/>
        <w:numPr>
          <w:ilvl w:val="0"/>
          <w:numId w:val="432"/>
        </w:numPr>
      </w:pPr>
      <w:r w:rsidRPr="001B54C3">
        <w:t xml:space="preserve">The </w:t>
      </w:r>
      <w:r w:rsidRPr="001B54C3">
        <w:rPr>
          <w:rStyle w:val="InlineXML"/>
          <w:rFonts w:eastAsia="?l?r ??’c"/>
        </w:rPr>
        <w:t>performer</w:t>
      </w:r>
      <w:r w:rsidRPr="001B54C3">
        <w:t xml:space="preserve"> </w:t>
      </w:r>
      <w:r w:rsidRPr="001B54C3">
        <w:rPr>
          <w:smallCaps/>
        </w:rPr>
        <w:t>shall</w:t>
      </w:r>
      <w:r w:rsidRPr="001B54C3">
        <w:t xml:space="preserve"> contain only one </w:t>
      </w:r>
      <w:r w:rsidRPr="001B54C3">
        <w:rPr>
          <w:b/>
        </w:rPr>
        <w:t>[1..1]</w:t>
      </w:r>
      <w:r w:rsidRPr="001B54C3">
        <w:t xml:space="preserve"> </w:t>
      </w:r>
      <w:r w:rsidRPr="001B54C3">
        <w:rPr>
          <w:rStyle w:val="InlineXML"/>
          <w:rFonts w:eastAsia="?l?r ??’c"/>
        </w:rPr>
        <w:t>assignedEntity</w:t>
      </w:r>
      <w:r w:rsidRPr="001B54C3">
        <w:t xml:space="preserve"> element.</w:t>
      </w:r>
    </w:p>
    <w:p w14:paraId="71E8B679" w14:textId="77777777" w:rsidR="00280586" w:rsidRPr="001B54C3" w:rsidRDefault="00280586" w:rsidP="00280586">
      <w:pPr>
        <w:pStyle w:val="ListNumber2"/>
        <w:numPr>
          <w:ilvl w:val="0"/>
          <w:numId w:val="5"/>
        </w:numPr>
      </w:pPr>
      <w:r w:rsidRPr="001B54C3">
        <w:t xml:space="preserve">The </w:t>
      </w:r>
      <w:r w:rsidRPr="001B54C3">
        <w:rPr>
          <w:rStyle w:val="InlineXML"/>
          <w:rFonts w:eastAsia="?l?r ??’c"/>
        </w:rPr>
        <w:t>assignedEntity/@classCode</w:t>
      </w:r>
      <w:r w:rsidRPr="001B54C3">
        <w:t xml:space="preserve"> value in the </w:t>
      </w:r>
      <w:r w:rsidRPr="001B54C3">
        <w:rPr>
          <w:rStyle w:val="InlineXML"/>
          <w:rFonts w:eastAsia="?l?r ??’c"/>
        </w:rPr>
        <w:t>performer</w:t>
      </w:r>
      <w:r w:rsidRPr="001B54C3">
        <w:t xml:space="preserve"> element </w:t>
      </w:r>
      <w:r w:rsidRPr="001B54C3">
        <w:rPr>
          <w:smallCaps/>
        </w:rPr>
        <w:t>shall</w:t>
      </w:r>
      <w:r w:rsidRPr="001B54C3">
        <w:t xml:space="preserve"> be </w:t>
      </w:r>
      <w:r w:rsidRPr="001B54C3">
        <w:rPr>
          <w:rStyle w:val="InlineXML"/>
          <w:rFonts w:eastAsia="?l?r ??’c"/>
          <w:b/>
        </w:rPr>
        <w:t>ASSIGNED</w:t>
      </w:r>
      <w:r w:rsidRPr="001B54C3">
        <w:t>.</w:t>
      </w:r>
    </w:p>
    <w:p w14:paraId="07AD287C" w14:textId="77777777" w:rsidR="00280586" w:rsidRPr="001B54C3" w:rsidRDefault="00280586" w:rsidP="001C56E2">
      <w:pPr>
        <w:pStyle w:val="Heading5"/>
        <w:rPr>
          <w:noProof w:val="0"/>
          <w:lang w:val="en-US"/>
        </w:rPr>
      </w:pPr>
      <w:bookmarkStart w:id="2500" w:name="_Toc393985701"/>
      <w:bookmarkStart w:id="2501" w:name="_Toc466555649"/>
      <w:r w:rsidRPr="001B54C3">
        <w:rPr>
          <w:noProof w:val="0"/>
          <w:lang w:val="en-US"/>
        </w:rPr>
        <w:t>6.3.4.73.4 &lt;id root="" extension=""/&gt;</w:t>
      </w:r>
      <w:bookmarkEnd w:id="2500"/>
      <w:bookmarkEnd w:id="2501"/>
    </w:p>
    <w:p w14:paraId="18F6DF83" w14:textId="77777777" w:rsidR="00280586" w:rsidRPr="001B54C3" w:rsidRDefault="00280586" w:rsidP="00280586">
      <w:pPr>
        <w:pStyle w:val="BodyText"/>
        <w:rPr>
          <w:lang w:eastAsia="x-none"/>
        </w:rPr>
      </w:pPr>
      <w:r w:rsidRPr="001B54C3">
        <w:rPr>
          <w:lang w:eastAsia="x-none"/>
        </w:rPr>
        <w:t>The identifier of the healthcare provider performing the act should be present.</w:t>
      </w:r>
    </w:p>
    <w:p w14:paraId="51E95C7C" w14:textId="77777777" w:rsidR="00280586" w:rsidRPr="001B54C3" w:rsidRDefault="00280586" w:rsidP="001C56E2">
      <w:pPr>
        <w:pStyle w:val="ListNumber2"/>
        <w:numPr>
          <w:ilvl w:val="0"/>
          <w:numId w:val="433"/>
        </w:numPr>
      </w:pPr>
      <w:r w:rsidRPr="001B54C3">
        <w:t xml:space="preserve">The </w:t>
      </w:r>
      <w:r w:rsidRPr="001B54C3">
        <w:rPr>
          <w:rStyle w:val="InlineXML"/>
          <w:rFonts w:eastAsia="?l?r ??’c"/>
        </w:rPr>
        <w:t>performer</w:t>
      </w:r>
      <w:r w:rsidRPr="001B54C3">
        <w:t xml:space="preserve"> element </w:t>
      </w:r>
      <w:r w:rsidRPr="001B54C3">
        <w:rPr>
          <w:smallCaps/>
        </w:rPr>
        <w:t>shall</w:t>
      </w:r>
      <w:r w:rsidRPr="001B54C3">
        <w:t xml:space="preserve"> contain at least one </w:t>
      </w:r>
      <w:r w:rsidRPr="001B54C3">
        <w:rPr>
          <w:b/>
        </w:rPr>
        <w:t>[1..*]</w:t>
      </w:r>
      <w:r w:rsidRPr="001B54C3">
        <w:t xml:space="preserve"> </w:t>
      </w:r>
      <w:r w:rsidRPr="001B54C3">
        <w:rPr>
          <w:rStyle w:val="InlineXML"/>
          <w:rFonts w:eastAsia="?l?r ??’c"/>
        </w:rPr>
        <w:t>id</w:t>
      </w:r>
      <w:r w:rsidRPr="001B54C3">
        <w:t xml:space="preserve"> element. </w:t>
      </w:r>
    </w:p>
    <w:p w14:paraId="008DEE39" w14:textId="77777777" w:rsidR="00280586" w:rsidRPr="001B54C3" w:rsidRDefault="00280586" w:rsidP="00280586">
      <w:pPr>
        <w:pStyle w:val="ListNumber2"/>
        <w:numPr>
          <w:ilvl w:val="0"/>
          <w:numId w:val="5"/>
        </w:numPr>
      </w:pPr>
      <w:r w:rsidRPr="001B54C3">
        <w:t xml:space="preserve">The </w:t>
      </w:r>
      <w:r w:rsidRPr="001B54C3">
        <w:rPr>
          <w:rStyle w:val="InlineXML"/>
          <w:rFonts w:eastAsia="?l?r ??’c"/>
        </w:rPr>
        <w:t>id</w:t>
      </w:r>
      <w:r w:rsidRPr="001B54C3">
        <w:t xml:space="preserve"> element </w:t>
      </w:r>
      <w:r w:rsidRPr="001B54C3">
        <w:rPr>
          <w:smallCaps/>
        </w:rPr>
        <w:t>may</w:t>
      </w:r>
      <w:r w:rsidRPr="001B54C3">
        <w:t xml:space="preserve"> use the </w:t>
      </w:r>
      <w:r w:rsidRPr="001B54C3">
        <w:rPr>
          <w:rStyle w:val="InlineXML"/>
          <w:rFonts w:eastAsia="?l?r ??’c"/>
        </w:rPr>
        <w:t>@nullFlavor</w:t>
      </w:r>
      <w:r w:rsidRPr="001B54C3">
        <w:t xml:space="preserve"> attribute when the information is unknown. (clarify that there SHOULD be an id/@root).</w:t>
      </w:r>
    </w:p>
    <w:p w14:paraId="5FF8A6C5" w14:textId="77777777" w:rsidR="00280586" w:rsidRPr="001B54C3" w:rsidRDefault="00280586" w:rsidP="001C56E2">
      <w:pPr>
        <w:pStyle w:val="Heading5"/>
        <w:rPr>
          <w:noProof w:val="0"/>
          <w:lang w:val="en-US"/>
        </w:rPr>
      </w:pPr>
      <w:bookmarkStart w:id="2502" w:name="_Toc393985702"/>
      <w:bookmarkStart w:id="2503" w:name="_Toc466555650"/>
      <w:r w:rsidRPr="001B54C3">
        <w:rPr>
          <w:noProof w:val="0"/>
          <w:lang w:val="en-US"/>
        </w:rPr>
        <w:lastRenderedPageBreak/>
        <w:t>6.3.4.73.5 &lt;addr&gt;&lt;/addr&gt;</w:t>
      </w:r>
      <w:bookmarkEnd w:id="2502"/>
      <w:bookmarkEnd w:id="2503"/>
    </w:p>
    <w:p w14:paraId="6122B7E5" w14:textId="77777777" w:rsidR="00280586" w:rsidRPr="001B54C3" w:rsidRDefault="00280586" w:rsidP="00280586">
      <w:pPr>
        <w:pStyle w:val="BodyText"/>
        <w:rPr>
          <w:lang w:eastAsia="x-none"/>
        </w:rPr>
      </w:pPr>
      <w:r w:rsidRPr="001B54C3">
        <w:rPr>
          <w:lang w:eastAsia="x-none"/>
        </w:rPr>
        <w:t>The mailing address of the healthcare provider performing the act should be present to enable the provider to be contacted.</w:t>
      </w:r>
    </w:p>
    <w:p w14:paraId="0BF5B9D1" w14:textId="77777777" w:rsidR="00280586" w:rsidRPr="001B54C3" w:rsidRDefault="00280586" w:rsidP="001C56E2">
      <w:pPr>
        <w:pStyle w:val="ListNumber2"/>
        <w:numPr>
          <w:ilvl w:val="0"/>
          <w:numId w:val="434"/>
        </w:numPr>
      </w:pPr>
      <w:r w:rsidRPr="001B54C3">
        <w:t xml:space="preserve">The </w:t>
      </w:r>
      <w:r w:rsidRPr="001B54C3">
        <w:rPr>
          <w:rStyle w:val="InlineXML"/>
          <w:rFonts w:eastAsia="?l?r ??’c"/>
        </w:rPr>
        <w:t>performer</w:t>
      </w:r>
      <w:r w:rsidRPr="001B54C3">
        <w:t xml:space="preserve"> element </w:t>
      </w:r>
      <w:r w:rsidRPr="001B54C3">
        <w:rPr>
          <w:smallCaps/>
        </w:rPr>
        <w:t>shall</w:t>
      </w:r>
      <w:r w:rsidRPr="001B54C3">
        <w:t xml:space="preserve"> contain at least one </w:t>
      </w:r>
      <w:r w:rsidRPr="001B54C3">
        <w:rPr>
          <w:b/>
        </w:rPr>
        <w:t>[1..*]</w:t>
      </w:r>
      <w:r w:rsidRPr="001B54C3">
        <w:t xml:space="preserve"> </w:t>
      </w:r>
      <w:r w:rsidRPr="001B54C3">
        <w:rPr>
          <w:rStyle w:val="InlineXML"/>
          <w:rFonts w:eastAsia="?l?r ??’c"/>
        </w:rPr>
        <w:t>addr</w:t>
      </w:r>
      <w:r w:rsidRPr="001B54C3">
        <w:t xml:space="preserve"> element. </w:t>
      </w:r>
    </w:p>
    <w:p w14:paraId="6CE6306F" w14:textId="77777777" w:rsidR="00280586" w:rsidRPr="001B54C3" w:rsidRDefault="00280586" w:rsidP="00280586">
      <w:pPr>
        <w:pStyle w:val="ListNumber2"/>
        <w:numPr>
          <w:ilvl w:val="0"/>
          <w:numId w:val="5"/>
        </w:numPr>
      </w:pPr>
      <w:r w:rsidRPr="001B54C3">
        <w:t xml:space="preserve">The </w:t>
      </w:r>
      <w:r w:rsidRPr="001B54C3">
        <w:rPr>
          <w:rStyle w:val="InlineXML"/>
          <w:rFonts w:eastAsia="?l?r ??’c"/>
        </w:rPr>
        <w:t>addr</w:t>
      </w:r>
      <w:r w:rsidRPr="001B54C3">
        <w:t xml:space="preserve"> element </w:t>
      </w:r>
      <w:r w:rsidRPr="001B54C3">
        <w:rPr>
          <w:smallCaps/>
        </w:rPr>
        <w:t>may</w:t>
      </w:r>
      <w:r w:rsidRPr="001B54C3">
        <w:t xml:space="preserve"> use </w:t>
      </w:r>
      <w:r w:rsidRPr="001B54C3">
        <w:rPr>
          <w:rStyle w:val="InlineXML"/>
          <w:rFonts w:eastAsia="?l?r ??’c"/>
        </w:rPr>
        <w:t>@nullFlavor</w:t>
      </w:r>
      <w:r w:rsidRPr="001B54C3">
        <w:t xml:space="preserve"> if the information is unknown.</w:t>
      </w:r>
    </w:p>
    <w:p w14:paraId="55DD044A" w14:textId="77777777" w:rsidR="00280586" w:rsidRPr="001B54C3" w:rsidRDefault="00280586" w:rsidP="001C56E2">
      <w:pPr>
        <w:pStyle w:val="Heading5"/>
        <w:rPr>
          <w:noProof w:val="0"/>
          <w:lang w:val="en-US"/>
        </w:rPr>
      </w:pPr>
      <w:bookmarkStart w:id="2504" w:name="_Toc393985703"/>
      <w:bookmarkStart w:id="2505" w:name="_Toc466555651"/>
      <w:r w:rsidRPr="001B54C3">
        <w:rPr>
          <w:noProof w:val="0"/>
          <w:lang w:val="en-US"/>
        </w:rPr>
        <w:t>6.3.4.73.6 &lt;telecom&gt;&lt;/telecom&gt;</w:t>
      </w:r>
      <w:bookmarkEnd w:id="2504"/>
      <w:bookmarkEnd w:id="2505"/>
    </w:p>
    <w:p w14:paraId="1AFA6F5D" w14:textId="77777777" w:rsidR="00280586" w:rsidRPr="001B54C3" w:rsidRDefault="00280586" w:rsidP="00280586">
      <w:pPr>
        <w:pStyle w:val="BodyText"/>
        <w:rPr>
          <w:lang w:eastAsia="x-none"/>
        </w:rPr>
      </w:pPr>
      <w:r w:rsidRPr="001B54C3">
        <w:rPr>
          <w:lang w:eastAsia="x-none"/>
        </w:rPr>
        <w:t>The provider telephone number should be provided to enable the performer of the reconciliation to be contacted.</w:t>
      </w:r>
    </w:p>
    <w:p w14:paraId="148F0C84" w14:textId="77777777" w:rsidR="00280586" w:rsidRPr="001B54C3" w:rsidRDefault="00280586" w:rsidP="001C56E2">
      <w:pPr>
        <w:pStyle w:val="ListNumber2"/>
        <w:numPr>
          <w:ilvl w:val="0"/>
          <w:numId w:val="435"/>
        </w:numPr>
      </w:pPr>
      <w:r w:rsidRPr="001B54C3">
        <w:t xml:space="preserve">The </w:t>
      </w:r>
      <w:r w:rsidRPr="001B54C3">
        <w:rPr>
          <w:rStyle w:val="InlineXML"/>
          <w:rFonts w:eastAsia="?l?r ??’c"/>
        </w:rPr>
        <w:t>performer</w:t>
      </w:r>
      <w:r w:rsidRPr="001B54C3">
        <w:t xml:space="preserve"> element </w:t>
      </w:r>
      <w:r w:rsidRPr="001B54C3">
        <w:rPr>
          <w:smallCaps/>
        </w:rPr>
        <w:t>shall</w:t>
      </w:r>
      <w:r w:rsidRPr="001B54C3">
        <w:t xml:space="preserve"> contain at least one </w:t>
      </w:r>
      <w:r w:rsidRPr="001B54C3">
        <w:rPr>
          <w:b/>
        </w:rPr>
        <w:t>[1..1]</w:t>
      </w:r>
      <w:r w:rsidRPr="001B54C3">
        <w:t xml:space="preserve"> </w:t>
      </w:r>
      <w:r w:rsidRPr="001B54C3">
        <w:rPr>
          <w:rStyle w:val="InlineXML"/>
          <w:rFonts w:eastAsia="?l?r ??’c"/>
        </w:rPr>
        <w:t>telecom</w:t>
      </w:r>
      <w:r w:rsidRPr="001B54C3">
        <w:t xml:space="preserve"> element. </w:t>
      </w:r>
    </w:p>
    <w:p w14:paraId="4EDFF39A" w14:textId="77777777" w:rsidR="00280586" w:rsidRPr="001B54C3" w:rsidRDefault="00280586" w:rsidP="00280586">
      <w:pPr>
        <w:pStyle w:val="ListNumber2"/>
        <w:numPr>
          <w:ilvl w:val="0"/>
          <w:numId w:val="5"/>
        </w:numPr>
      </w:pPr>
      <w:r w:rsidRPr="001B54C3">
        <w:t xml:space="preserve">The </w:t>
      </w:r>
      <w:r w:rsidRPr="001B54C3">
        <w:rPr>
          <w:rStyle w:val="InlineXML"/>
          <w:rFonts w:eastAsia="?l?r ??’c"/>
        </w:rPr>
        <w:t>telecom</w:t>
      </w:r>
      <w:r w:rsidRPr="001B54C3">
        <w:t xml:space="preserve"> element </w:t>
      </w:r>
      <w:r w:rsidRPr="001B54C3">
        <w:rPr>
          <w:smallCaps/>
        </w:rPr>
        <w:t>may</w:t>
      </w:r>
      <w:r w:rsidRPr="001B54C3">
        <w:t xml:space="preserve"> use </w:t>
      </w:r>
      <w:r w:rsidRPr="001B54C3">
        <w:rPr>
          <w:rStyle w:val="InlineXML"/>
          <w:rFonts w:eastAsia="?l?r ??’c"/>
        </w:rPr>
        <w:t>@nullFlavor</w:t>
      </w:r>
      <w:r w:rsidRPr="001B54C3">
        <w:t xml:space="preserve"> to indicate that information is unknown.</w:t>
      </w:r>
    </w:p>
    <w:p w14:paraId="00913803" w14:textId="77777777" w:rsidR="00280586" w:rsidRPr="001B54C3" w:rsidRDefault="00280586" w:rsidP="001C56E2">
      <w:pPr>
        <w:pStyle w:val="Heading5"/>
        <w:rPr>
          <w:noProof w:val="0"/>
          <w:lang w:val="en-US"/>
        </w:rPr>
      </w:pPr>
      <w:bookmarkStart w:id="2506" w:name="_Toc393985704"/>
      <w:bookmarkStart w:id="2507" w:name="_Toc466555652"/>
      <w:r w:rsidRPr="001B54C3">
        <w:rPr>
          <w:noProof w:val="0"/>
          <w:lang w:val="en-US"/>
        </w:rPr>
        <w:t>6.3.4.73.7 &lt;assignedPerson&gt;</w:t>
      </w:r>
      <w:bookmarkEnd w:id="2506"/>
      <w:bookmarkEnd w:id="2507"/>
    </w:p>
    <w:p w14:paraId="5E1E6F21" w14:textId="77777777" w:rsidR="00280586" w:rsidRPr="001B54C3" w:rsidRDefault="00280586" w:rsidP="001C56E2">
      <w:pPr>
        <w:pStyle w:val="ListNumber2"/>
        <w:numPr>
          <w:ilvl w:val="0"/>
          <w:numId w:val="443"/>
        </w:numPr>
      </w:pPr>
      <w:r w:rsidRPr="001B54C3">
        <w:t xml:space="preserve">The </w:t>
      </w:r>
      <w:r w:rsidRPr="001B54C3">
        <w:rPr>
          <w:rStyle w:val="InlineXML"/>
          <w:rFonts w:eastAsia="?l?r ??’c"/>
        </w:rPr>
        <w:t>performer</w:t>
      </w:r>
      <w:r w:rsidRPr="001B54C3">
        <w:t xml:space="preserve"> element </w:t>
      </w:r>
      <w:r w:rsidRPr="001B54C3">
        <w:rPr>
          <w:smallCaps/>
        </w:rPr>
        <w:t>shall</w:t>
      </w:r>
      <w:r w:rsidRPr="001B54C3">
        <w:t xml:space="preserve"> contain only one </w:t>
      </w:r>
      <w:r w:rsidRPr="001B54C3">
        <w:rPr>
          <w:b/>
        </w:rPr>
        <w:t>[1..1]</w:t>
      </w:r>
      <w:r w:rsidRPr="001B54C3">
        <w:t xml:space="preserve"> </w:t>
      </w:r>
      <w:r w:rsidRPr="001B54C3">
        <w:rPr>
          <w:rStyle w:val="InlineXML"/>
          <w:rFonts w:eastAsia="?l?r ??’c"/>
        </w:rPr>
        <w:t>assignedPerson</w:t>
      </w:r>
      <w:r w:rsidRPr="001B54C3">
        <w:t xml:space="preserve"> elements further identifying the person. </w:t>
      </w:r>
    </w:p>
    <w:p w14:paraId="509A2CFD" w14:textId="77777777" w:rsidR="00280586" w:rsidRPr="001B54C3" w:rsidRDefault="00280586" w:rsidP="001C56E2">
      <w:pPr>
        <w:pStyle w:val="Heading5"/>
        <w:rPr>
          <w:noProof w:val="0"/>
          <w:lang w:val="en-US"/>
        </w:rPr>
      </w:pPr>
      <w:bookmarkStart w:id="2508" w:name="_Toc393985705"/>
      <w:bookmarkStart w:id="2509" w:name="_Toc466555653"/>
      <w:r w:rsidRPr="001B54C3">
        <w:rPr>
          <w:noProof w:val="0"/>
          <w:lang w:val="en-US"/>
        </w:rPr>
        <w:t>6.3.4.73.8 &lt;name&gt;&lt;/name&gt;</w:t>
      </w:r>
      <w:bookmarkEnd w:id="2508"/>
      <w:bookmarkEnd w:id="2509"/>
    </w:p>
    <w:p w14:paraId="45BCCFB5" w14:textId="77777777" w:rsidR="00280586" w:rsidRPr="001B54C3" w:rsidRDefault="00280586" w:rsidP="00280586">
      <w:pPr>
        <w:pStyle w:val="BodyText"/>
        <w:rPr>
          <w:lang w:eastAsia="x-none"/>
        </w:rPr>
      </w:pPr>
      <w:r w:rsidRPr="001B54C3">
        <w:rPr>
          <w:lang w:eastAsia="x-none"/>
        </w:rPr>
        <w:t>The name of the provider performing the act should be provided.</w:t>
      </w:r>
    </w:p>
    <w:p w14:paraId="77793EDF" w14:textId="77777777" w:rsidR="00280586" w:rsidRPr="001B54C3" w:rsidRDefault="00280586" w:rsidP="001C56E2">
      <w:pPr>
        <w:pStyle w:val="ListNumber2"/>
        <w:numPr>
          <w:ilvl w:val="0"/>
          <w:numId w:val="436"/>
        </w:numPr>
      </w:pPr>
      <w:r w:rsidRPr="001B54C3">
        <w:t xml:space="preserve">The </w:t>
      </w:r>
      <w:r w:rsidRPr="001B54C3">
        <w:rPr>
          <w:rStyle w:val="InlineXML"/>
          <w:rFonts w:eastAsia="?l?r ??’c"/>
        </w:rPr>
        <w:t>performer</w:t>
      </w:r>
      <w:r w:rsidRPr="001B54C3">
        <w:t xml:space="preserve"> </w:t>
      </w:r>
      <w:r w:rsidRPr="001B54C3">
        <w:rPr>
          <w:smallCaps/>
        </w:rPr>
        <w:t>shall</w:t>
      </w:r>
      <w:r w:rsidRPr="001B54C3">
        <w:t xml:space="preserve"> contain at least one </w:t>
      </w:r>
      <w:r w:rsidRPr="001B54C3">
        <w:rPr>
          <w:b/>
        </w:rPr>
        <w:t>[1..*]</w:t>
      </w:r>
      <w:r w:rsidRPr="001B54C3">
        <w:t xml:space="preserve"> </w:t>
      </w:r>
      <w:r w:rsidRPr="001B54C3">
        <w:rPr>
          <w:rStyle w:val="InlineXML"/>
          <w:rFonts w:eastAsia="?l?r ??’c"/>
        </w:rPr>
        <w:t>assignedPerson/name</w:t>
      </w:r>
      <w:r w:rsidRPr="001B54C3">
        <w:t xml:space="preserve"> element.</w:t>
      </w:r>
    </w:p>
    <w:p w14:paraId="016DF557" w14:textId="77777777" w:rsidR="00280586" w:rsidRPr="001B54C3" w:rsidRDefault="00280586" w:rsidP="00280586">
      <w:pPr>
        <w:pStyle w:val="ListNumber2"/>
        <w:numPr>
          <w:ilvl w:val="0"/>
          <w:numId w:val="5"/>
        </w:numPr>
      </w:pPr>
      <w:r w:rsidRPr="001B54C3">
        <w:t xml:space="preserve">The </w:t>
      </w:r>
      <w:r w:rsidRPr="001B54C3">
        <w:rPr>
          <w:rStyle w:val="InlineXML"/>
          <w:rFonts w:eastAsia="?l?r ??’c"/>
        </w:rPr>
        <w:t>name</w:t>
      </w:r>
      <w:r w:rsidRPr="001B54C3">
        <w:t xml:space="preserve"> element </w:t>
      </w:r>
      <w:r w:rsidRPr="001B54C3">
        <w:rPr>
          <w:smallCaps/>
        </w:rPr>
        <w:t>may</w:t>
      </w:r>
      <w:r w:rsidRPr="001B54C3">
        <w:t xml:space="preserve"> use </w:t>
      </w:r>
      <w:r w:rsidRPr="001B54C3">
        <w:rPr>
          <w:rStyle w:val="InlineXML"/>
          <w:rFonts w:eastAsia="?l?r ??’c"/>
        </w:rPr>
        <w:t>@nullFlavor</w:t>
      </w:r>
      <w:r w:rsidRPr="001B54C3">
        <w:t xml:space="preserve"> to indicate that the information is unknown.</w:t>
      </w:r>
    </w:p>
    <w:p w14:paraId="7269B5B0" w14:textId="77777777" w:rsidR="00280586" w:rsidRPr="001B54C3" w:rsidRDefault="00280586" w:rsidP="001C56E2">
      <w:pPr>
        <w:pStyle w:val="Heading5"/>
        <w:rPr>
          <w:noProof w:val="0"/>
          <w:lang w:val="en-US"/>
        </w:rPr>
      </w:pPr>
      <w:bookmarkStart w:id="2510" w:name="_Toc393985706"/>
      <w:bookmarkStart w:id="2511" w:name="_Toc466555654"/>
      <w:r w:rsidRPr="001B54C3">
        <w:rPr>
          <w:noProof w:val="0"/>
          <w:lang w:val="en-US"/>
        </w:rPr>
        <w:t>6.3.4.73.9 &lt;representedOrganization&gt;</w:t>
      </w:r>
      <w:bookmarkEnd w:id="2510"/>
      <w:bookmarkEnd w:id="2511"/>
    </w:p>
    <w:p w14:paraId="5C6C0BC9" w14:textId="77777777" w:rsidR="00280586" w:rsidRPr="001B54C3" w:rsidRDefault="00280586" w:rsidP="00280586">
      <w:r w:rsidRPr="001B54C3">
        <w:t>The name and identifier of the organization represented by the performer should be provided.</w:t>
      </w:r>
    </w:p>
    <w:p w14:paraId="380D0426" w14:textId="77777777" w:rsidR="00280586" w:rsidRPr="001B54C3" w:rsidRDefault="00280586" w:rsidP="001C56E2">
      <w:pPr>
        <w:pStyle w:val="ListNumber2"/>
        <w:numPr>
          <w:ilvl w:val="0"/>
          <w:numId w:val="437"/>
        </w:numPr>
      </w:pPr>
      <w:r w:rsidRPr="001B54C3">
        <w:t xml:space="preserve">The </w:t>
      </w:r>
      <w:r w:rsidRPr="001B54C3">
        <w:rPr>
          <w:rStyle w:val="InlineXML"/>
          <w:rFonts w:eastAsia="?l?r ??’c"/>
        </w:rPr>
        <w:t>performer</w:t>
      </w:r>
      <w:r w:rsidRPr="001B54C3">
        <w:t xml:space="preserve"> </w:t>
      </w:r>
      <w:r w:rsidRPr="001B54C3">
        <w:rPr>
          <w:smallCaps/>
        </w:rPr>
        <w:t>shall</w:t>
      </w:r>
      <w:r w:rsidRPr="001B54C3">
        <w:t xml:space="preserve"> contain only one </w:t>
      </w:r>
      <w:r w:rsidRPr="001B54C3">
        <w:rPr>
          <w:b/>
        </w:rPr>
        <w:t>[1..1]</w:t>
      </w:r>
      <w:r w:rsidRPr="001B54C3">
        <w:t xml:space="preserve"> </w:t>
      </w:r>
      <w:r w:rsidRPr="001B54C3">
        <w:rPr>
          <w:rStyle w:val="InlineXML"/>
          <w:rFonts w:eastAsia="?l?r ??’c"/>
        </w:rPr>
        <w:t>representedOrganization</w:t>
      </w:r>
      <w:r w:rsidRPr="001B54C3">
        <w:t xml:space="preserve"> element.</w:t>
      </w:r>
    </w:p>
    <w:p w14:paraId="6664EF62" w14:textId="77777777" w:rsidR="00280586" w:rsidRPr="001B54C3" w:rsidRDefault="00280586" w:rsidP="001C56E2">
      <w:pPr>
        <w:pStyle w:val="Heading5"/>
        <w:rPr>
          <w:noProof w:val="0"/>
          <w:lang w:val="en-US"/>
        </w:rPr>
      </w:pPr>
      <w:bookmarkStart w:id="2512" w:name="_Toc393985707"/>
      <w:bookmarkStart w:id="2513" w:name="_Toc466555655"/>
      <w:r w:rsidRPr="001B54C3">
        <w:rPr>
          <w:noProof w:val="0"/>
          <w:lang w:val="en-US"/>
        </w:rPr>
        <w:t>6.3.4.73.10 &lt;id root='…' extension='…'/&gt;</w:t>
      </w:r>
      <w:bookmarkEnd w:id="2512"/>
      <w:bookmarkEnd w:id="2513"/>
    </w:p>
    <w:p w14:paraId="49406AAD" w14:textId="77777777" w:rsidR="00280586" w:rsidRPr="001B54C3" w:rsidRDefault="00280586" w:rsidP="00280586">
      <w:pPr>
        <w:pStyle w:val="BodyText"/>
        <w:rPr>
          <w:lang w:eastAsia="x-none"/>
        </w:rPr>
      </w:pPr>
      <w:r w:rsidRPr="001B54C3">
        <w:rPr>
          <w:lang w:eastAsia="x-none"/>
        </w:rPr>
        <w:t>The identifier of the organization represented must appear.</w:t>
      </w:r>
    </w:p>
    <w:p w14:paraId="47495427" w14:textId="77777777" w:rsidR="00280586" w:rsidRPr="001B54C3" w:rsidRDefault="00280586" w:rsidP="001C56E2">
      <w:pPr>
        <w:pStyle w:val="ListNumber2"/>
        <w:numPr>
          <w:ilvl w:val="0"/>
          <w:numId w:val="438"/>
        </w:numPr>
      </w:pPr>
      <w:r w:rsidRPr="001B54C3">
        <w:t xml:space="preserve">The </w:t>
      </w:r>
      <w:r w:rsidRPr="001B54C3">
        <w:rPr>
          <w:rStyle w:val="InlineXML"/>
          <w:rFonts w:eastAsia="?l?r ??’c"/>
        </w:rPr>
        <w:t>representedOrganization</w:t>
      </w:r>
      <w:r w:rsidRPr="001B54C3">
        <w:t xml:space="preserve"> element </w:t>
      </w:r>
      <w:r w:rsidRPr="001B54C3">
        <w:rPr>
          <w:smallCaps/>
        </w:rPr>
        <w:t>shall</w:t>
      </w:r>
      <w:r w:rsidRPr="001B54C3">
        <w:t xml:space="preserve"> contain at least one </w:t>
      </w:r>
      <w:r w:rsidRPr="001B54C3">
        <w:rPr>
          <w:b/>
        </w:rPr>
        <w:t>[1..*]</w:t>
      </w:r>
      <w:r w:rsidRPr="001B54C3">
        <w:t xml:space="preserve"> </w:t>
      </w:r>
      <w:r w:rsidRPr="001B54C3">
        <w:rPr>
          <w:rStyle w:val="InlineXML"/>
          <w:rFonts w:eastAsia="?l?r ??’c"/>
        </w:rPr>
        <w:t>representedOrganization/id</w:t>
      </w:r>
      <w:r w:rsidRPr="001B54C3">
        <w:t xml:space="preserve"> element.</w:t>
      </w:r>
    </w:p>
    <w:p w14:paraId="632E25D2" w14:textId="77777777" w:rsidR="00280586" w:rsidRPr="001B54C3" w:rsidRDefault="00280586" w:rsidP="00280586">
      <w:pPr>
        <w:pStyle w:val="ListNumber2"/>
        <w:numPr>
          <w:ilvl w:val="0"/>
          <w:numId w:val="5"/>
        </w:numPr>
      </w:pPr>
      <w:r w:rsidRPr="001B54C3">
        <w:t xml:space="preserve">The </w:t>
      </w:r>
      <w:r w:rsidRPr="001B54C3">
        <w:rPr>
          <w:rStyle w:val="InlineXML"/>
          <w:rFonts w:eastAsia="?l?r ??’c"/>
        </w:rPr>
        <w:t>id</w:t>
      </w:r>
      <w:r w:rsidRPr="001B54C3">
        <w:t xml:space="preserve"> element </w:t>
      </w:r>
      <w:r w:rsidRPr="001B54C3">
        <w:rPr>
          <w:smallCaps/>
        </w:rPr>
        <w:t>may</w:t>
      </w:r>
      <w:r w:rsidRPr="001B54C3">
        <w:t xml:space="preserve"> use </w:t>
      </w:r>
      <w:r w:rsidRPr="001B54C3">
        <w:rPr>
          <w:rStyle w:val="InlineXML"/>
          <w:rFonts w:eastAsia="?l?r ??’c"/>
        </w:rPr>
        <w:t>@nullFlavor</w:t>
      </w:r>
      <w:r w:rsidRPr="001B54C3">
        <w:t xml:space="preserve"> to indicate that the identifier is unknown.</w:t>
      </w:r>
    </w:p>
    <w:p w14:paraId="7C6DD854" w14:textId="77777777" w:rsidR="00280586" w:rsidRPr="001B54C3" w:rsidRDefault="00280586" w:rsidP="001C56E2">
      <w:pPr>
        <w:pStyle w:val="Heading5"/>
        <w:rPr>
          <w:noProof w:val="0"/>
          <w:lang w:val="en-US"/>
        </w:rPr>
      </w:pPr>
      <w:bookmarkStart w:id="2514" w:name="_Toc393985708"/>
      <w:bookmarkStart w:id="2515" w:name="_Toc466555656"/>
      <w:r w:rsidRPr="001B54C3">
        <w:rPr>
          <w:noProof w:val="0"/>
          <w:lang w:val="en-US"/>
        </w:rPr>
        <w:t>6.3.4.73.11 &lt;name&gt;&lt;/name&gt;</w:t>
      </w:r>
      <w:bookmarkEnd w:id="2514"/>
      <w:bookmarkEnd w:id="2515"/>
    </w:p>
    <w:p w14:paraId="1D111610" w14:textId="77777777" w:rsidR="00280586" w:rsidRPr="001B54C3" w:rsidRDefault="00280586" w:rsidP="00280586">
      <w:pPr>
        <w:pStyle w:val="BodyText"/>
        <w:rPr>
          <w:lang w:eastAsia="x-none"/>
        </w:rPr>
      </w:pPr>
      <w:r w:rsidRPr="001B54C3">
        <w:rPr>
          <w:lang w:eastAsia="x-none"/>
        </w:rPr>
        <w:t>The name of the organization represented must appear.</w:t>
      </w:r>
    </w:p>
    <w:p w14:paraId="33882DEB" w14:textId="77777777" w:rsidR="00280586" w:rsidRPr="001B54C3" w:rsidRDefault="00280586" w:rsidP="001C56E2">
      <w:pPr>
        <w:pStyle w:val="ListNumber2"/>
        <w:numPr>
          <w:ilvl w:val="0"/>
          <w:numId w:val="439"/>
        </w:numPr>
      </w:pPr>
      <w:r w:rsidRPr="001B54C3">
        <w:lastRenderedPageBreak/>
        <w:t xml:space="preserve">The </w:t>
      </w:r>
      <w:r w:rsidRPr="001B54C3">
        <w:rPr>
          <w:rStyle w:val="InlineXML"/>
          <w:rFonts w:eastAsia="?l?r ??’c"/>
        </w:rPr>
        <w:t>representedOrganization</w:t>
      </w:r>
      <w:r w:rsidRPr="001B54C3">
        <w:t xml:space="preserve"> element </w:t>
      </w:r>
      <w:r w:rsidRPr="001B54C3">
        <w:rPr>
          <w:smallCaps/>
        </w:rPr>
        <w:t>shall</w:t>
      </w:r>
      <w:r w:rsidRPr="001B54C3">
        <w:t xml:space="preserve"> contain at least one </w:t>
      </w:r>
      <w:r w:rsidRPr="001B54C3">
        <w:rPr>
          <w:b/>
        </w:rPr>
        <w:t>[1..*]</w:t>
      </w:r>
      <w:r w:rsidRPr="001B54C3">
        <w:t xml:space="preserve"> </w:t>
      </w:r>
      <w:r w:rsidRPr="001B54C3">
        <w:rPr>
          <w:rStyle w:val="InlineXML"/>
          <w:rFonts w:eastAsia="?l?r ??’c"/>
        </w:rPr>
        <w:t>representedOrganization/name</w:t>
      </w:r>
      <w:r w:rsidRPr="001B54C3">
        <w:t xml:space="preserve"> element. </w:t>
      </w:r>
    </w:p>
    <w:p w14:paraId="0A565C80" w14:textId="77777777" w:rsidR="00280586" w:rsidRPr="001B54C3" w:rsidRDefault="00280586" w:rsidP="00280586">
      <w:pPr>
        <w:pStyle w:val="ListNumber2"/>
        <w:numPr>
          <w:ilvl w:val="0"/>
          <w:numId w:val="5"/>
        </w:numPr>
      </w:pPr>
      <w:r w:rsidRPr="001B54C3">
        <w:t xml:space="preserve">The </w:t>
      </w:r>
      <w:r w:rsidRPr="001B54C3">
        <w:rPr>
          <w:rStyle w:val="InlineXML"/>
          <w:rFonts w:eastAsia="?l?r ??’c"/>
        </w:rPr>
        <w:t>name</w:t>
      </w:r>
      <w:r w:rsidRPr="001B54C3">
        <w:t xml:space="preserve"> element </w:t>
      </w:r>
      <w:r w:rsidRPr="001B54C3">
        <w:rPr>
          <w:smallCaps/>
        </w:rPr>
        <w:t>shall not</w:t>
      </w:r>
      <w:r w:rsidRPr="001B54C3">
        <w:t xml:space="preserve"> use </w:t>
      </w:r>
      <w:r w:rsidRPr="001B54C3">
        <w:rPr>
          <w:rStyle w:val="InlineXML"/>
          <w:rFonts w:eastAsia="?l?r ??’c"/>
        </w:rPr>
        <w:t>@nullFlavor</w:t>
      </w:r>
      <w:r w:rsidRPr="001B54C3">
        <w:t xml:space="preserve"> to indicate that information is unknown.</w:t>
      </w:r>
    </w:p>
    <w:p w14:paraId="2E2762F5" w14:textId="77777777" w:rsidR="00280586" w:rsidRPr="001B54C3" w:rsidRDefault="00280586" w:rsidP="001C56E2">
      <w:pPr>
        <w:pStyle w:val="Heading5"/>
        <w:rPr>
          <w:noProof w:val="0"/>
          <w:lang w:val="en-US"/>
        </w:rPr>
      </w:pPr>
      <w:bookmarkStart w:id="2516" w:name="_Toc393985709"/>
      <w:bookmarkStart w:id="2517" w:name="_Toc466555657"/>
      <w:r w:rsidRPr="001B54C3">
        <w:rPr>
          <w:noProof w:val="0"/>
          <w:lang w:val="en-US"/>
        </w:rPr>
        <w:t>6.3.4.73.12 &lt;addr&gt;&lt;/addr&gt;</w:t>
      </w:r>
      <w:bookmarkEnd w:id="2516"/>
      <w:bookmarkEnd w:id="2517"/>
    </w:p>
    <w:p w14:paraId="380C1D48" w14:textId="77777777" w:rsidR="00280586" w:rsidRPr="001B54C3" w:rsidRDefault="00280586" w:rsidP="00280586">
      <w:pPr>
        <w:pStyle w:val="BodyText"/>
        <w:rPr>
          <w:lang w:eastAsia="x-none"/>
        </w:rPr>
      </w:pPr>
      <w:r w:rsidRPr="001B54C3">
        <w:rPr>
          <w:lang w:eastAsia="x-none"/>
        </w:rPr>
        <w:t>The mailing address of the represented organization should be present to allow the organization to be contacted when the performer is not available.</w:t>
      </w:r>
    </w:p>
    <w:p w14:paraId="43CC298C" w14:textId="77777777" w:rsidR="00280586" w:rsidRPr="001B54C3" w:rsidRDefault="00280586" w:rsidP="001C56E2">
      <w:pPr>
        <w:pStyle w:val="ListNumber2"/>
        <w:numPr>
          <w:ilvl w:val="0"/>
          <w:numId w:val="440"/>
        </w:numPr>
      </w:pPr>
      <w:r w:rsidRPr="001B54C3">
        <w:t xml:space="preserve">The </w:t>
      </w:r>
      <w:r w:rsidRPr="001B54C3">
        <w:rPr>
          <w:rStyle w:val="InlineXML"/>
          <w:rFonts w:eastAsia="?l?r ??’c"/>
        </w:rPr>
        <w:t>performer</w:t>
      </w:r>
      <w:r w:rsidRPr="001B54C3">
        <w:t xml:space="preserve"> element shall contain at least one </w:t>
      </w:r>
      <w:r w:rsidRPr="001B54C3">
        <w:rPr>
          <w:b/>
        </w:rPr>
        <w:t>[1..*]</w:t>
      </w:r>
      <w:r w:rsidRPr="001B54C3">
        <w:t xml:space="preserve"> </w:t>
      </w:r>
      <w:r w:rsidRPr="001B54C3">
        <w:rPr>
          <w:rStyle w:val="InlineXML"/>
          <w:rFonts w:eastAsia="?l?r ??’c"/>
        </w:rPr>
        <w:t>representedOrganization/addr</w:t>
      </w:r>
      <w:r w:rsidRPr="001B54C3">
        <w:t xml:space="preserve"> element. </w:t>
      </w:r>
    </w:p>
    <w:p w14:paraId="0A62CA43" w14:textId="77777777" w:rsidR="00280586" w:rsidRPr="001B54C3" w:rsidRDefault="00280586" w:rsidP="00280586">
      <w:pPr>
        <w:pStyle w:val="ListNumber2"/>
        <w:numPr>
          <w:ilvl w:val="0"/>
          <w:numId w:val="5"/>
        </w:numPr>
      </w:pPr>
      <w:r w:rsidRPr="001B54C3">
        <w:t xml:space="preserve">The </w:t>
      </w:r>
      <w:r w:rsidRPr="001B54C3">
        <w:rPr>
          <w:rStyle w:val="InlineXML"/>
          <w:rFonts w:eastAsia="?l?r ??’c"/>
        </w:rPr>
        <w:t>addr</w:t>
      </w:r>
      <w:r w:rsidRPr="001B54C3">
        <w:t xml:space="preserve"> element </w:t>
      </w:r>
      <w:r w:rsidRPr="001B54C3">
        <w:rPr>
          <w:smallCaps/>
        </w:rPr>
        <w:t>may</w:t>
      </w:r>
      <w:r w:rsidRPr="001B54C3">
        <w:t xml:space="preserve"> use </w:t>
      </w:r>
      <w:r w:rsidRPr="001B54C3">
        <w:rPr>
          <w:rStyle w:val="InlineXML"/>
          <w:rFonts w:eastAsia="?l?r ??’c"/>
        </w:rPr>
        <w:t>@nullFlavor</w:t>
      </w:r>
      <w:r w:rsidRPr="001B54C3">
        <w:t xml:space="preserve"> attribute to indicate that information is unknown.</w:t>
      </w:r>
    </w:p>
    <w:p w14:paraId="0AF61D1F" w14:textId="77777777" w:rsidR="00280586" w:rsidRPr="001B54C3" w:rsidRDefault="00280586" w:rsidP="001C56E2">
      <w:pPr>
        <w:pStyle w:val="Heading5"/>
        <w:rPr>
          <w:noProof w:val="0"/>
          <w:lang w:val="en-US"/>
        </w:rPr>
      </w:pPr>
      <w:bookmarkStart w:id="2518" w:name="_Toc393985710"/>
      <w:bookmarkStart w:id="2519" w:name="_Toc466555658"/>
      <w:r w:rsidRPr="001B54C3">
        <w:rPr>
          <w:noProof w:val="0"/>
          <w:lang w:val="en-US"/>
        </w:rPr>
        <w:t>6.3.4.73.13 &lt;telecom&gt;&lt;/telecom&gt;</w:t>
      </w:r>
      <w:bookmarkEnd w:id="2518"/>
      <w:bookmarkEnd w:id="2519"/>
    </w:p>
    <w:p w14:paraId="1EC7EB41" w14:textId="77777777" w:rsidR="00280586" w:rsidRPr="001B54C3" w:rsidRDefault="00280586" w:rsidP="00280586">
      <w:pPr>
        <w:pStyle w:val="BodyText"/>
        <w:rPr>
          <w:lang w:eastAsia="x-none"/>
        </w:rPr>
      </w:pPr>
      <w:r w:rsidRPr="001B54C3">
        <w:rPr>
          <w:lang w:eastAsia="x-none"/>
        </w:rPr>
        <w:t>The telephone number of the represented organization should be present to allow the organization to be contacted when the performer is not available.</w:t>
      </w:r>
    </w:p>
    <w:p w14:paraId="7698F0E8" w14:textId="77777777" w:rsidR="00280586" w:rsidRPr="001B54C3" w:rsidRDefault="00280586" w:rsidP="001C56E2">
      <w:pPr>
        <w:pStyle w:val="ListNumber2"/>
        <w:numPr>
          <w:ilvl w:val="0"/>
          <w:numId w:val="441"/>
        </w:numPr>
      </w:pPr>
      <w:r w:rsidRPr="001B54C3">
        <w:t xml:space="preserve">The </w:t>
      </w:r>
      <w:r w:rsidRPr="001B54C3">
        <w:rPr>
          <w:rStyle w:val="InlineXML"/>
          <w:rFonts w:eastAsia="?l?r ??’c"/>
        </w:rPr>
        <w:t>performer</w:t>
      </w:r>
      <w:r w:rsidRPr="001B54C3">
        <w:t xml:space="preserve"> element </w:t>
      </w:r>
      <w:r w:rsidRPr="001B54C3">
        <w:rPr>
          <w:smallCaps/>
        </w:rPr>
        <w:t>shall</w:t>
      </w:r>
      <w:r w:rsidRPr="001B54C3">
        <w:t xml:space="preserve"> contain at least one </w:t>
      </w:r>
      <w:r w:rsidRPr="001B54C3">
        <w:rPr>
          <w:b/>
        </w:rPr>
        <w:t>[1..*]</w:t>
      </w:r>
      <w:r w:rsidRPr="001B54C3">
        <w:t xml:space="preserve"> </w:t>
      </w:r>
      <w:r w:rsidRPr="001B54C3">
        <w:rPr>
          <w:rStyle w:val="InlineXML"/>
          <w:rFonts w:eastAsia="?l?r ??’c"/>
        </w:rPr>
        <w:t>telecom</w:t>
      </w:r>
      <w:r w:rsidRPr="001B54C3">
        <w:t xml:space="preserve"> element. </w:t>
      </w:r>
    </w:p>
    <w:p w14:paraId="645EDB61" w14:textId="1E22B060" w:rsidR="00280586" w:rsidRPr="001B54C3" w:rsidRDefault="00280586" w:rsidP="00280586">
      <w:pPr>
        <w:pStyle w:val="ListNumber2"/>
        <w:numPr>
          <w:ilvl w:val="0"/>
          <w:numId w:val="5"/>
        </w:numPr>
      </w:pPr>
      <w:r w:rsidRPr="001B54C3">
        <w:t xml:space="preserve">The </w:t>
      </w:r>
      <w:r w:rsidRPr="001B54C3">
        <w:rPr>
          <w:rStyle w:val="InlineXML"/>
          <w:rFonts w:eastAsia="?l?r ??’c"/>
        </w:rPr>
        <w:t>telecom</w:t>
      </w:r>
      <w:r w:rsidRPr="001B54C3">
        <w:t xml:space="preserve"> element </w:t>
      </w:r>
      <w:r w:rsidRPr="001B54C3">
        <w:rPr>
          <w:smallCaps/>
        </w:rPr>
        <w:t>may</w:t>
      </w:r>
      <w:r w:rsidRPr="001B54C3">
        <w:t xml:space="preserve"> use </w:t>
      </w:r>
      <w:r w:rsidRPr="001B54C3">
        <w:rPr>
          <w:rStyle w:val="InlineXML"/>
          <w:rFonts w:eastAsia="?l?r ??’c"/>
        </w:rPr>
        <w:t>@nullFlavor</w:t>
      </w:r>
      <w:r w:rsidRPr="001B54C3">
        <w:t xml:space="preserve"> to indicate that the information is unknown.</w:t>
      </w:r>
    </w:p>
    <w:p w14:paraId="2613160B" w14:textId="000D74EE" w:rsidR="008F2AE3" w:rsidRDefault="008F2AE3" w:rsidP="00143B5C">
      <w:pPr>
        <w:pStyle w:val="BodyText"/>
      </w:pPr>
    </w:p>
    <w:p w14:paraId="274D31C8" w14:textId="33D51CAE" w:rsidR="00E931F5" w:rsidRPr="00707427" w:rsidRDefault="00E931F5" w:rsidP="00143B5C">
      <w:pPr>
        <w:pStyle w:val="EditorInstructions"/>
      </w:pPr>
      <w:r>
        <w:t>Add the following section 6.3.4.7</w:t>
      </w:r>
      <w:r w:rsidR="00327E49">
        <w:t>4</w:t>
      </w:r>
      <w:r>
        <w:t xml:space="preserve"> Weekly Work Days Observation</w:t>
      </w:r>
    </w:p>
    <w:p w14:paraId="45417CDC" w14:textId="77777777" w:rsidR="008F2AE3" w:rsidRPr="001B54C3" w:rsidRDefault="008F2AE3" w:rsidP="001B54C3">
      <w:pPr>
        <w:pStyle w:val="ListNumber2"/>
        <w:numPr>
          <w:ilvl w:val="0"/>
          <w:numId w:val="0"/>
        </w:numPr>
      </w:pPr>
    </w:p>
    <w:p w14:paraId="7C5FEE18" w14:textId="77777777" w:rsidR="00307CB2" w:rsidRPr="001B54C3" w:rsidRDefault="00307CB2" w:rsidP="001B54C3">
      <w:pPr>
        <w:pStyle w:val="Heading4"/>
        <w:rPr>
          <w:noProof w:val="0"/>
        </w:rPr>
      </w:pPr>
      <w:bookmarkStart w:id="2520" w:name="_Toc466555659"/>
      <w:r w:rsidRPr="001B54C3">
        <w:rPr>
          <w:noProof w:val="0"/>
        </w:rPr>
        <w:t>6.3.4.74 Weekly Work Days Observation Entry</w:t>
      </w:r>
      <w:bookmarkEnd w:id="2520"/>
    </w:p>
    <w:p w14:paraId="073DF753" w14:textId="77777777" w:rsidR="00307CB2" w:rsidRPr="001B54C3" w:rsidRDefault="00307CB2" w:rsidP="001B54C3">
      <w:pPr>
        <w:pStyle w:val="ListNumber2"/>
        <w:numPr>
          <w:ilvl w:val="0"/>
          <w:numId w:val="0"/>
        </w:numPr>
        <w:ind w:left="720"/>
      </w:pPr>
      <w:r w:rsidRPr="001B54C3">
        <w:t xml:space="preserve">Table 6.3.4.71-1 Weekly Work Days Observation Entry </w:t>
      </w:r>
      <w:r w:rsidRPr="001B54C3">
        <w:rPr>
          <w:rFonts w:cs="Arial"/>
          <w:szCs w:val="22"/>
        </w:rPr>
        <w:t>1.3.6.1.4.1.19376.1.5.3.1.4.20.11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8"/>
        <w:gridCol w:w="537"/>
        <w:gridCol w:w="810"/>
        <w:gridCol w:w="453"/>
        <w:gridCol w:w="1608"/>
        <w:gridCol w:w="357"/>
        <w:gridCol w:w="1077"/>
        <w:gridCol w:w="898"/>
        <w:gridCol w:w="1253"/>
        <w:gridCol w:w="1522"/>
        <w:gridCol w:w="17"/>
      </w:tblGrid>
      <w:tr w:rsidR="008F2AE3" w:rsidRPr="001B54C3" w14:paraId="43A9367D" w14:textId="77777777" w:rsidTr="00A6092D">
        <w:tc>
          <w:tcPr>
            <w:tcW w:w="1400" w:type="pct"/>
            <w:gridSpan w:val="4"/>
            <w:shd w:val="clear" w:color="auto" w:fill="E6E6E6"/>
            <w:vAlign w:val="center"/>
          </w:tcPr>
          <w:p w14:paraId="6F45CE24" w14:textId="77777777" w:rsidR="008F2AE3" w:rsidRPr="001B54C3" w:rsidRDefault="008F2AE3" w:rsidP="00A6092D">
            <w:pPr>
              <w:keepNext/>
              <w:spacing w:before="60" w:after="60"/>
              <w:jc w:val="center"/>
              <w:rPr>
                <w:rFonts w:ascii="Arial" w:hAnsi="Arial"/>
                <w:b/>
                <w:sz w:val="22"/>
              </w:rPr>
            </w:pPr>
            <w:r w:rsidRPr="001B54C3">
              <w:rPr>
                <w:rFonts w:ascii="Arial" w:hAnsi="Arial"/>
                <w:b/>
                <w:sz w:val="22"/>
              </w:rPr>
              <w:t>Template Name</w:t>
            </w:r>
          </w:p>
        </w:tc>
        <w:tc>
          <w:tcPr>
            <w:tcW w:w="3600" w:type="pct"/>
            <w:gridSpan w:val="7"/>
            <w:vAlign w:val="center"/>
          </w:tcPr>
          <w:p w14:paraId="6402349C" w14:textId="77777777" w:rsidR="008F2AE3" w:rsidRPr="001B54C3" w:rsidRDefault="008F2AE3" w:rsidP="00A6092D">
            <w:pPr>
              <w:spacing w:before="40" w:after="40"/>
              <w:ind w:left="72" w:right="72"/>
              <w:rPr>
                <w:sz w:val="18"/>
              </w:rPr>
            </w:pPr>
            <w:r w:rsidRPr="001B54C3">
              <w:rPr>
                <w:sz w:val="18"/>
              </w:rPr>
              <w:t>Weekly Work Days Observation Entry</w:t>
            </w:r>
          </w:p>
        </w:tc>
      </w:tr>
      <w:tr w:rsidR="008F2AE3" w:rsidRPr="001B54C3" w14:paraId="31AE6D0C" w14:textId="77777777" w:rsidTr="00A6092D">
        <w:tc>
          <w:tcPr>
            <w:tcW w:w="1400" w:type="pct"/>
            <w:gridSpan w:val="4"/>
            <w:shd w:val="clear" w:color="auto" w:fill="E6E6E6"/>
            <w:vAlign w:val="center"/>
          </w:tcPr>
          <w:p w14:paraId="4D9C2FE0"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 xml:space="preserve">Template ID </w:t>
            </w:r>
          </w:p>
        </w:tc>
        <w:tc>
          <w:tcPr>
            <w:tcW w:w="3600" w:type="pct"/>
            <w:gridSpan w:val="7"/>
            <w:vAlign w:val="center"/>
          </w:tcPr>
          <w:p w14:paraId="7BE595BD" w14:textId="77777777" w:rsidR="008F2AE3" w:rsidRPr="001B54C3" w:rsidRDefault="008F2AE3" w:rsidP="00A6092D">
            <w:pPr>
              <w:spacing w:before="40" w:after="40"/>
              <w:ind w:left="72" w:right="72"/>
              <w:rPr>
                <w:rFonts w:ascii="Tahoma" w:hAnsi="Tahoma" w:cs="Tahoma"/>
                <w:sz w:val="16"/>
                <w:szCs w:val="16"/>
              </w:rPr>
            </w:pPr>
            <w:r w:rsidRPr="001B54C3">
              <w:t>1.3.6.1.4.1.19376.1.5.3.1.4.20.11</w:t>
            </w:r>
          </w:p>
        </w:tc>
      </w:tr>
      <w:tr w:rsidR="008F2AE3" w:rsidRPr="001B54C3" w14:paraId="4820A477" w14:textId="77777777" w:rsidTr="00A6092D">
        <w:tc>
          <w:tcPr>
            <w:tcW w:w="1400" w:type="pct"/>
            <w:gridSpan w:val="4"/>
            <w:shd w:val="clear" w:color="auto" w:fill="E6E6E6"/>
            <w:vAlign w:val="center"/>
          </w:tcPr>
          <w:p w14:paraId="0B9A22BB"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 xml:space="preserve">Parent Template </w:t>
            </w:r>
          </w:p>
        </w:tc>
        <w:tc>
          <w:tcPr>
            <w:tcW w:w="3600" w:type="pct"/>
            <w:gridSpan w:val="7"/>
            <w:vAlign w:val="center"/>
          </w:tcPr>
          <w:p w14:paraId="33330A58" w14:textId="77777777" w:rsidR="008F2AE3" w:rsidRPr="001B54C3" w:rsidRDefault="008F2AE3" w:rsidP="00A6092D">
            <w:pPr>
              <w:spacing w:before="40" w:after="40"/>
              <w:ind w:right="72"/>
              <w:rPr>
                <w:sz w:val="18"/>
              </w:rPr>
            </w:pPr>
            <w:r w:rsidRPr="001B54C3">
              <w:rPr>
                <w:sz w:val="18"/>
              </w:rPr>
              <w:t xml:space="preserve"> </w:t>
            </w:r>
          </w:p>
        </w:tc>
      </w:tr>
      <w:tr w:rsidR="008F2AE3" w:rsidRPr="001B54C3" w14:paraId="51709AC5" w14:textId="77777777" w:rsidTr="00A6092D">
        <w:tc>
          <w:tcPr>
            <w:tcW w:w="1400" w:type="pct"/>
            <w:gridSpan w:val="4"/>
            <w:shd w:val="clear" w:color="auto" w:fill="E6E6E6"/>
            <w:vAlign w:val="center"/>
          </w:tcPr>
          <w:p w14:paraId="2752428C"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 xml:space="preserve">General Description </w:t>
            </w:r>
          </w:p>
        </w:tc>
        <w:tc>
          <w:tcPr>
            <w:tcW w:w="3600" w:type="pct"/>
            <w:gridSpan w:val="7"/>
            <w:vAlign w:val="center"/>
          </w:tcPr>
          <w:p w14:paraId="19CFBC1E" w14:textId="77777777" w:rsidR="008F2AE3" w:rsidRPr="001B54C3" w:rsidRDefault="008F2AE3" w:rsidP="00A6092D">
            <w:pPr>
              <w:spacing w:before="40" w:after="40"/>
              <w:ind w:left="72" w:right="72"/>
              <w:rPr>
                <w:rFonts w:ascii="Tahoma" w:hAnsi="Tahoma" w:cs="Tahoma"/>
                <w:sz w:val="16"/>
                <w:szCs w:val="16"/>
              </w:rPr>
            </w:pPr>
            <w:r w:rsidRPr="001B54C3">
              <w:rPr>
                <w:sz w:val="18"/>
              </w:rPr>
              <w:t>The typical days per week that a person spends working.</w:t>
            </w:r>
          </w:p>
        </w:tc>
      </w:tr>
      <w:tr w:rsidR="008F2AE3" w:rsidRPr="001B54C3" w14:paraId="53F4816B" w14:textId="77777777" w:rsidTr="00A6092D">
        <w:tc>
          <w:tcPr>
            <w:tcW w:w="725" w:type="pct"/>
            <w:gridSpan w:val="2"/>
            <w:shd w:val="clear" w:color="auto" w:fill="E6E6E6"/>
            <w:vAlign w:val="center"/>
          </w:tcPr>
          <w:p w14:paraId="67EE6988"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Class/Mood</w:t>
            </w:r>
          </w:p>
        </w:tc>
        <w:tc>
          <w:tcPr>
            <w:tcW w:w="1726" w:type="pct"/>
            <w:gridSpan w:val="4"/>
            <w:shd w:val="clear" w:color="auto" w:fill="E6E6E6"/>
            <w:vAlign w:val="center"/>
          </w:tcPr>
          <w:p w14:paraId="40536ACF"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 xml:space="preserve">Code </w:t>
            </w:r>
          </w:p>
        </w:tc>
        <w:tc>
          <w:tcPr>
            <w:tcW w:w="576" w:type="pct"/>
            <w:shd w:val="clear" w:color="auto" w:fill="E6E6E6"/>
            <w:vAlign w:val="center"/>
          </w:tcPr>
          <w:p w14:paraId="5B357053"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Data Type</w:t>
            </w:r>
          </w:p>
        </w:tc>
        <w:tc>
          <w:tcPr>
            <w:tcW w:w="1973" w:type="pct"/>
            <w:gridSpan w:val="4"/>
            <w:shd w:val="clear" w:color="auto" w:fill="E6E6E6"/>
            <w:vAlign w:val="center"/>
          </w:tcPr>
          <w:p w14:paraId="2C22F3EC"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 xml:space="preserve">Value </w:t>
            </w:r>
          </w:p>
        </w:tc>
      </w:tr>
      <w:tr w:rsidR="008F2AE3" w:rsidRPr="001B54C3" w14:paraId="6D36AB07" w14:textId="77777777" w:rsidTr="00A6092D">
        <w:tc>
          <w:tcPr>
            <w:tcW w:w="725" w:type="pct"/>
            <w:gridSpan w:val="2"/>
            <w:vAlign w:val="center"/>
          </w:tcPr>
          <w:p w14:paraId="6615DA28" w14:textId="77777777" w:rsidR="008F2AE3" w:rsidRPr="001B54C3" w:rsidRDefault="008F2AE3" w:rsidP="00A6092D">
            <w:pPr>
              <w:spacing w:before="40" w:after="40"/>
              <w:ind w:left="72" w:right="72"/>
              <w:rPr>
                <w:sz w:val="18"/>
              </w:rPr>
            </w:pPr>
            <w:r w:rsidRPr="001B54C3">
              <w:rPr>
                <w:sz w:val="18"/>
              </w:rPr>
              <w:t>ClassCode=</w:t>
            </w:r>
          </w:p>
          <w:p w14:paraId="6F5F2D22" w14:textId="77777777" w:rsidR="008F2AE3" w:rsidRPr="001B54C3" w:rsidRDefault="008F2AE3" w:rsidP="00A6092D">
            <w:pPr>
              <w:spacing w:before="40" w:after="40"/>
              <w:ind w:left="72" w:right="72"/>
              <w:rPr>
                <w:sz w:val="18"/>
              </w:rPr>
            </w:pPr>
            <w:r w:rsidRPr="001B54C3">
              <w:rPr>
                <w:sz w:val="18"/>
              </w:rPr>
              <w:t>“OBS”</w:t>
            </w:r>
          </w:p>
          <w:p w14:paraId="3153742D" w14:textId="77777777" w:rsidR="008F2AE3" w:rsidRPr="001B54C3" w:rsidRDefault="008F2AE3" w:rsidP="00A6092D">
            <w:pPr>
              <w:spacing w:before="40" w:after="40"/>
              <w:ind w:left="72" w:right="72"/>
              <w:rPr>
                <w:sz w:val="18"/>
              </w:rPr>
            </w:pPr>
            <w:r w:rsidRPr="001B54C3">
              <w:rPr>
                <w:sz w:val="18"/>
              </w:rPr>
              <w:t>MoodCode=</w:t>
            </w:r>
          </w:p>
          <w:p w14:paraId="699CC1E1" w14:textId="77777777" w:rsidR="008F2AE3" w:rsidRPr="001B54C3" w:rsidRDefault="008F2AE3" w:rsidP="00A6092D">
            <w:pPr>
              <w:spacing w:before="40" w:after="40"/>
              <w:ind w:left="72" w:right="72"/>
              <w:rPr>
                <w:sz w:val="18"/>
              </w:rPr>
            </w:pPr>
            <w:r w:rsidRPr="001B54C3">
              <w:rPr>
                <w:sz w:val="18"/>
              </w:rPr>
              <w:t>“EVN”</w:t>
            </w:r>
          </w:p>
        </w:tc>
        <w:tc>
          <w:tcPr>
            <w:tcW w:w="1726" w:type="pct"/>
            <w:gridSpan w:val="4"/>
            <w:vAlign w:val="center"/>
          </w:tcPr>
          <w:p w14:paraId="3DC6C548" w14:textId="77777777" w:rsidR="008F2AE3" w:rsidRPr="001B54C3" w:rsidRDefault="008F2AE3" w:rsidP="00A6092D">
            <w:pPr>
              <w:spacing w:before="40" w:after="40"/>
              <w:ind w:left="72" w:right="72"/>
              <w:rPr>
                <w:sz w:val="18"/>
              </w:rPr>
            </w:pPr>
            <w:r w:rsidRPr="001B54C3">
              <w:rPr>
                <w:sz w:val="18"/>
              </w:rPr>
              <w:t>Code = 74160-3</w:t>
            </w:r>
          </w:p>
          <w:p w14:paraId="0D8B2E41" w14:textId="77777777" w:rsidR="008F2AE3" w:rsidRPr="001B54C3" w:rsidRDefault="008F2AE3" w:rsidP="00A6092D">
            <w:pPr>
              <w:spacing w:before="40" w:after="40"/>
              <w:ind w:left="72" w:right="72"/>
              <w:rPr>
                <w:sz w:val="18"/>
              </w:rPr>
            </w:pPr>
            <w:r w:rsidRPr="001B54C3">
              <w:rPr>
                <w:sz w:val="18"/>
              </w:rPr>
              <w:t>Display Name = Weekly Work Days</w:t>
            </w:r>
          </w:p>
          <w:p w14:paraId="2F7A37F3" w14:textId="77777777" w:rsidR="008F2AE3" w:rsidRPr="001B54C3" w:rsidRDefault="008F2AE3" w:rsidP="00A6092D">
            <w:pPr>
              <w:spacing w:before="40" w:after="40"/>
              <w:ind w:left="72" w:right="72"/>
              <w:rPr>
                <w:sz w:val="18"/>
              </w:rPr>
            </w:pPr>
            <w:r w:rsidRPr="001B54C3">
              <w:rPr>
                <w:sz w:val="18"/>
              </w:rPr>
              <w:t>CodeSystem = 2.16.840.1.113883.6.1</w:t>
            </w:r>
          </w:p>
          <w:p w14:paraId="7EC131ED" w14:textId="77777777" w:rsidR="008F2AE3" w:rsidRPr="001B54C3" w:rsidRDefault="008F2AE3" w:rsidP="00A6092D">
            <w:pPr>
              <w:spacing w:before="40" w:after="40"/>
              <w:ind w:left="72" w:right="72"/>
              <w:rPr>
                <w:sz w:val="18"/>
              </w:rPr>
            </w:pPr>
            <w:r w:rsidRPr="001B54C3">
              <w:rPr>
                <w:sz w:val="18"/>
              </w:rPr>
              <w:t>CodeSystemName=LOINC</w:t>
            </w:r>
          </w:p>
          <w:p w14:paraId="54A54A55" w14:textId="77777777" w:rsidR="008F2AE3" w:rsidRPr="001B54C3" w:rsidRDefault="008F2AE3" w:rsidP="00A6092D">
            <w:pPr>
              <w:spacing w:before="40" w:after="40"/>
              <w:ind w:left="72" w:right="72"/>
              <w:rPr>
                <w:sz w:val="18"/>
              </w:rPr>
            </w:pPr>
          </w:p>
        </w:tc>
        <w:tc>
          <w:tcPr>
            <w:tcW w:w="576" w:type="pct"/>
            <w:vAlign w:val="center"/>
          </w:tcPr>
          <w:p w14:paraId="642174D2" w14:textId="77777777" w:rsidR="008F2AE3" w:rsidRPr="001B54C3" w:rsidRDefault="008F2AE3" w:rsidP="00A6092D">
            <w:pPr>
              <w:spacing w:before="40" w:after="40"/>
              <w:ind w:left="72" w:right="72"/>
              <w:rPr>
                <w:sz w:val="18"/>
              </w:rPr>
            </w:pPr>
            <w:r w:rsidRPr="001B54C3">
              <w:rPr>
                <w:sz w:val="18"/>
              </w:rPr>
              <w:t>Observation</w:t>
            </w:r>
          </w:p>
        </w:tc>
        <w:tc>
          <w:tcPr>
            <w:tcW w:w="1973" w:type="pct"/>
            <w:gridSpan w:val="4"/>
            <w:vAlign w:val="center"/>
          </w:tcPr>
          <w:p w14:paraId="728B833D" w14:textId="77777777" w:rsidR="008F2AE3" w:rsidRPr="001B54C3" w:rsidRDefault="008F2AE3" w:rsidP="00A6092D">
            <w:pPr>
              <w:spacing w:before="40" w:after="40"/>
              <w:ind w:left="72" w:right="72"/>
              <w:rPr>
                <w:sz w:val="18"/>
              </w:rPr>
            </w:pPr>
            <w:r w:rsidRPr="001B54C3">
              <w:rPr>
                <w:rStyle w:val="XMLnameBold"/>
              </w:rPr>
              <w:t>value</w:t>
            </w:r>
            <w:r w:rsidRPr="001B54C3">
              <w:t xml:space="preserve"> with @xsi:type="INT"</w:t>
            </w:r>
          </w:p>
        </w:tc>
      </w:tr>
      <w:tr w:rsidR="008F2AE3" w:rsidRPr="001B54C3" w14:paraId="1EE6C09A" w14:textId="77777777" w:rsidTr="00A6092D">
        <w:trPr>
          <w:gridAfter w:val="1"/>
          <w:wAfter w:w="9" w:type="pct"/>
        </w:trPr>
        <w:tc>
          <w:tcPr>
            <w:tcW w:w="438" w:type="pct"/>
            <w:shd w:val="clear" w:color="auto" w:fill="E6E6E6"/>
            <w:vAlign w:val="center"/>
          </w:tcPr>
          <w:p w14:paraId="654C0CB9"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lastRenderedPageBreak/>
              <w:t>Opt and Card</w:t>
            </w:r>
          </w:p>
        </w:tc>
        <w:tc>
          <w:tcPr>
            <w:tcW w:w="720" w:type="pct"/>
            <w:gridSpan w:val="2"/>
            <w:shd w:val="clear" w:color="auto" w:fill="E6E6E6"/>
            <w:vAlign w:val="center"/>
          </w:tcPr>
          <w:p w14:paraId="319105AD"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entryRelationship</w:t>
            </w:r>
          </w:p>
        </w:tc>
        <w:tc>
          <w:tcPr>
            <w:tcW w:w="1102" w:type="pct"/>
            <w:gridSpan w:val="2"/>
            <w:shd w:val="clear" w:color="auto" w:fill="E6E6E6"/>
            <w:vAlign w:val="center"/>
          </w:tcPr>
          <w:p w14:paraId="239389FA"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 xml:space="preserve">Description </w:t>
            </w:r>
          </w:p>
        </w:tc>
        <w:tc>
          <w:tcPr>
            <w:tcW w:w="1247" w:type="pct"/>
            <w:gridSpan w:val="3"/>
            <w:shd w:val="clear" w:color="auto" w:fill="E6E6E6"/>
            <w:vAlign w:val="center"/>
          </w:tcPr>
          <w:p w14:paraId="6E210446"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Template ID</w:t>
            </w:r>
          </w:p>
        </w:tc>
        <w:tc>
          <w:tcPr>
            <w:tcW w:w="670" w:type="pct"/>
            <w:shd w:val="clear" w:color="auto" w:fill="E6E6E6"/>
            <w:vAlign w:val="center"/>
          </w:tcPr>
          <w:p w14:paraId="03ADE413"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Specification Document</w:t>
            </w:r>
          </w:p>
        </w:tc>
        <w:tc>
          <w:tcPr>
            <w:tcW w:w="814" w:type="pct"/>
            <w:shd w:val="clear" w:color="auto" w:fill="E4E4E4"/>
            <w:vAlign w:val="center"/>
          </w:tcPr>
          <w:p w14:paraId="41135D15"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Vocabulary Constraint</w:t>
            </w:r>
          </w:p>
        </w:tc>
      </w:tr>
      <w:tr w:rsidR="008F2AE3" w:rsidRPr="001B54C3" w14:paraId="454DBA53" w14:textId="77777777" w:rsidTr="00A6092D">
        <w:trPr>
          <w:gridAfter w:val="1"/>
          <w:wAfter w:w="9" w:type="pct"/>
        </w:trPr>
        <w:tc>
          <w:tcPr>
            <w:tcW w:w="438" w:type="pct"/>
            <w:shd w:val="clear" w:color="auto" w:fill="auto"/>
            <w:vAlign w:val="center"/>
          </w:tcPr>
          <w:p w14:paraId="1577A2D9" w14:textId="77777777" w:rsidR="008F2AE3" w:rsidRPr="001B54C3" w:rsidRDefault="008F2AE3" w:rsidP="00A6092D">
            <w:pPr>
              <w:spacing w:before="40" w:after="40"/>
              <w:ind w:left="72" w:right="72"/>
              <w:rPr>
                <w:color w:val="0070C0"/>
                <w:sz w:val="18"/>
              </w:rPr>
            </w:pPr>
          </w:p>
        </w:tc>
        <w:tc>
          <w:tcPr>
            <w:tcW w:w="720" w:type="pct"/>
            <w:gridSpan w:val="2"/>
            <w:shd w:val="clear" w:color="auto" w:fill="auto"/>
            <w:vAlign w:val="center"/>
          </w:tcPr>
          <w:p w14:paraId="29AF1C93" w14:textId="77777777" w:rsidR="008F2AE3" w:rsidRPr="001B54C3" w:rsidRDefault="008F2AE3" w:rsidP="00A6092D">
            <w:pPr>
              <w:spacing w:before="40" w:after="40"/>
              <w:ind w:left="72" w:right="72"/>
              <w:rPr>
                <w:color w:val="0070C0"/>
                <w:sz w:val="18"/>
              </w:rPr>
            </w:pPr>
          </w:p>
        </w:tc>
        <w:tc>
          <w:tcPr>
            <w:tcW w:w="1102" w:type="pct"/>
            <w:gridSpan w:val="2"/>
            <w:vAlign w:val="center"/>
          </w:tcPr>
          <w:p w14:paraId="3DE800A7" w14:textId="77777777" w:rsidR="008F2AE3" w:rsidRPr="001B54C3" w:rsidRDefault="008F2AE3" w:rsidP="00A6092D">
            <w:pPr>
              <w:spacing w:before="40" w:after="40"/>
              <w:ind w:left="72" w:right="72"/>
              <w:rPr>
                <w:color w:val="0070C0"/>
                <w:sz w:val="18"/>
              </w:rPr>
            </w:pPr>
          </w:p>
        </w:tc>
        <w:tc>
          <w:tcPr>
            <w:tcW w:w="1247" w:type="pct"/>
            <w:gridSpan w:val="3"/>
            <w:vAlign w:val="center"/>
          </w:tcPr>
          <w:p w14:paraId="086DEAED" w14:textId="77777777" w:rsidR="008F2AE3" w:rsidRPr="001B54C3" w:rsidRDefault="008F2AE3" w:rsidP="00A6092D">
            <w:pPr>
              <w:spacing w:before="40" w:after="40"/>
              <w:ind w:left="72" w:right="72"/>
              <w:rPr>
                <w:color w:val="0070C0"/>
                <w:sz w:val="18"/>
              </w:rPr>
            </w:pPr>
          </w:p>
        </w:tc>
        <w:tc>
          <w:tcPr>
            <w:tcW w:w="670" w:type="pct"/>
            <w:vAlign w:val="center"/>
          </w:tcPr>
          <w:p w14:paraId="7BDA3AEB" w14:textId="77777777" w:rsidR="008F2AE3" w:rsidRPr="001B54C3" w:rsidRDefault="008F2AE3" w:rsidP="00A6092D">
            <w:pPr>
              <w:spacing w:before="40" w:after="40"/>
              <w:ind w:left="72" w:right="72"/>
              <w:rPr>
                <w:color w:val="0070C0"/>
                <w:sz w:val="18"/>
              </w:rPr>
            </w:pPr>
          </w:p>
        </w:tc>
        <w:tc>
          <w:tcPr>
            <w:tcW w:w="814" w:type="pct"/>
            <w:vAlign w:val="center"/>
          </w:tcPr>
          <w:p w14:paraId="7E134BBE" w14:textId="77777777" w:rsidR="008F2AE3" w:rsidRPr="001B54C3" w:rsidRDefault="008F2AE3" w:rsidP="00A6092D">
            <w:pPr>
              <w:spacing w:before="40" w:after="40"/>
              <w:ind w:left="72" w:right="72"/>
              <w:rPr>
                <w:color w:val="0070C0"/>
                <w:sz w:val="18"/>
              </w:rPr>
            </w:pPr>
          </w:p>
        </w:tc>
      </w:tr>
    </w:tbl>
    <w:p w14:paraId="51F1D732" w14:textId="77777777" w:rsidR="008F2AE3" w:rsidRPr="001B54C3" w:rsidRDefault="008F2AE3" w:rsidP="008F2AE3">
      <w:pPr>
        <w:keepNext/>
        <w:spacing w:before="40" w:after="120"/>
        <w:ind w:left="720"/>
        <w:rPr>
          <w:rFonts w:ascii="Courier New" w:eastAsia="SimSun" w:hAnsi="Courier New" w:cs="Courier New"/>
          <w:sz w:val="20"/>
          <w:lang w:eastAsia="zh-CN"/>
        </w:rPr>
      </w:pPr>
      <w:r w:rsidRPr="001B54C3">
        <w:rPr>
          <w:rFonts w:ascii="Courier New" w:eastAsia="SimSun" w:hAnsi="Courier New" w:cs="Courier New"/>
          <w:sz w:val="20"/>
          <w:lang w:eastAsia="zh-CN"/>
        </w:rPr>
        <w:t xml:space="preserve">[observation: templateId </w:t>
      </w:r>
      <w:r w:rsidRPr="001B54C3">
        <w:t>1.3.6.1.4.1.19376.1.5.3.1.4.20.11</w:t>
      </w:r>
      <w:r w:rsidRPr="001B54C3">
        <w:rPr>
          <w:rFonts w:eastAsia="SimSun"/>
        </w:rPr>
        <w:t xml:space="preserve"> </w:t>
      </w:r>
      <w:r w:rsidRPr="001B54C3">
        <w:rPr>
          <w:rFonts w:ascii="Courier New" w:eastAsia="SimSun" w:hAnsi="Courier New" w:cs="Courier New"/>
          <w:sz w:val="20"/>
          <w:lang w:eastAsia="zh-CN"/>
        </w:rPr>
        <w:t>(open)]</w:t>
      </w:r>
    </w:p>
    <w:p w14:paraId="45D97939" w14:textId="77777777" w:rsidR="008F2AE3" w:rsidRPr="001B54C3" w:rsidRDefault="008F2AE3" w:rsidP="008F2AE3">
      <w:pPr>
        <w:ind w:left="720"/>
      </w:pPr>
      <w:r w:rsidRPr="001B54C3">
        <w:t>A clinical statement about the typical number of days per week that a person spends performing their duties for work.</w:t>
      </w:r>
    </w:p>
    <w:p w14:paraId="430C544D" w14:textId="77777777" w:rsidR="008F2AE3" w:rsidRPr="001B54C3" w:rsidRDefault="008F2AE3" w:rsidP="008F2AE3">
      <w:pPr>
        <w:autoSpaceDE w:val="0"/>
        <w:autoSpaceDN w:val="0"/>
        <w:adjustRightInd w:val="0"/>
        <w:rPr>
          <w:rFonts w:ascii="BookmanOldStyle" w:hAnsi="BookmanOldStyle" w:cs="BookmanOldStyle"/>
          <w:sz w:val="20"/>
        </w:rPr>
      </w:pPr>
    </w:p>
    <w:p w14:paraId="4B0AEA95" w14:textId="77777777" w:rsidR="008F2AE3" w:rsidRPr="001B54C3" w:rsidRDefault="008F2AE3" w:rsidP="008F2AE3">
      <w:pPr>
        <w:numPr>
          <w:ilvl w:val="0"/>
          <w:numId w:val="44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@classCode</w:t>
      </w:r>
      <w:r w:rsidRPr="001B54C3">
        <w:t>=</w:t>
      </w:r>
      <w:r w:rsidRPr="001B54C3">
        <w:rPr>
          <w:rFonts w:ascii="Courier New" w:hAnsi="Courier New" w:cs="TimesNewRomanPSMT"/>
          <w:sz w:val="20"/>
        </w:rPr>
        <w:t>"OBS"</w:t>
      </w:r>
      <w:r w:rsidRPr="001B54C3">
        <w:t xml:space="preserve"> </w:t>
      </w:r>
      <w:r w:rsidRPr="001B54C3">
        <w:rPr>
          <w:rFonts w:ascii="Courier New" w:hAnsi="Courier New" w:cs="TimesNewRomanPSMT"/>
          <w:sz w:val="20"/>
        </w:rPr>
        <w:t>(CodeSystem: 2.16.840.1.113883.5.6 HL7ActClass)</w:t>
      </w:r>
      <w:r w:rsidRPr="001B54C3">
        <w:t>.</w:t>
      </w:r>
    </w:p>
    <w:p w14:paraId="7CD64372" w14:textId="77777777" w:rsidR="008F2AE3" w:rsidRPr="001B54C3" w:rsidRDefault="008F2AE3" w:rsidP="008F2AE3">
      <w:pPr>
        <w:numPr>
          <w:ilvl w:val="0"/>
          <w:numId w:val="44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@moodCode</w:t>
      </w:r>
      <w:r w:rsidRPr="001B54C3">
        <w:t>=</w:t>
      </w:r>
      <w:r w:rsidRPr="001B54C3">
        <w:rPr>
          <w:rFonts w:ascii="Courier New" w:hAnsi="Courier New" w:cs="TimesNewRomanPSMT"/>
          <w:sz w:val="20"/>
        </w:rPr>
        <w:t>"EVN"</w:t>
      </w:r>
      <w:r w:rsidRPr="001B54C3">
        <w:t xml:space="preserve"> Event (CodeSystem: </w:t>
      </w:r>
      <w:r w:rsidRPr="001B54C3">
        <w:rPr>
          <w:rFonts w:ascii="Courier New" w:hAnsi="Courier New" w:cs="TimesNewRomanPSMT"/>
          <w:sz w:val="20"/>
        </w:rPr>
        <w:t>ActMood 2.16.840.1.113883.5.1001</w:t>
      </w:r>
      <w:r w:rsidRPr="001B54C3">
        <w:t>) .</w:t>
      </w:r>
    </w:p>
    <w:p w14:paraId="42E66D24" w14:textId="77777777" w:rsidR="008F2AE3" w:rsidRPr="001B54C3" w:rsidRDefault="008F2AE3" w:rsidP="008F2AE3">
      <w:pPr>
        <w:numPr>
          <w:ilvl w:val="0"/>
          <w:numId w:val="44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templateId</w:t>
      </w:r>
      <w:r w:rsidRPr="001B54C3">
        <w:t xml:space="preserve"> such that it</w:t>
      </w:r>
    </w:p>
    <w:p w14:paraId="1CF5DA51" w14:textId="77777777" w:rsidR="008F2AE3" w:rsidRPr="001B54C3" w:rsidRDefault="008F2AE3" w:rsidP="008F2AE3">
      <w:pPr>
        <w:numPr>
          <w:ilvl w:val="1"/>
          <w:numId w:val="44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@root</w:t>
      </w:r>
      <w:r w:rsidRPr="001B54C3">
        <w:t>=</w:t>
      </w:r>
      <w:r w:rsidRPr="001B54C3">
        <w:rPr>
          <w:rFonts w:ascii="Courier New" w:hAnsi="Courier New" w:cs="TimesNewRomanPSMT"/>
          <w:sz w:val="20"/>
        </w:rPr>
        <w:t>"</w:t>
      </w:r>
      <w:r w:rsidRPr="001B54C3">
        <w:t>1.3.6.1.4.1.19376.1.5.3.1.4.20.11</w:t>
      </w:r>
      <w:r w:rsidRPr="001B54C3">
        <w:rPr>
          <w:rFonts w:ascii="Courier New" w:hAnsi="Courier New" w:cs="TimesNewRomanPSMT"/>
          <w:sz w:val="20"/>
        </w:rPr>
        <w:t>"</w:t>
      </w:r>
      <w:r w:rsidRPr="001B54C3">
        <w:t>.</w:t>
      </w:r>
    </w:p>
    <w:p w14:paraId="1EC51FE8" w14:textId="77777777" w:rsidR="008F2AE3" w:rsidRPr="001B54C3" w:rsidRDefault="008F2AE3" w:rsidP="008F2AE3">
      <w:pPr>
        <w:numPr>
          <w:ilvl w:val="0"/>
          <w:numId w:val="448"/>
        </w:numPr>
        <w:spacing w:before="0" w:after="40" w:line="260" w:lineRule="exact"/>
      </w:pPr>
      <w:r w:rsidRPr="001B54C3">
        <w:rPr>
          <w:rFonts w:ascii="Bookman Old Style" w:hAnsi="Bookman Old Style"/>
          <w:b/>
          <w:caps/>
          <w:sz w:val="16"/>
        </w:rPr>
        <w:t>SHALL</w:t>
      </w:r>
      <w:r w:rsidRPr="001B54C3">
        <w:t xml:space="preserve"> contain at least one [1..*] </w:t>
      </w:r>
      <w:r w:rsidRPr="001B54C3">
        <w:rPr>
          <w:rFonts w:ascii="Courier New" w:hAnsi="Courier New" w:cs="TimesNewRomanPSMT"/>
          <w:b/>
          <w:bCs/>
          <w:sz w:val="20"/>
        </w:rPr>
        <w:t>id</w:t>
      </w:r>
      <w:r w:rsidRPr="001B54C3">
        <w:t>.</w:t>
      </w:r>
    </w:p>
    <w:p w14:paraId="0B65CFE4" w14:textId="77777777" w:rsidR="008F2AE3" w:rsidRPr="001B54C3" w:rsidRDefault="008F2AE3" w:rsidP="008F2AE3">
      <w:pPr>
        <w:numPr>
          <w:ilvl w:val="0"/>
          <w:numId w:val="44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code</w:t>
      </w:r>
      <w:r w:rsidRPr="001B54C3">
        <w:t>.</w:t>
      </w:r>
    </w:p>
    <w:p w14:paraId="5BE511AD" w14:textId="77777777" w:rsidR="008F2AE3" w:rsidRPr="001B54C3" w:rsidRDefault="008F2AE3" w:rsidP="008F2AE3">
      <w:pPr>
        <w:numPr>
          <w:ilvl w:val="1"/>
          <w:numId w:val="448"/>
        </w:numPr>
        <w:spacing w:before="0" w:after="40" w:line="260" w:lineRule="exact"/>
      </w:pPr>
      <w:r w:rsidRPr="001B54C3">
        <w:rPr>
          <w:rFonts w:ascii="Bookman Old Style" w:hAnsi="Bookman Old Style"/>
          <w:b/>
          <w:caps/>
          <w:sz w:val="16"/>
        </w:rPr>
        <w:t>SHall</w:t>
      </w:r>
      <w:r w:rsidRPr="001B54C3">
        <w:t xml:space="preserve"> be 74160-3 (Weekly Work Days) from LOINC.</w:t>
      </w:r>
    </w:p>
    <w:p w14:paraId="7DE40E5C" w14:textId="77777777" w:rsidR="008F2AE3" w:rsidRPr="001B54C3" w:rsidRDefault="008F2AE3" w:rsidP="008F2AE3">
      <w:pPr>
        <w:numPr>
          <w:ilvl w:val="0"/>
          <w:numId w:val="44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statusCode</w:t>
      </w:r>
      <w:r w:rsidRPr="001B54C3">
        <w:t>=</w:t>
      </w:r>
      <w:r w:rsidRPr="001B54C3">
        <w:rPr>
          <w:rFonts w:ascii="Courier New" w:hAnsi="Courier New" w:cs="TimesNewRomanPSMT"/>
          <w:sz w:val="20"/>
        </w:rPr>
        <w:t>"completed"</w:t>
      </w:r>
      <w:r w:rsidRPr="001B54C3">
        <w:t xml:space="preserve"> Completed (CodeSystem: </w:t>
      </w:r>
      <w:r w:rsidRPr="001B54C3">
        <w:rPr>
          <w:rFonts w:ascii="Courier New" w:hAnsi="Courier New" w:cs="TimesNewRomanPSMT"/>
          <w:sz w:val="20"/>
        </w:rPr>
        <w:t>ActStatus 2.16.840.1.113883.5.14</w:t>
      </w:r>
      <w:r w:rsidRPr="001B54C3">
        <w:t>).</w:t>
      </w:r>
    </w:p>
    <w:p w14:paraId="3107CA92" w14:textId="77777777" w:rsidR="008F2AE3" w:rsidRPr="001B54C3" w:rsidRDefault="008F2AE3" w:rsidP="008F2AE3">
      <w:pPr>
        <w:numPr>
          <w:ilvl w:val="0"/>
          <w:numId w:val="448"/>
        </w:numPr>
        <w:spacing w:before="0" w:after="40" w:line="260" w:lineRule="exact"/>
      </w:pPr>
      <w:r w:rsidRPr="001B54C3">
        <w:rPr>
          <w:rStyle w:val="keyword"/>
        </w:rPr>
        <w:t>SHALL</w:t>
      </w:r>
      <w:r w:rsidRPr="001B54C3">
        <w:t xml:space="preserve"> contain exactly one [1..1] </w:t>
      </w:r>
      <w:r w:rsidRPr="001B54C3">
        <w:rPr>
          <w:rStyle w:val="XMLnameBold"/>
        </w:rPr>
        <w:t>value</w:t>
      </w:r>
      <w:r w:rsidRPr="001B54C3">
        <w:t xml:space="preserve"> with @xsi:type="INT".</w:t>
      </w:r>
    </w:p>
    <w:p w14:paraId="12F3134A" w14:textId="77777777" w:rsidR="008F2AE3" w:rsidRPr="001B54C3" w:rsidRDefault="008F2AE3" w:rsidP="008F2AE3">
      <w:pPr>
        <w:numPr>
          <w:ilvl w:val="1"/>
          <w:numId w:val="448"/>
        </w:numPr>
        <w:spacing w:before="0" w:after="40" w:line="260" w:lineRule="exact"/>
      </w:pPr>
      <w:r w:rsidRPr="001B54C3">
        <w:t xml:space="preserve">This value </w:t>
      </w:r>
      <w:r w:rsidRPr="001B54C3">
        <w:rPr>
          <w:rStyle w:val="keyword"/>
        </w:rPr>
        <w:t>SHALL</w:t>
      </w:r>
      <w:r w:rsidRPr="001B54C3">
        <w:t xml:space="preserve"> contain exactly one [1..1] </w:t>
      </w:r>
      <w:r w:rsidRPr="001B54C3">
        <w:rPr>
          <w:rStyle w:val="XMLnameBold"/>
        </w:rPr>
        <w:t>@value</w:t>
      </w:r>
      <w:r w:rsidRPr="001B54C3">
        <w:t>, which represents the number of days in a week that a person usually works.</w:t>
      </w:r>
    </w:p>
    <w:p w14:paraId="1237C5F8" w14:textId="77777777" w:rsidR="00307CB2" w:rsidRPr="001B54C3" w:rsidRDefault="00307CB2" w:rsidP="001B54C3">
      <w:pPr>
        <w:pStyle w:val="ListNumber2"/>
        <w:numPr>
          <w:ilvl w:val="0"/>
          <w:numId w:val="0"/>
        </w:numPr>
      </w:pPr>
    </w:p>
    <w:p w14:paraId="00B26489" w14:textId="77777777" w:rsidR="00866BDC" w:rsidRPr="001B54C3" w:rsidRDefault="00866BDC">
      <w:pPr>
        <w:pStyle w:val="EditorInstructions"/>
      </w:pPr>
      <w:r w:rsidRPr="001B54C3">
        <w:t>Add Section 6.4</w:t>
      </w:r>
    </w:p>
    <w:p w14:paraId="56C77A0A" w14:textId="77777777" w:rsidR="00866BDC" w:rsidRPr="001B54C3" w:rsidRDefault="009A02CF" w:rsidP="00FC7491">
      <w:pPr>
        <w:pStyle w:val="Heading2"/>
        <w:rPr>
          <w:noProof w:val="0"/>
        </w:rPr>
      </w:pPr>
      <w:bookmarkStart w:id="2521" w:name="_Toc466555660"/>
      <w:r w:rsidRPr="001B54C3">
        <w:rPr>
          <w:noProof w:val="0"/>
        </w:rPr>
        <w:t xml:space="preserve">6.4 </w:t>
      </w:r>
      <w:r w:rsidR="00866BDC" w:rsidRPr="001B54C3">
        <w:rPr>
          <w:noProof w:val="0"/>
        </w:rPr>
        <w:t>HL7 Version 2.0 Content Modules</w:t>
      </w:r>
      <w:bookmarkEnd w:id="2521"/>
    </w:p>
    <w:p w14:paraId="3DA1BA29" w14:textId="77777777" w:rsidR="00866BDC" w:rsidRPr="001B54C3" w:rsidRDefault="00866BDC" w:rsidP="00DE269F">
      <w:pPr>
        <w:pStyle w:val="BodyText"/>
      </w:pPr>
      <w:r w:rsidRPr="001B54C3">
        <w:t>This section contains content modules based upon the HL7 Version 2 Standard, and related standards and/or implementation guides.</w:t>
      </w:r>
    </w:p>
    <w:p w14:paraId="006F84C0" w14:textId="77777777" w:rsidR="00866BDC" w:rsidRPr="001B54C3" w:rsidRDefault="00866BDC"/>
    <w:p w14:paraId="514462A9" w14:textId="77777777" w:rsidR="00866BDC" w:rsidRPr="001B54C3" w:rsidRDefault="00866BDC">
      <w:pPr>
        <w:pStyle w:val="EditorInstructions"/>
      </w:pPr>
      <w:r w:rsidRPr="001B54C3">
        <w:t>Add Section 6.5</w:t>
      </w:r>
    </w:p>
    <w:p w14:paraId="4789CDFA" w14:textId="77777777" w:rsidR="00866BDC" w:rsidRPr="001B54C3" w:rsidRDefault="009A02CF" w:rsidP="00FC7491">
      <w:pPr>
        <w:pStyle w:val="Heading2"/>
        <w:rPr>
          <w:noProof w:val="0"/>
        </w:rPr>
      </w:pPr>
      <w:bookmarkStart w:id="2522" w:name="_Toc466555661"/>
      <w:r w:rsidRPr="001B54C3">
        <w:rPr>
          <w:noProof w:val="0"/>
        </w:rPr>
        <w:t xml:space="preserve">6.5 </w:t>
      </w:r>
      <w:r w:rsidR="00866BDC" w:rsidRPr="001B54C3">
        <w:rPr>
          <w:noProof w:val="0"/>
        </w:rPr>
        <w:t>PCC Value Sets</w:t>
      </w:r>
      <w:bookmarkEnd w:id="2522"/>
    </w:p>
    <w:p w14:paraId="0CAFDA4C" w14:textId="77777777" w:rsidR="001C40D5" w:rsidRPr="001B54C3" w:rsidRDefault="00866BDC" w:rsidP="00FF530C">
      <w:pPr>
        <w:pStyle w:val="BodyText"/>
      </w:pPr>
      <w:r w:rsidRPr="001B54C3">
        <w:t>This section contains value sets used by Content Modules</w:t>
      </w:r>
      <w:r w:rsidR="003A6FC9" w:rsidRPr="001B54C3">
        <w:t xml:space="preserve">. </w:t>
      </w:r>
      <w:r w:rsidR="00BF2822" w:rsidRPr="001B54C3">
        <w:t>The value</w:t>
      </w:r>
      <w:r w:rsidR="00125C21" w:rsidRPr="001B54C3">
        <w:t xml:space="preserve"> s</w:t>
      </w:r>
      <w:r w:rsidR="00BF2822" w:rsidRPr="001B54C3">
        <w:t>ets listed here may be used by other domains (e.g., QRPH) in addition to the PCC domain.</w:t>
      </w:r>
    </w:p>
    <w:p w14:paraId="51564D5B" w14:textId="77777777" w:rsidR="00866BDC" w:rsidRPr="001B54C3" w:rsidRDefault="001C40D5" w:rsidP="001B28EA">
      <w:pPr>
        <w:pStyle w:val="Note"/>
      </w:pPr>
      <w:r w:rsidRPr="001B54C3">
        <w:t xml:space="preserve">Note: Although </w:t>
      </w:r>
      <w:r w:rsidR="00547589" w:rsidRPr="001B54C3">
        <w:t>some tables in this section include</w:t>
      </w:r>
      <w:r w:rsidRPr="001B54C3">
        <w:t xml:space="preserve"> a column for “Units”, units may not be applicable to all</w:t>
      </w:r>
      <w:r w:rsidR="00547589" w:rsidRPr="001B54C3">
        <w:t xml:space="preserve"> table entries and the cell will remain blank.</w:t>
      </w:r>
    </w:p>
    <w:p w14:paraId="76E27B4A" w14:textId="77777777" w:rsidR="00866BDC" w:rsidRPr="001B54C3" w:rsidRDefault="00866BDC">
      <w:pPr>
        <w:pStyle w:val="EditorInstructions"/>
      </w:pPr>
      <w:r w:rsidRPr="001B54C3">
        <w:t>Add Section 6.5.A</w:t>
      </w:r>
    </w:p>
    <w:p w14:paraId="69A0C0EA" w14:textId="77777777" w:rsidR="00866BDC" w:rsidRPr="001B54C3" w:rsidRDefault="00866BDC">
      <w:pPr>
        <w:pStyle w:val="Heading3"/>
        <w:rPr>
          <w:noProof w:val="0"/>
        </w:rPr>
      </w:pPr>
      <w:bookmarkStart w:id="2523" w:name="_Toc466555662"/>
      <w:r w:rsidRPr="001B54C3">
        <w:rPr>
          <w:noProof w:val="0"/>
        </w:rPr>
        <w:lastRenderedPageBreak/>
        <w:t xml:space="preserve">6.5.A </w:t>
      </w:r>
      <w:r w:rsidR="00BB3AAA" w:rsidRPr="001B54C3">
        <w:rPr>
          <w:noProof w:val="0"/>
        </w:rPr>
        <w:t xml:space="preserve">Antepartum </w:t>
      </w:r>
      <w:r w:rsidRPr="001B54C3">
        <w:rPr>
          <w:noProof w:val="0"/>
        </w:rPr>
        <w:t>History of Past Illness Value Set 1.3.6.1.4.1.19376.1.5.3.1.1.16.5.1</w:t>
      </w:r>
      <w:bookmarkEnd w:id="2523"/>
    </w:p>
    <w:tbl>
      <w:tblPr>
        <w:tblW w:w="48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9"/>
        <w:gridCol w:w="815"/>
        <w:gridCol w:w="1054"/>
        <w:gridCol w:w="966"/>
        <w:gridCol w:w="2213"/>
      </w:tblGrid>
      <w:tr w:rsidR="00BF2822" w:rsidRPr="001B54C3" w14:paraId="61616570" w14:textId="77777777" w:rsidTr="00BF2822">
        <w:trPr>
          <w:tblHeader/>
          <w:jc w:val="center"/>
        </w:trPr>
        <w:tc>
          <w:tcPr>
            <w:tcW w:w="2194" w:type="pct"/>
            <w:shd w:val="clear" w:color="auto" w:fill="D9D9D9"/>
          </w:tcPr>
          <w:p w14:paraId="5715B4BC" w14:textId="77777777" w:rsidR="00866BDC" w:rsidRPr="001B54C3" w:rsidRDefault="00866BDC">
            <w:pPr>
              <w:pStyle w:val="TableEntryHeader"/>
              <w:rPr>
                <w:rFonts w:ascii="Arial Unicode MS" w:eastAsia="Arial Unicode MS" w:hAnsi="Arial Unicode MS" w:cs="Arial Unicode MS"/>
                <w:szCs w:val="24"/>
              </w:rPr>
            </w:pPr>
            <w:r w:rsidRPr="001B54C3">
              <w:t xml:space="preserve">Name </w:t>
            </w:r>
          </w:p>
        </w:tc>
        <w:tc>
          <w:tcPr>
            <w:tcW w:w="453" w:type="pct"/>
            <w:shd w:val="clear" w:color="auto" w:fill="D9D9D9"/>
          </w:tcPr>
          <w:p w14:paraId="76C3876E" w14:textId="77777777" w:rsidR="00866BDC" w:rsidRPr="001B54C3" w:rsidRDefault="00866BDC">
            <w:pPr>
              <w:pStyle w:val="TableEntryHeader"/>
              <w:rPr>
                <w:rFonts w:ascii="Arial Unicode MS" w:eastAsia="Arial Unicode MS" w:hAnsi="Arial Unicode MS" w:cs="Arial Unicode MS"/>
                <w:szCs w:val="24"/>
              </w:rPr>
            </w:pPr>
            <w:r w:rsidRPr="001B54C3">
              <w:t>Opt</w:t>
            </w:r>
          </w:p>
        </w:tc>
        <w:tc>
          <w:tcPr>
            <w:tcW w:w="586" w:type="pct"/>
            <w:shd w:val="clear" w:color="auto" w:fill="D9D9D9"/>
          </w:tcPr>
          <w:p w14:paraId="462F7FD2" w14:textId="77777777" w:rsidR="00866BDC" w:rsidRPr="001B54C3" w:rsidRDefault="00866BDC">
            <w:pPr>
              <w:pStyle w:val="TableEntryHeader"/>
              <w:rPr>
                <w:rFonts w:ascii="Arial Unicode MS" w:eastAsia="Arial Unicode MS" w:hAnsi="Arial Unicode MS" w:cs="Arial Unicode MS"/>
                <w:szCs w:val="24"/>
              </w:rPr>
            </w:pPr>
            <w:r w:rsidRPr="001B54C3">
              <w:t>Type</w:t>
            </w:r>
          </w:p>
        </w:tc>
        <w:tc>
          <w:tcPr>
            <w:tcW w:w="537" w:type="pct"/>
            <w:shd w:val="clear" w:color="auto" w:fill="D9D9D9"/>
          </w:tcPr>
          <w:p w14:paraId="274774AE" w14:textId="77777777" w:rsidR="00866BDC" w:rsidRPr="001B54C3" w:rsidRDefault="00866BDC">
            <w:pPr>
              <w:pStyle w:val="TableEntryHeader"/>
              <w:rPr>
                <w:rFonts w:ascii="Arial Unicode MS" w:eastAsia="Arial Unicode MS" w:hAnsi="Arial Unicode MS" w:cs="Arial Unicode MS"/>
                <w:szCs w:val="24"/>
              </w:rPr>
            </w:pPr>
            <w:r w:rsidRPr="001B54C3">
              <w:t>Units</w:t>
            </w:r>
          </w:p>
        </w:tc>
        <w:tc>
          <w:tcPr>
            <w:tcW w:w="1230" w:type="pct"/>
            <w:shd w:val="clear" w:color="auto" w:fill="D9D9D9"/>
          </w:tcPr>
          <w:p w14:paraId="7B54056F" w14:textId="77777777" w:rsidR="00866BDC" w:rsidRPr="001B54C3" w:rsidRDefault="00866BDC">
            <w:pPr>
              <w:pStyle w:val="TableEntryHeader"/>
              <w:rPr>
                <w:rFonts w:ascii="Arial Unicode MS" w:eastAsia="Arial Unicode MS" w:hAnsi="Arial Unicode MS" w:cs="Arial Unicode MS"/>
                <w:szCs w:val="24"/>
              </w:rPr>
            </w:pPr>
            <w:r w:rsidRPr="001B54C3">
              <w:t>SNOMED CT</w:t>
            </w:r>
          </w:p>
        </w:tc>
      </w:tr>
      <w:tr w:rsidR="00BF2822" w:rsidRPr="001B54C3" w14:paraId="611F8671" w14:textId="77777777" w:rsidTr="00BF2822">
        <w:trPr>
          <w:cantSplit/>
          <w:jc w:val="center"/>
        </w:trPr>
        <w:tc>
          <w:tcPr>
            <w:tcW w:w="2194" w:type="pct"/>
            <w:shd w:val="clear" w:color="auto" w:fill="auto"/>
          </w:tcPr>
          <w:p w14:paraId="707D6C1A" w14:textId="77777777" w:rsidR="00866BDC" w:rsidRPr="001B54C3" w:rsidRDefault="00866BDC" w:rsidP="00A84995">
            <w:pPr>
              <w:pStyle w:val="TableEntry"/>
              <w:rPr>
                <w:rFonts w:eastAsia="Arial Unicode MS"/>
                <w:szCs w:val="24"/>
              </w:rPr>
            </w:pPr>
            <w:r w:rsidRPr="001B54C3">
              <w:t xml:space="preserve">Diabetes </w:t>
            </w:r>
          </w:p>
        </w:tc>
        <w:tc>
          <w:tcPr>
            <w:tcW w:w="453" w:type="pct"/>
            <w:shd w:val="clear" w:color="auto" w:fill="auto"/>
          </w:tcPr>
          <w:p w14:paraId="16A9094C"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6DD67928"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57F2D77C"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1A4195E1" w14:textId="77777777" w:rsidR="00866BDC" w:rsidRPr="001B54C3" w:rsidRDefault="00866BDC" w:rsidP="00A84995">
            <w:pPr>
              <w:pStyle w:val="TableEntry"/>
              <w:rPr>
                <w:rFonts w:eastAsia="Arial Unicode MS"/>
                <w:szCs w:val="24"/>
              </w:rPr>
            </w:pPr>
            <w:r w:rsidRPr="001B54C3">
              <w:t xml:space="preserve">73211009 </w:t>
            </w:r>
          </w:p>
        </w:tc>
      </w:tr>
      <w:tr w:rsidR="00BF2822" w:rsidRPr="001B54C3" w14:paraId="71299DB9" w14:textId="77777777" w:rsidTr="00BF2822">
        <w:trPr>
          <w:cantSplit/>
          <w:jc w:val="center"/>
        </w:trPr>
        <w:tc>
          <w:tcPr>
            <w:tcW w:w="2194" w:type="pct"/>
            <w:shd w:val="clear" w:color="auto" w:fill="auto"/>
          </w:tcPr>
          <w:p w14:paraId="1175959D" w14:textId="77777777" w:rsidR="00866BDC" w:rsidRPr="001B54C3" w:rsidRDefault="00866BDC" w:rsidP="00A84995">
            <w:pPr>
              <w:pStyle w:val="TableEntry"/>
              <w:rPr>
                <w:rFonts w:eastAsia="Arial Unicode MS"/>
                <w:szCs w:val="24"/>
              </w:rPr>
            </w:pPr>
            <w:r w:rsidRPr="001B54C3">
              <w:t xml:space="preserve">Hypertension </w:t>
            </w:r>
          </w:p>
        </w:tc>
        <w:tc>
          <w:tcPr>
            <w:tcW w:w="453" w:type="pct"/>
            <w:shd w:val="clear" w:color="auto" w:fill="auto"/>
          </w:tcPr>
          <w:p w14:paraId="66F96579"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08B6D111"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687F212F"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70290820" w14:textId="77777777" w:rsidR="00866BDC" w:rsidRPr="001B54C3" w:rsidRDefault="00866BDC" w:rsidP="00A84995">
            <w:pPr>
              <w:pStyle w:val="TableEntry"/>
              <w:rPr>
                <w:rFonts w:eastAsia="Arial Unicode MS"/>
                <w:szCs w:val="24"/>
              </w:rPr>
            </w:pPr>
            <w:r w:rsidRPr="001B54C3">
              <w:t xml:space="preserve">38341003 </w:t>
            </w:r>
          </w:p>
        </w:tc>
      </w:tr>
      <w:tr w:rsidR="00BF2822" w:rsidRPr="001B54C3" w14:paraId="29E021A0" w14:textId="77777777" w:rsidTr="00BF2822">
        <w:trPr>
          <w:cantSplit/>
          <w:jc w:val="center"/>
        </w:trPr>
        <w:tc>
          <w:tcPr>
            <w:tcW w:w="2194" w:type="pct"/>
            <w:shd w:val="clear" w:color="auto" w:fill="auto"/>
          </w:tcPr>
          <w:p w14:paraId="6494A3D6" w14:textId="77777777" w:rsidR="00866BDC" w:rsidRPr="001B54C3" w:rsidRDefault="00866BDC" w:rsidP="00A84995">
            <w:pPr>
              <w:pStyle w:val="TableEntry"/>
              <w:rPr>
                <w:rFonts w:eastAsia="Arial Unicode MS"/>
                <w:szCs w:val="24"/>
              </w:rPr>
            </w:pPr>
            <w:r w:rsidRPr="001B54C3">
              <w:t xml:space="preserve">Heart Disease </w:t>
            </w:r>
          </w:p>
        </w:tc>
        <w:tc>
          <w:tcPr>
            <w:tcW w:w="453" w:type="pct"/>
            <w:shd w:val="clear" w:color="auto" w:fill="auto"/>
          </w:tcPr>
          <w:p w14:paraId="355E3CA8"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7B49D2CB"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5A28A6D0"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64945725" w14:textId="77777777" w:rsidR="00866BDC" w:rsidRPr="001B54C3" w:rsidRDefault="00866BDC" w:rsidP="00A84995">
            <w:pPr>
              <w:pStyle w:val="TableEntry"/>
              <w:rPr>
                <w:rFonts w:eastAsia="Arial Unicode MS"/>
                <w:szCs w:val="24"/>
              </w:rPr>
            </w:pPr>
            <w:r w:rsidRPr="001B54C3">
              <w:t xml:space="preserve">56265001 </w:t>
            </w:r>
          </w:p>
        </w:tc>
      </w:tr>
      <w:tr w:rsidR="00BF2822" w:rsidRPr="001B54C3" w14:paraId="3B679403" w14:textId="77777777" w:rsidTr="00BF2822">
        <w:trPr>
          <w:cantSplit/>
          <w:jc w:val="center"/>
        </w:trPr>
        <w:tc>
          <w:tcPr>
            <w:tcW w:w="2194" w:type="pct"/>
            <w:shd w:val="clear" w:color="auto" w:fill="auto"/>
          </w:tcPr>
          <w:p w14:paraId="1676C248" w14:textId="77777777" w:rsidR="00866BDC" w:rsidRPr="001B54C3" w:rsidRDefault="00866BDC" w:rsidP="00A84995">
            <w:pPr>
              <w:pStyle w:val="TableEntry"/>
              <w:rPr>
                <w:rFonts w:eastAsia="Arial Unicode MS"/>
                <w:szCs w:val="24"/>
              </w:rPr>
            </w:pPr>
            <w:r w:rsidRPr="001B54C3">
              <w:t xml:space="preserve">Autoimmune Disorder </w:t>
            </w:r>
          </w:p>
        </w:tc>
        <w:tc>
          <w:tcPr>
            <w:tcW w:w="453" w:type="pct"/>
            <w:shd w:val="clear" w:color="auto" w:fill="auto"/>
          </w:tcPr>
          <w:p w14:paraId="6507FEC0"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7EC4E73C"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62E7E0AE"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74A36506" w14:textId="77777777" w:rsidR="00866BDC" w:rsidRPr="001B54C3" w:rsidRDefault="00866BDC" w:rsidP="00A84995">
            <w:pPr>
              <w:pStyle w:val="TableEntry"/>
              <w:rPr>
                <w:rFonts w:eastAsia="Arial Unicode MS"/>
                <w:szCs w:val="24"/>
              </w:rPr>
            </w:pPr>
            <w:r w:rsidRPr="001B54C3">
              <w:t xml:space="preserve">85828009 </w:t>
            </w:r>
          </w:p>
        </w:tc>
      </w:tr>
      <w:tr w:rsidR="00BF2822" w:rsidRPr="001B54C3" w14:paraId="3E479992" w14:textId="77777777" w:rsidTr="00BF2822">
        <w:trPr>
          <w:cantSplit/>
          <w:jc w:val="center"/>
        </w:trPr>
        <w:tc>
          <w:tcPr>
            <w:tcW w:w="2194" w:type="pct"/>
            <w:shd w:val="clear" w:color="auto" w:fill="auto"/>
          </w:tcPr>
          <w:p w14:paraId="0FA6023F" w14:textId="77777777" w:rsidR="00866BDC" w:rsidRPr="001B54C3" w:rsidRDefault="00866BDC" w:rsidP="00A84995">
            <w:pPr>
              <w:pStyle w:val="TableEntry"/>
              <w:rPr>
                <w:rFonts w:eastAsia="Arial Unicode MS"/>
                <w:szCs w:val="24"/>
              </w:rPr>
            </w:pPr>
            <w:r w:rsidRPr="001B54C3">
              <w:t xml:space="preserve">Kidney Disease </w:t>
            </w:r>
          </w:p>
        </w:tc>
        <w:tc>
          <w:tcPr>
            <w:tcW w:w="453" w:type="pct"/>
            <w:shd w:val="clear" w:color="auto" w:fill="auto"/>
          </w:tcPr>
          <w:p w14:paraId="6EB0E57A"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13607B2D"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77621894"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0955DE8E" w14:textId="77777777" w:rsidR="00866BDC" w:rsidRPr="001B54C3" w:rsidRDefault="00866BDC" w:rsidP="00A84995">
            <w:pPr>
              <w:pStyle w:val="TableEntry"/>
              <w:rPr>
                <w:rFonts w:eastAsia="Arial Unicode MS"/>
                <w:szCs w:val="24"/>
              </w:rPr>
            </w:pPr>
            <w:r w:rsidRPr="001B54C3">
              <w:t xml:space="preserve">90708001 </w:t>
            </w:r>
          </w:p>
        </w:tc>
      </w:tr>
      <w:tr w:rsidR="00BF2822" w:rsidRPr="001B54C3" w14:paraId="4CE3B35D" w14:textId="77777777" w:rsidTr="00BF2822">
        <w:trPr>
          <w:cantSplit/>
          <w:jc w:val="center"/>
        </w:trPr>
        <w:tc>
          <w:tcPr>
            <w:tcW w:w="2194" w:type="pct"/>
            <w:shd w:val="clear" w:color="auto" w:fill="auto"/>
          </w:tcPr>
          <w:p w14:paraId="5BDB416A" w14:textId="77777777" w:rsidR="00866BDC" w:rsidRPr="001B54C3" w:rsidRDefault="00866BDC" w:rsidP="00A84995">
            <w:pPr>
              <w:pStyle w:val="TableEntry"/>
              <w:rPr>
                <w:rFonts w:eastAsia="Arial Unicode MS"/>
                <w:szCs w:val="24"/>
              </w:rPr>
            </w:pPr>
            <w:r w:rsidRPr="001B54C3">
              <w:t xml:space="preserve">UTI </w:t>
            </w:r>
          </w:p>
        </w:tc>
        <w:tc>
          <w:tcPr>
            <w:tcW w:w="453" w:type="pct"/>
            <w:shd w:val="clear" w:color="auto" w:fill="auto"/>
          </w:tcPr>
          <w:p w14:paraId="05697560"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39C88CA3"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5DC81BDC"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60E1AE2C" w14:textId="77777777" w:rsidR="00866BDC" w:rsidRPr="001B54C3" w:rsidRDefault="00866BDC" w:rsidP="00A84995">
            <w:pPr>
              <w:pStyle w:val="TableEntry"/>
              <w:rPr>
                <w:rFonts w:eastAsia="Arial Unicode MS"/>
                <w:szCs w:val="24"/>
              </w:rPr>
            </w:pPr>
            <w:r w:rsidRPr="001B54C3">
              <w:t xml:space="preserve">68566005 </w:t>
            </w:r>
          </w:p>
        </w:tc>
      </w:tr>
      <w:tr w:rsidR="00BF2822" w:rsidRPr="001B54C3" w14:paraId="6211476B" w14:textId="77777777" w:rsidTr="00BF2822">
        <w:trPr>
          <w:cantSplit/>
          <w:jc w:val="center"/>
        </w:trPr>
        <w:tc>
          <w:tcPr>
            <w:tcW w:w="2194" w:type="pct"/>
            <w:shd w:val="clear" w:color="auto" w:fill="auto"/>
          </w:tcPr>
          <w:p w14:paraId="5664C768" w14:textId="77777777" w:rsidR="00866BDC" w:rsidRPr="001B54C3" w:rsidRDefault="00866BDC" w:rsidP="00A84995">
            <w:pPr>
              <w:pStyle w:val="TableEntry"/>
              <w:rPr>
                <w:rFonts w:eastAsia="Arial Unicode MS"/>
                <w:szCs w:val="24"/>
              </w:rPr>
            </w:pPr>
            <w:r w:rsidRPr="001B54C3">
              <w:t xml:space="preserve">Neurologic </w:t>
            </w:r>
          </w:p>
        </w:tc>
        <w:tc>
          <w:tcPr>
            <w:tcW w:w="453" w:type="pct"/>
            <w:shd w:val="clear" w:color="auto" w:fill="auto"/>
          </w:tcPr>
          <w:p w14:paraId="7342CBB3"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648D99F2"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2757C5F0"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6D5146AD" w14:textId="77777777" w:rsidR="00866BDC" w:rsidRPr="001B54C3" w:rsidRDefault="00866BDC" w:rsidP="00A84995">
            <w:pPr>
              <w:pStyle w:val="TableEntry"/>
              <w:rPr>
                <w:rFonts w:eastAsia="Arial Unicode MS"/>
                <w:szCs w:val="24"/>
              </w:rPr>
            </w:pPr>
            <w:r w:rsidRPr="001B54C3">
              <w:t xml:space="preserve">118940003 </w:t>
            </w:r>
          </w:p>
        </w:tc>
      </w:tr>
      <w:tr w:rsidR="00BF2822" w:rsidRPr="001B54C3" w14:paraId="42B080D8" w14:textId="77777777" w:rsidTr="00BF2822">
        <w:trPr>
          <w:cantSplit/>
          <w:jc w:val="center"/>
        </w:trPr>
        <w:tc>
          <w:tcPr>
            <w:tcW w:w="2194" w:type="pct"/>
            <w:shd w:val="clear" w:color="auto" w:fill="auto"/>
          </w:tcPr>
          <w:p w14:paraId="4BEDB55A" w14:textId="77777777" w:rsidR="00866BDC" w:rsidRPr="001B54C3" w:rsidRDefault="00866BDC" w:rsidP="00A84995">
            <w:pPr>
              <w:pStyle w:val="TableEntry"/>
              <w:rPr>
                <w:rFonts w:eastAsia="Arial Unicode MS"/>
                <w:szCs w:val="24"/>
              </w:rPr>
            </w:pPr>
            <w:r w:rsidRPr="001B54C3">
              <w:t xml:space="preserve">Epilepsy </w:t>
            </w:r>
          </w:p>
        </w:tc>
        <w:tc>
          <w:tcPr>
            <w:tcW w:w="453" w:type="pct"/>
            <w:shd w:val="clear" w:color="auto" w:fill="auto"/>
          </w:tcPr>
          <w:p w14:paraId="79532398"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05897FA0"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06F1C4EA"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041C09CC" w14:textId="77777777" w:rsidR="00866BDC" w:rsidRPr="001B54C3" w:rsidRDefault="00866BDC" w:rsidP="00A84995">
            <w:pPr>
              <w:pStyle w:val="TableEntry"/>
              <w:rPr>
                <w:rFonts w:eastAsia="Arial Unicode MS"/>
                <w:szCs w:val="24"/>
              </w:rPr>
            </w:pPr>
            <w:r w:rsidRPr="001B54C3">
              <w:t xml:space="preserve">84757009 </w:t>
            </w:r>
          </w:p>
        </w:tc>
      </w:tr>
      <w:tr w:rsidR="00BF2822" w:rsidRPr="001B54C3" w14:paraId="270EDCD1" w14:textId="77777777" w:rsidTr="00BF2822">
        <w:trPr>
          <w:cantSplit/>
          <w:jc w:val="center"/>
        </w:trPr>
        <w:tc>
          <w:tcPr>
            <w:tcW w:w="2194" w:type="pct"/>
            <w:shd w:val="clear" w:color="auto" w:fill="auto"/>
          </w:tcPr>
          <w:p w14:paraId="084BBEFB" w14:textId="77777777" w:rsidR="00866BDC" w:rsidRPr="001B54C3" w:rsidRDefault="00866BDC" w:rsidP="00A84995">
            <w:pPr>
              <w:pStyle w:val="TableEntry"/>
              <w:rPr>
                <w:rFonts w:eastAsia="Arial Unicode MS"/>
                <w:szCs w:val="24"/>
              </w:rPr>
            </w:pPr>
            <w:r w:rsidRPr="001B54C3">
              <w:t xml:space="preserve">Psychiatric </w:t>
            </w:r>
          </w:p>
        </w:tc>
        <w:tc>
          <w:tcPr>
            <w:tcW w:w="453" w:type="pct"/>
            <w:shd w:val="clear" w:color="auto" w:fill="auto"/>
          </w:tcPr>
          <w:p w14:paraId="5CEA54DC"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24C6662C"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6A4A6F30"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44987009" w14:textId="77777777" w:rsidR="00866BDC" w:rsidRPr="001B54C3" w:rsidRDefault="00866BDC" w:rsidP="00A84995">
            <w:pPr>
              <w:pStyle w:val="TableEntry"/>
              <w:rPr>
                <w:rFonts w:eastAsia="Arial Unicode MS"/>
                <w:szCs w:val="24"/>
              </w:rPr>
            </w:pPr>
            <w:r w:rsidRPr="001B54C3">
              <w:t xml:space="preserve">74732009 </w:t>
            </w:r>
          </w:p>
        </w:tc>
      </w:tr>
      <w:tr w:rsidR="00BF2822" w:rsidRPr="001B54C3" w14:paraId="345A5404" w14:textId="77777777" w:rsidTr="00BF2822">
        <w:trPr>
          <w:cantSplit/>
          <w:jc w:val="center"/>
        </w:trPr>
        <w:tc>
          <w:tcPr>
            <w:tcW w:w="2194" w:type="pct"/>
            <w:shd w:val="clear" w:color="auto" w:fill="auto"/>
          </w:tcPr>
          <w:p w14:paraId="003A05B6" w14:textId="77777777" w:rsidR="00866BDC" w:rsidRPr="001B54C3" w:rsidRDefault="00866BDC" w:rsidP="00A84995">
            <w:pPr>
              <w:pStyle w:val="TableEntry"/>
              <w:rPr>
                <w:rFonts w:eastAsia="Arial Unicode MS"/>
                <w:szCs w:val="24"/>
              </w:rPr>
            </w:pPr>
            <w:r w:rsidRPr="001B54C3">
              <w:t xml:space="preserve">Depression </w:t>
            </w:r>
          </w:p>
        </w:tc>
        <w:tc>
          <w:tcPr>
            <w:tcW w:w="453" w:type="pct"/>
            <w:shd w:val="clear" w:color="auto" w:fill="auto"/>
          </w:tcPr>
          <w:p w14:paraId="4CF9CB0B"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25EF3A1E"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65955FF2"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2E8EB8F5" w14:textId="77777777" w:rsidR="00866BDC" w:rsidRPr="001B54C3" w:rsidRDefault="00866BDC" w:rsidP="00A84995">
            <w:pPr>
              <w:pStyle w:val="TableEntry"/>
              <w:rPr>
                <w:rFonts w:eastAsia="Arial Unicode MS"/>
                <w:szCs w:val="24"/>
              </w:rPr>
            </w:pPr>
            <w:r w:rsidRPr="001B54C3">
              <w:t xml:space="preserve">41006004 </w:t>
            </w:r>
          </w:p>
        </w:tc>
      </w:tr>
      <w:tr w:rsidR="00BF2822" w:rsidRPr="001B54C3" w14:paraId="2D88FA46" w14:textId="77777777" w:rsidTr="00BF2822">
        <w:trPr>
          <w:cantSplit/>
          <w:jc w:val="center"/>
        </w:trPr>
        <w:tc>
          <w:tcPr>
            <w:tcW w:w="2194" w:type="pct"/>
            <w:shd w:val="clear" w:color="auto" w:fill="auto"/>
          </w:tcPr>
          <w:p w14:paraId="0855DC19" w14:textId="77777777" w:rsidR="00866BDC" w:rsidRPr="001B54C3" w:rsidRDefault="00866BDC" w:rsidP="00A84995">
            <w:pPr>
              <w:pStyle w:val="TableEntry"/>
              <w:rPr>
                <w:rFonts w:eastAsia="Arial Unicode MS"/>
                <w:szCs w:val="24"/>
              </w:rPr>
            </w:pPr>
            <w:r w:rsidRPr="001B54C3">
              <w:t xml:space="preserve">Postpartum Depression </w:t>
            </w:r>
          </w:p>
        </w:tc>
        <w:tc>
          <w:tcPr>
            <w:tcW w:w="453" w:type="pct"/>
            <w:shd w:val="clear" w:color="auto" w:fill="auto"/>
          </w:tcPr>
          <w:p w14:paraId="60E958DD"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7302EF72"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52A8EE76"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35D0FD0F" w14:textId="77777777" w:rsidR="00866BDC" w:rsidRPr="001B54C3" w:rsidRDefault="00866BDC" w:rsidP="00A84995">
            <w:pPr>
              <w:pStyle w:val="TableEntry"/>
              <w:rPr>
                <w:rFonts w:eastAsia="Arial Unicode MS"/>
                <w:szCs w:val="24"/>
              </w:rPr>
            </w:pPr>
            <w:r w:rsidRPr="001B54C3">
              <w:t xml:space="preserve">58703003 </w:t>
            </w:r>
          </w:p>
        </w:tc>
      </w:tr>
      <w:tr w:rsidR="00BF2822" w:rsidRPr="001B54C3" w14:paraId="2D6EB15A" w14:textId="77777777" w:rsidTr="00BF2822">
        <w:trPr>
          <w:cantSplit/>
          <w:jc w:val="center"/>
        </w:trPr>
        <w:tc>
          <w:tcPr>
            <w:tcW w:w="2194" w:type="pct"/>
            <w:shd w:val="clear" w:color="auto" w:fill="auto"/>
          </w:tcPr>
          <w:p w14:paraId="7AF61064" w14:textId="77777777" w:rsidR="00866BDC" w:rsidRPr="001B54C3" w:rsidRDefault="00866BDC" w:rsidP="00A84995">
            <w:pPr>
              <w:pStyle w:val="TableEntry"/>
              <w:rPr>
                <w:rFonts w:eastAsia="Arial Unicode MS"/>
                <w:szCs w:val="24"/>
              </w:rPr>
            </w:pPr>
            <w:r w:rsidRPr="001B54C3">
              <w:t xml:space="preserve">Hepatitis </w:t>
            </w:r>
          </w:p>
        </w:tc>
        <w:tc>
          <w:tcPr>
            <w:tcW w:w="453" w:type="pct"/>
            <w:shd w:val="clear" w:color="auto" w:fill="auto"/>
          </w:tcPr>
          <w:p w14:paraId="4CDFB8AD"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3DBC9180"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0626AE60"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14FC484F" w14:textId="77777777" w:rsidR="00866BDC" w:rsidRPr="001B54C3" w:rsidRDefault="00866BDC" w:rsidP="00A84995">
            <w:pPr>
              <w:pStyle w:val="TableEntry"/>
              <w:rPr>
                <w:rFonts w:eastAsia="Arial Unicode MS"/>
                <w:szCs w:val="24"/>
              </w:rPr>
            </w:pPr>
            <w:r w:rsidRPr="001B54C3">
              <w:t xml:space="preserve">128241005 </w:t>
            </w:r>
          </w:p>
        </w:tc>
      </w:tr>
      <w:tr w:rsidR="00BF2822" w:rsidRPr="001B54C3" w14:paraId="2FE3BCF1" w14:textId="77777777" w:rsidTr="00BF2822">
        <w:trPr>
          <w:cantSplit/>
          <w:jc w:val="center"/>
        </w:trPr>
        <w:tc>
          <w:tcPr>
            <w:tcW w:w="2194" w:type="pct"/>
            <w:shd w:val="clear" w:color="auto" w:fill="auto"/>
          </w:tcPr>
          <w:p w14:paraId="0A969B72" w14:textId="77777777" w:rsidR="00866BDC" w:rsidRPr="001B54C3" w:rsidRDefault="00866BDC" w:rsidP="00A84995">
            <w:pPr>
              <w:pStyle w:val="TableEntry"/>
              <w:rPr>
                <w:rFonts w:eastAsia="Arial Unicode MS"/>
                <w:szCs w:val="24"/>
              </w:rPr>
            </w:pPr>
            <w:r w:rsidRPr="001B54C3">
              <w:t xml:space="preserve">Liver Disease </w:t>
            </w:r>
          </w:p>
        </w:tc>
        <w:tc>
          <w:tcPr>
            <w:tcW w:w="453" w:type="pct"/>
            <w:shd w:val="clear" w:color="auto" w:fill="auto"/>
          </w:tcPr>
          <w:p w14:paraId="4ED61E68"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07596C41"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0C9A9F61"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22E114B2" w14:textId="77777777" w:rsidR="00866BDC" w:rsidRPr="001B54C3" w:rsidRDefault="00866BDC" w:rsidP="00A84995">
            <w:pPr>
              <w:pStyle w:val="TableEntry"/>
              <w:rPr>
                <w:rFonts w:eastAsia="Arial Unicode MS"/>
                <w:szCs w:val="24"/>
              </w:rPr>
            </w:pPr>
            <w:r w:rsidRPr="001B54C3">
              <w:t xml:space="preserve">235856003 </w:t>
            </w:r>
          </w:p>
        </w:tc>
      </w:tr>
      <w:tr w:rsidR="00BF2822" w:rsidRPr="001B54C3" w14:paraId="68F3C2E2" w14:textId="77777777" w:rsidTr="00BF2822">
        <w:trPr>
          <w:cantSplit/>
          <w:jc w:val="center"/>
        </w:trPr>
        <w:tc>
          <w:tcPr>
            <w:tcW w:w="2194" w:type="pct"/>
            <w:shd w:val="clear" w:color="auto" w:fill="auto"/>
          </w:tcPr>
          <w:p w14:paraId="4ED43FF1" w14:textId="77777777" w:rsidR="00866BDC" w:rsidRPr="001B54C3" w:rsidRDefault="00866BDC" w:rsidP="00A84995">
            <w:pPr>
              <w:pStyle w:val="TableEntry"/>
              <w:rPr>
                <w:rFonts w:eastAsia="Arial Unicode MS"/>
                <w:szCs w:val="24"/>
              </w:rPr>
            </w:pPr>
            <w:r w:rsidRPr="001B54C3">
              <w:t xml:space="preserve">Varicosities </w:t>
            </w:r>
          </w:p>
        </w:tc>
        <w:tc>
          <w:tcPr>
            <w:tcW w:w="453" w:type="pct"/>
            <w:shd w:val="clear" w:color="auto" w:fill="auto"/>
          </w:tcPr>
          <w:p w14:paraId="3FA5EAF3"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5B33436B"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58AE433A"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3055DC5E" w14:textId="77777777" w:rsidR="00866BDC" w:rsidRPr="001B54C3" w:rsidRDefault="00866BDC" w:rsidP="00A84995">
            <w:pPr>
              <w:pStyle w:val="TableEntry"/>
              <w:rPr>
                <w:rFonts w:eastAsia="Arial Unicode MS"/>
                <w:szCs w:val="24"/>
              </w:rPr>
            </w:pPr>
            <w:r w:rsidRPr="001B54C3">
              <w:t xml:space="preserve">276504003 </w:t>
            </w:r>
          </w:p>
        </w:tc>
      </w:tr>
      <w:tr w:rsidR="00BF2822" w:rsidRPr="001B54C3" w14:paraId="64AAA048" w14:textId="77777777" w:rsidTr="00BF2822">
        <w:trPr>
          <w:cantSplit/>
          <w:jc w:val="center"/>
        </w:trPr>
        <w:tc>
          <w:tcPr>
            <w:tcW w:w="2194" w:type="pct"/>
            <w:shd w:val="clear" w:color="auto" w:fill="auto"/>
          </w:tcPr>
          <w:p w14:paraId="6A8855E7" w14:textId="77777777" w:rsidR="00866BDC" w:rsidRPr="001B54C3" w:rsidRDefault="00866BDC" w:rsidP="00A84995">
            <w:pPr>
              <w:pStyle w:val="TableEntry"/>
              <w:rPr>
                <w:rFonts w:eastAsia="Arial Unicode MS"/>
                <w:szCs w:val="24"/>
              </w:rPr>
            </w:pPr>
            <w:r w:rsidRPr="001B54C3">
              <w:t xml:space="preserve">Phlebitis </w:t>
            </w:r>
          </w:p>
        </w:tc>
        <w:tc>
          <w:tcPr>
            <w:tcW w:w="453" w:type="pct"/>
            <w:shd w:val="clear" w:color="auto" w:fill="auto"/>
          </w:tcPr>
          <w:p w14:paraId="0B547E26"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43783B9D"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7693DEA2"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21D0DC92" w14:textId="77777777" w:rsidR="00866BDC" w:rsidRPr="001B54C3" w:rsidRDefault="00866BDC" w:rsidP="00A84995">
            <w:pPr>
              <w:pStyle w:val="TableEntry"/>
              <w:rPr>
                <w:rFonts w:eastAsia="Arial Unicode MS"/>
                <w:szCs w:val="24"/>
              </w:rPr>
            </w:pPr>
            <w:r w:rsidRPr="001B54C3">
              <w:t xml:space="preserve">61599003 </w:t>
            </w:r>
          </w:p>
        </w:tc>
      </w:tr>
      <w:tr w:rsidR="00BF2822" w:rsidRPr="001B54C3" w14:paraId="3FEC5FE6" w14:textId="77777777" w:rsidTr="00BF2822">
        <w:trPr>
          <w:cantSplit/>
          <w:jc w:val="center"/>
        </w:trPr>
        <w:tc>
          <w:tcPr>
            <w:tcW w:w="2194" w:type="pct"/>
            <w:shd w:val="clear" w:color="auto" w:fill="auto"/>
          </w:tcPr>
          <w:p w14:paraId="00D3E2CC" w14:textId="77777777" w:rsidR="00866BDC" w:rsidRPr="001B54C3" w:rsidRDefault="00866BDC" w:rsidP="00A84995">
            <w:pPr>
              <w:pStyle w:val="TableEntry"/>
              <w:rPr>
                <w:rFonts w:eastAsia="Arial Unicode MS"/>
                <w:szCs w:val="24"/>
              </w:rPr>
            </w:pPr>
            <w:r w:rsidRPr="001B54C3">
              <w:t xml:space="preserve">Thyroid Dysfunction </w:t>
            </w:r>
          </w:p>
        </w:tc>
        <w:tc>
          <w:tcPr>
            <w:tcW w:w="453" w:type="pct"/>
            <w:shd w:val="clear" w:color="auto" w:fill="auto"/>
          </w:tcPr>
          <w:p w14:paraId="5BB04A27"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1519B428"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16211662"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0E647BC1" w14:textId="77777777" w:rsidR="00866BDC" w:rsidRPr="001B54C3" w:rsidRDefault="00866BDC" w:rsidP="00A84995">
            <w:pPr>
              <w:pStyle w:val="TableEntry"/>
              <w:rPr>
                <w:rFonts w:eastAsia="Arial Unicode MS"/>
                <w:szCs w:val="24"/>
              </w:rPr>
            </w:pPr>
            <w:r w:rsidRPr="001B54C3">
              <w:t xml:space="preserve">14304000 </w:t>
            </w:r>
          </w:p>
        </w:tc>
      </w:tr>
      <w:tr w:rsidR="00BF2822" w:rsidRPr="001B54C3" w14:paraId="21EDC8AC" w14:textId="77777777" w:rsidTr="00BF2822">
        <w:trPr>
          <w:cantSplit/>
          <w:jc w:val="center"/>
        </w:trPr>
        <w:tc>
          <w:tcPr>
            <w:tcW w:w="2194" w:type="pct"/>
            <w:shd w:val="clear" w:color="auto" w:fill="auto"/>
          </w:tcPr>
          <w:p w14:paraId="6A27CAA7" w14:textId="77777777" w:rsidR="00866BDC" w:rsidRPr="001B54C3" w:rsidRDefault="00866BDC" w:rsidP="00A84995">
            <w:pPr>
              <w:pStyle w:val="TableEntry"/>
              <w:rPr>
                <w:rFonts w:eastAsia="Arial Unicode MS"/>
                <w:szCs w:val="24"/>
              </w:rPr>
            </w:pPr>
            <w:r w:rsidRPr="001B54C3">
              <w:t xml:space="preserve">Trauma </w:t>
            </w:r>
          </w:p>
        </w:tc>
        <w:tc>
          <w:tcPr>
            <w:tcW w:w="453" w:type="pct"/>
            <w:shd w:val="clear" w:color="auto" w:fill="auto"/>
          </w:tcPr>
          <w:p w14:paraId="1396492E"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07821B64"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25618F37"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2ABFFA30" w14:textId="77777777" w:rsidR="00866BDC" w:rsidRPr="001B54C3" w:rsidRDefault="00866BDC" w:rsidP="00A84995">
            <w:pPr>
              <w:pStyle w:val="TableEntry"/>
              <w:rPr>
                <w:rFonts w:eastAsia="Arial Unicode MS"/>
                <w:szCs w:val="24"/>
              </w:rPr>
            </w:pPr>
            <w:r w:rsidRPr="001B54C3">
              <w:t xml:space="preserve">417746004 </w:t>
            </w:r>
          </w:p>
        </w:tc>
      </w:tr>
      <w:tr w:rsidR="00BF2822" w:rsidRPr="001B54C3" w14:paraId="126FE9B5" w14:textId="77777777" w:rsidTr="00BF2822">
        <w:trPr>
          <w:cantSplit/>
          <w:jc w:val="center"/>
        </w:trPr>
        <w:tc>
          <w:tcPr>
            <w:tcW w:w="2194" w:type="pct"/>
            <w:shd w:val="clear" w:color="auto" w:fill="auto"/>
          </w:tcPr>
          <w:p w14:paraId="3A384208" w14:textId="77777777" w:rsidR="00866BDC" w:rsidRPr="001B54C3" w:rsidRDefault="00866BDC" w:rsidP="00A84995">
            <w:pPr>
              <w:pStyle w:val="TableEntry"/>
              <w:rPr>
                <w:rFonts w:eastAsia="Arial Unicode MS"/>
                <w:szCs w:val="24"/>
              </w:rPr>
            </w:pPr>
            <w:r w:rsidRPr="001B54C3">
              <w:t xml:space="preserve">Violence </w:t>
            </w:r>
          </w:p>
        </w:tc>
        <w:tc>
          <w:tcPr>
            <w:tcW w:w="453" w:type="pct"/>
            <w:shd w:val="clear" w:color="auto" w:fill="auto"/>
          </w:tcPr>
          <w:p w14:paraId="1B49F4B1"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7F3CDE39"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5D262C30"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1C7A1477" w14:textId="77777777" w:rsidR="00866BDC" w:rsidRPr="001B54C3" w:rsidRDefault="00866BDC" w:rsidP="00A84995">
            <w:pPr>
              <w:pStyle w:val="TableEntry"/>
              <w:rPr>
                <w:rFonts w:eastAsia="Arial Unicode MS"/>
                <w:szCs w:val="24"/>
              </w:rPr>
            </w:pPr>
            <w:r w:rsidRPr="001B54C3">
              <w:t xml:space="preserve">225818009 </w:t>
            </w:r>
          </w:p>
        </w:tc>
      </w:tr>
      <w:tr w:rsidR="00BF2822" w:rsidRPr="001B54C3" w14:paraId="757891B1" w14:textId="77777777" w:rsidTr="00BF2822">
        <w:trPr>
          <w:cantSplit/>
          <w:jc w:val="center"/>
        </w:trPr>
        <w:tc>
          <w:tcPr>
            <w:tcW w:w="2194" w:type="pct"/>
            <w:shd w:val="clear" w:color="auto" w:fill="auto"/>
          </w:tcPr>
          <w:p w14:paraId="6A657B60" w14:textId="77777777" w:rsidR="00866BDC" w:rsidRPr="001B54C3" w:rsidRDefault="00866BDC" w:rsidP="00A84995">
            <w:pPr>
              <w:pStyle w:val="TableEntry"/>
              <w:rPr>
                <w:rFonts w:eastAsia="Arial Unicode MS"/>
                <w:szCs w:val="24"/>
              </w:rPr>
            </w:pPr>
            <w:r w:rsidRPr="001B54C3">
              <w:t xml:space="preserve">History of Blood Transfusion </w:t>
            </w:r>
          </w:p>
        </w:tc>
        <w:tc>
          <w:tcPr>
            <w:tcW w:w="453" w:type="pct"/>
            <w:shd w:val="clear" w:color="auto" w:fill="auto"/>
          </w:tcPr>
          <w:p w14:paraId="523AFBAC"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3BD5E19B"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173CD546"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13CE895E" w14:textId="77777777" w:rsidR="00866BDC" w:rsidRPr="001B54C3" w:rsidRDefault="00866BDC" w:rsidP="00A84995">
            <w:pPr>
              <w:pStyle w:val="TableEntry"/>
              <w:rPr>
                <w:rFonts w:eastAsia="Arial Unicode MS"/>
                <w:szCs w:val="24"/>
              </w:rPr>
            </w:pPr>
            <w:r w:rsidRPr="001B54C3">
              <w:t xml:space="preserve">116859006 </w:t>
            </w:r>
          </w:p>
        </w:tc>
      </w:tr>
      <w:tr w:rsidR="00BF2822" w:rsidRPr="001B54C3" w14:paraId="6E8E9392" w14:textId="77777777" w:rsidTr="00BF2822">
        <w:trPr>
          <w:cantSplit/>
          <w:jc w:val="center"/>
        </w:trPr>
        <w:tc>
          <w:tcPr>
            <w:tcW w:w="2194" w:type="pct"/>
            <w:shd w:val="clear" w:color="auto" w:fill="auto"/>
          </w:tcPr>
          <w:p w14:paraId="2D7A3C7F" w14:textId="77777777" w:rsidR="00866BDC" w:rsidRPr="001B54C3" w:rsidRDefault="00866BDC" w:rsidP="00A84995">
            <w:pPr>
              <w:pStyle w:val="TableEntry"/>
              <w:rPr>
                <w:rFonts w:eastAsia="Arial Unicode MS"/>
                <w:szCs w:val="24"/>
              </w:rPr>
            </w:pPr>
            <w:r w:rsidRPr="001B54C3">
              <w:t xml:space="preserve">D(Rh) Sensitized </w:t>
            </w:r>
          </w:p>
        </w:tc>
        <w:tc>
          <w:tcPr>
            <w:tcW w:w="453" w:type="pct"/>
            <w:shd w:val="clear" w:color="auto" w:fill="auto"/>
          </w:tcPr>
          <w:p w14:paraId="456F9E17"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6610BCE8"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2B2C0758"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5322867F" w14:textId="77777777" w:rsidR="00866BDC" w:rsidRPr="001B54C3" w:rsidRDefault="00866BDC" w:rsidP="00A84995">
            <w:pPr>
              <w:pStyle w:val="TableEntry"/>
              <w:rPr>
                <w:rFonts w:eastAsia="Arial Unicode MS"/>
                <w:szCs w:val="24"/>
              </w:rPr>
            </w:pPr>
            <w:r w:rsidRPr="001B54C3">
              <w:t xml:space="preserve">3885002 </w:t>
            </w:r>
          </w:p>
        </w:tc>
      </w:tr>
      <w:tr w:rsidR="00BF2822" w:rsidRPr="001B54C3" w14:paraId="760E3E03" w14:textId="77777777" w:rsidTr="00BF2822">
        <w:trPr>
          <w:cantSplit/>
          <w:jc w:val="center"/>
        </w:trPr>
        <w:tc>
          <w:tcPr>
            <w:tcW w:w="2194" w:type="pct"/>
            <w:shd w:val="clear" w:color="auto" w:fill="auto"/>
          </w:tcPr>
          <w:p w14:paraId="6EC03548" w14:textId="77777777" w:rsidR="00866BDC" w:rsidRPr="001B54C3" w:rsidRDefault="00866BDC" w:rsidP="00A84995">
            <w:pPr>
              <w:pStyle w:val="TableEntry"/>
              <w:rPr>
                <w:rFonts w:eastAsia="Arial Unicode MS"/>
                <w:szCs w:val="24"/>
              </w:rPr>
            </w:pPr>
            <w:r w:rsidRPr="001B54C3">
              <w:t xml:space="preserve">Pulmonary </w:t>
            </w:r>
          </w:p>
        </w:tc>
        <w:tc>
          <w:tcPr>
            <w:tcW w:w="453" w:type="pct"/>
            <w:shd w:val="clear" w:color="auto" w:fill="auto"/>
          </w:tcPr>
          <w:p w14:paraId="5EC90510"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60D42508"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459D852A"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470A6D41" w14:textId="77777777" w:rsidR="00866BDC" w:rsidRPr="001B54C3" w:rsidRDefault="00866BDC" w:rsidP="00A84995">
            <w:pPr>
              <w:pStyle w:val="TableEntry"/>
              <w:rPr>
                <w:rFonts w:eastAsia="Arial Unicode MS"/>
                <w:szCs w:val="24"/>
              </w:rPr>
            </w:pPr>
            <w:r w:rsidRPr="001B54C3">
              <w:t xml:space="preserve">19829001 </w:t>
            </w:r>
          </w:p>
        </w:tc>
      </w:tr>
      <w:tr w:rsidR="00BF2822" w:rsidRPr="001B54C3" w14:paraId="632796D8" w14:textId="77777777" w:rsidTr="00BF2822">
        <w:trPr>
          <w:cantSplit/>
          <w:jc w:val="center"/>
        </w:trPr>
        <w:tc>
          <w:tcPr>
            <w:tcW w:w="2194" w:type="pct"/>
            <w:shd w:val="clear" w:color="auto" w:fill="auto"/>
          </w:tcPr>
          <w:p w14:paraId="1B6DEC68" w14:textId="77777777" w:rsidR="00866BDC" w:rsidRPr="001B54C3" w:rsidRDefault="00866BDC" w:rsidP="00A84995">
            <w:pPr>
              <w:pStyle w:val="TableEntry"/>
              <w:rPr>
                <w:rFonts w:eastAsia="Arial Unicode MS"/>
                <w:szCs w:val="24"/>
              </w:rPr>
            </w:pPr>
            <w:r w:rsidRPr="001B54C3">
              <w:t xml:space="preserve">Seasonal Allergies </w:t>
            </w:r>
          </w:p>
        </w:tc>
        <w:tc>
          <w:tcPr>
            <w:tcW w:w="453" w:type="pct"/>
            <w:shd w:val="clear" w:color="auto" w:fill="auto"/>
          </w:tcPr>
          <w:p w14:paraId="63131A3C"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6EE2626F"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7DE73914"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2A859EBE" w14:textId="77777777" w:rsidR="00866BDC" w:rsidRPr="001B54C3" w:rsidRDefault="00866BDC" w:rsidP="00A84995">
            <w:pPr>
              <w:pStyle w:val="TableEntry"/>
              <w:rPr>
                <w:rFonts w:eastAsia="Arial Unicode MS"/>
                <w:szCs w:val="24"/>
              </w:rPr>
            </w:pPr>
            <w:r w:rsidRPr="001B54C3">
              <w:t xml:space="preserve">367498001 </w:t>
            </w:r>
          </w:p>
        </w:tc>
      </w:tr>
      <w:tr w:rsidR="00BF2822" w:rsidRPr="001B54C3" w14:paraId="20245DEC" w14:textId="77777777" w:rsidTr="00BF2822">
        <w:trPr>
          <w:cantSplit/>
          <w:jc w:val="center"/>
        </w:trPr>
        <w:tc>
          <w:tcPr>
            <w:tcW w:w="2194" w:type="pct"/>
            <w:shd w:val="clear" w:color="auto" w:fill="auto"/>
          </w:tcPr>
          <w:p w14:paraId="00D2C2AD" w14:textId="77777777" w:rsidR="00866BDC" w:rsidRPr="001B54C3" w:rsidRDefault="00866BDC" w:rsidP="00A84995">
            <w:pPr>
              <w:pStyle w:val="TableEntry"/>
              <w:rPr>
                <w:rFonts w:eastAsia="Arial Unicode MS"/>
                <w:szCs w:val="24"/>
              </w:rPr>
            </w:pPr>
            <w:r w:rsidRPr="001B54C3">
              <w:t xml:space="preserve">Drug Allergy </w:t>
            </w:r>
          </w:p>
        </w:tc>
        <w:tc>
          <w:tcPr>
            <w:tcW w:w="453" w:type="pct"/>
            <w:shd w:val="clear" w:color="auto" w:fill="auto"/>
          </w:tcPr>
          <w:p w14:paraId="30831109"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2F3143DD"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1005401B"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3478FA3A" w14:textId="77777777" w:rsidR="00866BDC" w:rsidRPr="001B54C3" w:rsidRDefault="00866BDC" w:rsidP="00A84995">
            <w:pPr>
              <w:pStyle w:val="TableEntry"/>
              <w:rPr>
                <w:rFonts w:eastAsia="Arial Unicode MS"/>
                <w:szCs w:val="24"/>
              </w:rPr>
            </w:pPr>
            <w:r w:rsidRPr="001B54C3">
              <w:t xml:space="preserve">416098002 </w:t>
            </w:r>
          </w:p>
        </w:tc>
      </w:tr>
      <w:tr w:rsidR="00BF2822" w:rsidRPr="001B54C3" w14:paraId="4983FD05" w14:textId="77777777" w:rsidTr="00BF2822">
        <w:trPr>
          <w:cantSplit/>
          <w:jc w:val="center"/>
        </w:trPr>
        <w:tc>
          <w:tcPr>
            <w:tcW w:w="2194" w:type="pct"/>
            <w:shd w:val="clear" w:color="auto" w:fill="auto"/>
          </w:tcPr>
          <w:p w14:paraId="2E33F692" w14:textId="77777777" w:rsidR="00866BDC" w:rsidRPr="001B54C3" w:rsidRDefault="00866BDC" w:rsidP="00A84995">
            <w:pPr>
              <w:pStyle w:val="TableEntry"/>
              <w:rPr>
                <w:rFonts w:eastAsia="Arial Unicode MS"/>
                <w:szCs w:val="24"/>
              </w:rPr>
            </w:pPr>
            <w:r w:rsidRPr="001B54C3">
              <w:t xml:space="preserve">Latex Allergy </w:t>
            </w:r>
          </w:p>
        </w:tc>
        <w:tc>
          <w:tcPr>
            <w:tcW w:w="453" w:type="pct"/>
            <w:shd w:val="clear" w:color="auto" w:fill="auto"/>
          </w:tcPr>
          <w:p w14:paraId="1A871A58"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4C0A4EE3"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42814367"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74039BFC" w14:textId="77777777" w:rsidR="00866BDC" w:rsidRPr="001B54C3" w:rsidRDefault="00866BDC" w:rsidP="00A84995">
            <w:pPr>
              <w:pStyle w:val="TableEntry"/>
              <w:rPr>
                <w:rFonts w:eastAsia="Arial Unicode MS"/>
                <w:szCs w:val="24"/>
              </w:rPr>
            </w:pPr>
            <w:r w:rsidRPr="001B54C3">
              <w:t xml:space="preserve">300916003 </w:t>
            </w:r>
          </w:p>
        </w:tc>
      </w:tr>
      <w:tr w:rsidR="00BF2822" w:rsidRPr="001B54C3" w14:paraId="4199731D" w14:textId="77777777" w:rsidTr="00BF2822">
        <w:trPr>
          <w:cantSplit/>
          <w:jc w:val="center"/>
        </w:trPr>
        <w:tc>
          <w:tcPr>
            <w:tcW w:w="2194" w:type="pct"/>
            <w:shd w:val="clear" w:color="auto" w:fill="auto"/>
          </w:tcPr>
          <w:p w14:paraId="678E8700" w14:textId="77777777" w:rsidR="00866BDC" w:rsidRPr="001B54C3" w:rsidRDefault="00866BDC" w:rsidP="00A84995">
            <w:pPr>
              <w:pStyle w:val="TableEntry"/>
              <w:rPr>
                <w:rFonts w:eastAsia="Arial Unicode MS"/>
                <w:szCs w:val="24"/>
              </w:rPr>
            </w:pPr>
            <w:r w:rsidRPr="001B54C3">
              <w:t xml:space="preserve">Food Allergy </w:t>
            </w:r>
          </w:p>
        </w:tc>
        <w:tc>
          <w:tcPr>
            <w:tcW w:w="453" w:type="pct"/>
            <w:shd w:val="clear" w:color="auto" w:fill="auto"/>
          </w:tcPr>
          <w:p w14:paraId="61DDF133"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1A7B2871"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01CB34A5"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6BAF5D41" w14:textId="77777777" w:rsidR="00866BDC" w:rsidRPr="001B54C3" w:rsidRDefault="00866BDC" w:rsidP="00A84995">
            <w:pPr>
              <w:pStyle w:val="TableEntry"/>
              <w:rPr>
                <w:rFonts w:eastAsia="Arial Unicode MS"/>
                <w:szCs w:val="24"/>
              </w:rPr>
            </w:pPr>
            <w:r w:rsidRPr="001B54C3">
              <w:t xml:space="preserve">414285001 </w:t>
            </w:r>
          </w:p>
        </w:tc>
      </w:tr>
      <w:tr w:rsidR="00BF2822" w:rsidRPr="001B54C3" w14:paraId="10A7194C" w14:textId="77777777" w:rsidTr="00BF2822">
        <w:trPr>
          <w:cantSplit/>
          <w:jc w:val="center"/>
        </w:trPr>
        <w:tc>
          <w:tcPr>
            <w:tcW w:w="2194" w:type="pct"/>
            <w:shd w:val="clear" w:color="auto" w:fill="auto"/>
          </w:tcPr>
          <w:p w14:paraId="36E1EAB0" w14:textId="77777777" w:rsidR="00866BDC" w:rsidRPr="001B54C3" w:rsidRDefault="00866BDC" w:rsidP="00A84995">
            <w:pPr>
              <w:pStyle w:val="TableEntry"/>
              <w:rPr>
                <w:rFonts w:eastAsia="Arial Unicode MS"/>
                <w:szCs w:val="24"/>
              </w:rPr>
            </w:pPr>
            <w:r w:rsidRPr="001B54C3">
              <w:t xml:space="preserve">Breast </w:t>
            </w:r>
          </w:p>
        </w:tc>
        <w:tc>
          <w:tcPr>
            <w:tcW w:w="453" w:type="pct"/>
            <w:shd w:val="clear" w:color="auto" w:fill="auto"/>
          </w:tcPr>
          <w:p w14:paraId="13F542E6"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431426AE"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771CB2BB"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2301A1C0" w14:textId="77777777" w:rsidR="00866BDC" w:rsidRPr="001B54C3" w:rsidRDefault="00866BDC" w:rsidP="00A84995">
            <w:pPr>
              <w:pStyle w:val="TableEntry"/>
              <w:rPr>
                <w:rFonts w:eastAsia="Arial Unicode MS"/>
                <w:szCs w:val="24"/>
              </w:rPr>
            </w:pPr>
            <w:r w:rsidRPr="001B54C3">
              <w:t xml:space="preserve">79604008 </w:t>
            </w:r>
          </w:p>
        </w:tc>
      </w:tr>
      <w:tr w:rsidR="00BF2822" w:rsidRPr="001B54C3" w14:paraId="1D8DCC67" w14:textId="77777777" w:rsidTr="00BF2822">
        <w:trPr>
          <w:cantSplit/>
          <w:jc w:val="center"/>
        </w:trPr>
        <w:tc>
          <w:tcPr>
            <w:tcW w:w="2194" w:type="pct"/>
            <w:shd w:val="clear" w:color="auto" w:fill="auto"/>
          </w:tcPr>
          <w:p w14:paraId="75822437" w14:textId="77777777" w:rsidR="00713A3C" w:rsidRPr="001B54C3" w:rsidRDefault="00713A3C" w:rsidP="00A84995">
            <w:pPr>
              <w:pStyle w:val="TableEntry"/>
              <w:rPr>
                <w:rFonts w:eastAsia="Arial Unicode MS"/>
                <w:szCs w:val="24"/>
              </w:rPr>
            </w:pPr>
            <w:r w:rsidRPr="001B54C3">
              <w:t xml:space="preserve">Hospitalizations </w:t>
            </w:r>
          </w:p>
        </w:tc>
        <w:tc>
          <w:tcPr>
            <w:tcW w:w="453" w:type="pct"/>
            <w:shd w:val="clear" w:color="auto" w:fill="auto"/>
          </w:tcPr>
          <w:p w14:paraId="1CB4473F" w14:textId="77777777" w:rsidR="00713A3C" w:rsidRPr="001B54C3" w:rsidRDefault="00713A3C" w:rsidP="00A84995">
            <w:pPr>
              <w:pStyle w:val="TableEntry"/>
              <w:rPr>
                <w:rFonts w:eastAsia="Arial Unicode MS"/>
                <w:szCs w:val="24"/>
              </w:rPr>
            </w:pPr>
            <w:r w:rsidRPr="001B54C3">
              <w:t>R2</w:t>
            </w:r>
          </w:p>
        </w:tc>
        <w:tc>
          <w:tcPr>
            <w:tcW w:w="586" w:type="pct"/>
            <w:shd w:val="clear" w:color="auto" w:fill="auto"/>
          </w:tcPr>
          <w:p w14:paraId="4B1DF9B4" w14:textId="77777777" w:rsidR="00713A3C" w:rsidRPr="001B54C3" w:rsidRDefault="00713A3C" w:rsidP="00A84995">
            <w:pPr>
              <w:pStyle w:val="TableEntry"/>
              <w:rPr>
                <w:rFonts w:eastAsia="Arial Unicode MS"/>
                <w:szCs w:val="24"/>
              </w:rPr>
            </w:pPr>
            <w:r w:rsidRPr="001B54C3">
              <w:t>CD</w:t>
            </w:r>
          </w:p>
        </w:tc>
        <w:tc>
          <w:tcPr>
            <w:tcW w:w="537" w:type="pct"/>
            <w:shd w:val="clear" w:color="auto" w:fill="auto"/>
          </w:tcPr>
          <w:p w14:paraId="5801429C" w14:textId="77777777" w:rsidR="00713A3C" w:rsidRPr="001B54C3" w:rsidRDefault="00713A3C" w:rsidP="00A84995">
            <w:pPr>
              <w:pStyle w:val="TableEntry"/>
              <w:rPr>
                <w:rFonts w:eastAsia="Arial Unicode MS"/>
                <w:szCs w:val="24"/>
              </w:rPr>
            </w:pPr>
            <w:r w:rsidRPr="001B54C3">
              <w:t> </w:t>
            </w:r>
          </w:p>
        </w:tc>
        <w:tc>
          <w:tcPr>
            <w:tcW w:w="1230" w:type="pct"/>
            <w:shd w:val="clear" w:color="auto" w:fill="auto"/>
          </w:tcPr>
          <w:p w14:paraId="43653ACE" w14:textId="77777777" w:rsidR="00713A3C" w:rsidRPr="001B54C3" w:rsidRDefault="00713A3C" w:rsidP="00A84995">
            <w:pPr>
              <w:pStyle w:val="TableEntry"/>
              <w:rPr>
                <w:rFonts w:eastAsia="Arial Unicode MS"/>
                <w:szCs w:val="24"/>
              </w:rPr>
            </w:pPr>
            <w:r w:rsidRPr="001B54C3">
              <w:t xml:space="preserve">32485007 </w:t>
            </w:r>
          </w:p>
        </w:tc>
      </w:tr>
      <w:tr w:rsidR="00BF2822" w:rsidRPr="001B54C3" w14:paraId="7A16A6B0" w14:textId="77777777" w:rsidTr="00BF2822">
        <w:trPr>
          <w:cantSplit/>
          <w:jc w:val="center"/>
        </w:trPr>
        <w:tc>
          <w:tcPr>
            <w:tcW w:w="2194" w:type="pct"/>
            <w:shd w:val="clear" w:color="auto" w:fill="auto"/>
          </w:tcPr>
          <w:p w14:paraId="63E73D8B" w14:textId="77777777" w:rsidR="00713A3C" w:rsidRPr="001B54C3" w:rsidRDefault="00713A3C" w:rsidP="00A84995">
            <w:pPr>
              <w:pStyle w:val="TableEntry"/>
              <w:rPr>
                <w:rFonts w:eastAsia="Arial Unicode MS"/>
                <w:szCs w:val="24"/>
              </w:rPr>
            </w:pPr>
            <w:r w:rsidRPr="001B54C3">
              <w:t xml:space="preserve">Anesthetic Complications </w:t>
            </w:r>
          </w:p>
        </w:tc>
        <w:tc>
          <w:tcPr>
            <w:tcW w:w="453" w:type="pct"/>
            <w:shd w:val="clear" w:color="auto" w:fill="auto"/>
          </w:tcPr>
          <w:p w14:paraId="3930EB31" w14:textId="77777777" w:rsidR="00713A3C" w:rsidRPr="001B54C3" w:rsidRDefault="00713A3C" w:rsidP="00A84995">
            <w:pPr>
              <w:pStyle w:val="TableEntry"/>
              <w:rPr>
                <w:rFonts w:eastAsia="Arial Unicode MS"/>
                <w:szCs w:val="24"/>
              </w:rPr>
            </w:pPr>
            <w:r w:rsidRPr="001B54C3">
              <w:t>R2</w:t>
            </w:r>
          </w:p>
        </w:tc>
        <w:tc>
          <w:tcPr>
            <w:tcW w:w="586" w:type="pct"/>
            <w:shd w:val="clear" w:color="auto" w:fill="auto"/>
          </w:tcPr>
          <w:p w14:paraId="24BB8DA5" w14:textId="77777777" w:rsidR="00713A3C" w:rsidRPr="001B54C3" w:rsidRDefault="00713A3C" w:rsidP="00A84995">
            <w:pPr>
              <w:pStyle w:val="TableEntry"/>
              <w:rPr>
                <w:rFonts w:eastAsia="Arial Unicode MS"/>
                <w:szCs w:val="24"/>
              </w:rPr>
            </w:pPr>
            <w:r w:rsidRPr="001B54C3">
              <w:t>CD</w:t>
            </w:r>
          </w:p>
        </w:tc>
        <w:tc>
          <w:tcPr>
            <w:tcW w:w="537" w:type="pct"/>
            <w:shd w:val="clear" w:color="auto" w:fill="auto"/>
          </w:tcPr>
          <w:p w14:paraId="4A35BA6C" w14:textId="77777777" w:rsidR="00713A3C" w:rsidRPr="001B54C3" w:rsidRDefault="00713A3C" w:rsidP="00A84995">
            <w:pPr>
              <w:pStyle w:val="TableEntry"/>
              <w:rPr>
                <w:rFonts w:eastAsia="Arial Unicode MS"/>
                <w:szCs w:val="24"/>
              </w:rPr>
            </w:pPr>
            <w:r w:rsidRPr="001B54C3">
              <w:t> </w:t>
            </w:r>
          </w:p>
        </w:tc>
        <w:tc>
          <w:tcPr>
            <w:tcW w:w="1230" w:type="pct"/>
            <w:shd w:val="clear" w:color="auto" w:fill="auto"/>
          </w:tcPr>
          <w:p w14:paraId="0A3DA604" w14:textId="77777777" w:rsidR="00713A3C" w:rsidRPr="001B54C3" w:rsidRDefault="00713A3C" w:rsidP="00A84995">
            <w:pPr>
              <w:pStyle w:val="TableEntry"/>
              <w:rPr>
                <w:rFonts w:eastAsia="Arial Unicode MS"/>
                <w:szCs w:val="24"/>
              </w:rPr>
            </w:pPr>
            <w:r w:rsidRPr="001B54C3">
              <w:t xml:space="preserve">33211000 </w:t>
            </w:r>
          </w:p>
        </w:tc>
      </w:tr>
      <w:tr w:rsidR="00BF2822" w:rsidRPr="001B54C3" w14:paraId="1DEA391C" w14:textId="77777777" w:rsidTr="00BF2822">
        <w:trPr>
          <w:cantSplit/>
          <w:jc w:val="center"/>
        </w:trPr>
        <w:tc>
          <w:tcPr>
            <w:tcW w:w="2194" w:type="pct"/>
            <w:shd w:val="clear" w:color="auto" w:fill="auto"/>
          </w:tcPr>
          <w:p w14:paraId="5205B9D4" w14:textId="77777777" w:rsidR="00713A3C" w:rsidRPr="001B54C3" w:rsidRDefault="00713A3C" w:rsidP="00A84995">
            <w:pPr>
              <w:pStyle w:val="TableEntry"/>
              <w:rPr>
                <w:rFonts w:eastAsia="Arial Unicode MS"/>
                <w:szCs w:val="24"/>
              </w:rPr>
            </w:pPr>
            <w:r w:rsidRPr="001B54C3">
              <w:t xml:space="preserve">History of Abnormal Pap </w:t>
            </w:r>
          </w:p>
        </w:tc>
        <w:tc>
          <w:tcPr>
            <w:tcW w:w="453" w:type="pct"/>
            <w:shd w:val="clear" w:color="auto" w:fill="auto"/>
          </w:tcPr>
          <w:p w14:paraId="40B6D8A6" w14:textId="77777777" w:rsidR="00713A3C" w:rsidRPr="001B54C3" w:rsidRDefault="00713A3C" w:rsidP="00A84995">
            <w:pPr>
              <w:pStyle w:val="TableEntry"/>
              <w:rPr>
                <w:rFonts w:eastAsia="Arial Unicode MS"/>
                <w:szCs w:val="24"/>
              </w:rPr>
            </w:pPr>
            <w:r w:rsidRPr="001B54C3">
              <w:t>R2</w:t>
            </w:r>
          </w:p>
        </w:tc>
        <w:tc>
          <w:tcPr>
            <w:tcW w:w="586" w:type="pct"/>
            <w:shd w:val="clear" w:color="auto" w:fill="auto"/>
          </w:tcPr>
          <w:p w14:paraId="41A241F4" w14:textId="77777777" w:rsidR="00713A3C" w:rsidRPr="001B54C3" w:rsidRDefault="00713A3C" w:rsidP="00A84995">
            <w:pPr>
              <w:pStyle w:val="TableEntry"/>
              <w:rPr>
                <w:rFonts w:eastAsia="Arial Unicode MS"/>
                <w:szCs w:val="24"/>
              </w:rPr>
            </w:pPr>
            <w:r w:rsidRPr="001B54C3">
              <w:t>CD</w:t>
            </w:r>
          </w:p>
        </w:tc>
        <w:tc>
          <w:tcPr>
            <w:tcW w:w="537" w:type="pct"/>
            <w:shd w:val="clear" w:color="auto" w:fill="auto"/>
          </w:tcPr>
          <w:p w14:paraId="08C90BD4" w14:textId="77777777" w:rsidR="00713A3C" w:rsidRPr="001B54C3" w:rsidRDefault="00713A3C" w:rsidP="00A84995">
            <w:pPr>
              <w:pStyle w:val="TableEntry"/>
              <w:rPr>
                <w:rFonts w:eastAsia="Arial Unicode MS"/>
                <w:szCs w:val="24"/>
              </w:rPr>
            </w:pPr>
            <w:r w:rsidRPr="001B54C3">
              <w:t> </w:t>
            </w:r>
          </w:p>
        </w:tc>
        <w:tc>
          <w:tcPr>
            <w:tcW w:w="1230" w:type="pct"/>
            <w:shd w:val="clear" w:color="auto" w:fill="auto"/>
          </w:tcPr>
          <w:p w14:paraId="23D783DB" w14:textId="77777777" w:rsidR="00713A3C" w:rsidRPr="001B54C3" w:rsidRDefault="00713A3C" w:rsidP="00A84995">
            <w:pPr>
              <w:pStyle w:val="TableEntry"/>
              <w:rPr>
                <w:rFonts w:eastAsia="Arial Unicode MS"/>
                <w:szCs w:val="24"/>
              </w:rPr>
            </w:pPr>
            <w:r w:rsidRPr="001B54C3">
              <w:t xml:space="preserve">274688009 </w:t>
            </w:r>
          </w:p>
        </w:tc>
      </w:tr>
      <w:tr w:rsidR="00BF2822" w:rsidRPr="001B54C3" w14:paraId="1697510F" w14:textId="77777777" w:rsidTr="00BF2822">
        <w:trPr>
          <w:cantSplit/>
          <w:jc w:val="center"/>
        </w:trPr>
        <w:tc>
          <w:tcPr>
            <w:tcW w:w="2194" w:type="pct"/>
            <w:shd w:val="clear" w:color="auto" w:fill="auto"/>
          </w:tcPr>
          <w:p w14:paraId="3D9DA4C3" w14:textId="77777777" w:rsidR="00713A3C" w:rsidRPr="001B54C3" w:rsidRDefault="00713A3C" w:rsidP="00A84995">
            <w:pPr>
              <w:pStyle w:val="TableEntry"/>
              <w:rPr>
                <w:rFonts w:eastAsia="Arial Unicode MS"/>
                <w:szCs w:val="24"/>
              </w:rPr>
            </w:pPr>
            <w:r w:rsidRPr="001B54C3">
              <w:t xml:space="preserve">Uterine Anomaly/DES </w:t>
            </w:r>
          </w:p>
        </w:tc>
        <w:tc>
          <w:tcPr>
            <w:tcW w:w="453" w:type="pct"/>
            <w:shd w:val="clear" w:color="auto" w:fill="auto"/>
          </w:tcPr>
          <w:p w14:paraId="63C6B284" w14:textId="77777777" w:rsidR="00713A3C" w:rsidRPr="001B54C3" w:rsidRDefault="00713A3C" w:rsidP="00A84995">
            <w:pPr>
              <w:pStyle w:val="TableEntry"/>
              <w:rPr>
                <w:rFonts w:eastAsia="Arial Unicode MS"/>
                <w:szCs w:val="24"/>
              </w:rPr>
            </w:pPr>
            <w:r w:rsidRPr="001B54C3">
              <w:t>R2</w:t>
            </w:r>
          </w:p>
        </w:tc>
        <w:tc>
          <w:tcPr>
            <w:tcW w:w="586" w:type="pct"/>
            <w:shd w:val="clear" w:color="auto" w:fill="auto"/>
          </w:tcPr>
          <w:p w14:paraId="58BB5E73" w14:textId="77777777" w:rsidR="00713A3C" w:rsidRPr="001B54C3" w:rsidRDefault="00713A3C" w:rsidP="00A84995">
            <w:pPr>
              <w:pStyle w:val="TableEntry"/>
              <w:rPr>
                <w:rFonts w:eastAsia="Arial Unicode MS"/>
                <w:szCs w:val="24"/>
              </w:rPr>
            </w:pPr>
            <w:r w:rsidRPr="001B54C3">
              <w:t>CD</w:t>
            </w:r>
          </w:p>
        </w:tc>
        <w:tc>
          <w:tcPr>
            <w:tcW w:w="537" w:type="pct"/>
            <w:shd w:val="clear" w:color="auto" w:fill="auto"/>
          </w:tcPr>
          <w:p w14:paraId="27233C38" w14:textId="77777777" w:rsidR="00713A3C" w:rsidRPr="001B54C3" w:rsidRDefault="00713A3C" w:rsidP="00A84995">
            <w:pPr>
              <w:pStyle w:val="TableEntry"/>
              <w:rPr>
                <w:rFonts w:eastAsia="Arial Unicode MS"/>
                <w:szCs w:val="24"/>
              </w:rPr>
            </w:pPr>
            <w:r w:rsidRPr="001B54C3">
              <w:t> </w:t>
            </w:r>
          </w:p>
        </w:tc>
        <w:tc>
          <w:tcPr>
            <w:tcW w:w="1230" w:type="pct"/>
            <w:shd w:val="clear" w:color="auto" w:fill="auto"/>
          </w:tcPr>
          <w:p w14:paraId="0DC9ED0A" w14:textId="77777777" w:rsidR="00713A3C" w:rsidRPr="001B54C3" w:rsidRDefault="00713A3C" w:rsidP="00A84995">
            <w:pPr>
              <w:pStyle w:val="TableEntry"/>
              <w:rPr>
                <w:rFonts w:eastAsia="Arial Unicode MS"/>
                <w:szCs w:val="24"/>
              </w:rPr>
            </w:pPr>
            <w:r w:rsidRPr="001B54C3">
              <w:t xml:space="preserve">37849005 </w:t>
            </w:r>
          </w:p>
        </w:tc>
      </w:tr>
      <w:tr w:rsidR="00BF2822" w:rsidRPr="001B54C3" w14:paraId="6455C12C" w14:textId="77777777" w:rsidTr="00BF2822">
        <w:trPr>
          <w:cantSplit/>
          <w:jc w:val="center"/>
        </w:trPr>
        <w:tc>
          <w:tcPr>
            <w:tcW w:w="2194" w:type="pct"/>
            <w:shd w:val="clear" w:color="auto" w:fill="auto"/>
          </w:tcPr>
          <w:p w14:paraId="460D574F" w14:textId="77777777" w:rsidR="00713A3C" w:rsidRPr="001B54C3" w:rsidRDefault="00074AE1" w:rsidP="00A84995">
            <w:pPr>
              <w:pStyle w:val="TableEntry"/>
              <w:rPr>
                <w:rFonts w:eastAsia="Arial Unicode MS"/>
                <w:szCs w:val="24"/>
              </w:rPr>
            </w:pPr>
            <w:r w:rsidRPr="001B54C3">
              <w:t xml:space="preserve">DES Exposure </w:t>
            </w:r>
          </w:p>
        </w:tc>
        <w:tc>
          <w:tcPr>
            <w:tcW w:w="453" w:type="pct"/>
            <w:shd w:val="clear" w:color="auto" w:fill="auto"/>
          </w:tcPr>
          <w:p w14:paraId="08DB47A5" w14:textId="77777777" w:rsidR="00713A3C" w:rsidRPr="001B54C3" w:rsidRDefault="00074AE1" w:rsidP="00A84995">
            <w:pPr>
              <w:pStyle w:val="TableEntry"/>
              <w:rPr>
                <w:rFonts w:eastAsia="Arial Unicode MS"/>
                <w:szCs w:val="24"/>
              </w:rPr>
            </w:pPr>
            <w:r w:rsidRPr="001B54C3">
              <w:t>R2</w:t>
            </w:r>
          </w:p>
        </w:tc>
        <w:tc>
          <w:tcPr>
            <w:tcW w:w="586" w:type="pct"/>
            <w:shd w:val="clear" w:color="auto" w:fill="auto"/>
          </w:tcPr>
          <w:p w14:paraId="5F584587" w14:textId="77777777" w:rsidR="00713A3C" w:rsidRPr="001B54C3" w:rsidRDefault="00074AE1" w:rsidP="00A84995">
            <w:pPr>
              <w:pStyle w:val="TableEntry"/>
              <w:rPr>
                <w:rFonts w:eastAsia="Arial Unicode MS"/>
                <w:szCs w:val="24"/>
              </w:rPr>
            </w:pPr>
            <w:r w:rsidRPr="001B54C3">
              <w:t>CD</w:t>
            </w:r>
          </w:p>
        </w:tc>
        <w:tc>
          <w:tcPr>
            <w:tcW w:w="537" w:type="pct"/>
            <w:shd w:val="clear" w:color="auto" w:fill="auto"/>
          </w:tcPr>
          <w:p w14:paraId="58703BE9" w14:textId="77777777" w:rsidR="00713A3C" w:rsidRPr="001B54C3" w:rsidRDefault="00074AE1" w:rsidP="00A84995">
            <w:pPr>
              <w:pStyle w:val="TableEntry"/>
              <w:rPr>
                <w:rFonts w:eastAsia="Arial Unicode MS"/>
                <w:szCs w:val="24"/>
              </w:rPr>
            </w:pPr>
            <w:r w:rsidRPr="001B54C3">
              <w:t> </w:t>
            </w:r>
          </w:p>
        </w:tc>
        <w:tc>
          <w:tcPr>
            <w:tcW w:w="1230" w:type="pct"/>
            <w:shd w:val="clear" w:color="auto" w:fill="auto"/>
          </w:tcPr>
          <w:p w14:paraId="64B73AC0" w14:textId="77777777" w:rsidR="00713A3C" w:rsidRPr="001B54C3" w:rsidRDefault="009B6E0F" w:rsidP="00A84995">
            <w:pPr>
              <w:pStyle w:val="TableEntry"/>
              <w:rPr>
                <w:rFonts w:eastAsia="Arial Unicode MS"/>
                <w:szCs w:val="24"/>
              </w:rPr>
            </w:pPr>
            <w:r w:rsidRPr="001B54C3">
              <w:rPr>
                <w:szCs w:val="17"/>
              </w:rPr>
              <w:t xml:space="preserve">413340008 </w:t>
            </w:r>
            <w:r w:rsidRPr="001B54C3">
              <w:t xml:space="preserve"> of fetus</w:t>
            </w:r>
          </w:p>
        </w:tc>
      </w:tr>
      <w:tr w:rsidR="00BF2822" w:rsidRPr="001B54C3" w14:paraId="30CB301F" w14:textId="77777777" w:rsidTr="00BF2822">
        <w:trPr>
          <w:cantSplit/>
          <w:jc w:val="center"/>
        </w:trPr>
        <w:tc>
          <w:tcPr>
            <w:tcW w:w="2194" w:type="pct"/>
            <w:shd w:val="clear" w:color="auto" w:fill="auto"/>
          </w:tcPr>
          <w:p w14:paraId="48E0A4A1" w14:textId="77777777" w:rsidR="00713A3C" w:rsidRPr="001B54C3" w:rsidRDefault="00713A3C" w:rsidP="00A84995">
            <w:pPr>
              <w:pStyle w:val="TableEntry"/>
              <w:rPr>
                <w:rFonts w:eastAsia="Arial Unicode MS"/>
                <w:szCs w:val="24"/>
              </w:rPr>
            </w:pPr>
            <w:r w:rsidRPr="001B54C3">
              <w:t xml:space="preserve">Infertility </w:t>
            </w:r>
          </w:p>
        </w:tc>
        <w:tc>
          <w:tcPr>
            <w:tcW w:w="453" w:type="pct"/>
            <w:shd w:val="clear" w:color="auto" w:fill="auto"/>
          </w:tcPr>
          <w:p w14:paraId="6D1880B0" w14:textId="77777777" w:rsidR="00713A3C" w:rsidRPr="001B54C3" w:rsidRDefault="00713A3C" w:rsidP="00A84995">
            <w:pPr>
              <w:pStyle w:val="TableEntry"/>
              <w:rPr>
                <w:rFonts w:eastAsia="Arial Unicode MS"/>
                <w:szCs w:val="24"/>
              </w:rPr>
            </w:pPr>
            <w:r w:rsidRPr="001B54C3">
              <w:t>R2</w:t>
            </w:r>
          </w:p>
        </w:tc>
        <w:tc>
          <w:tcPr>
            <w:tcW w:w="586" w:type="pct"/>
            <w:shd w:val="clear" w:color="auto" w:fill="auto"/>
          </w:tcPr>
          <w:p w14:paraId="600DD5B9" w14:textId="77777777" w:rsidR="00713A3C" w:rsidRPr="001B54C3" w:rsidRDefault="00713A3C" w:rsidP="00A84995">
            <w:pPr>
              <w:pStyle w:val="TableEntry"/>
              <w:rPr>
                <w:rFonts w:eastAsia="Arial Unicode MS"/>
                <w:szCs w:val="24"/>
              </w:rPr>
            </w:pPr>
            <w:r w:rsidRPr="001B54C3">
              <w:t>CD</w:t>
            </w:r>
          </w:p>
        </w:tc>
        <w:tc>
          <w:tcPr>
            <w:tcW w:w="537" w:type="pct"/>
            <w:shd w:val="clear" w:color="auto" w:fill="auto"/>
          </w:tcPr>
          <w:p w14:paraId="0DCD08BB" w14:textId="77777777" w:rsidR="00713A3C" w:rsidRPr="001B54C3" w:rsidRDefault="00713A3C" w:rsidP="00A84995">
            <w:pPr>
              <w:pStyle w:val="TableEntry"/>
              <w:rPr>
                <w:rFonts w:eastAsia="Arial Unicode MS"/>
                <w:szCs w:val="24"/>
              </w:rPr>
            </w:pPr>
            <w:r w:rsidRPr="001B54C3">
              <w:t> </w:t>
            </w:r>
          </w:p>
        </w:tc>
        <w:tc>
          <w:tcPr>
            <w:tcW w:w="1230" w:type="pct"/>
            <w:shd w:val="clear" w:color="auto" w:fill="auto"/>
          </w:tcPr>
          <w:p w14:paraId="0DD49E57" w14:textId="77777777" w:rsidR="00713A3C" w:rsidRPr="001B54C3" w:rsidRDefault="00713A3C" w:rsidP="00A84995">
            <w:pPr>
              <w:pStyle w:val="TableEntry"/>
              <w:rPr>
                <w:rFonts w:eastAsia="Arial Unicode MS"/>
                <w:szCs w:val="24"/>
              </w:rPr>
            </w:pPr>
            <w:r w:rsidRPr="001B54C3">
              <w:t xml:space="preserve">8619003 </w:t>
            </w:r>
          </w:p>
        </w:tc>
      </w:tr>
      <w:tr w:rsidR="00BF2822" w:rsidRPr="001B54C3" w14:paraId="1D7A7061" w14:textId="77777777" w:rsidTr="00BF2822">
        <w:trPr>
          <w:cantSplit/>
          <w:jc w:val="center"/>
        </w:trPr>
        <w:tc>
          <w:tcPr>
            <w:tcW w:w="2194" w:type="pct"/>
            <w:shd w:val="clear" w:color="auto" w:fill="auto"/>
          </w:tcPr>
          <w:p w14:paraId="7E01D7CB" w14:textId="77777777" w:rsidR="00713A3C" w:rsidRPr="001B54C3" w:rsidRDefault="00713A3C" w:rsidP="00A84995">
            <w:pPr>
              <w:pStyle w:val="TableEntry"/>
              <w:rPr>
                <w:rFonts w:eastAsia="Arial Unicode MS"/>
                <w:szCs w:val="24"/>
              </w:rPr>
            </w:pPr>
            <w:r w:rsidRPr="001B54C3">
              <w:t xml:space="preserve">Artificial Reproductive Therapy (ART) Treatment </w:t>
            </w:r>
          </w:p>
        </w:tc>
        <w:tc>
          <w:tcPr>
            <w:tcW w:w="453" w:type="pct"/>
            <w:shd w:val="clear" w:color="auto" w:fill="auto"/>
          </w:tcPr>
          <w:p w14:paraId="27C09257" w14:textId="77777777" w:rsidR="00713A3C" w:rsidRPr="001B54C3" w:rsidRDefault="00713A3C" w:rsidP="00A84995">
            <w:pPr>
              <w:pStyle w:val="TableEntry"/>
              <w:rPr>
                <w:rFonts w:eastAsia="Arial Unicode MS"/>
                <w:szCs w:val="24"/>
              </w:rPr>
            </w:pPr>
            <w:r w:rsidRPr="001B54C3">
              <w:t>R2</w:t>
            </w:r>
          </w:p>
        </w:tc>
        <w:tc>
          <w:tcPr>
            <w:tcW w:w="586" w:type="pct"/>
            <w:shd w:val="clear" w:color="auto" w:fill="auto"/>
          </w:tcPr>
          <w:p w14:paraId="21BAD65E" w14:textId="77777777" w:rsidR="00713A3C" w:rsidRPr="001B54C3" w:rsidRDefault="00713A3C" w:rsidP="00A84995">
            <w:pPr>
              <w:pStyle w:val="TableEntry"/>
              <w:rPr>
                <w:rFonts w:eastAsia="Arial Unicode MS"/>
                <w:szCs w:val="24"/>
              </w:rPr>
            </w:pPr>
            <w:r w:rsidRPr="001B54C3">
              <w:t>CD</w:t>
            </w:r>
          </w:p>
        </w:tc>
        <w:tc>
          <w:tcPr>
            <w:tcW w:w="537" w:type="pct"/>
            <w:shd w:val="clear" w:color="auto" w:fill="auto"/>
          </w:tcPr>
          <w:p w14:paraId="17BEA7EC" w14:textId="77777777" w:rsidR="00713A3C" w:rsidRPr="001B54C3" w:rsidRDefault="00713A3C" w:rsidP="00A84995">
            <w:pPr>
              <w:pStyle w:val="TableEntry"/>
              <w:rPr>
                <w:rFonts w:eastAsia="Arial Unicode MS"/>
                <w:szCs w:val="24"/>
              </w:rPr>
            </w:pPr>
            <w:r w:rsidRPr="001B54C3">
              <w:t> </w:t>
            </w:r>
          </w:p>
        </w:tc>
        <w:tc>
          <w:tcPr>
            <w:tcW w:w="1230" w:type="pct"/>
            <w:shd w:val="clear" w:color="auto" w:fill="auto"/>
          </w:tcPr>
          <w:p w14:paraId="083CBF10" w14:textId="77777777" w:rsidR="00713A3C" w:rsidRPr="001B54C3" w:rsidRDefault="00713A3C" w:rsidP="00A84995">
            <w:pPr>
              <w:pStyle w:val="TableEntry"/>
              <w:rPr>
                <w:rFonts w:eastAsia="Arial Unicode MS"/>
                <w:szCs w:val="24"/>
              </w:rPr>
            </w:pPr>
            <w:r w:rsidRPr="001B54C3">
              <w:t xml:space="preserve">63487001 </w:t>
            </w:r>
          </w:p>
        </w:tc>
      </w:tr>
      <w:tr w:rsidR="00BF2822" w:rsidRPr="001B54C3" w14:paraId="30F25323" w14:textId="77777777" w:rsidTr="00BF2822">
        <w:trPr>
          <w:cantSplit/>
          <w:jc w:val="center"/>
        </w:trPr>
        <w:tc>
          <w:tcPr>
            <w:tcW w:w="2194" w:type="pct"/>
            <w:shd w:val="clear" w:color="auto" w:fill="auto"/>
          </w:tcPr>
          <w:p w14:paraId="7D35E91D" w14:textId="77777777" w:rsidR="00713A3C" w:rsidRPr="001B54C3" w:rsidRDefault="00CC6FBC" w:rsidP="00A84995">
            <w:pPr>
              <w:pStyle w:val="TableEntry"/>
              <w:rPr>
                <w:rFonts w:eastAsia="Arial Unicode MS"/>
                <w:szCs w:val="24"/>
              </w:rPr>
            </w:pPr>
            <w:r w:rsidRPr="001B54C3">
              <w:rPr>
                <w:rFonts w:eastAsia="Arial Unicode MS"/>
                <w:szCs w:val="24"/>
              </w:rPr>
              <w:t xml:space="preserve">History of </w:t>
            </w:r>
            <w:r w:rsidR="00CE7A92" w:rsidRPr="001B54C3">
              <w:rPr>
                <w:rFonts w:eastAsia="Arial Unicode MS"/>
                <w:szCs w:val="24"/>
              </w:rPr>
              <w:t>Gestational Diabetes</w:t>
            </w:r>
          </w:p>
        </w:tc>
        <w:tc>
          <w:tcPr>
            <w:tcW w:w="453" w:type="pct"/>
            <w:shd w:val="clear" w:color="auto" w:fill="auto"/>
          </w:tcPr>
          <w:p w14:paraId="183D005D" w14:textId="77777777" w:rsidR="00713A3C" w:rsidRPr="001B54C3" w:rsidRDefault="00CE7A92" w:rsidP="00A84995">
            <w:pPr>
              <w:pStyle w:val="TableEntry"/>
              <w:rPr>
                <w:rFonts w:eastAsia="Arial Unicode MS"/>
                <w:szCs w:val="24"/>
              </w:rPr>
            </w:pPr>
            <w:r w:rsidRPr="001B54C3">
              <w:rPr>
                <w:rFonts w:eastAsia="Arial Unicode MS"/>
                <w:szCs w:val="24"/>
              </w:rPr>
              <w:t>R2</w:t>
            </w:r>
          </w:p>
        </w:tc>
        <w:tc>
          <w:tcPr>
            <w:tcW w:w="586" w:type="pct"/>
            <w:shd w:val="clear" w:color="auto" w:fill="auto"/>
          </w:tcPr>
          <w:p w14:paraId="7743A8F4" w14:textId="77777777" w:rsidR="00713A3C" w:rsidRPr="001B54C3" w:rsidRDefault="00CE7A92" w:rsidP="00A84995">
            <w:pPr>
              <w:pStyle w:val="TableEntry"/>
              <w:rPr>
                <w:rFonts w:eastAsia="Arial Unicode MS"/>
                <w:szCs w:val="24"/>
              </w:rPr>
            </w:pPr>
            <w:r w:rsidRPr="001B54C3">
              <w:rPr>
                <w:rFonts w:eastAsia="Arial Unicode MS"/>
                <w:szCs w:val="24"/>
              </w:rPr>
              <w:t>CD</w:t>
            </w:r>
          </w:p>
        </w:tc>
        <w:tc>
          <w:tcPr>
            <w:tcW w:w="537" w:type="pct"/>
            <w:shd w:val="clear" w:color="auto" w:fill="auto"/>
          </w:tcPr>
          <w:p w14:paraId="79B5892E" w14:textId="77777777" w:rsidR="00713A3C" w:rsidRPr="001B54C3" w:rsidRDefault="00713A3C" w:rsidP="00A84995">
            <w:pPr>
              <w:pStyle w:val="TableEntry"/>
              <w:rPr>
                <w:rFonts w:eastAsia="Arial Unicode MS"/>
                <w:szCs w:val="24"/>
              </w:rPr>
            </w:pPr>
          </w:p>
        </w:tc>
        <w:tc>
          <w:tcPr>
            <w:tcW w:w="1230" w:type="pct"/>
            <w:shd w:val="clear" w:color="auto" w:fill="auto"/>
          </w:tcPr>
          <w:p w14:paraId="445CA352" w14:textId="77777777" w:rsidR="00713A3C" w:rsidRPr="001B54C3" w:rsidRDefault="00074AE1" w:rsidP="00A84995">
            <w:pPr>
              <w:pStyle w:val="TableEntry"/>
              <w:rPr>
                <w:rFonts w:eastAsia="Arial Unicode MS"/>
                <w:szCs w:val="24"/>
                <w:highlight w:val="yellow"/>
              </w:rPr>
            </w:pPr>
            <w:r w:rsidRPr="001B54C3">
              <w:rPr>
                <w:rFonts w:eastAsia="Arial Unicode MS"/>
                <w:szCs w:val="24"/>
                <w:highlight w:val="yellow"/>
              </w:rPr>
              <w:t xml:space="preserve"> </w:t>
            </w:r>
          </w:p>
        </w:tc>
      </w:tr>
      <w:tr w:rsidR="00BF2822" w:rsidRPr="001B54C3" w14:paraId="6F29BF4D" w14:textId="77777777" w:rsidTr="00BF2822">
        <w:trPr>
          <w:cantSplit/>
          <w:jc w:val="center"/>
        </w:trPr>
        <w:tc>
          <w:tcPr>
            <w:tcW w:w="2194" w:type="pct"/>
            <w:shd w:val="clear" w:color="auto" w:fill="auto"/>
          </w:tcPr>
          <w:p w14:paraId="5B6C3117" w14:textId="77777777" w:rsidR="00713A3C" w:rsidRPr="001B54C3" w:rsidRDefault="00CE7A92" w:rsidP="007A10EF">
            <w:pPr>
              <w:pStyle w:val="TableEntry"/>
            </w:pPr>
            <w:r w:rsidRPr="001B54C3">
              <w:lastRenderedPageBreak/>
              <w:t>History of Incompetent Cervix</w:t>
            </w:r>
          </w:p>
        </w:tc>
        <w:tc>
          <w:tcPr>
            <w:tcW w:w="453" w:type="pct"/>
            <w:shd w:val="clear" w:color="auto" w:fill="auto"/>
          </w:tcPr>
          <w:p w14:paraId="60A43537" w14:textId="77777777" w:rsidR="00713A3C" w:rsidRPr="001B54C3" w:rsidRDefault="00CE7A92" w:rsidP="007A10EF">
            <w:pPr>
              <w:pStyle w:val="TableEntry"/>
              <w:rPr>
                <w:rFonts w:eastAsia="Arial Unicode MS"/>
              </w:rPr>
            </w:pPr>
            <w:r w:rsidRPr="001B54C3">
              <w:rPr>
                <w:rFonts w:eastAsia="Arial Unicode MS"/>
              </w:rPr>
              <w:t>R2</w:t>
            </w:r>
          </w:p>
        </w:tc>
        <w:tc>
          <w:tcPr>
            <w:tcW w:w="586" w:type="pct"/>
            <w:shd w:val="clear" w:color="auto" w:fill="auto"/>
          </w:tcPr>
          <w:p w14:paraId="169A7479" w14:textId="77777777" w:rsidR="00713A3C" w:rsidRPr="001B54C3" w:rsidRDefault="00CE7A92" w:rsidP="007A10EF">
            <w:pPr>
              <w:pStyle w:val="TableEntry"/>
              <w:rPr>
                <w:rFonts w:eastAsia="Arial Unicode MS"/>
              </w:rPr>
            </w:pPr>
            <w:r w:rsidRPr="001B54C3">
              <w:rPr>
                <w:rFonts w:eastAsia="Arial Unicode MS"/>
              </w:rPr>
              <w:t>CD</w:t>
            </w:r>
          </w:p>
        </w:tc>
        <w:tc>
          <w:tcPr>
            <w:tcW w:w="537" w:type="pct"/>
            <w:shd w:val="clear" w:color="auto" w:fill="auto"/>
          </w:tcPr>
          <w:p w14:paraId="3E72F23D" w14:textId="77777777" w:rsidR="00713A3C" w:rsidRPr="001B54C3" w:rsidRDefault="00713A3C" w:rsidP="007A10EF">
            <w:pPr>
              <w:pStyle w:val="TableEntry"/>
              <w:rPr>
                <w:rFonts w:eastAsia="Arial Unicode MS"/>
              </w:rPr>
            </w:pPr>
          </w:p>
        </w:tc>
        <w:tc>
          <w:tcPr>
            <w:tcW w:w="1230" w:type="pct"/>
            <w:shd w:val="clear" w:color="auto" w:fill="auto"/>
          </w:tcPr>
          <w:p w14:paraId="5AC3F569" w14:textId="77777777" w:rsidR="00C4559E" w:rsidRPr="001B54C3" w:rsidRDefault="00B67D17" w:rsidP="007A10EF">
            <w:pPr>
              <w:pStyle w:val="TableEntry"/>
            </w:pPr>
            <w:r w:rsidRPr="001B54C3">
              <w:rPr>
                <w:rFonts w:eastAsia="Arial Unicode MS"/>
              </w:rPr>
              <w:t xml:space="preserve"> </w:t>
            </w:r>
            <w:r w:rsidR="00C4559E" w:rsidRPr="001B54C3">
              <w:t>17382005</w:t>
            </w:r>
          </w:p>
          <w:p w14:paraId="2AAAA286" w14:textId="77777777" w:rsidR="00713A3C" w:rsidRPr="001B54C3" w:rsidRDefault="00C4559E" w:rsidP="007A10EF">
            <w:pPr>
              <w:pStyle w:val="TableEntry"/>
              <w:rPr>
                <w:rFonts w:eastAsia="Arial Unicode MS"/>
              </w:rPr>
            </w:pPr>
            <w:r w:rsidRPr="001B54C3">
              <w:t>Code is for incompetent cervix rather than history of</w:t>
            </w:r>
            <w:r w:rsidR="003A6FC9" w:rsidRPr="001B54C3">
              <w:t xml:space="preserve">. </w:t>
            </w:r>
            <w:r w:rsidRPr="001B54C3">
              <w:t>Given this condition this should be okay.</w:t>
            </w:r>
          </w:p>
        </w:tc>
      </w:tr>
      <w:tr w:rsidR="00BF2822" w:rsidRPr="001B54C3" w14:paraId="0695319C" w14:textId="77777777" w:rsidTr="00BF2822">
        <w:trPr>
          <w:cantSplit/>
          <w:trHeight w:val="528"/>
          <w:jc w:val="center"/>
        </w:trPr>
        <w:tc>
          <w:tcPr>
            <w:tcW w:w="2194" w:type="pct"/>
            <w:shd w:val="clear" w:color="auto" w:fill="auto"/>
          </w:tcPr>
          <w:p w14:paraId="2F9CD7E6" w14:textId="77777777" w:rsidR="00BA14C3" w:rsidRPr="001B54C3" w:rsidRDefault="007A10EF" w:rsidP="007A10EF">
            <w:pPr>
              <w:pStyle w:val="TableEntry"/>
            </w:pPr>
            <w:r w:rsidRPr="001B54C3">
              <w:t>History of Infant with Intrauterine Growth  Restriction</w:t>
            </w:r>
          </w:p>
        </w:tc>
        <w:tc>
          <w:tcPr>
            <w:tcW w:w="453" w:type="pct"/>
            <w:shd w:val="clear" w:color="auto" w:fill="auto"/>
          </w:tcPr>
          <w:p w14:paraId="2F134DD3" w14:textId="77777777" w:rsidR="00BA14C3" w:rsidRPr="001B54C3" w:rsidRDefault="00BA14C3" w:rsidP="00A84995">
            <w:pPr>
              <w:pStyle w:val="TableEntry"/>
              <w:rPr>
                <w:rFonts w:eastAsia="Arial Unicode MS"/>
              </w:rPr>
            </w:pPr>
            <w:r w:rsidRPr="001B54C3">
              <w:rPr>
                <w:rFonts w:eastAsia="Arial Unicode MS"/>
              </w:rPr>
              <w:t>R2</w:t>
            </w:r>
          </w:p>
        </w:tc>
        <w:tc>
          <w:tcPr>
            <w:tcW w:w="586" w:type="pct"/>
            <w:shd w:val="clear" w:color="auto" w:fill="auto"/>
          </w:tcPr>
          <w:p w14:paraId="129D6522" w14:textId="77777777" w:rsidR="00BA14C3" w:rsidRPr="001B54C3" w:rsidRDefault="00BA14C3" w:rsidP="00A84995">
            <w:pPr>
              <w:pStyle w:val="TableEntry"/>
              <w:rPr>
                <w:rFonts w:eastAsia="Arial Unicode MS"/>
              </w:rPr>
            </w:pPr>
            <w:r w:rsidRPr="001B54C3">
              <w:rPr>
                <w:rFonts w:eastAsia="Arial Unicode MS"/>
              </w:rPr>
              <w:t>CD</w:t>
            </w:r>
          </w:p>
        </w:tc>
        <w:tc>
          <w:tcPr>
            <w:tcW w:w="537" w:type="pct"/>
            <w:shd w:val="clear" w:color="auto" w:fill="auto"/>
          </w:tcPr>
          <w:p w14:paraId="3B3D75C9" w14:textId="77777777" w:rsidR="00BA14C3" w:rsidRPr="001B54C3" w:rsidRDefault="00BA14C3" w:rsidP="00A84995">
            <w:pPr>
              <w:pStyle w:val="TableEntry"/>
              <w:rPr>
                <w:rFonts w:eastAsia="Arial Unicode MS"/>
              </w:rPr>
            </w:pPr>
          </w:p>
        </w:tc>
        <w:tc>
          <w:tcPr>
            <w:tcW w:w="1230" w:type="pct"/>
            <w:shd w:val="clear" w:color="auto" w:fill="auto"/>
          </w:tcPr>
          <w:p w14:paraId="3FDC6ED8" w14:textId="77777777" w:rsidR="00BA14C3" w:rsidRPr="001B54C3" w:rsidRDefault="00B67D17" w:rsidP="00A84995">
            <w:pPr>
              <w:pStyle w:val="TableEntry"/>
              <w:rPr>
                <w:rFonts w:eastAsia="Arial Unicode MS"/>
              </w:rPr>
            </w:pPr>
            <w:r w:rsidRPr="001B54C3">
              <w:rPr>
                <w:rFonts w:eastAsia="Arial Unicode MS"/>
              </w:rPr>
              <w:t>Need Code</w:t>
            </w:r>
            <w:r w:rsidR="00C4559E" w:rsidRPr="001B54C3">
              <w:rPr>
                <w:rFonts w:eastAsia="Arial Unicode MS"/>
              </w:rPr>
              <w:t xml:space="preserve"> for history of.</w:t>
            </w:r>
          </w:p>
        </w:tc>
      </w:tr>
      <w:tr w:rsidR="00BF2822" w:rsidRPr="001B54C3" w14:paraId="30A3A4A1" w14:textId="77777777" w:rsidTr="00BF2822">
        <w:trPr>
          <w:cantSplit/>
          <w:jc w:val="center"/>
        </w:trPr>
        <w:tc>
          <w:tcPr>
            <w:tcW w:w="2194" w:type="pct"/>
            <w:shd w:val="clear" w:color="auto" w:fill="auto"/>
          </w:tcPr>
          <w:p w14:paraId="249CD8AF" w14:textId="77777777" w:rsidR="00BA14C3" w:rsidRPr="001B54C3" w:rsidRDefault="00BA14C3" w:rsidP="007A10EF">
            <w:pPr>
              <w:pStyle w:val="TableEntry"/>
              <w:rPr>
                <w:rFonts w:eastAsia="Arial Unicode MS"/>
              </w:rPr>
            </w:pPr>
            <w:r w:rsidRPr="001B54C3">
              <w:t>History of Infant with Macrosomia</w:t>
            </w:r>
          </w:p>
        </w:tc>
        <w:tc>
          <w:tcPr>
            <w:tcW w:w="453" w:type="pct"/>
            <w:shd w:val="clear" w:color="auto" w:fill="auto"/>
          </w:tcPr>
          <w:p w14:paraId="30316F17" w14:textId="77777777" w:rsidR="00BA14C3" w:rsidRPr="001B54C3" w:rsidRDefault="00BA14C3" w:rsidP="00A84995">
            <w:pPr>
              <w:pStyle w:val="TableEntry"/>
              <w:rPr>
                <w:rFonts w:eastAsia="Arial Unicode MS"/>
              </w:rPr>
            </w:pPr>
            <w:r w:rsidRPr="001B54C3">
              <w:rPr>
                <w:rFonts w:eastAsia="Arial Unicode MS"/>
              </w:rPr>
              <w:t>R2</w:t>
            </w:r>
          </w:p>
        </w:tc>
        <w:tc>
          <w:tcPr>
            <w:tcW w:w="586" w:type="pct"/>
            <w:shd w:val="clear" w:color="auto" w:fill="auto"/>
          </w:tcPr>
          <w:p w14:paraId="737FA410" w14:textId="77777777" w:rsidR="00BA14C3" w:rsidRPr="001B54C3" w:rsidRDefault="00BA14C3" w:rsidP="00A84995">
            <w:pPr>
              <w:pStyle w:val="TableEntry"/>
              <w:rPr>
                <w:rFonts w:eastAsia="Arial Unicode MS"/>
              </w:rPr>
            </w:pPr>
            <w:r w:rsidRPr="001B54C3">
              <w:rPr>
                <w:rFonts w:eastAsia="Arial Unicode MS"/>
              </w:rPr>
              <w:t>CD</w:t>
            </w:r>
          </w:p>
        </w:tc>
        <w:tc>
          <w:tcPr>
            <w:tcW w:w="537" w:type="pct"/>
            <w:shd w:val="clear" w:color="auto" w:fill="auto"/>
          </w:tcPr>
          <w:p w14:paraId="02C5EA6F" w14:textId="77777777" w:rsidR="00BA14C3" w:rsidRPr="001B54C3" w:rsidRDefault="00BA14C3" w:rsidP="00A84995">
            <w:pPr>
              <w:pStyle w:val="TableEntry"/>
              <w:rPr>
                <w:rFonts w:eastAsia="Arial Unicode MS"/>
              </w:rPr>
            </w:pPr>
          </w:p>
        </w:tc>
        <w:tc>
          <w:tcPr>
            <w:tcW w:w="1230" w:type="pct"/>
            <w:shd w:val="clear" w:color="auto" w:fill="auto"/>
          </w:tcPr>
          <w:p w14:paraId="7DBF5819" w14:textId="77777777" w:rsidR="00BA14C3" w:rsidRPr="001B54C3" w:rsidRDefault="00B67D17" w:rsidP="00A84995">
            <w:pPr>
              <w:pStyle w:val="TableEntry"/>
              <w:rPr>
                <w:rFonts w:eastAsia="Arial Unicode MS"/>
              </w:rPr>
            </w:pPr>
            <w:r w:rsidRPr="001B54C3">
              <w:rPr>
                <w:rFonts w:eastAsia="Arial Unicode MS"/>
              </w:rPr>
              <w:t>Need Code</w:t>
            </w:r>
            <w:r w:rsidR="00C4559E" w:rsidRPr="001B54C3">
              <w:rPr>
                <w:rFonts w:eastAsia="Arial Unicode MS"/>
              </w:rPr>
              <w:t xml:space="preserve"> for history of.</w:t>
            </w:r>
          </w:p>
        </w:tc>
      </w:tr>
      <w:tr w:rsidR="00BF2822" w:rsidRPr="001B54C3" w14:paraId="3981D719" w14:textId="77777777" w:rsidTr="00BF2822">
        <w:trPr>
          <w:cantSplit/>
          <w:jc w:val="center"/>
        </w:trPr>
        <w:tc>
          <w:tcPr>
            <w:tcW w:w="2194" w:type="pct"/>
            <w:shd w:val="clear" w:color="auto" w:fill="auto"/>
          </w:tcPr>
          <w:p w14:paraId="10EF947A" w14:textId="77777777" w:rsidR="00BA14C3" w:rsidRPr="001B54C3" w:rsidRDefault="00BA14C3" w:rsidP="007A10EF">
            <w:pPr>
              <w:pStyle w:val="TableEntry"/>
              <w:rPr>
                <w:rFonts w:eastAsia="Arial Unicode MS"/>
              </w:rPr>
            </w:pPr>
            <w:r w:rsidRPr="001B54C3">
              <w:t>History of  Pregnancy Induced Hypertension</w:t>
            </w:r>
          </w:p>
        </w:tc>
        <w:tc>
          <w:tcPr>
            <w:tcW w:w="453" w:type="pct"/>
            <w:shd w:val="clear" w:color="auto" w:fill="auto"/>
          </w:tcPr>
          <w:p w14:paraId="521FB395" w14:textId="77777777" w:rsidR="00BA14C3" w:rsidRPr="001B54C3" w:rsidRDefault="00BA14C3" w:rsidP="00A84995">
            <w:pPr>
              <w:pStyle w:val="TableEntry"/>
              <w:rPr>
                <w:rFonts w:eastAsia="Arial Unicode MS"/>
              </w:rPr>
            </w:pPr>
            <w:r w:rsidRPr="001B54C3">
              <w:rPr>
                <w:rFonts w:eastAsia="Arial Unicode MS"/>
              </w:rPr>
              <w:t>R2</w:t>
            </w:r>
          </w:p>
        </w:tc>
        <w:tc>
          <w:tcPr>
            <w:tcW w:w="586" w:type="pct"/>
            <w:shd w:val="clear" w:color="auto" w:fill="auto"/>
          </w:tcPr>
          <w:p w14:paraId="25393BDD" w14:textId="77777777" w:rsidR="00BA14C3" w:rsidRPr="001B54C3" w:rsidRDefault="00BA14C3" w:rsidP="00A84995">
            <w:pPr>
              <w:pStyle w:val="TableEntry"/>
              <w:rPr>
                <w:rFonts w:eastAsia="Arial Unicode MS"/>
              </w:rPr>
            </w:pPr>
            <w:r w:rsidRPr="001B54C3">
              <w:rPr>
                <w:rFonts w:eastAsia="Arial Unicode MS"/>
              </w:rPr>
              <w:t>CD</w:t>
            </w:r>
          </w:p>
        </w:tc>
        <w:tc>
          <w:tcPr>
            <w:tcW w:w="537" w:type="pct"/>
            <w:shd w:val="clear" w:color="auto" w:fill="auto"/>
          </w:tcPr>
          <w:p w14:paraId="1FBA53DF" w14:textId="77777777" w:rsidR="00BA14C3" w:rsidRPr="001B54C3" w:rsidRDefault="00BA14C3" w:rsidP="00A84995">
            <w:pPr>
              <w:pStyle w:val="TableEntry"/>
              <w:rPr>
                <w:rFonts w:eastAsia="Arial Unicode MS"/>
              </w:rPr>
            </w:pPr>
          </w:p>
        </w:tc>
        <w:tc>
          <w:tcPr>
            <w:tcW w:w="1230" w:type="pct"/>
            <w:shd w:val="clear" w:color="auto" w:fill="auto"/>
          </w:tcPr>
          <w:p w14:paraId="4A304989" w14:textId="77777777" w:rsidR="00BA14C3" w:rsidRPr="001B54C3" w:rsidRDefault="00B67D17" w:rsidP="00A84995">
            <w:pPr>
              <w:pStyle w:val="TableEntry"/>
              <w:rPr>
                <w:rFonts w:eastAsia="Arial Unicode MS"/>
              </w:rPr>
            </w:pPr>
            <w:r w:rsidRPr="001B54C3">
              <w:rPr>
                <w:rFonts w:eastAsia="Arial Unicode MS"/>
              </w:rPr>
              <w:t>Need code</w:t>
            </w:r>
            <w:r w:rsidR="00C4559E" w:rsidRPr="001B54C3">
              <w:rPr>
                <w:rFonts w:eastAsia="Arial Unicode MS"/>
              </w:rPr>
              <w:t xml:space="preserve"> for history of.</w:t>
            </w:r>
          </w:p>
        </w:tc>
      </w:tr>
      <w:tr w:rsidR="00BF2822" w:rsidRPr="001B54C3" w14:paraId="6E25ED81" w14:textId="77777777" w:rsidTr="00BF2822">
        <w:trPr>
          <w:cantSplit/>
          <w:jc w:val="center"/>
        </w:trPr>
        <w:tc>
          <w:tcPr>
            <w:tcW w:w="2194" w:type="pct"/>
            <w:shd w:val="clear" w:color="auto" w:fill="auto"/>
          </w:tcPr>
          <w:p w14:paraId="4525BB1D" w14:textId="77777777" w:rsidR="00BA14C3" w:rsidRPr="001B54C3" w:rsidRDefault="00CC6FBC" w:rsidP="007A10EF">
            <w:pPr>
              <w:pStyle w:val="TableEntry"/>
              <w:rPr>
                <w:rFonts w:eastAsia="Arial Unicode MS"/>
              </w:rPr>
            </w:pPr>
            <w:r w:rsidRPr="001B54C3">
              <w:t xml:space="preserve">History of </w:t>
            </w:r>
            <w:r w:rsidR="00BA14C3" w:rsidRPr="001B54C3">
              <w:t>Placenta Previa/Abruption</w:t>
            </w:r>
          </w:p>
        </w:tc>
        <w:tc>
          <w:tcPr>
            <w:tcW w:w="453" w:type="pct"/>
            <w:shd w:val="clear" w:color="auto" w:fill="auto"/>
          </w:tcPr>
          <w:p w14:paraId="538829FD" w14:textId="77777777" w:rsidR="00BA14C3" w:rsidRPr="001B54C3" w:rsidRDefault="00BA14C3" w:rsidP="00A84995">
            <w:pPr>
              <w:pStyle w:val="TableEntry"/>
              <w:rPr>
                <w:rFonts w:eastAsia="Arial Unicode MS"/>
              </w:rPr>
            </w:pPr>
            <w:r w:rsidRPr="001B54C3">
              <w:rPr>
                <w:rFonts w:eastAsia="Arial Unicode MS"/>
              </w:rPr>
              <w:t>R2</w:t>
            </w:r>
          </w:p>
        </w:tc>
        <w:tc>
          <w:tcPr>
            <w:tcW w:w="586" w:type="pct"/>
            <w:shd w:val="clear" w:color="auto" w:fill="auto"/>
          </w:tcPr>
          <w:p w14:paraId="29BFC2AD" w14:textId="77777777" w:rsidR="00BA14C3" w:rsidRPr="001B54C3" w:rsidRDefault="00BA14C3" w:rsidP="00A84995">
            <w:pPr>
              <w:pStyle w:val="TableEntry"/>
              <w:rPr>
                <w:rFonts w:eastAsia="Arial Unicode MS"/>
              </w:rPr>
            </w:pPr>
            <w:r w:rsidRPr="001B54C3">
              <w:rPr>
                <w:rFonts w:eastAsia="Arial Unicode MS"/>
              </w:rPr>
              <w:t>CD</w:t>
            </w:r>
          </w:p>
        </w:tc>
        <w:tc>
          <w:tcPr>
            <w:tcW w:w="537" w:type="pct"/>
            <w:shd w:val="clear" w:color="auto" w:fill="auto"/>
          </w:tcPr>
          <w:p w14:paraId="3C9C32AD" w14:textId="77777777" w:rsidR="00BA14C3" w:rsidRPr="001B54C3" w:rsidRDefault="00BA14C3" w:rsidP="00A84995">
            <w:pPr>
              <w:pStyle w:val="TableEntry"/>
              <w:rPr>
                <w:rFonts w:eastAsia="Arial Unicode MS"/>
              </w:rPr>
            </w:pPr>
          </w:p>
        </w:tc>
        <w:tc>
          <w:tcPr>
            <w:tcW w:w="1230" w:type="pct"/>
            <w:shd w:val="clear" w:color="auto" w:fill="auto"/>
          </w:tcPr>
          <w:p w14:paraId="4F50E9CB" w14:textId="77777777" w:rsidR="00BA14C3" w:rsidRPr="001B54C3" w:rsidRDefault="00B67D17" w:rsidP="00A84995">
            <w:pPr>
              <w:pStyle w:val="TableEntry"/>
              <w:rPr>
                <w:rFonts w:eastAsia="Arial Unicode MS"/>
              </w:rPr>
            </w:pPr>
            <w:r w:rsidRPr="001B54C3">
              <w:rPr>
                <w:rFonts w:eastAsia="Arial Unicode MS"/>
              </w:rPr>
              <w:t>Need Code</w:t>
            </w:r>
            <w:r w:rsidR="00C4559E" w:rsidRPr="001B54C3">
              <w:rPr>
                <w:rFonts w:eastAsia="Arial Unicode MS"/>
              </w:rPr>
              <w:t xml:space="preserve"> for history of.</w:t>
            </w:r>
          </w:p>
        </w:tc>
      </w:tr>
      <w:tr w:rsidR="00BF2822" w:rsidRPr="001B54C3" w14:paraId="6ADBCE3B" w14:textId="77777777" w:rsidTr="00BF2822">
        <w:trPr>
          <w:cantSplit/>
          <w:jc w:val="center"/>
        </w:trPr>
        <w:tc>
          <w:tcPr>
            <w:tcW w:w="2194" w:type="pct"/>
            <w:shd w:val="clear" w:color="auto" w:fill="auto"/>
          </w:tcPr>
          <w:p w14:paraId="4015691F" w14:textId="77777777" w:rsidR="00BA14C3" w:rsidRPr="001B54C3" w:rsidRDefault="00CC6FBC" w:rsidP="007A10EF">
            <w:pPr>
              <w:pStyle w:val="TableEntry"/>
              <w:rPr>
                <w:rFonts w:eastAsia="Arial Unicode MS"/>
              </w:rPr>
            </w:pPr>
            <w:r w:rsidRPr="001B54C3">
              <w:t xml:space="preserve">History of </w:t>
            </w:r>
            <w:r w:rsidR="00BA14C3" w:rsidRPr="001B54C3">
              <w:t>Preterm labor</w:t>
            </w:r>
          </w:p>
        </w:tc>
        <w:tc>
          <w:tcPr>
            <w:tcW w:w="453" w:type="pct"/>
            <w:shd w:val="clear" w:color="auto" w:fill="auto"/>
          </w:tcPr>
          <w:p w14:paraId="106E9C76" w14:textId="77777777" w:rsidR="00BA14C3" w:rsidRPr="001B54C3" w:rsidRDefault="00BA14C3" w:rsidP="00A84995">
            <w:pPr>
              <w:pStyle w:val="TableEntry"/>
              <w:rPr>
                <w:rFonts w:eastAsia="Arial Unicode MS"/>
              </w:rPr>
            </w:pPr>
            <w:r w:rsidRPr="001B54C3">
              <w:rPr>
                <w:rFonts w:eastAsia="Arial Unicode MS"/>
              </w:rPr>
              <w:t>R2</w:t>
            </w:r>
          </w:p>
        </w:tc>
        <w:tc>
          <w:tcPr>
            <w:tcW w:w="586" w:type="pct"/>
            <w:shd w:val="clear" w:color="auto" w:fill="auto"/>
          </w:tcPr>
          <w:p w14:paraId="7E75184E" w14:textId="77777777" w:rsidR="00BA14C3" w:rsidRPr="001B54C3" w:rsidRDefault="00BA14C3" w:rsidP="00A84995">
            <w:pPr>
              <w:pStyle w:val="TableEntry"/>
              <w:rPr>
                <w:rFonts w:eastAsia="Arial Unicode MS"/>
              </w:rPr>
            </w:pPr>
            <w:r w:rsidRPr="001B54C3">
              <w:rPr>
                <w:rFonts w:eastAsia="Arial Unicode MS"/>
              </w:rPr>
              <w:t>CD</w:t>
            </w:r>
          </w:p>
        </w:tc>
        <w:tc>
          <w:tcPr>
            <w:tcW w:w="537" w:type="pct"/>
            <w:shd w:val="clear" w:color="auto" w:fill="auto"/>
          </w:tcPr>
          <w:p w14:paraId="6D326670" w14:textId="77777777" w:rsidR="00BA14C3" w:rsidRPr="001B54C3" w:rsidRDefault="00BA14C3" w:rsidP="00A84995">
            <w:pPr>
              <w:pStyle w:val="TableEntry"/>
              <w:rPr>
                <w:rFonts w:eastAsia="Arial Unicode MS"/>
              </w:rPr>
            </w:pPr>
          </w:p>
        </w:tc>
        <w:tc>
          <w:tcPr>
            <w:tcW w:w="1230" w:type="pct"/>
            <w:shd w:val="clear" w:color="auto" w:fill="auto"/>
          </w:tcPr>
          <w:p w14:paraId="4190CB80" w14:textId="77777777" w:rsidR="00BA14C3" w:rsidRPr="001B54C3" w:rsidRDefault="00B67D17" w:rsidP="007A10EF">
            <w:pPr>
              <w:pStyle w:val="TableEntry"/>
              <w:rPr>
                <w:rFonts w:eastAsia="Arial Unicode MS"/>
              </w:rPr>
            </w:pPr>
            <w:r w:rsidRPr="001B54C3">
              <w:rPr>
                <w:szCs w:val="22"/>
              </w:rPr>
              <w:t>441493008</w:t>
            </w:r>
          </w:p>
        </w:tc>
      </w:tr>
      <w:tr w:rsidR="00BF2822" w:rsidRPr="001B54C3" w14:paraId="5A29ECB0" w14:textId="77777777" w:rsidTr="00BF2822">
        <w:trPr>
          <w:cantSplit/>
          <w:jc w:val="center"/>
        </w:trPr>
        <w:tc>
          <w:tcPr>
            <w:tcW w:w="2194" w:type="pct"/>
            <w:shd w:val="clear" w:color="auto" w:fill="auto"/>
          </w:tcPr>
          <w:p w14:paraId="0D839A62" w14:textId="77777777" w:rsidR="00BA14C3" w:rsidRPr="001B54C3" w:rsidRDefault="007A10EF" w:rsidP="007A10EF">
            <w:pPr>
              <w:pStyle w:val="TableEntry"/>
              <w:rPr>
                <w:rFonts w:eastAsia="Arial Unicode MS"/>
              </w:rPr>
            </w:pPr>
            <w:r w:rsidRPr="001B54C3">
              <w:t>History of Premature Rupture of Membranes</w:t>
            </w:r>
          </w:p>
        </w:tc>
        <w:tc>
          <w:tcPr>
            <w:tcW w:w="453" w:type="pct"/>
            <w:shd w:val="clear" w:color="auto" w:fill="auto"/>
          </w:tcPr>
          <w:p w14:paraId="0CC65947" w14:textId="77777777" w:rsidR="00BA14C3" w:rsidRPr="001B54C3" w:rsidRDefault="00BA14C3" w:rsidP="00A84995">
            <w:pPr>
              <w:pStyle w:val="TableEntry"/>
              <w:rPr>
                <w:rFonts w:eastAsia="Arial Unicode MS"/>
              </w:rPr>
            </w:pPr>
            <w:r w:rsidRPr="001B54C3">
              <w:rPr>
                <w:rFonts w:eastAsia="Arial Unicode MS"/>
              </w:rPr>
              <w:t>R2</w:t>
            </w:r>
          </w:p>
        </w:tc>
        <w:tc>
          <w:tcPr>
            <w:tcW w:w="586" w:type="pct"/>
            <w:shd w:val="clear" w:color="auto" w:fill="auto"/>
          </w:tcPr>
          <w:p w14:paraId="305BAAB2" w14:textId="77777777" w:rsidR="00BA14C3" w:rsidRPr="001B54C3" w:rsidRDefault="00BA14C3" w:rsidP="00A84995">
            <w:pPr>
              <w:pStyle w:val="TableEntry"/>
              <w:rPr>
                <w:rFonts w:eastAsia="Arial Unicode MS"/>
              </w:rPr>
            </w:pPr>
            <w:r w:rsidRPr="001B54C3">
              <w:rPr>
                <w:rFonts w:eastAsia="Arial Unicode MS"/>
              </w:rPr>
              <w:t>CD</w:t>
            </w:r>
          </w:p>
        </w:tc>
        <w:tc>
          <w:tcPr>
            <w:tcW w:w="537" w:type="pct"/>
            <w:shd w:val="clear" w:color="auto" w:fill="auto"/>
          </w:tcPr>
          <w:p w14:paraId="47B04774" w14:textId="77777777" w:rsidR="00BA14C3" w:rsidRPr="001B54C3" w:rsidRDefault="00BA14C3" w:rsidP="00A84995">
            <w:pPr>
              <w:pStyle w:val="TableEntry"/>
              <w:rPr>
                <w:rFonts w:eastAsia="Arial Unicode MS"/>
              </w:rPr>
            </w:pPr>
          </w:p>
        </w:tc>
        <w:tc>
          <w:tcPr>
            <w:tcW w:w="1230" w:type="pct"/>
            <w:shd w:val="clear" w:color="auto" w:fill="auto"/>
          </w:tcPr>
          <w:p w14:paraId="50B21058" w14:textId="77777777" w:rsidR="00BA14C3" w:rsidRPr="001B54C3" w:rsidRDefault="00B67D17" w:rsidP="00A84995">
            <w:pPr>
              <w:pStyle w:val="TableEntry"/>
              <w:rPr>
                <w:rFonts w:eastAsia="Arial Unicode MS"/>
              </w:rPr>
            </w:pPr>
            <w:r w:rsidRPr="001B54C3">
              <w:rPr>
                <w:rFonts w:eastAsia="Arial Unicode MS"/>
              </w:rPr>
              <w:t>Need Code</w:t>
            </w:r>
            <w:r w:rsidR="00C4559E" w:rsidRPr="001B54C3">
              <w:rPr>
                <w:rFonts w:eastAsia="Arial Unicode MS"/>
              </w:rPr>
              <w:t xml:space="preserve"> for history of.</w:t>
            </w:r>
          </w:p>
        </w:tc>
      </w:tr>
      <w:tr w:rsidR="00BF2822" w:rsidRPr="001B54C3" w14:paraId="3FD9A462" w14:textId="77777777" w:rsidTr="00BF2822">
        <w:trPr>
          <w:cantSplit/>
          <w:jc w:val="center"/>
        </w:trPr>
        <w:tc>
          <w:tcPr>
            <w:tcW w:w="2194" w:type="pct"/>
            <w:shd w:val="clear" w:color="auto" w:fill="auto"/>
          </w:tcPr>
          <w:p w14:paraId="156A0B49" w14:textId="77777777" w:rsidR="00BA14C3" w:rsidRPr="001B54C3" w:rsidRDefault="00BA14C3" w:rsidP="007A10EF">
            <w:pPr>
              <w:pStyle w:val="TableEntry"/>
              <w:rPr>
                <w:rFonts w:eastAsia="Arial Unicode MS"/>
              </w:rPr>
            </w:pPr>
            <w:r w:rsidRPr="001B54C3">
              <w:t>Prev</w:t>
            </w:r>
            <w:r w:rsidR="00CC6FBC" w:rsidRPr="001B54C3">
              <w:t>ious</w:t>
            </w:r>
            <w:r w:rsidRPr="001B54C3">
              <w:t xml:space="preserve"> C</w:t>
            </w:r>
            <w:r w:rsidR="00CC6FBC" w:rsidRPr="001B54C3">
              <w:t>esarean Section</w:t>
            </w:r>
          </w:p>
        </w:tc>
        <w:tc>
          <w:tcPr>
            <w:tcW w:w="453" w:type="pct"/>
            <w:shd w:val="clear" w:color="auto" w:fill="auto"/>
          </w:tcPr>
          <w:p w14:paraId="203F9FDA" w14:textId="77777777" w:rsidR="00BA14C3" w:rsidRPr="001B54C3" w:rsidRDefault="00BA14C3" w:rsidP="00A84995">
            <w:pPr>
              <w:pStyle w:val="TableEntry"/>
              <w:rPr>
                <w:rFonts w:eastAsia="Arial Unicode MS"/>
              </w:rPr>
            </w:pPr>
            <w:r w:rsidRPr="001B54C3">
              <w:rPr>
                <w:rFonts w:eastAsia="Arial Unicode MS"/>
              </w:rPr>
              <w:t>R2</w:t>
            </w:r>
          </w:p>
        </w:tc>
        <w:tc>
          <w:tcPr>
            <w:tcW w:w="586" w:type="pct"/>
            <w:shd w:val="clear" w:color="auto" w:fill="auto"/>
          </w:tcPr>
          <w:p w14:paraId="43E427BE" w14:textId="77777777" w:rsidR="00BA14C3" w:rsidRPr="001B54C3" w:rsidRDefault="00BA14C3" w:rsidP="00A84995">
            <w:pPr>
              <w:pStyle w:val="TableEntry"/>
              <w:rPr>
                <w:rFonts w:eastAsia="Arial Unicode MS"/>
              </w:rPr>
            </w:pPr>
            <w:r w:rsidRPr="001B54C3">
              <w:rPr>
                <w:rFonts w:eastAsia="Arial Unicode MS"/>
              </w:rPr>
              <w:t>CD</w:t>
            </w:r>
          </w:p>
        </w:tc>
        <w:tc>
          <w:tcPr>
            <w:tcW w:w="537" w:type="pct"/>
            <w:shd w:val="clear" w:color="auto" w:fill="auto"/>
          </w:tcPr>
          <w:p w14:paraId="22D56AAF" w14:textId="77777777" w:rsidR="00BA14C3" w:rsidRPr="001B54C3" w:rsidRDefault="00BA14C3" w:rsidP="00A84995">
            <w:pPr>
              <w:pStyle w:val="TableEntry"/>
              <w:rPr>
                <w:rFonts w:eastAsia="Arial Unicode MS"/>
              </w:rPr>
            </w:pPr>
          </w:p>
        </w:tc>
        <w:tc>
          <w:tcPr>
            <w:tcW w:w="1230" w:type="pct"/>
            <w:shd w:val="clear" w:color="auto" w:fill="auto"/>
          </w:tcPr>
          <w:p w14:paraId="706A7A10" w14:textId="77777777" w:rsidR="00BA14C3" w:rsidRPr="001B54C3" w:rsidRDefault="005009F7" w:rsidP="00A84995">
            <w:pPr>
              <w:pStyle w:val="TableEntry"/>
              <w:rPr>
                <w:rFonts w:eastAsia="Arial Unicode MS"/>
              </w:rPr>
            </w:pPr>
            <w:r w:rsidRPr="001B54C3">
              <w:t>161805006</w:t>
            </w:r>
          </w:p>
        </w:tc>
      </w:tr>
      <w:tr w:rsidR="00BF2822" w:rsidRPr="001B54C3" w14:paraId="68D6DB26" w14:textId="77777777" w:rsidTr="00BF2822">
        <w:trPr>
          <w:cantSplit/>
          <w:jc w:val="center"/>
        </w:trPr>
        <w:tc>
          <w:tcPr>
            <w:tcW w:w="2194" w:type="pct"/>
            <w:shd w:val="clear" w:color="auto" w:fill="auto"/>
          </w:tcPr>
          <w:p w14:paraId="1B842516" w14:textId="77777777" w:rsidR="00BA14C3" w:rsidRPr="001B54C3" w:rsidRDefault="007A10EF" w:rsidP="007A10EF">
            <w:pPr>
              <w:pStyle w:val="TableEntry"/>
              <w:rPr>
                <w:rFonts w:eastAsia="Arial Unicode MS"/>
              </w:rPr>
            </w:pPr>
            <w:r w:rsidRPr="001B54C3">
              <w:rPr>
                <w:rFonts w:eastAsia="Arial Unicode MS"/>
              </w:rPr>
              <w:t>History of Stillbirth</w:t>
            </w:r>
          </w:p>
        </w:tc>
        <w:tc>
          <w:tcPr>
            <w:tcW w:w="453" w:type="pct"/>
            <w:shd w:val="clear" w:color="auto" w:fill="auto"/>
          </w:tcPr>
          <w:p w14:paraId="378F7C88" w14:textId="77777777" w:rsidR="00BA14C3" w:rsidRPr="001B54C3" w:rsidRDefault="00BA14C3" w:rsidP="00A84995">
            <w:pPr>
              <w:pStyle w:val="TableEntry"/>
              <w:rPr>
                <w:rFonts w:eastAsia="Arial Unicode MS"/>
              </w:rPr>
            </w:pPr>
            <w:r w:rsidRPr="001B54C3">
              <w:rPr>
                <w:rFonts w:eastAsia="Arial Unicode MS"/>
              </w:rPr>
              <w:t>R2</w:t>
            </w:r>
          </w:p>
        </w:tc>
        <w:tc>
          <w:tcPr>
            <w:tcW w:w="586" w:type="pct"/>
            <w:shd w:val="clear" w:color="auto" w:fill="auto"/>
          </w:tcPr>
          <w:p w14:paraId="16A94872" w14:textId="77777777" w:rsidR="00BA14C3" w:rsidRPr="001B54C3" w:rsidRDefault="00BA14C3" w:rsidP="00A84995">
            <w:pPr>
              <w:pStyle w:val="TableEntry"/>
              <w:rPr>
                <w:rFonts w:eastAsia="Arial Unicode MS"/>
              </w:rPr>
            </w:pPr>
            <w:r w:rsidRPr="001B54C3">
              <w:rPr>
                <w:rFonts w:eastAsia="Arial Unicode MS"/>
              </w:rPr>
              <w:t>CD</w:t>
            </w:r>
          </w:p>
        </w:tc>
        <w:tc>
          <w:tcPr>
            <w:tcW w:w="537" w:type="pct"/>
            <w:shd w:val="clear" w:color="auto" w:fill="auto"/>
          </w:tcPr>
          <w:p w14:paraId="774D0B7C" w14:textId="77777777" w:rsidR="00BA14C3" w:rsidRPr="001B54C3" w:rsidRDefault="00BA14C3" w:rsidP="00A84995">
            <w:pPr>
              <w:pStyle w:val="TableEntry"/>
              <w:rPr>
                <w:rFonts w:eastAsia="Arial Unicode MS"/>
              </w:rPr>
            </w:pPr>
          </w:p>
        </w:tc>
        <w:tc>
          <w:tcPr>
            <w:tcW w:w="1230" w:type="pct"/>
            <w:shd w:val="clear" w:color="auto" w:fill="auto"/>
          </w:tcPr>
          <w:p w14:paraId="61BE9E96" w14:textId="77777777" w:rsidR="00BA14C3" w:rsidRPr="001B54C3" w:rsidRDefault="00B67D17" w:rsidP="007A10EF">
            <w:pPr>
              <w:pStyle w:val="TableEntry"/>
              <w:rPr>
                <w:rFonts w:eastAsia="Arial Unicode MS"/>
              </w:rPr>
            </w:pPr>
            <w:r w:rsidRPr="001B54C3">
              <w:rPr>
                <w:szCs w:val="22"/>
              </w:rPr>
              <w:t>161743003</w:t>
            </w:r>
          </w:p>
        </w:tc>
      </w:tr>
      <w:tr w:rsidR="00BF2822" w:rsidRPr="001B54C3" w14:paraId="7FDA0E32" w14:textId="77777777" w:rsidTr="00BF2822">
        <w:trPr>
          <w:cantSplit/>
          <w:jc w:val="center"/>
        </w:trPr>
        <w:tc>
          <w:tcPr>
            <w:tcW w:w="2194" w:type="pct"/>
            <w:shd w:val="clear" w:color="auto" w:fill="auto"/>
          </w:tcPr>
          <w:p w14:paraId="15A227E9" w14:textId="77777777" w:rsidR="00BA14C3" w:rsidRPr="001B54C3" w:rsidRDefault="00CC6FBC" w:rsidP="007A10EF">
            <w:pPr>
              <w:pStyle w:val="TableEntry"/>
              <w:rPr>
                <w:rFonts w:eastAsia="Arial Unicode MS"/>
              </w:rPr>
            </w:pPr>
            <w:r w:rsidRPr="001B54C3">
              <w:t>History of</w:t>
            </w:r>
            <w:r w:rsidR="00BA14C3" w:rsidRPr="001B54C3">
              <w:t xml:space="preserve"> Neonatal Death</w:t>
            </w:r>
          </w:p>
        </w:tc>
        <w:tc>
          <w:tcPr>
            <w:tcW w:w="453" w:type="pct"/>
            <w:shd w:val="clear" w:color="auto" w:fill="auto"/>
          </w:tcPr>
          <w:p w14:paraId="08E1C6BA" w14:textId="77777777" w:rsidR="00BA14C3" w:rsidRPr="001B54C3" w:rsidRDefault="00BA14C3" w:rsidP="00A84995">
            <w:pPr>
              <w:pStyle w:val="TableEntry"/>
              <w:rPr>
                <w:rFonts w:eastAsia="Arial Unicode MS"/>
              </w:rPr>
            </w:pPr>
            <w:r w:rsidRPr="001B54C3">
              <w:rPr>
                <w:rFonts w:eastAsia="Arial Unicode MS"/>
              </w:rPr>
              <w:t>R2</w:t>
            </w:r>
          </w:p>
        </w:tc>
        <w:tc>
          <w:tcPr>
            <w:tcW w:w="586" w:type="pct"/>
            <w:shd w:val="clear" w:color="auto" w:fill="auto"/>
          </w:tcPr>
          <w:p w14:paraId="58918012" w14:textId="77777777" w:rsidR="00BA14C3" w:rsidRPr="001B54C3" w:rsidRDefault="00BA14C3" w:rsidP="00A84995">
            <w:pPr>
              <w:pStyle w:val="TableEntry"/>
              <w:rPr>
                <w:rFonts w:eastAsia="Arial Unicode MS"/>
              </w:rPr>
            </w:pPr>
            <w:r w:rsidRPr="001B54C3">
              <w:rPr>
                <w:rFonts w:eastAsia="Arial Unicode MS"/>
              </w:rPr>
              <w:t>CD</w:t>
            </w:r>
          </w:p>
        </w:tc>
        <w:tc>
          <w:tcPr>
            <w:tcW w:w="537" w:type="pct"/>
            <w:shd w:val="clear" w:color="auto" w:fill="auto"/>
          </w:tcPr>
          <w:p w14:paraId="60EB1CB6" w14:textId="77777777" w:rsidR="00BA14C3" w:rsidRPr="001B54C3" w:rsidRDefault="00BA14C3" w:rsidP="00A84995">
            <w:pPr>
              <w:pStyle w:val="TableEntry"/>
              <w:rPr>
                <w:rFonts w:eastAsia="Arial Unicode MS"/>
              </w:rPr>
            </w:pPr>
          </w:p>
        </w:tc>
        <w:tc>
          <w:tcPr>
            <w:tcW w:w="1230" w:type="pct"/>
            <w:shd w:val="clear" w:color="auto" w:fill="auto"/>
          </w:tcPr>
          <w:p w14:paraId="36B95AB8" w14:textId="77777777" w:rsidR="00BA14C3" w:rsidRPr="001B54C3" w:rsidRDefault="00B67D17" w:rsidP="00A84995">
            <w:pPr>
              <w:pStyle w:val="TableEntry"/>
              <w:rPr>
                <w:rFonts w:eastAsia="Arial Unicode MS"/>
              </w:rPr>
            </w:pPr>
            <w:r w:rsidRPr="001B54C3">
              <w:rPr>
                <w:rFonts w:eastAsia="Arial Unicode MS"/>
              </w:rPr>
              <w:t>Need code</w:t>
            </w:r>
            <w:r w:rsidR="00C4559E" w:rsidRPr="001B54C3">
              <w:rPr>
                <w:rFonts w:eastAsia="Arial Unicode MS"/>
              </w:rPr>
              <w:t xml:space="preserve"> for history of.</w:t>
            </w:r>
          </w:p>
        </w:tc>
      </w:tr>
      <w:tr w:rsidR="00BF2822" w:rsidRPr="001B54C3" w14:paraId="1AC174DD" w14:textId="77777777" w:rsidTr="00BF2822">
        <w:trPr>
          <w:cantSplit/>
          <w:jc w:val="center"/>
        </w:trPr>
        <w:tc>
          <w:tcPr>
            <w:tcW w:w="2194" w:type="pct"/>
            <w:shd w:val="clear" w:color="auto" w:fill="auto"/>
          </w:tcPr>
          <w:p w14:paraId="6B5F8DB2" w14:textId="77777777" w:rsidR="00BA14C3" w:rsidRPr="001B54C3" w:rsidRDefault="00CC6FBC" w:rsidP="007A10EF">
            <w:pPr>
              <w:pStyle w:val="TableEntry"/>
              <w:rPr>
                <w:rFonts w:eastAsia="Arial Unicode MS"/>
              </w:rPr>
            </w:pPr>
            <w:r w:rsidRPr="001B54C3">
              <w:t xml:space="preserve">History of </w:t>
            </w:r>
            <w:r w:rsidR="00BA14C3" w:rsidRPr="001B54C3">
              <w:t>Postpartum Hemorrhage</w:t>
            </w:r>
          </w:p>
        </w:tc>
        <w:tc>
          <w:tcPr>
            <w:tcW w:w="453" w:type="pct"/>
            <w:shd w:val="clear" w:color="auto" w:fill="auto"/>
          </w:tcPr>
          <w:p w14:paraId="4BCBD77B" w14:textId="77777777" w:rsidR="00BA14C3" w:rsidRPr="001B54C3" w:rsidRDefault="00BA14C3" w:rsidP="00A84995">
            <w:pPr>
              <w:pStyle w:val="TableEntry"/>
              <w:rPr>
                <w:rFonts w:eastAsia="Arial Unicode MS"/>
              </w:rPr>
            </w:pPr>
            <w:r w:rsidRPr="001B54C3">
              <w:rPr>
                <w:rFonts w:eastAsia="Arial Unicode MS"/>
              </w:rPr>
              <w:t>R2</w:t>
            </w:r>
          </w:p>
        </w:tc>
        <w:tc>
          <w:tcPr>
            <w:tcW w:w="586" w:type="pct"/>
            <w:shd w:val="clear" w:color="auto" w:fill="auto"/>
          </w:tcPr>
          <w:p w14:paraId="66166039" w14:textId="77777777" w:rsidR="00BA14C3" w:rsidRPr="001B54C3" w:rsidRDefault="00BA14C3" w:rsidP="00A84995">
            <w:pPr>
              <w:pStyle w:val="TableEntry"/>
              <w:rPr>
                <w:rFonts w:eastAsia="Arial Unicode MS"/>
              </w:rPr>
            </w:pPr>
            <w:r w:rsidRPr="001B54C3">
              <w:rPr>
                <w:rFonts w:eastAsia="Arial Unicode MS"/>
              </w:rPr>
              <w:t>CD</w:t>
            </w:r>
          </w:p>
        </w:tc>
        <w:tc>
          <w:tcPr>
            <w:tcW w:w="537" w:type="pct"/>
            <w:shd w:val="clear" w:color="auto" w:fill="auto"/>
          </w:tcPr>
          <w:p w14:paraId="0376630C" w14:textId="77777777" w:rsidR="00BA14C3" w:rsidRPr="001B54C3" w:rsidRDefault="00BA14C3" w:rsidP="00A84995">
            <w:pPr>
              <w:pStyle w:val="TableEntry"/>
              <w:rPr>
                <w:rFonts w:eastAsia="Arial Unicode MS"/>
              </w:rPr>
            </w:pPr>
          </w:p>
        </w:tc>
        <w:tc>
          <w:tcPr>
            <w:tcW w:w="1230" w:type="pct"/>
            <w:shd w:val="clear" w:color="auto" w:fill="auto"/>
          </w:tcPr>
          <w:p w14:paraId="6FC26BE5" w14:textId="77777777" w:rsidR="00B67D17" w:rsidRPr="001B54C3" w:rsidRDefault="00B67D17" w:rsidP="00A84995">
            <w:pPr>
              <w:pStyle w:val="TableEntry"/>
              <w:rPr>
                <w:szCs w:val="22"/>
              </w:rPr>
            </w:pPr>
            <w:r w:rsidRPr="001B54C3">
              <w:rPr>
                <w:szCs w:val="22"/>
              </w:rPr>
              <w:t>161809000</w:t>
            </w:r>
          </w:p>
          <w:p w14:paraId="10B2144C" w14:textId="77777777" w:rsidR="00BA14C3" w:rsidRPr="001B54C3" w:rsidRDefault="00BA14C3" w:rsidP="00A84995">
            <w:pPr>
              <w:pStyle w:val="TableEntry"/>
              <w:rPr>
                <w:rFonts w:eastAsia="Arial Unicode MS"/>
              </w:rPr>
            </w:pPr>
          </w:p>
        </w:tc>
      </w:tr>
    </w:tbl>
    <w:p w14:paraId="0AAD002E" w14:textId="77777777" w:rsidR="00866BDC" w:rsidRPr="001B54C3" w:rsidRDefault="00866BDC"/>
    <w:p w14:paraId="29EC9989" w14:textId="77777777" w:rsidR="00866BDC" w:rsidRPr="001B54C3" w:rsidRDefault="00866BDC">
      <w:pPr>
        <w:pStyle w:val="EditorInstructions"/>
      </w:pPr>
      <w:r w:rsidRPr="001B54C3">
        <w:t>Add Section 6.5.C</w:t>
      </w:r>
    </w:p>
    <w:p w14:paraId="74CAF8C7" w14:textId="77777777" w:rsidR="00866BDC" w:rsidRPr="001B54C3" w:rsidRDefault="00866BDC">
      <w:pPr>
        <w:pStyle w:val="Heading3"/>
        <w:rPr>
          <w:noProof w:val="0"/>
        </w:rPr>
      </w:pPr>
      <w:bookmarkStart w:id="2524" w:name="_Toc466555663"/>
      <w:r w:rsidRPr="001B54C3">
        <w:rPr>
          <w:noProof w:val="0"/>
        </w:rPr>
        <w:t xml:space="preserve">6.5.C </w:t>
      </w:r>
      <w:r w:rsidR="00BB3AAA" w:rsidRPr="001B54C3">
        <w:rPr>
          <w:noProof w:val="0"/>
        </w:rPr>
        <w:t xml:space="preserve">Antepartum </w:t>
      </w:r>
      <w:r w:rsidRPr="001B54C3">
        <w:rPr>
          <w:noProof w:val="0"/>
        </w:rPr>
        <w:t>Family History and Genetic Screening Value Set 1.3.6.1.4.1.19376.1.5.3.1.1.16.5.4</w:t>
      </w:r>
      <w:bookmarkEnd w:id="2524"/>
    </w:p>
    <w:tbl>
      <w:tblPr>
        <w:tblW w:w="46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0"/>
        <w:gridCol w:w="705"/>
        <w:gridCol w:w="993"/>
        <w:gridCol w:w="944"/>
        <w:gridCol w:w="1238"/>
        <w:gridCol w:w="1132"/>
      </w:tblGrid>
      <w:tr w:rsidR="00BF2822" w:rsidRPr="001B54C3" w14:paraId="23DD65F5" w14:textId="77777777" w:rsidTr="00BF2822">
        <w:trPr>
          <w:tblHeader/>
          <w:jc w:val="center"/>
        </w:trPr>
        <w:tc>
          <w:tcPr>
            <w:tcW w:w="2153" w:type="pct"/>
            <w:shd w:val="clear" w:color="auto" w:fill="D9D9D9"/>
          </w:tcPr>
          <w:p w14:paraId="29B6EC98" w14:textId="77777777" w:rsidR="00866BDC" w:rsidRPr="001B54C3" w:rsidRDefault="00866BDC">
            <w:pPr>
              <w:pStyle w:val="TableEntryHeader"/>
              <w:rPr>
                <w:rFonts w:ascii="Arial Unicode MS" w:eastAsia="Arial Unicode MS" w:hAnsi="Arial Unicode MS" w:cs="Arial Unicode MS"/>
                <w:szCs w:val="24"/>
              </w:rPr>
            </w:pPr>
            <w:r w:rsidRPr="001B54C3">
              <w:t xml:space="preserve">Name </w:t>
            </w:r>
          </w:p>
        </w:tc>
        <w:tc>
          <w:tcPr>
            <w:tcW w:w="392" w:type="pct"/>
            <w:shd w:val="clear" w:color="auto" w:fill="D9D9D9"/>
          </w:tcPr>
          <w:p w14:paraId="699F5843" w14:textId="77777777" w:rsidR="00866BDC" w:rsidRPr="001B54C3" w:rsidRDefault="00866BDC">
            <w:pPr>
              <w:pStyle w:val="TableEntryHeader"/>
              <w:rPr>
                <w:rFonts w:ascii="Arial Unicode MS" w:eastAsia="Arial Unicode MS" w:hAnsi="Arial Unicode MS" w:cs="Arial Unicode MS"/>
                <w:szCs w:val="24"/>
              </w:rPr>
            </w:pPr>
            <w:r w:rsidRPr="001B54C3">
              <w:t>Opt</w:t>
            </w:r>
          </w:p>
        </w:tc>
        <w:tc>
          <w:tcPr>
            <w:tcW w:w="572" w:type="pct"/>
            <w:shd w:val="clear" w:color="auto" w:fill="D9D9D9"/>
          </w:tcPr>
          <w:p w14:paraId="2109E266" w14:textId="77777777" w:rsidR="00866BDC" w:rsidRPr="001B54C3" w:rsidRDefault="00866BDC">
            <w:pPr>
              <w:pStyle w:val="TableEntryHeader"/>
              <w:rPr>
                <w:rFonts w:ascii="Arial Unicode MS" w:eastAsia="Arial Unicode MS" w:hAnsi="Arial Unicode MS" w:cs="Arial Unicode MS"/>
                <w:szCs w:val="24"/>
              </w:rPr>
            </w:pPr>
            <w:r w:rsidRPr="001B54C3">
              <w:t>Type</w:t>
            </w:r>
          </w:p>
        </w:tc>
        <w:tc>
          <w:tcPr>
            <w:tcW w:w="544" w:type="pct"/>
            <w:shd w:val="clear" w:color="auto" w:fill="D9D9D9"/>
          </w:tcPr>
          <w:p w14:paraId="133F37A7" w14:textId="77777777" w:rsidR="00866BDC" w:rsidRPr="001B54C3" w:rsidRDefault="00866BDC">
            <w:pPr>
              <w:pStyle w:val="TableEntryHeader"/>
              <w:rPr>
                <w:rFonts w:ascii="Arial Unicode MS" w:eastAsia="Arial Unicode MS" w:hAnsi="Arial Unicode MS" w:cs="Arial Unicode MS"/>
                <w:szCs w:val="24"/>
              </w:rPr>
            </w:pPr>
            <w:r w:rsidRPr="001B54C3">
              <w:t>Units</w:t>
            </w:r>
          </w:p>
        </w:tc>
        <w:tc>
          <w:tcPr>
            <w:tcW w:w="688" w:type="pct"/>
            <w:shd w:val="clear" w:color="auto" w:fill="D9D9D9"/>
          </w:tcPr>
          <w:p w14:paraId="7B46B7EA" w14:textId="77777777" w:rsidR="00866BDC" w:rsidRPr="001B54C3" w:rsidRDefault="00866BDC">
            <w:pPr>
              <w:pStyle w:val="TableEntryHeader"/>
              <w:rPr>
                <w:rFonts w:ascii="Arial Unicode MS" w:eastAsia="Arial Unicode MS" w:hAnsi="Arial Unicode MS" w:cs="Arial Unicode MS"/>
                <w:szCs w:val="24"/>
              </w:rPr>
            </w:pPr>
            <w:r w:rsidRPr="001B54C3">
              <w:t>SNOMED CT</w:t>
            </w:r>
          </w:p>
        </w:tc>
        <w:tc>
          <w:tcPr>
            <w:tcW w:w="651" w:type="pct"/>
            <w:shd w:val="clear" w:color="auto" w:fill="D9D9D9"/>
          </w:tcPr>
          <w:p w14:paraId="630A7954" w14:textId="77777777" w:rsidR="00866BDC" w:rsidRPr="001B54C3" w:rsidRDefault="00866BDC">
            <w:pPr>
              <w:pStyle w:val="TableEntryHeader"/>
              <w:rPr>
                <w:rFonts w:ascii="Arial Unicode MS" w:eastAsia="Arial Unicode MS" w:hAnsi="Arial Unicode MS" w:cs="Arial Unicode MS"/>
                <w:szCs w:val="24"/>
              </w:rPr>
            </w:pPr>
            <w:r w:rsidRPr="001B54C3">
              <w:t xml:space="preserve">LOINC </w:t>
            </w:r>
          </w:p>
        </w:tc>
      </w:tr>
      <w:tr w:rsidR="00BF2822" w:rsidRPr="001B54C3" w14:paraId="3CFED1A0" w14:textId="77777777" w:rsidTr="00BF2822">
        <w:trPr>
          <w:jc w:val="center"/>
        </w:trPr>
        <w:tc>
          <w:tcPr>
            <w:tcW w:w="2153" w:type="pct"/>
            <w:shd w:val="clear" w:color="auto" w:fill="auto"/>
          </w:tcPr>
          <w:p w14:paraId="7F9D24B1" w14:textId="77777777" w:rsidR="00866BDC" w:rsidRPr="001B54C3" w:rsidRDefault="00866BDC">
            <w:pPr>
              <w:pStyle w:val="TableEntry"/>
            </w:pPr>
            <w:r w:rsidRPr="001B54C3">
              <w:t xml:space="preserve">Autism </w:t>
            </w:r>
          </w:p>
        </w:tc>
        <w:tc>
          <w:tcPr>
            <w:tcW w:w="392" w:type="pct"/>
            <w:shd w:val="clear" w:color="auto" w:fill="auto"/>
          </w:tcPr>
          <w:p w14:paraId="4A959F73" w14:textId="77777777" w:rsidR="00866BDC" w:rsidRPr="001B54C3" w:rsidRDefault="00866BDC">
            <w:pPr>
              <w:pStyle w:val="TableEntry"/>
            </w:pPr>
            <w:r w:rsidRPr="001B54C3">
              <w:t>R2</w:t>
            </w:r>
          </w:p>
        </w:tc>
        <w:tc>
          <w:tcPr>
            <w:tcW w:w="572" w:type="pct"/>
            <w:shd w:val="clear" w:color="auto" w:fill="auto"/>
          </w:tcPr>
          <w:p w14:paraId="6912D013" w14:textId="77777777" w:rsidR="00866BDC" w:rsidRPr="001B54C3" w:rsidRDefault="00866BDC">
            <w:pPr>
              <w:pStyle w:val="TableEntry"/>
            </w:pPr>
            <w:r w:rsidRPr="001B54C3">
              <w:t>CD</w:t>
            </w:r>
          </w:p>
        </w:tc>
        <w:tc>
          <w:tcPr>
            <w:tcW w:w="544" w:type="pct"/>
            <w:shd w:val="clear" w:color="auto" w:fill="auto"/>
          </w:tcPr>
          <w:p w14:paraId="11C545D1" w14:textId="77777777" w:rsidR="00866BDC" w:rsidRPr="001B54C3" w:rsidRDefault="00866BDC">
            <w:pPr>
              <w:pStyle w:val="TableEntry"/>
            </w:pPr>
            <w:r w:rsidRPr="001B54C3">
              <w:t> </w:t>
            </w:r>
          </w:p>
        </w:tc>
        <w:tc>
          <w:tcPr>
            <w:tcW w:w="688" w:type="pct"/>
            <w:shd w:val="clear" w:color="auto" w:fill="auto"/>
          </w:tcPr>
          <w:p w14:paraId="58141F64" w14:textId="77777777" w:rsidR="00866BDC" w:rsidRPr="001B54C3" w:rsidRDefault="00866BDC">
            <w:pPr>
              <w:pStyle w:val="TableEntry"/>
            </w:pPr>
            <w:r w:rsidRPr="001B54C3">
              <w:t xml:space="preserve">408856003 </w:t>
            </w:r>
          </w:p>
        </w:tc>
        <w:tc>
          <w:tcPr>
            <w:tcW w:w="651" w:type="pct"/>
            <w:shd w:val="clear" w:color="auto" w:fill="auto"/>
          </w:tcPr>
          <w:p w14:paraId="17052F93" w14:textId="77777777" w:rsidR="00866BDC" w:rsidRPr="001B54C3" w:rsidRDefault="00866BDC">
            <w:pPr>
              <w:pStyle w:val="TableEntry"/>
              <w:rPr>
                <w:sz w:val="20"/>
              </w:rPr>
            </w:pPr>
          </w:p>
        </w:tc>
      </w:tr>
      <w:tr w:rsidR="00BF2822" w:rsidRPr="001B54C3" w14:paraId="0D35BB6A" w14:textId="77777777" w:rsidTr="00BF2822">
        <w:trPr>
          <w:jc w:val="center"/>
        </w:trPr>
        <w:tc>
          <w:tcPr>
            <w:tcW w:w="2153" w:type="pct"/>
            <w:shd w:val="clear" w:color="auto" w:fill="auto"/>
          </w:tcPr>
          <w:p w14:paraId="16BCBBF2" w14:textId="77777777" w:rsidR="00866BDC" w:rsidRPr="001B54C3" w:rsidRDefault="00866BDC">
            <w:pPr>
              <w:pStyle w:val="TableEntry"/>
            </w:pPr>
            <w:r w:rsidRPr="001B54C3">
              <w:t xml:space="preserve">Blood Disorders </w:t>
            </w:r>
          </w:p>
        </w:tc>
        <w:tc>
          <w:tcPr>
            <w:tcW w:w="392" w:type="pct"/>
            <w:shd w:val="clear" w:color="auto" w:fill="auto"/>
          </w:tcPr>
          <w:p w14:paraId="6182FE11" w14:textId="77777777" w:rsidR="00866BDC" w:rsidRPr="001B54C3" w:rsidRDefault="00866BDC">
            <w:pPr>
              <w:pStyle w:val="TableEntry"/>
            </w:pPr>
            <w:r w:rsidRPr="001B54C3">
              <w:t>R2</w:t>
            </w:r>
          </w:p>
        </w:tc>
        <w:tc>
          <w:tcPr>
            <w:tcW w:w="572" w:type="pct"/>
            <w:shd w:val="clear" w:color="auto" w:fill="auto"/>
          </w:tcPr>
          <w:p w14:paraId="7959B321" w14:textId="77777777" w:rsidR="00866BDC" w:rsidRPr="001B54C3" w:rsidRDefault="00866BDC">
            <w:pPr>
              <w:pStyle w:val="TableEntry"/>
            </w:pPr>
            <w:r w:rsidRPr="001B54C3">
              <w:t>CD</w:t>
            </w:r>
          </w:p>
        </w:tc>
        <w:tc>
          <w:tcPr>
            <w:tcW w:w="544" w:type="pct"/>
            <w:shd w:val="clear" w:color="auto" w:fill="auto"/>
          </w:tcPr>
          <w:p w14:paraId="0139FAD8" w14:textId="77777777" w:rsidR="00866BDC" w:rsidRPr="001B54C3" w:rsidRDefault="00866BDC">
            <w:pPr>
              <w:pStyle w:val="TableEntry"/>
            </w:pPr>
            <w:r w:rsidRPr="001B54C3">
              <w:t> </w:t>
            </w:r>
          </w:p>
        </w:tc>
        <w:tc>
          <w:tcPr>
            <w:tcW w:w="688" w:type="pct"/>
            <w:shd w:val="clear" w:color="auto" w:fill="auto"/>
          </w:tcPr>
          <w:p w14:paraId="2858DBB4" w14:textId="77777777" w:rsidR="00866BDC" w:rsidRPr="001B54C3" w:rsidRDefault="00866BDC">
            <w:pPr>
              <w:pStyle w:val="TableEntry"/>
            </w:pPr>
            <w:r w:rsidRPr="001B54C3">
              <w:t xml:space="preserve">414022008 </w:t>
            </w:r>
          </w:p>
        </w:tc>
        <w:tc>
          <w:tcPr>
            <w:tcW w:w="651" w:type="pct"/>
            <w:shd w:val="clear" w:color="auto" w:fill="auto"/>
          </w:tcPr>
          <w:p w14:paraId="73F15ACF" w14:textId="77777777" w:rsidR="00866BDC" w:rsidRPr="001B54C3" w:rsidRDefault="00866BDC">
            <w:pPr>
              <w:pStyle w:val="TableEntry"/>
              <w:rPr>
                <w:sz w:val="20"/>
              </w:rPr>
            </w:pPr>
          </w:p>
        </w:tc>
      </w:tr>
      <w:tr w:rsidR="00BF2822" w:rsidRPr="001B54C3" w14:paraId="5DD9A558" w14:textId="77777777" w:rsidTr="00BF2822">
        <w:trPr>
          <w:jc w:val="center"/>
        </w:trPr>
        <w:tc>
          <w:tcPr>
            <w:tcW w:w="2153" w:type="pct"/>
            <w:shd w:val="clear" w:color="auto" w:fill="auto"/>
          </w:tcPr>
          <w:p w14:paraId="61638548" w14:textId="77777777" w:rsidR="00866BDC" w:rsidRPr="001B54C3" w:rsidRDefault="00866BDC">
            <w:pPr>
              <w:pStyle w:val="TableEntry"/>
            </w:pPr>
            <w:r w:rsidRPr="001B54C3">
              <w:t xml:space="preserve">Canavan Disease </w:t>
            </w:r>
          </w:p>
        </w:tc>
        <w:tc>
          <w:tcPr>
            <w:tcW w:w="392" w:type="pct"/>
            <w:shd w:val="clear" w:color="auto" w:fill="auto"/>
          </w:tcPr>
          <w:p w14:paraId="41FD08B4" w14:textId="77777777" w:rsidR="00866BDC" w:rsidRPr="001B54C3" w:rsidRDefault="00866BDC">
            <w:pPr>
              <w:pStyle w:val="TableEntry"/>
            </w:pPr>
            <w:r w:rsidRPr="001B54C3">
              <w:t>R2</w:t>
            </w:r>
          </w:p>
        </w:tc>
        <w:tc>
          <w:tcPr>
            <w:tcW w:w="572" w:type="pct"/>
            <w:shd w:val="clear" w:color="auto" w:fill="auto"/>
          </w:tcPr>
          <w:p w14:paraId="2343AA4C" w14:textId="77777777" w:rsidR="00866BDC" w:rsidRPr="001B54C3" w:rsidRDefault="00866BDC">
            <w:pPr>
              <w:pStyle w:val="TableEntry"/>
            </w:pPr>
            <w:r w:rsidRPr="001B54C3">
              <w:t>CD</w:t>
            </w:r>
          </w:p>
        </w:tc>
        <w:tc>
          <w:tcPr>
            <w:tcW w:w="544" w:type="pct"/>
            <w:shd w:val="clear" w:color="auto" w:fill="auto"/>
          </w:tcPr>
          <w:p w14:paraId="75E8F555" w14:textId="77777777" w:rsidR="00866BDC" w:rsidRPr="001B54C3" w:rsidRDefault="00866BDC">
            <w:pPr>
              <w:pStyle w:val="TableEntry"/>
            </w:pPr>
            <w:r w:rsidRPr="001B54C3">
              <w:t> </w:t>
            </w:r>
          </w:p>
        </w:tc>
        <w:tc>
          <w:tcPr>
            <w:tcW w:w="688" w:type="pct"/>
            <w:shd w:val="clear" w:color="auto" w:fill="auto"/>
          </w:tcPr>
          <w:p w14:paraId="0518A1E9" w14:textId="77777777" w:rsidR="00866BDC" w:rsidRPr="001B54C3" w:rsidRDefault="00866BDC">
            <w:pPr>
              <w:pStyle w:val="TableEntry"/>
            </w:pPr>
            <w:r w:rsidRPr="001B54C3">
              <w:t xml:space="preserve">80544005 </w:t>
            </w:r>
          </w:p>
        </w:tc>
        <w:tc>
          <w:tcPr>
            <w:tcW w:w="651" w:type="pct"/>
            <w:shd w:val="clear" w:color="auto" w:fill="auto"/>
          </w:tcPr>
          <w:p w14:paraId="1D082E01" w14:textId="77777777" w:rsidR="00866BDC" w:rsidRPr="001B54C3" w:rsidRDefault="00866BDC">
            <w:pPr>
              <w:pStyle w:val="TableEntry"/>
              <w:rPr>
                <w:sz w:val="20"/>
              </w:rPr>
            </w:pPr>
          </w:p>
        </w:tc>
      </w:tr>
      <w:tr w:rsidR="00BF2822" w:rsidRPr="001B54C3" w14:paraId="182188E4" w14:textId="77777777" w:rsidTr="00BF2822">
        <w:trPr>
          <w:jc w:val="center"/>
        </w:trPr>
        <w:tc>
          <w:tcPr>
            <w:tcW w:w="2153" w:type="pct"/>
            <w:shd w:val="clear" w:color="auto" w:fill="auto"/>
          </w:tcPr>
          <w:p w14:paraId="01A8F7AA" w14:textId="77777777" w:rsidR="00866BDC" w:rsidRPr="001B54C3" w:rsidRDefault="00866BDC">
            <w:pPr>
              <w:pStyle w:val="TableEntry"/>
            </w:pPr>
            <w:r w:rsidRPr="001B54C3">
              <w:t>Chro</w:t>
            </w:r>
            <w:r w:rsidR="00E10D31" w:rsidRPr="001B54C3">
              <w:t>mo</w:t>
            </w:r>
            <w:r w:rsidRPr="001B54C3">
              <w:t>somal Disorder</w:t>
            </w:r>
            <w:r w:rsidRPr="001B54C3">
              <w:br/>
              <w:t>Includes any inherited genetic or chromosomal disorders</w:t>
            </w:r>
          </w:p>
        </w:tc>
        <w:tc>
          <w:tcPr>
            <w:tcW w:w="392" w:type="pct"/>
            <w:shd w:val="clear" w:color="auto" w:fill="auto"/>
          </w:tcPr>
          <w:p w14:paraId="4A31EE4D" w14:textId="77777777" w:rsidR="00866BDC" w:rsidRPr="001B54C3" w:rsidRDefault="00866BDC">
            <w:pPr>
              <w:pStyle w:val="TableEntry"/>
            </w:pPr>
            <w:r w:rsidRPr="001B54C3">
              <w:t>R2</w:t>
            </w:r>
          </w:p>
        </w:tc>
        <w:tc>
          <w:tcPr>
            <w:tcW w:w="572" w:type="pct"/>
            <w:shd w:val="clear" w:color="auto" w:fill="auto"/>
          </w:tcPr>
          <w:p w14:paraId="788FECFE" w14:textId="77777777" w:rsidR="00866BDC" w:rsidRPr="001B54C3" w:rsidRDefault="00866BDC">
            <w:pPr>
              <w:pStyle w:val="TableEntry"/>
            </w:pPr>
            <w:r w:rsidRPr="001B54C3">
              <w:t>CD</w:t>
            </w:r>
          </w:p>
        </w:tc>
        <w:tc>
          <w:tcPr>
            <w:tcW w:w="544" w:type="pct"/>
            <w:shd w:val="clear" w:color="auto" w:fill="auto"/>
          </w:tcPr>
          <w:p w14:paraId="4483BC97" w14:textId="77777777" w:rsidR="00866BDC" w:rsidRPr="001B54C3" w:rsidRDefault="00866BDC">
            <w:pPr>
              <w:pStyle w:val="TableEntry"/>
            </w:pPr>
            <w:r w:rsidRPr="001B54C3">
              <w:t> </w:t>
            </w:r>
          </w:p>
        </w:tc>
        <w:tc>
          <w:tcPr>
            <w:tcW w:w="688" w:type="pct"/>
            <w:shd w:val="clear" w:color="auto" w:fill="auto"/>
          </w:tcPr>
          <w:p w14:paraId="0CE6D17D" w14:textId="77777777" w:rsidR="00866BDC" w:rsidRPr="001B54C3" w:rsidRDefault="00866BDC">
            <w:pPr>
              <w:pStyle w:val="TableEntry"/>
            </w:pPr>
            <w:r w:rsidRPr="001B54C3">
              <w:t xml:space="preserve">409709004 </w:t>
            </w:r>
          </w:p>
        </w:tc>
        <w:tc>
          <w:tcPr>
            <w:tcW w:w="651" w:type="pct"/>
            <w:shd w:val="clear" w:color="auto" w:fill="auto"/>
          </w:tcPr>
          <w:p w14:paraId="0DFF59B7" w14:textId="77777777" w:rsidR="00866BDC" w:rsidRPr="001B54C3" w:rsidRDefault="00866BDC">
            <w:pPr>
              <w:pStyle w:val="TableEntry"/>
              <w:rPr>
                <w:sz w:val="20"/>
              </w:rPr>
            </w:pPr>
          </w:p>
        </w:tc>
      </w:tr>
      <w:tr w:rsidR="00BF2822" w:rsidRPr="001B54C3" w14:paraId="5D900E0C" w14:textId="77777777" w:rsidTr="00BF2822">
        <w:trPr>
          <w:jc w:val="center"/>
        </w:trPr>
        <w:tc>
          <w:tcPr>
            <w:tcW w:w="2153" w:type="pct"/>
            <w:shd w:val="clear" w:color="auto" w:fill="auto"/>
          </w:tcPr>
          <w:p w14:paraId="598D4A46" w14:textId="77777777" w:rsidR="00866BDC" w:rsidRPr="001B54C3" w:rsidRDefault="00866BDC">
            <w:pPr>
              <w:pStyle w:val="TableEntry"/>
            </w:pPr>
            <w:r w:rsidRPr="001B54C3">
              <w:t xml:space="preserve">Congenital Heart Defect </w:t>
            </w:r>
          </w:p>
        </w:tc>
        <w:tc>
          <w:tcPr>
            <w:tcW w:w="392" w:type="pct"/>
            <w:shd w:val="clear" w:color="auto" w:fill="auto"/>
          </w:tcPr>
          <w:p w14:paraId="1C674928" w14:textId="77777777" w:rsidR="00866BDC" w:rsidRPr="001B54C3" w:rsidRDefault="00866BDC">
            <w:pPr>
              <w:pStyle w:val="TableEntry"/>
            </w:pPr>
            <w:r w:rsidRPr="001B54C3">
              <w:t>R2</w:t>
            </w:r>
          </w:p>
        </w:tc>
        <w:tc>
          <w:tcPr>
            <w:tcW w:w="572" w:type="pct"/>
            <w:shd w:val="clear" w:color="auto" w:fill="auto"/>
          </w:tcPr>
          <w:p w14:paraId="416E4252" w14:textId="77777777" w:rsidR="00866BDC" w:rsidRPr="001B54C3" w:rsidRDefault="00866BDC">
            <w:pPr>
              <w:pStyle w:val="TableEntry"/>
            </w:pPr>
            <w:r w:rsidRPr="001B54C3">
              <w:t>CD</w:t>
            </w:r>
          </w:p>
        </w:tc>
        <w:tc>
          <w:tcPr>
            <w:tcW w:w="544" w:type="pct"/>
            <w:shd w:val="clear" w:color="auto" w:fill="auto"/>
          </w:tcPr>
          <w:p w14:paraId="3DF325DF" w14:textId="77777777" w:rsidR="00866BDC" w:rsidRPr="001B54C3" w:rsidRDefault="00866BDC">
            <w:pPr>
              <w:pStyle w:val="TableEntry"/>
            </w:pPr>
            <w:r w:rsidRPr="001B54C3">
              <w:t> </w:t>
            </w:r>
          </w:p>
        </w:tc>
        <w:tc>
          <w:tcPr>
            <w:tcW w:w="688" w:type="pct"/>
            <w:shd w:val="clear" w:color="auto" w:fill="auto"/>
          </w:tcPr>
          <w:p w14:paraId="3400ACEF" w14:textId="77777777" w:rsidR="00866BDC" w:rsidRPr="001B54C3" w:rsidRDefault="00866BDC">
            <w:pPr>
              <w:pStyle w:val="TableEntry"/>
            </w:pPr>
            <w:r w:rsidRPr="001B54C3">
              <w:t xml:space="preserve">13213009 </w:t>
            </w:r>
          </w:p>
        </w:tc>
        <w:tc>
          <w:tcPr>
            <w:tcW w:w="651" w:type="pct"/>
            <w:shd w:val="clear" w:color="auto" w:fill="auto"/>
          </w:tcPr>
          <w:p w14:paraId="18F72D42" w14:textId="77777777" w:rsidR="00866BDC" w:rsidRPr="001B54C3" w:rsidRDefault="00866BDC">
            <w:pPr>
              <w:pStyle w:val="TableEntry"/>
              <w:rPr>
                <w:sz w:val="20"/>
              </w:rPr>
            </w:pPr>
          </w:p>
        </w:tc>
      </w:tr>
      <w:tr w:rsidR="00BF2822" w:rsidRPr="001B54C3" w14:paraId="1122838D" w14:textId="77777777" w:rsidTr="00BF2822">
        <w:trPr>
          <w:jc w:val="center"/>
        </w:trPr>
        <w:tc>
          <w:tcPr>
            <w:tcW w:w="2153" w:type="pct"/>
            <w:shd w:val="clear" w:color="auto" w:fill="auto"/>
          </w:tcPr>
          <w:p w14:paraId="7A77D0BA" w14:textId="77777777" w:rsidR="00866BDC" w:rsidRPr="001B54C3" w:rsidRDefault="00866BDC">
            <w:pPr>
              <w:pStyle w:val="TableEntry"/>
            </w:pPr>
            <w:r w:rsidRPr="001B54C3">
              <w:t xml:space="preserve">Cystic Fibrosis </w:t>
            </w:r>
          </w:p>
        </w:tc>
        <w:tc>
          <w:tcPr>
            <w:tcW w:w="392" w:type="pct"/>
            <w:shd w:val="clear" w:color="auto" w:fill="auto"/>
          </w:tcPr>
          <w:p w14:paraId="618F5EC3" w14:textId="77777777" w:rsidR="00866BDC" w:rsidRPr="001B54C3" w:rsidRDefault="00866BDC">
            <w:pPr>
              <w:pStyle w:val="TableEntry"/>
            </w:pPr>
            <w:r w:rsidRPr="001B54C3">
              <w:t>R2</w:t>
            </w:r>
          </w:p>
        </w:tc>
        <w:tc>
          <w:tcPr>
            <w:tcW w:w="572" w:type="pct"/>
            <w:shd w:val="clear" w:color="auto" w:fill="auto"/>
          </w:tcPr>
          <w:p w14:paraId="54334DF5" w14:textId="77777777" w:rsidR="00866BDC" w:rsidRPr="001B54C3" w:rsidRDefault="00866BDC">
            <w:pPr>
              <w:pStyle w:val="TableEntry"/>
            </w:pPr>
            <w:r w:rsidRPr="001B54C3">
              <w:t>CD</w:t>
            </w:r>
          </w:p>
        </w:tc>
        <w:tc>
          <w:tcPr>
            <w:tcW w:w="544" w:type="pct"/>
            <w:shd w:val="clear" w:color="auto" w:fill="auto"/>
          </w:tcPr>
          <w:p w14:paraId="4F429827" w14:textId="77777777" w:rsidR="00866BDC" w:rsidRPr="001B54C3" w:rsidRDefault="00866BDC">
            <w:pPr>
              <w:pStyle w:val="TableEntry"/>
            </w:pPr>
            <w:r w:rsidRPr="001B54C3">
              <w:t> </w:t>
            </w:r>
          </w:p>
        </w:tc>
        <w:tc>
          <w:tcPr>
            <w:tcW w:w="688" w:type="pct"/>
            <w:shd w:val="clear" w:color="auto" w:fill="auto"/>
          </w:tcPr>
          <w:p w14:paraId="48D3FC70" w14:textId="77777777" w:rsidR="00866BDC" w:rsidRPr="001B54C3" w:rsidRDefault="00866BDC">
            <w:pPr>
              <w:pStyle w:val="TableEntry"/>
            </w:pPr>
            <w:r w:rsidRPr="001B54C3">
              <w:t xml:space="preserve">190905008 </w:t>
            </w:r>
          </w:p>
        </w:tc>
        <w:tc>
          <w:tcPr>
            <w:tcW w:w="651" w:type="pct"/>
            <w:shd w:val="clear" w:color="auto" w:fill="auto"/>
          </w:tcPr>
          <w:p w14:paraId="07884097" w14:textId="77777777" w:rsidR="00866BDC" w:rsidRPr="001B54C3" w:rsidRDefault="00866BDC">
            <w:pPr>
              <w:pStyle w:val="TableEntry"/>
              <w:rPr>
                <w:sz w:val="20"/>
              </w:rPr>
            </w:pPr>
          </w:p>
        </w:tc>
      </w:tr>
      <w:tr w:rsidR="00BF2822" w:rsidRPr="001B54C3" w14:paraId="0DF61BFA" w14:textId="77777777" w:rsidTr="00BF2822">
        <w:trPr>
          <w:jc w:val="center"/>
        </w:trPr>
        <w:tc>
          <w:tcPr>
            <w:tcW w:w="2153" w:type="pct"/>
            <w:shd w:val="clear" w:color="auto" w:fill="auto"/>
          </w:tcPr>
          <w:p w14:paraId="741D6F84" w14:textId="77777777" w:rsidR="00866BDC" w:rsidRPr="001B54C3" w:rsidRDefault="00866BDC">
            <w:pPr>
              <w:pStyle w:val="TableEntry"/>
            </w:pPr>
            <w:r w:rsidRPr="001B54C3">
              <w:t>Dysmorphism (Birth Defect) Patient or baby's father has a child with birth defects</w:t>
            </w:r>
          </w:p>
        </w:tc>
        <w:tc>
          <w:tcPr>
            <w:tcW w:w="392" w:type="pct"/>
            <w:shd w:val="clear" w:color="auto" w:fill="auto"/>
          </w:tcPr>
          <w:p w14:paraId="284C1D1B" w14:textId="77777777" w:rsidR="00866BDC" w:rsidRPr="001B54C3" w:rsidRDefault="00866BDC">
            <w:pPr>
              <w:pStyle w:val="TableEntry"/>
            </w:pPr>
            <w:r w:rsidRPr="001B54C3">
              <w:t>R2</w:t>
            </w:r>
          </w:p>
        </w:tc>
        <w:tc>
          <w:tcPr>
            <w:tcW w:w="572" w:type="pct"/>
            <w:shd w:val="clear" w:color="auto" w:fill="auto"/>
          </w:tcPr>
          <w:p w14:paraId="0B055BEB" w14:textId="77777777" w:rsidR="00866BDC" w:rsidRPr="001B54C3" w:rsidRDefault="00866BDC">
            <w:pPr>
              <w:pStyle w:val="TableEntry"/>
            </w:pPr>
            <w:r w:rsidRPr="001B54C3">
              <w:t>CD</w:t>
            </w:r>
          </w:p>
        </w:tc>
        <w:tc>
          <w:tcPr>
            <w:tcW w:w="544" w:type="pct"/>
            <w:shd w:val="clear" w:color="auto" w:fill="auto"/>
          </w:tcPr>
          <w:p w14:paraId="67A4084E" w14:textId="77777777" w:rsidR="00866BDC" w:rsidRPr="001B54C3" w:rsidRDefault="00866BDC">
            <w:pPr>
              <w:pStyle w:val="TableEntry"/>
            </w:pPr>
            <w:r w:rsidRPr="001B54C3">
              <w:t> </w:t>
            </w:r>
          </w:p>
        </w:tc>
        <w:tc>
          <w:tcPr>
            <w:tcW w:w="688" w:type="pct"/>
            <w:shd w:val="clear" w:color="auto" w:fill="auto"/>
          </w:tcPr>
          <w:p w14:paraId="1ADF928C" w14:textId="77777777" w:rsidR="00866BDC" w:rsidRPr="001B54C3" w:rsidRDefault="00866BDC">
            <w:pPr>
              <w:pStyle w:val="TableEntry"/>
            </w:pPr>
            <w:r w:rsidRPr="001B54C3">
              <w:t xml:space="preserve">276720006 </w:t>
            </w:r>
          </w:p>
        </w:tc>
        <w:tc>
          <w:tcPr>
            <w:tcW w:w="651" w:type="pct"/>
            <w:shd w:val="clear" w:color="auto" w:fill="auto"/>
          </w:tcPr>
          <w:p w14:paraId="0E05C227" w14:textId="77777777" w:rsidR="00866BDC" w:rsidRPr="001B54C3" w:rsidRDefault="00866BDC">
            <w:pPr>
              <w:pStyle w:val="TableEntry"/>
              <w:rPr>
                <w:sz w:val="20"/>
              </w:rPr>
            </w:pPr>
          </w:p>
        </w:tc>
      </w:tr>
      <w:tr w:rsidR="00BF2822" w:rsidRPr="001B54C3" w14:paraId="0A9BDA1B" w14:textId="77777777" w:rsidTr="00BF2822">
        <w:trPr>
          <w:jc w:val="center"/>
        </w:trPr>
        <w:tc>
          <w:tcPr>
            <w:tcW w:w="2153" w:type="pct"/>
            <w:shd w:val="clear" w:color="auto" w:fill="auto"/>
          </w:tcPr>
          <w:p w14:paraId="359BF613" w14:textId="77777777" w:rsidR="00866BDC" w:rsidRPr="001B54C3" w:rsidRDefault="00866BDC">
            <w:pPr>
              <w:pStyle w:val="TableEntry"/>
            </w:pPr>
            <w:r w:rsidRPr="001B54C3">
              <w:t xml:space="preserve">Down Syndrome </w:t>
            </w:r>
          </w:p>
        </w:tc>
        <w:tc>
          <w:tcPr>
            <w:tcW w:w="392" w:type="pct"/>
            <w:shd w:val="clear" w:color="auto" w:fill="auto"/>
          </w:tcPr>
          <w:p w14:paraId="3B3C0FD8" w14:textId="77777777" w:rsidR="00866BDC" w:rsidRPr="001B54C3" w:rsidRDefault="00866BDC">
            <w:pPr>
              <w:pStyle w:val="TableEntry"/>
            </w:pPr>
            <w:r w:rsidRPr="001B54C3">
              <w:t>R2</w:t>
            </w:r>
          </w:p>
        </w:tc>
        <w:tc>
          <w:tcPr>
            <w:tcW w:w="572" w:type="pct"/>
            <w:shd w:val="clear" w:color="auto" w:fill="auto"/>
          </w:tcPr>
          <w:p w14:paraId="0A389C40" w14:textId="77777777" w:rsidR="00866BDC" w:rsidRPr="001B54C3" w:rsidRDefault="00866BDC">
            <w:pPr>
              <w:pStyle w:val="TableEntry"/>
            </w:pPr>
            <w:r w:rsidRPr="001B54C3">
              <w:t>CD</w:t>
            </w:r>
          </w:p>
        </w:tc>
        <w:tc>
          <w:tcPr>
            <w:tcW w:w="544" w:type="pct"/>
            <w:shd w:val="clear" w:color="auto" w:fill="auto"/>
          </w:tcPr>
          <w:p w14:paraId="38CF015E" w14:textId="77777777" w:rsidR="00866BDC" w:rsidRPr="001B54C3" w:rsidRDefault="00866BDC">
            <w:pPr>
              <w:pStyle w:val="TableEntry"/>
            </w:pPr>
            <w:r w:rsidRPr="001B54C3">
              <w:t> </w:t>
            </w:r>
          </w:p>
        </w:tc>
        <w:tc>
          <w:tcPr>
            <w:tcW w:w="688" w:type="pct"/>
            <w:shd w:val="clear" w:color="auto" w:fill="auto"/>
          </w:tcPr>
          <w:p w14:paraId="78743CE0" w14:textId="77777777" w:rsidR="00866BDC" w:rsidRPr="001B54C3" w:rsidRDefault="00866BDC">
            <w:pPr>
              <w:pStyle w:val="TableEntry"/>
            </w:pPr>
            <w:r w:rsidRPr="001B54C3">
              <w:t xml:space="preserve">41040004 </w:t>
            </w:r>
          </w:p>
        </w:tc>
        <w:tc>
          <w:tcPr>
            <w:tcW w:w="651" w:type="pct"/>
            <w:shd w:val="clear" w:color="auto" w:fill="auto"/>
          </w:tcPr>
          <w:p w14:paraId="1E505364" w14:textId="77777777" w:rsidR="00866BDC" w:rsidRPr="001B54C3" w:rsidRDefault="00866BDC">
            <w:pPr>
              <w:pStyle w:val="TableEntry"/>
              <w:rPr>
                <w:sz w:val="20"/>
              </w:rPr>
            </w:pPr>
          </w:p>
        </w:tc>
      </w:tr>
      <w:tr w:rsidR="00BF2822" w:rsidRPr="001B54C3" w14:paraId="1BB416EC" w14:textId="77777777" w:rsidTr="00BF2822">
        <w:trPr>
          <w:jc w:val="center"/>
        </w:trPr>
        <w:tc>
          <w:tcPr>
            <w:tcW w:w="2153" w:type="pct"/>
            <w:shd w:val="clear" w:color="auto" w:fill="auto"/>
          </w:tcPr>
          <w:p w14:paraId="180AE8D2" w14:textId="77777777" w:rsidR="00866BDC" w:rsidRPr="001B54C3" w:rsidRDefault="00866BDC">
            <w:pPr>
              <w:pStyle w:val="TableEntry"/>
            </w:pPr>
            <w:r w:rsidRPr="001B54C3">
              <w:t xml:space="preserve">Familial Dysautonomia </w:t>
            </w:r>
          </w:p>
        </w:tc>
        <w:tc>
          <w:tcPr>
            <w:tcW w:w="392" w:type="pct"/>
            <w:shd w:val="clear" w:color="auto" w:fill="auto"/>
          </w:tcPr>
          <w:p w14:paraId="75927DCD" w14:textId="77777777" w:rsidR="00866BDC" w:rsidRPr="001B54C3" w:rsidRDefault="00866BDC">
            <w:pPr>
              <w:pStyle w:val="TableEntry"/>
            </w:pPr>
            <w:r w:rsidRPr="001B54C3">
              <w:t>R2</w:t>
            </w:r>
          </w:p>
        </w:tc>
        <w:tc>
          <w:tcPr>
            <w:tcW w:w="572" w:type="pct"/>
            <w:shd w:val="clear" w:color="auto" w:fill="auto"/>
          </w:tcPr>
          <w:p w14:paraId="0FF1268C" w14:textId="77777777" w:rsidR="00866BDC" w:rsidRPr="001B54C3" w:rsidRDefault="00866BDC">
            <w:pPr>
              <w:pStyle w:val="TableEntry"/>
            </w:pPr>
            <w:r w:rsidRPr="001B54C3">
              <w:t>CD</w:t>
            </w:r>
          </w:p>
        </w:tc>
        <w:tc>
          <w:tcPr>
            <w:tcW w:w="544" w:type="pct"/>
            <w:shd w:val="clear" w:color="auto" w:fill="auto"/>
          </w:tcPr>
          <w:p w14:paraId="3160931D" w14:textId="77777777" w:rsidR="00866BDC" w:rsidRPr="001B54C3" w:rsidRDefault="00866BDC">
            <w:pPr>
              <w:pStyle w:val="TableEntry"/>
            </w:pPr>
            <w:r w:rsidRPr="001B54C3">
              <w:t> </w:t>
            </w:r>
          </w:p>
        </w:tc>
        <w:tc>
          <w:tcPr>
            <w:tcW w:w="688" w:type="pct"/>
            <w:shd w:val="clear" w:color="auto" w:fill="auto"/>
          </w:tcPr>
          <w:p w14:paraId="60F89999" w14:textId="77777777" w:rsidR="00866BDC" w:rsidRPr="001B54C3" w:rsidRDefault="00866BDC">
            <w:pPr>
              <w:pStyle w:val="TableEntry"/>
            </w:pPr>
            <w:r w:rsidRPr="001B54C3">
              <w:t xml:space="preserve">29159009 </w:t>
            </w:r>
          </w:p>
        </w:tc>
        <w:tc>
          <w:tcPr>
            <w:tcW w:w="651" w:type="pct"/>
            <w:shd w:val="clear" w:color="auto" w:fill="auto"/>
          </w:tcPr>
          <w:p w14:paraId="3C296929" w14:textId="77777777" w:rsidR="00866BDC" w:rsidRPr="001B54C3" w:rsidRDefault="00866BDC">
            <w:pPr>
              <w:pStyle w:val="TableEntry"/>
              <w:rPr>
                <w:sz w:val="20"/>
              </w:rPr>
            </w:pPr>
          </w:p>
        </w:tc>
      </w:tr>
      <w:tr w:rsidR="00BF2822" w:rsidRPr="001B54C3" w14:paraId="0D459E21" w14:textId="77777777" w:rsidTr="00BF2822">
        <w:trPr>
          <w:jc w:val="center"/>
        </w:trPr>
        <w:tc>
          <w:tcPr>
            <w:tcW w:w="2153" w:type="pct"/>
            <w:shd w:val="clear" w:color="auto" w:fill="auto"/>
          </w:tcPr>
          <w:p w14:paraId="66E02B15" w14:textId="77777777" w:rsidR="00866BDC" w:rsidRPr="001B54C3" w:rsidRDefault="00866BDC">
            <w:pPr>
              <w:pStyle w:val="TableEntry"/>
            </w:pPr>
            <w:r w:rsidRPr="001B54C3">
              <w:t xml:space="preserve">Hemophilia </w:t>
            </w:r>
          </w:p>
        </w:tc>
        <w:tc>
          <w:tcPr>
            <w:tcW w:w="392" w:type="pct"/>
            <w:shd w:val="clear" w:color="auto" w:fill="auto"/>
          </w:tcPr>
          <w:p w14:paraId="40E1AC2E" w14:textId="77777777" w:rsidR="00866BDC" w:rsidRPr="001B54C3" w:rsidRDefault="00866BDC">
            <w:pPr>
              <w:pStyle w:val="TableEntry"/>
            </w:pPr>
            <w:r w:rsidRPr="001B54C3">
              <w:t>R2</w:t>
            </w:r>
          </w:p>
        </w:tc>
        <w:tc>
          <w:tcPr>
            <w:tcW w:w="572" w:type="pct"/>
            <w:shd w:val="clear" w:color="auto" w:fill="auto"/>
          </w:tcPr>
          <w:p w14:paraId="2C973B9A" w14:textId="77777777" w:rsidR="00866BDC" w:rsidRPr="001B54C3" w:rsidRDefault="00866BDC">
            <w:pPr>
              <w:pStyle w:val="TableEntry"/>
            </w:pPr>
            <w:r w:rsidRPr="001B54C3">
              <w:t>CD</w:t>
            </w:r>
          </w:p>
        </w:tc>
        <w:tc>
          <w:tcPr>
            <w:tcW w:w="544" w:type="pct"/>
            <w:shd w:val="clear" w:color="auto" w:fill="auto"/>
          </w:tcPr>
          <w:p w14:paraId="40D64316" w14:textId="77777777" w:rsidR="00866BDC" w:rsidRPr="001B54C3" w:rsidRDefault="00866BDC">
            <w:pPr>
              <w:pStyle w:val="TableEntry"/>
            </w:pPr>
            <w:r w:rsidRPr="001B54C3">
              <w:t> </w:t>
            </w:r>
          </w:p>
        </w:tc>
        <w:tc>
          <w:tcPr>
            <w:tcW w:w="688" w:type="pct"/>
            <w:shd w:val="clear" w:color="auto" w:fill="auto"/>
          </w:tcPr>
          <w:p w14:paraId="76D8690C" w14:textId="77777777" w:rsidR="00866BDC" w:rsidRPr="001B54C3" w:rsidRDefault="00866BDC">
            <w:pPr>
              <w:pStyle w:val="TableEntry"/>
            </w:pPr>
            <w:r w:rsidRPr="001B54C3">
              <w:t xml:space="preserve">90935002 </w:t>
            </w:r>
          </w:p>
        </w:tc>
        <w:tc>
          <w:tcPr>
            <w:tcW w:w="651" w:type="pct"/>
            <w:shd w:val="clear" w:color="auto" w:fill="auto"/>
          </w:tcPr>
          <w:p w14:paraId="6742EB31" w14:textId="77777777" w:rsidR="00866BDC" w:rsidRPr="001B54C3" w:rsidRDefault="00866BDC">
            <w:pPr>
              <w:pStyle w:val="TableEntry"/>
              <w:rPr>
                <w:sz w:val="20"/>
              </w:rPr>
            </w:pPr>
          </w:p>
        </w:tc>
      </w:tr>
      <w:tr w:rsidR="00BF2822" w:rsidRPr="001B54C3" w14:paraId="454D3D04" w14:textId="77777777" w:rsidTr="00BF2822">
        <w:trPr>
          <w:jc w:val="center"/>
        </w:trPr>
        <w:tc>
          <w:tcPr>
            <w:tcW w:w="2153" w:type="pct"/>
            <w:shd w:val="clear" w:color="auto" w:fill="auto"/>
          </w:tcPr>
          <w:p w14:paraId="42D01DF9" w14:textId="77777777" w:rsidR="00866BDC" w:rsidRPr="001B54C3" w:rsidRDefault="00866BDC">
            <w:pPr>
              <w:pStyle w:val="TableEntry"/>
              <w:rPr>
                <w:rFonts w:ascii="Arial Unicode MS" w:eastAsia="Arial Unicode MS" w:hAnsi="Arial Unicode MS" w:cs="Arial Unicode MS"/>
                <w:szCs w:val="24"/>
              </w:rPr>
            </w:pPr>
            <w:r w:rsidRPr="001B54C3">
              <w:t xml:space="preserve">Huntington's Chorea </w:t>
            </w:r>
          </w:p>
        </w:tc>
        <w:tc>
          <w:tcPr>
            <w:tcW w:w="392" w:type="pct"/>
            <w:shd w:val="clear" w:color="auto" w:fill="auto"/>
          </w:tcPr>
          <w:p w14:paraId="451AA5F5"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72" w:type="pct"/>
            <w:shd w:val="clear" w:color="auto" w:fill="auto"/>
          </w:tcPr>
          <w:p w14:paraId="2A5D934E"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44" w:type="pct"/>
            <w:shd w:val="clear" w:color="auto" w:fill="auto"/>
          </w:tcPr>
          <w:p w14:paraId="62E8CF01"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688" w:type="pct"/>
            <w:shd w:val="clear" w:color="auto" w:fill="auto"/>
          </w:tcPr>
          <w:p w14:paraId="185A57FF" w14:textId="77777777" w:rsidR="00866BDC" w:rsidRPr="001B54C3" w:rsidRDefault="00866BDC">
            <w:pPr>
              <w:pStyle w:val="TableEntry"/>
              <w:rPr>
                <w:rFonts w:ascii="Arial Unicode MS" w:eastAsia="Arial Unicode MS" w:hAnsi="Arial Unicode MS" w:cs="Arial Unicode MS"/>
                <w:szCs w:val="24"/>
              </w:rPr>
            </w:pPr>
            <w:r w:rsidRPr="001B54C3">
              <w:t xml:space="preserve">58756001 </w:t>
            </w:r>
          </w:p>
        </w:tc>
        <w:tc>
          <w:tcPr>
            <w:tcW w:w="651" w:type="pct"/>
            <w:shd w:val="clear" w:color="auto" w:fill="auto"/>
          </w:tcPr>
          <w:p w14:paraId="5CEE8410" w14:textId="77777777" w:rsidR="00866BDC" w:rsidRPr="001B54C3" w:rsidRDefault="00866BDC">
            <w:pPr>
              <w:pStyle w:val="TableEntry"/>
              <w:rPr>
                <w:sz w:val="20"/>
              </w:rPr>
            </w:pPr>
          </w:p>
        </w:tc>
      </w:tr>
      <w:tr w:rsidR="00BF2822" w:rsidRPr="001B54C3" w14:paraId="1560425E" w14:textId="77777777" w:rsidTr="00BF2822">
        <w:trPr>
          <w:jc w:val="center"/>
        </w:trPr>
        <w:tc>
          <w:tcPr>
            <w:tcW w:w="2153" w:type="pct"/>
            <w:shd w:val="clear" w:color="auto" w:fill="auto"/>
          </w:tcPr>
          <w:p w14:paraId="3F2AAF2D" w14:textId="77777777" w:rsidR="00866BDC" w:rsidRPr="001B54C3" w:rsidRDefault="00866BDC">
            <w:pPr>
              <w:pStyle w:val="TableEntry"/>
            </w:pPr>
            <w:r w:rsidRPr="001B54C3">
              <w:t xml:space="preserve">Maternal Metabolic Disorder </w:t>
            </w:r>
          </w:p>
        </w:tc>
        <w:tc>
          <w:tcPr>
            <w:tcW w:w="392" w:type="pct"/>
            <w:shd w:val="clear" w:color="auto" w:fill="auto"/>
          </w:tcPr>
          <w:p w14:paraId="638F1A53" w14:textId="77777777" w:rsidR="00866BDC" w:rsidRPr="001B54C3" w:rsidRDefault="00866BDC">
            <w:pPr>
              <w:pStyle w:val="TableEntry"/>
            </w:pPr>
            <w:r w:rsidRPr="001B54C3">
              <w:t>R2</w:t>
            </w:r>
          </w:p>
        </w:tc>
        <w:tc>
          <w:tcPr>
            <w:tcW w:w="572" w:type="pct"/>
            <w:shd w:val="clear" w:color="auto" w:fill="auto"/>
          </w:tcPr>
          <w:p w14:paraId="03F1DF36" w14:textId="77777777" w:rsidR="00866BDC" w:rsidRPr="001B54C3" w:rsidRDefault="00866BDC">
            <w:pPr>
              <w:pStyle w:val="TableEntry"/>
            </w:pPr>
            <w:r w:rsidRPr="001B54C3">
              <w:t>CD</w:t>
            </w:r>
          </w:p>
        </w:tc>
        <w:tc>
          <w:tcPr>
            <w:tcW w:w="544" w:type="pct"/>
            <w:shd w:val="clear" w:color="auto" w:fill="auto"/>
          </w:tcPr>
          <w:p w14:paraId="710CD429" w14:textId="77777777" w:rsidR="00866BDC" w:rsidRPr="001B54C3" w:rsidRDefault="00866BDC">
            <w:pPr>
              <w:pStyle w:val="TableEntry"/>
            </w:pPr>
            <w:r w:rsidRPr="001B54C3">
              <w:t> </w:t>
            </w:r>
          </w:p>
        </w:tc>
        <w:tc>
          <w:tcPr>
            <w:tcW w:w="688" w:type="pct"/>
            <w:shd w:val="clear" w:color="auto" w:fill="auto"/>
          </w:tcPr>
          <w:p w14:paraId="143415EB" w14:textId="77777777" w:rsidR="00866BDC" w:rsidRPr="001B54C3" w:rsidRDefault="00866BDC">
            <w:pPr>
              <w:pStyle w:val="TableEntry"/>
            </w:pPr>
            <w:r w:rsidRPr="001B54C3">
              <w:t xml:space="preserve">75934005 </w:t>
            </w:r>
          </w:p>
        </w:tc>
        <w:tc>
          <w:tcPr>
            <w:tcW w:w="651" w:type="pct"/>
            <w:shd w:val="clear" w:color="auto" w:fill="auto"/>
          </w:tcPr>
          <w:p w14:paraId="2D3996F0" w14:textId="77777777" w:rsidR="00866BDC" w:rsidRPr="001B54C3" w:rsidRDefault="00866BDC">
            <w:pPr>
              <w:pStyle w:val="TableEntry"/>
              <w:rPr>
                <w:sz w:val="20"/>
              </w:rPr>
            </w:pPr>
          </w:p>
        </w:tc>
      </w:tr>
      <w:tr w:rsidR="00BF2822" w:rsidRPr="001B54C3" w14:paraId="686389D8" w14:textId="77777777" w:rsidTr="00BF2822">
        <w:trPr>
          <w:jc w:val="center"/>
        </w:trPr>
        <w:tc>
          <w:tcPr>
            <w:tcW w:w="2153" w:type="pct"/>
            <w:shd w:val="clear" w:color="auto" w:fill="auto"/>
          </w:tcPr>
          <w:p w14:paraId="28DEC713" w14:textId="77777777" w:rsidR="00866BDC" w:rsidRPr="001B54C3" w:rsidRDefault="00866BDC">
            <w:pPr>
              <w:pStyle w:val="TableEntry"/>
            </w:pPr>
            <w:r w:rsidRPr="001B54C3">
              <w:t xml:space="preserve">Mental Retardation </w:t>
            </w:r>
          </w:p>
        </w:tc>
        <w:tc>
          <w:tcPr>
            <w:tcW w:w="392" w:type="pct"/>
            <w:shd w:val="clear" w:color="auto" w:fill="auto"/>
          </w:tcPr>
          <w:p w14:paraId="0587DCDA" w14:textId="77777777" w:rsidR="00866BDC" w:rsidRPr="001B54C3" w:rsidRDefault="00866BDC">
            <w:pPr>
              <w:pStyle w:val="TableEntry"/>
            </w:pPr>
            <w:r w:rsidRPr="001B54C3">
              <w:t>R2</w:t>
            </w:r>
          </w:p>
        </w:tc>
        <w:tc>
          <w:tcPr>
            <w:tcW w:w="572" w:type="pct"/>
            <w:shd w:val="clear" w:color="auto" w:fill="auto"/>
          </w:tcPr>
          <w:p w14:paraId="48304C78" w14:textId="77777777" w:rsidR="00866BDC" w:rsidRPr="001B54C3" w:rsidRDefault="00866BDC">
            <w:pPr>
              <w:pStyle w:val="TableEntry"/>
            </w:pPr>
            <w:r w:rsidRPr="001B54C3">
              <w:t>CD</w:t>
            </w:r>
          </w:p>
        </w:tc>
        <w:tc>
          <w:tcPr>
            <w:tcW w:w="544" w:type="pct"/>
            <w:shd w:val="clear" w:color="auto" w:fill="auto"/>
          </w:tcPr>
          <w:p w14:paraId="7FF2770C" w14:textId="77777777" w:rsidR="00866BDC" w:rsidRPr="001B54C3" w:rsidRDefault="00866BDC">
            <w:pPr>
              <w:pStyle w:val="TableEntry"/>
            </w:pPr>
            <w:r w:rsidRPr="001B54C3">
              <w:t> </w:t>
            </w:r>
          </w:p>
        </w:tc>
        <w:tc>
          <w:tcPr>
            <w:tcW w:w="688" w:type="pct"/>
            <w:shd w:val="clear" w:color="auto" w:fill="auto"/>
          </w:tcPr>
          <w:p w14:paraId="13CE174D" w14:textId="77777777" w:rsidR="00866BDC" w:rsidRPr="001B54C3" w:rsidRDefault="00866BDC">
            <w:pPr>
              <w:pStyle w:val="TableEntry"/>
            </w:pPr>
            <w:r w:rsidRPr="001B54C3">
              <w:t xml:space="preserve">91138005 </w:t>
            </w:r>
          </w:p>
        </w:tc>
        <w:tc>
          <w:tcPr>
            <w:tcW w:w="651" w:type="pct"/>
            <w:shd w:val="clear" w:color="auto" w:fill="auto"/>
          </w:tcPr>
          <w:p w14:paraId="646095E6" w14:textId="77777777" w:rsidR="00866BDC" w:rsidRPr="001B54C3" w:rsidRDefault="00866BDC">
            <w:pPr>
              <w:pStyle w:val="TableEntry"/>
              <w:rPr>
                <w:sz w:val="20"/>
              </w:rPr>
            </w:pPr>
          </w:p>
        </w:tc>
      </w:tr>
      <w:tr w:rsidR="00BF2822" w:rsidRPr="001B54C3" w14:paraId="40130791" w14:textId="77777777" w:rsidTr="00BF2822">
        <w:trPr>
          <w:jc w:val="center"/>
        </w:trPr>
        <w:tc>
          <w:tcPr>
            <w:tcW w:w="2153" w:type="pct"/>
            <w:shd w:val="clear" w:color="auto" w:fill="auto"/>
          </w:tcPr>
          <w:p w14:paraId="4DAC15E2" w14:textId="77777777" w:rsidR="00866BDC" w:rsidRPr="001B54C3" w:rsidRDefault="00866BDC">
            <w:pPr>
              <w:pStyle w:val="TableEntry"/>
            </w:pPr>
            <w:r w:rsidRPr="001B54C3">
              <w:lastRenderedPageBreak/>
              <w:t xml:space="preserve">Muscular Dystrophy </w:t>
            </w:r>
          </w:p>
        </w:tc>
        <w:tc>
          <w:tcPr>
            <w:tcW w:w="392" w:type="pct"/>
            <w:shd w:val="clear" w:color="auto" w:fill="auto"/>
          </w:tcPr>
          <w:p w14:paraId="5DD066F3" w14:textId="77777777" w:rsidR="00866BDC" w:rsidRPr="001B54C3" w:rsidRDefault="00866BDC">
            <w:pPr>
              <w:pStyle w:val="TableEntry"/>
            </w:pPr>
            <w:r w:rsidRPr="001B54C3">
              <w:t>R2</w:t>
            </w:r>
          </w:p>
        </w:tc>
        <w:tc>
          <w:tcPr>
            <w:tcW w:w="572" w:type="pct"/>
            <w:shd w:val="clear" w:color="auto" w:fill="auto"/>
          </w:tcPr>
          <w:p w14:paraId="1F0A6F0B" w14:textId="77777777" w:rsidR="00866BDC" w:rsidRPr="001B54C3" w:rsidRDefault="00866BDC">
            <w:pPr>
              <w:pStyle w:val="TableEntry"/>
            </w:pPr>
            <w:r w:rsidRPr="001B54C3">
              <w:t>CD</w:t>
            </w:r>
          </w:p>
        </w:tc>
        <w:tc>
          <w:tcPr>
            <w:tcW w:w="544" w:type="pct"/>
            <w:shd w:val="clear" w:color="auto" w:fill="auto"/>
          </w:tcPr>
          <w:p w14:paraId="6E52A8A6" w14:textId="77777777" w:rsidR="00866BDC" w:rsidRPr="001B54C3" w:rsidRDefault="00866BDC">
            <w:pPr>
              <w:pStyle w:val="TableEntry"/>
            </w:pPr>
            <w:r w:rsidRPr="001B54C3">
              <w:t> </w:t>
            </w:r>
          </w:p>
        </w:tc>
        <w:tc>
          <w:tcPr>
            <w:tcW w:w="688" w:type="pct"/>
            <w:shd w:val="clear" w:color="auto" w:fill="auto"/>
          </w:tcPr>
          <w:p w14:paraId="741CD639" w14:textId="77777777" w:rsidR="00866BDC" w:rsidRPr="001B54C3" w:rsidRDefault="00866BDC">
            <w:pPr>
              <w:pStyle w:val="TableEntry"/>
            </w:pPr>
            <w:r w:rsidRPr="001B54C3">
              <w:t xml:space="preserve">73297009 </w:t>
            </w:r>
          </w:p>
        </w:tc>
        <w:tc>
          <w:tcPr>
            <w:tcW w:w="651" w:type="pct"/>
            <w:shd w:val="clear" w:color="auto" w:fill="auto"/>
          </w:tcPr>
          <w:p w14:paraId="11533488" w14:textId="77777777" w:rsidR="00866BDC" w:rsidRPr="001B54C3" w:rsidRDefault="00866BDC">
            <w:pPr>
              <w:pStyle w:val="TableEntry"/>
              <w:rPr>
                <w:sz w:val="20"/>
              </w:rPr>
            </w:pPr>
          </w:p>
        </w:tc>
      </w:tr>
      <w:tr w:rsidR="00BF2822" w:rsidRPr="001B54C3" w14:paraId="114CBAE0" w14:textId="77777777" w:rsidTr="00BF2822">
        <w:trPr>
          <w:jc w:val="center"/>
        </w:trPr>
        <w:tc>
          <w:tcPr>
            <w:tcW w:w="2153" w:type="pct"/>
            <w:shd w:val="clear" w:color="auto" w:fill="auto"/>
          </w:tcPr>
          <w:p w14:paraId="35162E6D" w14:textId="77777777" w:rsidR="00866BDC" w:rsidRPr="001B54C3" w:rsidRDefault="00866BDC">
            <w:pPr>
              <w:pStyle w:val="TableEntry"/>
              <w:rPr>
                <w:rFonts w:ascii="Arial Unicode MS" w:eastAsia="Arial Unicode MS" w:hAnsi="Arial Unicode MS" w:cs="Arial Unicode MS"/>
                <w:szCs w:val="24"/>
              </w:rPr>
            </w:pPr>
            <w:r w:rsidRPr="001B54C3">
              <w:t xml:space="preserve">Neural Tube Defect </w:t>
            </w:r>
          </w:p>
        </w:tc>
        <w:tc>
          <w:tcPr>
            <w:tcW w:w="392" w:type="pct"/>
            <w:shd w:val="clear" w:color="auto" w:fill="auto"/>
          </w:tcPr>
          <w:p w14:paraId="2EFFE2E4"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72" w:type="pct"/>
            <w:shd w:val="clear" w:color="auto" w:fill="auto"/>
          </w:tcPr>
          <w:p w14:paraId="29B00FC2"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44" w:type="pct"/>
            <w:shd w:val="clear" w:color="auto" w:fill="auto"/>
          </w:tcPr>
          <w:p w14:paraId="62595187"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688" w:type="pct"/>
            <w:shd w:val="clear" w:color="auto" w:fill="auto"/>
          </w:tcPr>
          <w:p w14:paraId="17998FE5" w14:textId="77777777" w:rsidR="00866BDC" w:rsidRPr="001B54C3" w:rsidRDefault="00866BDC">
            <w:pPr>
              <w:pStyle w:val="TableEntry"/>
              <w:rPr>
                <w:rFonts w:ascii="Arial Unicode MS" w:eastAsia="Arial Unicode MS" w:hAnsi="Arial Unicode MS" w:cs="Arial Unicode MS"/>
                <w:szCs w:val="24"/>
              </w:rPr>
            </w:pPr>
            <w:r w:rsidRPr="001B54C3">
              <w:t xml:space="preserve">253098009 </w:t>
            </w:r>
          </w:p>
        </w:tc>
        <w:tc>
          <w:tcPr>
            <w:tcW w:w="651" w:type="pct"/>
            <w:shd w:val="clear" w:color="auto" w:fill="auto"/>
          </w:tcPr>
          <w:p w14:paraId="79321496" w14:textId="77777777" w:rsidR="00866BDC" w:rsidRPr="001B54C3" w:rsidRDefault="00866BDC">
            <w:pPr>
              <w:pStyle w:val="TableEntry"/>
              <w:rPr>
                <w:sz w:val="20"/>
              </w:rPr>
            </w:pPr>
          </w:p>
        </w:tc>
      </w:tr>
      <w:tr w:rsidR="00BF2822" w:rsidRPr="001B54C3" w14:paraId="5AF54CEE" w14:textId="77777777" w:rsidTr="00BF2822">
        <w:trPr>
          <w:jc w:val="center"/>
        </w:trPr>
        <w:tc>
          <w:tcPr>
            <w:tcW w:w="2153" w:type="pct"/>
            <w:shd w:val="clear" w:color="auto" w:fill="auto"/>
          </w:tcPr>
          <w:p w14:paraId="47A9EAEE" w14:textId="77777777" w:rsidR="00866BDC" w:rsidRPr="001B54C3" w:rsidRDefault="00866BDC">
            <w:pPr>
              <w:pStyle w:val="TableEntry"/>
            </w:pPr>
            <w:r w:rsidRPr="001B54C3">
              <w:t xml:space="preserve">Recurrent pregnancy loss/stillbirth </w:t>
            </w:r>
          </w:p>
        </w:tc>
        <w:tc>
          <w:tcPr>
            <w:tcW w:w="392" w:type="pct"/>
            <w:shd w:val="clear" w:color="auto" w:fill="auto"/>
          </w:tcPr>
          <w:p w14:paraId="5CA69835" w14:textId="77777777" w:rsidR="00866BDC" w:rsidRPr="001B54C3" w:rsidRDefault="00866BDC">
            <w:pPr>
              <w:pStyle w:val="TableEntry"/>
            </w:pPr>
            <w:r w:rsidRPr="001B54C3">
              <w:t>R2</w:t>
            </w:r>
          </w:p>
        </w:tc>
        <w:tc>
          <w:tcPr>
            <w:tcW w:w="572" w:type="pct"/>
            <w:shd w:val="clear" w:color="auto" w:fill="auto"/>
          </w:tcPr>
          <w:p w14:paraId="7E2A0ABB" w14:textId="77777777" w:rsidR="00866BDC" w:rsidRPr="001B54C3" w:rsidRDefault="00866BDC">
            <w:pPr>
              <w:pStyle w:val="TableEntry"/>
            </w:pPr>
            <w:r w:rsidRPr="001B54C3">
              <w:t>CD</w:t>
            </w:r>
          </w:p>
        </w:tc>
        <w:tc>
          <w:tcPr>
            <w:tcW w:w="544" w:type="pct"/>
            <w:shd w:val="clear" w:color="auto" w:fill="auto"/>
          </w:tcPr>
          <w:p w14:paraId="2DEAB433" w14:textId="77777777" w:rsidR="00866BDC" w:rsidRPr="001B54C3" w:rsidRDefault="00866BDC">
            <w:pPr>
              <w:pStyle w:val="TableEntry"/>
            </w:pPr>
            <w:r w:rsidRPr="001B54C3">
              <w:t> </w:t>
            </w:r>
          </w:p>
        </w:tc>
        <w:tc>
          <w:tcPr>
            <w:tcW w:w="688" w:type="pct"/>
            <w:shd w:val="clear" w:color="auto" w:fill="auto"/>
          </w:tcPr>
          <w:p w14:paraId="200FE391" w14:textId="77777777" w:rsidR="00866BDC" w:rsidRPr="001B54C3" w:rsidRDefault="00866BDC">
            <w:pPr>
              <w:pStyle w:val="TableEntry"/>
            </w:pPr>
            <w:r w:rsidRPr="001B54C3">
              <w:t xml:space="preserve">102878001 </w:t>
            </w:r>
          </w:p>
        </w:tc>
        <w:tc>
          <w:tcPr>
            <w:tcW w:w="651" w:type="pct"/>
            <w:shd w:val="clear" w:color="auto" w:fill="auto"/>
          </w:tcPr>
          <w:p w14:paraId="1C99FFC1" w14:textId="77777777" w:rsidR="00866BDC" w:rsidRPr="001B54C3" w:rsidRDefault="00866BDC">
            <w:pPr>
              <w:pStyle w:val="TableEntry"/>
              <w:rPr>
                <w:sz w:val="20"/>
              </w:rPr>
            </w:pPr>
          </w:p>
        </w:tc>
      </w:tr>
      <w:tr w:rsidR="00BF2822" w:rsidRPr="001B54C3" w14:paraId="5ED4DE12" w14:textId="77777777" w:rsidTr="00BF2822">
        <w:trPr>
          <w:jc w:val="center"/>
        </w:trPr>
        <w:tc>
          <w:tcPr>
            <w:tcW w:w="2153" w:type="pct"/>
            <w:shd w:val="clear" w:color="auto" w:fill="auto"/>
          </w:tcPr>
          <w:p w14:paraId="0F951AAF" w14:textId="77777777" w:rsidR="00866BDC" w:rsidRPr="001B54C3" w:rsidRDefault="00866BDC">
            <w:pPr>
              <w:pStyle w:val="TableEntry"/>
              <w:rPr>
                <w:rFonts w:ascii="Arial Unicode MS" w:eastAsia="Arial Unicode MS" w:hAnsi="Arial Unicode MS" w:cs="Arial Unicode MS"/>
                <w:szCs w:val="24"/>
              </w:rPr>
            </w:pPr>
            <w:r w:rsidRPr="001B54C3">
              <w:t xml:space="preserve">Sickle Cell Disease </w:t>
            </w:r>
          </w:p>
        </w:tc>
        <w:tc>
          <w:tcPr>
            <w:tcW w:w="392" w:type="pct"/>
            <w:shd w:val="clear" w:color="auto" w:fill="auto"/>
          </w:tcPr>
          <w:p w14:paraId="662D6558"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72" w:type="pct"/>
            <w:shd w:val="clear" w:color="auto" w:fill="auto"/>
          </w:tcPr>
          <w:p w14:paraId="7695BC87"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44" w:type="pct"/>
            <w:shd w:val="clear" w:color="auto" w:fill="auto"/>
          </w:tcPr>
          <w:p w14:paraId="696E85E5"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688" w:type="pct"/>
            <w:shd w:val="clear" w:color="auto" w:fill="auto"/>
          </w:tcPr>
          <w:p w14:paraId="50138FF6" w14:textId="77777777" w:rsidR="00866BDC" w:rsidRPr="001B54C3" w:rsidRDefault="00866BDC">
            <w:pPr>
              <w:pStyle w:val="TableEntry"/>
              <w:rPr>
                <w:rFonts w:ascii="Arial Unicode MS" w:eastAsia="Arial Unicode MS" w:hAnsi="Arial Unicode MS" w:cs="Arial Unicode MS"/>
                <w:szCs w:val="24"/>
              </w:rPr>
            </w:pPr>
            <w:r w:rsidRPr="001B54C3">
              <w:t xml:space="preserve">417357006 </w:t>
            </w:r>
          </w:p>
        </w:tc>
        <w:tc>
          <w:tcPr>
            <w:tcW w:w="651" w:type="pct"/>
            <w:shd w:val="clear" w:color="auto" w:fill="auto"/>
          </w:tcPr>
          <w:p w14:paraId="1986AE2E" w14:textId="77777777" w:rsidR="00866BDC" w:rsidRPr="001B54C3" w:rsidRDefault="00866BDC">
            <w:pPr>
              <w:pStyle w:val="TableEntry"/>
              <w:rPr>
                <w:sz w:val="20"/>
              </w:rPr>
            </w:pPr>
          </w:p>
        </w:tc>
      </w:tr>
      <w:tr w:rsidR="00BF2822" w:rsidRPr="001B54C3" w14:paraId="3E011B0B" w14:textId="77777777" w:rsidTr="00BF2822">
        <w:trPr>
          <w:jc w:val="center"/>
        </w:trPr>
        <w:tc>
          <w:tcPr>
            <w:tcW w:w="2153" w:type="pct"/>
            <w:shd w:val="clear" w:color="auto" w:fill="auto"/>
          </w:tcPr>
          <w:p w14:paraId="27583DB2" w14:textId="77777777" w:rsidR="00866BDC" w:rsidRPr="001B54C3" w:rsidRDefault="00866BDC">
            <w:pPr>
              <w:pStyle w:val="TableEntry"/>
              <w:rPr>
                <w:rFonts w:ascii="Arial Unicode MS" w:eastAsia="Arial Unicode MS" w:hAnsi="Arial Unicode MS" w:cs="Arial Unicode MS"/>
                <w:szCs w:val="24"/>
              </w:rPr>
            </w:pPr>
            <w:r w:rsidRPr="001B54C3">
              <w:t xml:space="preserve">Sickle Cell Trait </w:t>
            </w:r>
          </w:p>
        </w:tc>
        <w:tc>
          <w:tcPr>
            <w:tcW w:w="392" w:type="pct"/>
            <w:shd w:val="clear" w:color="auto" w:fill="auto"/>
          </w:tcPr>
          <w:p w14:paraId="7F439161"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72" w:type="pct"/>
            <w:shd w:val="clear" w:color="auto" w:fill="auto"/>
          </w:tcPr>
          <w:p w14:paraId="5E2D2D86"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44" w:type="pct"/>
            <w:shd w:val="clear" w:color="auto" w:fill="auto"/>
          </w:tcPr>
          <w:p w14:paraId="06384E1E"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688" w:type="pct"/>
            <w:shd w:val="clear" w:color="auto" w:fill="auto"/>
          </w:tcPr>
          <w:p w14:paraId="39197F9C" w14:textId="77777777" w:rsidR="00866BDC" w:rsidRPr="001B54C3" w:rsidRDefault="00866BDC">
            <w:pPr>
              <w:pStyle w:val="TableEntry"/>
              <w:rPr>
                <w:rFonts w:ascii="Arial Unicode MS" w:eastAsia="Arial Unicode MS" w:hAnsi="Arial Unicode MS" w:cs="Arial Unicode MS"/>
                <w:szCs w:val="24"/>
              </w:rPr>
            </w:pPr>
            <w:r w:rsidRPr="001B54C3">
              <w:t xml:space="preserve">16402000 </w:t>
            </w:r>
          </w:p>
        </w:tc>
        <w:tc>
          <w:tcPr>
            <w:tcW w:w="651" w:type="pct"/>
            <w:shd w:val="clear" w:color="auto" w:fill="auto"/>
          </w:tcPr>
          <w:p w14:paraId="22414BAE" w14:textId="77777777" w:rsidR="00866BDC" w:rsidRPr="001B54C3" w:rsidRDefault="00866BDC">
            <w:pPr>
              <w:pStyle w:val="TableEntry"/>
              <w:rPr>
                <w:sz w:val="20"/>
              </w:rPr>
            </w:pPr>
          </w:p>
        </w:tc>
      </w:tr>
      <w:tr w:rsidR="00BF2822" w:rsidRPr="001B54C3" w14:paraId="593A77ED" w14:textId="77777777" w:rsidTr="00BF2822">
        <w:trPr>
          <w:jc w:val="center"/>
        </w:trPr>
        <w:tc>
          <w:tcPr>
            <w:tcW w:w="2153" w:type="pct"/>
            <w:shd w:val="clear" w:color="auto" w:fill="auto"/>
          </w:tcPr>
          <w:p w14:paraId="4B773DC0" w14:textId="77777777" w:rsidR="00866BDC" w:rsidRPr="001B54C3" w:rsidRDefault="00866BDC">
            <w:pPr>
              <w:pStyle w:val="TableEntry"/>
              <w:rPr>
                <w:rFonts w:ascii="Arial Unicode MS" w:eastAsia="Arial Unicode MS" w:hAnsi="Arial Unicode MS" w:cs="Arial Unicode MS"/>
                <w:szCs w:val="24"/>
              </w:rPr>
            </w:pPr>
            <w:r w:rsidRPr="001B54C3">
              <w:t xml:space="preserve">Tay-Sachs </w:t>
            </w:r>
          </w:p>
        </w:tc>
        <w:tc>
          <w:tcPr>
            <w:tcW w:w="392" w:type="pct"/>
            <w:shd w:val="clear" w:color="auto" w:fill="auto"/>
          </w:tcPr>
          <w:p w14:paraId="3888D6E7"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72" w:type="pct"/>
            <w:shd w:val="clear" w:color="auto" w:fill="auto"/>
          </w:tcPr>
          <w:p w14:paraId="74A921D3"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44" w:type="pct"/>
            <w:shd w:val="clear" w:color="auto" w:fill="auto"/>
          </w:tcPr>
          <w:p w14:paraId="1783878D"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688" w:type="pct"/>
            <w:shd w:val="clear" w:color="auto" w:fill="auto"/>
          </w:tcPr>
          <w:p w14:paraId="2BF3F547" w14:textId="77777777" w:rsidR="00866BDC" w:rsidRPr="001B54C3" w:rsidRDefault="00866BDC">
            <w:pPr>
              <w:pStyle w:val="TableEntry"/>
              <w:rPr>
                <w:rFonts w:ascii="Arial Unicode MS" w:eastAsia="Arial Unicode MS" w:hAnsi="Arial Unicode MS" w:cs="Arial Unicode MS"/>
                <w:szCs w:val="24"/>
              </w:rPr>
            </w:pPr>
            <w:r w:rsidRPr="001B54C3">
              <w:t xml:space="preserve">111385000 </w:t>
            </w:r>
          </w:p>
        </w:tc>
        <w:tc>
          <w:tcPr>
            <w:tcW w:w="651" w:type="pct"/>
            <w:shd w:val="clear" w:color="auto" w:fill="auto"/>
          </w:tcPr>
          <w:p w14:paraId="49158274" w14:textId="77777777" w:rsidR="00866BDC" w:rsidRPr="001B54C3" w:rsidRDefault="00866BDC">
            <w:pPr>
              <w:pStyle w:val="TableEntry"/>
              <w:rPr>
                <w:sz w:val="20"/>
              </w:rPr>
            </w:pPr>
          </w:p>
        </w:tc>
      </w:tr>
      <w:tr w:rsidR="00BF2822" w:rsidRPr="001B54C3" w14:paraId="063BE000" w14:textId="77777777" w:rsidTr="00BF2822">
        <w:trPr>
          <w:jc w:val="center"/>
        </w:trPr>
        <w:tc>
          <w:tcPr>
            <w:tcW w:w="2153" w:type="pct"/>
            <w:shd w:val="clear" w:color="auto" w:fill="auto"/>
          </w:tcPr>
          <w:p w14:paraId="3317AC7E" w14:textId="77777777" w:rsidR="00866BDC" w:rsidRPr="001B54C3" w:rsidRDefault="00866BDC">
            <w:pPr>
              <w:pStyle w:val="TableEntry"/>
              <w:rPr>
                <w:rFonts w:ascii="Arial Unicode MS" w:eastAsia="Arial Unicode MS" w:hAnsi="Arial Unicode MS" w:cs="Arial Unicode MS"/>
                <w:szCs w:val="24"/>
              </w:rPr>
            </w:pPr>
            <w:r w:rsidRPr="001B54C3">
              <w:t xml:space="preserve">Thalassemia </w:t>
            </w:r>
          </w:p>
        </w:tc>
        <w:tc>
          <w:tcPr>
            <w:tcW w:w="392" w:type="pct"/>
            <w:shd w:val="clear" w:color="auto" w:fill="auto"/>
          </w:tcPr>
          <w:p w14:paraId="2E413F1B"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72" w:type="pct"/>
            <w:shd w:val="clear" w:color="auto" w:fill="auto"/>
          </w:tcPr>
          <w:p w14:paraId="181EC6C7"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44" w:type="pct"/>
            <w:shd w:val="clear" w:color="auto" w:fill="auto"/>
          </w:tcPr>
          <w:p w14:paraId="6FBC7D35"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688" w:type="pct"/>
            <w:shd w:val="clear" w:color="auto" w:fill="auto"/>
          </w:tcPr>
          <w:p w14:paraId="2D1C4DF2" w14:textId="77777777" w:rsidR="00866BDC" w:rsidRPr="001B54C3" w:rsidRDefault="00866BDC">
            <w:pPr>
              <w:pStyle w:val="TableEntry"/>
              <w:rPr>
                <w:rFonts w:ascii="Arial Unicode MS" w:eastAsia="Arial Unicode MS" w:hAnsi="Arial Unicode MS" w:cs="Arial Unicode MS"/>
                <w:szCs w:val="24"/>
              </w:rPr>
            </w:pPr>
            <w:r w:rsidRPr="001B54C3">
              <w:t xml:space="preserve">40108008 </w:t>
            </w:r>
          </w:p>
        </w:tc>
        <w:tc>
          <w:tcPr>
            <w:tcW w:w="651" w:type="pct"/>
            <w:shd w:val="clear" w:color="auto" w:fill="auto"/>
          </w:tcPr>
          <w:p w14:paraId="31E701C6" w14:textId="77777777" w:rsidR="00866BDC" w:rsidRPr="001B54C3" w:rsidRDefault="00866BDC">
            <w:pPr>
              <w:pStyle w:val="TableEntry"/>
              <w:rPr>
                <w:sz w:val="20"/>
              </w:rPr>
            </w:pPr>
          </w:p>
        </w:tc>
      </w:tr>
    </w:tbl>
    <w:p w14:paraId="420D1606" w14:textId="77777777" w:rsidR="00866BDC" w:rsidRPr="001B54C3" w:rsidRDefault="00866BDC" w:rsidP="00235E1F">
      <w:pPr>
        <w:pStyle w:val="BodyText"/>
      </w:pPr>
    </w:p>
    <w:p w14:paraId="0B12BC99" w14:textId="77777777" w:rsidR="00866BDC" w:rsidRPr="001B54C3" w:rsidRDefault="00866BDC">
      <w:pPr>
        <w:pStyle w:val="EditorInstructions"/>
      </w:pPr>
      <w:r w:rsidRPr="001B54C3">
        <w:t>Add Section 6.5.D</w:t>
      </w:r>
    </w:p>
    <w:p w14:paraId="68D9F9F1" w14:textId="77777777" w:rsidR="00866BDC" w:rsidRPr="001B54C3" w:rsidRDefault="00866BDC">
      <w:pPr>
        <w:pStyle w:val="Heading3"/>
        <w:rPr>
          <w:noProof w:val="0"/>
        </w:rPr>
      </w:pPr>
      <w:bookmarkStart w:id="2525" w:name="_Toc466555664"/>
      <w:r w:rsidRPr="001B54C3">
        <w:rPr>
          <w:noProof w:val="0"/>
        </w:rPr>
        <w:t xml:space="preserve">6.5.D </w:t>
      </w:r>
      <w:r w:rsidR="00BB3AAA" w:rsidRPr="001B54C3">
        <w:rPr>
          <w:noProof w:val="0"/>
        </w:rPr>
        <w:t xml:space="preserve">Antepartum </w:t>
      </w:r>
      <w:r w:rsidRPr="001B54C3">
        <w:rPr>
          <w:noProof w:val="0"/>
        </w:rPr>
        <w:t>Review of Systems Menstrual History Value Set 1.3.6.1.4.1.19376.1.5.3.1.1.16.5.5</w:t>
      </w:r>
      <w:bookmarkEnd w:id="2525"/>
    </w:p>
    <w:tbl>
      <w:tblPr>
        <w:tblW w:w="44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1043"/>
        <w:gridCol w:w="865"/>
        <w:gridCol w:w="969"/>
        <w:gridCol w:w="1238"/>
        <w:gridCol w:w="983"/>
      </w:tblGrid>
      <w:tr w:rsidR="009B1CC6" w:rsidRPr="001B54C3" w14:paraId="7F49B92B" w14:textId="77777777" w:rsidTr="0024150E">
        <w:trPr>
          <w:tblHeader/>
          <w:jc w:val="center"/>
        </w:trPr>
        <w:tc>
          <w:tcPr>
            <w:tcW w:w="1913" w:type="pct"/>
            <w:shd w:val="clear" w:color="auto" w:fill="D9D9D9"/>
          </w:tcPr>
          <w:p w14:paraId="0D5693E1" w14:textId="77777777" w:rsidR="00866BDC" w:rsidRPr="001B54C3" w:rsidRDefault="00866BDC">
            <w:pPr>
              <w:pStyle w:val="TableEntryHeader"/>
              <w:rPr>
                <w:rFonts w:ascii="Arial Unicode MS" w:eastAsia="Arial Unicode MS" w:hAnsi="Arial Unicode MS" w:cs="Arial Unicode MS"/>
                <w:szCs w:val="24"/>
              </w:rPr>
            </w:pPr>
            <w:r w:rsidRPr="001B54C3">
              <w:t xml:space="preserve">Name </w:t>
            </w:r>
          </w:p>
        </w:tc>
        <w:tc>
          <w:tcPr>
            <w:tcW w:w="641" w:type="pct"/>
            <w:shd w:val="clear" w:color="auto" w:fill="D9D9D9"/>
          </w:tcPr>
          <w:p w14:paraId="4D73E5D8" w14:textId="77777777" w:rsidR="00866BDC" w:rsidRPr="001B54C3" w:rsidRDefault="00866BDC">
            <w:pPr>
              <w:pStyle w:val="TableEntryHeader"/>
              <w:rPr>
                <w:rFonts w:ascii="Arial Unicode MS" w:eastAsia="Arial Unicode MS" w:hAnsi="Arial Unicode MS" w:cs="Arial Unicode MS"/>
                <w:szCs w:val="24"/>
              </w:rPr>
            </w:pPr>
            <w:r w:rsidRPr="001B54C3">
              <w:t>Opt</w:t>
            </w:r>
          </w:p>
        </w:tc>
        <w:tc>
          <w:tcPr>
            <w:tcW w:w="533" w:type="pct"/>
            <w:shd w:val="clear" w:color="auto" w:fill="D9D9D9"/>
          </w:tcPr>
          <w:p w14:paraId="724577C4" w14:textId="77777777" w:rsidR="00866BDC" w:rsidRPr="001B54C3" w:rsidRDefault="00866BDC">
            <w:pPr>
              <w:pStyle w:val="TableEntryHeader"/>
              <w:rPr>
                <w:rFonts w:ascii="Arial Unicode MS" w:eastAsia="Arial Unicode MS" w:hAnsi="Arial Unicode MS" w:cs="Arial Unicode MS"/>
                <w:szCs w:val="24"/>
              </w:rPr>
            </w:pPr>
            <w:r w:rsidRPr="001B54C3">
              <w:t>Type</w:t>
            </w:r>
          </w:p>
        </w:tc>
        <w:tc>
          <w:tcPr>
            <w:tcW w:w="596" w:type="pct"/>
            <w:shd w:val="clear" w:color="auto" w:fill="D9D9D9"/>
          </w:tcPr>
          <w:p w14:paraId="6E109469" w14:textId="77777777" w:rsidR="00866BDC" w:rsidRPr="001B54C3" w:rsidRDefault="00866BDC">
            <w:pPr>
              <w:pStyle w:val="TableEntryHeader"/>
              <w:rPr>
                <w:rFonts w:ascii="Arial Unicode MS" w:eastAsia="Arial Unicode MS" w:hAnsi="Arial Unicode MS" w:cs="Arial Unicode MS"/>
                <w:szCs w:val="24"/>
              </w:rPr>
            </w:pPr>
            <w:r w:rsidRPr="001B54C3">
              <w:t>Units</w:t>
            </w:r>
          </w:p>
        </w:tc>
        <w:tc>
          <w:tcPr>
            <w:tcW w:w="734" w:type="pct"/>
            <w:shd w:val="clear" w:color="auto" w:fill="D9D9D9"/>
          </w:tcPr>
          <w:p w14:paraId="0D1A63E1" w14:textId="77777777" w:rsidR="00866BDC" w:rsidRPr="001B54C3" w:rsidRDefault="00866BDC">
            <w:pPr>
              <w:pStyle w:val="TableEntryHeader"/>
              <w:rPr>
                <w:rFonts w:ascii="Arial Unicode MS" w:eastAsia="Arial Unicode MS" w:hAnsi="Arial Unicode MS" w:cs="Arial Unicode MS"/>
                <w:szCs w:val="24"/>
              </w:rPr>
            </w:pPr>
            <w:r w:rsidRPr="001B54C3">
              <w:t>SNOMED CT</w:t>
            </w:r>
          </w:p>
        </w:tc>
        <w:tc>
          <w:tcPr>
            <w:tcW w:w="583" w:type="pct"/>
            <w:shd w:val="clear" w:color="auto" w:fill="D9D9D9"/>
          </w:tcPr>
          <w:p w14:paraId="48765939" w14:textId="77777777" w:rsidR="00866BDC" w:rsidRPr="001B54C3" w:rsidRDefault="00866BDC">
            <w:pPr>
              <w:pStyle w:val="TableEntryHeader"/>
              <w:rPr>
                <w:rFonts w:ascii="Arial Unicode MS" w:eastAsia="Arial Unicode MS" w:hAnsi="Arial Unicode MS" w:cs="Arial Unicode MS"/>
                <w:szCs w:val="24"/>
              </w:rPr>
            </w:pPr>
            <w:r w:rsidRPr="001B54C3">
              <w:t xml:space="preserve">LOINC </w:t>
            </w:r>
          </w:p>
        </w:tc>
      </w:tr>
      <w:tr w:rsidR="00866BDC" w:rsidRPr="001B54C3" w14:paraId="0E567C2F" w14:textId="77777777" w:rsidTr="0024150E">
        <w:trPr>
          <w:jc w:val="center"/>
        </w:trPr>
        <w:tc>
          <w:tcPr>
            <w:tcW w:w="1913" w:type="pct"/>
            <w:shd w:val="clear" w:color="auto" w:fill="auto"/>
          </w:tcPr>
          <w:p w14:paraId="4A51A22D" w14:textId="77777777" w:rsidR="00866BDC" w:rsidRPr="001B54C3" w:rsidRDefault="00866BDC">
            <w:pPr>
              <w:pStyle w:val="TableEntry"/>
              <w:rPr>
                <w:rFonts w:ascii="Arial Unicode MS" w:eastAsia="Arial Unicode MS" w:hAnsi="Arial Unicode MS" w:cs="Arial Unicode MS"/>
                <w:szCs w:val="24"/>
              </w:rPr>
            </w:pPr>
            <w:r w:rsidRPr="001B54C3">
              <w:t xml:space="preserve">Date of Last Menstrual Period </w:t>
            </w:r>
          </w:p>
        </w:tc>
        <w:tc>
          <w:tcPr>
            <w:tcW w:w="641" w:type="pct"/>
            <w:shd w:val="clear" w:color="auto" w:fill="auto"/>
          </w:tcPr>
          <w:p w14:paraId="38C7866B" w14:textId="77777777" w:rsidR="00866BDC" w:rsidRPr="001B54C3" w:rsidRDefault="00866BDC">
            <w:pPr>
              <w:pStyle w:val="TableEntry"/>
              <w:rPr>
                <w:rFonts w:ascii="Arial Unicode MS" w:eastAsia="Arial Unicode MS" w:hAnsi="Arial Unicode MS" w:cs="Arial Unicode MS"/>
                <w:szCs w:val="24"/>
              </w:rPr>
            </w:pPr>
            <w:r w:rsidRPr="001B54C3">
              <w:t>R</w:t>
            </w:r>
          </w:p>
        </w:tc>
        <w:tc>
          <w:tcPr>
            <w:tcW w:w="533" w:type="pct"/>
            <w:shd w:val="clear" w:color="auto" w:fill="auto"/>
          </w:tcPr>
          <w:p w14:paraId="597C8A31" w14:textId="77777777" w:rsidR="00866BDC" w:rsidRPr="001B54C3" w:rsidRDefault="00866BDC">
            <w:pPr>
              <w:pStyle w:val="TableEntry"/>
              <w:rPr>
                <w:rFonts w:ascii="Arial Unicode MS" w:eastAsia="Arial Unicode MS" w:hAnsi="Arial Unicode MS" w:cs="Arial Unicode MS"/>
                <w:szCs w:val="24"/>
              </w:rPr>
            </w:pPr>
            <w:r w:rsidRPr="001B54C3">
              <w:t>TS</w:t>
            </w:r>
          </w:p>
        </w:tc>
        <w:tc>
          <w:tcPr>
            <w:tcW w:w="596" w:type="pct"/>
            <w:shd w:val="clear" w:color="auto" w:fill="auto"/>
          </w:tcPr>
          <w:p w14:paraId="19CE530B"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1B548D4A" w14:textId="77777777" w:rsidR="00866BDC" w:rsidRPr="001B54C3" w:rsidRDefault="00866BDC" w:rsidP="007A10EF">
            <w:pPr>
              <w:pStyle w:val="TableEntry"/>
              <w:rPr>
                <w:rFonts w:eastAsia="Arial Unicode MS"/>
              </w:rPr>
            </w:pPr>
            <w:r w:rsidRPr="001B54C3">
              <w:t xml:space="preserve">21840007 </w:t>
            </w:r>
          </w:p>
        </w:tc>
        <w:tc>
          <w:tcPr>
            <w:tcW w:w="583" w:type="pct"/>
            <w:shd w:val="clear" w:color="auto" w:fill="auto"/>
          </w:tcPr>
          <w:p w14:paraId="15BCFD84" w14:textId="77777777" w:rsidR="00866BDC" w:rsidRPr="001B54C3" w:rsidRDefault="00866BDC">
            <w:pPr>
              <w:pStyle w:val="TableEntry"/>
              <w:rPr>
                <w:sz w:val="20"/>
              </w:rPr>
            </w:pPr>
          </w:p>
        </w:tc>
      </w:tr>
      <w:tr w:rsidR="00866BDC" w:rsidRPr="001B54C3" w14:paraId="16A76B5C" w14:textId="77777777" w:rsidTr="0024150E">
        <w:trPr>
          <w:jc w:val="center"/>
        </w:trPr>
        <w:tc>
          <w:tcPr>
            <w:tcW w:w="1913" w:type="pct"/>
            <w:shd w:val="clear" w:color="auto" w:fill="auto"/>
          </w:tcPr>
          <w:p w14:paraId="26E6D8A3" w14:textId="77777777" w:rsidR="00866BDC" w:rsidRPr="001B54C3" w:rsidRDefault="00866BDC">
            <w:pPr>
              <w:pStyle w:val="TableEntry"/>
              <w:rPr>
                <w:rFonts w:ascii="Arial Unicode MS" w:eastAsia="Arial Unicode MS" w:hAnsi="Arial Unicode MS" w:cs="Arial Unicode MS"/>
                <w:szCs w:val="24"/>
              </w:rPr>
            </w:pPr>
            <w:r w:rsidRPr="001B54C3">
              <w:t xml:space="preserve">Menses Monthly </w:t>
            </w:r>
          </w:p>
        </w:tc>
        <w:tc>
          <w:tcPr>
            <w:tcW w:w="641" w:type="pct"/>
            <w:shd w:val="clear" w:color="auto" w:fill="auto"/>
          </w:tcPr>
          <w:p w14:paraId="0111BC96" w14:textId="77777777" w:rsidR="00866BDC" w:rsidRPr="001B54C3" w:rsidRDefault="00866BDC">
            <w:pPr>
              <w:pStyle w:val="TableEntry"/>
              <w:rPr>
                <w:rFonts w:ascii="Arial Unicode MS" w:eastAsia="Arial Unicode MS" w:hAnsi="Arial Unicode MS" w:cs="Arial Unicode MS"/>
                <w:szCs w:val="24"/>
              </w:rPr>
            </w:pPr>
            <w:r w:rsidRPr="001B54C3">
              <w:t>R</w:t>
            </w:r>
          </w:p>
        </w:tc>
        <w:tc>
          <w:tcPr>
            <w:tcW w:w="533" w:type="pct"/>
            <w:shd w:val="clear" w:color="auto" w:fill="auto"/>
          </w:tcPr>
          <w:p w14:paraId="207C7207" w14:textId="77777777" w:rsidR="00866BDC" w:rsidRPr="001B54C3" w:rsidRDefault="00866BDC">
            <w:pPr>
              <w:pStyle w:val="TableEntry"/>
              <w:rPr>
                <w:rFonts w:ascii="Arial Unicode MS" w:eastAsia="Arial Unicode MS" w:hAnsi="Arial Unicode MS" w:cs="Arial Unicode MS"/>
                <w:szCs w:val="24"/>
              </w:rPr>
            </w:pPr>
            <w:r w:rsidRPr="001B54C3">
              <w:t>BL</w:t>
            </w:r>
          </w:p>
        </w:tc>
        <w:tc>
          <w:tcPr>
            <w:tcW w:w="596" w:type="pct"/>
            <w:shd w:val="clear" w:color="auto" w:fill="auto"/>
          </w:tcPr>
          <w:p w14:paraId="612F3E79"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6C7C9BAE" w14:textId="77777777" w:rsidR="00866BDC" w:rsidRPr="001B54C3" w:rsidRDefault="00866BDC" w:rsidP="007A10EF">
            <w:pPr>
              <w:pStyle w:val="TableEntry"/>
              <w:rPr>
                <w:rFonts w:eastAsia="Arial Unicode MS"/>
              </w:rPr>
            </w:pPr>
            <w:r w:rsidRPr="001B54C3">
              <w:t xml:space="preserve">364307006 </w:t>
            </w:r>
          </w:p>
        </w:tc>
        <w:tc>
          <w:tcPr>
            <w:tcW w:w="583" w:type="pct"/>
            <w:shd w:val="clear" w:color="auto" w:fill="auto"/>
          </w:tcPr>
          <w:p w14:paraId="036D6424" w14:textId="77777777" w:rsidR="00866BDC" w:rsidRPr="001B54C3" w:rsidRDefault="00866BDC">
            <w:pPr>
              <w:pStyle w:val="TableEntry"/>
              <w:rPr>
                <w:sz w:val="20"/>
              </w:rPr>
            </w:pPr>
          </w:p>
        </w:tc>
      </w:tr>
      <w:tr w:rsidR="00866BDC" w:rsidRPr="001B54C3" w14:paraId="35E8E480" w14:textId="77777777" w:rsidTr="0024150E">
        <w:trPr>
          <w:jc w:val="center"/>
        </w:trPr>
        <w:tc>
          <w:tcPr>
            <w:tcW w:w="1913" w:type="pct"/>
            <w:shd w:val="clear" w:color="auto" w:fill="auto"/>
          </w:tcPr>
          <w:p w14:paraId="2FCE5754" w14:textId="77777777" w:rsidR="00866BDC" w:rsidRPr="001B54C3" w:rsidRDefault="00866BDC">
            <w:pPr>
              <w:pStyle w:val="TableEntry"/>
              <w:rPr>
                <w:rFonts w:ascii="Arial Unicode MS" w:eastAsia="Arial Unicode MS" w:hAnsi="Arial Unicode MS" w:cs="Arial Unicode MS"/>
                <w:szCs w:val="24"/>
              </w:rPr>
            </w:pPr>
            <w:r w:rsidRPr="001B54C3">
              <w:t xml:space="preserve">Prior Menses Date </w:t>
            </w:r>
          </w:p>
        </w:tc>
        <w:tc>
          <w:tcPr>
            <w:tcW w:w="641" w:type="pct"/>
            <w:shd w:val="clear" w:color="auto" w:fill="auto"/>
          </w:tcPr>
          <w:p w14:paraId="19F9001E" w14:textId="77777777" w:rsidR="00866BDC" w:rsidRPr="001B54C3" w:rsidRDefault="00866BDC">
            <w:pPr>
              <w:pStyle w:val="TableEntry"/>
              <w:rPr>
                <w:rFonts w:ascii="Arial Unicode MS" w:eastAsia="Arial Unicode MS" w:hAnsi="Arial Unicode MS" w:cs="Arial Unicode MS"/>
                <w:szCs w:val="24"/>
              </w:rPr>
            </w:pPr>
            <w:r w:rsidRPr="001B54C3">
              <w:t>R</w:t>
            </w:r>
          </w:p>
        </w:tc>
        <w:tc>
          <w:tcPr>
            <w:tcW w:w="533" w:type="pct"/>
            <w:shd w:val="clear" w:color="auto" w:fill="auto"/>
          </w:tcPr>
          <w:p w14:paraId="00864722" w14:textId="77777777" w:rsidR="00866BDC" w:rsidRPr="001B54C3" w:rsidRDefault="00866BDC">
            <w:pPr>
              <w:pStyle w:val="TableEntry"/>
              <w:rPr>
                <w:rFonts w:ascii="Arial Unicode MS" w:eastAsia="Arial Unicode MS" w:hAnsi="Arial Unicode MS" w:cs="Arial Unicode MS"/>
                <w:szCs w:val="24"/>
              </w:rPr>
            </w:pPr>
            <w:r w:rsidRPr="001B54C3">
              <w:t>TS</w:t>
            </w:r>
          </w:p>
        </w:tc>
        <w:tc>
          <w:tcPr>
            <w:tcW w:w="596" w:type="pct"/>
            <w:shd w:val="clear" w:color="auto" w:fill="auto"/>
          </w:tcPr>
          <w:p w14:paraId="3A639AB9"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1A338DF7" w14:textId="77777777" w:rsidR="00866BDC" w:rsidRPr="001B54C3" w:rsidRDefault="00866BDC" w:rsidP="007A10EF">
            <w:pPr>
              <w:pStyle w:val="TableEntry"/>
              <w:rPr>
                <w:rFonts w:eastAsia="Arial Unicode MS"/>
              </w:rPr>
            </w:pPr>
            <w:r w:rsidRPr="001B54C3">
              <w:t xml:space="preserve">21840007 </w:t>
            </w:r>
          </w:p>
        </w:tc>
        <w:tc>
          <w:tcPr>
            <w:tcW w:w="583" w:type="pct"/>
            <w:shd w:val="clear" w:color="auto" w:fill="auto"/>
          </w:tcPr>
          <w:p w14:paraId="46DA0B1B" w14:textId="77777777" w:rsidR="00866BDC" w:rsidRPr="001B54C3" w:rsidRDefault="00866BDC">
            <w:pPr>
              <w:pStyle w:val="TableEntry"/>
              <w:rPr>
                <w:sz w:val="20"/>
              </w:rPr>
            </w:pPr>
          </w:p>
        </w:tc>
      </w:tr>
      <w:tr w:rsidR="00866BDC" w:rsidRPr="001B54C3" w14:paraId="777ACF2C" w14:textId="77777777" w:rsidTr="0024150E">
        <w:trPr>
          <w:jc w:val="center"/>
        </w:trPr>
        <w:tc>
          <w:tcPr>
            <w:tcW w:w="1913" w:type="pct"/>
            <w:shd w:val="clear" w:color="auto" w:fill="auto"/>
          </w:tcPr>
          <w:p w14:paraId="4292C63C" w14:textId="77777777" w:rsidR="00866BDC" w:rsidRPr="001B54C3" w:rsidRDefault="00866BDC" w:rsidP="00EB47BD">
            <w:pPr>
              <w:pStyle w:val="TableEntry"/>
              <w:rPr>
                <w:rFonts w:ascii="Arial Unicode MS" w:eastAsia="Arial Unicode MS" w:hAnsi="Arial Unicode MS" w:cs="Arial Unicode MS"/>
                <w:szCs w:val="24"/>
              </w:rPr>
            </w:pPr>
            <w:r w:rsidRPr="001B54C3">
              <w:t>Duration of Menstrual Flow</w:t>
            </w:r>
          </w:p>
        </w:tc>
        <w:tc>
          <w:tcPr>
            <w:tcW w:w="641" w:type="pct"/>
            <w:shd w:val="clear" w:color="auto" w:fill="auto"/>
          </w:tcPr>
          <w:p w14:paraId="13CBCD6E" w14:textId="77777777" w:rsidR="00866BDC" w:rsidRPr="001B54C3" w:rsidRDefault="00866BDC">
            <w:pPr>
              <w:pStyle w:val="TableEntry"/>
              <w:rPr>
                <w:rFonts w:ascii="Arial Unicode MS" w:eastAsia="Arial Unicode MS" w:hAnsi="Arial Unicode MS" w:cs="Arial Unicode MS"/>
                <w:szCs w:val="24"/>
              </w:rPr>
            </w:pPr>
            <w:r w:rsidRPr="001B54C3">
              <w:t>R</w:t>
            </w:r>
          </w:p>
        </w:tc>
        <w:tc>
          <w:tcPr>
            <w:tcW w:w="533" w:type="pct"/>
            <w:shd w:val="clear" w:color="auto" w:fill="auto"/>
          </w:tcPr>
          <w:p w14:paraId="0C94C271" w14:textId="77777777" w:rsidR="00866BDC" w:rsidRPr="001B54C3" w:rsidRDefault="00866BDC">
            <w:pPr>
              <w:pStyle w:val="TableEntry"/>
              <w:rPr>
                <w:rFonts w:ascii="Arial Unicode MS" w:eastAsia="Arial Unicode MS" w:hAnsi="Arial Unicode MS" w:cs="Arial Unicode MS"/>
                <w:szCs w:val="24"/>
              </w:rPr>
            </w:pPr>
            <w:r w:rsidRPr="001B54C3">
              <w:t>PQ</w:t>
            </w:r>
          </w:p>
        </w:tc>
        <w:tc>
          <w:tcPr>
            <w:tcW w:w="596" w:type="pct"/>
            <w:shd w:val="clear" w:color="auto" w:fill="auto"/>
          </w:tcPr>
          <w:p w14:paraId="41F4157C" w14:textId="77777777" w:rsidR="00866BDC" w:rsidRPr="001B54C3" w:rsidRDefault="00866BDC">
            <w:pPr>
              <w:pStyle w:val="TableEntry"/>
              <w:rPr>
                <w:rFonts w:ascii="Arial Unicode MS" w:eastAsia="Arial Unicode MS" w:hAnsi="Arial Unicode MS" w:cs="Arial Unicode MS"/>
                <w:szCs w:val="24"/>
              </w:rPr>
            </w:pPr>
            <w:r w:rsidRPr="001B54C3">
              <w:t>days</w:t>
            </w:r>
          </w:p>
        </w:tc>
        <w:tc>
          <w:tcPr>
            <w:tcW w:w="734" w:type="pct"/>
            <w:shd w:val="clear" w:color="auto" w:fill="auto"/>
          </w:tcPr>
          <w:p w14:paraId="4BE904DF" w14:textId="77777777" w:rsidR="00866BDC" w:rsidRPr="001B54C3" w:rsidRDefault="00866BDC" w:rsidP="007A10EF">
            <w:pPr>
              <w:pStyle w:val="TableEntry"/>
              <w:rPr>
                <w:rFonts w:eastAsia="Arial Unicode MS"/>
              </w:rPr>
            </w:pPr>
            <w:r w:rsidRPr="001B54C3">
              <w:t xml:space="preserve">364306002 </w:t>
            </w:r>
          </w:p>
        </w:tc>
        <w:tc>
          <w:tcPr>
            <w:tcW w:w="583" w:type="pct"/>
            <w:shd w:val="clear" w:color="auto" w:fill="auto"/>
          </w:tcPr>
          <w:p w14:paraId="456CBC26" w14:textId="77777777" w:rsidR="00866BDC" w:rsidRPr="001B54C3" w:rsidRDefault="00866BDC">
            <w:pPr>
              <w:pStyle w:val="TableEntry"/>
              <w:rPr>
                <w:sz w:val="20"/>
              </w:rPr>
            </w:pPr>
          </w:p>
        </w:tc>
      </w:tr>
      <w:tr w:rsidR="00866BDC" w:rsidRPr="001B54C3" w14:paraId="758AB789" w14:textId="77777777" w:rsidTr="0024150E">
        <w:trPr>
          <w:jc w:val="center"/>
        </w:trPr>
        <w:tc>
          <w:tcPr>
            <w:tcW w:w="1913" w:type="pct"/>
            <w:shd w:val="clear" w:color="auto" w:fill="auto"/>
          </w:tcPr>
          <w:p w14:paraId="3D6AD53A" w14:textId="77777777" w:rsidR="00866BDC" w:rsidRPr="001B54C3" w:rsidRDefault="00866BDC">
            <w:pPr>
              <w:pStyle w:val="TableEntry"/>
            </w:pPr>
            <w:r w:rsidRPr="001B54C3">
              <w:t>Frequency of Menstrual Cycles</w:t>
            </w:r>
          </w:p>
        </w:tc>
        <w:tc>
          <w:tcPr>
            <w:tcW w:w="641" w:type="pct"/>
            <w:shd w:val="clear" w:color="auto" w:fill="auto"/>
          </w:tcPr>
          <w:p w14:paraId="4682F0DB" w14:textId="77777777" w:rsidR="00866BDC" w:rsidRPr="001B54C3" w:rsidRDefault="00866BDC">
            <w:pPr>
              <w:pStyle w:val="TableEntry"/>
            </w:pPr>
            <w:r w:rsidRPr="001B54C3">
              <w:t>R</w:t>
            </w:r>
          </w:p>
        </w:tc>
        <w:tc>
          <w:tcPr>
            <w:tcW w:w="533" w:type="pct"/>
            <w:shd w:val="clear" w:color="auto" w:fill="auto"/>
          </w:tcPr>
          <w:p w14:paraId="285ED2C8" w14:textId="77777777" w:rsidR="00866BDC" w:rsidRPr="001B54C3" w:rsidRDefault="00866BDC">
            <w:pPr>
              <w:pStyle w:val="TableEntry"/>
            </w:pPr>
            <w:r w:rsidRPr="001B54C3">
              <w:t>PQ</w:t>
            </w:r>
          </w:p>
        </w:tc>
        <w:tc>
          <w:tcPr>
            <w:tcW w:w="596" w:type="pct"/>
            <w:shd w:val="clear" w:color="auto" w:fill="auto"/>
          </w:tcPr>
          <w:p w14:paraId="58C91899" w14:textId="77777777" w:rsidR="00866BDC" w:rsidRPr="001B54C3" w:rsidRDefault="00866BDC">
            <w:pPr>
              <w:pStyle w:val="TableEntry"/>
            </w:pPr>
            <w:r w:rsidRPr="001B54C3">
              <w:t>days</w:t>
            </w:r>
          </w:p>
        </w:tc>
        <w:tc>
          <w:tcPr>
            <w:tcW w:w="734" w:type="pct"/>
            <w:shd w:val="clear" w:color="auto" w:fill="auto"/>
          </w:tcPr>
          <w:p w14:paraId="35C18C89" w14:textId="77777777" w:rsidR="00866BDC" w:rsidRPr="001B54C3" w:rsidRDefault="00A32344" w:rsidP="007A10EF">
            <w:pPr>
              <w:pStyle w:val="TableEntry"/>
            </w:pPr>
            <w:r w:rsidRPr="001B54C3">
              <w:t>289887006</w:t>
            </w:r>
            <w:r w:rsidR="00E10D31" w:rsidRPr="001B54C3">
              <w:t xml:space="preserve"> </w:t>
            </w:r>
          </w:p>
        </w:tc>
        <w:tc>
          <w:tcPr>
            <w:tcW w:w="583" w:type="pct"/>
            <w:shd w:val="clear" w:color="auto" w:fill="auto"/>
          </w:tcPr>
          <w:p w14:paraId="5D392D46" w14:textId="77777777" w:rsidR="00866BDC" w:rsidRPr="001B54C3" w:rsidRDefault="00866BDC">
            <w:pPr>
              <w:pStyle w:val="TableEntry"/>
              <w:rPr>
                <w:sz w:val="20"/>
              </w:rPr>
            </w:pPr>
          </w:p>
        </w:tc>
      </w:tr>
      <w:tr w:rsidR="00866BDC" w:rsidRPr="001B54C3" w14:paraId="3842AA5D" w14:textId="77777777" w:rsidTr="0024150E">
        <w:trPr>
          <w:jc w:val="center"/>
        </w:trPr>
        <w:tc>
          <w:tcPr>
            <w:tcW w:w="1913" w:type="pct"/>
            <w:shd w:val="clear" w:color="auto" w:fill="auto"/>
          </w:tcPr>
          <w:p w14:paraId="65AFEC31" w14:textId="77777777" w:rsidR="00866BDC" w:rsidRPr="001B54C3" w:rsidRDefault="00866BDC">
            <w:pPr>
              <w:pStyle w:val="TableEntry"/>
              <w:rPr>
                <w:rFonts w:ascii="Arial Unicode MS" w:eastAsia="Arial Unicode MS" w:hAnsi="Arial Unicode MS" w:cs="Arial Unicode MS"/>
                <w:szCs w:val="24"/>
              </w:rPr>
            </w:pPr>
            <w:r w:rsidRPr="001B54C3">
              <w:t xml:space="preserve">On Birth Control Pills at conception </w:t>
            </w:r>
          </w:p>
        </w:tc>
        <w:tc>
          <w:tcPr>
            <w:tcW w:w="641" w:type="pct"/>
            <w:shd w:val="clear" w:color="auto" w:fill="auto"/>
          </w:tcPr>
          <w:p w14:paraId="29050385" w14:textId="77777777" w:rsidR="00866BDC" w:rsidRPr="001B54C3" w:rsidRDefault="00866BDC">
            <w:pPr>
              <w:pStyle w:val="TableEntry"/>
              <w:rPr>
                <w:rFonts w:ascii="Arial Unicode MS" w:eastAsia="Arial Unicode MS" w:hAnsi="Arial Unicode MS" w:cs="Arial Unicode MS"/>
                <w:szCs w:val="24"/>
              </w:rPr>
            </w:pPr>
            <w:r w:rsidRPr="001B54C3">
              <w:t>R</w:t>
            </w:r>
          </w:p>
        </w:tc>
        <w:tc>
          <w:tcPr>
            <w:tcW w:w="533" w:type="pct"/>
            <w:shd w:val="clear" w:color="auto" w:fill="auto"/>
          </w:tcPr>
          <w:p w14:paraId="4064D87D" w14:textId="77777777" w:rsidR="00866BDC" w:rsidRPr="001B54C3" w:rsidRDefault="00866BDC">
            <w:pPr>
              <w:pStyle w:val="TableEntry"/>
              <w:rPr>
                <w:rFonts w:ascii="Arial Unicode MS" w:eastAsia="Arial Unicode MS" w:hAnsi="Arial Unicode MS" w:cs="Arial Unicode MS"/>
                <w:szCs w:val="24"/>
              </w:rPr>
            </w:pPr>
            <w:r w:rsidRPr="001B54C3">
              <w:t>BL</w:t>
            </w:r>
          </w:p>
        </w:tc>
        <w:tc>
          <w:tcPr>
            <w:tcW w:w="596" w:type="pct"/>
            <w:shd w:val="clear" w:color="auto" w:fill="auto"/>
          </w:tcPr>
          <w:p w14:paraId="77D1FEB6"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4E257B03" w14:textId="77777777" w:rsidR="00A32344" w:rsidRPr="001B54C3" w:rsidRDefault="00DF34AB" w:rsidP="007A10EF">
            <w:pPr>
              <w:pStyle w:val="TableEntry"/>
            </w:pPr>
            <w:r w:rsidRPr="001B54C3">
              <w:t>10036567</w:t>
            </w:r>
            <w:r w:rsidR="00A32344" w:rsidRPr="001B54C3">
              <w:t xml:space="preserve"> </w:t>
            </w:r>
          </w:p>
          <w:p w14:paraId="0EECF557" w14:textId="77777777" w:rsidR="00866BDC" w:rsidRPr="001B54C3" w:rsidRDefault="00866BDC" w:rsidP="007A10EF">
            <w:pPr>
              <w:pStyle w:val="TableEntry"/>
              <w:rPr>
                <w:rFonts w:eastAsia="Arial Unicode MS"/>
              </w:rPr>
            </w:pPr>
          </w:p>
        </w:tc>
        <w:tc>
          <w:tcPr>
            <w:tcW w:w="583" w:type="pct"/>
            <w:shd w:val="clear" w:color="auto" w:fill="auto"/>
          </w:tcPr>
          <w:p w14:paraId="338CB684" w14:textId="77777777" w:rsidR="00866BDC" w:rsidRPr="001B54C3" w:rsidRDefault="00866BDC">
            <w:pPr>
              <w:pStyle w:val="TableEntry"/>
              <w:rPr>
                <w:sz w:val="20"/>
              </w:rPr>
            </w:pPr>
          </w:p>
        </w:tc>
      </w:tr>
      <w:tr w:rsidR="00866BDC" w:rsidRPr="001B54C3" w14:paraId="00C4095B" w14:textId="77777777" w:rsidTr="0024150E">
        <w:trPr>
          <w:jc w:val="center"/>
        </w:trPr>
        <w:tc>
          <w:tcPr>
            <w:tcW w:w="1913" w:type="pct"/>
            <w:shd w:val="clear" w:color="auto" w:fill="auto"/>
          </w:tcPr>
          <w:p w14:paraId="708E8567" w14:textId="77777777" w:rsidR="00866BDC" w:rsidRPr="001B54C3" w:rsidRDefault="00866BDC">
            <w:pPr>
              <w:pStyle w:val="TableEntry"/>
              <w:rPr>
                <w:rFonts w:ascii="Arial Unicode MS" w:eastAsia="Arial Unicode MS" w:hAnsi="Arial Unicode MS" w:cs="Arial Unicode MS"/>
                <w:szCs w:val="24"/>
              </w:rPr>
            </w:pPr>
            <w:r w:rsidRPr="001B54C3">
              <w:t xml:space="preserve">Menarche </w:t>
            </w:r>
          </w:p>
        </w:tc>
        <w:tc>
          <w:tcPr>
            <w:tcW w:w="641" w:type="pct"/>
            <w:shd w:val="clear" w:color="auto" w:fill="auto"/>
          </w:tcPr>
          <w:p w14:paraId="26A0B588" w14:textId="77777777" w:rsidR="00866BDC" w:rsidRPr="001B54C3" w:rsidRDefault="00866BDC">
            <w:pPr>
              <w:pStyle w:val="TableEntry"/>
              <w:rPr>
                <w:rFonts w:ascii="Arial Unicode MS" w:eastAsia="Arial Unicode MS" w:hAnsi="Arial Unicode MS" w:cs="Arial Unicode MS"/>
                <w:szCs w:val="24"/>
              </w:rPr>
            </w:pPr>
            <w:r w:rsidRPr="001B54C3">
              <w:t>R</w:t>
            </w:r>
          </w:p>
        </w:tc>
        <w:tc>
          <w:tcPr>
            <w:tcW w:w="533" w:type="pct"/>
            <w:shd w:val="clear" w:color="auto" w:fill="auto"/>
          </w:tcPr>
          <w:p w14:paraId="7E60F8A5" w14:textId="77777777" w:rsidR="00866BDC" w:rsidRPr="001B54C3" w:rsidRDefault="00866BDC">
            <w:pPr>
              <w:pStyle w:val="TableEntry"/>
              <w:rPr>
                <w:rFonts w:ascii="Arial Unicode MS" w:eastAsia="Arial Unicode MS" w:hAnsi="Arial Unicode MS" w:cs="Arial Unicode MS"/>
                <w:szCs w:val="24"/>
              </w:rPr>
            </w:pPr>
            <w:r w:rsidRPr="001B54C3">
              <w:t>PQ</w:t>
            </w:r>
          </w:p>
        </w:tc>
        <w:tc>
          <w:tcPr>
            <w:tcW w:w="596" w:type="pct"/>
            <w:shd w:val="clear" w:color="auto" w:fill="auto"/>
          </w:tcPr>
          <w:p w14:paraId="692FD4C4"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6B0242BC" w14:textId="77777777" w:rsidR="00866BDC" w:rsidRPr="001B54C3" w:rsidRDefault="00866BDC" w:rsidP="007A10EF">
            <w:pPr>
              <w:pStyle w:val="TableEntry"/>
              <w:rPr>
                <w:rFonts w:eastAsia="Arial Unicode MS"/>
              </w:rPr>
            </w:pPr>
            <w:r w:rsidRPr="001B54C3">
              <w:t xml:space="preserve">398700009 </w:t>
            </w:r>
          </w:p>
        </w:tc>
        <w:tc>
          <w:tcPr>
            <w:tcW w:w="583" w:type="pct"/>
            <w:shd w:val="clear" w:color="auto" w:fill="auto"/>
          </w:tcPr>
          <w:p w14:paraId="50C716D7" w14:textId="77777777" w:rsidR="00866BDC" w:rsidRPr="001B54C3" w:rsidRDefault="00866BDC">
            <w:pPr>
              <w:pStyle w:val="TableEntry"/>
              <w:rPr>
                <w:sz w:val="20"/>
              </w:rPr>
            </w:pPr>
          </w:p>
        </w:tc>
      </w:tr>
      <w:tr w:rsidR="00866BDC" w:rsidRPr="001B54C3" w14:paraId="25EA7FE9" w14:textId="77777777" w:rsidTr="0024150E">
        <w:trPr>
          <w:jc w:val="center"/>
        </w:trPr>
        <w:tc>
          <w:tcPr>
            <w:tcW w:w="1913" w:type="pct"/>
            <w:shd w:val="clear" w:color="auto" w:fill="auto"/>
          </w:tcPr>
          <w:p w14:paraId="7BA793F7" w14:textId="77777777" w:rsidR="00866BDC" w:rsidRPr="001B54C3" w:rsidRDefault="00866BDC">
            <w:pPr>
              <w:pStyle w:val="TableEntry"/>
              <w:rPr>
                <w:rFonts w:ascii="Arial Unicode MS" w:eastAsia="Arial Unicode MS" w:hAnsi="Arial Unicode MS" w:cs="Arial Unicode MS"/>
                <w:szCs w:val="24"/>
              </w:rPr>
            </w:pPr>
            <w:r w:rsidRPr="001B54C3">
              <w:t xml:space="preserve">hCG+ </w:t>
            </w:r>
          </w:p>
        </w:tc>
        <w:tc>
          <w:tcPr>
            <w:tcW w:w="641" w:type="pct"/>
            <w:shd w:val="clear" w:color="auto" w:fill="auto"/>
          </w:tcPr>
          <w:p w14:paraId="66E45581" w14:textId="77777777" w:rsidR="00866BDC" w:rsidRPr="001B54C3" w:rsidRDefault="00866BDC">
            <w:pPr>
              <w:pStyle w:val="TableEntry"/>
              <w:rPr>
                <w:rFonts w:ascii="Arial Unicode MS" w:eastAsia="Arial Unicode MS" w:hAnsi="Arial Unicode MS" w:cs="Arial Unicode MS"/>
                <w:szCs w:val="24"/>
              </w:rPr>
            </w:pPr>
            <w:r w:rsidRPr="001B54C3">
              <w:t>R</w:t>
            </w:r>
          </w:p>
        </w:tc>
        <w:tc>
          <w:tcPr>
            <w:tcW w:w="533" w:type="pct"/>
            <w:shd w:val="clear" w:color="auto" w:fill="auto"/>
          </w:tcPr>
          <w:p w14:paraId="60B11518" w14:textId="77777777" w:rsidR="00866BDC" w:rsidRPr="001B54C3" w:rsidRDefault="00866BDC">
            <w:pPr>
              <w:pStyle w:val="TableEntry"/>
              <w:rPr>
                <w:rFonts w:ascii="Arial Unicode MS" w:eastAsia="Arial Unicode MS" w:hAnsi="Arial Unicode MS" w:cs="Arial Unicode MS"/>
                <w:szCs w:val="24"/>
              </w:rPr>
            </w:pPr>
            <w:r w:rsidRPr="001B54C3">
              <w:t>TS</w:t>
            </w:r>
          </w:p>
        </w:tc>
        <w:tc>
          <w:tcPr>
            <w:tcW w:w="596" w:type="pct"/>
            <w:shd w:val="clear" w:color="auto" w:fill="auto"/>
          </w:tcPr>
          <w:p w14:paraId="048334C1"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388B8D55" w14:textId="77777777" w:rsidR="00A32344" w:rsidRPr="001B54C3" w:rsidRDefault="00DF34AB" w:rsidP="007A10EF">
            <w:pPr>
              <w:pStyle w:val="TableEntry"/>
            </w:pPr>
            <w:r w:rsidRPr="001B54C3">
              <w:t>250423000</w:t>
            </w:r>
          </w:p>
          <w:p w14:paraId="5CB9B8B7" w14:textId="77777777" w:rsidR="00866BDC" w:rsidRPr="001B54C3" w:rsidRDefault="00866BDC" w:rsidP="007A10EF">
            <w:pPr>
              <w:pStyle w:val="TableEntry"/>
              <w:rPr>
                <w:rFonts w:eastAsia="Arial Unicode MS"/>
              </w:rPr>
            </w:pPr>
          </w:p>
        </w:tc>
        <w:tc>
          <w:tcPr>
            <w:tcW w:w="583" w:type="pct"/>
            <w:shd w:val="clear" w:color="auto" w:fill="auto"/>
          </w:tcPr>
          <w:p w14:paraId="5BF01F38" w14:textId="77777777" w:rsidR="00866BDC" w:rsidRPr="001B54C3" w:rsidRDefault="00866BDC">
            <w:pPr>
              <w:pStyle w:val="TableEntry"/>
              <w:rPr>
                <w:sz w:val="20"/>
              </w:rPr>
            </w:pPr>
          </w:p>
        </w:tc>
      </w:tr>
    </w:tbl>
    <w:p w14:paraId="3039DBF2" w14:textId="77777777" w:rsidR="00866BDC" w:rsidRPr="001B54C3" w:rsidRDefault="00866BDC">
      <w:pPr>
        <w:pStyle w:val="EditorInstructions"/>
      </w:pPr>
      <w:r w:rsidRPr="001B54C3">
        <w:t>Add Section 6.5.E</w:t>
      </w:r>
    </w:p>
    <w:p w14:paraId="36B7A5A3" w14:textId="77777777" w:rsidR="00866BDC" w:rsidRPr="001B54C3" w:rsidRDefault="00866BDC">
      <w:pPr>
        <w:pStyle w:val="Heading3"/>
        <w:rPr>
          <w:noProof w:val="0"/>
        </w:rPr>
      </w:pPr>
      <w:bookmarkStart w:id="2526" w:name="_Toc466555665"/>
      <w:r w:rsidRPr="001B54C3">
        <w:rPr>
          <w:noProof w:val="0"/>
        </w:rPr>
        <w:t xml:space="preserve">6.5.E </w:t>
      </w:r>
      <w:r w:rsidR="00BB3AAA" w:rsidRPr="001B54C3">
        <w:rPr>
          <w:noProof w:val="0"/>
        </w:rPr>
        <w:t xml:space="preserve">Antepartum </w:t>
      </w:r>
      <w:r w:rsidRPr="001B54C3">
        <w:rPr>
          <w:noProof w:val="0"/>
        </w:rPr>
        <w:t>History of Infection Value Set 1.3.6.1.4.1.19376.1.5.3.1.1.16.5.6</w:t>
      </w:r>
      <w:bookmarkEnd w:id="2526"/>
    </w:p>
    <w:tbl>
      <w:tblPr>
        <w:tblW w:w="44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1043"/>
        <w:gridCol w:w="865"/>
        <w:gridCol w:w="969"/>
        <w:gridCol w:w="1238"/>
        <w:gridCol w:w="983"/>
      </w:tblGrid>
      <w:tr w:rsidR="009B1CC6" w:rsidRPr="001B54C3" w14:paraId="73FFBCB1" w14:textId="77777777" w:rsidTr="0024150E">
        <w:trPr>
          <w:tblHeader/>
          <w:jc w:val="center"/>
        </w:trPr>
        <w:tc>
          <w:tcPr>
            <w:tcW w:w="1913" w:type="pct"/>
            <w:shd w:val="clear" w:color="auto" w:fill="D9D9D9"/>
          </w:tcPr>
          <w:p w14:paraId="3E5A2612" w14:textId="77777777" w:rsidR="00866BDC" w:rsidRPr="001B54C3" w:rsidRDefault="00866BDC">
            <w:pPr>
              <w:pStyle w:val="TableEntryHeader"/>
              <w:rPr>
                <w:rFonts w:ascii="Arial Unicode MS" w:eastAsia="Arial Unicode MS" w:hAnsi="Arial Unicode MS" w:cs="Arial Unicode MS"/>
                <w:szCs w:val="24"/>
              </w:rPr>
            </w:pPr>
            <w:r w:rsidRPr="001B54C3">
              <w:t xml:space="preserve">Name </w:t>
            </w:r>
          </w:p>
        </w:tc>
        <w:tc>
          <w:tcPr>
            <w:tcW w:w="641" w:type="pct"/>
            <w:shd w:val="clear" w:color="auto" w:fill="D9D9D9"/>
          </w:tcPr>
          <w:p w14:paraId="237361CC" w14:textId="77777777" w:rsidR="00866BDC" w:rsidRPr="001B54C3" w:rsidRDefault="00866BDC">
            <w:pPr>
              <w:pStyle w:val="TableEntryHeader"/>
              <w:rPr>
                <w:rFonts w:ascii="Arial Unicode MS" w:eastAsia="Arial Unicode MS" w:hAnsi="Arial Unicode MS" w:cs="Arial Unicode MS"/>
                <w:szCs w:val="24"/>
              </w:rPr>
            </w:pPr>
            <w:r w:rsidRPr="001B54C3">
              <w:t>Opt</w:t>
            </w:r>
          </w:p>
        </w:tc>
        <w:tc>
          <w:tcPr>
            <w:tcW w:w="533" w:type="pct"/>
            <w:shd w:val="clear" w:color="auto" w:fill="D9D9D9"/>
          </w:tcPr>
          <w:p w14:paraId="1C7BA01C" w14:textId="77777777" w:rsidR="00866BDC" w:rsidRPr="001B54C3" w:rsidRDefault="00866BDC">
            <w:pPr>
              <w:pStyle w:val="TableEntryHeader"/>
              <w:rPr>
                <w:rFonts w:ascii="Arial Unicode MS" w:eastAsia="Arial Unicode MS" w:hAnsi="Arial Unicode MS" w:cs="Arial Unicode MS"/>
                <w:szCs w:val="24"/>
              </w:rPr>
            </w:pPr>
            <w:r w:rsidRPr="001B54C3">
              <w:t>Type</w:t>
            </w:r>
          </w:p>
        </w:tc>
        <w:tc>
          <w:tcPr>
            <w:tcW w:w="596" w:type="pct"/>
            <w:shd w:val="clear" w:color="auto" w:fill="D9D9D9"/>
          </w:tcPr>
          <w:p w14:paraId="4DBA1336" w14:textId="77777777" w:rsidR="00866BDC" w:rsidRPr="001B54C3" w:rsidRDefault="00866BDC">
            <w:pPr>
              <w:pStyle w:val="TableEntryHeader"/>
              <w:rPr>
                <w:rFonts w:ascii="Arial Unicode MS" w:eastAsia="Arial Unicode MS" w:hAnsi="Arial Unicode MS" w:cs="Arial Unicode MS"/>
                <w:szCs w:val="24"/>
              </w:rPr>
            </w:pPr>
            <w:r w:rsidRPr="001B54C3">
              <w:t>Units</w:t>
            </w:r>
          </w:p>
        </w:tc>
        <w:tc>
          <w:tcPr>
            <w:tcW w:w="734" w:type="pct"/>
            <w:shd w:val="clear" w:color="auto" w:fill="D9D9D9"/>
          </w:tcPr>
          <w:p w14:paraId="767FCB91" w14:textId="77777777" w:rsidR="00866BDC" w:rsidRPr="001B54C3" w:rsidRDefault="00866BDC">
            <w:pPr>
              <w:pStyle w:val="TableEntryHeader"/>
              <w:rPr>
                <w:rFonts w:ascii="Arial Unicode MS" w:eastAsia="Arial Unicode MS" w:hAnsi="Arial Unicode MS" w:cs="Arial Unicode MS"/>
                <w:szCs w:val="24"/>
              </w:rPr>
            </w:pPr>
            <w:r w:rsidRPr="001B54C3">
              <w:t>SNOMED CT</w:t>
            </w:r>
          </w:p>
        </w:tc>
        <w:tc>
          <w:tcPr>
            <w:tcW w:w="583" w:type="pct"/>
            <w:shd w:val="clear" w:color="auto" w:fill="D9D9D9"/>
          </w:tcPr>
          <w:p w14:paraId="1FB1686C" w14:textId="77777777" w:rsidR="00866BDC" w:rsidRPr="001B54C3" w:rsidRDefault="00866BDC">
            <w:pPr>
              <w:pStyle w:val="TableEntryHeader"/>
              <w:rPr>
                <w:rFonts w:ascii="Arial Unicode MS" w:eastAsia="Arial Unicode MS" w:hAnsi="Arial Unicode MS" w:cs="Arial Unicode MS"/>
                <w:szCs w:val="24"/>
              </w:rPr>
            </w:pPr>
            <w:r w:rsidRPr="001B54C3">
              <w:t xml:space="preserve">LOINC </w:t>
            </w:r>
          </w:p>
        </w:tc>
      </w:tr>
      <w:tr w:rsidR="00866BDC" w:rsidRPr="001B54C3" w14:paraId="3AAE9C19" w14:textId="77777777" w:rsidTr="0024150E">
        <w:trPr>
          <w:jc w:val="center"/>
        </w:trPr>
        <w:tc>
          <w:tcPr>
            <w:tcW w:w="1913" w:type="pct"/>
            <w:shd w:val="clear" w:color="auto" w:fill="auto"/>
          </w:tcPr>
          <w:p w14:paraId="34F6BAC0" w14:textId="77777777" w:rsidR="00866BDC" w:rsidRPr="001B54C3" w:rsidRDefault="00866BDC">
            <w:pPr>
              <w:pStyle w:val="TableEntry"/>
              <w:rPr>
                <w:rFonts w:ascii="Arial Unicode MS" w:eastAsia="Arial Unicode MS" w:hAnsi="Arial Unicode MS" w:cs="Arial Unicode MS"/>
                <w:szCs w:val="24"/>
              </w:rPr>
            </w:pPr>
            <w:r w:rsidRPr="001B54C3">
              <w:t xml:space="preserve">Live with someone with TB or exposed to TB </w:t>
            </w:r>
          </w:p>
        </w:tc>
        <w:tc>
          <w:tcPr>
            <w:tcW w:w="641" w:type="pct"/>
            <w:shd w:val="clear" w:color="auto" w:fill="auto"/>
          </w:tcPr>
          <w:p w14:paraId="786739AE"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2B1CB190"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06D4A3C7"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269BC131" w14:textId="77777777" w:rsidR="00866BDC" w:rsidRPr="001B54C3" w:rsidRDefault="00866BDC">
            <w:pPr>
              <w:pStyle w:val="TableEntry"/>
              <w:rPr>
                <w:rFonts w:ascii="Arial Unicode MS" w:eastAsia="Arial Unicode MS" w:hAnsi="Arial Unicode MS" w:cs="Arial Unicode MS"/>
                <w:szCs w:val="24"/>
              </w:rPr>
            </w:pPr>
            <w:r w:rsidRPr="001B54C3">
              <w:t xml:space="preserve">170464005 </w:t>
            </w:r>
          </w:p>
        </w:tc>
        <w:tc>
          <w:tcPr>
            <w:tcW w:w="583" w:type="pct"/>
            <w:shd w:val="clear" w:color="auto" w:fill="auto"/>
          </w:tcPr>
          <w:p w14:paraId="404F3B9C" w14:textId="77777777" w:rsidR="00866BDC" w:rsidRPr="001B54C3" w:rsidRDefault="00866BDC">
            <w:pPr>
              <w:pStyle w:val="TableEntry"/>
              <w:rPr>
                <w:sz w:val="20"/>
              </w:rPr>
            </w:pPr>
          </w:p>
        </w:tc>
      </w:tr>
      <w:tr w:rsidR="00866BDC" w:rsidRPr="001B54C3" w14:paraId="511D98EA" w14:textId="77777777" w:rsidTr="0024150E">
        <w:trPr>
          <w:jc w:val="center"/>
        </w:trPr>
        <w:tc>
          <w:tcPr>
            <w:tcW w:w="1913" w:type="pct"/>
            <w:shd w:val="clear" w:color="auto" w:fill="auto"/>
          </w:tcPr>
          <w:p w14:paraId="57A74F69" w14:textId="77777777" w:rsidR="00866BDC" w:rsidRPr="001B54C3" w:rsidRDefault="00866BDC">
            <w:pPr>
              <w:pStyle w:val="TableEntry"/>
              <w:rPr>
                <w:rFonts w:ascii="Arial Unicode MS" w:eastAsia="Arial Unicode MS" w:hAnsi="Arial Unicode MS" w:cs="Arial Unicode MS"/>
                <w:szCs w:val="24"/>
              </w:rPr>
            </w:pPr>
            <w:r w:rsidRPr="001B54C3">
              <w:t xml:space="preserve">History of Genital Herpes </w:t>
            </w:r>
          </w:p>
        </w:tc>
        <w:tc>
          <w:tcPr>
            <w:tcW w:w="641" w:type="pct"/>
            <w:shd w:val="clear" w:color="auto" w:fill="auto"/>
          </w:tcPr>
          <w:p w14:paraId="489E514D"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7CA1CEDC"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6689D098"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50144F07" w14:textId="77777777" w:rsidR="00866BDC" w:rsidRPr="001B54C3" w:rsidRDefault="00866BDC">
            <w:pPr>
              <w:pStyle w:val="TableEntry"/>
              <w:rPr>
                <w:rFonts w:ascii="Arial Unicode MS" w:eastAsia="Arial Unicode MS" w:hAnsi="Arial Unicode MS" w:cs="Arial Unicode MS"/>
                <w:szCs w:val="24"/>
              </w:rPr>
            </w:pPr>
            <w:r w:rsidRPr="001B54C3">
              <w:t xml:space="preserve">402888002 </w:t>
            </w:r>
          </w:p>
        </w:tc>
        <w:tc>
          <w:tcPr>
            <w:tcW w:w="583" w:type="pct"/>
            <w:shd w:val="clear" w:color="auto" w:fill="auto"/>
          </w:tcPr>
          <w:p w14:paraId="3628AA64" w14:textId="77777777" w:rsidR="00866BDC" w:rsidRPr="001B54C3" w:rsidRDefault="00866BDC">
            <w:pPr>
              <w:pStyle w:val="TableEntry"/>
              <w:rPr>
                <w:sz w:val="20"/>
              </w:rPr>
            </w:pPr>
          </w:p>
        </w:tc>
      </w:tr>
      <w:tr w:rsidR="00866BDC" w:rsidRPr="001B54C3" w14:paraId="11108689" w14:textId="77777777" w:rsidTr="0024150E">
        <w:trPr>
          <w:jc w:val="center"/>
        </w:trPr>
        <w:tc>
          <w:tcPr>
            <w:tcW w:w="1913" w:type="pct"/>
            <w:shd w:val="clear" w:color="auto" w:fill="auto"/>
          </w:tcPr>
          <w:p w14:paraId="778039FF" w14:textId="77777777" w:rsidR="00866BDC" w:rsidRPr="001B54C3" w:rsidRDefault="00866BDC">
            <w:pPr>
              <w:pStyle w:val="TableEntry"/>
              <w:rPr>
                <w:rFonts w:ascii="Arial Unicode MS" w:eastAsia="Arial Unicode MS" w:hAnsi="Arial Unicode MS" w:cs="Arial Unicode MS"/>
                <w:szCs w:val="24"/>
              </w:rPr>
            </w:pPr>
            <w:r w:rsidRPr="001B54C3">
              <w:t xml:space="preserve">Exposed to Genital Herpes </w:t>
            </w:r>
          </w:p>
        </w:tc>
        <w:tc>
          <w:tcPr>
            <w:tcW w:w="641" w:type="pct"/>
            <w:shd w:val="clear" w:color="auto" w:fill="auto"/>
          </w:tcPr>
          <w:p w14:paraId="0D3DE88C"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1B0EEE8C"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26E2205E"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4C006FC5" w14:textId="77777777" w:rsidR="00866BDC" w:rsidRPr="001B54C3" w:rsidRDefault="00866BDC">
            <w:pPr>
              <w:pStyle w:val="TableEntry"/>
              <w:rPr>
                <w:rFonts w:ascii="Arial Unicode MS" w:eastAsia="Arial Unicode MS" w:hAnsi="Arial Unicode MS" w:cs="Arial Unicode MS"/>
                <w:szCs w:val="24"/>
              </w:rPr>
            </w:pPr>
            <w:r w:rsidRPr="001B54C3">
              <w:t xml:space="preserve">240480009 </w:t>
            </w:r>
          </w:p>
        </w:tc>
        <w:tc>
          <w:tcPr>
            <w:tcW w:w="583" w:type="pct"/>
            <w:shd w:val="clear" w:color="auto" w:fill="auto"/>
          </w:tcPr>
          <w:p w14:paraId="47CCA631" w14:textId="77777777" w:rsidR="00866BDC" w:rsidRPr="001B54C3" w:rsidRDefault="00866BDC">
            <w:pPr>
              <w:pStyle w:val="TableEntry"/>
              <w:rPr>
                <w:sz w:val="20"/>
              </w:rPr>
            </w:pPr>
          </w:p>
        </w:tc>
      </w:tr>
      <w:tr w:rsidR="00866BDC" w:rsidRPr="001B54C3" w14:paraId="675066C8" w14:textId="77777777" w:rsidTr="0024150E">
        <w:trPr>
          <w:jc w:val="center"/>
        </w:trPr>
        <w:tc>
          <w:tcPr>
            <w:tcW w:w="1913" w:type="pct"/>
            <w:shd w:val="clear" w:color="auto" w:fill="auto"/>
          </w:tcPr>
          <w:p w14:paraId="4205FC5A" w14:textId="77777777" w:rsidR="00866BDC" w:rsidRPr="001B54C3" w:rsidRDefault="00866BDC">
            <w:pPr>
              <w:pStyle w:val="TableEntry"/>
              <w:rPr>
                <w:rFonts w:ascii="Arial Unicode MS" w:eastAsia="Arial Unicode MS" w:hAnsi="Arial Unicode MS" w:cs="Arial Unicode MS"/>
                <w:szCs w:val="24"/>
              </w:rPr>
            </w:pPr>
            <w:r w:rsidRPr="001B54C3">
              <w:t xml:space="preserve">Rash since LMP </w:t>
            </w:r>
          </w:p>
        </w:tc>
        <w:tc>
          <w:tcPr>
            <w:tcW w:w="641" w:type="pct"/>
            <w:shd w:val="clear" w:color="auto" w:fill="auto"/>
          </w:tcPr>
          <w:p w14:paraId="7AAEE694"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22D0AC76"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3A74E589"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31969B3A" w14:textId="77777777" w:rsidR="00866BDC" w:rsidRPr="001B54C3" w:rsidRDefault="00866BDC">
            <w:pPr>
              <w:pStyle w:val="TableEntry"/>
              <w:rPr>
                <w:rFonts w:ascii="Arial Unicode MS" w:eastAsia="Arial Unicode MS" w:hAnsi="Arial Unicode MS" w:cs="Arial Unicode MS"/>
                <w:szCs w:val="24"/>
              </w:rPr>
            </w:pPr>
            <w:r w:rsidRPr="001B54C3">
              <w:t xml:space="preserve">49882001 </w:t>
            </w:r>
          </w:p>
        </w:tc>
        <w:tc>
          <w:tcPr>
            <w:tcW w:w="583" w:type="pct"/>
            <w:shd w:val="clear" w:color="auto" w:fill="auto"/>
          </w:tcPr>
          <w:p w14:paraId="79CDCD78" w14:textId="77777777" w:rsidR="00866BDC" w:rsidRPr="001B54C3" w:rsidRDefault="00866BDC">
            <w:pPr>
              <w:pStyle w:val="TableEntry"/>
              <w:rPr>
                <w:sz w:val="20"/>
              </w:rPr>
            </w:pPr>
          </w:p>
        </w:tc>
      </w:tr>
      <w:tr w:rsidR="00866BDC" w:rsidRPr="001B54C3" w14:paraId="686DB5B8" w14:textId="77777777" w:rsidTr="0024150E">
        <w:trPr>
          <w:jc w:val="center"/>
        </w:trPr>
        <w:tc>
          <w:tcPr>
            <w:tcW w:w="1913" w:type="pct"/>
            <w:shd w:val="clear" w:color="auto" w:fill="auto"/>
          </w:tcPr>
          <w:p w14:paraId="1283FFF8" w14:textId="77777777" w:rsidR="00866BDC" w:rsidRPr="001B54C3" w:rsidRDefault="00866BDC">
            <w:pPr>
              <w:pStyle w:val="TableEntry"/>
              <w:rPr>
                <w:rFonts w:ascii="Arial Unicode MS" w:eastAsia="Arial Unicode MS" w:hAnsi="Arial Unicode MS" w:cs="Arial Unicode MS"/>
                <w:szCs w:val="24"/>
              </w:rPr>
            </w:pPr>
            <w:r w:rsidRPr="001B54C3">
              <w:t xml:space="preserve">Viral illness since LMP </w:t>
            </w:r>
          </w:p>
        </w:tc>
        <w:tc>
          <w:tcPr>
            <w:tcW w:w="641" w:type="pct"/>
            <w:shd w:val="clear" w:color="auto" w:fill="auto"/>
          </w:tcPr>
          <w:p w14:paraId="6CFF837D"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21644DAB"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20046B52"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6495E63A" w14:textId="77777777" w:rsidR="00866BDC" w:rsidRPr="001B54C3" w:rsidRDefault="00866BDC">
            <w:pPr>
              <w:pStyle w:val="TableEntry"/>
              <w:rPr>
                <w:rFonts w:ascii="Arial Unicode MS" w:eastAsia="Arial Unicode MS" w:hAnsi="Arial Unicode MS" w:cs="Arial Unicode MS"/>
                <w:szCs w:val="24"/>
              </w:rPr>
            </w:pPr>
            <w:r w:rsidRPr="001B54C3">
              <w:t xml:space="preserve">34014006 </w:t>
            </w:r>
          </w:p>
        </w:tc>
        <w:tc>
          <w:tcPr>
            <w:tcW w:w="583" w:type="pct"/>
            <w:shd w:val="clear" w:color="auto" w:fill="auto"/>
          </w:tcPr>
          <w:p w14:paraId="65AE3D2C" w14:textId="77777777" w:rsidR="00866BDC" w:rsidRPr="001B54C3" w:rsidRDefault="00866BDC">
            <w:pPr>
              <w:pStyle w:val="TableEntry"/>
              <w:rPr>
                <w:sz w:val="20"/>
              </w:rPr>
            </w:pPr>
          </w:p>
        </w:tc>
      </w:tr>
      <w:tr w:rsidR="00866BDC" w:rsidRPr="001B54C3" w14:paraId="35307D1C" w14:textId="77777777" w:rsidTr="0024150E">
        <w:trPr>
          <w:jc w:val="center"/>
        </w:trPr>
        <w:tc>
          <w:tcPr>
            <w:tcW w:w="1913" w:type="pct"/>
            <w:shd w:val="clear" w:color="auto" w:fill="auto"/>
          </w:tcPr>
          <w:p w14:paraId="53E153E5" w14:textId="77777777" w:rsidR="00866BDC" w:rsidRPr="001B54C3" w:rsidRDefault="00866BDC">
            <w:pPr>
              <w:pStyle w:val="TableEntry"/>
              <w:rPr>
                <w:rFonts w:ascii="Arial Unicode MS" w:eastAsia="Arial Unicode MS" w:hAnsi="Arial Unicode MS" w:cs="Arial Unicode MS"/>
                <w:szCs w:val="24"/>
              </w:rPr>
            </w:pPr>
            <w:r w:rsidRPr="001B54C3">
              <w:t xml:space="preserve">Rash or viral illness since LMP </w:t>
            </w:r>
          </w:p>
        </w:tc>
        <w:tc>
          <w:tcPr>
            <w:tcW w:w="641" w:type="pct"/>
            <w:shd w:val="clear" w:color="auto" w:fill="auto"/>
          </w:tcPr>
          <w:p w14:paraId="065C624B"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21339284"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52889F6E"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5E5911C1" w14:textId="77777777" w:rsidR="00866BDC" w:rsidRPr="001B54C3" w:rsidRDefault="00866BDC">
            <w:pPr>
              <w:pStyle w:val="TableEntry"/>
              <w:rPr>
                <w:rFonts w:ascii="Arial Unicode MS" w:eastAsia="Arial Unicode MS" w:hAnsi="Arial Unicode MS" w:cs="Arial Unicode MS"/>
                <w:szCs w:val="24"/>
              </w:rPr>
            </w:pPr>
            <w:r w:rsidRPr="001B54C3">
              <w:t xml:space="preserve">49882001 </w:t>
            </w:r>
          </w:p>
        </w:tc>
        <w:tc>
          <w:tcPr>
            <w:tcW w:w="583" w:type="pct"/>
            <w:shd w:val="clear" w:color="auto" w:fill="auto"/>
          </w:tcPr>
          <w:p w14:paraId="1A0B0E4E" w14:textId="77777777" w:rsidR="00866BDC" w:rsidRPr="001B54C3" w:rsidRDefault="00866BDC">
            <w:pPr>
              <w:pStyle w:val="TableEntry"/>
              <w:rPr>
                <w:sz w:val="20"/>
              </w:rPr>
            </w:pPr>
          </w:p>
        </w:tc>
      </w:tr>
      <w:tr w:rsidR="00866BDC" w:rsidRPr="001B54C3" w14:paraId="39797DFA" w14:textId="77777777" w:rsidTr="0024150E">
        <w:trPr>
          <w:jc w:val="center"/>
        </w:trPr>
        <w:tc>
          <w:tcPr>
            <w:tcW w:w="1913" w:type="pct"/>
            <w:shd w:val="clear" w:color="auto" w:fill="auto"/>
          </w:tcPr>
          <w:p w14:paraId="203C6C8C" w14:textId="77777777" w:rsidR="00866BDC" w:rsidRPr="001B54C3" w:rsidRDefault="00866BDC">
            <w:pPr>
              <w:pStyle w:val="TableEntry"/>
              <w:rPr>
                <w:rFonts w:ascii="Arial Unicode MS" w:eastAsia="Arial Unicode MS" w:hAnsi="Arial Unicode MS" w:cs="Arial Unicode MS"/>
                <w:szCs w:val="24"/>
              </w:rPr>
            </w:pPr>
            <w:r w:rsidRPr="001B54C3">
              <w:t xml:space="preserve">Hepatitis B </w:t>
            </w:r>
          </w:p>
        </w:tc>
        <w:tc>
          <w:tcPr>
            <w:tcW w:w="641" w:type="pct"/>
            <w:shd w:val="clear" w:color="auto" w:fill="auto"/>
          </w:tcPr>
          <w:p w14:paraId="491CF460"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76D7E595"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538F75BF"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41A4FA87" w14:textId="77777777" w:rsidR="00866BDC" w:rsidRPr="001B54C3" w:rsidRDefault="00866BDC">
            <w:pPr>
              <w:pStyle w:val="TableEntry"/>
              <w:rPr>
                <w:rFonts w:ascii="Arial Unicode MS" w:eastAsia="Arial Unicode MS" w:hAnsi="Arial Unicode MS" w:cs="Arial Unicode MS"/>
                <w:szCs w:val="24"/>
              </w:rPr>
            </w:pPr>
            <w:r w:rsidRPr="001B54C3">
              <w:t xml:space="preserve">235871004 </w:t>
            </w:r>
          </w:p>
        </w:tc>
        <w:tc>
          <w:tcPr>
            <w:tcW w:w="583" w:type="pct"/>
            <w:shd w:val="clear" w:color="auto" w:fill="auto"/>
          </w:tcPr>
          <w:p w14:paraId="712BD439" w14:textId="77777777" w:rsidR="00866BDC" w:rsidRPr="001B54C3" w:rsidRDefault="00866BDC">
            <w:pPr>
              <w:pStyle w:val="TableEntry"/>
              <w:rPr>
                <w:sz w:val="20"/>
              </w:rPr>
            </w:pPr>
          </w:p>
        </w:tc>
      </w:tr>
      <w:tr w:rsidR="00866BDC" w:rsidRPr="001B54C3" w14:paraId="10C0E50E" w14:textId="77777777" w:rsidTr="0024150E">
        <w:trPr>
          <w:jc w:val="center"/>
        </w:trPr>
        <w:tc>
          <w:tcPr>
            <w:tcW w:w="1913" w:type="pct"/>
            <w:shd w:val="clear" w:color="auto" w:fill="auto"/>
          </w:tcPr>
          <w:p w14:paraId="04E2AF9F" w14:textId="77777777" w:rsidR="00866BDC" w:rsidRPr="001B54C3" w:rsidRDefault="00866BDC">
            <w:pPr>
              <w:pStyle w:val="TableEntry"/>
              <w:rPr>
                <w:rFonts w:ascii="Arial Unicode MS" w:eastAsia="Arial Unicode MS" w:hAnsi="Arial Unicode MS" w:cs="Arial Unicode MS"/>
                <w:szCs w:val="24"/>
              </w:rPr>
            </w:pPr>
            <w:r w:rsidRPr="001B54C3">
              <w:lastRenderedPageBreak/>
              <w:t xml:space="preserve">Hepatitis C </w:t>
            </w:r>
          </w:p>
        </w:tc>
        <w:tc>
          <w:tcPr>
            <w:tcW w:w="641" w:type="pct"/>
            <w:shd w:val="clear" w:color="auto" w:fill="auto"/>
          </w:tcPr>
          <w:p w14:paraId="07782B66"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2825AA38"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47FFE8BB"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3F90253A" w14:textId="77777777" w:rsidR="00866BDC" w:rsidRPr="001B54C3" w:rsidRDefault="00866BDC">
            <w:pPr>
              <w:pStyle w:val="TableEntry"/>
              <w:rPr>
                <w:rFonts w:ascii="Arial Unicode MS" w:eastAsia="Arial Unicode MS" w:hAnsi="Arial Unicode MS" w:cs="Arial Unicode MS"/>
                <w:szCs w:val="24"/>
              </w:rPr>
            </w:pPr>
            <w:r w:rsidRPr="001B54C3">
              <w:t xml:space="preserve">235872006 </w:t>
            </w:r>
          </w:p>
        </w:tc>
        <w:tc>
          <w:tcPr>
            <w:tcW w:w="583" w:type="pct"/>
            <w:shd w:val="clear" w:color="auto" w:fill="auto"/>
          </w:tcPr>
          <w:p w14:paraId="17F0ED00" w14:textId="77777777" w:rsidR="00866BDC" w:rsidRPr="001B54C3" w:rsidRDefault="00866BDC">
            <w:pPr>
              <w:pStyle w:val="TableEntry"/>
              <w:rPr>
                <w:sz w:val="20"/>
              </w:rPr>
            </w:pPr>
          </w:p>
        </w:tc>
      </w:tr>
      <w:tr w:rsidR="00866BDC" w:rsidRPr="001B54C3" w14:paraId="2BF02831" w14:textId="77777777" w:rsidTr="0024150E">
        <w:trPr>
          <w:jc w:val="center"/>
        </w:trPr>
        <w:tc>
          <w:tcPr>
            <w:tcW w:w="1913" w:type="pct"/>
            <w:shd w:val="clear" w:color="auto" w:fill="auto"/>
          </w:tcPr>
          <w:p w14:paraId="53200B93" w14:textId="77777777" w:rsidR="00866BDC" w:rsidRPr="001B54C3" w:rsidRDefault="00866BDC">
            <w:pPr>
              <w:pStyle w:val="TableEntry"/>
              <w:rPr>
                <w:rFonts w:ascii="Arial Unicode MS" w:eastAsia="Arial Unicode MS" w:hAnsi="Arial Unicode MS" w:cs="Arial Unicode MS"/>
                <w:szCs w:val="24"/>
              </w:rPr>
            </w:pPr>
            <w:r w:rsidRPr="001B54C3">
              <w:t xml:space="preserve">History of STD </w:t>
            </w:r>
          </w:p>
        </w:tc>
        <w:tc>
          <w:tcPr>
            <w:tcW w:w="641" w:type="pct"/>
            <w:shd w:val="clear" w:color="auto" w:fill="auto"/>
          </w:tcPr>
          <w:p w14:paraId="0F68D6CE"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44054C7E"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1A544555"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2DF49344" w14:textId="77777777" w:rsidR="00866BDC" w:rsidRPr="001B54C3" w:rsidRDefault="00866BDC">
            <w:pPr>
              <w:pStyle w:val="TableEntry"/>
              <w:rPr>
                <w:rFonts w:ascii="Arial Unicode MS" w:eastAsia="Arial Unicode MS" w:hAnsi="Arial Unicode MS" w:cs="Arial Unicode MS"/>
                <w:szCs w:val="24"/>
              </w:rPr>
            </w:pPr>
            <w:r w:rsidRPr="001B54C3">
              <w:t xml:space="preserve">8098009 </w:t>
            </w:r>
          </w:p>
        </w:tc>
        <w:tc>
          <w:tcPr>
            <w:tcW w:w="583" w:type="pct"/>
            <w:shd w:val="clear" w:color="auto" w:fill="auto"/>
          </w:tcPr>
          <w:p w14:paraId="1AC252D3" w14:textId="77777777" w:rsidR="00866BDC" w:rsidRPr="001B54C3" w:rsidRDefault="00866BDC">
            <w:pPr>
              <w:pStyle w:val="TableEntry"/>
              <w:rPr>
                <w:sz w:val="20"/>
              </w:rPr>
            </w:pPr>
          </w:p>
        </w:tc>
      </w:tr>
      <w:tr w:rsidR="00866BDC" w:rsidRPr="001B54C3" w14:paraId="1BAF4B9B" w14:textId="77777777" w:rsidTr="0024150E">
        <w:trPr>
          <w:jc w:val="center"/>
        </w:trPr>
        <w:tc>
          <w:tcPr>
            <w:tcW w:w="1913" w:type="pct"/>
            <w:shd w:val="clear" w:color="auto" w:fill="auto"/>
          </w:tcPr>
          <w:p w14:paraId="3742BAD7" w14:textId="77777777" w:rsidR="00866BDC" w:rsidRPr="001B54C3" w:rsidRDefault="00866BDC">
            <w:pPr>
              <w:pStyle w:val="TableEntry"/>
              <w:rPr>
                <w:rFonts w:ascii="Arial Unicode MS" w:eastAsia="Arial Unicode MS" w:hAnsi="Arial Unicode MS" w:cs="Arial Unicode MS"/>
                <w:szCs w:val="24"/>
              </w:rPr>
            </w:pPr>
            <w:r w:rsidRPr="001B54C3">
              <w:t xml:space="preserve">History of Gonorrhea </w:t>
            </w:r>
          </w:p>
        </w:tc>
        <w:tc>
          <w:tcPr>
            <w:tcW w:w="641" w:type="pct"/>
            <w:shd w:val="clear" w:color="auto" w:fill="auto"/>
          </w:tcPr>
          <w:p w14:paraId="1606982F"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160900E5"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7273FF0B"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670C4F7E" w14:textId="77777777" w:rsidR="00866BDC" w:rsidRPr="001B54C3" w:rsidRDefault="00866BDC">
            <w:pPr>
              <w:pStyle w:val="TableEntry"/>
              <w:rPr>
                <w:rFonts w:ascii="Arial Unicode MS" w:eastAsia="Arial Unicode MS" w:hAnsi="Arial Unicode MS" w:cs="Arial Unicode MS"/>
                <w:szCs w:val="24"/>
              </w:rPr>
            </w:pPr>
            <w:r w:rsidRPr="001B54C3">
              <w:t xml:space="preserve">15628003 </w:t>
            </w:r>
          </w:p>
        </w:tc>
        <w:tc>
          <w:tcPr>
            <w:tcW w:w="583" w:type="pct"/>
            <w:shd w:val="clear" w:color="auto" w:fill="auto"/>
          </w:tcPr>
          <w:p w14:paraId="5E527069" w14:textId="77777777" w:rsidR="00866BDC" w:rsidRPr="001B54C3" w:rsidRDefault="00866BDC">
            <w:pPr>
              <w:pStyle w:val="TableEntry"/>
              <w:rPr>
                <w:sz w:val="20"/>
              </w:rPr>
            </w:pPr>
          </w:p>
        </w:tc>
      </w:tr>
      <w:tr w:rsidR="00866BDC" w:rsidRPr="001B54C3" w14:paraId="0D815850" w14:textId="77777777" w:rsidTr="0024150E">
        <w:trPr>
          <w:jc w:val="center"/>
        </w:trPr>
        <w:tc>
          <w:tcPr>
            <w:tcW w:w="1913" w:type="pct"/>
            <w:shd w:val="clear" w:color="auto" w:fill="auto"/>
          </w:tcPr>
          <w:p w14:paraId="2EF43C85" w14:textId="77777777" w:rsidR="00866BDC" w:rsidRPr="001B54C3" w:rsidRDefault="00866BDC">
            <w:pPr>
              <w:pStyle w:val="TableEntry"/>
              <w:rPr>
                <w:rFonts w:ascii="Arial Unicode MS" w:eastAsia="Arial Unicode MS" w:hAnsi="Arial Unicode MS" w:cs="Arial Unicode MS"/>
                <w:szCs w:val="24"/>
              </w:rPr>
            </w:pPr>
            <w:r w:rsidRPr="001B54C3">
              <w:t xml:space="preserve">History of Chlamydia </w:t>
            </w:r>
          </w:p>
        </w:tc>
        <w:tc>
          <w:tcPr>
            <w:tcW w:w="641" w:type="pct"/>
            <w:shd w:val="clear" w:color="auto" w:fill="auto"/>
          </w:tcPr>
          <w:p w14:paraId="6AC29188"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4555F8BB"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0E33EE1C"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79426948" w14:textId="77777777" w:rsidR="00866BDC" w:rsidRPr="001B54C3" w:rsidRDefault="00866BDC">
            <w:pPr>
              <w:pStyle w:val="TableEntry"/>
              <w:rPr>
                <w:rFonts w:ascii="Arial Unicode MS" w:eastAsia="Arial Unicode MS" w:hAnsi="Arial Unicode MS" w:cs="Arial Unicode MS"/>
                <w:szCs w:val="24"/>
              </w:rPr>
            </w:pPr>
            <w:r w:rsidRPr="001B54C3">
              <w:t xml:space="preserve">312099009 </w:t>
            </w:r>
          </w:p>
        </w:tc>
        <w:tc>
          <w:tcPr>
            <w:tcW w:w="583" w:type="pct"/>
            <w:shd w:val="clear" w:color="auto" w:fill="auto"/>
          </w:tcPr>
          <w:p w14:paraId="03CDE971" w14:textId="77777777" w:rsidR="00866BDC" w:rsidRPr="001B54C3" w:rsidRDefault="00866BDC">
            <w:pPr>
              <w:pStyle w:val="TableEntry"/>
              <w:rPr>
                <w:sz w:val="20"/>
              </w:rPr>
            </w:pPr>
          </w:p>
        </w:tc>
      </w:tr>
      <w:tr w:rsidR="00866BDC" w:rsidRPr="001B54C3" w14:paraId="6AD50341" w14:textId="77777777" w:rsidTr="0024150E">
        <w:trPr>
          <w:jc w:val="center"/>
        </w:trPr>
        <w:tc>
          <w:tcPr>
            <w:tcW w:w="1913" w:type="pct"/>
            <w:shd w:val="clear" w:color="auto" w:fill="auto"/>
          </w:tcPr>
          <w:p w14:paraId="3625BABF" w14:textId="77777777" w:rsidR="00866BDC" w:rsidRPr="001B54C3" w:rsidRDefault="00866BDC">
            <w:pPr>
              <w:pStyle w:val="TableEntry"/>
              <w:rPr>
                <w:rFonts w:ascii="Arial Unicode MS" w:eastAsia="Arial Unicode MS" w:hAnsi="Arial Unicode MS" w:cs="Arial Unicode MS"/>
                <w:szCs w:val="24"/>
              </w:rPr>
            </w:pPr>
            <w:r w:rsidRPr="001B54C3">
              <w:t xml:space="preserve">History of HPV </w:t>
            </w:r>
          </w:p>
        </w:tc>
        <w:tc>
          <w:tcPr>
            <w:tcW w:w="641" w:type="pct"/>
            <w:shd w:val="clear" w:color="auto" w:fill="auto"/>
          </w:tcPr>
          <w:p w14:paraId="607A0860"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44A046A8"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53C37791"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0CCEDC08" w14:textId="77777777" w:rsidR="00866BDC" w:rsidRPr="001B54C3" w:rsidRDefault="00866BDC">
            <w:pPr>
              <w:pStyle w:val="TableEntry"/>
              <w:rPr>
                <w:rFonts w:ascii="Arial Unicode MS" w:eastAsia="Arial Unicode MS" w:hAnsi="Arial Unicode MS" w:cs="Arial Unicode MS"/>
                <w:szCs w:val="24"/>
              </w:rPr>
            </w:pPr>
            <w:r w:rsidRPr="001B54C3">
              <w:t xml:space="preserve">302812006 </w:t>
            </w:r>
          </w:p>
        </w:tc>
        <w:tc>
          <w:tcPr>
            <w:tcW w:w="583" w:type="pct"/>
            <w:shd w:val="clear" w:color="auto" w:fill="auto"/>
          </w:tcPr>
          <w:p w14:paraId="76DBD706" w14:textId="77777777" w:rsidR="00866BDC" w:rsidRPr="001B54C3" w:rsidRDefault="00866BDC">
            <w:pPr>
              <w:pStyle w:val="TableEntry"/>
              <w:rPr>
                <w:sz w:val="20"/>
              </w:rPr>
            </w:pPr>
          </w:p>
        </w:tc>
      </w:tr>
      <w:tr w:rsidR="00866BDC" w:rsidRPr="001B54C3" w14:paraId="58C4AE6D" w14:textId="77777777" w:rsidTr="0024150E">
        <w:trPr>
          <w:jc w:val="center"/>
        </w:trPr>
        <w:tc>
          <w:tcPr>
            <w:tcW w:w="1913" w:type="pct"/>
            <w:shd w:val="clear" w:color="auto" w:fill="auto"/>
          </w:tcPr>
          <w:p w14:paraId="08EABB0B" w14:textId="77777777" w:rsidR="00866BDC" w:rsidRPr="001B54C3" w:rsidRDefault="00866BDC">
            <w:pPr>
              <w:pStyle w:val="TableEntry"/>
              <w:rPr>
                <w:rFonts w:ascii="Arial Unicode MS" w:eastAsia="Arial Unicode MS" w:hAnsi="Arial Unicode MS" w:cs="Arial Unicode MS"/>
                <w:szCs w:val="24"/>
              </w:rPr>
            </w:pPr>
            <w:r w:rsidRPr="001B54C3">
              <w:t xml:space="preserve">History of HIV </w:t>
            </w:r>
          </w:p>
        </w:tc>
        <w:tc>
          <w:tcPr>
            <w:tcW w:w="641" w:type="pct"/>
            <w:shd w:val="clear" w:color="auto" w:fill="auto"/>
          </w:tcPr>
          <w:p w14:paraId="30165429"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63A78774"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2D044FD3"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19770D99" w14:textId="77777777" w:rsidR="00866BDC" w:rsidRPr="001B54C3" w:rsidRDefault="00866BDC">
            <w:pPr>
              <w:pStyle w:val="TableEntry"/>
              <w:rPr>
                <w:rFonts w:ascii="Arial Unicode MS" w:eastAsia="Arial Unicode MS" w:hAnsi="Arial Unicode MS" w:cs="Arial Unicode MS"/>
                <w:szCs w:val="24"/>
              </w:rPr>
            </w:pPr>
            <w:r w:rsidRPr="001B54C3">
              <w:t xml:space="preserve">165816005 </w:t>
            </w:r>
          </w:p>
        </w:tc>
        <w:tc>
          <w:tcPr>
            <w:tcW w:w="583" w:type="pct"/>
            <w:shd w:val="clear" w:color="auto" w:fill="auto"/>
          </w:tcPr>
          <w:p w14:paraId="0751660D" w14:textId="77777777" w:rsidR="00866BDC" w:rsidRPr="001B54C3" w:rsidRDefault="00866BDC">
            <w:pPr>
              <w:pStyle w:val="TableEntry"/>
              <w:rPr>
                <w:sz w:val="20"/>
              </w:rPr>
            </w:pPr>
          </w:p>
        </w:tc>
      </w:tr>
      <w:tr w:rsidR="00866BDC" w:rsidRPr="001B54C3" w14:paraId="0677AF84" w14:textId="77777777" w:rsidTr="0024150E">
        <w:trPr>
          <w:jc w:val="center"/>
        </w:trPr>
        <w:tc>
          <w:tcPr>
            <w:tcW w:w="1913" w:type="pct"/>
            <w:shd w:val="clear" w:color="auto" w:fill="auto"/>
          </w:tcPr>
          <w:p w14:paraId="0C648429" w14:textId="77777777" w:rsidR="00866BDC" w:rsidRPr="001B54C3" w:rsidRDefault="00866BDC">
            <w:pPr>
              <w:pStyle w:val="TableEntry"/>
              <w:rPr>
                <w:rFonts w:ascii="Arial Unicode MS" w:eastAsia="Arial Unicode MS" w:hAnsi="Arial Unicode MS" w:cs="Arial Unicode MS"/>
                <w:szCs w:val="24"/>
              </w:rPr>
            </w:pPr>
            <w:r w:rsidRPr="001B54C3">
              <w:t xml:space="preserve">History of Syphilis </w:t>
            </w:r>
          </w:p>
        </w:tc>
        <w:tc>
          <w:tcPr>
            <w:tcW w:w="641" w:type="pct"/>
            <w:shd w:val="clear" w:color="auto" w:fill="auto"/>
          </w:tcPr>
          <w:p w14:paraId="072ED657"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2AE178FC"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26EB29EC"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26B41C6D" w14:textId="77777777" w:rsidR="00866BDC" w:rsidRPr="001B54C3" w:rsidRDefault="00866BDC">
            <w:pPr>
              <w:pStyle w:val="TableEntry"/>
              <w:rPr>
                <w:rFonts w:ascii="Arial Unicode MS" w:eastAsia="Arial Unicode MS" w:hAnsi="Arial Unicode MS" w:cs="Arial Unicode MS"/>
                <w:szCs w:val="24"/>
              </w:rPr>
            </w:pPr>
            <w:r w:rsidRPr="001B54C3">
              <w:t xml:space="preserve">76272004 </w:t>
            </w:r>
          </w:p>
        </w:tc>
        <w:tc>
          <w:tcPr>
            <w:tcW w:w="583" w:type="pct"/>
            <w:shd w:val="clear" w:color="auto" w:fill="auto"/>
          </w:tcPr>
          <w:p w14:paraId="66B34555" w14:textId="77777777" w:rsidR="00866BDC" w:rsidRPr="001B54C3" w:rsidRDefault="00866BDC">
            <w:pPr>
              <w:pStyle w:val="TableEntry"/>
              <w:rPr>
                <w:sz w:val="20"/>
              </w:rPr>
            </w:pPr>
          </w:p>
        </w:tc>
      </w:tr>
    </w:tbl>
    <w:p w14:paraId="38950211" w14:textId="77777777" w:rsidR="00840D6B" w:rsidRPr="001B54C3" w:rsidRDefault="00840D6B" w:rsidP="00235E1F">
      <w:pPr>
        <w:pStyle w:val="BodyText"/>
      </w:pPr>
    </w:p>
    <w:p w14:paraId="477D18F9" w14:textId="77777777" w:rsidR="00866BDC" w:rsidRPr="001B54C3" w:rsidRDefault="00866BDC">
      <w:pPr>
        <w:pStyle w:val="EditorInstructions"/>
      </w:pPr>
      <w:r w:rsidRPr="001B54C3">
        <w:t>Add Section 6.5.F</w:t>
      </w:r>
    </w:p>
    <w:p w14:paraId="2533D749" w14:textId="77777777" w:rsidR="00866BDC" w:rsidRPr="001B54C3" w:rsidRDefault="00866BDC">
      <w:pPr>
        <w:pStyle w:val="Heading3"/>
        <w:rPr>
          <w:noProof w:val="0"/>
        </w:rPr>
      </w:pPr>
      <w:bookmarkStart w:id="2527" w:name="_Toc466555666"/>
      <w:r w:rsidRPr="001B54C3">
        <w:rPr>
          <w:noProof w:val="0"/>
        </w:rPr>
        <w:t xml:space="preserve">6.5.F </w:t>
      </w:r>
      <w:r w:rsidR="00AF6FAA" w:rsidRPr="001B54C3">
        <w:rPr>
          <w:noProof w:val="0"/>
        </w:rPr>
        <w:t xml:space="preserve">Antepartum </w:t>
      </w:r>
      <w:r w:rsidRPr="001B54C3">
        <w:rPr>
          <w:noProof w:val="0"/>
        </w:rPr>
        <w:t>Laboratory Value Set 1.3.6.1.4.1.19376.1.5.3.1.1.16.5.7</w:t>
      </w:r>
      <w:bookmarkEnd w:id="2527"/>
    </w:p>
    <w:tbl>
      <w:tblPr>
        <w:tblW w:w="102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6"/>
        <w:gridCol w:w="6047"/>
        <w:gridCol w:w="1414"/>
      </w:tblGrid>
      <w:tr w:rsidR="00866BDC" w:rsidRPr="001B54C3" w14:paraId="20E0F781" w14:textId="77777777" w:rsidTr="001B28EA">
        <w:trPr>
          <w:tblHeader/>
          <w:jc w:val="center"/>
        </w:trPr>
        <w:tc>
          <w:tcPr>
            <w:tcW w:w="2704" w:type="dxa"/>
            <w:shd w:val="clear" w:color="auto" w:fill="D9D9D9"/>
          </w:tcPr>
          <w:p w14:paraId="50D6C24B" w14:textId="77777777" w:rsidR="00866BDC" w:rsidRPr="001B54C3" w:rsidRDefault="00866BDC">
            <w:pPr>
              <w:pStyle w:val="TableEntryHeader"/>
              <w:rPr>
                <w:rFonts w:ascii="Arial Unicode MS" w:eastAsia="Arial Unicode MS" w:hAnsi="Arial Unicode MS" w:cs="Arial Unicode MS"/>
                <w:szCs w:val="24"/>
              </w:rPr>
            </w:pPr>
            <w:r w:rsidRPr="001B54C3">
              <w:t xml:space="preserve">Lab </w:t>
            </w:r>
          </w:p>
        </w:tc>
        <w:tc>
          <w:tcPr>
            <w:tcW w:w="6047" w:type="dxa"/>
            <w:shd w:val="clear" w:color="auto" w:fill="D9D9D9"/>
          </w:tcPr>
          <w:p w14:paraId="59E8889E" w14:textId="77777777" w:rsidR="00866BDC" w:rsidRPr="001B54C3" w:rsidRDefault="00866BDC">
            <w:pPr>
              <w:pStyle w:val="TableEntryHeader"/>
              <w:rPr>
                <w:rFonts w:ascii="Arial Unicode MS" w:eastAsia="Arial Unicode MS" w:hAnsi="Arial Unicode MS" w:cs="Arial Unicode MS"/>
                <w:szCs w:val="24"/>
              </w:rPr>
            </w:pPr>
            <w:r w:rsidRPr="001B54C3">
              <w:t xml:space="preserve">LOINC Code </w:t>
            </w:r>
          </w:p>
        </w:tc>
        <w:tc>
          <w:tcPr>
            <w:tcW w:w="1459" w:type="dxa"/>
            <w:shd w:val="clear" w:color="auto" w:fill="D9D9D9"/>
          </w:tcPr>
          <w:p w14:paraId="48CDF947" w14:textId="77777777" w:rsidR="00866BDC" w:rsidRPr="001B54C3" w:rsidRDefault="00866BDC">
            <w:pPr>
              <w:pStyle w:val="TableEntryHeader"/>
              <w:rPr>
                <w:rFonts w:ascii="Arial Unicode MS" w:eastAsia="Arial Unicode MS" w:hAnsi="Arial Unicode MS" w:cs="Arial Unicode MS"/>
                <w:szCs w:val="24"/>
              </w:rPr>
            </w:pPr>
            <w:r w:rsidRPr="001B54C3">
              <w:t xml:space="preserve">Comments </w:t>
            </w:r>
          </w:p>
        </w:tc>
      </w:tr>
      <w:tr w:rsidR="00866BDC" w:rsidRPr="001B54C3" w14:paraId="5683894E" w14:textId="77777777" w:rsidTr="001B28EA">
        <w:trPr>
          <w:jc w:val="center"/>
        </w:trPr>
        <w:tc>
          <w:tcPr>
            <w:tcW w:w="0" w:type="auto"/>
            <w:shd w:val="clear" w:color="auto" w:fill="auto"/>
          </w:tcPr>
          <w:p w14:paraId="7183DA1D" w14:textId="77777777" w:rsidR="00866BDC" w:rsidRPr="001B54C3" w:rsidRDefault="00866BDC">
            <w:pPr>
              <w:pStyle w:val="TableEntry"/>
              <w:rPr>
                <w:rFonts w:eastAsia="Arial Unicode MS"/>
                <w:szCs w:val="18"/>
              </w:rPr>
            </w:pPr>
            <w:r w:rsidRPr="001B54C3">
              <w:rPr>
                <w:szCs w:val="18"/>
              </w:rPr>
              <w:t xml:space="preserve">Antibody Screen (AB) </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639"/>
              <w:gridCol w:w="974"/>
            </w:tblGrid>
            <w:tr w:rsidR="00866BDC" w:rsidRPr="001B54C3" w14:paraId="7DB601AE" w14:textId="77777777">
              <w:trPr>
                <w:tblCellSpacing w:w="15" w:type="dxa"/>
              </w:trPr>
              <w:tc>
                <w:tcPr>
                  <w:tcW w:w="0" w:type="auto"/>
                  <w:vAlign w:val="center"/>
                </w:tcPr>
                <w:p w14:paraId="6A538AF6" w14:textId="77777777" w:rsidR="00866BDC" w:rsidRPr="001B54C3" w:rsidRDefault="00866BDC">
                  <w:pPr>
                    <w:pStyle w:val="TableEntry"/>
                    <w:rPr>
                      <w:rFonts w:eastAsia="Arial Unicode MS"/>
                      <w:szCs w:val="18"/>
                    </w:rPr>
                  </w:pPr>
                  <w:r w:rsidRPr="001B54C3">
                    <w:rPr>
                      <w:szCs w:val="18"/>
                    </w:rPr>
                    <w:t xml:space="preserve">890-4 </w:t>
                  </w:r>
                </w:p>
              </w:tc>
              <w:tc>
                <w:tcPr>
                  <w:tcW w:w="0" w:type="auto"/>
                  <w:vAlign w:val="center"/>
                </w:tcPr>
                <w:p w14:paraId="2206E619" w14:textId="77777777" w:rsidR="00866BDC" w:rsidRPr="001B54C3" w:rsidRDefault="00866BDC">
                  <w:pPr>
                    <w:pStyle w:val="TableEntry"/>
                    <w:rPr>
                      <w:rFonts w:eastAsia="Arial Unicode MS"/>
                      <w:szCs w:val="18"/>
                    </w:rPr>
                  </w:pPr>
                  <w:r w:rsidRPr="001B54C3">
                    <w:rPr>
                      <w:szCs w:val="18"/>
                    </w:rPr>
                    <w:t xml:space="preserve">Ab Screen </w:t>
                  </w:r>
                </w:p>
              </w:tc>
            </w:tr>
          </w:tbl>
          <w:p w14:paraId="4A6B5DAE" w14:textId="77777777" w:rsidR="00866BDC" w:rsidRPr="001B54C3" w:rsidRDefault="00866BDC">
            <w:pPr>
              <w:pStyle w:val="TableEntry"/>
              <w:rPr>
                <w:rFonts w:eastAsia="Arial Unicode MS"/>
                <w:szCs w:val="18"/>
              </w:rPr>
            </w:pPr>
          </w:p>
        </w:tc>
        <w:tc>
          <w:tcPr>
            <w:tcW w:w="1459" w:type="dxa"/>
            <w:shd w:val="clear" w:color="auto" w:fill="auto"/>
          </w:tcPr>
          <w:p w14:paraId="13F5C497" w14:textId="77777777" w:rsidR="00866BDC" w:rsidRPr="001B54C3" w:rsidRDefault="00866BDC">
            <w:pPr>
              <w:pStyle w:val="TableEntry"/>
              <w:rPr>
                <w:rFonts w:eastAsia="Arial Unicode MS"/>
                <w:szCs w:val="18"/>
              </w:rPr>
            </w:pPr>
          </w:p>
        </w:tc>
      </w:tr>
      <w:tr w:rsidR="00866BDC" w:rsidRPr="001B54C3" w14:paraId="3F15A4FF" w14:textId="77777777" w:rsidTr="001B28EA">
        <w:trPr>
          <w:jc w:val="center"/>
        </w:trPr>
        <w:tc>
          <w:tcPr>
            <w:tcW w:w="0" w:type="auto"/>
            <w:shd w:val="clear" w:color="auto" w:fill="auto"/>
          </w:tcPr>
          <w:p w14:paraId="0F3754DF" w14:textId="77777777" w:rsidR="00866BDC" w:rsidRPr="001B54C3" w:rsidRDefault="00866BDC">
            <w:pPr>
              <w:pStyle w:val="TableEntry"/>
              <w:rPr>
                <w:rFonts w:eastAsia="Arial Unicode MS"/>
                <w:szCs w:val="18"/>
              </w:rPr>
            </w:pPr>
            <w:r w:rsidRPr="001B54C3">
              <w:rPr>
                <w:szCs w:val="18"/>
              </w:rPr>
              <w:t>Blood Type (ABO Group)</w:t>
            </w:r>
          </w:p>
        </w:tc>
        <w:tc>
          <w:tcPr>
            <w:tcW w:w="6047" w:type="dxa"/>
            <w:shd w:val="clear" w:color="auto" w:fill="auto"/>
          </w:tcPr>
          <w:tbl>
            <w:tblPr>
              <w:tblW w:w="4583" w:type="dxa"/>
              <w:tblCellSpacing w:w="15" w:type="dxa"/>
              <w:tblCellMar>
                <w:top w:w="15" w:type="dxa"/>
                <w:left w:w="15" w:type="dxa"/>
                <w:bottom w:w="15" w:type="dxa"/>
                <w:right w:w="15" w:type="dxa"/>
              </w:tblCellMar>
              <w:tblLook w:val="0000" w:firstRow="0" w:lastRow="0" w:firstColumn="0" w:lastColumn="0" w:noHBand="0" w:noVBand="0"/>
            </w:tblPr>
            <w:tblGrid>
              <w:gridCol w:w="961"/>
              <w:gridCol w:w="1662"/>
              <w:gridCol w:w="1960"/>
            </w:tblGrid>
            <w:tr w:rsidR="00866BDC" w:rsidRPr="001B54C3" w14:paraId="7936FD7A" w14:textId="77777777">
              <w:trPr>
                <w:tblCellSpacing w:w="15" w:type="dxa"/>
              </w:trPr>
              <w:tc>
                <w:tcPr>
                  <w:tcW w:w="0" w:type="auto"/>
                  <w:vAlign w:val="center"/>
                </w:tcPr>
                <w:p w14:paraId="58BFB931" w14:textId="77777777" w:rsidR="00866BDC" w:rsidRPr="001B54C3" w:rsidRDefault="00866BDC">
                  <w:pPr>
                    <w:pStyle w:val="TableEntry"/>
                    <w:rPr>
                      <w:rFonts w:eastAsia="Arial Unicode MS"/>
                      <w:szCs w:val="18"/>
                    </w:rPr>
                  </w:pPr>
                  <w:r w:rsidRPr="001B54C3">
                    <w:rPr>
                      <w:szCs w:val="18"/>
                    </w:rPr>
                    <w:t>883-9</w:t>
                  </w:r>
                </w:p>
              </w:tc>
              <w:tc>
                <w:tcPr>
                  <w:tcW w:w="0" w:type="auto"/>
                  <w:vAlign w:val="center"/>
                </w:tcPr>
                <w:p w14:paraId="4E305FE5" w14:textId="77777777" w:rsidR="00866BDC" w:rsidRPr="001B54C3" w:rsidRDefault="00866BDC">
                  <w:pPr>
                    <w:pStyle w:val="TableEntry"/>
                    <w:rPr>
                      <w:rFonts w:eastAsia="Arial Unicode MS"/>
                      <w:szCs w:val="18"/>
                    </w:rPr>
                  </w:pPr>
                  <w:r w:rsidRPr="001B54C3">
                    <w:rPr>
                      <w:szCs w:val="18"/>
                    </w:rPr>
                    <w:t xml:space="preserve">ABO Group </w:t>
                  </w:r>
                </w:p>
              </w:tc>
              <w:tc>
                <w:tcPr>
                  <w:tcW w:w="1915" w:type="dxa"/>
                  <w:vAlign w:val="bottom"/>
                </w:tcPr>
                <w:p w14:paraId="30DBBEE4" w14:textId="77777777" w:rsidR="00866BDC" w:rsidRPr="001B54C3" w:rsidRDefault="00866BDC">
                  <w:pPr>
                    <w:spacing w:before="0"/>
                    <w:rPr>
                      <w:sz w:val="18"/>
                      <w:szCs w:val="18"/>
                    </w:rPr>
                  </w:pPr>
                </w:p>
              </w:tc>
            </w:tr>
          </w:tbl>
          <w:p w14:paraId="4DA72A8E" w14:textId="77777777" w:rsidR="00866BDC" w:rsidRPr="001B54C3" w:rsidRDefault="00866BDC">
            <w:pPr>
              <w:pStyle w:val="TableEntry"/>
              <w:rPr>
                <w:rFonts w:eastAsia="Arial Unicode MS"/>
                <w:szCs w:val="18"/>
              </w:rPr>
            </w:pPr>
          </w:p>
        </w:tc>
        <w:tc>
          <w:tcPr>
            <w:tcW w:w="1459" w:type="dxa"/>
            <w:shd w:val="clear" w:color="auto" w:fill="auto"/>
          </w:tcPr>
          <w:p w14:paraId="21185F88" w14:textId="77777777" w:rsidR="00866BDC" w:rsidRPr="001B54C3" w:rsidRDefault="00866BDC">
            <w:pPr>
              <w:pStyle w:val="TableEntry"/>
              <w:rPr>
                <w:rFonts w:eastAsia="Arial Unicode MS"/>
                <w:szCs w:val="18"/>
              </w:rPr>
            </w:pPr>
          </w:p>
        </w:tc>
      </w:tr>
      <w:tr w:rsidR="00866BDC" w:rsidRPr="001B54C3" w14:paraId="14E13074" w14:textId="77777777" w:rsidTr="001B28EA">
        <w:trPr>
          <w:jc w:val="center"/>
        </w:trPr>
        <w:tc>
          <w:tcPr>
            <w:tcW w:w="0" w:type="auto"/>
            <w:shd w:val="clear" w:color="auto" w:fill="auto"/>
          </w:tcPr>
          <w:p w14:paraId="3C679424" w14:textId="77777777" w:rsidR="00866BDC" w:rsidRPr="001B54C3" w:rsidRDefault="00866BDC">
            <w:pPr>
              <w:pStyle w:val="TableEntry"/>
              <w:rPr>
                <w:szCs w:val="18"/>
              </w:rPr>
            </w:pPr>
            <w:r w:rsidRPr="001B54C3">
              <w:rPr>
                <w:szCs w:val="18"/>
              </w:rPr>
              <w:t>Rh</w:t>
            </w:r>
          </w:p>
        </w:tc>
        <w:tc>
          <w:tcPr>
            <w:tcW w:w="6047" w:type="dxa"/>
            <w:shd w:val="clear" w:color="auto" w:fill="auto"/>
          </w:tcPr>
          <w:tbl>
            <w:tblPr>
              <w:tblW w:w="4142" w:type="dxa"/>
              <w:tblLook w:val="0000" w:firstRow="0" w:lastRow="0" w:firstColumn="0" w:lastColumn="0" w:noHBand="0" w:noVBand="0"/>
            </w:tblPr>
            <w:tblGrid>
              <w:gridCol w:w="1643"/>
              <w:gridCol w:w="2499"/>
            </w:tblGrid>
            <w:tr w:rsidR="00866BDC" w:rsidRPr="001B54C3" w14:paraId="764475DA" w14:textId="77777777">
              <w:trPr>
                <w:trHeight w:val="291"/>
              </w:trPr>
              <w:tc>
                <w:tcPr>
                  <w:tcW w:w="1643" w:type="dxa"/>
                  <w:tcBorders>
                    <w:top w:val="nil"/>
                    <w:left w:val="nil"/>
                    <w:bottom w:val="nil"/>
                    <w:right w:val="nil"/>
                  </w:tcBorders>
                  <w:vAlign w:val="bottom"/>
                </w:tcPr>
                <w:p w14:paraId="6CAB0A2F" w14:textId="77777777" w:rsidR="00866BDC" w:rsidRPr="001B54C3" w:rsidRDefault="00866BDC" w:rsidP="00235E1F">
                  <w:pPr>
                    <w:pStyle w:val="TableEntry"/>
                  </w:pPr>
                  <w:r w:rsidRPr="001B54C3">
                    <w:t>10331-7</w:t>
                  </w:r>
                </w:p>
              </w:tc>
              <w:tc>
                <w:tcPr>
                  <w:tcW w:w="2499" w:type="dxa"/>
                  <w:tcBorders>
                    <w:top w:val="nil"/>
                    <w:left w:val="nil"/>
                    <w:bottom w:val="nil"/>
                    <w:right w:val="nil"/>
                  </w:tcBorders>
                  <w:vAlign w:val="bottom"/>
                </w:tcPr>
                <w:p w14:paraId="78B2967F" w14:textId="77777777" w:rsidR="00866BDC" w:rsidRPr="001B54C3" w:rsidRDefault="00866BDC" w:rsidP="00235E1F">
                  <w:pPr>
                    <w:pStyle w:val="TableEntry"/>
                  </w:pPr>
                  <w:r w:rsidRPr="001B54C3">
                    <w:t>Rh</w:t>
                  </w:r>
                </w:p>
              </w:tc>
            </w:tr>
          </w:tbl>
          <w:p w14:paraId="3B6A25CE" w14:textId="77777777" w:rsidR="00866BDC" w:rsidRPr="001B54C3" w:rsidRDefault="00866BDC">
            <w:pPr>
              <w:pStyle w:val="TableEntry"/>
              <w:rPr>
                <w:szCs w:val="18"/>
              </w:rPr>
            </w:pPr>
          </w:p>
        </w:tc>
        <w:tc>
          <w:tcPr>
            <w:tcW w:w="1459" w:type="dxa"/>
            <w:shd w:val="clear" w:color="auto" w:fill="auto"/>
          </w:tcPr>
          <w:p w14:paraId="7239222E" w14:textId="77777777" w:rsidR="00866BDC" w:rsidRPr="001B54C3" w:rsidRDefault="00866BDC">
            <w:pPr>
              <w:pStyle w:val="TableEntry"/>
              <w:rPr>
                <w:szCs w:val="18"/>
              </w:rPr>
            </w:pPr>
          </w:p>
        </w:tc>
      </w:tr>
      <w:tr w:rsidR="00866BDC" w:rsidRPr="001B54C3" w14:paraId="271DA913" w14:textId="77777777" w:rsidTr="001B28EA">
        <w:trPr>
          <w:jc w:val="center"/>
        </w:trPr>
        <w:tc>
          <w:tcPr>
            <w:tcW w:w="0" w:type="auto"/>
            <w:shd w:val="clear" w:color="auto" w:fill="auto"/>
          </w:tcPr>
          <w:p w14:paraId="1E0CA1CB" w14:textId="77777777" w:rsidR="00866BDC" w:rsidRPr="001B54C3" w:rsidRDefault="00866BDC">
            <w:pPr>
              <w:pStyle w:val="TableEntry"/>
              <w:rPr>
                <w:rFonts w:eastAsia="Arial Unicode MS"/>
                <w:szCs w:val="18"/>
              </w:rPr>
            </w:pPr>
            <w:r w:rsidRPr="001B54C3">
              <w:rPr>
                <w:szCs w:val="18"/>
              </w:rPr>
              <w:t xml:space="preserve">Hepatitis B virus (HBV) surface Antigen (Ag) </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29"/>
              <w:gridCol w:w="1944"/>
            </w:tblGrid>
            <w:tr w:rsidR="00866BDC" w:rsidRPr="001B54C3" w14:paraId="161F13EE" w14:textId="77777777">
              <w:trPr>
                <w:tblCellSpacing w:w="15" w:type="dxa"/>
              </w:trPr>
              <w:tc>
                <w:tcPr>
                  <w:tcW w:w="0" w:type="auto"/>
                  <w:vAlign w:val="center"/>
                </w:tcPr>
                <w:p w14:paraId="65A79F71" w14:textId="77777777" w:rsidR="00866BDC" w:rsidRPr="001B54C3" w:rsidRDefault="00866BDC">
                  <w:pPr>
                    <w:pStyle w:val="TableEntry"/>
                    <w:rPr>
                      <w:rFonts w:eastAsia="Arial Unicode MS"/>
                      <w:szCs w:val="18"/>
                    </w:rPr>
                  </w:pPr>
                  <w:r w:rsidRPr="001B54C3">
                    <w:rPr>
                      <w:szCs w:val="18"/>
                    </w:rPr>
                    <w:t xml:space="preserve">5196-1 </w:t>
                  </w:r>
                </w:p>
              </w:tc>
              <w:tc>
                <w:tcPr>
                  <w:tcW w:w="0" w:type="auto"/>
                  <w:vAlign w:val="center"/>
                </w:tcPr>
                <w:p w14:paraId="6A9CA2D1" w14:textId="77777777" w:rsidR="00866BDC" w:rsidRPr="001B54C3" w:rsidRDefault="00866BDC">
                  <w:pPr>
                    <w:pStyle w:val="TableEntry"/>
                    <w:rPr>
                      <w:rFonts w:eastAsia="Arial Unicode MS"/>
                      <w:szCs w:val="18"/>
                    </w:rPr>
                  </w:pPr>
                  <w:r w:rsidRPr="001B54C3">
                    <w:rPr>
                      <w:szCs w:val="18"/>
                    </w:rPr>
                    <w:t xml:space="preserve">HBV surface Ag (EIA) </w:t>
                  </w:r>
                </w:p>
              </w:tc>
            </w:tr>
            <w:tr w:rsidR="00866BDC" w:rsidRPr="001B54C3" w14:paraId="612CAEC0" w14:textId="77777777">
              <w:trPr>
                <w:tblCellSpacing w:w="15" w:type="dxa"/>
              </w:trPr>
              <w:tc>
                <w:tcPr>
                  <w:tcW w:w="0" w:type="auto"/>
                  <w:vAlign w:val="center"/>
                </w:tcPr>
                <w:p w14:paraId="414C496F" w14:textId="77777777" w:rsidR="00866BDC" w:rsidRPr="001B54C3" w:rsidRDefault="00866BDC">
                  <w:pPr>
                    <w:pStyle w:val="TableEntry"/>
                    <w:rPr>
                      <w:rFonts w:eastAsia="Arial Unicode MS"/>
                      <w:szCs w:val="18"/>
                    </w:rPr>
                  </w:pPr>
                  <w:r w:rsidRPr="001B54C3">
                    <w:rPr>
                      <w:szCs w:val="18"/>
                    </w:rPr>
                    <w:t xml:space="preserve">5195-3 </w:t>
                  </w:r>
                </w:p>
              </w:tc>
              <w:tc>
                <w:tcPr>
                  <w:tcW w:w="0" w:type="auto"/>
                  <w:vAlign w:val="center"/>
                </w:tcPr>
                <w:p w14:paraId="26A9F51A" w14:textId="77777777" w:rsidR="00866BDC" w:rsidRPr="001B54C3" w:rsidRDefault="00866BDC">
                  <w:pPr>
                    <w:pStyle w:val="TableEntry"/>
                    <w:rPr>
                      <w:rFonts w:eastAsia="Arial Unicode MS"/>
                      <w:szCs w:val="18"/>
                    </w:rPr>
                  </w:pPr>
                  <w:r w:rsidRPr="001B54C3">
                    <w:rPr>
                      <w:szCs w:val="18"/>
                    </w:rPr>
                    <w:t xml:space="preserve">HBV surface Ag </w:t>
                  </w:r>
                </w:p>
              </w:tc>
            </w:tr>
            <w:tr w:rsidR="00866BDC" w:rsidRPr="001B54C3" w14:paraId="16AFB595" w14:textId="77777777">
              <w:trPr>
                <w:tblCellSpacing w:w="15" w:type="dxa"/>
              </w:trPr>
              <w:tc>
                <w:tcPr>
                  <w:tcW w:w="0" w:type="auto"/>
                  <w:vAlign w:val="center"/>
                </w:tcPr>
                <w:p w14:paraId="0A38E075" w14:textId="77777777" w:rsidR="00866BDC" w:rsidRPr="001B54C3" w:rsidRDefault="00866BDC">
                  <w:pPr>
                    <w:pStyle w:val="TableEntry"/>
                    <w:rPr>
                      <w:rFonts w:eastAsia="Arial Unicode MS"/>
                      <w:szCs w:val="18"/>
                    </w:rPr>
                  </w:pPr>
                  <w:r w:rsidRPr="001B54C3">
                    <w:rPr>
                      <w:szCs w:val="18"/>
                    </w:rPr>
                    <w:t xml:space="preserve">5197-9 </w:t>
                  </w:r>
                </w:p>
              </w:tc>
              <w:tc>
                <w:tcPr>
                  <w:tcW w:w="0" w:type="auto"/>
                  <w:vAlign w:val="center"/>
                </w:tcPr>
                <w:p w14:paraId="4307A0C6" w14:textId="77777777" w:rsidR="00866BDC" w:rsidRPr="001B54C3" w:rsidRDefault="00866BDC">
                  <w:pPr>
                    <w:pStyle w:val="TableEntry"/>
                    <w:rPr>
                      <w:rFonts w:eastAsia="Arial Unicode MS"/>
                      <w:szCs w:val="18"/>
                    </w:rPr>
                  </w:pPr>
                  <w:r w:rsidRPr="001B54C3">
                    <w:rPr>
                      <w:szCs w:val="18"/>
                    </w:rPr>
                    <w:t xml:space="preserve">HBV surface Ag (RIA) </w:t>
                  </w:r>
                </w:p>
              </w:tc>
            </w:tr>
            <w:tr w:rsidR="00866BDC" w:rsidRPr="001B54C3" w14:paraId="16627B3C" w14:textId="77777777">
              <w:trPr>
                <w:tblCellSpacing w:w="15" w:type="dxa"/>
              </w:trPr>
              <w:tc>
                <w:tcPr>
                  <w:tcW w:w="0" w:type="auto"/>
                  <w:vAlign w:val="center"/>
                </w:tcPr>
                <w:p w14:paraId="6DD5CCF3" w14:textId="77777777" w:rsidR="00866BDC" w:rsidRPr="001B54C3" w:rsidRDefault="00866BDC">
                  <w:pPr>
                    <w:pStyle w:val="TableEntry"/>
                    <w:rPr>
                      <w:rFonts w:eastAsia="Arial Unicode MS"/>
                      <w:szCs w:val="18"/>
                    </w:rPr>
                  </w:pPr>
                  <w:r w:rsidRPr="001B54C3">
                    <w:rPr>
                      <w:szCs w:val="18"/>
                    </w:rPr>
                    <w:t xml:space="preserve">7905-3 </w:t>
                  </w:r>
                </w:p>
              </w:tc>
              <w:tc>
                <w:tcPr>
                  <w:tcW w:w="0" w:type="auto"/>
                  <w:vAlign w:val="center"/>
                </w:tcPr>
                <w:p w14:paraId="3E246C7B" w14:textId="77777777" w:rsidR="00866BDC" w:rsidRPr="001B54C3" w:rsidRDefault="00866BDC">
                  <w:pPr>
                    <w:pStyle w:val="TableEntry"/>
                    <w:rPr>
                      <w:rFonts w:eastAsia="Arial Unicode MS"/>
                      <w:szCs w:val="18"/>
                    </w:rPr>
                  </w:pPr>
                  <w:r w:rsidRPr="001B54C3">
                    <w:rPr>
                      <w:szCs w:val="18"/>
                    </w:rPr>
                    <w:t xml:space="preserve">HBV surface Ag (Neut) </w:t>
                  </w:r>
                </w:p>
              </w:tc>
            </w:tr>
          </w:tbl>
          <w:p w14:paraId="5B1E6A63" w14:textId="77777777" w:rsidR="00866BDC" w:rsidRPr="001B54C3" w:rsidRDefault="00866BDC">
            <w:pPr>
              <w:pStyle w:val="TableEntry"/>
              <w:rPr>
                <w:rFonts w:eastAsia="Arial Unicode MS"/>
                <w:szCs w:val="18"/>
              </w:rPr>
            </w:pPr>
          </w:p>
        </w:tc>
        <w:tc>
          <w:tcPr>
            <w:tcW w:w="1459" w:type="dxa"/>
            <w:shd w:val="clear" w:color="auto" w:fill="auto"/>
          </w:tcPr>
          <w:p w14:paraId="38E43DA5" w14:textId="77777777" w:rsidR="00866BDC" w:rsidRPr="001B54C3" w:rsidRDefault="00866BDC">
            <w:pPr>
              <w:pStyle w:val="TableEntry"/>
              <w:rPr>
                <w:rFonts w:eastAsia="Arial Unicode MS"/>
                <w:szCs w:val="18"/>
              </w:rPr>
            </w:pPr>
          </w:p>
        </w:tc>
      </w:tr>
      <w:tr w:rsidR="00866BDC" w:rsidRPr="001B54C3" w14:paraId="51DE3F53" w14:textId="77777777" w:rsidTr="001B28EA">
        <w:trPr>
          <w:jc w:val="center"/>
        </w:trPr>
        <w:tc>
          <w:tcPr>
            <w:tcW w:w="0" w:type="auto"/>
            <w:shd w:val="clear" w:color="auto" w:fill="auto"/>
          </w:tcPr>
          <w:p w14:paraId="37EC1857" w14:textId="77777777" w:rsidR="00866BDC" w:rsidRPr="001B54C3" w:rsidRDefault="00866BDC">
            <w:pPr>
              <w:pStyle w:val="TableEntry"/>
              <w:rPr>
                <w:rFonts w:eastAsia="Arial Unicode MS"/>
                <w:szCs w:val="18"/>
              </w:rPr>
            </w:pPr>
            <w:r w:rsidRPr="001B54C3">
              <w:rPr>
                <w:szCs w:val="18"/>
              </w:rPr>
              <w:t xml:space="preserve">Hemoglobin (Hgb)/Hematocrit (Hct) </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1889"/>
            </w:tblGrid>
            <w:tr w:rsidR="00866BDC" w:rsidRPr="001B54C3" w14:paraId="7452A401" w14:textId="77777777">
              <w:trPr>
                <w:tblCellSpacing w:w="15" w:type="dxa"/>
              </w:trPr>
              <w:tc>
                <w:tcPr>
                  <w:tcW w:w="0" w:type="auto"/>
                  <w:vAlign w:val="center"/>
                </w:tcPr>
                <w:p w14:paraId="776EA4A8" w14:textId="77777777" w:rsidR="00866BDC" w:rsidRPr="001B54C3" w:rsidRDefault="00866BDC">
                  <w:pPr>
                    <w:pStyle w:val="TableEntry"/>
                    <w:rPr>
                      <w:rFonts w:eastAsia="Arial Unicode MS"/>
                      <w:szCs w:val="18"/>
                    </w:rPr>
                  </w:pPr>
                  <w:r w:rsidRPr="001B54C3">
                    <w:rPr>
                      <w:szCs w:val="18"/>
                    </w:rPr>
                    <w:t xml:space="preserve">718-7 </w:t>
                  </w:r>
                </w:p>
              </w:tc>
              <w:tc>
                <w:tcPr>
                  <w:tcW w:w="0" w:type="auto"/>
                  <w:vAlign w:val="center"/>
                </w:tcPr>
                <w:p w14:paraId="6AAFC62D" w14:textId="77777777" w:rsidR="00866BDC" w:rsidRPr="001B54C3" w:rsidRDefault="00866BDC">
                  <w:pPr>
                    <w:pStyle w:val="TableEntry"/>
                    <w:rPr>
                      <w:rFonts w:eastAsia="Arial Unicode MS"/>
                      <w:szCs w:val="18"/>
                    </w:rPr>
                  </w:pPr>
                  <w:r w:rsidRPr="001B54C3">
                    <w:rPr>
                      <w:szCs w:val="18"/>
                    </w:rPr>
                    <w:t xml:space="preserve">Hgb </w:t>
                  </w:r>
                </w:p>
              </w:tc>
            </w:tr>
            <w:tr w:rsidR="00866BDC" w:rsidRPr="001B54C3" w14:paraId="0ED40B3E" w14:textId="77777777">
              <w:trPr>
                <w:tblCellSpacing w:w="15" w:type="dxa"/>
              </w:trPr>
              <w:tc>
                <w:tcPr>
                  <w:tcW w:w="0" w:type="auto"/>
                  <w:vAlign w:val="center"/>
                </w:tcPr>
                <w:p w14:paraId="216ABDA4" w14:textId="77777777" w:rsidR="00866BDC" w:rsidRPr="001B54C3" w:rsidRDefault="00866BDC">
                  <w:pPr>
                    <w:pStyle w:val="TableEntry"/>
                    <w:rPr>
                      <w:rFonts w:eastAsia="Arial Unicode MS"/>
                      <w:szCs w:val="18"/>
                    </w:rPr>
                  </w:pPr>
                  <w:r w:rsidRPr="001B54C3">
                    <w:rPr>
                      <w:szCs w:val="18"/>
                    </w:rPr>
                    <w:t xml:space="preserve">4544-3 </w:t>
                  </w:r>
                </w:p>
              </w:tc>
              <w:tc>
                <w:tcPr>
                  <w:tcW w:w="0" w:type="auto"/>
                  <w:vAlign w:val="center"/>
                </w:tcPr>
                <w:p w14:paraId="16F9F90C" w14:textId="77777777" w:rsidR="00866BDC" w:rsidRPr="001B54C3" w:rsidRDefault="00866BDC">
                  <w:pPr>
                    <w:pStyle w:val="TableEntry"/>
                    <w:rPr>
                      <w:rFonts w:eastAsia="Arial Unicode MS"/>
                      <w:szCs w:val="18"/>
                    </w:rPr>
                  </w:pPr>
                  <w:r w:rsidRPr="001B54C3">
                    <w:rPr>
                      <w:szCs w:val="18"/>
                    </w:rPr>
                    <w:t xml:space="preserve">Hct (Automated count) </w:t>
                  </w:r>
                </w:p>
              </w:tc>
            </w:tr>
            <w:tr w:rsidR="00866BDC" w:rsidRPr="001B54C3" w14:paraId="661BE068" w14:textId="77777777">
              <w:trPr>
                <w:tblCellSpacing w:w="15" w:type="dxa"/>
              </w:trPr>
              <w:tc>
                <w:tcPr>
                  <w:tcW w:w="0" w:type="auto"/>
                  <w:vAlign w:val="center"/>
                </w:tcPr>
                <w:p w14:paraId="77C000BE" w14:textId="77777777" w:rsidR="00866BDC" w:rsidRPr="001B54C3" w:rsidRDefault="00866BDC">
                  <w:pPr>
                    <w:pStyle w:val="TableEntry"/>
                    <w:rPr>
                      <w:rFonts w:eastAsia="Arial Unicode MS"/>
                      <w:szCs w:val="18"/>
                    </w:rPr>
                  </w:pPr>
                  <w:r w:rsidRPr="001B54C3">
                    <w:rPr>
                      <w:szCs w:val="18"/>
                    </w:rPr>
                    <w:t xml:space="preserve">30350-3 </w:t>
                  </w:r>
                </w:p>
              </w:tc>
              <w:tc>
                <w:tcPr>
                  <w:tcW w:w="0" w:type="auto"/>
                  <w:vAlign w:val="center"/>
                </w:tcPr>
                <w:p w14:paraId="1BE97435" w14:textId="77777777" w:rsidR="00866BDC" w:rsidRPr="001B54C3" w:rsidRDefault="00866BDC">
                  <w:pPr>
                    <w:pStyle w:val="TableEntry"/>
                    <w:rPr>
                      <w:rFonts w:eastAsia="Arial Unicode MS"/>
                      <w:szCs w:val="18"/>
                    </w:rPr>
                  </w:pPr>
                  <w:r w:rsidRPr="001B54C3">
                    <w:rPr>
                      <w:szCs w:val="18"/>
                    </w:rPr>
                    <w:t xml:space="preserve">Hgb </w:t>
                  </w:r>
                </w:p>
              </w:tc>
            </w:tr>
          </w:tbl>
          <w:p w14:paraId="567CD6BD" w14:textId="77777777" w:rsidR="00866BDC" w:rsidRPr="001B54C3" w:rsidRDefault="00866BDC">
            <w:pPr>
              <w:pStyle w:val="TableEntry"/>
              <w:rPr>
                <w:rFonts w:eastAsia="Arial Unicode MS"/>
                <w:szCs w:val="18"/>
              </w:rPr>
            </w:pPr>
          </w:p>
        </w:tc>
        <w:tc>
          <w:tcPr>
            <w:tcW w:w="1459" w:type="dxa"/>
            <w:shd w:val="clear" w:color="auto" w:fill="auto"/>
          </w:tcPr>
          <w:p w14:paraId="0E46EC27" w14:textId="77777777" w:rsidR="00866BDC" w:rsidRPr="001B54C3" w:rsidRDefault="00866BDC">
            <w:pPr>
              <w:pStyle w:val="TableEntry"/>
              <w:rPr>
                <w:rFonts w:eastAsia="Arial Unicode MS"/>
                <w:szCs w:val="18"/>
              </w:rPr>
            </w:pPr>
          </w:p>
        </w:tc>
      </w:tr>
      <w:tr w:rsidR="00866BDC" w:rsidRPr="001B54C3" w14:paraId="5CFBFE7A" w14:textId="77777777" w:rsidTr="001B28EA">
        <w:trPr>
          <w:jc w:val="center"/>
        </w:trPr>
        <w:tc>
          <w:tcPr>
            <w:tcW w:w="0" w:type="auto"/>
            <w:shd w:val="clear" w:color="auto" w:fill="auto"/>
          </w:tcPr>
          <w:p w14:paraId="563044F8" w14:textId="77777777" w:rsidR="00866BDC" w:rsidRPr="001B54C3" w:rsidRDefault="00866BDC">
            <w:pPr>
              <w:pStyle w:val="TableEntry"/>
              <w:rPr>
                <w:rFonts w:ascii="Arial Unicode MS" w:eastAsia="Arial Unicode MS" w:hAnsi="Arial Unicode MS" w:cs="Arial Unicode MS"/>
                <w:szCs w:val="24"/>
              </w:rPr>
            </w:pPr>
            <w:r w:rsidRPr="001B54C3">
              <w:t xml:space="preserve">Hemoglobin (Hgb) Electrophoresis </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45"/>
              <w:gridCol w:w="4986"/>
            </w:tblGrid>
            <w:tr w:rsidR="00DA3236" w:rsidRPr="001B54C3" w14:paraId="4502CD72" w14:textId="77777777" w:rsidTr="00E81967">
              <w:trPr>
                <w:tblCellSpacing w:w="15" w:type="dxa"/>
              </w:trPr>
              <w:tc>
                <w:tcPr>
                  <w:tcW w:w="0" w:type="auto"/>
                </w:tcPr>
                <w:p w14:paraId="14D2B490" w14:textId="77777777" w:rsidR="00DA3236" w:rsidRPr="001B54C3" w:rsidRDefault="00074AE1">
                  <w:pPr>
                    <w:pStyle w:val="TableEntry"/>
                    <w:rPr>
                      <w:rFonts w:ascii="Arial Unicode MS" w:eastAsia="Arial Unicode MS" w:hAnsi="Arial Unicode MS" w:cs="Arial Unicode MS"/>
                      <w:szCs w:val="18"/>
                    </w:rPr>
                  </w:pPr>
                  <w:r w:rsidRPr="001B54C3">
                    <w:rPr>
                      <w:szCs w:val="18"/>
                    </w:rPr>
                    <w:t>13514-5 </w:t>
                  </w:r>
                </w:p>
              </w:tc>
              <w:tc>
                <w:tcPr>
                  <w:tcW w:w="0" w:type="auto"/>
                </w:tcPr>
                <w:p w14:paraId="7265C350" w14:textId="77777777" w:rsidR="00DA3236" w:rsidRPr="001B54C3" w:rsidRDefault="00074AE1">
                  <w:pPr>
                    <w:pStyle w:val="TableEntry"/>
                    <w:rPr>
                      <w:rFonts w:ascii="Arial Unicode MS" w:eastAsia="Arial Unicode MS" w:hAnsi="Arial Unicode MS" w:cs="Arial Unicode MS"/>
                      <w:szCs w:val="18"/>
                    </w:rPr>
                  </w:pPr>
                  <w:r w:rsidRPr="001B54C3">
                    <w:rPr>
                      <w:szCs w:val="18"/>
                    </w:rPr>
                    <w:t>Hemoglobin pattern [interpretation] in Blood by Electrophoresis Narrative</w:t>
                  </w:r>
                </w:p>
              </w:tc>
            </w:tr>
          </w:tbl>
          <w:p w14:paraId="17907225" w14:textId="77777777" w:rsidR="00866BDC" w:rsidRPr="001B54C3" w:rsidRDefault="00866BDC">
            <w:pPr>
              <w:pStyle w:val="TableEntry"/>
              <w:rPr>
                <w:rFonts w:ascii="Arial Unicode MS" w:eastAsia="Arial Unicode MS" w:hAnsi="Arial Unicode MS" w:cs="Arial Unicode MS"/>
                <w:szCs w:val="24"/>
              </w:rPr>
            </w:pPr>
          </w:p>
        </w:tc>
        <w:tc>
          <w:tcPr>
            <w:tcW w:w="1459" w:type="dxa"/>
            <w:shd w:val="clear" w:color="auto" w:fill="auto"/>
          </w:tcPr>
          <w:p w14:paraId="1B77C637" w14:textId="77777777" w:rsidR="00866BDC" w:rsidRPr="001B54C3" w:rsidRDefault="00DA3236">
            <w:pPr>
              <w:pStyle w:val="TableEntry"/>
              <w:rPr>
                <w:rFonts w:ascii="Arial Unicode MS" w:eastAsia="Arial Unicode MS" w:hAnsi="Arial Unicode MS" w:cs="Arial Unicode MS"/>
                <w:szCs w:val="24"/>
              </w:rPr>
            </w:pPr>
            <w:r w:rsidRPr="001B54C3">
              <w:t>Appropriate code appears to be 13514-5</w:t>
            </w:r>
            <w:r w:rsidR="00074AE1" w:rsidRPr="001B54C3">
              <w:t xml:space="preserve"> </w:t>
            </w:r>
          </w:p>
        </w:tc>
      </w:tr>
      <w:tr w:rsidR="00866BDC" w:rsidRPr="001B54C3" w14:paraId="3A1A1AFB" w14:textId="77777777" w:rsidTr="001B28EA">
        <w:trPr>
          <w:jc w:val="center"/>
        </w:trPr>
        <w:tc>
          <w:tcPr>
            <w:tcW w:w="0" w:type="auto"/>
            <w:shd w:val="clear" w:color="auto" w:fill="auto"/>
          </w:tcPr>
          <w:p w14:paraId="4A5E67A2" w14:textId="77777777" w:rsidR="00866BDC" w:rsidRPr="001B54C3" w:rsidRDefault="00866BDC">
            <w:pPr>
              <w:pStyle w:val="TableEntry"/>
              <w:rPr>
                <w:rFonts w:ascii="Arial Unicode MS" w:eastAsia="Arial Unicode MS" w:hAnsi="Arial Unicode MS" w:cs="Arial Unicode MS"/>
                <w:szCs w:val="24"/>
              </w:rPr>
            </w:pPr>
            <w:r w:rsidRPr="001B54C3">
              <w:t xml:space="preserve">Aneuploidy Screening (Ultrasound) </w:t>
            </w:r>
          </w:p>
        </w:tc>
        <w:tc>
          <w:tcPr>
            <w:tcW w:w="6047" w:type="dxa"/>
            <w:shd w:val="clear" w:color="auto" w:fill="auto"/>
          </w:tcPr>
          <w:p w14:paraId="22BA9F79" w14:textId="77777777" w:rsidR="00866BDC" w:rsidRPr="001B54C3" w:rsidRDefault="00866BDC">
            <w:pPr>
              <w:pStyle w:val="TableEntry"/>
              <w:rPr>
                <w:rFonts w:ascii="Arial Unicode MS" w:eastAsia="Arial Unicode MS" w:hAnsi="Arial Unicode MS" w:cs="Arial Unicode MS"/>
                <w:szCs w:val="24"/>
              </w:rPr>
            </w:pPr>
            <w:r w:rsidRPr="001B54C3">
              <w:t xml:space="preserve">XX-ASU Aneuploidy Screening (Ultrasound) </w:t>
            </w:r>
          </w:p>
        </w:tc>
        <w:tc>
          <w:tcPr>
            <w:tcW w:w="1459" w:type="dxa"/>
            <w:shd w:val="clear" w:color="auto" w:fill="auto"/>
          </w:tcPr>
          <w:p w14:paraId="6C84B4D4" w14:textId="77777777" w:rsidR="00866BDC" w:rsidRPr="001B54C3" w:rsidRDefault="00074AE1">
            <w:pPr>
              <w:pStyle w:val="TableEntry"/>
              <w:rPr>
                <w:rFonts w:ascii="Arial Unicode MS" w:eastAsia="Arial Unicode MS" w:hAnsi="Arial Unicode MS" w:cs="Arial Unicode MS"/>
                <w:szCs w:val="24"/>
              </w:rPr>
            </w:pPr>
            <w:r w:rsidRPr="001B54C3">
              <w:t xml:space="preserve">XX-ASU: A LOINC profile code will be requested </w:t>
            </w:r>
          </w:p>
        </w:tc>
      </w:tr>
      <w:tr w:rsidR="00866BDC" w:rsidRPr="001B54C3" w14:paraId="67049A6D" w14:textId="77777777" w:rsidTr="001B28EA">
        <w:trPr>
          <w:jc w:val="center"/>
        </w:trPr>
        <w:tc>
          <w:tcPr>
            <w:tcW w:w="0" w:type="auto"/>
            <w:shd w:val="clear" w:color="auto" w:fill="auto"/>
          </w:tcPr>
          <w:p w14:paraId="1689F3AA" w14:textId="77777777" w:rsidR="00866BDC" w:rsidRPr="001B54C3" w:rsidRDefault="00866BDC">
            <w:pPr>
              <w:pStyle w:val="TableEntry"/>
              <w:rPr>
                <w:rFonts w:eastAsia="Arial Unicode MS"/>
                <w:szCs w:val="18"/>
              </w:rPr>
            </w:pPr>
            <w:r w:rsidRPr="001B54C3">
              <w:rPr>
                <w:szCs w:val="18"/>
              </w:rPr>
              <w:t>Pap Test/Human papilloma virus (HPV)</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2889"/>
            </w:tblGrid>
            <w:tr w:rsidR="00866BDC" w:rsidRPr="001B54C3" w14:paraId="3131F583" w14:textId="77777777">
              <w:trPr>
                <w:tblCellSpacing w:w="15" w:type="dxa"/>
              </w:trPr>
              <w:tc>
                <w:tcPr>
                  <w:tcW w:w="0" w:type="auto"/>
                  <w:vAlign w:val="center"/>
                </w:tcPr>
                <w:p w14:paraId="45558A7D" w14:textId="77777777" w:rsidR="00866BDC" w:rsidRPr="001B54C3" w:rsidRDefault="00866BDC">
                  <w:pPr>
                    <w:pStyle w:val="TableEntry"/>
                    <w:rPr>
                      <w:rFonts w:eastAsia="Arial Unicode MS"/>
                      <w:szCs w:val="18"/>
                    </w:rPr>
                  </w:pPr>
                  <w:r w:rsidRPr="001B54C3">
                    <w:rPr>
                      <w:szCs w:val="18"/>
                    </w:rPr>
                    <w:t xml:space="preserve">21440-3 </w:t>
                  </w:r>
                </w:p>
              </w:tc>
              <w:tc>
                <w:tcPr>
                  <w:tcW w:w="0" w:type="auto"/>
                  <w:vAlign w:val="center"/>
                </w:tcPr>
                <w:p w14:paraId="7DAEAD0E" w14:textId="77777777" w:rsidR="00866BDC" w:rsidRPr="001B54C3" w:rsidRDefault="00866BDC">
                  <w:pPr>
                    <w:pStyle w:val="TableEntry"/>
                    <w:rPr>
                      <w:rFonts w:eastAsia="Arial Unicode MS"/>
                      <w:szCs w:val="18"/>
                    </w:rPr>
                  </w:pPr>
                  <w:r w:rsidRPr="001B54C3">
                    <w:rPr>
                      <w:szCs w:val="18"/>
                    </w:rPr>
                    <w:t xml:space="preserve">HPV I/H Risk DNA Cervix (Probe) </w:t>
                  </w:r>
                </w:p>
              </w:tc>
            </w:tr>
            <w:tr w:rsidR="00866BDC" w:rsidRPr="001B54C3" w14:paraId="66CD138B" w14:textId="77777777">
              <w:trPr>
                <w:tblCellSpacing w:w="15" w:type="dxa"/>
              </w:trPr>
              <w:tc>
                <w:tcPr>
                  <w:tcW w:w="0" w:type="auto"/>
                  <w:vAlign w:val="center"/>
                </w:tcPr>
                <w:p w14:paraId="64A46D24" w14:textId="77777777" w:rsidR="00866BDC" w:rsidRPr="001B54C3" w:rsidRDefault="00866BDC">
                  <w:pPr>
                    <w:pStyle w:val="TableEntry"/>
                    <w:rPr>
                      <w:rFonts w:eastAsia="Arial Unicode MS"/>
                      <w:szCs w:val="18"/>
                    </w:rPr>
                  </w:pPr>
                  <w:r w:rsidRPr="001B54C3">
                    <w:rPr>
                      <w:szCs w:val="18"/>
                    </w:rPr>
                    <w:t xml:space="preserve">21441-1 </w:t>
                  </w:r>
                </w:p>
              </w:tc>
              <w:tc>
                <w:tcPr>
                  <w:tcW w:w="0" w:type="auto"/>
                  <w:vAlign w:val="center"/>
                </w:tcPr>
                <w:p w14:paraId="12FBF405" w14:textId="77777777" w:rsidR="00866BDC" w:rsidRPr="001B54C3" w:rsidRDefault="00866BDC">
                  <w:pPr>
                    <w:pStyle w:val="TableEntry"/>
                    <w:rPr>
                      <w:rFonts w:eastAsia="Arial Unicode MS"/>
                      <w:szCs w:val="18"/>
                    </w:rPr>
                  </w:pPr>
                  <w:r w:rsidRPr="001B54C3">
                    <w:rPr>
                      <w:szCs w:val="18"/>
                    </w:rPr>
                    <w:t xml:space="preserve">HPV Low Risk DNA Cervix (Probe) </w:t>
                  </w:r>
                </w:p>
              </w:tc>
            </w:tr>
            <w:tr w:rsidR="00866BDC" w:rsidRPr="001B54C3" w14:paraId="244A9DEE" w14:textId="77777777">
              <w:trPr>
                <w:tblCellSpacing w:w="15" w:type="dxa"/>
              </w:trPr>
              <w:tc>
                <w:tcPr>
                  <w:tcW w:w="0" w:type="auto"/>
                  <w:vAlign w:val="center"/>
                </w:tcPr>
                <w:p w14:paraId="6473B062" w14:textId="77777777" w:rsidR="00866BDC" w:rsidRPr="001B54C3" w:rsidRDefault="00866BDC">
                  <w:pPr>
                    <w:pStyle w:val="TableEntry"/>
                    <w:rPr>
                      <w:rFonts w:eastAsia="Arial Unicode MS"/>
                      <w:szCs w:val="18"/>
                    </w:rPr>
                  </w:pPr>
                  <w:r w:rsidRPr="001B54C3">
                    <w:rPr>
                      <w:szCs w:val="18"/>
                    </w:rPr>
                    <w:t xml:space="preserve">10524-7 </w:t>
                  </w:r>
                </w:p>
              </w:tc>
              <w:tc>
                <w:tcPr>
                  <w:tcW w:w="0" w:type="auto"/>
                  <w:vAlign w:val="center"/>
                </w:tcPr>
                <w:p w14:paraId="4542873A" w14:textId="77777777" w:rsidR="00866BDC" w:rsidRPr="001B54C3" w:rsidRDefault="00866BDC">
                  <w:pPr>
                    <w:pStyle w:val="TableEntry"/>
                    <w:rPr>
                      <w:rFonts w:eastAsia="Arial Unicode MS"/>
                      <w:szCs w:val="18"/>
                    </w:rPr>
                  </w:pPr>
                  <w:r w:rsidRPr="001B54C3">
                    <w:rPr>
                      <w:szCs w:val="18"/>
                    </w:rPr>
                    <w:t xml:space="preserve">Cytology Cervix </w:t>
                  </w:r>
                </w:p>
              </w:tc>
            </w:tr>
            <w:tr w:rsidR="00866BDC" w:rsidRPr="001B54C3" w14:paraId="2CB0B6D9" w14:textId="77777777">
              <w:trPr>
                <w:tblCellSpacing w:w="15" w:type="dxa"/>
              </w:trPr>
              <w:tc>
                <w:tcPr>
                  <w:tcW w:w="0" w:type="auto"/>
                  <w:vAlign w:val="center"/>
                </w:tcPr>
                <w:p w14:paraId="5D996F7A" w14:textId="77777777" w:rsidR="00866BDC" w:rsidRPr="001B54C3" w:rsidRDefault="00866BDC">
                  <w:pPr>
                    <w:pStyle w:val="TableEntry"/>
                    <w:rPr>
                      <w:rFonts w:eastAsia="Arial Unicode MS"/>
                      <w:szCs w:val="18"/>
                    </w:rPr>
                  </w:pPr>
                  <w:r w:rsidRPr="001B54C3">
                    <w:rPr>
                      <w:szCs w:val="18"/>
                    </w:rPr>
                    <w:t xml:space="preserve">18500-9 </w:t>
                  </w:r>
                </w:p>
              </w:tc>
              <w:tc>
                <w:tcPr>
                  <w:tcW w:w="0" w:type="auto"/>
                  <w:vAlign w:val="center"/>
                </w:tcPr>
                <w:p w14:paraId="6256881D" w14:textId="77777777" w:rsidR="00866BDC" w:rsidRPr="001B54C3" w:rsidRDefault="00866BDC">
                  <w:pPr>
                    <w:pStyle w:val="TableEntry"/>
                    <w:rPr>
                      <w:rFonts w:eastAsia="Arial Unicode MS"/>
                      <w:szCs w:val="18"/>
                    </w:rPr>
                  </w:pPr>
                  <w:r w:rsidRPr="001B54C3">
                    <w:rPr>
                      <w:szCs w:val="18"/>
                    </w:rPr>
                    <w:t xml:space="preserve">Thin Prep Cervix </w:t>
                  </w:r>
                </w:p>
              </w:tc>
            </w:tr>
            <w:tr w:rsidR="00866BDC" w:rsidRPr="001B54C3" w14:paraId="50A24C87" w14:textId="77777777">
              <w:trPr>
                <w:tblCellSpacing w:w="15" w:type="dxa"/>
              </w:trPr>
              <w:tc>
                <w:tcPr>
                  <w:tcW w:w="0" w:type="auto"/>
                  <w:vAlign w:val="center"/>
                </w:tcPr>
                <w:p w14:paraId="12637568" w14:textId="77777777" w:rsidR="00866BDC" w:rsidRPr="001B54C3" w:rsidRDefault="00866BDC">
                  <w:pPr>
                    <w:pStyle w:val="TableEntry"/>
                    <w:rPr>
                      <w:rFonts w:eastAsia="Arial Unicode MS"/>
                      <w:szCs w:val="18"/>
                    </w:rPr>
                  </w:pPr>
                  <w:r w:rsidRPr="001B54C3">
                    <w:rPr>
                      <w:szCs w:val="18"/>
                    </w:rPr>
                    <w:t xml:space="preserve">19765-7 </w:t>
                  </w:r>
                </w:p>
              </w:tc>
              <w:tc>
                <w:tcPr>
                  <w:tcW w:w="0" w:type="auto"/>
                  <w:vAlign w:val="center"/>
                </w:tcPr>
                <w:p w14:paraId="0C9BD0B4" w14:textId="77777777" w:rsidR="00866BDC" w:rsidRPr="001B54C3" w:rsidRDefault="00866BDC">
                  <w:pPr>
                    <w:pStyle w:val="TableEntry"/>
                    <w:rPr>
                      <w:rFonts w:eastAsia="Arial Unicode MS"/>
                      <w:szCs w:val="18"/>
                    </w:rPr>
                  </w:pPr>
                  <w:r w:rsidRPr="001B54C3">
                    <w:rPr>
                      <w:szCs w:val="18"/>
                    </w:rPr>
                    <w:t xml:space="preserve">Cytology Cervix/Vaginal (Nominal) </w:t>
                  </w:r>
                </w:p>
              </w:tc>
            </w:tr>
            <w:tr w:rsidR="00866BDC" w:rsidRPr="001B54C3" w14:paraId="6D2D5676" w14:textId="77777777">
              <w:trPr>
                <w:tblCellSpacing w:w="15" w:type="dxa"/>
              </w:trPr>
              <w:tc>
                <w:tcPr>
                  <w:tcW w:w="0" w:type="auto"/>
                  <w:vAlign w:val="center"/>
                </w:tcPr>
                <w:p w14:paraId="7D5EA74A" w14:textId="77777777" w:rsidR="00866BDC" w:rsidRPr="001B54C3" w:rsidRDefault="00866BDC">
                  <w:pPr>
                    <w:pStyle w:val="TableEntry"/>
                    <w:rPr>
                      <w:rFonts w:eastAsia="Arial Unicode MS"/>
                      <w:szCs w:val="18"/>
                    </w:rPr>
                  </w:pPr>
                  <w:r w:rsidRPr="001B54C3">
                    <w:rPr>
                      <w:szCs w:val="18"/>
                    </w:rPr>
                    <w:t xml:space="preserve">19766-5 </w:t>
                  </w:r>
                </w:p>
              </w:tc>
              <w:tc>
                <w:tcPr>
                  <w:tcW w:w="0" w:type="auto"/>
                  <w:vAlign w:val="center"/>
                </w:tcPr>
                <w:p w14:paraId="3344B054" w14:textId="77777777" w:rsidR="00866BDC" w:rsidRPr="001B54C3" w:rsidRDefault="00866BDC">
                  <w:pPr>
                    <w:pStyle w:val="TableEntry"/>
                    <w:rPr>
                      <w:rFonts w:eastAsia="Arial Unicode MS"/>
                      <w:szCs w:val="18"/>
                    </w:rPr>
                  </w:pPr>
                  <w:r w:rsidRPr="001B54C3">
                    <w:rPr>
                      <w:szCs w:val="18"/>
                    </w:rPr>
                    <w:t xml:space="preserve">Cytology Cervix/Vaginal (Narrative) </w:t>
                  </w:r>
                </w:p>
              </w:tc>
            </w:tr>
          </w:tbl>
          <w:p w14:paraId="7F5AE5CC" w14:textId="77777777" w:rsidR="00866BDC" w:rsidRPr="001B54C3" w:rsidRDefault="00866BDC">
            <w:pPr>
              <w:pStyle w:val="TableEntry"/>
              <w:rPr>
                <w:rFonts w:eastAsia="Arial Unicode MS"/>
                <w:szCs w:val="18"/>
              </w:rPr>
            </w:pPr>
          </w:p>
        </w:tc>
        <w:tc>
          <w:tcPr>
            <w:tcW w:w="1459" w:type="dxa"/>
            <w:shd w:val="clear" w:color="auto" w:fill="auto"/>
          </w:tcPr>
          <w:p w14:paraId="5D2EC9E7" w14:textId="77777777" w:rsidR="00866BDC" w:rsidRPr="001B54C3" w:rsidRDefault="00866BDC">
            <w:pPr>
              <w:pStyle w:val="TableEntry"/>
              <w:rPr>
                <w:rFonts w:eastAsia="Arial Unicode MS"/>
                <w:szCs w:val="18"/>
              </w:rPr>
            </w:pPr>
          </w:p>
        </w:tc>
      </w:tr>
      <w:tr w:rsidR="00866BDC" w:rsidRPr="001B54C3" w14:paraId="09A81C31" w14:textId="77777777" w:rsidTr="001B28EA">
        <w:trPr>
          <w:jc w:val="center"/>
        </w:trPr>
        <w:tc>
          <w:tcPr>
            <w:tcW w:w="0" w:type="auto"/>
            <w:shd w:val="clear" w:color="auto" w:fill="auto"/>
          </w:tcPr>
          <w:p w14:paraId="36A53CF0" w14:textId="77777777" w:rsidR="00866BDC" w:rsidRPr="001B54C3" w:rsidRDefault="00866BDC">
            <w:pPr>
              <w:pStyle w:val="TableEntry"/>
              <w:rPr>
                <w:rFonts w:eastAsia="Arial Unicode MS"/>
                <w:szCs w:val="18"/>
              </w:rPr>
            </w:pPr>
            <w:r w:rsidRPr="001B54C3">
              <w:rPr>
                <w:szCs w:val="18"/>
              </w:rPr>
              <w:lastRenderedPageBreak/>
              <w:t>Rubella Virus (RUBV) Antibody (Ab)</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1774"/>
            </w:tblGrid>
            <w:tr w:rsidR="00866BDC" w:rsidRPr="001B54C3" w14:paraId="733D5D33" w14:textId="77777777">
              <w:trPr>
                <w:tblCellSpacing w:w="15" w:type="dxa"/>
              </w:trPr>
              <w:tc>
                <w:tcPr>
                  <w:tcW w:w="0" w:type="auto"/>
                  <w:vAlign w:val="center"/>
                </w:tcPr>
                <w:p w14:paraId="7C1F87E5" w14:textId="77777777" w:rsidR="00866BDC" w:rsidRPr="001B54C3" w:rsidRDefault="00866BDC">
                  <w:pPr>
                    <w:pStyle w:val="TableEntry"/>
                    <w:rPr>
                      <w:rFonts w:eastAsia="Arial Unicode MS"/>
                      <w:szCs w:val="18"/>
                    </w:rPr>
                  </w:pPr>
                  <w:r w:rsidRPr="001B54C3">
                    <w:rPr>
                      <w:szCs w:val="18"/>
                    </w:rPr>
                    <w:t xml:space="preserve">5334-8 </w:t>
                  </w:r>
                </w:p>
              </w:tc>
              <w:tc>
                <w:tcPr>
                  <w:tcW w:w="0" w:type="auto"/>
                  <w:vAlign w:val="center"/>
                </w:tcPr>
                <w:p w14:paraId="60AD4BAF" w14:textId="77777777" w:rsidR="00866BDC" w:rsidRPr="001B54C3" w:rsidRDefault="00866BDC">
                  <w:pPr>
                    <w:pStyle w:val="TableEntry"/>
                    <w:rPr>
                      <w:rFonts w:eastAsia="Arial Unicode MS"/>
                      <w:szCs w:val="18"/>
                    </w:rPr>
                  </w:pPr>
                  <w:r w:rsidRPr="001B54C3">
                    <w:rPr>
                      <w:szCs w:val="18"/>
                    </w:rPr>
                    <w:t xml:space="preserve">RUBV Ab IgG (EIA) </w:t>
                  </w:r>
                </w:p>
              </w:tc>
            </w:tr>
            <w:tr w:rsidR="00866BDC" w:rsidRPr="001B54C3" w14:paraId="3F13849C" w14:textId="77777777">
              <w:trPr>
                <w:tblCellSpacing w:w="15" w:type="dxa"/>
              </w:trPr>
              <w:tc>
                <w:tcPr>
                  <w:tcW w:w="0" w:type="auto"/>
                  <w:vAlign w:val="center"/>
                </w:tcPr>
                <w:p w14:paraId="142D6B8F" w14:textId="77777777" w:rsidR="00866BDC" w:rsidRPr="001B54C3" w:rsidRDefault="00866BDC">
                  <w:pPr>
                    <w:pStyle w:val="TableEntry"/>
                    <w:rPr>
                      <w:rFonts w:eastAsia="Arial Unicode MS"/>
                      <w:szCs w:val="18"/>
                    </w:rPr>
                  </w:pPr>
                  <w:r w:rsidRPr="001B54C3">
                    <w:rPr>
                      <w:szCs w:val="18"/>
                    </w:rPr>
                    <w:t xml:space="preserve">20458-6 </w:t>
                  </w:r>
                </w:p>
              </w:tc>
              <w:tc>
                <w:tcPr>
                  <w:tcW w:w="0" w:type="auto"/>
                  <w:vAlign w:val="center"/>
                </w:tcPr>
                <w:p w14:paraId="2D841482" w14:textId="77777777" w:rsidR="00866BDC" w:rsidRPr="001B54C3" w:rsidRDefault="00866BDC">
                  <w:pPr>
                    <w:pStyle w:val="TableEntry"/>
                    <w:rPr>
                      <w:rFonts w:eastAsia="Arial Unicode MS"/>
                      <w:szCs w:val="18"/>
                    </w:rPr>
                  </w:pPr>
                  <w:r w:rsidRPr="001B54C3">
                    <w:rPr>
                      <w:szCs w:val="18"/>
                    </w:rPr>
                    <w:t xml:space="preserve">RUBV Ab IgG </w:t>
                  </w:r>
                </w:p>
              </w:tc>
            </w:tr>
            <w:tr w:rsidR="00866BDC" w:rsidRPr="001B54C3" w14:paraId="51C5F994" w14:textId="77777777">
              <w:trPr>
                <w:tblCellSpacing w:w="15" w:type="dxa"/>
              </w:trPr>
              <w:tc>
                <w:tcPr>
                  <w:tcW w:w="0" w:type="auto"/>
                  <w:vAlign w:val="center"/>
                </w:tcPr>
                <w:p w14:paraId="6AD33627" w14:textId="77777777" w:rsidR="00866BDC" w:rsidRPr="001B54C3" w:rsidRDefault="00866BDC">
                  <w:pPr>
                    <w:pStyle w:val="TableEntry"/>
                    <w:rPr>
                      <w:rFonts w:eastAsia="Arial Unicode MS"/>
                      <w:szCs w:val="18"/>
                    </w:rPr>
                  </w:pPr>
                  <w:r w:rsidRPr="001B54C3">
                    <w:rPr>
                      <w:szCs w:val="18"/>
                    </w:rPr>
                    <w:t xml:space="preserve">40667-8 </w:t>
                  </w:r>
                </w:p>
              </w:tc>
              <w:tc>
                <w:tcPr>
                  <w:tcW w:w="0" w:type="auto"/>
                  <w:vAlign w:val="center"/>
                </w:tcPr>
                <w:p w14:paraId="43D15C12" w14:textId="77777777" w:rsidR="00866BDC" w:rsidRPr="001B54C3" w:rsidRDefault="00866BDC">
                  <w:pPr>
                    <w:pStyle w:val="TableEntry"/>
                    <w:rPr>
                      <w:rFonts w:eastAsia="Arial Unicode MS"/>
                      <w:szCs w:val="18"/>
                    </w:rPr>
                  </w:pPr>
                  <w:r w:rsidRPr="001B54C3">
                    <w:rPr>
                      <w:szCs w:val="18"/>
                    </w:rPr>
                    <w:t xml:space="preserve">RUBV Ab IgG (EIA) </w:t>
                  </w:r>
                </w:p>
              </w:tc>
            </w:tr>
            <w:tr w:rsidR="00866BDC" w:rsidRPr="001B54C3" w14:paraId="11CEE0BE" w14:textId="77777777">
              <w:trPr>
                <w:tblCellSpacing w:w="15" w:type="dxa"/>
              </w:trPr>
              <w:tc>
                <w:tcPr>
                  <w:tcW w:w="0" w:type="auto"/>
                  <w:vAlign w:val="center"/>
                </w:tcPr>
                <w:p w14:paraId="330470D8" w14:textId="77777777" w:rsidR="00866BDC" w:rsidRPr="001B54C3" w:rsidRDefault="00866BDC">
                  <w:pPr>
                    <w:pStyle w:val="TableEntry"/>
                    <w:rPr>
                      <w:rFonts w:eastAsia="Arial Unicode MS"/>
                      <w:szCs w:val="18"/>
                    </w:rPr>
                  </w:pPr>
                  <w:r w:rsidRPr="001B54C3">
                    <w:rPr>
                      <w:szCs w:val="18"/>
                    </w:rPr>
                    <w:t xml:space="preserve">8014-3 </w:t>
                  </w:r>
                </w:p>
              </w:tc>
              <w:tc>
                <w:tcPr>
                  <w:tcW w:w="0" w:type="auto"/>
                  <w:vAlign w:val="center"/>
                </w:tcPr>
                <w:p w14:paraId="4C69CC49" w14:textId="77777777" w:rsidR="00866BDC" w:rsidRPr="001B54C3" w:rsidRDefault="00866BDC">
                  <w:pPr>
                    <w:pStyle w:val="TableEntry"/>
                    <w:rPr>
                      <w:rFonts w:eastAsia="Arial Unicode MS"/>
                      <w:szCs w:val="18"/>
                    </w:rPr>
                  </w:pPr>
                  <w:r w:rsidRPr="001B54C3">
                    <w:rPr>
                      <w:szCs w:val="18"/>
                    </w:rPr>
                    <w:t xml:space="preserve">RUBV Ab IgG </w:t>
                  </w:r>
                </w:p>
              </w:tc>
            </w:tr>
          </w:tbl>
          <w:p w14:paraId="489092CB" w14:textId="77777777" w:rsidR="00866BDC" w:rsidRPr="001B54C3" w:rsidRDefault="00866BDC">
            <w:pPr>
              <w:pStyle w:val="TableEntry"/>
              <w:rPr>
                <w:rFonts w:eastAsia="Arial Unicode MS"/>
                <w:szCs w:val="18"/>
              </w:rPr>
            </w:pPr>
          </w:p>
        </w:tc>
        <w:tc>
          <w:tcPr>
            <w:tcW w:w="1459" w:type="dxa"/>
            <w:shd w:val="clear" w:color="auto" w:fill="auto"/>
          </w:tcPr>
          <w:p w14:paraId="6D5C514E" w14:textId="77777777" w:rsidR="00866BDC" w:rsidRPr="001B54C3" w:rsidRDefault="00866BDC">
            <w:pPr>
              <w:pStyle w:val="TableEntry"/>
              <w:rPr>
                <w:rFonts w:eastAsia="Arial Unicode MS"/>
                <w:szCs w:val="18"/>
              </w:rPr>
            </w:pPr>
          </w:p>
        </w:tc>
      </w:tr>
      <w:tr w:rsidR="00866BDC" w:rsidRPr="001B54C3" w14:paraId="18D2C744" w14:textId="77777777" w:rsidTr="001B28EA">
        <w:trPr>
          <w:jc w:val="center"/>
        </w:trPr>
        <w:tc>
          <w:tcPr>
            <w:tcW w:w="0" w:type="auto"/>
            <w:shd w:val="clear" w:color="auto" w:fill="auto"/>
          </w:tcPr>
          <w:p w14:paraId="114E4B36" w14:textId="77777777" w:rsidR="00866BDC" w:rsidRPr="001B54C3" w:rsidRDefault="00866BDC">
            <w:pPr>
              <w:pStyle w:val="TableEntry"/>
              <w:rPr>
                <w:rFonts w:eastAsia="Arial Unicode MS"/>
                <w:szCs w:val="18"/>
              </w:rPr>
            </w:pPr>
            <w:r w:rsidRPr="001B54C3">
              <w:rPr>
                <w:szCs w:val="18"/>
              </w:rPr>
              <w:t xml:space="preserve">Urine Culture Screen </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639"/>
              <w:gridCol w:w="1859"/>
            </w:tblGrid>
            <w:tr w:rsidR="00866BDC" w:rsidRPr="001B54C3" w14:paraId="18B41DED" w14:textId="77777777">
              <w:trPr>
                <w:tblCellSpacing w:w="15" w:type="dxa"/>
              </w:trPr>
              <w:tc>
                <w:tcPr>
                  <w:tcW w:w="0" w:type="auto"/>
                  <w:vAlign w:val="center"/>
                </w:tcPr>
                <w:p w14:paraId="03A80E11" w14:textId="77777777" w:rsidR="00866BDC" w:rsidRPr="001B54C3" w:rsidRDefault="00866BDC">
                  <w:pPr>
                    <w:pStyle w:val="TableEntry"/>
                    <w:rPr>
                      <w:rFonts w:eastAsia="Arial Unicode MS"/>
                      <w:szCs w:val="18"/>
                    </w:rPr>
                  </w:pPr>
                  <w:r w:rsidRPr="001B54C3">
                    <w:rPr>
                      <w:szCs w:val="18"/>
                    </w:rPr>
                    <w:t xml:space="preserve">630-4 </w:t>
                  </w:r>
                </w:p>
              </w:tc>
              <w:tc>
                <w:tcPr>
                  <w:tcW w:w="0" w:type="auto"/>
                  <w:vAlign w:val="center"/>
                </w:tcPr>
                <w:p w14:paraId="61306589" w14:textId="77777777" w:rsidR="00866BDC" w:rsidRPr="001B54C3" w:rsidRDefault="00866BDC">
                  <w:pPr>
                    <w:pStyle w:val="TableEntry"/>
                    <w:rPr>
                      <w:rFonts w:eastAsia="Arial Unicode MS"/>
                      <w:szCs w:val="18"/>
                    </w:rPr>
                  </w:pPr>
                  <w:r w:rsidRPr="001B54C3">
                    <w:rPr>
                      <w:szCs w:val="18"/>
                    </w:rPr>
                    <w:t xml:space="preserve">Bacteria Urine Culture </w:t>
                  </w:r>
                </w:p>
              </w:tc>
            </w:tr>
          </w:tbl>
          <w:p w14:paraId="50ECC8D1" w14:textId="77777777" w:rsidR="00866BDC" w:rsidRPr="001B54C3" w:rsidRDefault="00866BDC">
            <w:pPr>
              <w:pStyle w:val="TableEntry"/>
              <w:rPr>
                <w:rFonts w:eastAsia="Arial Unicode MS"/>
                <w:szCs w:val="18"/>
              </w:rPr>
            </w:pPr>
          </w:p>
        </w:tc>
        <w:tc>
          <w:tcPr>
            <w:tcW w:w="1459" w:type="dxa"/>
            <w:shd w:val="clear" w:color="auto" w:fill="auto"/>
          </w:tcPr>
          <w:p w14:paraId="26E0CADA" w14:textId="77777777" w:rsidR="00866BDC" w:rsidRPr="001B54C3" w:rsidRDefault="00866BDC">
            <w:pPr>
              <w:pStyle w:val="TableEntry"/>
              <w:rPr>
                <w:rFonts w:eastAsia="Arial Unicode MS"/>
                <w:szCs w:val="18"/>
              </w:rPr>
            </w:pPr>
          </w:p>
        </w:tc>
      </w:tr>
      <w:tr w:rsidR="00866BDC" w:rsidRPr="001B54C3" w14:paraId="0A5901A5" w14:textId="77777777" w:rsidTr="001B28EA">
        <w:trPr>
          <w:jc w:val="center"/>
        </w:trPr>
        <w:tc>
          <w:tcPr>
            <w:tcW w:w="0" w:type="auto"/>
            <w:shd w:val="clear" w:color="auto" w:fill="auto"/>
          </w:tcPr>
          <w:p w14:paraId="69334CC6" w14:textId="77777777" w:rsidR="00866BDC" w:rsidRPr="001B54C3" w:rsidRDefault="00866BDC">
            <w:pPr>
              <w:pStyle w:val="TableEntry"/>
              <w:rPr>
                <w:rFonts w:eastAsia="Arial Unicode MS"/>
                <w:szCs w:val="18"/>
              </w:rPr>
            </w:pPr>
            <w:r w:rsidRPr="001B54C3">
              <w:rPr>
                <w:szCs w:val="18"/>
              </w:rPr>
              <w:t xml:space="preserve">Purified protein derivative (PPD) </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29"/>
              <w:gridCol w:w="2759"/>
            </w:tblGrid>
            <w:tr w:rsidR="00866BDC" w:rsidRPr="001B54C3" w14:paraId="02B2D798" w14:textId="77777777">
              <w:trPr>
                <w:tblCellSpacing w:w="15" w:type="dxa"/>
              </w:trPr>
              <w:tc>
                <w:tcPr>
                  <w:tcW w:w="0" w:type="auto"/>
                  <w:vAlign w:val="center"/>
                </w:tcPr>
                <w:p w14:paraId="7015364C" w14:textId="77777777" w:rsidR="00866BDC" w:rsidRPr="001B54C3" w:rsidRDefault="00866BDC">
                  <w:pPr>
                    <w:pStyle w:val="TableEntry"/>
                    <w:rPr>
                      <w:rFonts w:eastAsia="Arial Unicode MS"/>
                      <w:szCs w:val="18"/>
                    </w:rPr>
                  </w:pPr>
                  <w:r w:rsidRPr="001B54C3">
                    <w:rPr>
                      <w:szCs w:val="18"/>
                    </w:rPr>
                    <w:t xml:space="preserve">1647-7 </w:t>
                  </w:r>
                </w:p>
              </w:tc>
              <w:tc>
                <w:tcPr>
                  <w:tcW w:w="0" w:type="auto"/>
                  <w:vAlign w:val="center"/>
                </w:tcPr>
                <w:p w14:paraId="78D0F0CD" w14:textId="77777777" w:rsidR="00866BDC" w:rsidRPr="001B54C3" w:rsidRDefault="00866BDC">
                  <w:pPr>
                    <w:pStyle w:val="TableEntry"/>
                    <w:rPr>
                      <w:rFonts w:eastAsia="Arial Unicode MS"/>
                      <w:szCs w:val="18"/>
                    </w:rPr>
                  </w:pPr>
                  <w:r w:rsidRPr="001B54C3">
                    <w:rPr>
                      <w:szCs w:val="18"/>
                    </w:rPr>
                    <w:t xml:space="preserve">Purified protein derivative skin test </w:t>
                  </w:r>
                </w:p>
              </w:tc>
            </w:tr>
          </w:tbl>
          <w:p w14:paraId="2205A415" w14:textId="77777777" w:rsidR="00866BDC" w:rsidRPr="001B54C3" w:rsidRDefault="00866BDC">
            <w:pPr>
              <w:pStyle w:val="TableEntry"/>
              <w:rPr>
                <w:rFonts w:eastAsia="Arial Unicode MS"/>
                <w:szCs w:val="18"/>
              </w:rPr>
            </w:pPr>
          </w:p>
        </w:tc>
        <w:tc>
          <w:tcPr>
            <w:tcW w:w="1459" w:type="dxa"/>
            <w:shd w:val="clear" w:color="auto" w:fill="auto"/>
          </w:tcPr>
          <w:p w14:paraId="4D748682" w14:textId="77777777" w:rsidR="00866BDC" w:rsidRPr="001B54C3" w:rsidRDefault="00866BDC">
            <w:pPr>
              <w:pStyle w:val="TableEntry"/>
              <w:rPr>
                <w:rFonts w:eastAsia="Arial Unicode MS"/>
                <w:szCs w:val="18"/>
              </w:rPr>
            </w:pPr>
          </w:p>
        </w:tc>
      </w:tr>
      <w:tr w:rsidR="00866BDC" w:rsidRPr="001B54C3" w14:paraId="1EB5AA60" w14:textId="77777777" w:rsidTr="001B28EA">
        <w:trPr>
          <w:jc w:val="center"/>
        </w:trPr>
        <w:tc>
          <w:tcPr>
            <w:tcW w:w="0" w:type="auto"/>
            <w:shd w:val="clear" w:color="auto" w:fill="auto"/>
          </w:tcPr>
          <w:p w14:paraId="13A0D74F" w14:textId="77777777" w:rsidR="00866BDC" w:rsidRPr="001B54C3" w:rsidRDefault="00866BDC" w:rsidP="007A10EF">
            <w:pPr>
              <w:pStyle w:val="TableEntry"/>
              <w:rPr>
                <w:rFonts w:eastAsia="Arial Unicode MS"/>
              </w:rPr>
            </w:pPr>
            <w:r w:rsidRPr="001B54C3">
              <w:t xml:space="preserve">Chlamydia </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3653"/>
            </w:tblGrid>
            <w:tr w:rsidR="00866BDC" w:rsidRPr="001B54C3" w14:paraId="67EBAA90" w14:textId="77777777">
              <w:trPr>
                <w:tblCellSpacing w:w="15" w:type="dxa"/>
              </w:trPr>
              <w:tc>
                <w:tcPr>
                  <w:tcW w:w="0" w:type="auto"/>
                  <w:vAlign w:val="center"/>
                </w:tcPr>
                <w:p w14:paraId="1C70A64D" w14:textId="77777777" w:rsidR="00866BDC" w:rsidRPr="001B54C3" w:rsidRDefault="00866BDC" w:rsidP="007A10EF">
                  <w:pPr>
                    <w:pStyle w:val="TableEntry"/>
                    <w:rPr>
                      <w:rFonts w:eastAsia="Arial Unicode MS"/>
                    </w:rPr>
                  </w:pPr>
                  <w:r w:rsidRPr="001B54C3">
                    <w:t xml:space="preserve">6347-9 </w:t>
                  </w:r>
                </w:p>
              </w:tc>
              <w:tc>
                <w:tcPr>
                  <w:tcW w:w="0" w:type="auto"/>
                  <w:vAlign w:val="center"/>
                </w:tcPr>
                <w:p w14:paraId="28A89F15" w14:textId="77777777" w:rsidR="00866BDC" w:rsidRPr="001B54C3" w:rsidRDefault="00866BDC" w:rsidP="007A10EF">
                  <w:pPr>
                    <w:pStyle w:val="TableEntry"/>
                    <w:rPr>
                      <w:rFonts w:eastAsia="Arial Unicode MS"/>
                    </w:rPr>
                  </w:pPr>
                  <w:r w:rsidRPr="001B54C3">
                    <w:t xml:space="preserve">Chlamydia Ag </w:t>
                  </w:r>
                </w:p>
              </w:tc>
            </w:tr>
            <w:tr w:rsidR="00866BDC" w:rsidRPr="001B54C3" w14:paraId="5A85D743" w14:textId="77777777">
              <w:trPr>
                <w:tblCellSpacing w:w="15" w:type="dxa"/>
              </w:trPr>
              <w:tc>
                <w:tcPr>
                  <w:tcW w:w="0" w:type="auto"/>
                  <w:vAlign w:val="center"/>
                </w:tcPr>
                <w:p w14:paraId="56FB5085" w14:textId="77777777" w:rsidR="00866BDC" w:rsidRPr="001B54C3" w:rsidRDefault="00866BDC" w:rsidP="007A10EF">
                  <w:pPr>
                    <w:pStyle w:val="TableEntry"/>
                    <w:rPr>
                      <w:rFonts w:eastAsia="Arial Unicode MS"/>
                    </w:rPr>
                  </w:pPr>
                  <w:r w:rsidRPr="001B54C3">
                    <w:t xml:space="preserve">14510-2 </w:t>
                  </w:r>
                </w:p>
              </w:tc>
              <w:tc>
                <w:tcPr>
                  <w:tcW w:w="0" w:type="auto"/>
                  <w:vAlign w:val="bottom"/>
                </w:tcPr>
                <w:p w14:paraId="024CE1FA" w14:textId="77777777" w:rsidR="00866BDC" w:rsidRPr="001B54C3" w:rsidRDefault="00866BDC" w:rsidP="007A10EF">
                  <w:pPr>
                    <w:pStyle w:val="TableEntry"/>
                    <w:rPr>
                      <w:rFonts w:eastAsia="Arial Unicode MS"/>
                    </w:rPr>
                  </w:pPr>
                  <w:r w:rsidRPr="001B54C3">
                    <w:t>Chlamydia trachomatis Ag  (Vaginal)</w:t>
                  </w:r>
                </w:p>
              </w:tc>
            </w:tr>
            <w:tr w:rsidR="00866BDC" w:rsidRPr="001B54C3" w14:paraId="2CC98CFE" w14:textId="77777777">
              <w:trPr>
                <w:tblCellSpacing w:w="15" w:type="dxa"/>
              </w:trPr>
              <w:tc>
                <w:tcPr>
                  <w:tcW w:w="0" w:type="auto"/>
                  <w:vAlign w:val="center"/>
                </w:tcPr>
                <w:p w14:paraId="5B9FFBF5" w14:textId="77777777" w:rsidR="00866BDC" w:rsidRPr="001B54C3" w:rsidRDefault="00866BDC" w:rsidP="007A10EF">
                  <w:pPr>
                    <w:pStyle w:val="TableEntry"/>
                    <w:rPr>
                      <w:rFonts w:eastAsia="Arial Unicode MS"/>
                    </w:rPr>
                  </w:pPr>
                  <w:r w:rsidRPr="001B54C3">
                    <w:t xml:space="preserve">14474-1 </w:t>
                  </w:r>
                </w:p>
              </w:tc>
              <w:tc>
                <w:tcPr>
                  <w:tcW w:w="0" w:type="auto"/>
                  <w:vAlign w:val="bottom"/>
                </w:tcPr>
                <w:p w14:paraId="2391D5F3" w14:textId="77777777" w:rsidR="00866BDC" w:rsidRPr="001B54C3" w:rsidRDefault="00866BDC" w:rsidP="007A10EF">
                  <w:pPr>
                    <w:pStyle w:val="TableEntry"/>
                    <w:rPr>
                      <w:rFonts w:eastAsia="Arial Unicode MS"/>
                    </w:rPr>
                  </w:pPr>
                  <w:r w:rsidRPr="001B54C3">
                    <w:t>Chlamydia trachomatis Ag (Urine)</w:t>
                  </w:r>
                </w:p>
              </w:tc>
            </w:tr>
            <w:tr w:rsidR="00866BDC" w:rsidRPr="001B54C3" w14:paraId="18DA03E6" w14:textId="77777777">
              <w:trPr>
                <w:tblCellSpacing w:w="15" w:type="dxa"/>
              </w:trPr>
              <w:tc>
                <w:tcPr>
                  <w:tcW w:w="0" w:type="auto"/>
                  <w:vAlign w:val="center"/>
                </w:tcPr>
                <w:p w14:paraId="4B32AB36" w14:textId="77777777" w:rsidR="00866BDC" w:rsidRPr="001B54C3" w:rsidRDefault="00866BDC" w:rsidP="007A10EF">
                  <w:pPr>
                    <w:pStyle w:val="TableEntry"/>
                    <w:rPr>
                      <w:rFonts w:eastAsia="Arial Unicode MS"/>
                    </w:rPr>
                  </w:pPr>
                  <w:r w:rsidRPr="001B54C3">
                    <w:t xml:space="preserve">6349-5 </w:t>
                  </w:r>
                </w:p>
              </w:tc>
              <w:tc>
                <w:tcPr>
                  <w:tcW w:w="0" w:type="auto"/>
                  <w:vAlign w:val="center"/>
                </w:tcPr>
                <w:p w14:paraId="71DF26A2" w14:textId="77777777" w:rsidR="00866BDC" w:rsidRPr="001B54C3" w:rsidRDefault="00866BDC" w:rsidP="00235E1F">
                  <w:pPr>
                    <w:pStyle w:val="TableEntry"/>
                    <w:rPr>
                      <w:rFonts w:eastAsia="Arial Unicode MS"/>
                    </w:rPr>
                  </w:pPr>
                  <w:r w:rsidRPr="001B54C3">
                    <w:t xml:space="preserve">Chlamydia trachomatis (Unspecified specimen) </w:t>
                  </w:r>
                </w:p>
              </w:tc>
            </w:tr>
          </w:tbl>
          <w:p w14:paraId="7ED44985" w14:textId="77777777" w:rsidR="00866BDC" w:rsidRPr="001B54C3" w:rsidRDefault="00866BDC" w:rsidP="007A10EF">
            <w:pPr>
              <w:pStyle w:val="TableEntry"/>
              <w:rPr>
                <w:rFonts w:eastAsia="Arial Unicode MS"/>
              </w:rPr>
            </w:pPr>
          </w:p>
        </w:tc>
        <w:tc>
          <w:tcPr>
            <w:tcW w:w="1459" w:type="dxa"/>
            <w:shd w:val="clear" w:color="auto" w:fill="auto"/>
          </w:tcPr>
          <w:p w14:paraId="311571A6" w14:textId="77777777" w:rsidR="00866BDC" w:rsidRPr="001B54C3" w:rsidRDefault="00866BDC">
            <w:pPr>
              <w:pStyle w:val="TableEntry"/>
              <w:rPr>
                <w:rFonts w:eastAsia="Arial Unicode MS"/>
                <w:szCs w:val="18"/>
              </w:rPr>
            </w:pPr>
          </w:p>
        </w:tc>
      </w:tr>
      <w:tr w:rsidR="00866BDC" w:rsidRPr="001B54C3" w14:paraId="0F0E41B0" w14:textId="77777777" w:rsidTr="001B28EA">
        <w:trPr>
          <w:jc w:val="center"/>
        </w:trPr>
        <w:tc>
          <w:tcPr>
            <w:tcW w:w="0" w:type="auto"/>
            <w:shd w:val="clear" w:color="auto" w:fill="auto"/>
          </w:tcPr>
          <w:p w14:paraId="3A55D9C6" w14:textId="77777777" w:rsidR="00866BDC" w:rsidRPr="001B54C3" w:rsidRDefault="00866BDC" w:rsidP="007A10EF">
            <w:pPr>
              <w:pStyle w:val="TableEntry"/>
              <w:rPr>
                <w:rFonts w:eastAsia="Arial Unicode MS"/>
              </w:rPr>
            </w:pPr>
            <w:r w:rsidRPr="001B54C3">
              <w:t xml:space="preserve">Gonorrhea </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29"/>
              <w:gridCol w:w="3253"/>
            </w:tblGrid>
            <w:tr w:rsidR="00866BDC" w:rsidRPr="001B54C3" w14:paraId="53B8B936" w14:textId="77777777">
              <w:trPr>
                <w:tblCellSpacing w:w="15" w:type="dxa"/>
              </w:trPr>
              <w:tc>
                <w:tcPr>
                  <w:tcW w:w="0" w:type="auto"/>
                  <w:vAlign w:val="center"/>
                </w:tcPr>
                <w:p w14:paraId="0A9063EA" w14:textId="77777777" w:rsidR="00866BDC" w:rsidRPr="001B54C3" w:rsidRDefault="00866BDC" w:rsidP="007A10EF">
                  <w:pPr>
                    <w:pStyle w:val="TableEntry"/>
                    <w:rPr>
                      <w:rFonts w:eastAsia="Arial Unicode MS"/>
                    </w:rPr>
                  </w:pPr>
                  <w:r w:rsidRPr="001B54C3">
                    <w:t xml:space="preserve">691-6 </w:t>
                  </w:r>
                </w:p>
              </w:tc>
              <w:tc>
                <w:tcPr>
                  <w:tcW w:w="0" w:type="auto"/>
                  <w:vAlign w:val="center"/>
                </w:tcPr>
                <w:p w14:paraId="6055B975" w14:textId="77777777" w:rsidR="00866BDC" w:rsidRPr="001B54C3" w:rsidRDefault="00866BDC" w:rsidP="007A10EF">
                  <w:pPr>
                    <w:pStyle w:val="TableEntry"/>
                    <w:rPr>
                      <w:rFonts w:eastAsia="Arial Unicode MS"/>
                    </w:rPr>
                  </w:pPr>
                  <w:r w:rsidRPr="001B54C3">
                    <w:t xml:space="preserve">Neisseria Gonorrhoeae (genital specimen) </w:t>
                  </w:r>
                </w:p>
              </w:tc>
            </w:tr>
            <w:tr w:rsidR="00866BDC" w:rsidRPr="001B54C3" w14:paraId="5F4A8C0B" w14:textId="77777777">
              <w:trPr>
                <w:tblCellSpacing w:w="15" w:type="dxa"/>
              </w:trPr>
              <w:tc>
                <w:tcPr>
                  <w:tcW w:w="0" w:type="auto"/>
                  <w:vAlign w:val="center"/>
                </w:tcPr>
                <w:p w14:paraId="70A6222F" w14:textId="77777777" w:rsidR="00866BDC" w:rsidRPr="001B54C3" w:rsidRDefault="00866BDC" w:rsidP="007A10EF">
                  <w:pPr>
                    <w:pStyle w:val="TableEntry"/>
                    <w:rPr>
                      <w:rFonts w:eastAsia="Arial Unicode MS"/>
                    </w:rPr>
                  </w:pPr>
                  <w:r w:rsidRPr="001B54C3">
                    <w:t xml:space="preserve">9568-7 </w:t>
                  </w:r>
                </w:p>
              </w:tc>
              <w:tc>
                <w:tcPr>
                  <w:tcW w:w="0" w:type="auto"/>
                  <w:vAlign w:val="center"/>
                </w:tcPr>
                <w:p w14:paraId="307A4F8C" w14:textId="77777777" w:rsidR="00866BDC" w:rsidRPr="001B54C3" w:rsidRDefault="00866BDC" w:rsidP="007A10EF">
                  <w:pPr>
                    <w:pStyle w:val="TableEntry"/>
                    <w:rPr>
                      <w:rFonts w:eastAsia="Arial Unicode MS"/>
                    </w:rPr>
                  </w:pPr>
                  <w:r w:rsidRPr="001B54C3">
                    <w:t xml:space="preserve">Neisseria Gonorrhoeaea Ab </w:t>
                  </w:r>
                </w:p>
              </w:tc>
            </w:tr>
            <w:tr w:rsidR="00866BDC" w:rsidRPr="001B54C3" w14:paraId="6878E5DB" w14:textId="77777777">
              <w:trPr>
                <w:tblCellSpacing w:w="15" w:type="dxa"/>
              </w:trPr>
              <w:tc>
                <w:tcPr>
                  <w:tcW w:w="0" w:type="auto"/>
                  <w:vAlign w:val="center"/>
                </w:tcPr>
                <w:p w14:paraId="49EB6833" w14:textId="77777777" w:rsidR="00866BDC" w:rsidRPr="001B54C3" w:rsidRDefault="00866BDC" w:rsidP="007A10EF">
                  <w:pPr>
                    <w:pStyle w:val="TableEntry"/>
                    <w:rPr>
                      <w:rFonts w:eastAsia="Arial Unicode MS"/>
                    </w:rPr>
                  </w:pPr>
                </w:p>
              </w:tc>
              <w:tc>
                <w:tcPr>
                  <w:tcW w:w="0" w:type="auto"/>
                  <w:vAlign w:val="center"/>
                </w:tcPr>
                <w:p w14:paraId="67093D13" w14:textId="77777777" w:rsidR="00866BDC" w:rsidRPr="001B54C3" w:rsidRDefault="00866BDC" w:rsidP="007A10EF">
                  <w:pPr>
                    <w:pStyle w:val="TableEntry"/>
                    <w:rPr>
                      <w:rFonts w:eastAsia="Arial Unicode MS"/>
                    </w:rPr>
                  </w:pPr>
                </w:p>
              </w:tc>
            </w:tr>
          </w:tbl>
          <w:p w14:paraId="0116E83E" w14:textId="77777777" w:rsidR="00866BDC" w:rsidRPr="001B54C3" w:rsidRDefault="00866BDC" w:rsidP="007A10EF">
            <w:pPr>
              <w:pStyle w:val="TableEntry"/>
              <w:rPr>
                <w:rFonts w:eastAsia="Arial Unicode MS"/>
              </w:rPr>
            </w:pPr>
          </w:p>
        </w:tc>
        <w:tc>
          <w:tcPr>
            <w:tcW w:w="1459" w:type="dxa"/>
            <w:shd w:val="clear" w:color="auto" w:fill="auto"/>
          </w:tcPr>
          <w:p w14:paraId="66D8324A" w14:textId="77777777" w:rsidR="00866BDC" w:rsidRPr="001B54C3" w:rsidRDefault="00866BDC">
            <w:pPr>
              <w:pStyle w:val="TableEntry"/>
              <w:rPr>
                <w:rFonts w:eastAsia="Arial Unicode MS"/>
                <w:szCs w:val="18"/>
              </w:rPr>
            </w:pPr>
          </w:p>
        </w:tc>
      </w:tr>
      <w:tr w:rsidR="00866BDC" w:rsidRPr="001B54C3" w14:paraId="184BDBA6" w14:textId="77777777" w:rsidTr="001B28EA">
        <w:trPr>
          <w:jc w:val="center"/>
        </w:trPr>
        <w:tc>
          <w:tcPr>
            <w:tcW w:w="0" w:type="auto"/>
            <w:shd w:val="clear" w:color="auto" w:fill="auto"/>
          </w:tcPr>
          <w:p w14:paraId="30FAC518" w14:textId="77777777" w:rsidR="00866BDC" w:rsidRPr="001B54C3" w:rsidRDefault="00866BDC" w:rsidP="007A10EF">
            <w:pPr>
              <w:pStyle w:val="TableEntry"/>
            </w:pPr>
            <w:r w:rsidRPr="001B54C3">
              <w:t>Chlamydia Trachomatis/ Neisseria Gonorrhoeae</w:t>
            </w:r>
          </w:p>
        </w:tc>
        <w:tc>
          <w:tcPr>
            <w:tcW w:w="6047" w:type="dxa"/>
            <w:shd w:val="clear" w:color="auto" w:fill="auto"/>
          </w:tcPr>
          <w:tbl>
            <w:tblPr>
              <w:tblW w:w="4791" w:type="dxa"/>
              <w:tblLook w:val="0000" w:firstRow="0" w:lastRow="0" w:firstColumn="0" w:lastColumn="0" w:noHBand="0" w:noVBand="0"/>
            </w:tblPr>
            <w:tblGrid>
              <w:gridCol w:w="1231"/>
              <w:gridCol w:w="3560"/>
            </w:tblGrid>
            <w:tr w:rsidR="00866BDC" w:rsidRPr="001B54C3" w14:paraId="1289F5A3" w14:textId="77777777" w:rsidTr="001B28EA">
              <w:trPr>
                <w:trHeight w:val="599"/>
              </w:trPr>
              <w:tc>
                <w:tcPr>
                  <w:tcW w:w="1231" w:type="dxa"/>
                  <w:tcBorders>
                    <w:top w:val="nil"/>
                    <w:left w:val="nil"/>
                    <w:bottom w:val="nil"/>
                    <w:right w:val="nil"/>
                  </w:tcBorders>
                  <w:noWrap/>
                </w:tcPr>
                <w:p w14:paraId="1F68007D" w14:textId="77777777" w:rsidR="00866BDC" w:rsidRPr="001B54C3" w:rsidRDefault="00866BDC" w:rsidP="00235E1F">
                  <w:pPr>
                    <w:pStyle w:val="TableEntry"/>
                  </w:pPr>
                  <w:r w:rsidRPr="001B54C3">
                    <w:t>45067-6</w:t>
                  </w:r>
                </w:p>
              </w:tc>
              <w:tc>
                <w:tcPr>
                  <w:tcW w:w="3560" w:type="dxa"/>
                  <w:tcBorders>
                    <w:top w:val="nil"/>
                    <w:left w:val="nil"/>
                    <w:bottom w:val="nil"/>
                    <w:right w:val="nil"/>
                  </w:tcBorders>
                </w:tcPr>
                <w:p w14:paraId="73E77BEC" w14:textId="77777777" w:rsidR="00866BDC" w:rsidRPr="001B54C3" w:rsidRDefault="00866BDC" w:rsidP="00235E1F">
                  <w:pPr>
                    <w:pStyle w:val="TableEntry"/>
                  </w:pPr>
                  <w:r w:rsidRPr="001B54C3">
                    <w:t>Chlamydia Trachomatis Neisseria Gonorrhoeae (Cervix)</w:t>
                  </w:r>
                </w:p>
              </w:tc>
            </w:tr>
            <w:tr w:rsidR="00866BDC" w:rsidRPr="001B54C3" w14:paraId="75158D39" w14:textId="77777777" w:rsidTr="001B28EA">
              <w:trPr>
                <w:trHeight w:val="384"/>
              </w:trPr>
              <w:tc>
                <w:tcPr>
                  <w:tcW w:w="1231" w:type="dxa"/>
                  <w:tcBorders>
                    <w:top w:val="nil"/>
                    <w:left w:val="nil"/>
                    <w:bottom w:val="nil"/>
                    <w:right w:val="nil"/>
                  </w:tcBorders>
                  <w:noWrap/>
                </w:tcPr>
                <w:p w14:paraId="51A12D14" w14:textId="77777777" w:rsidR="00866BDC" w:rsidRPr="001B54C3" w:rsidRDefault="00866BDC" w:rsidP="00235E1F">
                  <w:pPr>
                    <w:pStyle w:val="TableEntry"/>
                  </w:pPr>
                  <w:r w:rsidRPr="001B54C3">
                    <w:t>45074-2</w:t>
                  </w:r>
                </w:p>
              </w:tc>
              <w:tc>
                <w:tcPr>
                  <w:tcW w:w="3560" w:type="dxa"/>
                  <w:tcBorders>
                    <w:top w:val="nil"/>
                    <w:left w:val="nil"/>
                    <w:bottom w:val="nil"/>
                    <w:right w:val="nil"/>
                  </w:tcBorders>
                </w:tcPr>
                <w:p w14:paraId="2F4B4151" w14:textId="77777777" w:rsidR="00866BDC" w:rsidRPr="001B54C3" w:rsidRDefault="00866BDC" w:rsidP="00235E1F">
                  <w:pPr>
                    <w:pStyle w:val="TableEntry"/>
                  </w:pPr>
                  <w:r w:rsidRPr="001B54C3">
                    <w:t>Chlamydia Trachomatis Neisseria Gonorrhoeae (Urine)</w:t>
                  </w:r>
                </w:p>
              </w:tc>
            </w:tr>
          </w:tbl>
          <w:p w14:paraId="56D7CAE0" w14:textId="77777777" w:rsidR="00866BDC" w:rsidRPr="001B54C3" w:rsidRDefault="00866BDC" w:rsidP="007A10EF">
            <w:pPr>
              <w:pStyle w:val="TableEntry"/>
            </w:pPr>
          </w:p>
        </w:tc>
        <w:tc>
          <w:tcPr>
            <w:tcW w:w="1459" w:type="dxa"/>
            <w:shd w:val="clear" w:color="auto" w:fill="auto"/>
          </w:tcPr>
          <w:p w14:paraId="2F8EE74A" w14:textId="77777777" w:rsidR="00866BDC" w:rsidRPr="001B54C3" w:rsidRDefault="00866BDC">
            <w:pPr>
              <w:pStyle w:val="TableEntry"/>
              <w:rPr>
                <w:rFonts w:eastAsia="Arial Unicode MS"/>
                <w:szCs w:val="18"/>
              </w:rPr>
            </w:pPr>
          </w:p>
        </w:tc>
      </w:tr>
      <w:tr w:rsidR="00866BDC" w:rsidRPr="001B54C3" w14:paraId="73679DA8" w14:textId="77777777" w:rsidTr="001B28EA">
        <w:trPr>
          <w:jc w:val="center"/>
        </w:trPr>
        <w:tc>
          <w:tcPr>
            <w:tcW w:w="0" w:type="auto"/>
            <w:shd w:val="clear" w:color="auto" w:fill="auto"/>
          </w:tcPr>
          <w:p w14:paraId="31363A02" w14:textId="77777777" w:rsidR="00866BDC" w:rsidRPr="001B54C3" w:rsidRDefault="00866BDC" w:rsidP="007A10EF">
            <w:pPr>
              <w:pStyle w:val="TableEntry"/>
              <w:rPr>
                <w:rFonts w:eastAsia="Arial Unicode MS"/>
              </w:rPr>
            </w:pPr>
            <w:r w:rsidRPr="001B54C3">
              <w:t xml:space="preserve">Ultrasound </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1759"/>
            </w:tblGrid>
            <w:tr w:rsidR="00866BDC" w:rsidRPr="001B54C3" w14:paraId="20A9485E" w14:textId="77777777">
              <w:trPr>
                <w:tblCellSpacing w:w="15" w:type="dxa"/>
              </w:trPr>
              <w:tc>
                <w:tcPr>
                  <w:tcW w:w="0" w:type="auto"/>
                  <w:vAlign w:val="center"/>
                </w:tcPr>
                <w:p w14:paraId="085C3C3E" w14:textId="77777777" w:rsidR="00866BDC" w:rsidRPr="001B54C3" w:rsidRDefault="00866BDC" w:rsidP="007A10EF">
                  <w:pPr>
                    <w:pStyle w:val="TableEntry"/>
                    <w:rPr>
                      <w:rFonts w:eastAsia="Arial Unicode MS"/>
                    </w:rPr>
                  </w:pPr>
                  <w:r w:rsidRPr="001B54C3">
                    <w:t xml:space="preserve">35096-7 </w:t>
                  </w:r>
                </w:p>
              </w:tc>
              <w:tc>
                <w:tcPr>
                  <w:tcW w:w="0" w:type="auto"/>
                  <w:vAlign w:val="center"/>
                </w:tcPr>
                <w:p w14:paraId="557FBE02" w14:textId="77777777" w:rsidR="00866BDC" w:rsidRPr="001B54C3" w:rsidRDefault="00866BDC" w:rsidP="007A10EF">
                  <w:pPr>
                    <w:pStyle w:val="TableEntry"/>
                    <w:rPr>
                      <w:rFonts w:eastAsia="Arial Unicode MS"/>
                    </w:rPr>
                  </w:pPr>
                  <w:r w:rsidRPr="001B54C3">
                    <w:t xml:space="preserve">OB Ultrasound Panel </w:t>
                  </w:r>
                </w:p>
              </w:tc>
            </w:tr>
          </w:tbl>
          <w:p w14:paraId="1949F85F" w14:textId="77777777" w:rsidR="00866BDC" w:rsidRPr="001B54C3" w:rsidRDefault="00866BDC" w:rsidP="007A10EF">
            <w:pPr>
              <w:pStyle w:val="TableEntry"/>
              <w:rPr>
                <w:rFonts w:eastAsia="Arial Unicode MS"/>
              </w:rPr>
            </w:pPr>
          </w:p>
        </w:tc>
        <w:tc>
          <w:tcPr>
            <w:tcW w:w="1459" w:type="dxa"/>
            <w:shd w:val="clear" w:color="auto" w:fill="auto"/>
          </w:tcPr>
          <w:p w14:paraId="45CA0D28" w14:textId="77777777" w:rsidR="00866BDC" w:rsidRPr="001B54C3" w:rsidRDefault="00866BDC">
            <w:pPr>
              <w:pStyle w:val="TableEntry"/>
              <w:rPr>
                <w:rFonts w:eastAsia="Arial Unicode MS"/>
                <w:szCs w:val="18"/>
              </w:rPr>
            </w:pPr>
          </w:p>
        </w:tc>
      </w:tr>
      <w:tr w:rsidR="00866BDC" w:rsidRPr="001B54C3" w14:paraId="5E6317D0" w14:textId="77777777" w:rsidTr="001B28EA">
        <w:trPr>
          <w:jc w:val="center"/>
        </w:trPr>
        <w:tc>
          <w:tcPr>
            <w:tcW w:w="0" w:type="auto"/>
            <w:shd w:val="clear" w:color="auto" w:fill="auto"/>
          </w:tcPr>
          <w:p w14:paraId="691825F9" w14:textId="77777777" w:rsidR="00866BDC" w:rsidRPr="001B54C3" w:rsidRDefault="00866BDC" w:rsidP="00235E1F">
            <w:pPr>
              <w:pStyle w:val="TableEntry"/>
            </w:pPr>
            <w:r w:rsidRPr="001B54C3">
              <w:t xml:space="preserve">Alpha-Feto Protein (Maternal) (Profile) </w:t>
            </w:r>
          </w:p>
          <w:p w14:paraId="5E75A9AE" w14:textId="77777777" w:rsidR="00866BDC" w:rsidRPr="001B54C3" w:rsidRDefault="00866BDC" w:rsidP="007A10EF">
            <w:pPr>
              <w:pStyle w:val="TableEntry"/>
              <w:rPr>
                <w:rFonts w:eastAsia="Arial Unicode MS"/>
              </w:rPr>
            </w:pP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2024"/>
            </w:tblGrid>
            <w:tr w:rsidR="00866BDC" w:rsidRPr="001B54C3" w14:paraId="18ACCB05" w14:textId="77777777">
              <w:trPr>
                <w:tblCellSpacing w:w="15" w:type="dxa"/>
              </w:trPr>
              <w:tc>
                <w:tcPr>
                  <w:tcW w:w="0" w:type="auto"/>
                  <w:vAlign w:val="bottom"/>
                </w:tcPr>
                <w:p w14:paraId="62FB6B73" w14:textId="77777777" w:rsidR="00866BDC" w:rsidRPr="001B54C3" w:rsidRDefault="00866BDC" w:rsidP="007A10EF">
                  <w:pPr>
                    <w:pStyle w:val="TableEntry"/>
                    <w:rPr>
                      <w:rFonts w:eastAsia="Arial Unicode MS"/>
                    </w:rPr>
                  </w:pPr>
                  <w:r w:rsidRPr="001B54C3">
                    <w:t>30525-0</w:t>
                  </w:r>
                </w:p>
              </w:tc>
              <w:tc>
                <w:tcPr>
                  <w:tcW w:w="0" w:type="auto"/>
                  <w:vAlign w:val="bottom"/>
                </w:tcPr>
                <w:p w14:paraId="6256028D" w14:textId="77777777" w:rsidR="00866BDC" w:rsidRPr="001B54C3" w:rsidRDefault="00866BDC" w:rsidP="007A10EF">
                  <w:pPr>
                    <w:pStyle w:val="TableEntry"/>
                    <w:rPr>
                      <w:rFonts w:eastAsia="Arial Unicode MS"/>
                    </w:rPr>
                  </w:pPr>
                  <w:r w:rsidRPr="001B54C3">
                    <w:t>Age</w:t>
                  </w:r>
                </w:p>
              </w:tc>
            </w:tr>
            <w:tr w:rsidR="00866BDC" w:rsidRPr="001B54C3" w14:paraId="01891054" w14:textId="77777777">
              <w:trPr>
                <w:tblCellSpacing w:w="15" w:type="dxa"/>
              </w:trPr>
              <w:tc>
                <w:tcPr>
                  <w:tcW w:w="0" w:type="auto"/>
                  <w:vAlign w:val="bottom"/>
                </w:tcPr>
                <w:p w14:paraId="37F53298" w14:textId="77777777" w:rsidR="00866BDC" w:rsidRPr="001B54C3" w:rsidRDefault="00866BDC" w:rsidP="007A10EF">
                  <w:pPr>
                    <w:pStyle w:val="TableEntry"/>
                    <w:rPr>
                      <w:rFonts w:eastAsia="Arial Unicode MS"/>
                    </w:rPr>
                  </w:pPr>
                  <w:r w:rsidRPr="001B54C3">
                    <w:t>29463-7</w:t>
                  </w:r>
                </w:p>
              </w:tc>
              <w:tc>
                <w:tcPr>
                  <w:tcW w:w="0" w:type="auto"/>
                  <w:vAlign w:val="bottom"/>
                </w:tcPr>
                <w:p w14:paraId="54A2B866" w14:textId="77777777" w:rsidR="00866BDC" w:rsidRPr="001B54C3" w:rsidRDefault="00866BDC" w:rsidP="007A10EF">
                  <w:pPr>
                    <w:pStyle w:val="TableEntry"/>
                    <w:rPr>
                      <w:rFonts w:eastAsia="Arial Unicode MS"/>
                    </w:rPr>
                  </w:pPr>
                  <w:r w:rsidRPr="001B54C3">
                    <w:t>Body Weight</w:t>
                  </w:r>
                </w:p>
              </w:tc>
            </w:tr>
            <w:tr w:rsidR="00866BDC" w:rsidRPr="001B54C3" w14:paraId="17DDAF91" w14:textId="77777777">
              <w:trPr>
                <w:tblCellSpacing w:w="15" w:type="dxa"/>
              </w:trPr>
              <w:tc>
                <w:tcPr>
                  <w:tcW w:w="0" w:type="auto"/>
                  <w:vAlign w:val="bottom"/>
                </w:tcPr>
                <w:p w14:paraId="02440FE1" w14:textId="77777777" w:rsidR="00866BDC" w:rsidRPr="001B54C3" w:rsidRDefault="00866BDC" w:rsidP="007A10EF">
                  <w:pPr>
                    <w:pStyle w:val="TableEntry"/>
                    <w:rPr>
                      <w:rFonts w:eastAsia="Arial Unicode MS"/>
                    </w:rPr>
                  </w:pPr>
                  <w:r w:rsidRPr="001B54C3">
                    <w:t>18185-9</w:t>
                  </w:r>
                </w:p>
              </w:tc>
              <w:tc>
                <w:tcPr>
                  <w:tcW w:w="0" w:type="auto"/>
                  <w:vAlign w:val="bottom"/>
                </w:tcPr>
                <w:p w14:paraId="0821E869" w14:textId="77777777" w:rsidR="00866BDC" w:rsidRPr="001B54C3" w:rsidRDefault="00866BDC" w:rsidP="007A10EF">
                  <w:pPr>
                    <w:pStyle w:val="TableEntry"/>
                    <w:rPr>
                      <w:rFonts w:eastAsia="Arial Unicode MS"/>
                    </w:rPr>
                  </w:pPr>
                  <w:r w:rsidRPr="001B54C3">
                    <w:t>Gestational Age</w:t>
                  </w:r>
                </w:p>
              </w:tc>
            </w:tr>
            <w:tr w:rsidR="00866BDC" w:rsidRPr="001B54C3" w14:paraId="7DCED0B9" w14:textId="77777777">
              <w:trPr>
                <w:tblCellSpacing w:w="15" w:type="dxa"/>
              </w:trPr>
              <w:tc>
                <w:tcPr>
                  <w:tcW w:w="0" w:type="auto"/>
                  <w:vAlign w:val="bottom"/>
                </w:tcPr>
                <w:p w14:paraId="2EA50758" w14:textId="77777777" w:rsidR="00866BDC" w:rsidRPr="001B54C3" w:rsidRDefault="00866BDC" w:rsidP="007A10EF">
                  <w:pPr>
                    <w:pStyle w:val="TableEntry"/>
                    <w:rPr>
                      <w:rFonts w:eastAsia="Arial Unicode MS"/>
                    </w:rPr>
                  </w:pPr>
                  <w:r w:rsidRPr="001B54C3">
                    <w:t>20450-3</w:t>
                  </w:r>
                </w:p>
              </w:tc>
              <w:tc>
                <w:tcPr>
                  <w:tcW w:w="0" w:type="auto"/>
                  <w:vAlign w:val="bottom"/>
                </w:tcPr>
                <w:p w14:paraId="0C178826" w14:textId="77777777" w:rsidR="00866BDC" w:rsidRPr="001B54C3" w:rsidRDefault="00866BDC" w:rsidP="007A10EF">
                  <w:pPr>
                    <w:pStyle w:val="TableEntry"/>
                    <w:rPr>
                      <w:rFonts w:eastAsia="Arial Unicode MS"/>
                    </w:rPr>
                  </w:pPr>
                  <w:r w:rsidRPr="001B54C3">
                    <w:t>Alpha-1-Fetoprotein</w:t>
                  </w:r>
                </w:p>
              </w:tc>
            </w:tr>
            <w:tr w:rsidR="00866BDC" w:rsidRPr="001B54C3" w14:paraId="05A5E757" w14:textId="77777777">
              <w:trPr>
                <w:tblCellSpacing w:w="15" w:type="dxa"/>
              </w:trPr>
              <w:tc>
                <w:tcPr>
                  <w:tcW w:w="0" w:type="auto"/>
                  <w:vAlign w:val="bottom"/>
                </w:tcPr>
                <w:p w14:paraId="022A4EE2" w14:textId="77777777" w:rsidR="00866BDC" w:rsidRPr="001B54C3" w:rsidRDefault="00866BDC" w:rsidP="007A10EF">
                  <w:pPr>
                    <w:pStyle w:val="TableEntry"/>
                  </w:pPr>
                  <w:r w:rsidRPr="001B54C3">
                    <w:t>48803-1</w:t>
                  </w:r>
                </w:p>
              </w:tc>
              <w:tc>
                <w:tcPr>
                  <w:tcW w:w="0" w:type="auto"/>
                  <w:vAlign w:val="bottom"/>
                </w:tcPr>
                <w:p w14:paraId="2C20E961" w14:textId="77777777" w:rsidR="00866BDC" w:rsidRPr="001B54C3" w:rsidRDefault="00866BDC" w:rsidP="007A10EF">
                  <w:pPr>
                    <w:pStyle w:val="TableEntry"/>
                  </w:pPr>
                  <w:r w:rsidRPr="001B54C3">
                    <w:t>Neural Tube Defect Risk</w:t>
                  </w:r>
                </w:p>
              </w:tc>
            </w:tr>
          </w:tbl>
          <w:p w14:paraId="48A8A875" w14:textId="77777777" w:rsidR="00866BDC" w:rsidRPr="001B54C3" w:rsidRDefault="00866BDC" w:rsidP="007A10EF">
            <w:pPr>
              <w:pStyle w:val="TableEntry"/>
              <w:rPr>
                <w:rFonts w:eastAsia="Arial Unicode MS"/>
              </w:rPr>
            </w:pPr>
          </w:p>
        </w:tc>
        <w:tc>
          <w:tcPr>
            <w:tcW w:w="1459" w:type="dxa"/>
            <w:shd w:val="clear" w:color="auto" w:fill="auto"/>
          </w:tcPr>
          <w:p w14:paraId="09535EA8" w14:textId="77777777" w:rsidR="00866BDC" w:rsidRPr="001B54C3" w:rsidRDefault="00866BDC">
            <w:pPr>
              <w:pStyle w:val="TableEntry"/>
              <w:rPr>
                <w:rFonts w:eastAsia="Arial Unicode MS"/>
                <w:szCs w:val="18"/>
              </w:rPr>
            </w:pPr>
          </w:p>
        </w:tc>
      </w:tr>
      <w:tr w:rsidR="008E15E6" w:rsidRPr="001B54C3" w14:paraId="66C99766" w14:textId="77777777" w:rsidTr="001B28EA">
        <w:trPr>
          <w:jc w:val="center"/>
        </w:trPr>
        <w:tc>
          <w:tcPr>
            <w:tcW w:w="0" w:type="auto"/>
            <w:shd w:val="clear" w:color="auto" w:fill="auto"/>
          </w:tcPr>
          <w:p w14:paraId="1A957D07" w14:textId="77777777" w:rsidR="008E15E6" w:rsidRPr="001B54C3" w:rsidRDefault="008E15E6" w:rsidP="00235E1F">
            <w:pPr>
              <w:pStyle w:val="TableEntry"/>
            </w:pPr>
            <w:r w:rsidRPr="001B54C3">
              <w:t>Chorionic Villus Sampling (CVS)</w:t>
            </w:r>
          </w:p>
        </w:tc>
        <w:tc>
          <w:tcPr>
            <w:tcW w:w="6047" w:type="dxa"/>
            <w:shd w:val="clear" w:color="auto" w:fill="auto"/>
          </w:tcPr>
          <w:tbl>
            <w:tblPr>
              <w:tblW w:w="2888" w:type="dxa"/>
              <w:tblCellSpacing w:w="15" w:type="dxa"/>
              <w:tblCellMar>
                <w:top w:w="15" w:type="dxa"/>
                <w:left w:w="15" w:type="dxa"/>
                <w:bottom w:w="15" w:type="dxa"/>
                <w:right w:w="15" w:type="dxa"/>
              </w:tblCellMar>
              <w:tblLook w:val="0000" w:firstRow="0" w:lastRow="0" w:firstColumn="0" w:lastColumn="0" w:noHBand="0" w:noVBand="0"/>
            </w:tblPr>
            <w:tblGrid>
              <w:gridCol w:w="1383"/>
              <w:gridCol w:w="1505"/>
            </w:tblGrid>
            <w:tr w:rsidR="008E15E6" w:rsidRPr="001B54C3" w14:paraId="432D4325" w14:textId="77777777" w:rsidTr="000D1C64">
              <w:trPr>
                <w:tblCellSpacing w:w="15" w:type="dxa"/>
              </w:trPr>
              <w:tc>
                <w:tcPr>
                  <w:tcW w:w="0" w:type="auto"/>
                  <w:vAlign w:val="center"/>
                </w:tcPr>
                <w:p w14:paraId="73EA2FAF" w14:textId="77777777" w:rsidR="008E15E6" w:rsidRPr="001B54C3" w:rsidRDefault="008E15E6" w:rsidP="007A10EF">
                  <w:pPr>
                    <w:pStyle w:val="TableEntry"/>
                  </w:pPr>
                  <w:r w:rsidRPr="001B54C3">
                    <w:t>33774-1</w:t>
                  </w:r>
                </w:p>
              </w:tc>
              <w:tc>
                <w:tcPr>
                  <w:tcW w:w="0" w:type="auto"/>
                  <w:vAlign w:val="center"/>
                </w:tcPr>
                <w:p w14:paraId="7A344AFA" w14:textId="77777777" w:rsidR="008E15E6" w:rsidRPr="001B54C3" w:rsidRDefault="008E15E6" w:rsidP="007A10EF">
                  <w:pPr>
                    <w:pStyle w:val="TableEntry"/>
                  </w:pPr>
                  <w:r w:rsidRPr="001B54C3">
                    <w:t>Karotype</w:t>
                  </w:r>
                </w:p>
              </w:tc>
            </w:tr>
          </w:tbl>
          <w:p w14:paraId="3A75B2B1" w14:textId="77777777" w:rsidR="008E15E6" w:rsidRPr="001B54C3" w:rsidRDefault="008E15E6" w:rsidP="007A10EF">
            <w:pPr>
              <w:pStyle w:val="TableEntry"/>
            </w:pPr>
          </w:p>
        </w:tc>
        <w:tc>
          <w:tcPr>
            <w:tcW w:w="1459" w:type="dxa"/>
            <w:shd w:val="clear" w:color="auto" w:fill="auto"/>
          </w:tcPr>
          <w:p w14:paraId="5054F862" w14:textId="77777777" w:rsidR="008E15E6" w:rsidRPr="001B54C3" w:rsidRDefault="008E15E6">
            <w:pPr>
              <w:pStyle w:val="TableEntry"/>
              <w:rPr>
                <w:rFonts w:eastAsia="Arial Unicode MS"/>
                <w:szCs w:val="18"/>
              </w:rPr>
            </w:pPr>
          </w:p>
        </w:tc>
      </w:tr>
      <w:tr w:rsidR="008E15E6" w:rsidRPr="001B54C3" w14:paraId="0A510322" w14:textId="77777777" w:rsidTr="001B28EA">
        <w:trPr>
          <w:jc w:val="center"/>
        </w:trPr>
        <w:tc>
          <w:tcPr>
            <w:tcW w:w="0" w:type="auto"/>
            <w:shd w:val="clear" w:color="auto" w:fill="auto"/>
          </w:tcPr>
          <w:p w14:paraId="5EC20F0D" w14:textId="77777777" w:rsidR="008E15E6" w:rsidRPr="001B54C3" w:rsidRDefault="008E15E6" w:rsidP="00235E1F">
            <w:pPr>
              <w:pStyle w:val="TableEntry"/>
            </w:pPr>
            <w:r w:rsidRPr="001B54C3">
              <w:t>Amniotic Fluid (Karotype)</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2069"/>
            </w:tblGrid>
            <w:tr w:rsidR="008E15E6" w:rsidRPr="001B54C3" w14:paraId="3154D782" w14:textId="77777777" w:rsidTr="000D1C64">
              <w:trPr>
                <w:tblCellSpacing w:w="15" w:type="dxa"/>
              </w:trPr>
              <w:tc>
                <w:tcPr>
                  <w:tcW w:w="0" w:type="auto"/>
                  <w:vAlign w:val="center"/>
                </w:tcPr>
                <w:p w14:paraId="55C84E3F" w14:textId="77777777" w:rsidR="008E15E6" w:rsidRPr="001B54C3" w:rsidRDefault="008E15E6" w:rsidP="007A10EF">
                  <w:pPr>
                    <w:pStyle w:val="TableEntry"/>
                    <w:rPr>
                      <w:rFonts w:eastAsia="Arial Unicode MS"/>
                    </w:rPr>
                  </w:pPr>
                  <w:r w:rsidRPr="001B54C3">
                    <w:t xml:space="preserve">33773-3 </w:t>
                  </w:r>
                </w:p>
              </w:tc>
              <w:tc>
                <w:tcPr>
                  <w:tcW w:w="0" w:type="auto"/>
                  <w:vAlign w:val="center"/>
                </w:tcPr>
                <w:p w14:paraId="006EAFA4" w14:textId="77777777" w:rsidR="008E15E6" w:rsidRPr="001B54C3" w:rsidRDefault="008E15E6" w:rsidP="007A10EF">
                  <w:pPr>
                    <w:pStyle w:val="TableEntry"/>
                    <w:rPr>
                      <w:rFonts w:eastAsia="Arial Unicode MS"/>
                    </w:rPr>
                  </w:pPr>
                  <w:r w:rsidRPr="001B54C3">
                    <w:t xml:space="preserve">Karyotype (Amino Fluid) </w:t>
                  </w:r>
                </w:p>
              </w:tc>
            </w:tr>
          </w:tbl>
          <w:p w14:paraId="1EDC6129" w14:textId="77777777" w:rsidR="008E15E6" w:rsidRPr="001B54C3" w:rsidRDefault="008E15E6" w:rsidP="007A10EF">
            <w:pPr>
              <w:pStyle w:val="TableEntry"/>
            </w:pPr>
          </w:p>
        </w:tc>
        <w:tc>
          <w:tcPr>
            <w:tcW w:w="1459" w:type="dxa"/>
            <w:shd w:val="clear" w:color="auto" w:fill="auto"/>
          </w:tcPr>
          <w:p w14:paraId="07881317" w14:textId="77777777" w:rsidR="008E15E6" w:rsidRPr="001B54C3" w:rsidRDefault="008E15E6">
            <w:pPr>
              <w:pStyle w:val="TableEntry"/>
              <w:rPr>
                <w:rFonts w:eastAsia="Arial Unicode MS"/>
                <w:szCs w:val="18"/>
              </w:rPr>
            </w:pPr>
          </w:p>
        </w:tc>
      </w:tr>
      <w:tr w:rsidR="008E15E6" w:rsidRPr="001B54C3" w14:paraId="1F34A997" w14:textId="77777777" w:rsidTr="001B28EA">
        <w:trPr>
          <w:jc w:val="center"/>
        </w:trPr>
        <w:tc>
          <w:tcPr>
            <w:tcW w:w="0" w:type="auto"/>
            <w:shd w:val="clear" w:color="auto" w:fill="auto"/>
          </w:tcPr>
          <w:p w14:paraId="60F1D9CC" w14:textId="77777777" w:rsidR="008E15E6" w:rsidRPr="001B54C3" w:rsidRDefault="008E15E6" w:rsidP="00235E1F">
            <w:pPr>
              <w:pStyle w:val="TableEntry"/>
            </w:pPr>
            <w:r w:rsidRPr="001B54C3">
              <w:t>Amniotic Fluid (AFP)</w:t>
            </w:r>
          </w:p>
        </w:tc>
        <w:tc>
          <w:tcPr>
            <w:tcW w:w="6047" w:type="dxa"/>
            <w:shd w:val="clear" w:color="auto" w:fill="auto"/>
          </w:tcPr>
          <w:tbl>
            <w:tblPr>
              <w:tblW w:w="5552" w:type="dxa"/>
              <w:tblCellSpacing w:w="15" w:type="dxa"/>
              <w:tblCellMar>
                <w:top w:w="15" w:type="dxa"/>
                <w:left w:w="15" w:type="dxa"/>
                <w:bottom w:w="15" w:type="dxa"/>
                <w:right w:w="15" w:type="dxa"/>
              </w:tblCellMar>
              <w:tblLook w:val="0000" w:firstRow="0" w:lastRow="0" w:firstColumn="0" w:lastColumn="0" w:noHBand="0" w:noVBand="0"/>
            </w:tblPr>
            <w:tblGrid>
              <w:gridCol w:w="975"/>
              <w:gridCol w:w="4577"/>
            </w:tblGrid>
            <w:tr w:rsidR="008E15E6" w:rsidRPr="001B54C3" w14:paraId="4B6B195F" w14:textId="77777777" w:rsidTr="008E15E6">
              <w:trPr>
                <w:tblCellSpacing w:w="15" w:type="dxa"/>
              </w:trPr>
              <w:tc>
                <w:tcPr>
                  <w:tcW w:w="930" w:type="dxa"/>
                  <w:vAlign w:val="bottom"/>
                </w:tcPr>
                <w:p w14:paraId="393D5046" w14:textId="77777777" w:rsidR="008E15E6" w:rsidRPr="001B54C3" w:rsidRDefault="008E15E6" w:rsidP="007A10EF">
                  <w:pPr>
                    <w:pStyle w:val="TableEntry"/>
                    <w:rPr>
                      <w:rFonts w:eastAsia="Arial Unicode MS"/>
                    </w:rPr>
                  </w:pPr>
                  <w:r w:rsidRPr="001B54C3">
                    <w:t>41273-4</w:t>
                  </w:r>
                </w:p>
              </w:tc>
              <w:tc>
                <w:tcPr>
                  <w:tcW w:w="4532" w:type="dxa"/>
                  <w:vAlign w:val="bottom"/>
                </w:tcPr>
                <w:p w14:paraId="003D5178" w14:textId="77777777" w:rsidR="008E15E6" w:rsidRPr="001B54C3" w:rsidRDefault="008E15E6" w:rsidP="007A10EF">
                  <w:pPr>
                    <w:pStyle w:val="TableEntry"/>
                    <w:rPr>
                      <w:rFonts w:eastAsia="Arial Unicode MS"/>
                    </w:rPr>
                  </w:pPr>
                  <w:r w:rsidRPr="001B54C3">
                    <w:t>Alpha-1-Fetoprotein, Amniotic Fluid Semi-Quantitative</w:t>
                  </w:r>
                </w:p>
              </w:tc>
            </w:tr>
            <w:tr w:rsidR="008E15E6" w:rsidRPr="001B54C3" w14:paraId="037577D3" w14:textId="77777777" w:rsidTr="008E15E6">
              <w:trPr>
                <w:tblCellSpacing w:w="15" w:type="dxa"/>
              </w:trPr>
              <w:tc>
                <w:tcPr>
                  <w:tcW w:w="930" w:type="dxa"/>
                  <w:vAlign w:val="bottom"/>
                </w:tcPr>
                <w:p w14:paraId="66B934DE" w14:textId="77777777" w:rsidR="008E15E6" w:rsidRPr="001B54C3" w:rsidRDefault="008E15E6" w:rsidP="007A10EF">
                  <w:pPr>
                    <w:pStyle w:val="TableEntry"/>
                  </w:pPr>
                  <w:r w:rsidRPr="001B54C3">
                    <w:t>1832-5</w:t>
                  </w:r>
                </w:p>
              </w:tc>
              <w:tc>
                <w:tcPr>
                  <w:tcW w:w="4532" w:type="dxa"/>
                  <w:vAlign w:val="bottom"/>
                </w:tcPr>
                <w:p w14:paraId="6A2E0B54" w14:textId="77777777" w:rsidR="008E15E6" w:rsidRPr="001B54C3" w:rsidRDefault="008E15E6" w:rsidP="007A10EF">
                  <w:pPr>
                    <w:pStyle w:val="TableEntry"/>
                  </w:pPr>
                  <w:r w:rsidRPr="001B54C3">
                    <w:t>Alpha-1-Fetoprotein [Multiple of the median] in Amniotic Fluid</w:t>
                  </w:r>
                </w:p>
              </w:tc>
            </w:tr>
            <w:tr w:rsidR="008E15E6" w:rsidRPr="001B54C3" w14:paraId="2727E74B" w14:textId="77777777" w:rsidTr="008E15E6">
              <w:trPr>
                <w:tblCellSpacing w:w="15" w:type="dxa"/>
              </w:trPr>
              <w:tc>
                <w:tcPr>
                  <w:tcW w:w="930" w:type="dxa"/>
                  <w:vAlign w:val="bottom"/>
                </w:tcPr>
                <w:p w14:paraId="4C82991E" w14:textId="77777777" w:rsidR="008E15E6" w:rsidRPr="001B54C3" w:rsidRDefault="008E15E6" w:rsidP="007A10EF">
                  <w:pPr>
                    <w:pStyle w:val="TableEntry"/>
                  </w:pPr>
                  <w:r w:rsidRPr="001B54C3">
                    <w:t>29595-6</w:t>
                  </w:r>
                </w:p>
              </w:tc>
              <w:tc>
                <w:tcPr>
                  <w:tcW w:w="4532" w:type="dxa"/>
                  <w:vAlign w:val="bottom"/>
                </w:tcPr>
                <w:p w14:paraId="4938E7F8" w14:textId="77777777" w:rsidR="008E15E6" w:rsidRPr="001B54C3" w:rsidRDefault="008E15E6" w:rsidP="007A10EF">
                  <w:pPr>
                    <w:pStyle w:val="TableEntry"/>
                  </w:pPr>
                  <w:r w:rsidRPr="001B54C3">
                    <w:t>Alpha-1-Fetoprotein [Mass/volume] in Amniotic Fluid</w:t>
                  </w:r>
                </w:p>
              </w:tc>
            </w:tr>
          </w:tbl>
          <w:p w14:paraId="40E0E5B0" w14:textId="77777777" w:rsidR="008E15E6" w:rsidRPr="001B54C3" w:rsidRDefault="008E15E6" w:rsidP="007A10EF">
            <w:pPr>
              <w:pStyle w:val="TableEntry"/>
            </w:pPr>
          </w:p>
        </w:tc>
        <w:tc>
          <w:tcPr>
            <w:tcW w:w="1459" w:type="dxa"/>
            <w:shd w:val="clear" w:color="auto" w:fill="auto"/>
          </w:tcPr>
          <w:p w14:paraId="0ED868AF" w14:textId="77777777" w:rsidR="008E15E6" w:rsidRPr="001B54C3" w:rsidRDefault="008E15E6">
            <w:pPr>
              <w:pStyle w:val="TableEntry"/>
              <w:rPr>
                <w:rFonts w:eastAsia="Arial Unicode MS"/>
                <w:szCs w:val="18"/>
              </w:rPr>
            </w:pPr>
          </w:p>
        </w:tc>
      </w:tr>
      <w:tr w:rsidR="008E15E6" w:rsidRPr="001B54C3" w14:paraId="1EF1380C" w14:textId="77777777" w:rsidTr="001B28EA">
        <w:trPr>
          <w:jc w:val="center"/>
        </w:trPr>
        <w:tc>
          <w:tcPr>
            <w:tcW w:w="0" w:type="auto"/>
            <w:shd w:val="clear" w:color="auto" w:fill="auto"/>
          </w:tcPr>
          <w:p w14:paraId="425AB92E" w14:textId="77777777" w:rsidR="008E15E6" w:rsidRPr="001B54C3" w:rsidRDefault="008E15E6" w:rsidP="00235E1F">
            <w:pPr>
              <w:pStyle w:val="TableEntry"/>
            </w:pPr>
            <w:r w:rsidRPr="001B54C3">
              <w:t>Diabetes Screen</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2599"/>
            </w:tblGrid>
            <w:tr w:rsidR="008E15E6" w:rsidRPr="001B54C3" w14:paraId="3933A1DB" w14:textId="77777777" w:rsidTr="000D1C64">
              <w:trPr>
                <w:tblCellSpacing w:w="15" w:type="dxa"/>
              </w:trPr>
              <w:tc>
                <w:tcPr>
                  <w:tcW w:w="0" w:type="auto"/>
                  <w:vAlign w:val="bottom"/>
                </w:tcPr>
                <w:p w14:paraId="2D7F03D0" w14:textId="77777777" w:rsidR="008E15E6" w:rsidRPr="001B54C3" w:rsidRDefault="008E15E6" w:rsidP="007A10EF">
                  <w:pPr>
                    <w:pStyle w:val="TableEntry"/>
                    <w:rPr>
                      <w:rFonts w:eastAsia="Arial Unicode MS"/>
                    </w:rPr>
                  </w:pPr>
                  <w:r w:rsidRPr="001B54C3">
                    <w:t>1557-8</w:t>
                  </w:r>
                </w:p>
              </w:tc>
              <w:tc>
                <w:tcPr>
                  <w:tcW w:w="0" w:type="auto"/>
                  <w:vAlign w:val="bottom"/>
                </w:tcPr>
                <w:p w14:paraId="7CC1FDD4" w14:textId="77777777" w:rsidR="008E15E6" w:rsidRPr="001B54C3" w:rsidRDefault="008E15E6" w:rsidP="007A10EF">
                  <w:pPr>
                    <w:pStyle w:val="TableEntry"/>
                    <w:rPr>
                      <w:rFonts w:eastAsia="Arial Unicode MS"/>
                    </w:rPr>
                  </w:pPr>
                  <w:r w:rsidRPr="001B54C3">
                    <w:t>Fasting Blood Glucose-Venous</w:t>
                  </w:r>
                </w:p>
              </w:tc>
            </w:tr>
            <w:tr w:rsidR="008E15E6" w:rsidRPr="001B54C3" w14:paraId="48D08505" w14:textId="77777777" w:rsidTr="000D1C64">
              <w:trPr>
                <w:tblCellSpacing w:w="15" w:type="dxa"/>
              </w:trPr>
              <w:tc>
                <w:tcPr>
                  <w:tcW w:w="0" w:type="auto"/>
                  <w:vAlign w:val="bottom"/>
                </w:tcPr>
                <w:p w14:paraId="0CD52182" w14:textId="77777777" w:rsidR="008E15E6" w:rsidRPr="001B54C3" w:rsidRDefault="008E15E6" w:rsidP="007A10EF">
                  <w:pPr>
                    <w:pStyle w:val="TableEntry"/>
                  </w:pPr>
                  <w:r w:rsidRPr="001B54C3">
                    <w:t>14770-2</w:t>
                  </w:r>
                </w:p>
              </w:tc>
              <w:tc>
                <w:tcPr>
                  <w:tcW w:w="0" w:type="auto"/>
                  <w:vAlign w:val="bottom"/>
                </w:tcPr>
                <w:p w14:paraId="67732E9F" w14:textId="77777777" w:rsidR="008E15E6" w:rsidRPr="001B54C3" w:rsidRDefault="008E15E6" w:rsidP="007A10EF">
                  <w:pPr>
                    <w:pStyle w:val="TableEntry"/>
                  </w:pPr>
                  <w:r w:rsidRPr="001B54C3">
                    <w:t>Fasting Blood Glucose-Capillary</w:t>
                  </w:r>
                  <w:r w:rsidRPr="001B54C3">
                    <w:br/>
                    <w:t xml:space="preserve"> </w:t>
                  </w:r>
                </w:p>
              </w:tc>
            </w:tr>
          </w:tbl>
          <w:p w14:paraId="028BE2F1" w14:textId="77777777" w:rsidR="008E15E6" w:rsidRPr="001B54C3" w:rsidRDefault="008E15E6" w:rsidP="007A10EF">
            <w:pPr>
              <w:pStyle w:val="TableEntry"/>
            </w:pPr>
          </w:p>
        </w:tc>
        <w:tc>
          <w:tcPr>
            <w:tcW w:w="1459" w:type="dxa"/>
            <w:shd w:val="clear" w:color="auto" w:fill="auto"/>
          </w:tcPr>
          <w:p w14:paraId="4B8DEE06" w14:textId="77777777" w:rsidR="008E15E6" w:rsidRPr="001B54C3" w:rsidRDefault="008E15E6">
            <w:pPr>
              <w:pStyle w:val="TableEntry"/>
              <w:rPr>
                <w:rFonts w:eastAsia="Arial Unicode MS"/>
                <w:szCs w:val="18"/>
              </w:rPr>
            </w:pPr>
          </w:p>
        </w:tc>
      </w:tr>
      <w:tr w:rsidR="008E15E6" w:rsidRPr="001B54C3" w14:paraId="577A4D34" w14:textId="77777777" w:rsidTr="001B28EA">
        <w:trPr>
          <w:jc w:val="center"/>
        </w:trPr>
        <w:tc>
          <w:tcPr>
            <w:tcW w:w="0" w:type="auto"/>
            <w:shd w:val="clear" w:color="auto" w:fill="auto"/>
          </w:tcPr>
          <w:p w14:paraId="26FFE300" w14:textId="77777777" w:rsidR="008E15E6" w:rsidRPr="001B54C3" w:rsidRDefault="008E15E6" w:rsidP="00235E1F">
            <w:pPr>
              <w:pStyle w:val="TableEntry"/>
            </w:pPr>
            <w:r w:rsidRPr="001B54C3">
              <w:t>Glucose Tolerance Test (GTT)</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2494"/>
            </w:tblGrid>
            <w:tr w:rsidR="008E15E6" w:rsidRPr="001B54C3" w14:paraId="529850FE" w14:textId="77777777" w:rsidTr="000D1C64">
              <w:trPr>
                <w:tblCellSpacing w:w="15" w:type="dxa"/>
              </w:trPr>
              <w:tc>
                <w:tcPr>
                  <w:tcW w:w="0" w:type="auto"/>
                  <w:vAlign w:val="bottom"/>
                </w:tcPr>
                <w:p w14:paraId="41B44B25" w14:textId="77777777" w:rsidR="008E15E6" w:rsidRPr="001B54C3" w:rsidRDefault="008E15E6" w:rsidP="007A10EF">
                  <w:pPr>
                    <w:pStyle w:val="TableEntry"/>
                    <w:rPr>
                      <w:rFonts w:eastAsia="Arial Unicode MS"/>
                    </w:rPr>
                  </w:pPr>
                  <w:r w:rsidRPr="001B54C3">
                    <w:t>1507-3</w:t>
                  </w:r>
                </w:p>
              </w:tc>
              <w:tc>
                <w:tcPr>
                  <w:tcW w:w="0" w:type="auto"/>
                  <w:vAlign w:val="bottom"/>
                </w:tcPr>
                <w:p w14:paraId="3CB3A39B" w14:textId="77777777" w:rsidR="008E15E6" w:rsidRPr="001B54C3" w:rsidRDefault="008E15E6" w:rsidP="007A10EF">
                  <w:pPr>
                    <w:pStyle w:val="TableEntry"/>
                    <w:rPr>
                      <w:rFonts w:eastAsia="Arial Unicode MS"/>
                    </w:rPr>
                  </w:pPr>
                  <w:r w:rsidRPr="001B54C3">
                    <w:t>Glucose 1HR post 75 g glucose</w:t>
                  </w:r>
                </w:p>
              </w:tc>
            </w:tr>
            <w:tr w:rsidR="008E15E6" w:rsidRPr="001B54C3" w14:paraId="276ED329" w14:textId="77777777" w:rsidTr="000D1C64">
              <w:trPr>
                <w:tblCellSpacing w:w="15" w:type="dxa"/>
              </w:trPr>
              <w:tc>
                <w:tcPr>
                  <w:tcW w:w="0" w:type="auto"/>
                  <w:vAlign w:val="bottom"/>
                </w:tcPr>
                <w:p w14:paraId="3867F864" w14:textId="77777777" w:rsidR="008E15E6" w:rsidRPr="001B54C3" w:rsidRDefault="008E15E6" w:rsidP="007A10EF">
                  <w:pPr>
                    <w:pStyle w:val="TableEntry"/>
                    <w:rPr>
                      <w:rFonts w:eastAsia="Arial Unicode MS"/>
                    </w:rPr>
                  </w:pPr>
                  <w:r w:rsidRPr="001B54C3">
                    <w:t>14995-5</w:t>
                  </w:r>
                </w:p>
              </w:tc>
              <w:tc>
                <w:tcPr>
                  <w:tcW w:w="0" w:type="auto"/>
                  <w:vAlign w:val="bottom"/>
                </w:tcPr>
                <w:p w14:paraId="07B0DF2F" w14:textId="77777777" w:rsidR="008E15E6" w:rsidRPr="001B54C3" w:rsidRDefault="008E15E6" w:rsidP="007A10EF">
                  <w:pPr>
                    <w:pStyle w:val="TableEntry"/>
                    <w:rPr>
                      <w:rFonts w:eastAsia="Arial Unicode MS"/>
                    </w:rPr>
                  </w:pPr>
                  <w:r w:rsidRPr="001B54C3">
                    <w:t xml:space="preserve">Glucose 2HR post 75 g glucose </w:t>
                  </w:r>
                </w:p>
              </w:tc>
            </w:tr>
            <w:tr w:rsidR="008E15E6" w:rsidRPr="001B54C3" w14:paraId="4CD1CB01" w14:textId="77777777" w:rsidTr="000D1C64">
              <w:trPr>
                <w:tblCellSpacing w:w="15" w:type="dxa"/>
              </w:trPr>
              <w:tc>
                <w:tcPr>
                  <w:tcW w:w="0" w:type="auto"/>
                  <w:vAlign w:val="bottom"/>
                </w:tcPr>
                <w:p w14:paraId="61A79180" w14:textId="77777777" w:rsidR="008E15E6" w:rsidRPr="001B54C3" w:rsidRDefault="008E15E6" w:rsidP="007A10EF">
                  <w:pPr>
                    <w:pStyle w:val="TableEntry"/>
                    <w:rPr>
                      <w:rFonts w:eastAsia="Arial Unicode MS"/>
                    </w:rPr>
                  </w:pPr>
                  <w:r w:rsidRPr="001B54C3">
                    <w:lastRenderedPageBreak/>
                    <w:t>20437-0</w:t>
                  </w:r>
                </w:p>
              </w:tc>
              <w:tc>
                <w:tcPr>
                  <w:tcW w:w="0" w:type="auto"/>
                  <w:vAlign w:val="bottom"/>
                </w:tcPr>
                <w:p w14:paraId="7485D1E2" w14:textId="77777777" w:rsidR="008E15E6" w:rsidRPr="001B54C3" w:rsidRDefault="008E15E6" w:rsidP="007A10EF">
                  <w:pPr>
                    <w:pStyle w:val="TableEntry"/>
                    <w:rPr>
                      <w:rFonts w:eastAsia="Arial Unicode MS"/>
                    </w:rPr>
                  </w:pPr>
                  <w:r w:rsidRPr="001B54C3">
                    <w:t xml:space="preserve">Glucose 3HR post 75 g glucose </w:t>
                  </w:r>
                </w:p>
              </w:tc>
            </w:tr>
          </w:tbl>
          <w:p w14:paraId="2765C19A" w14:textId="77777777" w:rsidR="008E15E6" w:rsidRPr="001B54C3" w:rsidRDefault="008E15E6" w:rsidP="007A10EF">
            <w:pPr>
              <w:pStyle w:val="TableEntry"/>
            </w:pPr>
          </w:p>
        </w:tc>
        <w:tc>
          <w:tcPr>
            <w:tcW w:w="1459" w:type="dxa"/>
            <w:shd w:val="clear" w:color="auto" w:fill="auto"/>
          </w:tcPr>
          <w:p w14:paraId="05C0FB6E" w14:textId="77777777" w:rsidR="008E15E6" w:rsidRPr="001B54C3" w:rsidRDefault="008E15E6">
            <w:pPr>
              <w:pStyle w:val="TableEntry"/>
              <w:rPr>
                <w:rFonts w:eastAsia="Arial Unicode MS"/>
                <w:szCs w:val="18"/>
              </w:rPr>
            </w:pPr>
          </w:p>
        </w:tc>
      </w:tr>
      <w:tr w:rsidR="008E15E6" w:rsidRPr="001B54C3" w14:paraId="45FFDFAC" w14:textId="77777777" w:rsidTr="001B28EA">
        <w:trPr>
          <w:jc w:val="center"/>
        </w:trPr>
        <w:tc>
          <w:tcPr>
            <w:tcW w:w="0" w:type="auto"/>
            <w:shd w:val="clear" w:color="auto" w:fill="auto"/>
          </w:tcPr>
          <w:p w14:paraId="09F09E1C" w14:textId="77777777" w:rsidR="008E15E6" w:rsidRPr="001B54C3" w:rsidRDefault="008E15E6" w:rsidP="00235E1F">
            <w:pPr>
              <w:pStyle w:val="TableEntry"/>
            </w:pPr>
            <w:r w:rsidRPr="001B54C3">
              <w:t>Rapid Plasma Reagin (RPR)</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1650"/>
            </w:tblGrid>
            <w:tr w:rsidR="008E15E6" w:rsidRPr="001B54C3" w14:paraId="58B8F96A" w14:textId="77777777" w:rsidTr="000D1C64">
              <w:trPr>
                <w:tblCellSpacing w:w="15" w:type="dxa"/>
              </w:trPr>
              <w:tc>
                <w:tcPr>
                  <w:tcW w:w="0" w:type="auto"/>
                  <w:vAlign w:val="bottom"/>
                </w:tcPr>
                <w:p w14:paraId="6EEE3FF5" w14:textId="77777777" w:rsidR="008E15E6" w:rsidRPr="001B54C3" w:rsidRDefault="008E15E6" w:rsidP="007A10EF">
                  <w:pPr>
                    <w:pStyle w:val="TableEntry"/>
                    <w:rPr>
                      <w:rFonts w:eastAsia="Arial Unicode MS"/>
                    </w:rPr>
                  </w:pPr>
                  <w:r w:rsidRPr="001B54C3">
                    <w:t>31147-2</w:t>
                  </w:r>
                </w:p>
              </w:tc>
              <w:tc>
                <w:tcPr>
                  <w:tcW w:w="0" w:type="auto"/>
                  <w:vAlign w:val="bottom"/>
                </w:tcPr>
                <w:p w14:paraId="45188527" w14:textId="77777777" w:rsidR="008E15E6" w:rsidRPr="001B54C3" w:rsidRDefault="008E15E6" w:rsidP="007A10EF">
                  <w:pPr>
                    <w:pStyle w:val="TableEntry"/>
                    <w:rPr>
                      <w:rFonts w:eastAsia="Arial Unicode MS"/>
                    </w:rPr>
                  </w:pPr>
                  <w:r w:rsidRPr="001B54C3">
                    <w:t xml:space="preserve"> Reagin Ab</w:t>
                  </w:r>
                </w:p>
              </w:tc>
            </w:tr>
            <w:tr w:rsidR="008E15E6" w:rsidRPr="001B54C3" w14:paraId="08A1C0B0" w14:textId="77777777" w:rsidTr="000D1C64">
              <w:trPr>
                <w:tblCellSpacing w:w="15" w:type="dxa"/>
              </w:trPr>
              <w:tc>
                <w:tcPr>
                  <w:tcW w:w="0" w:type="auto"/>
                  <w:vAlign w:val="bottom"/>
                </w:tcPr>
                <w:p w14:paraId="4B4545F4" w14:textId="77777777" w:rsidR="008E15E6" w:rsidRPr="001B54C3" w:rsidRDefault="008E15E6" w:rsidP="007A10EF">
                  <w:pPr>
                    <w:pStyle w:val="TableEntry"/>
                    <w:rPr>
                      <w:rFonts w:eastAsia="Arial Unicode MS"/>
                    </w:rPr>
                  </w:pPr>
                  <w:r w:rsidRPr="001B54C3">
                    <w:t>20508-8</w:t>
                  </w:r>
                </w:p>
              </w:tc>
              <w:tc>
                <w:tcPr>
                  <w:tcW w:w="0" w:type="auto"/>
                  <w:vAlign w:val="bottom"/>
                </w:tcPr>
                <w:p w14:paraId="3B997171" w14:textId="77777777" w:rsidR="008E15E6" w:rsidRPr="001B54C3" w:rsidRDefault="008E15E6" w:rsidP="007A10EF">
                  <w:pPr>
                    <w:pStyle w:val="TableEntry"/>
                    <w:rPr>
                      <w:rFonts w:eastAsia="Arial Unicode MS"/>
                    </w:rPr>
                  </w:pPr>
                  <w:r w:rsidRPr="001B54C3">
                    <w:t>Reagin Ab  by RPR</w:t>
                  </w:r>
                </w:p>
              </w:tc>
            </w:tr>
          </w:tbl>
          <w:p w14:paraId="4069E219" w14:textId="77777777" w:rsidR="008E15E6" w:rsidRPr="001B54C3" w:rsidRDefault="008E15E6" w:rsidP="007A10EF">
            <w:pPr>
              <w:pStyle w:val="TableEntry"/>
            </w:pPr>
          </w:p>
        </w:tc>
        <w:tc>
          <w:tcPr>
            <w:tcW w:w="1459" w:type="dxa"/>
            <w:shd w:val="clear" w:color="auto" w:fill="auto"/>
          </w:tcPr>
          <w:p w14:paraId="3913C1D5" w14:textId="77777777" w:rsidR="008E15E6" w:rsidRPr="001B54C3" w:rsidRDefault="008E15E6">
            <w:pPr>
              <w:pStyle w:val="TableEntry"/>
              <w:rPr>
                <w:rFonts w:eastAsia="Arial Unicode MS"/>
                <w:szCs w:val="18"/>
              </w:rPr>
            </w:pPr>
          </w:p>
        </w:tc>
      </w:tr>
      <w:tr w:rsidR="008E15E6" w:rsidRPr="001B54C3" w14:paraId="31466CD6" w14:textId="77777777" w:rsidTr="001B28EA">
        <w:trPr>
          <w:jc w:val="center"/>
        </w:trPr>
        <w:tc>
          <w:tcPr>
            <w:tcW w:w="0" w:type="auto"/>
            <w:shd w:val="clear" w:color="auto" w:fill="auto"/>
          </w:tcPr>
          <w:p w14:paraId="0434946B" w14:textId="77777777" w:rsidR="008E15E6" w:rsidRPr="001B54C3" w:rsidRDefault="008E15E6" w:rsidP="00235E1F">
            <w:pPr>
              <w:pStyle w:val="TableEntry"/>
            </w:pPr>
            <w:r w:rsidRPr="001B54C3">
              <w:t>Venereal Disease Research Laboratory (VDRL)</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29"/>
              <w:gridCol w:w="1799"/>
            </w:tblGrid>
            <w:tr w:rsidR="008E15E6" w:rsidRPr="001B54C3" w14:paraId="7BE3EC04" w14:textId="77777777" w:rsidTr="000D1C64">
              <w:trPr>
                <w:tblCellSpacing w:w="15" w:type="dxa"/>
              </w:trPr>
              <w:tc>
                <w:tcPr>
                  <w:tcW w:w="0" w:type="auto"/>
                  <w:vAlign w:val="bottom"/>
                </w:tcPr>
                <w:p w14:paraId="702E728F" w14:textId="77777777" w:rsidR="008E15E6" w:rsidRPr="001B54C3" w:rsidRDefault="008E15E6" w:rsidP="007A10EF">
                  <w:pPr>
                    <w:pStyle w:val="TableEntry"/>
                    <w:rPr>
                      <w:rFonts w:eastAsia="Arial Unicode MS"/>
                    </w:rPr>
                  </w:pPr>
                  <w:r w:rsidRPr="001B54C3">
                    <w:t>5292-8</w:t>
                  </w:r>
                </w:p>
              </w:tc>
              <w:tc>
                <w:tcPr>
                  <w:tcW w:w="0" w:type="auto"/>
                  <w:vAlign w:val="bottom"/>
                </w:tcPr>
                <w:p w14:paraId="40EDBFCD" w14:textId="77777777" w:rsidR="008E15E6" w:rsidRPr="001B54C3" w:rsidRDefault="008E15E6" w:rsidP="007A10EF">
                  <w:pPr>
                    <w:pStyle w:val="TableEntry"/>
                    <w:rPr>
                      <w:rFonts w:eastAsia="Arial Unicode MS"/>
                    </w:rPr>
                  </w:pPr>
                  <w:r w:rsidRPr="001B54C3">
                    <w:t>Reagin Ab  by VDRL</w:t>
                  </w:r>
                </w:p>
              </w:tc>
            </w:tr>
          </w:tbl>
          <w:p w14:paraId="71E25FC5" w14:textId="77777777" w:rsidR="008E15E6" w:rsidRPr="001B54C3" w:rsidRDefault="008E15E6" w:rsidP="007A10EF">
            <w:pPr>
              <w:pStyle w:val="TableEntry"/>
            </w:pPr>
          </w:p>
        </w:tc>
        <w:tc>
          <w:tcPr>
            <w:tcW w:w="1459" w:type="dxa"/>
            <w:shd w:val="clear" w:color="auto" w:fill="auto"/>
          </w:tcPr>
          <w:p w14:paraId="1480EE66" w14:textId="77777777" w:rsidR="008E15E6" w:rsidRPr="001B54C3" w:rsidRDefault="008E15E6">
            <w:pPr>
              <w:pStyle w:val="TableEntry"/>
              <w:rPr>
                <w:rFonts w:eastAsia="Arial Unicode MS"/>
                <w:szCs w:val="18"/>
              </w:rPr>
            </w:pPr>
          </w:p>
        </w:tc>
      </w:tr>
      <w:tr w:rsidR="008E15E6" w:rsidRPr="001B54C3" w14:paraId="32793CCC" w14:textId="77777777" w:rsidTr="001B28EA">
        <w:trPr>
          <w:jc w:val="center"/>
        </w:trPr>
        <w:tc>
          <w:tcPr>
            <w:tcW w:w="0" w:type="auto"/>
            <w:shd w:val="clear" w:color="auto" w:fill="auto"/>
          </w:tcPr>
          <w:p w14:paraId="75CA26E7" w14:textId="77777777" w:rsidR="008E15E6" w:rsidRPr="001B54C3" w:rsidRDefault="008E15E6" w:rsidP="00235E1F">
            <w:pPr>
              <w:pStyle w:val="TableEntry"/>
            </w:pPr>
            <w:r w:rsidRPr="001B54C3">
              <w:t>Group B Strep</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2149"/>
            </w:tblGrid>
            <w:tr w:rsidR="008E15E6" w:rsidRPr="001B54C3" w14:paraId="102F778F" w14:textId="77777777" w:rsidTr="008E15E6">
              <w:trPr>
                <w:trHeight w:val="315"/>
                <w:tblCellSpacing w:w="15" w:type="dxa"/>
              </w:trPr>
              <w:tc>
                <w:tcPr>
                  <w:tcW w:w="0" w:type="auto"/>
                  <w:vAlign w:val="center"/>
                </w:tcPr>
                <w:p w14:paraId="674371F6" w14:textId="77777777" w:rsidR="008E15E6" w:rsidRPr="001B54C3" w:rsidRDefault="008E15E6" w:rsidP="00235E1F">
                  <w:pPr>
                    <w:pStyle w:val="TableEntry"/>
                    <w:rPr>
                      <w:rFonts w:eastAsia="Arial Unicode MS"/>
                    </w:rPr>
                  </w:pPr>
                  <w:r w:rsidRPr="001B54C3">
                    <w:t>48683-7</w:t>
                  </w:r>
                </w:p>
              </w:tc>
              <w:tc>
                <w:tcPr>
                  <w:tcW w:w="0" w:type="auto"/>
                  <w:vAlign w:val="center"/>
                </w:tcPr>
                <w:p w14:paraId="2177E8EC" w14:textId="77777777" w:rsidR="008E15E6" w:rsidRPr="001B54C3" w:rsidRDefault="008E15E6" w:rsidP="007A10EF">
                  <w:pPr>
                    <w:pStyle w:val="TableEntry"/>
                    <w:rPr>
                      <w:rFonts w:eastAsia="Arial Unicode MS"/>
                    </w:rPr>
                  </w:pPr>
                  <w:r w:rsidRPr="001B54C3">
                    <w:t xml:space="preserve">Beta Strep Group B (PCR) </w:t>
                  </w:r>
                </w:p>
              </w:tc>
            </w:tr>
            <w:tr w:rsidR="008E15E6" w:rsidRPr="001B54C3" w14:paraId="6C090BC6" w14:textId="77777777" w:rsidTr="000D1C64">
              <w:trPr>
                <w:tblCellSpacing w:w="15" w:type="dxa"/>
              </w:trPr>
              <w:tc>
                <w:tcPr>
                  <w:tcW w:w="0" w:type="auto"/>
                  <w:vAlign w:val="center"/>
                </w:tcPr>
                <w:p w14:paraId="080A69EA" w14:textId="77777777" w:rsidR="008E15E6" w:rsidRPr="001B54C3" w:rsidRDefault="008E15E6" w:rsidP="007A10EF">
                  <w:pPr>
                    <w:pStyle w:val="TableEntry"/>
                    <w:rPr>
                      <w:rFonts w:eastAsia="Arial Unicode MS"/>
                    </w:rPr>
                  </w:pPr>
                  <w:r w:rsidRPr="001B54C3">
                    <w:t xml:space="preserve">11267-2 </w:t>
                  </w:r>
                </w:p>
              </w:tc>
              <w:tc>
                <w:tcPr>
                  <w:tcW w:w="0" w:type="auto"/>
                  <w:vAlign w:val="center"/>
                </w:tcPr>
                <w:p w14:paraId="128DFBFE" w14:textId="77777777" w:rsidR="008E15E6" w:rsidRPr="001B54C3" w:rsidRDefault="008E15E6" w:rsidP="007A10EF">
                  <w:pPr>
                    <w:pStyle w:val="TableEntry"/>
                    <w:rPr>
                      <w:rFonts w:eastAsia="Arial Unicode MS"/>
                    </w:rPr>
                  </w:pPr>
                  <w:r w:rsidRPr="001B54C3">
                    <w:t xml:space="preserve">Strep Group B </w:t>
                  </w:r>
                </w:p>
              </w:tc>
            </w:tr>
            <w:tr w:rsidR="008E15E6" w:rsidRPr="001B54C3" w14:paraId="51D09D13" w14:textId="77777777" w:rsidTr="000D1C64">
              <w:trPr>
                <w:tblCellSpacing w:w="15" w:type="dxa"/>
              </w:trPr>
              <w:tc>
                <w:tcPr>
                  <w:tcW w:w="0" w:type="auto"/>
                  <w:vAlign w:val="center"/>
                </w:tcPr>
                <w:p w14:paraId="3215963A" w14:textId="77777777" w:rsidR="008E15E6" w:rsidRPr="001B54C3" w:rsidRDefault="008E15E6" w:rsidP="00235E1F">
                  <w:pPr>
                    <w:pStyle w:val="TableEntry"/>
                  </w:pPr>
                </w:p>
              </w:tc>
              <w:tc>
                <w:tcPr>
                  <w:tcW w:w="0" w:type="auto"/>
                  <w:vAlign w:val="center"/>
                </w:tcPr>
                <w:p w14:paraId="01310D1C" w14:textId="77777777" w:rsidR="008E15E6" w:rsidRPr="001B54C3" w:rsidRDefault="008E15E6" w:rsidP="007A10EF">
                  <w:pPr>
                    <w:pStyle w:val="TableEntry"/>
                  </w:pPr>
                </w:p>
              </w:tc>
            </w:tr>
          </w:tbl>
          <w:p w14:paraId="4B26BAB1" w14:textId="77777777" w:rsidR="008E15E6" w:rsidRPr="001B54C3" w:rsidRDefault="008E15E6" w:rsidP="007A10EF">
            <w:pPr>
              <w:pStyle w:val="TableEntry"/>
            </w:pPr>
          </w:p>
        </w:tc>
        <w:tc>
          <w:tcPr>
            <w:tcW w:w="1459" w:type="dxa"/>
            <w:shd w:val="clear" w:color="auto" w:fill="auto"/>
          </w:tcPr>
          <w:p w14:paraId="27D506F9" w14:textId="77777777" w:rsidR="008E15E6" w:rsidRPr="001B54C3" w:rsidRDefault="008E15E6">
            <w:pPr>
              <w:pStyle w:val="TableEntry"/>
              <w:rPr>
                <w:rFonts w:eastAsia="Arial Unicode MS"/>
                <w:szCs w:val="18"/>
              </w:rPr>
            </w:pPr>
          </w:p>
        </w:tc>
      </w:tr>
      <w:tr w:rsidR="00D11671" w:rsidRPr="001B54C3" w14:paraId="33EF8779" w14:textId="77777777" w:rsidTr="001B28EA">
        <w:trPr>
          <w:jc w:val="center"/>
        </w:trPr>
        <w:tc>
          <w:tcPr>
            <w:tcW w:w="0" w:type="auto"/>
            <w:shd w:val="clear" w:color="auto" w:fill="auto"/>
          </w:tcPr>
          <w:p w14:paraId="701E3CBE" w14:textId="77777777" w:rsidR="00D11671" w:rsidRPr="001B54C3" w:rsidRDefault="00D11671" w:rsidP="00235E1F">
            <w:pPr>
              <w:pStyle w:val="TableEntry"/>
            </w:pPr>
            <w:r w:rsidRPr="001B54C3">
              <w:t>Beta Human Chorionic Gonadotropin (HCG)</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974"/>
            </w:tblGrid>
            <w:tr w:rsidR="00D11671" w:rsidRPr="001B54C3" w14:paraId="76DCF810" w14:textId="77777777" w:rsidTr="005F733C">
              <w:trPr>
                <w:tblCellSpacing w:w="15" w:type="dxa"/>
              </w:trPr>
              <w:tc>
                <w:tcPr>
                  <w:tcW w:w="0" w:type="auto"/>
                  <w:vAlign w:val="center"/>
                </w:tcPr>
                <w:p w14:paraId="530D2EAC" w14:textId="77777777" w:rsidR="00D11671" w:rsidRPr="001B54C3" w:rsidRDefault="00D11671" w:rsidP="007A10EF">
                  <w:pPr>
                    <w:pStyle w:val="TableEntry"/>
                    <w:rPr>
                      <w:rFonts w:eastAsia="Arial Unicode MS"/>
                    </w:rPr>
                  </w:pPr>
                  <w:r w:rsidRPr="001B54C3">
                    <w:t xml:space="preserve">21198-7 </w:t>
                  </w:r>
                </w:p>
              </w:tc>
              <w:tc>
                <w:tcPr>
                  <w:tcW w:w="0" w:type="auto"/>
                  <w:vAlign w:val="center"/>
                </w:tcPr>
                <w:p w14:paraId="3BC45AD2" w14:textId="77777777" w:rsidR="00D11671" w:rsidRPr="001B54C3" w:rsidRDefault="00D11671" w:rsidP="007A10EF">
                  <w:pPr>
                    <w:pStyle w:val="TableEntry"/>
                    <w:rPr>
                      <w:rFonts w:eastAsia="Arial Unicode MS"/>
                    </w:rPr>
                  </w:pPr>
                  <w:r w:rsidRPr="001B54C3">
                    <w:t xml:space="preserve">Beta HCG </w:t>
                  </w:r>
                </w:p>
              </w:tc>
            </w:tr>
          </w:tbl>
          <w:p w14:paraId="16256C7C" w14:textId="77777777" w:rsidR="00D11671" w:rsidRPr="001B54C3" w:rsidRDefault="00D11671" w:rsidP="00235E1F">
            <w:pPr>
              <w:pStyle w:val="TableEntry"/>
            </w:pPr>
          </w:p>
        </w:tc>
        <w:tc>
          <w:tcPr>
            <w:tcW w:w="1459" w:type="dxa"/>
            <w:shd w:val="clear" w:color="auto" w:fill="auto"/>
          </w:tcPr>
          <w:p w14:paraId="34BF8F77" w14:textId="77777777" w:rsidR="00D11671" w:rsidRPr="001B54C3" w:rsidRDefault="00D11671">
            <w:pPr>
              <w:pStyle w:val="TableEntry"/>
              <w:rPr>
                <w:rFonts w:eastAsia="Arial Unicode MS"/>
                <w:szCs w:val="18"/>
              </w:rPr>
            </w:pPr>
          </w:p>
        </w:tc>
      </w:tr>
      <w:tr w:rsidR="005A5741" w:rsidRPr="001B54C3" w14:paraId="6546F252" w14:textId="77777777" w:rsidTr="001B28EA">
        <w:trPr>
          <w:jc w:val="center"/>
        </w:trPr>
        <w:tc>
          <w:tcPr>
            <w:tcW w:w="0" w:type="auto"/>
            <w:shd w:val="clear" w:color="auto" w:fill="auto"/>
          </w:tcPr>
          <w:p w14:paraId="072CEC20" w14:textId="77777777" w:rsidR="005A5741" w:rsidRPr="001B54C3" w:rsidRDefault="005A5741" w:rsidP="00235E1F">
            <w:pPr>
              <w:pStyle w:val="TableEntry"/>
            </w:pPr>
            <w:r w:rsidRPr="001B54C3">
              <w:t>Varicella zoster virus Ab.IgG</w:t>
            </w:r>
          </w:p>
          <w:p w14:paraId="616B3FD2" w14:textId="77777777" w:rsidR="005A5741" w:rsidRPr="001B54C3" w:rsidRDefault="005A5741" w:rsidP="00235E1F">
            <w:pPr>
              <w:pStyle w:val="TableEntry"/>
            </w:pP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2814"/>
            </w:tblGrid>
            <w:tr w:rsidR="005A5741" w:rsidRPr="001B54C3" w14:paraId="41A76FE2" w14:textId="77777777" w:rsidTr="005F733C">
              <w:trPr>
                <w:tblCellSpacing w:w="15" w:type="dxa"/>
              </w:trPr>
              <w:tc>
                <w:tcPr>
                  <w:tcW w:w="0" w:type="auto"/>
                  <w:vAlign w:val="center"/>
                </w:tcPr>
                <w:p w14:paraId="6A7C3DF8" w14:textId="77777777" w:rsidR="005A5741" w:rsidRPr="001B54C3" w:rsidRDefault="005A5741" w:rsidP="007A10EF">
                  <w:pPr>
                    <w:pStyle w:val="TableEntry"/>
                    <w:rPr>
                      <w:rFonts w:eastAsia="Arial Unicode MS"/>
                    </w:rPr>
                  </w:pPr>
                  <w:r w:rsidRPr="001B54C3">
                    <w:t xml:space="preserve">15410-4 </w:t>
                  </w:r>
                </w:p>
              </w:tc>
              <w:tc>
                <w:tcPr>
                  <w:tcW w:w="0" w:type="auto"/>
                  <w:vAlign w:val="center"/>
                </w:tcPr>
                <w:p w14:paraId="3B623566" w14:textId="77777777" w:rsidR="005A5741" w:rsidRPr="001B54C3" w:rsidRDefault="005A5741" w:rsidP="007A10EF">
                  <w:pPr>
                    <w:pStyle w:val="TableEntry"/>
                    <w:rPr>
                      <w:rFonts w:eastAsia="Arial Unicode MS"/>
                    </w:rPr>
                  </w:pPr>
                  <w:r w:rsidRPr="001B54C3">
                    <w:t>Varicella zoster virus Ab.IgG (EIA)</w:t>
                  </w:r>
                </w:p>
              </w:tc>
            </w:tr>
            <w:tr w:rsidR="005A5741" w:rsidRPr="001B54C3" w14:paraId="05EE3785" w14:textId="77777777" w:rsidTr="005F733C">
              <w:trPr>
                <w:tblCellSpacing w:w="15" w:type="dxa"/>
              </w:trPr>
              <w:tc>
                <w:tcPr>
                  <w:tcW w:w="0" w:type="auto"/>
                  <w:vAlign w:val="center"/>
                </w:tcPr>
                <w:p w14:paraId="4F7C052C" w14:textId="77777777" w:rsidR="005A5741" w:rsidRPr="001B54C3" w:rsidRDefault="005A5741" w:rsidP="007A10EF">
                  <w:pPr>
                    <w:pStyle w:val="TableEntry"/>
                    <w:rPr>
                      <w:rFonts w:eastAsia="Arial Unicode MS"/>
                    </w:rPr>
                  </w:pPr>
                  <w:r w:rsidRPr="001B54C3">
                    <w:t xml:space="preserve">17763-4 </w:t>
                  </w:r>
                </w:p>
              </w:tc>
              <w:tc>
                <w:tcPr>
                  <w:tcW w:w="0" w:type="auto"/>
                  <w:vAlign w:val="center"/>
                </w:tcPr>
                <w:p w14:paraId="63DF3B2E" w14:textId="77777777" w:rsidR="005A5741" w:rsidRPr="001B54C3" w:rsidRDefault="005A5741" w:rsidP="00235E1F">
                  <w:pPr>
                    <w:pStyle w:val="TableEntry"/>
                  </w:pPr>
                  <w:r w:rsidRPr="001B54C3">
                    <w:t>Varicella zoster virus Ab.IgG (IF)</w:t>
                  </w:r>
                </w:p>
              </w:tc>
            </w:tr>
          </w:tbl>
          <w:p w14:paraId="1ED49AB2" w14:textId="77777777" w:rsidR="005A5741" w:rsidRPr="001B54C3" w:rsidRDefault="005A5741" w:rsidP="007A10EF">
            <w:pPr>
              <w:pStyle w:val="TableEntry"/>
            </w:pPr>
          </w:p>
        </w:tc>
        <w:tc>
          <w:tcPr>
            <w:tcW w:w="1459" w:type="dxa"/>
            <w:shd w:val="clear" w:color="auto" w:fill="auto"/>
          </w:tcPr>
          <w:p w14:paraId="5D3F6D0A" w14:textId="77777777" w:rsidR="005A5741" w:rsidRPr="001B54C3" w:rsidRDefault="005A5741">
            <w:pPr>
              <w:pStyle w:val="TableEntry"/>
              <w:rPr>
                <w:rFonts w:eastAsia="Arial Unicode MS"/>
                <w:szCs w:val="18"/>
              </w:rPr>
            </w:pPr>
          </w:p>
        </w:tc>
      </w:tr>
      <w:tr w:rsidR="005A5741" w:rsidRPr="001B54C3" w14:paraId="6ED67CCE" w14:textId="77777777" w:rsidTr="001B28EA">
        <w:trPr>
          <w:jc w:val="center"/>
        </w:trPr>
        <w:tc>
          <w:tcPr>
            <w:tcW w:w="0" w:type="auto"/>
            <w:shd w:val="clear" w:color="auto" w:fill="auto"/>
          </w:tcPr>
          <w:p w14:paraId="6DCB1DE3" w14:textId="77777777" w:rsidR="005A5741" w:rsidRPr="001B54C3" w:rsidRDefault="005A5741" w:rsidP="00235E1F">
            <w:pPr>
              <w:pStyle w:val="TableEntry"/>
            </w:pPr>
            <w:r w:rsidRPr="001B54C3">
              <w:t>Maternal Serum Triple Screen</w:t>
            </w:r>
          </w:p>
        </w:tc>
        <w:tc>
          <w:tcPr>
            <w:tcW w:w="6047" w:type="dxa"/>
            <w:shd w:val="clear" w:color="auto" w:fill="auto"/>
          </w:tcPr>
          <w:tbl>
            <w:tblPr>
              <w:tblW w:w="5831" w:type="dxa"/>
              <w:tblLook w:val="0000" w:firstRow="0" w:lastRow="0" w:firstColumn="0" w:lastColumn="0" w:noHBand="0" w:noVBand="0"/>
            </w:tblPr>
            <w:tblGrid>
              <w:gridCol w:w="1231"/>
              <w:gridCol w:w="4600"/>
            </w:tblGrid>
            <w:tr w:rsidR="005A5741" w:rsidRPr="001B54C3" w14:paraId="3130239E" w14:textId="77777777" w:rsidTr="001B28EA">
              <w:trPr>
                <w:trHeight w:val="396"/>
              </w:trPr>
              <w:tc>
                <w:tcPr>
                  <w:tcW w:w="1231" w:type="dxa"/>
                  <w:tcBorders>
                    <w:top w:val="nil"/>
                    <w:left w:val="nil"/>
                    <w:bottom w:val="nil"/>
                    <w:right w:val="nil"/>
                  </w:tcBorders>
                  <w:noWrap/>
                </w:tcPr>
                <w:p w14:paraId="24466F19" w14:textId="77777777" w:rsidR="005A5741" w:rsidRPr="001B54C3" w:rsidRDefault="005A5741" w:rsidP="00235E1F">
                  <w:pPr>
                    <w:pStyle w:val="TableEntry"/>
                  </w:pPr>
                  <w:r w:rsidRPr="001B54C3">
                    <w:t>30525-0</w:t>
                  </w:r>
                </w:p>
              </w:tc>
              <w:tc>
                <w:tcPr>
                  <w:tcW w:w="4600" w:type="dxa"/>
                  <w:tcBorders>
                    <w:top w:val="nil"/>
                    <w:left w:val="nil"/>
                    <w:bottom w:val="nil"/>
                    <w:right w:val="nil"/>
                  </w:tcBorders>
                </w:tcPr>
                <w:p w14:paraId="3D20DFA2" w14:textId="77777777" w:rsidR="005A5741" w:rsidRPr="001B54C3" w:rsidRDefault="005A5741" w:rsidP="00235E1F">
                  <w:pPr>
                    <w:pStyle w:val="TableEntry"/>
                  </w:pPr>
                  <w:r w:rsidRPr="001B54C3">
                    <w:t>Age, Patient Quantitative</w:t>
                  </w:r>
                </w:p>
              </w:tc>
            </w:tr>
            <w:tr w:rsidR="005A5741" w:rsidRPr="001B54C3" w14:paraId="06FCD1D6" w14:textId="77777777" w:rsidTr="001B28EA">
              <w:trPr>
                <w:trHeight w:val="300"/>
              </w:trPr>
              <w:tc>
                <w:tcPr>
                  <w:tcW w:w="1231" w:type="dxa"/>
                  <w:tcBorders>
                    <w:top w:val="nil"/>
                    <w:left w:val="nil"/>
                    <w:bottom w:val="nil"/>
                    <w:right w:val="nil"/>
                  </w:tcBorders>
                  <w:noWrap/>
                </w:tcPr>
                <w:p w14:paraId="1ED32F1B" w14:textId="77777777" w:rsidR="005A5741" w:rsidRPr="001B54C3" w:rsidRDefault="005A5741" w:rsidP="00235E1F">
                  <w:pPr>
                    <w:pStyle w:val="TableEntry"/>
                  </w:pPr>
                  <w:r w:rsidRPr="001B54C3">
                    <w:t>20450-3</w:t>
                  </w:r>
                </w:p>
              </w:tc>
              <w:tc>
                <w:tcPr>
                  <w:tcW w:w="4600" w:type="dxa"/>
                  <w:tcBorders>
                    <w:top w:val="nil"/>
                    <w:left w:val="nil"/>
                    <w:bottom w:val="nil"/>
                    <w:right w:val="nil"/>
                  </w:tcBorders>
                </w:tcPr>
                <w:p w14:paraId="26C2D5F5" w14:textId="77777777" w:rsidR="005A5741" w:rsidRPr="001B54C3" w:rsidRDefault="005A5741" w:rsidP="00235E1F">
                  <w:pPr>
                    <w:pStyle w:val="TableEntry"/>
                  </w:pPr>
                  <w:r w:rsidRPr="001B54C3">
                    <w:t>Alpha-1-Fetoprotein Multiple of the Median, Serum Quantitative Calculated</w:t>
                  </w:r>
                </w:p>
                <w:p w14:paraId="1B96E5DB" w14:textId="77777777" w:rsidR="008A58BC" w:rsidRPr="001B54C3" w:rsidRDefault="008A58BC" w:rsidP="00235E1F">
                  <w:pPr>
                    <w:pStyle w:val="TableEntry"/>
                  </w:pPr>
                </w:p>
              </w:tc>
            </w:tr>
            <w:tr w:rsidR="005A5741" w:rsidRPr="001B54C3" w14:paraId="3A9AA8F2" w14:textId="77777777" w:rsidTr="001B28EA">
              <w:trPr>
                <w:trHeight w:val="300"/>
              </w:trPr>
              <w:tc>
                <w:tcPr>
                  <w:tcW w:w="1231" w:type="dxa"/>
                  <w:tcBorders>
                    <w:top w:val="nil"/>
                    <w:left w:val="nil"/>
                    <w:bottom w:val="nil"/>
                    <w:right w:val="nil"/>
                  </w:tcBorders>
                  <w:noWrap/>
                </w:tcPr>
                <w:p w14:paraId="2C0AB8F7" w14:textId="77777777" w:rsidR="005A5741" w:rsidRPr="001B54C3" w:rsidRDefault="005A5741" w:rsidP="00235E1F">
                  <w:pPr>
                    <w:pStyle w:val="TableEntry"/>
                  </w:pPr>
                  <w:r w:rsidRPr="001B54C3">
                    <w:t>20465-1</w:t>
                  </w:r>
                </w:p>
              </w:tc>
              <w:tc>
                <w:tcPr>
                  <w:tcW w:w="4600" w:type="dxa"/>
                  <w:tcBorders>
                    <w:top w:val="nil"/>
                    <w:left w:val="nil"/>
                    <w:bottom w:val="nil"/>
                    <w:right w:val="nil"/>
                  </w:tcBorders>
                </w:tcPr>
                <w:p w14:paraId="32669461" w14:textId="77777777" w:rsidR="005A5741" w:rsidRPr="001B54C3" w:rsidRDefault="005A5741" w:rsidP="00235E1F">
                  <w:pPr>
                    <w:pStyle w:val="TableEntry"/>
                  </w:pPr>
                  <w:r w:rsidRPr="001B54C3">
                    <w:t>Choriogonadotropin/Choriogonatotropin, Control Serum Quantitative</w:t>
                  </w:r>
                </w:p>
                <w:p w14:paraId="24570D01" w14:textId="77777777" w:rsidR="008A58BC" w:rsidRPr="001B54C3" w:rsidRDefault="008A58BC" w:rsidP="00235E1F">
                  <w:pPr>
                    <w:pStyle w:val="TableEntry"/>
                  </w:pPr>
                </w:p>
              </w:tc>
            </w:tr>
            <w:tr w:rsidR="005A5741" w:rsidRPr="001B54C3" w14:paraId="260F7D9E" w14:textId="77777777" w:rsidTr="001B28EA">
              <w:trPr>
                <w:trHeight w:val="300"/>
              </w:trPr>
              <w:tc>
                <w:tcPr>
                  <w:tcW w:w="1231" w:type="dxa"/>
                  <w:tcBorders>
                    <w:top w:val="nil"/>
                    <w:left w:val="nil"/>
                    <w:bottom w:val="nil"/>
                    <w:right w:val="nil"/>
                  </w:tcBorders>
                  <w:noWrap/>
                </w:tcPr>
                <w:p w14:paraId="5A500DA0" w14:textId="77777777" w:rsidR="005A5741" w:rsidRPr="001B54C3" w:rsidRDefault="005A5741" w:rsidP="00235E1F">
                  <w:pPr>
                    <w:pStyle w:val="TableEntry"/>
                  </w:pPr>
                  <w:r w:rsidRPr="001B54C3">
                    <w:t>20466-9</w:t>
                  </w:r>
                </w:p>
              </w:tc>
              <w:tc>
                <w:tcPr>
                  <w:tcW w:w="4600" w:type="dxa"/>
                  <w:tcBorders>
                    <w:top w:val="nil"/>
                    <w:left w:val="nil"/>
                    <w:bottom w:val="nil"/>
                    <w:right w:val="nil"/>
                  </w:tcBorders>
                </w:tcPr>
                <w:p w14:paraId="4C27986D" w14:textId="77777777" w:rsidR="005A5741" w:rsidRPr="001B54C3" w:rsidRDefault="005A5741" w:rsidP="00235E1F">
                  <w:pPr>
                    <w:pStyle w:val="TableEntry"/>
                  </w:pPr>
                  <w:r w:rsidRPr="001B54C3">
                    <w:t>Estriol/Estriol, Control Serum Quantitative</w:t>
                  </w:r>
                </w:p>
              </w:tc>
            </w:tr>
          </w:tbl>
          <w:p w14:paraId="3B52DF14" w14:textId="77777777" w:rsidR="005A5741" w:rsidRPr="001B54C3" w:rsidRDefault="005A5741" w:rsidP="007A10EF">
            <w:pPr>
              <w:pStyle w:val="TableEntry"/>
            </w:pPr>
          </w:p>
        </w:tc>
        <w:tc>
          <w:tcPr>
            <w:tcW w:w="1459" w:type="dxa"/>
            <w:shd w:val="clear" w:color="auto" w:fill="auto"/>
          </w:tcPr>
          <w:p w14:paraId="7544E372" w14:textId="77777777" w:rsidR="005A5741" w:rsidRPr="001B54C3" w:rsidRDefault="005A5741">
            <w:pPr>
              <w:pStyle w:val="TableEntry"/>
              <w:rPr>
                <w:rFonts w:eastAsia="Arial Unicode MS"/>
                <w:szCs w:val="18"/>
              </w:rPr>
            </w:pPr>
          </w:p>
        </w:tc>
      </w:tr>
      <w:tr w:rsidR="005A5741" w:rsidRPr="001B54C3" w14:paraId="0C5A2238" w14:textId="77777777" w:rsidTr="001B28EA">
        <w:trPr>
          <w:jc w:val="center"/>
        </w:trPr>
        <w:tc>
          <w:tcPr>
            <w:tcW w:w="0" w:type="auto"/>
            <w:shd w:val="clear" w:color="auto" w:fill="auto"/>
          </w:tcPr>
          <w:p w14:paraId="357ED65C" w14:textId="77777777" w:rsidR="005A5741" w:rsidRPr="001B54C3" w:rsidRDefault="005A5741" w:rsidP="00235E1F">
            <w:pPr>
              <w:pStyle w:val="TableEntry"/>
            </w:pPr>
            <w:r w:rsidRPr="001B54C3">
              <w:t>Urinalysis (Urine Screen)</w:t>
            </w:r>
          </w:p>
        </w:tc>
        <w:tc>
          <w:tcPr>
            <w:tcW w:w="6047" w:type="dxa"/>
            <w:shd w:val="clear" w:color="auto" w:fill="auto"/>
          </w:tcPr>
          <w:tbl>
            <w:tblPr>
              <w:tblW w:w="2876" w:type="dxa"/>
              <w:tblLook w:val="0000" w:firstRow="0" w:lastRow="0" w:firstColumn="0" w:lastColumn="0" w:noHBand="0" w:noVBand="0"/>
            </w:tblPr>
            <w:tblGrid>
              <w:gridCol w:w="2640"/>
              <w:gridCol w:w="1320"/>
            </w:tblGrid>
            <w:tr w:rsidR="005A5741" w:rsidRPr="001B54C3" w14:paraId="1A8594BA" w14:textId="77777777" w:rsidTr="005F733C">
              <w:trPr>
                <w:trHeight w:val="396"/>
              </w:trPr>
              <w:tc>
                <w:tcPr>
                  <w:tcW w:w="2640" w:type="dxa"/>
                  <w:tcBorders>
                    <w:top w:val="nil"/>
                    <w:left w:val="nil"/>
                    <w:bottom w:val="nil"/>
                    <w:right w:val="nil"/>
                  </w:tcBorders>
                  <w:noWrap/>
                  <w:vAlign w:val="bottom"/>
                </w:tcPr>
                <w:p w14:paraId="5DF25412" w14:textId="77777777" w:rsidR="005A5741" w:rsidRPr="001B54C3" w:rsidRDefault="005A5741" w:rsidP="00235E1F">
                  <w:pPr>
                    <w:pStyle w:val="TableEntry"/>
                  </w:pPr>
                  <w:r w:rsidRPr="001B54C3">
                    <w:t>20406-5</w:t>
                  </w:r>
                </w:p>
              </w:tc>
              <w:tc>
                <w:tcPr>
                  <w:tcW w:w="236" w:type="dxa"/>
                  <w:tcBorders>
                    <w:top w:val="nil"/>
                    <w:left w:val="nil"/>
                    <w:bottom w:val="nil"/>
                    <w:right w:val="nil"/>
                  </w:tcBorders>
                </w:tcPr>
                <w:p w14:paraId="34902FC6" w14:textId="77777777" w:rsidR="005A5741" w:rsidRPr="001B54C3" w:rsidRDefault="005A5741" w:rsidP="00235E1F">
                  <w:pPr>
                    <w:pStyle w:val="TableEntry"/>
                  </w:pPr>
                  <w:r w:rsidRPr="001B54C3">
                    <w:t>Glucose</w:t>
                  </w:r>
                </w:p>
              </w:tc>
            </w:tr>
            <w:tr w:rsidR="005A5741" w:rsidRPr="001B54C3" w14:paraId="2E693480" w14:textId="77777777" w:rsidTr="005F733C">
              <w:trPr>
                <w:trHeight w:val="300"/>
              </w:trPr>
              <w:tc>
                <w:tcPr>
                  <w:tcW w:w="2640" w:type="dxa"/>
                  <w:tcBorders>
                    <w:top w:val="nil"/>
                    <w:left w:val="nil"/>
                    <w:bottom w:val="nil"/>
                    <w:right w:val="nil"/>
                  </w:tcBorders>
                  <w:noWrap/>
                  <w:vAlign w:val="bottom"/>
                </w:tcPr>
                <w:p w14:paraId="11A7563A" w14:textId="77777777" w:rsidR="005A5741" w:rsidRPr="001B54C3" w:rsidRDefault="005A5741" w:rsidP="00235E1F">
                  <w:pPr>
                    <w:pStyle w:val="TableEntry"/>
                  </w:pPr>
                  <w:r w:rsidRPr="001B54C3">
                    <w:t>20505-4</w:t>
                  </w:r>
                </w:p>
              </w:tc>
              <w:tc>
                <w:tcPr>
                  <w:tcW w:w="236" w:type="dxa"/>
                  <w:tcBorders>
                    <w:top w:val="nil"/>
                    <w:left w:val="nil"/>
                    <w:bottom w:val="nil"/>
                    <w:right w:val="nil"/>
                  </w:tcBorders>
                </w:tcPr>
                <w:p w14:paraId="5BA39A74" w14:textId="77777777" w:rsidR="005A5741" w:rsidRPr="001B54C3" w:rsidRDefault="005A5741" w:rsidP="00235E1F">
                  <w:pPr>
                    <w:pStyle w:val="TableEntry"/>
                  </w:pPr>
                  <w:r w:rsidRPr="001B54C3">
                    <w:t>Bilirubin</w:t>
                  </w:r>
                </w:p>
              </w:tc>
            </w:tr>
            <w:tr w:rsidR="005A5741" w:rsidRPr="001B54C3" w14:paraId="32F77B25" w14:textId="77777777" w:rsidTr="005F733C">
              <w:trPr>
                <w:trHeight w:val="300"/>
              </w:trPr>
              <w:tc>
                <w:tcPr>
                  <w:tcW w:w="2640" w:type="dxa"/>
                  <w:tcBorders>
                    <w:top w:val="nil"/>
                    <w:left w:val="nil"/>
                    <w:bottom w:val="nil"/>
                    <w:right w:val="nil"/>
                  </w:tcBorders>
                  <w:noWrap/>
                  <w:vAlign w:val="bottom"/>
                </w:tcPr>
                <w:p w14:paraId="150FDC9B" w14:textId="77777777" w:rsidR="005A5741" w:rsidRPr="001B54C3" w:rsidRDefault="005A5741" w:rsidP="00235E1F">
                  <w:pPr>
                    <w:pStyle w:val="TableEntry"/>
                  </w:pPr>
                  <w:r w:rsidRPr="001B54C3">
                    <w:t>5797-6</w:t>
                  </w:r>
                </w:p>
              </w:tc>
              <w:tc>
                <w:tcPr>
                  <w:tcW w:w="236" w:type="dxa"/>
                  <w:tcBorders>
                    <w:top w:val="nil"/>
                    <w:left w:val="nil"/>
                    <w:bottom w:val="nil"/>
                    <w:right w:val="nil"/>
                  </w:tcBorders>
                </w:tcPr>
                <w:p w14:paraId="1C8EF270" w14:textId="77777777" w:rsidR="005A5741" w:rsidRPr="001B54C3" w:rsidRDefault="005A5741" w:rsidP="00235E1F">
                  <w:pPr>
                    <w:pStyle w:val="TableEntry"/>
                  </w:pPr>
                  <w:r w:rsidRPr="001B54C3">
                    <w:t>Ketones</w:t>
                  </w:r>
                </w:p>
              </w:tc>
            </w:tr>
            <w:tr w:rsidR="005A5741" w:rsidRPr="001B54C3" w14:paraId="64E8C331" w14:textId="77777777" w:rsidTr="005F733C">
              <w:trPr>
                <w:trHeight w:val="300"/>
              </w:trPr>
              <w:tc>
                <w:tcPr>
                  <w:tcW w:w="2640" w:type="dxa"/>
                  <w:tcBorders>
                    <w:top w:val="nil"/>
                    <w:left w:val="nil"/>
                    <w:bottom w:val="nil"/>
                    <w:right w:val="nil"/>
                  </w:tcBorders>
                  <w:noWrap/>
                  <w:vAlign w:val="bottom"/>
                </w:tcPr>
                <w:p w14:paraId="5B3C06B8" w14:textId="77777777" w:rsidR="005A5741" w:rsidRPr="001B54C3" w:rsidRDefault="005A5741" w:rsidP="00235E1F">
                  <w:pPr>
                    <w:pStyle w:val="TableEntry"/>
                  </w:pPr>
                  <w:r w:rsidRPr="001B54C3">
                    <w:t>5811-5</w:t>
                  </w:r>
                </w:p>
              </w:tc>
              <w:tc>
                <w:tcPr>
                  <w:tcW w:w="236" w:type="dxa"/>
                  <w:tcBorders>
                    <w:top w:val="nil"/>
                    <w:left w:val="nil"/>
                    <w:bottom w:val="nil"/>
                    <w:right w:val="nil"/>
                  </w:tcBorders>
                </w:tcPr>
                <w:p w14:paraId="28DA973D" w14:textId="77777777" w:rsidR="005A5741" w:rsidRPr="001B54C3" w:rsidRDefault="005A5741" w:rsidP="00235E1F">
                  <w:pPr>
                    <w:pStyle w:val="TableEntry"/>
                  </w:pPr>
                  <w:r w:rsidRPr="001B54C3">
                    <w:t>Specific Gravity</w:t>
                  </w:r>
                </w:p>
              </w:tc>
            </w:tr>
            <w:tr w:rsidR="005A5741" w:rsidRPr="001B54C3" w14:paraId="53824D98" w14:textId="77777777" w:rsidTr="005F733C">
              <w:trPr>
                <w:trHeight w:val="300"/>
              </w:trPr>
              <w:tc>
                <w:tcPr>
                  <w:tcW w:w="2640" w:type="dxa"/>
                  <w:tcBorders>
                    <w:top w:val="nil"/>
                    <w:left w:val="nil"/>
                    <w:bottom w:val="nil"/>
                    <w:right w:val="nil"/>
                  </w:tcBorders>
                  <w:noWrap/>
                  <w:vAlign w:val="bottom"/>
                </w:tcPr>
                <w:p w14:paraId="50952C4E" w14:textId="77777777" w:rsidR="005A5741" w:rsidRPr="001B54C3" w:rsidRDefault="005A5741" w:rsidP="00235E1F">
                  <w:pPr>
                    <w:pStyle w:val="TableEntry"/>
                  </w:pPr>
                  <w:r w:rsidRPr="001B54C3">
                    <w:t>5803-2</w:t>
                  </w:r>
                </w:p>
              </w:tc>
              <w:tc>
                <w:tcPr>
                  <w:tcW w:w="236" w:type="dxa"/>
                  <w:tcBorders>
                    <w:top w:val="nil"/>
                    <w:left w:val="nil"/>
                    <w:bottom w:val="nil"/>
                    <w:right w:val="nil"/>
                  </w:tcBorders>
                </w:tcPr>
                <w:p w14:paraId="05D18FB2" w14:textId="77777777" w:rsidR="005A5741" w:rsidRPr="001B54C3" w:rsidRDefault="005A5741" w:rsidP="00235E1F">
                  <w:pPr>
                    <w:pStyle w:val="TableEntry"/>
                  </w:pPr>
                  <w:r w:rsidRPr="001B54C3">
                    <w:t>pH</w:t>
                  </w:r>
                </w:p>
              </w:tc>
            </w:tr>
            <w:tr w:rsidR="005A5741" w:rsidRPr="001B54C3" w14:paraId="0B49CC4D" w14:textId="77777777" w:rsidTr="005F733C">
              <w:trPr>
                <w:trHeight w:val="300"/>
              </w:trPr>
              <w:tc>
                <w:tcPr>
                  <w:tcW w:w="2640" w:type="dxa"/>
                  <w:tcBorders>
                    <w:top w:val="nil"/>
                    <w:left w:val="nil"/>
                    <w:bottom w:val="nil"/>
                    <w:right w:val="nil"/>
                  </w:tcBorders>
                  <w:noWrap/>
                  <w:vAlign w:val="bottom"/>
                </w:tcPr>
                <w:p w14:paraId="48E7A752" w14:textId="77777777" w:rsidR="005A5741" w:rsidRPr="001B54C3" w:rsidRDefault="005A5741" w:rsidP="00235E1F">
                  <w:pPr>
                    <w:pStyle w:val="TableEntry"/>
                  </w:pPr>
                  <w:r w:rsidRPr="001B54C3">
                    <w:t>5804-0</w:t>
                  </w:r>
                </w:p>
              </w:tc>
              <w:tc>
                <w:tcPr>
                  <w:tcW w:w="236" w:type="dxa"/>
                  <w:tcBorders>
                    <w:top w:val="nil"/>
                    <w:left w:val="nil"/>
                    <w:bottom w:val="nil"/>
                    <w:right w:val="nil"/>
                  </w:tcBorders>
                </w:tcPr>
                <w:p w14:paraId="7A0ACC3A" w14:textId="77777777" w:rsidR="005A5741" w:rsidRPr="001B54C3" w:rsidRDefault="005A5741" w:rsidP="00235E1F">
                  <w:pPr>
                    <w:pStyle w:val="TableEntry"/>
                  </w:pPr>
                  <w:r w:rsidRPr="001B54C3">
                    <w:t>Protein</w:t>
                  </w:r>
                </w:p>
              </w:tc>
            </w:tr>
            <w:tr w:rsidR="005A5741" w:rsidRPr="001B54C3" w14:paraId="615BAF1C" w14:textId="77777777" w:rsidTr="005F733C">
              <w:trPr>
                <w:trHeight w:val="300"/>
              </w:trPr>
              <w:tc>
                <w:tcPr>
                  <w:tcW w:w="2640" w:type="dxa"/>
                  <w:tcBorders>
                    <w:top w:val="nil"/>
                    <w:left w:val="nil"/>
                    <w:bottom w:val="nil"/>
                    <w:right w:val="nil"/>
                  </w:tcBorders>
                  <w:noWrap/>
                  <w:vAlign w:val="bottom"/>
                </w:tcPr>
                <w:p w14:paraId="292F69EF" w14:textId="77777777" w:rsidR="005A5741" w:rsidRPr="001B54C3" w:rsidRDefault="005A5741" w:rsidP="00235E1F">
                  <w:pPr>
                    <w:pStyle w:val="TableEntry"/>
                  </w:pPr>
                  <w:r w:rsidRPr="001B54C3">
                    <w:t>20405-7</w:t>
                  </w:r>
                </w:p>
              </w:tc>
              <w:tc>
                <w:tcPr>
                  <w:tcW w:w="236" w:type="dxa"/>
                  <w:tcBorders>
                    <w:top w:val="nil"/>
                    <w:left w:val="nil"/>
                    <w:bottom w:val="nil"/>
                    <w:right w:val="nil"/>
                  </w:tcBorders>
                </w:tcPr>
                <w:p w14:paraId="1AFFC600" w14:textId="77777777" w:rsidR="005A5741" w:rsidRPr="001B54C3" w:rsidRDefault="005A5741" w:rsidP="00235E1F">
                  <w:pPr>
                    <w:pStyle w:val="TableEntry"/>
                  </w:pPr>
                  <w:r w:rsidRPr="001B54C3">
                    <w:t>Urobilinogen</w:t>
                  </w:r>
                </w:p>
              </w:tc>
            </w:tr>
            <w:tr w:rsidR="005A5741" w:rsidRPr="001B54C3" w14:paraId="7AEDB7E2" w14:textId="77777777" w:rsidTr="005F733C">
              <w:trPr>
                <w:trHeight w:val="300"/>
              </w:trPr>
              <w:tc>
                <w:tcPr>
                  <w:tcW w:w="2640" w:type="dxa"/>
                  <w:tcBorders>
                    <w:top w:val="nil"/>
                    <w:left w:val="nil"/>
                    <w:bottom w:val="nil"/>
                    <w:right w:val="nil"/>
                  </w:tcBorders>
                  <w:noWrap/>
                  <w:vAlign w:val="bottom"/>
                </w:tcPr>
                <w:p w14:paraId="1559BF75" w14:textId="77777777" w:rsidR="005A5741" w:rsidRPr="001B54C3" w:rsidRDefault="005A5741" w:rsidP="00235E1F">
                  <w:pPr>
                    <w:pStyle w:val="TableEntry"/>
                  </w:pPr>
                  <w:r w:rsidRPr="001B54C3">
                    <w:t>20407-3</w:t>
                  </w:r>
                </w:p>
              </w:tc>
              <w:tc>
                <w:tcPr>
                  <w:tcW w:w="236" w:type="dxa"/>
                  <w:tcBorders>
                    <w:top w:val="nil"/>
                    <w:left w:val="nil"/>
                    <w:bottom w:val="nil"/>
                    <w:right w:val="nil"/>
                  </w:tcBorders>
                </w:tcPr>
                <w:p w14:paraId="2F12AFC4" w14:textId="77777777" w:rsidR="005A5741" w:rsidRPr="001B54C3" w:rsidRDefault="005A5741" w:rsidP="00235E1F">
                  <w:pPr>
                    <w:pStyle w:val="TableEntry"/>
                  </w:pPr>
                  <w:r w:rsidRPr="001B54C3">
                    <w:t>Nitrite</w:t>
                  </w:r>
                </w:p>
              </w:tc>
            </w:tr>
            <w:tr w:rsidR="005A5741" w:rsidRPr="001B54C3" w14:paraId="3E1E6924" w14:textId="77777777" w:rsidTr="005F733C">
              <w:trPr>
                <w:trHeight w:val="300"/>
              </w:trPr>
              <w:tc>
                <w:tcPr>
                  <w:tcW w:w="2640" w:type="dxa"/>
                  <w:tcBorders>
                    <w:top w:val="nil"/>
                    <w:left w:val="nil"/>
                    <w:bottom w:val="nil"/>
                    <w:right w:val="nil"/>
                  </w:tcBorders>
                  <w:noWrap/>
                  <w:vAlign w:val="bottom"/>
                </w:tcPr>
                <w:p w14:paraId="0CB45676" w14:textId="77777777" w:rsidR="005A5741" w:rsidRPr="001B54C3" w:rsidRDefault="005A5741" w:rsidP="00235E1F">
                  <w:pPr>
                    <w:pStyle w:val="TableEntry"/>
                  </w:pPr>
                  <w:r w:rsidRPr="001B54C3">
                    <w:t>5794-3</w:t>
                  </w:r>
                </w:p>
              </w:tc>
              <w:tc>
                <w:tcPr>
                  <w:tcW w:w="236" w:type="dxa"/>
                  <w:tcBorders>
                    <w:top w:val="nil"/>
                    <w:left w:val="nil"/>
                    <w:bottom w:val="nil"/>
                    <w:right w:val="nil"/>
                  </w:tcBorders>
                </w:tcPr>
                <w:p w14:paraId="7D659BFE" w14:textId="77777777" w:rsidR="005A5741" w:rsidRPr="001B54C3" w:rsidRDefault="005A5741" w:rsidP="00235E1F">
                  <w:pPr>
                    <w:pStyle w:val="TableEntry"/>
                  </w:pPr>
                  <w:r w:rsidRPr="001B54C3">
                    <w:t>Hemoglobin</w:t>
                  </w:r>
                </w:p>
              </w:tc>
            </w:tr>
            <w:tr w:rsidR="005A5741" w:rsidRPr="001B54C3" w14:paraId="5A5ED323" w14:textId="77777777" w:rsidTr="005F733C">
              <w:trPr>
                <w:trHeight w:val="300"/>
              </w:trPr>
              <w:tc>
                <w:tcPr>
                  <w:tcW w:w="2640" w:type="dxa"/>
                  <w:tcBorders>
                    <w:top w:val="nil"/>
                    <w:left w:val="nil"/>
                    <w:bottom w:val="nil"/>
                    <w:right w:val="nil"/>
                  </w:tcBorders>
                  <w:noWrap/>
                  <w:vAlign w:val="bottom"/>
                </w:tcPr>
                <w:p w14:paraId="2FB46C4F" w14:textId="77777777" w:rsidR="005A5741" w:rsidRPr="001B54C3" w:rsidRDefault="005A5741" w:rsidP="00235E1F">
                  <w:pPr>
                    <w:pStyle w:val="TableEntry"/>
                  </w:pPr>
                  <w:r w:rsidRPr="001B54C3">
                    <w:t>5799-2</w:t>
                  </w:r>
                </w:p>
              </w:tc>
              <w:tc>
                <w:tcPr>
                  <w:tcW w:w="236" w:type="dxa"/>
                  <w:tcBorders>
                    <w:top w:val="nil"/>
                    <w:left w:val="nil"/>
                    <w:bottom w:val="nil"/>
                    <w:right w:val="nil"/>
                  </w:tcBorders>
                </w:tcPr>
                <w:p w14:paraId="37ABF18F" w14:textId="77777777" w:rsidR="005A5741" w:rsidRPr="001B54C3" w:rsidRDefault="005A5741" w:rsidP="00235E1F">
                  <w:pPr>
                    <w:pStyle w:val="TableEntry"/>
                  </w:pPr>
                  <w:r w:rsidRPr="001B54C3">
                    <w:t>Leukocyte esterase</w:t>
                  </w:r>
                </w:p>
              </w:tc>
            </w:tr>
            <w:tr w:rsidR="005A5741" w:rsidRPr="001B54C3" w14:paraId="42344F16" w14:textId="77777777" w:rsidTr="005F733C">
              <w:trPr>
                <w:trHeight w:val="300"/>
              </w:trPr>
              <w:tc>
                <w:tcPr>
                  <w:tcW w:w="2640" w:type="dxa"/>
                  <w:tcBorders>
                    <w:top w:val="nil"/>
                    <w:left w:val="nil"/>
                    <w:bottom w:val="nil"/>
                    <w:right w:val="nil"/>
                  </w:tcBorders>
                  <w:noWrap/>
                  <w:vAlign w:val="bottom"/>
                </w:tcPr>
                <w:p w14:paraId="02D6DDE7" w14:textId="77777777" w:rsidR="005A5741" w:rsidRPr="001B54C3" w:rsidRDefault="005A5741" w:rsidP="00235E1F">
                  <w:pPr>
                    <w:pStyle w:val="TableEntry"/>
                  </w:pPr>
                  <w:r w:rsidRPr="001B54C3">
                    <w:t>5767-9</w:t>
                  </w:r>
                </w:p>
              </w:tc>
              <w:tc>
                <w:tcPr>
                  <w:tcW w:w="236" w:type="dxa"/>
                  <w:tcBorders>
                    <w:top w:val="nil"/>
                    <w:left w:val="nil"/>
                    <w:bottom w:val="nil"/>
                    <w:right w:val="nil"/>
                  </w:tcBorders>
                </w:tcPr>
                <w:p w14:paraId="080BA7E2" w14:textId="77777777" w:rsidR="005A5741" w:rsidRPr="001B54C3" w:rsidRDefault="005A5741" w:rsidP="00235E1F">
                  <w:pPr>
                    <w:pStyle w:val="TableEntry"/>
                  </w:pPr>
                  <w:r w:rsidRPr="001B54C3">
                    <w:t>Appearance</w:t>
                  </w:r>
                </w:p>
              </w:tc>
            </w:tr>
            <w:tr w:rsidR="005A5741" w:rsidRPr="001B54C3" w14:paraId="2DCA87E5" w14:textId="77777777" w:rsidTr="005F733C">
              <w:trPr>
                <w:trHeight w:val="300"/>
              </w:trPr>
              <w:tc>
                <w:tcPr>
                  <w:tcW w:w="2640" w:type="dxa"/>
                  <w:tcBorders>
                    <w:top w:val="nil"/>
                    <w:left w:val="nil"/>
                    <w:bottom w:val="nil"/>
                    <w:right w:val="nil"/>
                  </w:tcBorders>
                  <w:noWrap/>
                  <w:vAlign w:val="bottom"/>
                </w:tcPr>
                <w:p w14:paraId="6BCAE27C" w14:textId="77777777" w:rsidR="005A5741" w:rsidRPr="001B54C3" w:rsidRDefault="005A5741" w:rsidP="00235E1F">
                  <w:pPr>
                    <w:pStyle w:val="TableEntry"/>
                  </w:pPr>
                  <w:r w:rsidRPr="001B54C3">
                    <w:t>5778-6</w:t>
                  </w:r>
                </w:p>
              </w:tc>
              <w:tc>
                <w:tcPr>
                  <w:tcW w:w="236" w:type="dxa"/>
                  <w:tcBorders>
                    <w:top w:val="nil"/>
                    <w:left w:val="nil"/>
                    <w:bottom w:val="nil"/>
                    <w:right w:val="nil"/>
                  </w:tcBorders>
                </w:tcPr>
                <w:p w14:paraId="615FA85B" w14:textId="77777777" w:rsidR="005A5741" w:rsidRPr="001B54C3" w:rsidRDefault="005A5741" w:rsidP="00235E1F">
                  <w:pPr>
                    <w:pStyle w:val="TableEntry"/>
                  </w:pPr>
                  <w:r w:rsidRPr="001B54C3">
                    <w:t>Color</w:t>
                  </w:r>
                </w:p>
              </w:tc>
            </w:tr>
            <w:tr w:rsidR="005A5741" w:rsidRPr="001B54C3" w14:paraId="48740C34" w14:textId="77777777" w:rsidTr="005F733C">
              <w:trPr>
                <w:trHeight w:val="300"/>
              </w:trPr>
              <w:tc>
                <w:tcPr>
                  <w:tcW w:w="2640" w:type="dxa"/>
                  <w:tcBorders>
                    <w:top w:val="nil"/>
                    <w:left w:val="nil"/>
                    <w:bottom w:val="nil"/>
                    <w:right w:val="nil"/>
                  </w:tcBorders>
                  <w:noWrap/>
                  <w:vAlign w:val="bottom"/>
                </w:tcPr>
                <w:p w14:paraId="4DCC380E" w14:textId="77777777" w:rsidR="005A5741" w:rsidRPr="001B54C3" w:rsidRDefault="005A5741" w:rsidP="00235E1F">
                  <w:pPr>
                    <w:pStyle w:val="TableEntry"/>
                  </w:pPr>
                  <w:r w:rsidRPr="001B54C3">
                    <w:t>9842-6</w:t>
                  </w:r>
                </w:p>
              </w:tc>
              <w:tc>
                <w:tcPr>
                  <w:tcW w:w="236" w:type="dxa"/>
                  <w:tcBorders>
                    <w:top w:val="nil"/>
                    <w:left w:val="nil"/>
                    <w:bottom w:val="nil"/>
                    <w:right w:val="nil"/>
                  </w:tcBorders>
                </w:tcPr>
                <w:p w14:paraId="2E8F3F16" w14:textId="77777777" w:rsidR="005A5741" w:rsidRPr="001B54C3" w:rsidRDefault="005A5741" w:rsidP="00235E1F">
                  <w:pPr>
                    <w:pStyle w:val="TableEntry"/>
                  </w:pPr>
                  <w:r w:rsidRPr="001B54C3">
                    <w:t>Casts</w:t>
                  </w:r>
                </w:p>
              </w:tc>
            </w:tr>
            <w:tr w:rsidR="005A5741" w:rsidRPr="001B54C3" w14:paraId="3F50E8E3" w14:textId="77777777" w:rsidTr="005F733C">
              <w:trPr>
                <w:trHeight w:val="300"/>
              </w:trPr>
              <w:tc>
                <w:tcPr>
                  <w:tcW w:w="2640" w:type="dxa"/>
                  <w:tcBorders>
                    <w:top w:val="nil"/>
                    <w:left w:val="nil"/>
                    <w:bottom w:val="nil"/>
                    <w:right w:val="nil"/>
                  </w:tcBorders>
                  <w:noWrap/>
                  <w:vAlign w:val="bottom"/>
                </w:tcPr>
                <w:p w14:paraId="2704FF3C" w14:textId="77777777" w:rsidR="005A5741" w:rsidRPr="001B54C3" w:rsidRDefault="005A5741" w:rsidP="00235E1F">
                  <w:pPr>
                    <w:pStyle w:val="TableEntry"/>
                  </w:pPr>
                  <w:r w:rsidRPr="001B54C3">
                    <w:t>5787-7</w:t>
                  </w:r>
                </w:p>
              </w:tc>
              <w:tc>
                <w:tcPr>
                  <w:tcW w:w="236" w:type="dxa"/>
                  <w:tcBorders>
                    <w:top w:val="nil"/>
                    <w:left w:val="nil"/>
                    <w:bottom w:val="nil"/>
                    <w:right w:val="nil"/>
                  </w:tcBorders>
                </w:tcPr>
                <w:p w14:paraId="05C05A32" w14:textId="77777777" w:rsidR="005A5741" w:rsidRPr="001B54C3" w:rsidRDefault="005A5741" w:rsidP="00235E1F">
                  <w:pPr>
                    <w:pStyle w:val="TableEntry"/>
                  </w:pPr>
                  <w:r w:rsidRPr="001B54C3">
                    <w:t>Epithelial cells</w:t>
                  </w:r>
                </w:p>
              </w:tc>
            </w:tr>
            <w:tr w:rsidR="005A5741" w:rsidRPr="001B54C3" w14:paraId="7BA3BBFE" w14:textId="77777777" w:rsidTr="005F733C">
              <w:trPr>
                <w:trHeight w:val="300"/>
              </w:trPr>
              <w:tc>
                <w:tcPr>
                  <w:tcW w:w="2640" w:type="dxa"/>
                  <w:tcBorders>
                    <w:top w:val="nil"/>
                    <w:left w:val="nil"/>
                    <w:bottom w:val="nil"/>
                    <w:right w:val="nil"/>
                  </w:tcBorders>
                  <w:noWrap/>
                  <w:vAlign w:val="bottom"/>
                </w:tcPr>
                <w:p w14:paraId="1E031333" w14:textId="77777777" w:rsidR="005A5741" w:rsidRPr="001B54C3" w:rsidRDefault="005A5741" w:rsidP="00235E1F">
                  <w:pPr>
                    <w:pStyle w:val="TableEntry"/>
                  </w:pPr>
                  <w:r w:rsidRPr="001B54C3">
                    <w:t>13945-1</w:t>
                  </w:r>
                </w:p>
              </w:tc>
              <w:tc>
                <w:tcPr>
                  <w:tcW w:w="236" w:type="dxa"/>
                  <w:tcBorders>
                    <w:top w:val="nil"/>
                    <w:left w:val="nil"/>
                    <w:bottom w:val="nil"/>
                    <w:right w:val="nil"/>
                  </w:tcBorders>
                </w:tcPr>
                <w:p w14:paraId="770450FC" w14:textId="77777777" w:rsidR="005A5741" w:rsidRPr="001B54C3" w:rsidRDefault="005A5741" w:rsidP="00235E1F">
                  <w:pPr>
                    <w:pStyle w:val="TableEntry"/>
                  </w:pPr>
                  <w:r w:rsidRPr="001B54C3">
                    <w:t>Erythrocytes</w:t>
                  </w:r>
                </w:p>
              </w:tc>
            </w:tr>
            <w:tr w:rsidR="005A5741" w:rsidRPr="001B54C3" w14:paraId="0C1EC1BB" w14:textId="77777777" w:rsidTr="005F733C">
              <w:trPr>
                <w:trHeight w:val="300"/>
              </w:trPr>
              <w:tc>
                <w:tcPr>
                  <w:tcW w:w="2640" w:type="dxa"/>
                  <w:tcBorders>
                    <w:top w:val="nil"/>
                    <w:left w:val="nil"/>
                    <w:bottom w:val="nil"/>
                    <w:right w:val="nil"/>
                  </w:tcBorders>
                  <w:noWrap/>
                  <w:vAlign w:val="bottom"/>
                </w:tcPr>
                <w:p w14:paraId="53700791" w14:textId="77777777" w:rsidR="005A5741" w:rsidRPr="001B54C3" w:rsidRDefault="005A5741" w:rsidP="00235E1F">
                  <w:pPr>
                    <w:pStyle w:val="TableEntry"/>
                  </w:pPr>
                  <w:r w:rsidRPr="001B54C3">
                    <w:t>5769-5</w:t>
                  </w:r>
                </w:p>
              </w:tc>
              <w:tc>
                <w:tcPr>
                  <w:tcW w:w="236" w:type="dxa"/>
                  <w:tcBorders>
                    <w:top w:val="nil"/>
                    <w:left w:val="nil"/>
                    <w:bottom w:val="nil"/>
                    <w:right w:val="nil"/>
                  </w:tcBorders>
                </w:tcPr>
                <w:p w14:paraId="0BDF2F1A" w14:textId="77777777" w:rsidR="005A5741" w:rsidRPr="001B54C3" w:rsidRDefault="005A5741" w:rsidP="00235E1F">
                  <w:pPr>
                    <w:pStyle w:val="TableEntry"/>
                  </w:pPr>
                  <w:r w:rsidRPr="001B54C3">
                    <w:t>Bacteria</w:t>
                  </w:r>
                </w:p>
              </w:tc>
            </w:tr>
          </w:tbl>
          <w:p w14:paraId="12FAC8C7" w14:textId="77777777" w:rsidR="005A5741" w:rsidRPr="001B54C3" w:rsidRDefault="005A5741" w:rsidP="00235E1F">
            <w:pPr>
              <w:pStyle w:val="TableEntry"/>
            </w:pPr>
          </w:p>
        </w:tc>
        <w:tc>
          <w:tcPr>
            <w:tcW w:w="1459" w:type="dxa"/>
            <w:shd w:val="clear" w:color="auto" w:fill="auto"/>
          </w:tcPr>
          <w:p w14:paraId="39F5235B" w14:textId="77777777" w:rsidR="005A5741" w:rsidRPr="001B54C3" w:rsidRDefault="005A5741">
            <w:pPr>
              <w:pStyle w:val="TableEntry"/>
              <w:rPr>
                <w:rFonts w:eastAsia="Arial Unicode MS"/>
                <w:szCs w:val="18"/>
              </w:rPr>
            </w:pPr>
          </w:p>
        </w:tc>
      </w:tr>
      <w:tr w:rsidR="009219BB" w:rsidRPr="001B54C3" w14:paraId="64568C42" w14:textId="77777777" w:rsidTr="001B28EA">
        <w:trPr>
          <w:jc w:val="center"/>
        </w:trPr>
        <w:tc>
          <w:tcPr>
            <w:tcW w:w="0" w:type="auto"/>
            <w:shd w:val="clear" w:color="auto" w:fill="auto"/>
          </w:tcPr>
          <w:p w14:paraId="78DF6EBF" w14:textId="77777777" w:rsidR="009219BB" w:rsidRPr="001B54C3" w:rsidRDefault="009219BB" w:rsidP="00235E1F">
            <w:pPr>
              <w:pStyle w:val="TableEntry"/>
            </w:pPr>
            <w:r w:rsidRPr="001B54C3">
              <w:lastRenderedPageBreak/>
              <w:t xml:space="preserve">First Trimester </w:t>
            </w:r>
            <w:r w:rsidR="00CD368D" w:rsidRPr="001B54C3">
              <w:t xml:space="preserve">Maternal Serum </w:t>
            </w:r>
            <w:r w:rsidRPr="001B54C3">
              <w:t xml:space="preserve">Screening with Nuchal Translucency </w:t>
            </w:r>
          </w:p>
        </w:tc>
        <w:tc>
          <w:tcPr>
            <w:tcW w:w="6047" w:type="dxa"/>
            <w:shd w:val="clear" w:color="auto" w:fill="auto"/>
          </w:tcPr>
          <w:p w14:paraId="2EA87C44" w14:textId="77777777" w:rsidR="009219BB" w:rsidRPr="001B54C3" w:rsidRDefault="006F7FC2" w:rsidP="00235E1F">
            <w:pPr>
              <w:pStyle w:val="TableEntry"/>
            </w:pPr>
            <w:r w:rsidRPr="001B54C3">
              <w:t xml:space="preserve"> 49588-7 </w:t>
            </w:r>
            <w:r w:rsidR="009219BB" w:rsidRPr="001B54C3">
              <w:t xml:space="preserve"> </w:t>
            </w:r>
            <w:r w:rsidR="00074AE1" w:rsidRPr="001B54C3">
              <w:t>First trimester maternal screen with nuchal translucency [interpretation] Narrative</w:t>
            </w:r>
          </w:p>
        </w:tc>
        <w:tc>
          <w:tcPr>
            <w:tcW w:w="1459" w:type="dxa"/>
            <w:shd w:val="clear" w:color="auto" w:fill="auto"/>
          </w:tcPr>
          <w:p w14:paraId="10B3FF51" w14:textId="77777777" w:rsidR="009219BB" w:rsidRPr="001B54C3" w:rsidRDefault="009219BB">
            <w:pPr>
              <w:pStyle w:val="TableEntry"/>
              <w:rPr>
                <w:color w:val="000000"/>
                <w:szCs w:val="18"/>
                <w:highlight w:val="yellow"/>
              </w:rPr>
            </w:pPr>
          </w:p>
        </w:tc>
      </w:tr>
      <w:tr w:rsidR="009219BB" w:rsidRPr="001B54C3" w14:paraId="3234AF44" w14:textId="77777777" w:rsidTr="001B28EA">
        <w:trPr>
          <w:jc w:val="center"/>
        </w:trPr>
        <w:tc>
          <w:tcPr>
            <w:tcW w:w="0" w:type="auto"/>
            <w:shd w:val="clear" w:color="auto" w:fill="auto"/>
          </w:tcPr>
          <w:p w14:paraId="674FA4E7" w14:textId="77777777" w:rsidR="009219BB" w:rsidRPr="001B54C3" w:rsidRDefault="009219BB" w:rsidP="00235E1F">
            <w:pPr>
              <w:pStyle w:val="TableEntry"/>
            </w:pPr>
            <w:r w:rsidRPr="001B54C3">
              <w:t>Thyroid Stimulating Hormone (TSH)</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2299"/>
            </w:tblGrid>
            <w:tr w:rsidR="009219BB" w:rsidRPr="001B54C3" w14:paraId="0647E2C5" w14:textId="77777777" w:rsidTr="005F733C">
              <w:trPr>
                <w:tblCellSpacing w:w="15" w:type="dxa"/>
              </w:trPr>
              <w:tc>
                <w:tcPr>
                  <w:tcW w:w="0" w:type="auto"/>
                  <w:vAlign w:val="center"/>
                </w:tcPr>
                <w:p w14:paraId="75762574"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11580-8 </w:t>
                  </w:r>
                </w:p>
              </w:tc>
              <w:tc>
                <w:tcPr>
                  <w:tcW w:w="0" w:type="auto"/>
                  <w:vAlign w:val="center"/>
                </w:tcPr>
                <w:p w14:paraId="5087D6CA"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Thyrotropin (3rd generation) </w:t>
                  </w:r>
                </w:p>
              </w:tc>
            </w:tr>
            <w:tr w:rsidR="009219BB" w:rsidRPr="001B54C3" w14:paraId="107344B9" w14:textId="77777777" w:rsidTr="005F733C">
              <w:trPr>
                <w:tblCellSpacing w:w="15" w:type="dxa"/>
              </w:trPr>
              <w:tc>
                <w:tcPr>
                  <w:tcW w:w="0" w:type="auto"/>
                  <w:vAlign w:val="center"/>
                </w:tcPr>
                <w:p w14:paraId="0ED35BD0"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3016-3 </w:t>
                  </w:r>
                </w:p>
              </w:tc>
              <w:tc>
                <w:tcPr>
                  <w:tcW w:w="0" w:type="auto"/>
                  <w:vAlign w:val="center"/>
                </w:tcPr>
                <w:p w14:paraId="5D75EF89"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TSH </w:t>
                  </w:r>
                </w:p>
              </w:tc>
            </w:tr>
            <w:tr w:rsidR="009219BB" w:rsidRPr="001B54C3" w14:paraId="1B327E3F" w14:textId="77777777" w:rsidTr="005F733C">
              <w:trPr>
                <w:tblCellSpacing w:w="15" w:type="dxa"/>
              </w:trPr>
              <w:tc>
                <w:tcPr>
                  <w:tcW w:w="0" w:type="auto"/>
                  <w:vAlign w:val="center"/>
                </w:tcPr>
                <w:p w14:paraId="31201A8A"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5385-0 </w:t>
                  </w:r>
                </w:p>
              </w:tc>
              <w:tc>
                <w:tcPr>
                  <w:tcW w:w="0" w:type="auto"/>
                  <w:vAlign w:val="center"/>
                </w:tcPr>
                <w:p w14:paraId="37A6F5DA"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Thyrotropin Receptor Ab </w:t>
                  </w:r>
                </w:p>
              </w:tc>
            </w:tr>
            <w:tr w:rsidR="009219BB" w:rsidRPr="001B54C3" w14:paraId="654B4CC3" w14:textId="77777777" w:rsidTr="005F733C">
              <w:trPr>
                <w:tblCellSpacing w:w="15" w:type="dxa"/>
              </w:trPr>
              <w:tc>
                <w:tcPr>
                  <w:tcW w:w="0" w:type="auto"/>
                  <w:vAlign w:val="center"/>
                </w:tcPr>
                <w:p w14:paraId="7B21E663" w14:textId="77777777" w:rsidR="009219BB" w:rsidRPr="001B54C3" w:rsidRDefault="009219BB" w:rsidP="007A10EF">
                  <w:pPr>
                    <w:pStyle w:val="TableEntry"/>
                  </w:pPr>
                  <w:r w:rsidRPr="001B54C3">
                    <w:t>27975-2</w:t>
                  </w:r>
                </w:p>
              </w:tc>
              <w:tc>
                <w:tcPr>
                  <w:tcW w:w="0" w:type="auto"/>
                  <w:vAlign w:val="center"/>
                </w:tcPr>
                <w:p w14:paraId="5E906A4F" w14:textId="77777777" w:rsidR="009219BB" w:rsidRPr="001B54C3" w:rsidRDefault="009219BB" w:rsidP="007A10EF">
                  <w:pPr>
                    <w:pStyle w:val="TableEntry"/>
                  </w:pPr>
                  <w:r w:rsidRPr="001B54C3">
                    <w:t>TSH (serum)</w:t>
                  </w:r>
                </w:p>
              </w:tc>
            </w:tr>
          </w:tbl>
          <w:p w14:paraId="14CCBC8B" w14:textId="77777777" w:rsidR="009219BB" w:rsidRPr="001B54C3" w:rsidRDefault="009219BB" w:rsidP="00235E1F">
            <w:pPr>
              <w:pStyle w:val="TableEntry"/>
            </w:pPr>
          </w:p>
        </w:tc>
        <w:tc>
          <w:tcPr>
            <w:tcW w:w="1459" w:type="dxa"/>
            <w:shd w:val="clear" w:color="auto" w:fill="auto"/>
          </w:tcPr>
          <w:p w14:paraId="0D69E2F6" w14:textId="77777777" w:rsidR="009219BB" w:rsidRPr="001B54C3" w:rsidRDefault="009219BB">
            <w:pPr>
              <w:pStyle w:val="TableEntry"/>
            </w:pPr>
          </w:p>
        </w:tc>
      </w:tr>
      <w:tr w:rsidR="009219BB" w:rsidRPr="001B54C3" w14:paraId="25F81AE2" w14:textId="77777777" w:rsidTr="001B28EA">
        <w:trPr>
          <w:jc w:val="center"/>
        </w:trPr>
        <w:tc>
          <w:tcPr>
            <w:tcW w:w="0" w:type="auto"/>
            <w:shd w:val="clear" w:color="auto" w:fill="auto"/>
          </w:tcPr>
          <w:p w14:paraId="2A348A83" w14:textId="77777777" w:rsidR="009219BB" w:rsidRPr="001B54C3" w:rsidRDefault="009219BB" w:rsidP="00235E1F">
            <w:pPr>
              <w:pStyle w:val="TableEntry"/>
            </w:pPr>
            <w:r w:rsidRPr="001B54C3">
              <w:t>Triiodothyronine (T3)</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29"/>
              <w:gridCol w:w="1439"/>
            </w:tblGrid>
            <w:tr w:rsidR="009219BB" w:rsidRPr="001B54C3" w14:paraId="5C2253D0" w14:textId="77777777" w:rsidTr="005F733C">
              <w:trPr>
                <w:tblCellSpacing w:w="15" w:type="dxa"/>
              </w:trPr>
              <w:tc>
                <w:tcPr>
                  <w:tcW w:w="0" w:type="auto"/>
                  <w:vAlign w:val="center"/>
                </w:tcPr>
                <w:p w14:paraId="3CB29004"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3051-0 </w:t>
                  </w:r>
                </w:p>
              </w:tc>
              <w:tc>
                <w:tcPr>
                  <w:tcW w:w="0" w:type="auto"/>
                  <w:vAlign w:val="center"/>
                </w:tcPr>
                <w:p w14:paraId="294BCDC9"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T3 Free </w:t>
                  </w:r>
                </w:p>
              </w:tc>
            </w:tr>
            <w:tr w:rsidR="009219BB" w:rsidRPr="001B54C3" w14:paraId="0997B397" w14:textId="77777777" w:rsidTr="005F733C">
              <w:trPr>
                <w:tblCellSpacing w:w="15" w:type="dxa"/>
              </w:trPr>
              <w:tc>
                <w:tcPr>
                  <w:tcW w:w="0" w:type="auto"/>
                  <w:vAlign w:val="center"/>
                </w:tcPr>
                <w:p w14:paraId="2BF62A74"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3052-8 </w:t>
                  </w:r>
                </w:p>
              </w:tc>
              <w:tc>
                <w:tcPr>
                  <w:tcW w:w="0" w:type="auto"/>
                  <w:vAlign w:val="center"/>
                </w:tcPr>
                <w:p w14:paraId="1DC78074"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T3 Reverse </w:t>
                  </w:r>
                </w:p>
              </w:tc>
            </w:tr>
            <w:tr w:rsidR="009219BB" w:rsidRPr="001B54C3" w14:paraId="537DE8CB" w14:textId="77777777" w:rsidTr="005F733C">
              <w:trPr>
                <w:tblCellSpacing w:w="15" w:type="dxa"/>
              </w:trPr>
              <w:tc>
                <w:tcPr>
                  <w:tcW w:w="0" w:type="auto"/>
                  <w:vAlign w:val="center"/>
                </w:tcPr>
                <w:p w14:paraId="1BD16C58"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3054-4 </w:t>
                  </w:r>
                </w:p>
              </w:tc>
              <w:tc>
                <w:tcPr>
                  <w:tcW w:w="0" w:type="auto"/>
                  <w:vAlign w:val="center"/>
                </w:tcPr>
                <w:p w14:paraId="4C362031"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T3 True </w:t>
                  </w:r>
                </w:p>
              </w:tc>
            </w:tr>
            <w:tr w:rsidR="009219BB" w:rsidRPr="001B54C3" w14:paraId="38B34275" w14:textId="77777777" w:rsidTr="005F733C">
              <w:trPr>
                <w:tblCellSpacing w:w="15" w:type="dxa"/>
              </w:trPr>
              <w:tc>
                <w:tcPr>
                  <w:tcW w:w="0" w:type="auto"/>
                  <w:vAlign w:val="center"/>
                </w:tcPr>
                <w:p w14:paraId="20588A4A"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3050-2 </w:t>
                  </w:r>
                </w:p>
              </w:tc>
              <w:tc>
                <w:tcPr>
                  <w:tcW w:w="0" w:type="auto"/>
                  <w:vAlign w:val="center"/>
                </w:tcPr>
                <w:p w14:paraId="7FBE0ADA"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T3 Resin Uptake </w:t>
                  </w:r>
                </w:p>
              </w:tc>
            </w:tr>
          </w:tbl>
          <w:p w14:paraId="500966AF" w14:textId="77777777" w:rsidR="009219BB" w:rsidRPr="001B54C3" w:rsidRDefault="009219BB" w:rsidP="007A10EF">
            <w:pPr>
              <w:pStyle w:val="TableEntry"/>
            </w:pPr>
          </w:p>
        </w:tc>
        <w:tc>
          <w:tcPr>
            <w:tcW w:w="1459" w:type="dxa"/>
            <w:shd w:val="clear" w:color="auto" w:fill="auto"/>
          </w:tcPr>
          <w:p w14:paraId="13B51BCC" w14:textId="77777777" w:rsidR="009219BB" w:rsidRPr="001B54C3" w:rsidRDefault="009219BB">
            <w:pPr>
              <w:pStyle w:val="TableEntry"/>
            </w:pPr>
          </w:p>
        </w:tc>
      </w:tr>
    </w:tbl>
    <w:p w14:paraId="3A2C054D" w14:textId="77777777" w:rsidR="00DE269F" w:rsidRPr="001B54C3" w:rsidRDefault="00DE269F" w:rsidP="001B28EA">
      <w:pPr>
        <w:pStyle w:val="BodyText"/>
      </w:pPr>
    </w:p>
    <w:p w14:paraId="45D43377" w14:textId="77777777" w:rsidR="00866BDC" w:rsidRPr="001B54C3" w:rsidRDefault="00866BDC">
      <w:pPr>
        <w:pStyle w:val="EditorInstructions"/>
      </w:pPr>
      <w:r w:rsidRPr="001B54C3">
        <w:t>Add Section 6.5.G</w:t>
      </w:r>
    </w:p>
    <w:p w14:paraId="78C7238F" w14:textId="77777777" w:rsidR="00866BDC" w:rsidRPr="001B54C3" w:rsidRDefault="00866BDC">
      <w:pPr>
        <w:pStyle w:val="Heading3"/>
        <w:rPr>
          <w:noProof w:val="0"/>
        </w:rPr>
      </w:pPr>
      <w:bookmarkStart w:id="2528" w:name="_Toc466555667"/>
      <w:r w:rsidRPr="001B54C3">
        <w:rPr>
          <w:noProof w:val="0"/>
        </w:rPr>
        <w:t xml:space="preserve">6.5.G </w:t>
      </w:r>
      <w:r w:rsidR="00BB3AAA" w:rsidRPr="001B54C3">
        <w:rPr>
          <w:noProof w:val="0"/>
        </w:rPr>
        <w:t xml:space="preserve">Antepartum </w:t>
      </w:r>
      <w:r w:rsidRPr="001B54C3">
        <w:rPr>
          <w:noProof w:val="0"/>
        </w:rPr>
        <w:t>Education Value Set 1.3.6.1.4.1.19376.1.5.3.1.1.16.5.8</w:t>
      </w:r>
      <w:bookmarkEnd w:id="2528"/>
    </w:p>
    <w:tbl>
      <w:tblPr>
        <w:tblW w:w="43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3"/>
        <w:gridCol w:w="705"/>
        <w:gridCol w:w="827"/>
        <w:gridCol w:w="838"/>
        <w:gridCol w:w="1370"/>
        <w:gridCol w:w="983"/>
      </w:tblGrid>
      <w:tr w:rsidR="00866BDC" w:rsidRPr="001B54C3" w14:paraId="033D95DC" w14:textId="77777777" w:rsidTr="0024150E">
        <w:trPr>
          <w:tblHeader/>
          <w:jc w:val="center"/>
        </w:trPr>
        <w:tc>
          <w:tcPr>
            <w:tcW w:w="2117" w:type="pct"/>
            <w:shd w:val="clear" w:color="auto" w:fill="D9D9D9"/>
          </w:tcPr>
          <w:p w14:paraId="0AAC2228" w14:textId="77777777" w:rsidR="00866BDC" w:rsidRPr="001B54C3" w:rsidRDefault="00866BDC">
            <w:pPr>
              <w:pStyle w:val="TableEntryHeader"/>
              <w:rPr>
                <w:rFonts w:ascii="Arial Unicode MS" w:eastAsia="Arial Unicode MS" w:hAnsi="Arial Unicode MS" w:cs="Arial Unicode MS"/>
                <w:szCs w:val="24"/>
              </w:rPr>
            </w:pPr>
            <w:r w:rsidRPr="001B54C3">
              <w:t xml:space="preserve">Name </w:t>
            </w:r>
          </w:p>
        </w:tc>
        <w:tc>
          <w:tcPr>
            <w:tcW w:w="448" w:type="pct"/>
            <w:shd w:val="clear" w:color="auto" w:fill="D9D9D9"/>
          </w:tcPr>
          <w:p w14:paraId="08A72017" w14:textId="77777777" w:rsidR="00866BDC" w:rsidRPr="001B54C3" w:rsidRDefault="00866BDC">
            <w:pPr>
              <w:pStyle w:val="TableEntryHeader"/>
              <w:rPr>
                <w:rFonts w:ascii="Arial Unicode MS" w:eastAsia="Arial Unicode MS" w:hAnsi="Arial Unicode MS" w:cs="Arial Unicode MS"/>
                <w:szCs w:val="24"/>
              </w:rPr>
            </w:pPr>
            <w:r w:rsidRPr="001B54C3">
              <w:t>Opt</w:t>
            </w:r>
          </w:p>
        </w:tc>
        <w:tc>
          <w:tcPr>
            <w:tcW w:w="501" w:type="pct"/>
            <w:shd w:val="clear" w:color="auto" w:fill="D9D9D9"/>
          </w:tcPr>
          <w:p w14:paraId="0E86D7BE" w14:textId="77777777" w:rsidR="00866BDC" w:rsidRPr="001B54C3" w:rsidRDefault="00866BDC">
            <w:pPr>
              <w:pStyle w:val="TableEntryHeader"/>
              <w:rPr>
                <w:rFonts w:ascii="Arial Unicode MS" w:eastAsia="Arial Unicode MS" w:hAnsi="Arial Unicode MS" w:cs="Arial Unicode MS"/>
                <w:szCs w:val="24"/>
              </w:rPr>
            </w:pPr>
            <w:r w:rsidRPr="001B54C3">
              <w:t>Type</w:t>
            </w:r>
          </w:p>
        </w:tc>
        <w:tc>
          <w:tcPr>
            <w:tcW w:w="508" w:type="pct"/>
            <w:shd w:val="clear" w:color="auto" w:fill="D9D9D9"/>
          </w:tcPr>
          <w:p w14:paraId="660F4F24" w14:textId="77777777" w:rsidR="00866BDC" w:rsidRPr="001B54C3" w:rsidRDefault="00866BDC">
            <w:pPr>
              <w:pStyle w:val="TableEntryHeader"/>
              <w:rPr>
                <w:rFonts w:ascii="Arial Unicode MS" w:eastAsia="Arial Unicode MS" w:hAnsi="Arial Unicode MS" w:cs="Arial Unicode MS"/>
                <w:szCs w:val="24"/>
              </w:rPr>
            </w:pPr>
            <w:r w:rsidRPr="001B54C3">
              <w:t>units</w:t>
            </w:r>
          </w:p>
        </w:tc>
        <w:tc>
          <w:tcPr>
            <w:tcW w:w="830" w:type="pct"/>
            <w:shd w:val="clear" w:color="auto" w:fill="D9D9D9"/>
          </w:tcPr>
          <w:p w14:paraId="745BFDFA" w14:textId="77777777" w:rsidR="00866BDC" w:rsidRPr="001B54C3" w:rsidRDefault="00866BDC">
            <w:pPr>
              <w:pStyle w:val="TableEntryHeader"/>
              <w:rPr>
                <w:rFonts w:ascii="Arial Unicode MS" w:eastAsia="Arial Unicode MS" w:hAnsi="Arial Unicode MS" w:cs="Arial Unicode MS"/>
                <w:szCs w:val="24"/>
              </w:rPr>
            </w:pPr>
            <w:r w:rsidRPr="001B54C3">
              <w:t>SNOMED CT</w:t>
            </w:r>
          </w:p>
        </w:tc>
        <w:tc>
          <w:tcPr>
            <w:tcW w:w="596" w:type="pct"/>
            <w:shd w:val="clear" w:color="auto" w:fill="D9D9D9"/>
          </w:tcPr>
          <w:p w14:paraId="082B613A" w14:textId="77777777" w:rsidR="00866BDC" w:rsidRPr="001B54C3" w:rsidRDefault="00866BDC">
            <w:pPr>
              <w:pStyle w:val="TableEntryHeader"/>
              <w:rPr>
                <w:rFonts w:ascii="Arial Unicode MS" w:eastAsia="Arial Unicode MS" w:hAnsi="Arial Unicode MS" w:cs="Arial Unicode MS"/>
                <w:szCs w:val="24"/>
              </w:rPr>
            </w:pPr>
            <w:r w:rsidRPr="001B54C3">
              <w:t xml:space="preserve">LOINC </w:t>
            </w:r>
          </w:p>
        </w:tc>
      </w:tr>
      <w:tr w:rsidR="00866BDC" w:rsidRPr="001B54C3" w14:paraId="720838DA" w14:textId="77777777" w:rsidTr="0024150E">
        <w:trPr>
          <w:jc w:val="center"/>
        </w:trPr>
        <w:tc>
          <w:tcPr>
            <w:tcW w:w="5000" w:type="pct"/>
            <w:gridSpan w:val="6"/>
            <w:shd w:val="clear" w:color="auto" w:fill="auto"/>
          </w:tcPr>
          <w:p w14:paraId="6CAADDB4" w14:textId="77777777" w:rsidR="00866BDC" w:rsidRPr="001B54C3" w:rsidRDefault="00866BDC">
            <w:pPr>
              <w:pStyle w:val="TableEntryHeader"/>
              <w:rPr>
                <w:rFonts w:ascii="Arial Unicode MS" w:eastAsia="Arial Unicode MS" w:hAnsi="Arial Unicode MS" w:cs="Arial Unicode MS"/>
                <w:szCs w:val="24"/>
              </w:rPr>
            </w:pPr>
            <w:r w:rsidRPr="001B54C3">
              <w:t xml:space="preserve">First Trimester </w:t>
            </w:r>
          </w:p>
        </w:tc>
      </w:tr>
      <w:tr w:rsidR="00866BDC" w:rsidRPr="001B54C3" w14:paraId="297D6E33" w14:textId="77777777" w:rsidTr="0024150E">
        <w:trPr>
          <w:jc w:val="center"/>
        </w:trPr>
        <w:tc>
          <w:tcPr>
            <w:tcW w:w="2117" w:type="pct"/>
            <w:shd w:val="clear" w:color="auto" w:fill="auto"/>
          </w:tcPr>
          <w:p w14:paraId="4079FAB5" w14:textId="77777777" w:rsidR="00866BDC" w:rsidRPr="001B54C3" w:rsidRDefault="00866BDC">
            <w:pPr>
              <w:pStyle w:val="TableEntry"/>
              <w:rPr>
                <w:rFonts w:ascii="Arial Unicode MS" w:eastAsia="Arial Unicode MS" w:hAnsi="Arial Unicode MS" w:cs="Arial Unicode MS"/>
                <w:szCs w:val="24"/>
              </w:rPr>
            </w:pPr>
            <w:r w:rsidRPr="001B54C3">
              <w:t xml:space="preserve">Risk factors identified by prenatal history </w:t>
            </w:r>
          </w:p>
        </w:tc>
        <w:tc>
          <w:tcPr>
            <w:tcW w:w="448" w:type="pct"/>
            <w:shd w:val="clear" w:color="auto" w:fill="auto"/>
          </w:tcPr>
          <w:p w14:paraId="2293C0CE"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19586A84"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6FFB0EF6"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0D79D860" w14:textId="77777777" w:rsidR="00866BDC" w:rsidRPr="001B54C3" w:rsidRDefault="007C7606" w:rsidP="007A10EF">
            <w:pPr>
              <w:pStyle w:val="TableEntry"/>
              <w:rPr>
                <w:rFonts w:ascii="Arial Unicode MS" w:eastAsia="Arial Unicode MS" w:hAnsi="Arial Unicode MS" w:cs="Arial Unicode MS"/>
                <w:szCs w:val="24"/>
              </w:rPr>
            </w:pPr>
            <w:r w:rsidRPr="001B54C3">
              <w:t>440047008</w:t>
            </w:r>
          </w:p>
        </w:tc>
        <w:tc>
          <w:tcPr>
            <w:tcW w:w="596" w:type="pct"/>
            <w:shd w:val="clear" w:color="auto" w:fill="auto"/>
          </w:tcPr>
          <w:p w14:paraId="166E88A9" w14:textId="77777777" w:rsidR="00866BDC" w:rsidRPr="001B54C3" w:rsidRDefault="00866BDC">
            <w:pPr>
              <w:pStyle w:val="TableEntry"/>
              <w:rPr>
                <w:sz w:val="20"/>
              </w:rPr>
            </w:pPr>
          </w:p>
        </w:tc>
      </w:tr>
      <w:tr w:rsidR="00866BDC" w:rsidRPr="001B54C3" w14:paraId="7966E242" w14:textId="77777777" w:rsidTr="0024150E">
        <w:trPr>
          <w:jc w:val="center"/>
        </w:trPr>
        <w:tc>
          <w:tcPr>
            <w:tcW w:w="2117" w:type="pct"/>
            <w:shd w:val="clear" w:color="auto" w:fill="auto"/>
          </w:tcPr>
          <w:p w14:paraId="4BF953D9" w14:textId="77777777" w:rsidR="00866BDC" w:rsidRPr="001B54C3" w:rsidRDefault="00866BDC">
            <w:pPr>
              <w:pStyle w:val="TableEntry"/>
              <w:rPr>
                <w:rFonts w:ascii="Arial Unicode MS" w:eastAsia="Arial Unicode MS" w:hAnsi="Arial Unicode MS" w:cs="Arial Unicode MS"/>
                <w:szCs w:val="24"/>
              </w:rPr>
            </w:pPr>
            <w:r w:rsidRPr="001B54C3">
              <w:t xml:space="preserve">Anticipated course of prenatal care </w:t>
            </w:r>
          </w:p>
        </w:tc>
        <w:tc>
          <w:tcPr>
            <w:tcW w:w="448" w:type="pct"/>
            <w:shd w:val="clear" w:color="auto" w:fill="auto"/>
          </w:tcPr>
          <w:p w14:paraId="371283F3"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5C5CCC21"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6F0FF96F"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52E1034C" w14:textId="77777777" w:rsidR="00866BDC" w:rsidRPr="001B54C3" w:rsidRDefault="00866BDC" w:rsidP="007A10EF">
            <w:pPr>
              <w:pStyle w:val="TableEntry"/>
              <w:rPr>
                <w:rFonts w:ascii="Arial Unicode MS" w:eastAsia="Arial Unicode MS" w:hAnsi="Arial Unicode MS" w:cs="Arial Unicode MS"/>
                <w:szCs w:val="24"/>
              </w:rPr>
            </w:pPr>
            <w:r w:rsidRPr="001B54C3">
              <w:t>17629007</w:t>
            </w:r>
          </w:p>
        </w:tc>
        <w:tc>
          <w:tcPr>
            <w:tcW w:w="596" w:type="pct"/>
            <w:shd w:val="clear" w:color="auto" w:fill="auto"/>
          </w:tcPr>
          <w:p w14:paraId="1D484AB6" w14:textId="77777777" w:rsidR="00866BDC" w:rsidRPr="001B54C3" w:rsidRDefault="00866BDC">
            <w:pPr>
              <w:pStyle w:val="TableEntry"/>
              <w:rPr>
                <w:sz w:val="20"/>
              </w:rPr>
            </w:pPr>
          </w:p>
        </w:tc>
      </w:tr>
      <w:tr w:rsidR="00866BDC" w:rsidRPr="001B54C3" w14:paraId="0CA20617" w14:textId="77777777" w:rsidTr="0024150E">
        <w:trPr>
          <w:jc w:val="center"/>
        </w:trPr>
        <w:tc>
          <w:tcPr>
            <w:tcW w:w="2117" w:type="pct"/>
            <w:shd w:val="clear" w:color="auto" w:fill="auto"/>
          </w:tcPr>
          <w:p w14:paraId="7B02FC61" w14:textId="77777777" w:rsidR="00866BDC" w:rsidRPr="001B54C3" w:rsidRDefault="00866BDC">
            <w:pPr>
              <w:pStyle w:val="TableEntry"/>
              <w:rPr>
                <w:rFonts w:ascii="Arial Unicode MS" w:eastAsia="Arial Unicode MS" w:hAnsi="Arial Unicode MS" w:cs="Arial Unicode MS"/>
                <w:szCs w:val="24"/>
              </w:rPr>
            </w:pPr>
            <w:r w:rsidRPr="001B54C3">
              <w:t xml:space="preserve">Special Diet </w:t>
            </w:r>
          </w:p>
        </w:tc>
        <w:tc>
          <w:tcPr>
            <w:tcW w:w="448" w:type="pct"/>
            <w:shd w:val="clear" w:color="auto" w:fill="auto"/>
          </w:tcPr>
          <w:p w14:paraId="3C98FF90"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5491078F"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5ADBE764"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4148DD7E" w14:textId="77777777" w:rsidR="005009F7" w:rsidRPr="001B54C3" w:rsidRDefault="00866BDC" w:rsidP="007A10EF">
            <w:pPr>
              <w:pStyle w:val="TableEntry"/>
              <w:rPr>
                <w:rFonts w:eastAsia="Arial Unicode MS"/>
              </w:rPr>
            </w:pPr>
            <w:r w:rsidRPr="001B54C3">
              <w:t xml:space="preserve">171054004 </w:t>
            </w:r>
            <w:r w:rsidR="007C7606" w:rsidRPr="001B54C3">
              <w:t xml:space="preserve"> </w:t>
            </w:r>
          </w:p>
          <w:p w14:paraId="2365EF69" w14:textId="77777777" w:rsidR="00866BDC" w:rsidRPr="001B54C3" w:rsidRDefault="00866BDC" w:rsidP="007A10EF">
            <w:pPr>
              <w:pStyle w:val="TableEntry"/>
              <w:rPr>
                <w:rFonts w:ascii="Arial Unicode MS" w:eastAsia="Arial Unicode MS" w:hAnsi="Arial Unicode MS" w:cs="Arial Unicode MS"/>
                <w:szCs w:val="24"/>
              </w:rPr>
            </w:pPr>
          </w:p>
        </w:tc>
        <w:tc>
          <w:tcPr>
            <w:tcW w:w="596" w:type="pct"/>
            <w:shd w:val="clear" w:color="auto" w:fill="auto"/>
          </w:tcPr>
          <w:p w14:paraId="189E514F" w14:textId="77777777" w:rsidR="00866BDC" w:rsidRPr="001B54C3" w:rsidRDefault="00866BDC">
            <w:pPr>
              <w:pStyle w:val="TableEntry"/>
              <w:rPr>
                <w:sz w:val="20"/>
              </w:rPr>
            </w:pPr>
          </w:p>
        </w:tc>
      </w:tr>
      <w:tr w:rsidR="00866BDC" w:rsidRPr="001B54C3" w14:paraId="48973B62" w14:textId="77777777" w:rsidTr="0024150E">
        <w:trPr>
          <w:jc w:val="center"/>
        </w:trPr>
        <w:tc>
          <w:tcPr>
            <w:tcW w:w="2117" w:type="pct"/>
            <w:shd w:val="clear" w:color="auto" w:fill="auto"/>
          </w:tcPr>
          <w:p w14:paraId="3ED05149" w14:textId="77777777" w:rsidR="00866BDC" w:rsidRPr="001B54C3" w:rsidRDefault="00866BDC">
            <w:pPr>
              <w:pStyle w:val="TableEntry"/>
              <w:rPr>
                <w:rFonts w:ascii="Arial Unicode MS" w:eastAsia="Arial Unicode MS" w:hAnsi="Arial Unicode MS" w:cs="Arial Unicode MS"/>
                <w:szCs w:val="24"/>
              </w:rPr>
            </w:pPr>
            <w:r w:rsidRPr="001B54C3">
              <w:t xml:space="preserve">Nutrition and weight gain counseling </w:t>
            </w:r>
          </w:p>
        </w:tc>
        <w:tc>
          <w:tcPr>
            <w:tcW w:w="448" w:type="pct"/>
            <w:shd w:val="clear" w:color="auto" w:fill="auto"/>
          </w:tcPr>
          <w:p w14:paraId="58CB2872"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04DB8FD5"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76299FDD"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35E6D80C" w14:textId="77777777" w:rsidR="007C7606" w:rsidRPr="001B54C3" w:rsidRDefault="00074AE1" w:rsidP="00235E1F">
            <w:pPr>
              <w:pStyle w:val="TableEntry"/>
            </w:pPr>
            <w:r w:rsidRPr="001B54C3">
              <w:t>171054004</w:t>
            </w:r>
          </w:p>
          <w:p w14:paraId="73FB1A73" w14:textId="77777777" w:rsidR="00866BDC" w:rsidRPr="001B54C3" w:rsidRDefault="00866BDC" w:rsidP="007A10EF">
            <w:pPr>
              <w:pStyle w:val="TableEntry"/>
              <w:rPr>
                <w:rFonts w:eastAsia="Arial Unicode MS"/>
              </w:rPr>
            </w:pPr>
          </w:p>
        </w:tc>
        <w:tc>
          <w:tcPr>
            <w:tcW w:w="596" w:type="pct"/>
            <w:shd w:val="clear" w:color="auto" w:fill="auto"/>
          </w:tcPr>
          <w:p w14:paraId="0332A2AB" w14:textId="77777777" w:rsidR="00866BDC" w:rsidRPr="001B54C3" w:rsidRDefault="00866BDC" w:rsidP="007A10EF">
            <w:pPr>
              <w:pStyle w:val="TableEntry"/>
            </w:pPr>
          </w:p>
        </w:tc>
      </w:tr>
      <w:tr w:rsidR="00866BDC" w:rsidRPr="001B54C3" w14:paraId="0AF6D762" w14:textId="77777777" w:rsidTr="0024150E">
        <w:trPr>
          <w:jc w:val="center"/>
        </w:trPr>
        <w:tc>
          <w:tcPr>
            <w:tcW w:w="2117" w:type="pct"/>
            <w:shd w:val="clear" w:color="auto" w:fill="auto"/>
          </w:tcPr>
          <w:p w14:paraId="6CCE0075" w14:textId="77777777" w:rsidR="00866BDC" w:rsidRPr="001B54C3" w:rsidRDefault="00866BDC">
            <w:pPr>
              <w:pStyle w:val="TableEntry"/>
              <w:rPr>
                <w:rFonts w:ascii="Arial Unicode MS" w:eastAsia="Arial Unicode MS" w:hAnsi="Arial Unicode MS" w:cs="Arial Unicode MS"/>
                <w:szCs w:val="24"/>
              </w:rPr>
            </w:pPr>
            <w:r w:rsidRPr="001B54C3">
              <w:t xml:space="preserve">Toxoplasmosis precautions (cats/raw meat) </w:t>
            </w:r>
          </w:p>
        </w:tc>
        <w:tc>
          <w:tcPr>
            <w:tcW w:w="448" w:type="pct"/>
            <w:shd w:val="clear" w:color="auto" w:fill="auto"/>
          </w:tcPr>
          <w:p w14:paraId="35F481E4"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0027C533"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10C4DFF1"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6BCFCCAF" w14:textId="77777777" w:rsidR="00866BDC" w:rsidRPr="001B54C3" w:rsidRDefault="007C7606" w:rsidP="007A10EF">
            <w:pPr>
              <w:pStyle w:val="TableEntry"/>
              <w:rPr>
                <w:rFonts w:ascii="Arial Unicode MS" w:eastAsia="Arial Unicode MS" w:hAnsi="Arial Unicode MS" w:cs="Arial Unicode MS"/>
                <w:szCs w:val="24"/>
              </w:rPr>
            </w:pPr>
            <w:r w:rsidRPr="001B54C3">
              <w:t>439733009</w:t>
            </w:r>
          </w:p>
        </w:tc>
        <w:tc>
          <w:tcPr>
            <w:tcW w:w="596" w:type="pct"/>
            <w:shd w:val="clear" w:color="auto" w:fill="auto"/>
          </w:tcPr>
          <w:p w14:paraId="1DEC3D42" w14:textId="77777777" w:rsidR="00866BDC" w:rsidRPr="001B54C3" w:rsidRDefault="00866BDC">
            <w:pPr>
              <w:pStyle w:val="TableEntry"/>
              <w:rPr>
                <w:sz w:val="20"/>
              </w:rPr>
            </w:pPr>
          </w:p>
        </w:tc>
      </w:tr>
      <w:tr w:rsidR="00866BDC" w:rsidRPr="001B54C3" w14:paraId="6C4E7564" w14:textId="77777777" w:rsidTr="0024150E">
        <w:trPr>
          <w:jc w:val="center"/>
        </w:trPr>
        <w:tc>
          <w:tcPr>
            <w:tcW w:w="2117" w:type="pct"/>
            <w:shd w:val="clear" w:color="auto" w:fill="auto"/>
          </w:tcPr>
          <w:p w14:paraId="3AB18C3D" w14:textId="77777777" w:rsidR="00866BDC" w:rsidRPr="001B54C3" w:rsidRDefault="00866BDC">
            <w:pPr>
              <w:pStyle w:val="TableEntry"/>
              <w:rPr>
                <w:rFonts w:ascii="Arial Unicode MS" w:eastAsia="Arial Unicode MS" w:hAnsi="Arial Unicode MS" w:cs="Arial Unicode MS"/>
                <w:szCs w:val="24"/>
              </w:rPr>
            </w:pPr>
            <w:r w:rsidRPr="001B54C3">
              <w:t xml:space="preserve">Sexual activity </w:t>
            </w:r>
          </w:p>
        </w:tc>
        <w:tc>
          <w:tcPr>
            <w:tcW w:w="448" w:type="pct"/>
            <w:shd w:val="clear" w:color="auto" w:fill="auto"/>
          </w:tcPr>
          <w:p w14:paraId="485DDE7F"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542D7BE9"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6FF78850"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063549C5" w14:textId="77777777" w:rsidR="00866BDC" w:rsidRPr="001B54C3" w:rsidRDefault="00866BDC" w:rsidP="007A10EF">
            <w:pPr>
              <w:pStyle w:val="TableEntry"/>
              <w:rPr>
                <w:rFonts w:ascii="Arial Unicode MS" w:eastAsia="Arial Unicode MS" w:hAnsi="Arial Unicode MS" w:cs="Arial Unicode MS"/>
                <w:szCs w:val="24"/>
              </w:rPr>
            </w:pPr>
            <w:r w:rsidRPr="001B54C3">
              <w:t xml:space="preserve">162169002 </w:t>
            </w:r>
          </w:p>
        </w:tc>
        <w:tc>
          <w:tcPr>
            <w:tcW w:w="596" w:type="pct"/>
            <w:shd w:val="clear" w:color="auto" w:fill="auto"/>
          </w:tcPr>
          <w:p w14:paraId="455BC2D6" w14:textId="77777777" w:rsidR="00866BDC" w:rsidRPr="001B54C3" w:rsidRDefault="00866BDC">
            <w:pPr>
              <w:pStyle w:val="TableEntry"/>
              <w:rPr>
                <w:sz w:val="20"/>
              </w:rPr>
            </w:pPr>
          </w:p>
        </w:tc>
      </w:tr>
      <w:tr w:rsidR="00866BDC" w:rsidRPr="001B54C3" w14:paraId="3B8F070D" w14:textId="77777777" w:rsidTr="0024150E">
        <w:trPr>
          <w:jc w:val="center"/>
        </w:trPr>
        <w:tc>
          <w:tcPr>
            <w:tcW w:w="2117" w:type="pct"/>
            <w:shd w:val="clear" w:color="auto" w:fill="auto"/>
          </w:tcPr>
          <w:p w14:paraId="18FA5B84" w14:textId="77777777" w:rsidR="00866BDC" w:rsidRPr="001B54C3" w:rsidRDefault="00866BDC">
            <w:pPr>
              <w:pStyle w:val="TableEntry"/>
              <w:rPr>
                <w:rFonts w:ascii="Arial Unicode MS" w:eastAsia="Arial Unicode MS" w:hAnsi="Arial Unicode MS" w:cs="Arial Unicode MS"/>
                <w:szCs w:val="24"/>
              </w:rPr>
            </w:pPr>
            <w:r w:rsidRPr="001B54C3">
              <w:t xml:space="preserve">Exercise </w:t>
            </w:r>
          </w:p>
        </w:tc>
        <w:tc>
          <w:tcPr>
            <w:tcW w:w="448" w:type="pct"/>
            <w:shd w:val="clear" w:color="auto" w:fill="auto"/>
          </w:tcPr>
          <w:p w14:paraId="579596DE"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20C99A2B"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712C1D17"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4464E168" w14:textId="77777777" w:rsidR="00866BDC" w:rsidRPr="001B54C3" w:rsidRDefault="00866BDC" w:rsidP="007A10EF">
            <w:pPr>
              <w:pStyle w:val="TableEntry"/>
              <w:rPr>
                <w:rFonts w:ascii="Arial Unicode MS" w:eastAsia="Arial Unicode MS" w:hAnsi="Arial Unicode MS" w:cs="Arial Unicode MS"/>
                <w:szCs w:val="24"/>
              </w:rPr>
            </w:pPr>
            <w:r w:rsidRPr="001B54C3">
              <w:t>171056002</w:t>
            </w:r>
          </w:p>
        </w:tc>
        <w:tc>
          <w:tcPr>
            <w:tcW w:w="596" w:type="pct"/>
            <w:shd w:val="clear" w:color="auto" w:fill="auto"/>
          </w:tcPr>
          <w:p w14:paraId="6D283BE7" w14:textId="77777777" w:rsidR="00866BDC" w:rsidRPr="001B54C3" w:rsidRDefault="00866BDC">
            <w:pPr>
              <w:pStyle w:val="TableEntry"/>
              <w:rPr>
                <w:sz w:val="20"/>
              </w:rPr>
            </w:pPr>
          </w:p>
        </w:tc>
      </w:tr>
      <w:tr w:rsidR="00866BDC" w:rsidRPr="001B54C3" w14:paraId="4FAEBE35" w14:textId="77777777" w:rsidTr="0024150E">
        <w:trPr>
          <w:jc w:val="center"/>
        </w:trPr>
        <w:tc>
          <w:tcPr>
            <w:tcW w:w="2117" w:type="pct"/>
            <w:shd w:val="clear" w:color="auto" w:fill="auto"/>
          </w:tcPr>
          <w:p w14:paraId="790E5A8E" w14:textId="77777777" w:rsidR="00866BDC" w:rsidRPr="001B54C3" w:rsidRDefault="00866BDC">
            <w:pPr>
              <w:pStyle w:val="TableEntry"/>
              <w:rPr>
                <w:rFonts w:ascii="Arial Unicode MS" w:eastAsia="Arial Unicode MS" w:hAnsi="Arial Unicode MS" w:cs="Arial Unicode MS"/>
                <w:szCs w:val="24"/>
              </w:rPr>
            </w:pPr>
            <w:r w:rsidRPr="001B54C3">
              <w:t xml:space="preserve">Influenza vaccine </w:t>
            </w:r>
          </w:p>
        </w:tc>
        <w:tc>
          <w:tcPr>
            <w:tcW w:w="448" w:type="pct"/>
            <w:shd w:val="clear" w:color="auto" w:fill="auto"/>
          </w:tcPr>
          <w:p w14:paraId="36B4FBD0"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582D28B6"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577FB943"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59F335CD" w14:textId="77777777" w:rsidR="007C7606" w:rsidRPr="001B54C3" w:rsidRDefault="00866BDC" w:rsidP="007A10EF">
            <w:pPr>
              <w:pStyle w:val="TableEntry"/>
              <w:rPr>
                <w:rFonts w:eastAsia="Arial Unicode MS"/>
              </w:rPr>
            </w:pPr>
            <w:r w:rsidRPr="001B54C3">
              <w:t xml:space="preserve">xx-edu-influenza </w:t>
            </w:r>
            <w:r w:rsidR="007C7606" w:rsidRPr="001B54C3">
              <w:t xml:space="preserve">need code closest is vaccine education </w:t>
            </w:r>
          </w:p>
          <w:p w14:paraId="6263D9FB" w14:textId="77777777" w:rsidR="007C7606" w:rsidRPr="001B54C3" w:rsidRDefault="00074AE1" w:rsidP="00235E1F">
            <w:pPr>
              <w:pStyle w:val="TableEntry"/>
            </w:pPr>
            <w:r w:rsidRPr="001B54C3">
              <w:t>171044003</w:t>
            </w:r>
          </w:p>
          <w:p w14:paraId="2BAE4A3A" w14:textId="77777777" w:rsidR="00866BDC" w:rsidRPr="001B54C3" w:rsidRDefault="00866BDC" w:rsidP="007A10EF">
            <w:pPr>
              <w:pStyle w:val="TableEntry"/>
              <w:rPr>
                <w:rFonts w:ascii="Arial Unicode MS" w:eastAsia="Arial Unicode MS" w:hAnsi="Arial Unicode MS" w:cs="Arial Unicode MS"/>
                <w:szCs w:val="24"/>
              </w:rPr>
            </w:pPr>
          </w:p>
        </w:tc>
        <w:tc>
          <w:tcPr>
            <w:tcW w:w="596" w:type="pct"/>
            <w:shd w:val="clear" w:color="auto" w:fill="auto"/>
          </w:tcPr>
          <w:p w14:paraId="586256F4" w14:textId="77777777" w:rsidR="00866BDC" w:rsidRPr="001B54C3" w:rsidRDefault="00866BDC">
            <w:pPr>
              <w:pStyle w:val="TableEntry"/>
              <w:rPr>
                <w:sz w:val="20"/>
              </w:rPr>
            </w:pPr>
          </w:p>
        </w:tc>
      </w:tr>
      <w:tr w:rsidR="00866BDC" w:rsidRPr="001B54C3" w14:paraId="4824AF91" w14:textId="77777777" w:rsidTr="0024150E">
        <w:trPr>
          <w:jc w:val="center"/>
        </w:trPr>
        <w:tc>
          <w:tcPr>
            <w:tcW w:w="2117" w:type="pct"/>
            <w:shd w:val="clear" w:color="auto" w:fill="auto"/>
          </w:tcPr>
          <w:p w14:paraId="7DC3E2D9" w14:textId="77777777" w:rsidR="00866BDC" w:rsidRPr="001B54C3" w:rsidRDefault="00866BDC">
            <w:pPr>
              <w:pStyle w:val="TableEntry"/>
              <w:rPr>
                <w:rFonts w:ascii="Arial Unicode MS" w:eastAsia="Arial Unicode MS" w:hAnsi="Arial Unicode MS" w:cs="Arial Unicode MS"/>
                <w:szCs w:val="24"/>
              </w:rPr>
            </w:pPr>
            <w:r w:rsidRPr="001B54C3">
              <w:t xml:space="preserve">Smoking/tobacco counseling </w:t>
            </w:r>
          </w:p>
        </w:tc>
        <w:tc>
          <w:tcPr>
            <w:tcW w:w="448" w:type="pct"/>
            <w:shd w:val="clear" w:color="auto" w:fill="auto"/>
          </w:tcPr>
          <w:p w14:paraId="5EE298BD"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360A78E1"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4ACC30FF"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168077A3" w14:textId="77777777" w:rsidR="00866BDC" w:rsidRPr="001B54C3" w:rsidRDefault="00866BDC" w:rsidP="007A10EF">
            <w:pPr>
              <w:pStyle w:val="TableEntry"/>
              <w:rPr>
                <w:rFonts w:ascii="Arial Unicode MS" w:eastAsia="Arial Unicode MS" w:hAnsi="Arial Unicode MS" w:cs="Arial Unicode MS"/>
                <w:szCs w:val="24"/>
              </w:rPr>
            </w:pPr>
            <w:r w:rsidRPr="001B54C3">
              <w:t xml:space="preserve">171055003 </w:t>
            </w:r>
          </w:p>
        </w:tc>
        <w:tc>
          <w:tcPr>
            <w:tcW w:w="596" w:type="pct"/>
            <w:shd w:val="clear" w:color="auto" w:fill="auto"/>
          </w:tcPr>
          <w:p w14:paraId="597A6940" w14:textId="77777777" w:rsidR="00866BDC" w:rsidRPr="001B54C3" w:rsidRDefault="00866BDC">
            <w:pPr>
              <w:pStyle w:val="TableEntry"/>
              <w:rPr>
                <w:sz w:val="20"/>
              </w:rPr>
            </w:pPr>
          </w:p>
        </w:tc>
      </w:tr>
      <w:tr w:rsidR="00866BDC" w:rsidRPr="001B54C3" w14:paraId="04CF30A5" w14:textId="77777777" w:rsidTr="0024150E">
        <w:trPr>
          <w:jc w:val="center"/>
        </w:trPr>
        <w:tc>
          <w:tcPr>
            <w:tcW w:w="2117" w:type="pct"/>
            <w:shd w:val="clear" w:color="auto" w:fill="auto"/>
          </w:tcPr>
          <w:p w14:paraId="4270160F" w14:textId="77777777" w:rsidR="00866BDC" w:rsidRPr="001B54C3" w:rsidRDefault="00866BDC">
            <w:pPr>
              <w:pStyle w:val="TableEntry"/>
              <w:rPr>
                <w:rFonts w:ascii="Arial Unicode MS" w:eastAsia="Arial Unicode MS" w:hAnsi="Arial Unicode MS" w:cs="Arial Unicode MS"/>
                <w:szCs w:val="24"/>
              </w:rPr>
            </w:pPr>
            <w:r w:rsidRPr="001B54C3">
              <w:t xml:space="preserve">Environmental/work hazards </w:t>
            </w:r>
          </w:p>
        </w:tc>
        <w:tc>
          <w:tcPr>
            <w:tcW w:w="448" w:type="pct"/>
            <w:shd w:val="clear" w:color="auto" w:fill="auto"/>
          </w:tcPr>
          <w:p w14:paraId="610B02C2"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7E75A6FD"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029421F0"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07E6A891" w14:textId="77777777" w:rsidR="007C7606" w:rsidRPr="001B54C3" w:rsidRDefault="007C7606" w:rsidP="002B3498">
            <w:pPr>
              <w:pStyle w:val="TableEntry"/>
            </w:pPr>
            <w:r w:rsidRPr="001B54C3">
              <w:t>385872009</w:t>
            </w:r>
          </w:p>
          <w:p w14:paraId="36DD74E2" w14:textId="77777777" w:rsidR="00866BDC" w:rsidRPr="001B54C3" w:rsidRDefault="00866BDC" w:rsidP="002B3498">
            <w:pPr>
              <w:pStyle w:val="TableEntry"/>
              <w:rPr>
                <w:rFonts w:eastAsia="Arial Unicode MS"/>
              </w:rPr>
            </w:pPr>
          </w:p>
        </w:tc>
        <w:tc>
          <w:tcPr>
            <w:tcW w:w="596" w:type="pct"/>
            <w:shd w:val="clear" w:color="auto" w:fill="auto"/>
          </w:tcPr>
          <w:p w14:paraId="68D9C108" w14:textId="77777777" w:rsidR="00866BDC" w:rsidRPr="001B54C3" w:rsidRDefault="00866BDC" w:rsidP="002B3498">
            <w:pPr>
              <w:pStyle w:val="TableEntry"/>
            </w:pPr>
          </w:p>
        </w:tc>
      </w:tr>
      <w:tr w:rsidR="00866BDC" w:rsidRPr="001B54C3" w14:paraId="2556C2F3" w14:textId="77777777" w:rsidTr="0024150E">
        <w:trPr>
          <w:jc w:val="center"/>
        </w:trPr>
        <w:tc>
          <w:tcPr>
            <w:tcW w:w="2117" w:type="pct"/>
            <w:shd w:val="clear" w:color="auto" w:fill="auto"/>
          </w:tcPr>
          <w:p w14:paraId="1B89CA2A" w14:textId="77777777" w:rsidR="00866BDC" w:rsidRPr="001B54C3" w:rsidRDefault="00866BDC">
            <w:pPr>
              <w:pStyle w:val="TableEntry"/>
              <w:rPr>
                <w:rFonts w:ascii="Arial Unicode MS" w:eastAsia="Arial Unicode MS" w:hAnsi="Arial Unicode MS" w:cs="Arial Unicode MS"/>
                <w:szCs w:val="24"/>
              </w:rPr>
            </w:pPr>
            <w:r w:rsidRPr="001B54C3">
              <w:lastRenderedPageBreak/>
              <w:t xml:space="preserve">Travel </w:t>
            </w:r>
          </w:p>
        </w:tc>
        <w:tc>
          <w:tcPr>
            <w:tcW w:w="448" w:type="pct"/>
            <w:shd w:val="clear" w:color="auto" w:fill="auto"/>
          </w:tcPr>
          <w:p w14:paraId="101D64C8"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52B016FC"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486EA294"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575FEA38" w14:textId="77777777" w:rsidR="007C7606" w:rsidRPr="001B54C3" w:rsidRDefault="007C7606" w:rsidP="002B3498">
            <w:pPr>
              <w:pStyle w:val="TableEntry"/>
            </w:pPr>
            <w:r w:rsidRPr="001B54C3">
              <w:t>439816006</w:t>
            </w:r>
          </w:p>
          <w:p w14:paraId="15A95A1C" w14:textId="77777777" w:rsidR="00866BDC" w:rsidRPr="001B54C3" w:rsidRDefault="00866BDC" w:rsidP="002B3498">
            <w:pPr>
              <w:pStyle w:val="TableEntry"/>
              <w:rPr>
                <w:rFonts w:eastAsia="Arial Unicode MS"/>
              </w:rPr>
            </w:pPr>
          </w:p>
        </w:tc>
        <w:tc>
          <w:tcPr>
            <w:tcW w:w="596" w:type="pct"/>
            <w:shd w:val="clear" w:color="auto" w:fill="auto"/>
          </w:tcPr>
          <w:p w14:paraId="1CF2B000" w14:textId="77777777" w:rsidR="00866BDC" w:rsidRPr="001B54C3" w:rsidRDefault="00866BDC" w:rsidP="002B3498">
            <w:pPr>
              <w:pStyle w:val="TableEntry"/>
            </w:pPr>
          </w:p>
        </w:tc>
      </w:tr>
      <w:tr w:rsidR="00866BDC" w:rsidRPr="001B54C3" w14:paraId="133BAFF0" w14:textId="77777777" w:rsidTr="0024150E">
        <w:trPr>
          <w:jc w:val="center"/>
        </w:trPr>
        <w:tc>
          <w:tcPr>
            <w:tcW w:w="2117" w:type="pct"/>
            <w:shd w:val="clear" w:color="auto" w:fill="auto"/>
          </w:tcPr>
          <w:p w14:paraId="0C819AAE" w14:textId="77777777" w:rsidR="00866BDC" w:rsidRPr="001B54C3" w:rsidRDefault="00866BDC">
            <w:pPr>
              <w:pStyle w:val="TableEntry"/>
              <w:rPr>
                <w:rFonts w:ascii="Arial Unicode MS" w:eastAsia="Arial Unicode MS" w:hAnsi="Arial Unicode MS" w:cs="Arial Unicode MS"/>
                <w:szCs w:val="24"/>
              </w:rPr>
            </w:pPr>
            <w:r w:rsidRPr="001B54C3">
              <w:t xml:space="preserve">Alcohol </w:t>
            </w:r>
          </w:p>
        </w:tc>
        <w:tc>
          <w:tcPr>
            <w:tcW w:w="448" w:type="pct"/>
            <w:shd w:val="clear" w:color="auto" w:fill="auto"/>
          </w:tcPr>
          <w:p w14:paraId="6317B3BD"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1F575226"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73F73246"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6D50A9A7" w14:textId="77777777" w:rsidR="00866BDC" w:rsidRPr="001B54C3" w:rsidRDefault="00866BDC" w:rsidP="002B3498">
            <w:pPr>
              <w:pStyle w:val="TableEntry"/>
              <w:rPr>
                <w:rFonts w:eastAsia="Arial Unicode MS"/>
              </w:rPr>
            </w:pPr>
            <w:r w:rsidRPr="001B54C3">
              <w:t xml:space="preserve">171057006 </w:t>
            </w:r>
          </w:p>
        </w:tc>
        <w:tc>
          <w:tcPr>
            <w:tcW w:w="596" w:type="pct"/>
            <w:shd w:val="clear" w:color="auto" w:fill="auto"/>
          </w:tcPr>
          <w:p w14:paraId="4A89602E" w14:textId="77777777" w:rsidR="00866BDC" w:rsidRPr="001B54C3" w:rsidRDefault="00866BDC" w:rsidP="002B3498">
            <w:pPr>
              <w:pStyle w:val="TableEntry"/>
            </w:pPr>
          </w:p>
        </w:tc>
      </w:tr>
      <w:tr w:rsidR="00866BDC" w:rsidRPr="001B54C3" w14:paraId="698CCE78" w14:textId="77777777" w:rsidTr="0024150E">
        <w:trPr>
          <w:jc w:val="center"/>
        </w:trPr>
        <w:tc>
          <w:tcPr>
            <w:tcW w:w="2117" w:type="pct"/>
            <w:shd w:val="clear" w:color="auto" w:fill="auto"/>
          </w:tcPr>
          <w:p w14:paraId="73D93AE3" w14:textId="77777777" w:rsidR="00866BDC" w:rsidRPr="001B54C3" w:rsidRDefault="00866BDC">
            <w:pPr>
              <w:pStyle w:val="TableEntry"/>
              <w:rPr>
                <w:rFonts w:ascii="Arial Unicode MS" w:eastAsia="Arial Unicode MS" w:hAnsi="Arial Unicode MS" w:cs="Arial Unicode MS"/>
                <w:szCs w:val="24"/>
              </w:rPr>
            </w:pPr>
            <w:r w:rsidRPr="001B54C3">
              <w:t xml:space="preserve">Illicit/recreational drugs </w:t>
            </w:r>
          </w:p>
        </w:tc>
        <w:tc>
          <w:tcPr>
            <w:tcW w:w="448" w:type="pct"/>
            <w:shd w:val="clear" w:color="auto" w:fill="auto"/>
          </w:tcPr>
          <w:p w14:paraId="6FB51936"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11952B79"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22B1885E"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0FC93599" w14:textId="77777777" w:rsidR="007C7606" w:rsidRPr="001B54C3" w:rsidRDefault="007C7606" w:rsidP="002B3498">
            <w:pPr>
              <w:pStyle w:val="TableEntry"/>
            </w:pPr>
            <w:r w:rsidRPr="001B54C3">
              <w:t>425014005</w:t>
            </w:r>
          </w:p>
          <w:p w14:paraId="3519F1F2" w14:textId="77777777" w:rsidR="00866BDC" w:rsidRPr="001B54C3" w:rsidRDefault="00866BDC" w:rsidP="002B3498">
            <w:pPr>
              <w:pStyle w:val="TableEntry"/>
              <w:rPr>
                <w:rFonts w:eastAsia="Arial Unicode MS"/>
              </w:rPr>
            </w:pPr>
            <w:r w:rsidRPr="001B54C3">
              <w:t xml:space="preserve"> </w:t>
            </w:r>
          </w:p>
        </w:tc>
        <w:tc>
          <w:tcPr>
            <w:tcW w:w="596" w:type="pct"/>
            <w:shd w:val="clear" w:color="auto" w:fill="auto"/>
          </w:tcPr>
          <w:p w14:paraId="3F638FB4" w14:textId="77777777" w:rsidR="00866BDC" w:rsidRPr="001B54C3" w:rsidRDefault="00866BDC" w:rsidP="002B3498">
            <w:pPr>
              <w:pStyle w:val="TableEntry"/>
            </w:pPr>
          </w:p>
        </w:tc>
      </w:tr>
      <w:tr w:rsidR="00866BDC" w:rsidRPr="001B54C3" w14:paraId="218F457F" w14:textId="77777777" w:rsidTr="0024150E">
        <w:trPr>
          <w:jc w:val="center"/>
        </w:trPr>
        <w:tc>
          <w:tcPr>
            <w:tcW w:w="2117" w:type="pct"/>
            <w:shd w:val="clear" w:color="auto" w:fill="auto"/>
          </w:tcPr>
          <w:p w14:paraId="59D9C8E1" w14:textId="77777777" w:rsidR="00866BDC" w:rsidRPr="001B54C3" w:rsidRDefault="00866BDC">
            <w:pPr>
              <w:pStyle w:val="TableEntry"/>
              <w:rPr>
                <w:rFonts w:ascii="Arial Unicode MS" w:eastAsia="Arial Unicode MS" w:hAnsi="Arial Unicode MS" w:cs="Arial Unicode MS"/>
                <w:szCs w:val="24"/>
              </w:rPr>
            </w:pPr>
            <w:r w:rsidRPr="001B54C3">
              <w:t xml:space="preserve">Use of any medications </w:t>
            </w:r>
          </w:p>
        </w:tc>
        <w:tc>
          <w:tcPr>
            <w:tcW w:w="448" w:type="pct"/>
            <w:shd w:val="clear" w:color="auto" w:fill="auto"/>
          </w:tcPr>
          <w:p w14:paraId="12FC402D"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7236A90E"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36006C75"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494D8D69" w14:textId="77777777" w:rsidR="007C7606" w:rsidRPr="001B54C3" w:rsidRDefault="007C7606" w:rsidP="002B3498">
            <w:pPr>
              <w:pStyle w:val="TableEntry"/>
            </w:pPr>
            <w:r w:rsidRPr="001B54C3">
              <w:t>171058001</w:t>
            </w:r>
          </w:p>
          <w:p w14:paraId="3F36C4DE" w14:textId="77777777" w:rsidR="00866BDC" w:rsidRPr="001B54C3" w:rsidRDefault="00866BDC" w:rsidP="002B3498">
            <w:pPr>
              <w:pStyle w:val="TableEntry"/>
              <w:rPr>
                <w:rFonts w:eastAsia="Arial Unicode MS"/>
              </w:rPr>
            </w:pPr>
          </w:p>
        </w:tc>
        <w:tc>
          <w:tcPr>
            <w:tcW w:w="596" w:type="pct"/>
            <w:shd w:val="clear" w:color="auto" w:fill="auto"/>
          </w:tcPr>
          <w:p w14:paraId="332B5CAE" w14:textId="77777777" w:rsidR="00866BDC" w:rsidRPr="001B54C3" w:rsidRDefault="00866BDC" w:rsidP="002B3498">
            <w:pPr>
              <w:pStyle w:val="TableEntry"/>
            </w:pPr>
          </w:p>
        </w:tc>
      </w:tr>
      <w:tr w:rsidR="00866BDC" w:rsidRPr="001B54C3" w14:paraId="6BB2318A" w14:textId="77777777" w:rsidTr="0024150E">
        <w:trPr>
          <w:jc w:val="center"/>
        </w:trPr>
        <w:tc>
          <w:tcPr>
            <w:tcW w:w="2117" w:type="pct"/>
            <w:shd w:val="clear" w:color="auto" w:fill="auto"/>
          </w:tcPr>
          <w:p w14:paraId="1069DB27" w14:textId="77777777" w:rsidR="00866BDC" w:rsidRPr="001B54C3" w:rsidRDefault="00866BDC">
            <w:pPr>
              <w:pStyle w:val="TableEntry"/>
              <w:rPr>
                <w:rFonts w:ascii="Arial Unicode MS" w:eastAsia="Arial Unicode MS" w:hAnsi="Arial Unicode MS" w:cs="Arial Unicode MS"/>
                <w:szCs w:val="24"/>
              </w:rPr>
            </w:pPr>
            <w:r w:rsidRPr="001B54C3">
              <w:t xml:space="preserve">Indications for ultrasound </w:t>
            </w:r>
          </w:p>
        </w:tc>
        <w:tc>
          <w:tcPr>
            <w:tcW w:w="448" w:type="pct"/>
            <w:shd w:val="clear" w:color="auto" w:fill="auto"/>
          </w:tcPr>
          <w:p w14:paraId="48091B9E"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20755BEF"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5154AA01"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380ABB76" w14:textId="77777777" w:rsidR="00866BDC" w:rsidRPr="001B54C3" w:rsidRDefault="007C7606" w:rsidP="007A10EF">
            <w:pPr>
              <w:pStyle w:val="TableEntry"/>
              <w:rPr>
                <w:rFonts w:ascii="Arial Unicode MS" w:eastAsia="Arial Unicode MS" w:hAnsi="Arial Unicode MS" w:cs="Arial Unicode MS"/>
                <w:szCs w:val="24"/>
              </w:rPr>
            </w:pPr>
            <w:r w:rsidRPr="001B54C3">
              <w:t>440227005</w:t>
            </w:r>
          </w:p>
        </w:tc>
        <w:tc>
          <w:tcPr>
            <w:tcW w:w="596" w:type="pct"/>
            <w:shd w:val="clear" w:color="auto" w:fill="auto"/>
          </w:tcPr>
          <w:p w14:paraId="0EC66235" w14:textId="77777777" w:rsidR="00866BDC" w:rsidRPr="001B54C3" w:rsidRDefault="00866BDC">
            <w:pPr>
              <w:pStyle w:val="TableEntry"/>
              <w:rPr>
                <w:sz w:val="20"/>
              </w:rPr>
            </w:pPr>
          </w:p>
        </w:tc>
      </w:tr>
      <w:tr w:rsidR="00866BDC" w:rsidRPr="001B54C3" w14:paraId="7770AB17" w14:textId="77777777" w:rsidTr="0024150E">
        <w:trPr>
          <w:jc w:val="center"/>
        </w:trPr>
        <w:tc>
          <w:tcPr>
            <w:tcW w:w="2117" w:type="pct"/>
            <w:shd w:val="clear" w:color="auto" w:fill="auto"/>
          </w:tcPr>
          <w:p w14:paraId="2E23745E" w14:textId="77777777" w:rsidR="00866BDC" w:rsidRPr="001B54C3" w:rsidRDefault="00866BDC">
            <w:pPr>
              <w:pStyle w:val="TableEntry"/>
              <w:rPr>
                <w:rFonts w:ascii="Arial Unicode MS" w:eastAsia="Arial Unicode MS" w:hAnsi="Arial Unicode MS" w:cs="Arial Unicode MS"/>
                <w:szCs w:val="24"/>
              </w:rPr>
            </w:pPr>
            <w:r w:rsidRPr="001B54C3">
              <w:t xml:space="preserve">Domestic violence </w:t>
            </w:r>
          </w:p>
        </w:tc>
        <w:tc>
          <w:tcPr>
            <w:tcW w:w="448" w:type="pct"/>
            <w:shd w:val="clear" w:color="auto" w:fill="auto"/>
          </w:tcPr>
          <w:p w14:paraId="21341018"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655A294E"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4EEF8534"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55D5FCFF" w14:textId="77777777" w:rsidR="00866BDC" w:rsidRPr="001B54C3" w:rsidRDefault="00866BDC" w:rsidP="007A10EF">
            <w:pPr>
              <w:pStyle w:val="TableEntry"/>
              <w:rPr>
                <w:rFonts w:ascii="Arial Unicode MS" w:eastAsia="Arial Unicode MS" w:hAnsi="Arial Unicode MS" w:cs="Arial Unicode MS"/>
                <w:szCs w:val="24"/>
              </w:rPr>
            </w:pPr>
            <w:r w:rsidRPr="001B54C3">
              <w:t xml:space="preserve">413457006 </w:t>
            </w:r>
          </w:p>
        </w:tc>
        <w:tc>
          <w:tcPr>
            <w:tcW w:w="596" w:type="pct"/>
            <w:shd w:val="clear" w:color="auto" w:fill="auto"/>
          </w:tcPr>
          <w:p w14:paraId="0D57AC10" w14:textId="77777777" w:rsidR="00866BDC" w:rsidRPr="001B54C3" w:rsidRDefault="00866BDC">
            <w:pPr>
              <w:pStyle w:val="TableEntry"/>
              <w:rPr>
                <w:sz w:val="20"/>
              </w:rPr>
            </w:pPr>
          </w:p>
        </w:tc>
      </w:tr>
      <w:tr w:rsidR="00866BDC" w:rsidRPr="001B54C3" w14:paraId="7E761601" w14:textId="77777777" w:rsidTr="0024150E">
        <w:trPr>
          <w:jc w:val="center"/>
        </w:trPr>
        <w:tc>
          <w:tcPr>
            <w:tcW w:w="2117" w:type="pct"/>
            <w:shd w:val="clear" w:color="auto" w:fill="auto"/>
          </w:tcPr>
          <w:p w14:paraId="386083EC" w14:textId="77777777" w:rsidR="00866BDC" w:rsidRPr="001B54C3" w:rsidRDefault="00866BDC">
            <w:pPr>
              <w:pStyle w:val="TableEntry"/>
              <w:rPr>
                <w:rFonts w:ascii="Arial Unicode MS" w:eastAsia="Arial Unicode MS" w:hAnsi="Arial Unicode MS" w:cs="Arial Unicode MS"/>
                <w:szCs w:val="24"/>
              </w:rPr>
            </w:pPr>
            <w:r w:rsidRPr="001B54C3">
              <w:t xml:space="preserve">Seatbelt use </w:t>
            </w:r>
          </w:p>
        </w:tc>
        <w:tc>
          <w:tcPr>
            <w:tcW w:w="448" w:type="pct"/>
            <w:shd w:val="clear" w:color="auto" w:fill="auto"/>
          </w:tcPr>
          <w:p w14:paraId="69B1C43B"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63C200EB"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24AA3062"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300EE07E" w14:textId="77777777" w:rsidR="00866BDC" w:rsidRPr="001B54C3" w:rsidRDefault="007C7606" w:rsidP="007A10EF">
            <w:pPr>
              <w:pStyle w:val="TableEntry"/>
              <w:rPr>
                <w:rFonts w:ascii="Arial Unicode MS" w:eastAsia="Arial Unicode MS" w:hAnsi="Arial Unicode MS" w:cs="Arial Unicode MS"/>
                <w:szCs w:val="24"/>
              </w:rPr>
            </w:pPr>
            <w:r w:rsidRPr="001B54C3">
              <w:t>440638004</w:t>
            </w:r>
            <w:r w:rsidR="00681A89" w:rsidRPr="001B54C3">
              <w:t xml:space="preserve"> </w:t>
            </w:r>
          </w:p>
        </w:tc>
        <w:tc>
          <w:tcPr>
            <w:tcW w:w="596" w:type="pct"/>
            <w:shd w:val="clear" w:color="auto" w:fill="auto"/>
          </w:tcPr>
          <w:p w14:paraId="45C700CA" w14:textId="77777777" w:rsidR="00866BDC" w:rsidRPr="001B54C3" w:rsidRDefault="00866BDC">
            <w:pPr>
              <w:pStyle w:val="TableEntry"/>
              <w:rPr>
                <w:sz w:val="20"/>
              </w:rPr>
            </w:pPr>
          </w:p>
        </w:tc>
      </w:tr>
      <w:tr w:rsidR="00866BDC" w:rsidRPr="001B54C3" w14:paraId="22A18173" w14:textId="77777777" w:rsidTr="0024150E">
        <w:trPr>
          <w:jc w:val="center"/>
        </w:trPr>
        <w:tc>
          <w:tcPr>
            <w:tcW w:w="2117" w:type="pct"/>
            <w:shd w:val="clear" w:color="auto" w:fill="auto"/>
          </w:tcPr>
          <w:p w14:paraId="13370F4A" w14:textId="77777777" w:rsidR="00866BDC" w:rsidRPr="001B54C3" w:rsidRDefault="00866BDC">
            <w:pPr>
              <w:pStyle w:val="TableEntry"/>
              <w:rPr>
                <w:rFonts w:ascii="Arial Unicode MS" w:eastAsia="Arial Unicode MS" w:hAnsi="Arial Unicode MS" w:cs="Arial Unicode MS"/>
                <w:szCs w:val="24"/>
              </w:rPr>
            </w:pPr>
            <w:r w:rsidRPr="001B54C3">
              <w:t xml:space="preserve">Childbirth classes/hospital facilities </w:t>
            </w:r>
          </w:p>
        </w:tc>
        <w:tc>
          <w:tcPr>
            <w:tcW w:w="448" w:type="pct"/>
            <w:shd w:val="clear" w:color="auto" w:fill="auto"/>
          </w:tcPr>
          <w:p w14:paraId="42524527"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6933B6A4"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7FF2AABC"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1B8CE37D" w14:textId="77777777" w:rsidR="00866BDC" w:rsidRPr="001B54C3" w:rsidRDefault="007C7606" w:rsidP="007A10EF">
            <w:pPr>
              <w:pStyle w:val="TableEntry"/>
              <w:rPr>
                <w:rFonts w:ascii="Arial Unicode MS" w:eastAsia="Arial Unicode MS" w:hAnsi="Arial Unicode MS" w:cs="Arial Unicode MS"/>
                <w:szCs w:val="24"/>
              </w:rPr>
            </w:pPr>
            <w:r w:rsidRPr="001B54C3">
              <w:t>66961001</w:t>
            </w:r>
          </w:p>
        </w:tc>
        <w:tc>
          <w:tcPr>
            <w:tcW w:w="596" w:type="pct"/>
            <w:shd w:val="clear" w:color="auto" w:fill="auto"/>
          </w:tcPr>
          <w:p w14:paraId="06FFE930" w14:textId="77777777" w:rsidR="00866BDC" w:rsidRPr="001B54C3" w:rsidRDefault="00866BDC">
            <w:pPr>
              <w:pStyle w:val="TableEntry"/>
              <w:rPr>
                <w:sz w:val="20"/>
              </w:rPr>
            </w:pPr>
          </w:p>
        </w:tc>
      </w:tr>
      <w:tr w:rsidR="00866BDC" w:rsidRPr="001B54C3" w14:paraId="13FCD9F5" w14:textId="77777777" w:rsidTr="0024150E">
        <w:trPr>
          <w:jc w:val="center"/>
        </w:trPr>
        <w:tc>
          <w:tcPr>
            <w:tcW w:w="5000" w:type="pct"/>
            <w:gridSpan w:val="6"/>
            <w:shd w:val="clear" w:color="auto" w:fill="auto"/>
          </w:tcPr>
          <w:p w14:paraId="28EFD64C" w14:textId="77777777" w:rsidR="00866BDC" w:rsidRPr="001B54C3" w:rsidRDefault="00866BDC" w:rsidP="00235E1F">
            <w:pPr>
              <w:pStyle w:val="TableEntryHeader"/>
              <w:rPr>
                <w:rFonts w:ascii="Arial Unicode MS" w:eastAsia="Arial Unicode MS" w:hAnsi="Arial Unicode MS" w:cs="Arial Unicode MS"/>
                <w:szCs w:val="24"/>
              </w:rPr>
            </w:pPr>
            <w:r w:rsidRPr="001B54C3">
              <w:t>Second Trimester</w:t>
            </w:r>
          </w:p>
        </w:tc>
      </w:tr>
      <w:tr w:rsidR="00866BDC" w:rsidRPr="001B54C3" w14:paraId="236A5A37" w14:textId="77777777" w:rsidTr="0024150E">
        <w:trPr>
          <w:jc w:val="center"/>
        </w:trPr>
        <w:tc>
          <w:tcPr>
            <w:tcW w:w="2117" w:type="pct"/>
            <w:shd w:val="clear" w:color="auto" w:fill="auto"/>
          </w:tcPr>
          <w:p w14:paraId="66425641" w14:textId="77777777" w:rsidR="00866BDC" w:rsidRPr="001B54C3" w:rsidRDefault="00866BDC">
            <w:pPr>
              <w:pStyle w:val="TableEntry"/>
              <w:rPr>
                <w:rFonts w:ascii="Arial Unicode MS" w:eastAsia="Arial Unicode MS" w:hAnsi="Arial Unicode MS" w:cs="Arial Unicode MS"/>
                <w:szCs w:val="24"/>
              </w:rPr>
            </w:pPr>
            <w:r w:rsidRPr="001B54C3">
              <w:t xml:space="preserve">Childbirth classes/hospital facilities </w:t>
            </w:r>
          </w:p>
        </w:tc>
        <w:tc>
          <w:tcPr>
            <w:tcW w:w="448" w:type="pct"/>
            <w:shd w:val="clear" w:color="auto" w:fill="auto"/>
          </w:tcPr>
          <w:p w14:paraId="19F3FC0B"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4018F236"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1810CEA5"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57D45F4A" w14:textId="77777777" w:rsidR="00866BDC" w:rsidRPr="001B54C3" w:rsidRDefault="007C7606">
            <w:pPr>
              <w:pStyle w:val="TableEntry"/>
              <w:rPr>
                <w:rFonts w:ascii="Arial Unicode MS" w:eastAsia="Arial Unicode MS" w:hAnsi="Arial Unicode MS" w:cs="Arial Unicode MS"/>
                <w:szCs w:val="24"/>
              </w:rPr>
            </w:pPr>
            <w:r w:rsidRPr="001B54C3">
              <w:t>66961001</w:t>
            </w:r>
          </w:p>
        </w:tc>
        <w:tc>
          <w:tcPr>
            <w:tcW w:w="596" w:type="pct"/>
            <w:shd w:val="clear" w:color="auto" w:fill="auto"/>
          </w:tcPr>
          <w:p w14:paraId="09588170" w14:textId="77777777" w:rsidR="00866BDC" w:rsidRPr="001B54C3" w:rsidRDefault="00866BDC">
            <w:pPr>
              <w:pStyle w:val="TableEntry"/>
              <w:rPr>
                <w:sz w:val="20"/>
              </w:rPr>
            </w:pPr>
          </w:p>
        </w:tc>
      </w:tr>
      <w:tr w:rsidR="00866BDC" w:rsidRPr="001B54C3" w14:paraId="7D08E8D9" w14:textId="77777777" w:rsidTr="0024150E">
        <w:trPr>
          <w:jc w:val="center"/>
        </w:trPr>
        <w:tc>
          <w:tcPr>
            <w:tcW w:w="2117" w:type="pct"/>
            <w:shd w:val="clear" w:color="auto" w:fill="auto"/>
          </w:tcPr>
          <w:p w14:paraId="4213B01F" w14:textId="77777777" w:rsidR="00866BDC" w:rsidRPr="001B54C3" w:rsidRDefault="00866BDC">
            <w:pPr>
              <w:pStyle w:val="TableEntry"/>
              <w:rPr>
                <w:rFonts w:ascii="Arial Unicode MS" w:eastAsia="Arial Unicode MS" w:hAnsi="Arial Unicode MS" w:cs="Arial Unicode MS"/>
                <w:szCs w:val="24"/>
              </w:rPr>
            </w:pPr>
            <w:r w:rsidRPr="001B54C3">
              <w:t xml:space="preserve">Signs and symptoms of preterm labor </w:t>
            </w:r>
          </w:p>
        </w:tc>
        <w:tc>
          <w:tcPr>
            <w:tcW w:w="448" w:type="pct"/>
            <w:shd w:val="clear" w:color="auto" w:fill="auto"/>
          </w:tcPr>
          <w:p w14:paraId="08585B53"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40B42C42"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5B12C727"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7A6F0193" w14:textId="77777777" w:rsidR="00866BDC" w:rsidRPr="001B54C3" w:rsidRDefault="007C7606">
            <w:pPr>
              <w:pStyle w:val="TableEntry"/>
              <w:rPr>
                <w:rFonts w:ascii="Arial Unicode MS" w:eastAsia="Arial Unicode MS" w:hAnsi="Arial Unicode MS" w:cs="Arial Unicode MS"/>
                <w:szCs w:val="24"/>
              </w:rPr>
            </w:pPr>
            <w:r w:rsidRPr="001B54C3">
              <w:t xml:space="preserve">440669000 </w:t>
            </w:r>
          </w:p>
        </w:tc>
        <w:tc>
          <w:tcPr>
            <w:tcW w:w="596" w:type="pct"/>
            <w:shd w:val="clear" w:color="auto" w:fill="auto"/>
          </w:tcPr>
          <w:p w14:paraId="0F9C5F83" w14:textId="77777777" w:rsidR="00866BDC" w:rsidRPr="001B54C3" w:rsidRDefault="00866BDC">
            <w:pPr>
              <w:pStyle w:val="TableEntry"/>
              <w:rPr>
                <w:sz w:val="20"/>
              </w:rPr>
            </w:pPr>
          </w:p>
        </w:tc>
      </w:tr>
      <w:tr w:rsidR="00866BDC" w:rsidRPr="001B54C3" w14:paraId="44A16447" w14:textId="77777777" w:rsidTr="0024150E">
        <w:trPr>
          <w:jc w:val="center"/>
        </w:trPr>
        <w:tc>
          <w:tcPr>
            <w:tcW w:w="2117" w:type="pct"/>
            <w:shd w:val="clear" w:color="auto" w:fill="auto"/>
          </w:tcPr>
          <w:p w14:paraId="59D9B8E1" w14:textId="77777777" w:rsidR="00866BDC" w:rsidRPr="001B54C3" w:rsidRDefault="00866BDC">
            <w:pPr>
              <w:pStyle w:val="TableEntry"/>
              <w:rPr>
                <w:rFonts w:ascii="Arial Unicode MS" w:eastAsia="Arial Unicode MS" w:hAnsi="Arial Unicode MS" w:cs="Arial Unicode MS"/>
                <w:szCs w:val="24"/>
              </w:rPr>
            </w:pPr>
            <w:r w:rsidRPr="001B54C3">
              <w:t xml:space="preserve">Abnormal Lab Values </w:t>
            </w:r>
          </w:p>
        </w:tc>
        <w:tc>
          <w:tcPr>
            <w:tcW w:w="448" w:type="pct"/>
            <w:shd w:val="clear" w:color="auto" w:fill="auto"/>
          </w:tcPr>
          <w:p w14:paraId="109666E2"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74F5A917"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0F64D204"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29D9A445" w14:textId="77777777" w:rsidR="00866BDC" w:rsidRPr="001B54C3" w:rsidRDefault="00866BDC">
            <w:pPr>
              <w:pStyle w:val="TableEntry"/>
              <w:rPr>
                <w:rFonts w:ascii="Arial Unicode MS" w:eastAsia="Arial Unicode MS" w:hAnsi="Arial Unicode MS" w:cs="Arial Unicode MS"/>
                <w:szCs w:val="24"/>
              </w:rPr>
            </w:pPr>
            <w:r w:rsidRPr="001B54C3">
              <w:t xml:space="preserve">410299006 </w:t>
            </w:r>
          </w:p>
        </w:tc>
        <w:tc>
          <w:tcPr>
            <w:tcW w:w="596" w:type="pct"/>
            <w:shd w:val="clear" w:color="auto" w:fill="auto"/>
          </w:tcPr>
          <w:p w14:paraId="1D7FA31D" w14:textId="77777777" w:rsidR="00866BDC" w:rsidRPr="001B54C3" w:rsidRDefault="00866BDC">
            <w:pPr>
              <w:pStyle w:val="TableEntry"/>
              <w:rPr>
                <w:sz w:val="20"/>
              </w:rPr>
            </w:pPr>
          </w:p>
        </w:tc>
      </w:tr>
      <w:tr w:rsidR="00866BDC" w:rsidRPr="001B54C3" w14:paraId="6B523860" w14:textId="77777777" w:rsidTr="0024150E">
        <w:trPr>
          <w:jc w:val="center"/>
        </w:trPr>
        <w:tc>
          <w:tcPr>
            <w:tcW w:w="2117" w:type="pct"/>
            <w:shd w:val="clear" w:color="auto" w:fill="auto"/>
          </w:tcPr>
          <w:p w14:paraId="7E90E256" w14:textId="77777777" w:rsidR="00866BDC" w:rsidRPr="001B54C3" w:rsidRDefault="00866BDC">
            <w:pPr>
              <w:pStyle w:val="TableEntry"/>
              <w:rPr>
                <w:rFonts w:ascii="Arial Unicode MS" w:eastAsia="Arial Unicode MS" w:hAnsi="Arial Unicode MS" w:cs="Arial Unicode MS"/>
                <w:szCs w:val="24"/>
              </w:rPr>
            </w:pPr>
            <w:r w:rsidRPr="001B54C3">
              <w:t xml:space="preserve">Influenza vaccine </w:t>
            </w:r>
          </w:p>
        </w:tc>
        <w:tc>
          <w:tcPr>
            <w:tcW w:w="448" w:type="pct"/>
            <w:shd w:val="clear" w:color="auto" w:fill="auto"/>
          </w:tcPr>
          <w:p w14:paraId="174808B0"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4181FCC3"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32CAA0DA"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2289A722" w14:textId="77777777" w:rsidR="007C7606" w:rsidRPr="001B54C3" w:rsidRDefault="00866BDC" w:rsidP="007A10EF">
            <w:pPr>
              <w:pStyle w:val="TableEntry"/>
              <w:rPr>
                <w:rFonts w:eastAsia="Arial Unicode MS"/>
              </w:rPr>
            </w:pPr>
            <w:r w:rsidRPr="001B54C3">
              <w:t xml:space="preserve">xx-edu-fluvaccine </w:t>
            </w:r>
            <w:r w:rsidR="007C7606" w:rsidRPr="001B54C3">
              <w:t xml:space="preserve">need code. Closest is vaccine education </w:t>
            </w:r>
          </w:p>
          <w:p w14:paraId="15DD9853" w14:textId="77777777" w:rsidR="007C7606" w:rsidRPr="001B54C3" w:rsidRDefault="007C7606" w:rsidP="00235E1F">
            <w:pPr>
              <w:pStyle w:val="TableEntry"/>
            </w:pPr>
            <w:r w:rsidRPr="001B54C3">
              <w:t>171044003</w:t>
            </w:r>
          </w:p>
          <w:p w14:paraId="71295AE0" w14:textId="77777777" w:rsidR="00866BDC" w:rsidRPr="001B54C3" w:rsidRDefault="00866BDC">
            <w:pPr>
              <w:pStyle w:val="TableEntry"/>
              <w:rPr>
                <w:rFonts w:ascii="Arial Unicode MS" w:eastAsia="Arial Unicode MS" w:hAnsi="Arial Unicode MS" w:cs="Arial Unicode MS"/>
                <w:szCs w:val="24"/>
              </w:rPr>
            </w:pPr>
          </w:p>
        </w:tc>
        <w:tc>
          <w:tcPr>
            <w:tcW w:w="596" w:type="pct"/>
            <w:shd w:val="clear" w:color="auto" w:fill="auto"/>
          </w:tcPr>
          <w:p w14:paraId="5A904274" w14:textId="77777777" w:rsidR="00866BDC" w:rsidRPr="001B54C3" w:rsidRDefault="00866BDC">
            <w:pPr>
              <w:pStyle w:val="TableEntry"/>
              <w:rPr>
                <w:sz w:val="20"/>
              </w:rPr>
            </w:pPr>
          </w:p>
        </w:tc>
      </w:tr>
      <w:tr w:rsidR="00866BDC" w:rsidRPr="001B54C3" w14:paraId="29993359" w14:textId="77777777" w:rsidTr="0024150E">
        <w:trPr>
          <w:jc w:val="center"/>
        </w:trPr>
        <w:tc>
          <w:tcPr>
            <w:tcW w:w="2117" w:type="pct"/>
            <w:shd w:val="clear" w:color="auto" w:fill="auto"/>
          </w:tcPr>
          <w:p w14:paraId="4C49ABB7" w14:textId="77777777" w:rsidR="00866BDC" w:rsidRPr="001B54C3" w:rsidRDefault="00866BDC">
            <w:pPr>
              <w:pStyle w:val="TableEntry"/>
              <w:rPr>
                <w:rFonts w:ascii="Arial Unicode MS" w:eastAsia="Arial Unicode MS" w:hAnsi="Arial Unicode MS" w:cs="Arial Unicode MS"/>
                <w:szCs w:val="24"/>
              </w:rPr>
            </w:pPr>
            <w:r w:rsidRPr="001B54C3">
              <w:t xml:space="preserve">Selecting a newborn care provider </w:t>
            </w:r>
          </w:p>
        </w:tc>
        <w:tc>
          <w:tcPr>
            <w:tcW w:w="448" w:type="pct"/>
            <w:shd w:val="clear" w:color="auto" w:fill="auto"/>
          </w:tcPr>
          <w:p w14:paraId="414D7A99"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546527BB"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47B21D34"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17173FCA" w14:textId="77777777" w:rsidR="00866BDC" w:rsidRPr="001B54C3" w:rsidRDefault="00C47F07">
            <w:pPr>
              <w:pStyle w:val="TableEntry"/>
              <w:rPr>
                <w:rFonts w:ascii="Arial Unicode MS" w:eastAsia="Arial Unicode MS" w:hAnsi="Arial Unicode MS" w:cs="Arial Unicode MS"/>
                <w:szCs w:val="24"/>
              </w:rPr>
            </w:pPr>
            <w:r w:rsidRPr="001B54C3">
              <w:t xml:space="preserve">  439908001</w:t>
            </w:r>
            <w:r w:rsidR="00866BDC" w:rsidRPr="001B54C3">
              <w:t xml:space="preserve"> </w:t>
            </w:r>
          </w:p>
        </w:tc>
        <w:tc>
          <w:tcPr>
            <w:tcW w:w="596" w:type="pct"/>
            <w:shd w:val="clear" w:color="auto" w:fill="auto"/>
          </w:tcPr>
          <w:p w14:paraId="71F6F16F" w14:textId="77777777" w:rsidR="00866BDC" w:rsidRPr="001B54C3" w:rsidRDefault="00866BDC">
            <w:pPr>
              <w:pStyle w:val="TableEntry"/>
              <w:rPr>
                <w:sz w:val="20"/>
              </w:rPr>
            </w:pPr>
          </w:p>
        </w:tc>
      </w:tr>
      <w:tr w:rsidR="00866BDC" w:rsidRPr="001B54C3" w14:paraId="63393E79" w14:textId="77777777" w:rsidTr="0024150E">
        <w:trPr>
          <w:jc w:val="center"/>
        </w:trPr>
        <w:tc>
          <w:tcPr>
            <w:tcW w:w="2117" w:type="pct"/>
            <w:shd w:val="clear" w:color="auto" w:fill="auto"/>
          </w:tcPr>
          <w:p w14:paraId="7553B944" w14:textId="77777777" w:rsidR="00866BDC" w:rsidRPr="001B54C3" w:rsidRDefault="00866BDC">
            <w:pPr>
              <w:pStyle w:val="TableEntry"/>
              <w:rPr>
                <w:rFonts w:ascii="Arial Unicode MS" w:eastAsia="Arial Unicode MS" w:hAnsi="Arial Unicode MS" w:cs="Arial Unicode MS"/>
                <w:szCs w:val="24"/>
              </w:rPr>
            </w:pPr>
            <w:r w:rsidRPr="001B54C3">
              <w:t xml:space="preserve">Postpartum family planning </w:t>
            </w:r>
          </w:p>
        </w:tc>
        <w:tc>
          <w:tcPr>
            <w:tcW w:w="448" w:type="pct"/>
            <w:shd w:val="clear" w:color="auto" w:fill="auto"/>
          </w:tcPr>
          <w:p w14:paraId="27F76109"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58526F82"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6D8CB4E0"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4A03EFBC" w14:textId="77777777" w:rsidR="00866BDC" w:rsidRPr="001B54C3" w:rsidRDefault="00866BDC">
            <w:pPr>
              <w:pStyle w:val="TableEntry"/>
              <w:rPr>
                <w:rFonts w:ascii="Arial Unicode MS" w:eastAsia="Arial Unicode MS" w:hAnsi="Arial Unicode MS" w:cs="Arial Unicode MS"/>
                <w:szCs w:val="24"/>
              </w:rPr>
            </w:pPr>
            <w:r w:rsidRPr="001B54C3">
              <w:t xml:space="preserve">54070000 </w:t>
            </w:r>
          </w:p>
        </w:tc>
        <w:tc>
          <w:tcPr>
            <w:tcW w:w="596" w:type="pct"/>
            <w:shd w:val="clear" w:color="auto" w:fill="auto"/>
          </w:tcPr>
          <w:p w14:paraId="1410CA9A" w14:textId="77777777" w:rsidR="00866BDC" w:rsidRPr="001B54C3" w:rsidRDefault="00866BDC">
            <w:pPr>
              <w:pStyle w:val="TableEntry"/>
              <w:rPr>
                <w:sz w:val="20"/>
              </w:rPr>
            </w:pPr>
          </w:p>
        </w:tc>
      </w:tr>
      <w:tr w:rsidR="00866BDC" w:rsidRPr="001B54C3" w14:paraId="3C700189" w14:textId="77777777" w:rsidTr="0024150E">
        <w:trPr>
          <w:jc w:val="center"/>
        </w:trPr>
        <w:tc>
          <w:tcPr>
            <w:tcW w:w="2117" w:type="pct"/>
            <w:shd w:val="clear" w:color="auto" w:fill="auto"/>
          </w:tcPr>
          <w:p w14:paraId="261EA191" w14:textId="77777777" w:rsidR="00866BDC" w:rsidRPr="001B54C3" w:rsidRDefault="00866BDC">
            <w:pPr>
              <w:pStyle w:val="TableEntry"/>
              <w:rPr>
                <w:rFonts w:ascii="Arial Unicode MS" w:eastAsia="Arial Unicode MS" w:hAnsi="Arial Unicode MS" w:cs="Arial Unicode MS"/>
                <w:szCs w:val="24"/>
              </w:rPr>
            </w:pPr>
            <w:r w:rsidRPr="001B54C3">
              <w:t xml:space="preserve">Tubal sterilization </w:t>
            </w:r>
          </w:p>
        </w:tc>
        <w:tc>
          <w:tcPr>
            <w:tcW w:w="448" w:type="pct"/>
            <w:shd w:val="clear" w:color="auto" w:fill="auto"/>
          </w:tcPr>
          <w:p w14:paraId="002909F4"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416F73B0"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6BB5FA8E"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3F5A1D16" w14:textId="77777777" w:rsidR="00866BDC" w:rsidRPr="001B54C3" w:rsidRDefault="00866BDC">
            <w:pPr>
              <w:pStyle w:val="TableEntry"/>
              <w:rPr>
                <w:rFonts w:ascii="Arial Unicode MS" w:eastAsia="Arial Unicode MS" w:hAnsi="Arial Unicode MS" w:cs="Arial Unicode MS"/>
                <w:szCs w:val="24"/>
              </w:rPr>
            </w:pPr>
            <w:r w:rsidRPr="001B54C3">
              <w:t xml:space="preserve">243064009 </w:t>
            </w:r>
          </w:p>
        </w:tc>
        <w:tc>
          <w:tcPr>
            <w:tcW w:w="596" w:type="pct"/>
            <w:shd w:val="clear" w:color="auto" w:fill="auto"/>
          </w:tcPr>
          <w:p w14:paraId="7F1AA670" w14:textId="77777777" w:rsidR="00866BDC" w:rsidRPr="001B54C3" w:rsidRDefault="00866BDC">
            <w:pPr>
              <w:pStyle w:val="TableEntry"/>
              <w:rPr>
                <w:sz w:val="20"/>
              </w:rPr>
            </w:pPr>
          </w:p>
        </w:tc>
      </w:tr>
      <w:tr w:rsidR="00866BDC" w:rsidRPr="001B54C3" w14:paraId="4E7AB6CB" w14:textId="77777777" w:rsidTr="0024150E">
        <w:trPr>
          <w:jc w:val="center"/>
        </w:trPr>
        <w:tc>
          <w:tcPr>
            <w:tcW w:w="5000" w:type="pct"/>
            <w:gridSpan w:val="6"/>
            <w:shd w:val="clear" w:color="auto" w:fill="auto"/>
          </w:tcPr>
          <w:p w14:paraId="2FF7BF82" w14:textId="77777777" w:rsidR="00866BDC" w:rsidRPr="001B54C3" w:rsidRDefault="00866BDC" w:rsidP="007A10EF">
            <w:pPr>
              <w:pStyle w:val="TableEntryHeader"/>
              <w:rPr>
                <w:rFonts w:eastAsia="Arial Unicode MS"/>
              </w:rPr>
            </w:pPr>
            <w:r w:rsidRPr="001B54C3">
              <w:t xml:space="preserve">Third Trimester </w:t>
            </w:r>
          </w:p>
        </w:tc>
      </w:tr>
      <w:tr w:rsidR="00866BDC" w:rsidRPr="001B54C3" w14:paraId="6E440A1B" w14:textId="77777777" w:rsidTr="0024150E">
        <w:trPr>
          <w:jc w:val="center"/>
        </w:trPr>
        <w:tc>
          <w:tcPr>
            <w:tcW w:w="2117" w:type="pct"/>
            <w:shd w:val="clear" w:color="auto" w:fill="auto"/>
          </w:tcPr>
          <w:p w14:paraId="54C3580C" w14:textId="77777777" w:rsidR="00866BDC" w:rsidRPr="001B54C3" w:rsidRDefault="00866BDC">
            <w:pPr>
              <w:pStyle w:val="TableEntry"/>
              <w:rPr>
                <w:rFonts w:ascii="Arial Unicode MS" w:eastAsia="Arial Unicode MS" w:hAnsi="Arial Unicode MS" w:cs="Arial Unicode MS"/>
                <w:szCs w:val="24"/>
              </w:rPr>
            </w:pPr>
            <w:r w:rsidRPr="001B54C3">
              <w:t xml:space="preserve">Anesthesia/analgesia plans </w:t>
            </w:r>
          </w:p>
        </w:tc>
        <w:tc>
          <w:tcPr>
            <w:tcW w:w="448" w:type="pct"/>
            <w:shd w:val="clear" w:color="auto" w:fill="auto"/>
          </w:tcPr>
          <w:p w14:paraId="65159714"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0851C87D"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44851E4E"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41E86755" w14:textId="77777777" w:rsidR="00866BDC" w:rsidRPr="001B54C3" w:rsidRDefault="00866BDC">
            <w:pPr>
              <w:pStyle w:val="TableEntry"/>
              <w:rPr>
                <w:rFonts w:ascii="Arial Unicode MS" w:eastAsia="Arial Unicode MS" w:hAnsi="Arial Unicode MS" w:cs="Arial Unicode MS"/>
                <w:szCs w:val="24"/>
              </w:rPr>
            </w:pPr>
            <w:r w:rsidRPr="001B54C3">
              <w:t xml:space="preserve">243062008 </w:t>
            </w:r>
          </w:p>
        </w:tc>
        <w:tc>
          <w:tcPr>
            <w:tcW w:w="596" w:type="pct"/>
            <w:shd w:val="clear" w:color="auto" w:fill="auto"/>
          </w:tcPr>
          <w:p w14:paraId="0BD10F49" w14:textId="77777777" w:rsidR="00866BDC" w:rsidRPr="001B54C3" w:rsidRDefault="00866BDC">
            <w:pPr>
              <w:pStyle w:val="TableEntry"/>
              <w:rPr>
                <w:sz w:val="20"/>
              </w:rPr>
            </w:pPr>
          </w:p>
        </w:tc>
      </w:tr>
      <w:tr w:rsidR="00866BDC" w:rsidRPr="001B54C3" w14:paraId="6163185C" w14:textId="77777777" w:rsidTr="0024150E">
        <w:trPr>
          <w:jc w:val="center"/>
        </w:trPr>
        <w:tc>
          <w:tcPr>
            <w:tcW w:w="2117" w:type="pct"/>
            <w:shd w:val="clear" w:color="auto" w:fill="auto"/>
          </w:tcPr>
          <w:p w14:paraId="43449C8E" w14:textId="77777777" w:rsidR="00866BDC" w:rsidRPr="001B54C3" w:rsidRDefault="00866BDC">
            <w:pPr>
              <w:pStyle w:val="TableEntry"/>
            </w:pPr>
            <w:r w:rsidRPr="001B54C3">
              <w:t>Intended Facility for Delivery plan</w:t>
            </w:r>
          </w:p>
        </w:tc>
        <w:tc>
          <w:tcPr>
            <w:tcW w:w="448" w:type="pct"/>
            <w:shd w:val="clear" w:color="auto" w:fill="auto"/>
          </w:tcPr>
          <w:p w14:paraId="3A36B90C" w14:textId="77777777" w:rsidR="00866BDC" w:rsidRPr="001B54C3" w:rsidRDefault="00866BDC">
            <w:pPr>
              <w:pStyle w:val="TableEntry"/>
            </w:pPr>
          </w:p>
        </w:tc>
        <w:tc>
          <w:tcPr>
            <w:tcW w:w="501" w:type="pct"/>
            <w:shd w:val="clear" w:color="auto" w:fill="auto"/>
          </w:tcPr>
          <w:p w14:paraId="6065C372" w14:textId="77777777" w:rsidR="00866BDC" w:rsidRPr="001B54C3" w:rsidRDefault="00866BDC">
            <w:pPr>
              <w:pStyle w:val="TableEntry"/>
            </w:pPr>
          </w:p>
        </w:tc>
        <w:tc>
          <w:tcPr>
            <w:tcW w:w="508" w:type="pct"/>
            <w:shd w:val="clear" w:color="auto" w:fill="auto"/>
          </w:tcPr>
          <w:p w14:paraId="3B07CE32" w14:textId="77777777" w:rsidR="00866BDC" w:rsidRPr="001B54C3" w:rsidRDefault="00866BDC">
            <w:pPr>
              <w:pStyle w:val="TableEntry"/>
            </w:pPr>
          </w:p>
        </w:tc>
        <w:tc>
          <w:tcPr>
            <w:tcW w:w="830" w:type="pct"/>
            <w:shd w:val="clear" w:color="auto" w:fill="auto"/>
          </w:tcPr>
          <w:p w14:paraId="357E2F94" w14:textId="77777777" w:rsidR="00866BDC" w:rsidRPr="001B54C3" w:rsidRDefault="00C47F07">
            <w:pPr>
              <w:pStyle w:val="TableEntry"/>
            </w:pPr>
            <w:r w:rsidRPr="001B54C3">
              <w:t xml:space="preserve"> 310585007</w:t>
            </w:r>
          </w:p>
        </w:tc>
        <w:tc>
          <w:tcPr>
            <w:tcW w:w="596" w:type="pct"/>
            <w:shd w:val="clear" w:color="auto" w:fill="auto"/>
          </w:tcPr>
          <w:p w14:paraId="44F40B52" w14:textId="77777777" w:rsidR="00866BDC" w:rsidRPr="001B54C3" w:rsidRDefault="00866BDC">
            <w:pPr>
              <w:pStyle w:val="TableEntry"/>
              <w:rPr>
                <w:sz w:val="20"/>
              </w:rPr>
            </w:pPr>
          </w:p>
        </w:tc>
      </w:tr>
      <w:tr w:rsidR="00866BDC" w:rsidRPr="001B54C3" w14:paraId="639CF1A5" w14:textId="77777777" w:rsidTr="0024150E">
        <w:trPr>
          <w:jc w:val="center"/>
        </w:trPr>
        <w:tc>
          <w:tcPr>
            <w:tcW w:w="2117" w:type="pct"/>
            <w:shd w:val="clear" w:color="auto" w:fill="auto"/>
          </w:tcPr>
          <w:p w14:paraId="31AA7DE1" w14:textId="77777777" w:rsidR="00866BDC" w:rsidRPr="001B54C3" w:rsidRDefault="00866BDC">
            <w:pPr>
              <w:pStyle w:val="TableEntry"/>
              <w:rPr>
                <w:rFonts w:ascii="Arial Unicode MS" w:eastAsia="Arial Unicode MS" w:hAnsi="Arial Unicode MS" w:cs="Arial Unicode MS"/>
                <w:szCs w:val="24"/>
              </w:rPr>
            </w:pPr>
            <w:r w:rsidRPr="001B54C3">
              <w:t xml:space="preserve">Fetal movement monitoring </w:t>
            </w:r>
          </w:p>
        </w:tc>
        <w:tc>
          <w:tcPr>
            <w:tcW w:w="448" w:type="pct"/>
            <w:shd w:val="clear" w:color="auto" w:fill="auto"/>
          </w:tcPr>
          <w:p w14:paraId="74ABEF43"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0306C4F8"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35BF19AA"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7F4851BE" w14:textId="77777777" w:rsidR="00866BDC" w:rsidRPr="001B54C3" w:rsidRDefault="00C47F07">
            <w:pPr>
              <w:pStyle w:val="TableEntry"/>
              <w:rPr>
                <w:rFonts w:ascii="Arial Unicode MS" w:eastAsia="Arial Unicode MS" w:hAnsi="Arial Unicode MS" w:cs="Arial Unicode MS"/>
                <w:szCs w:val="24"/>
              </w:rPr>
            </w:pPr>
            <w:r w:rsidRPr="001B54C3">
              <w:t xml:space="preserve"> 440309009</w:t>
            </w:r>
            <w:r w:rsidR="00866BDC" w:rsidRPr="001B54C3">
              <w:t xml:space="preserve"> </w:t>
            </w:r>
          </w:p>
        </w:tc>
        <w:tc>
          <w:tcPr>
            <w:tcW w:w="596" w:type="pct"/>
            <w:shd w:val="clear" w:color="auto" w:fill="auto"/>
          </w:tcPr>
          <w:p w14:paraId="1474E5B4" w14:textId="77777777" w:rsidR="00866BDC" w:rsidRPr="001B54C3" w:rsidRDefault="00866BDC">
            <w:pPr>
              <w:pStyle w:val="TableEntry"/>
              <w:rPr>
                <w:sz w:val="20"/>
              </w:rPr>
            </w:pPr>
          </w:p>
        </w:tc>
      </w:tr>
      <w:tr w:rsidR="00866BDC" w:rsidRPr="001B54C3" w14:paraId="56E2AE9D" w14:textId="77777777" w:rsidTr="0024150E">
        <w:trPr>
          <w:jc w:val="center"/>
        </w:trPr>
        <w:tc>
          <w:tcPr>
            <w:tcW w:w="2117" w:type="pct"/>
            <w:shd w:val="clear" w:color="auto" w:fill="auto"/>
          </w:tcPr>
          <w:p w14:paraId="16EF3D2E" w14:textId="77777777" w:rsidR="00866BDC" w:rsidRPr="001B54C3" w:rsidRDefault="00866BDC">
            <w:pPr>
              <w:pStyle w:val="TableEntry"/>
              <w:rPr>
                <w:rFonts w:ascii="Arial Unicode MS" w:eastAsia="Arial Unicode MS" w:hAnsi="Arial Unicode MS" w:cs="Arial Unicode MS"/>
                <w:szCs w:val="24"/>
              </w:rPr>
            </w:pPr>
            <w:r w:rsidRPr="001B54C3">
              <w:t xml:space="preserve">Labor signs </w:t>
            </w:r>
          </w:p>
        </w:tc>
        <w:tc>
          <w:tcPr>
            <w:tcW w:w="448" w:type="pct"/>
            <w:shd w:val="clear" w:color="auto" w:fill="auto"/>
          </w:tcPr>
          <w:p w14:paraId="730AD950"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023FB678"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6147DC5A"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1CDD62D5" w14:textId="77777777" w:rsidR="00866BDC" w:rsidRPr="001B54C3" w:rsidRDefault="00C47F07">
            <w:pPr>
              <w:pStyle w:val="TableEntry"/>
              <w:rPr>
                <w:rFonts w:ascii="Arial Unicode MS" w:eastAsia="Arial Unicode MS" w:hAnsi="Arial Unicode MS" w:cs="Arial Unicode MS"/>
                <w:szCs w:val="24"/>
              </w:rPr>
            </w:pPr>
            <w:r w:rsidRPr="001B54C3">
              <w:t xml:space="preserve"> 440671000</w:t>
            </w:r>
            <w:r w:rsidR="00866BDC" w:rsidRPr="001B54C3">
              <w:t xml:space="preserve"> </w:t>
            </w:r>
          </w:p>
        </w:tc>
        <w:tc>
          <w:tcPr>
            <w:tcW w:w="596" w:type="pct"/>
            <w:shd w:val="clear" w:color="auto" w:fill="auto"/>
          </w:tcPr>
          <w:p w14:paraId="742552B4" w14:textId="77777777" w:rsidR="00866BDC" w:rsidRPr="001B54C3" w:rsidRDefault="00866BDC">
            <w:pPr>
              <w:pStyle w:val="TableEntry"/>
              <w:rPr>
                <w:sz w:val="20"/>
              </w:rPr>
            </w:pPr>
          </w:p>
        </w:tc>
      </w:tr>
      <w:tr w:rsidR="00866BDC" w:rsidRPr="001B54C3" w14:paraId="7AD5BE8F" w14:textId="77777777" w:rsidTr="0024150E">
        <w:trPr>
          <w:jc w:val="center"/>
        </w:trPr>
        <w:tc>
          <w:tcPr>
            <w:tcW w:w="2117" w:type="pct"/>
            <w:shd w:val="clear" w:color="auto" w:fill="auto"/>
          </w:tcPr>
          <w:p w14:paraId="5151942D" w14:textId="77777777" w:rsidR="00866BDC" w:rsidRPr="001B54C3" w:rsidRDefault="00866BDC">
            <w:pPr>
              <w:pStyle w:val="TableEntry"/>
              <w:rPr>
                <w:rFonts w:ascii="Arial Unicode MS" w:eastAsia="Arial Unicode MS" w:hAnsi="Arial Unicode MS" w:cs="Arial Unicode MS"/>
                <w:szCs w:val="24"/>
              </w:rPr>
            </w:pPr>
            <w:r w:rsidRPr="001B54C3">
              <w:t xml:space="preserve">VBAC counseling </w:t>
            </w:r>
          </w:p>
        </w:tc>
        <w:tc>
          <w:tcPr>
            <w:tcW w:w="448" w:type="pct"/>
            <w:shd w:val="clear" w:color="auto" w:fill="auto"/>
          </w:tcPr>
          <w:p w14:paraId="41AE65B4"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5A807EAF"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0E88E6AE"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3506524A" w14:textId="77777777" w:rsidR="00866BDC" w:rsidRPr="001B54C3" w:rsidRDefault="00C47F07">
            <w:pPr>
              <w:pStyle w:val="TableEntry"/>
              <w:rPr>
                <w:rFonts w:ascii="Arial Unicode MS" w:eastAsia="Arial Unicode MS" w:hAnsi="Arial Unicode MS" w:cs="Arial Unicode MS"/>
                <w:szCs w:val="24"/>
              </w:rPr>
            </w:pPr>
            <w:r w:rsidRPr="001B54C3">
              <w:t xml:space="preserve"> 440073003</w:t>
            </w:r>
            <w:r w:rsidR="00866BDC" w:rsidRPr="001B54C3">
              <w:t xml:space="preserve"> </w:t>
            </w:r>
          </w:p>
        </w:tc>
        <w:tc>
          <w:tcPr>
            <w:tcW w:w="596" w:type="pct"/>
            <w:shd w:val="clear" w:color="auto" w:fill="auto"/>
          </w:tcPr>
          <w:p w14:paraId="4E8FB9BF" w14:textId="77777777" w:rsidR="00866BDC" w:rsidRPr="001B54C3" w:rsidRDefault="00866BDC">
            <w:pPr>
              <w:pStyle w:val="TableEntry"/>
              <w:rPr>
                <w:sz w:val="20"/>
              </w:rPr>
            </w:pPr>
          </w:p>
        </w:tc>
      </w:tr>
      <w:tr w:rsidR="00866BDC" w:rsidRPr="001B54C3" w14:paraId="373576C5" w14:textId="77777777" w:rsidTr="0024150E">
        <w:trPr>
          <w:jc w:val="center"/>
        </w:trPr>
        <w:tc>
          <w:tcPr>
            <w:tcW w:w="2117" w:type="pct"/>
            <w:shd w:val="clear" w:color="auto" w:fill="auto"/>
          </w:tcPr>
          <w:p w14:paraId="74FC5C8C" w14:textId="77777777" w:rsidR="00866BDC" w:rsidRPr="001B54C3" w:rsidRDefault="00074AE1">
            <w:pPr>
              <w:pStyle w:val="TableEntry"/>
              <w:rPr>
                <w:rFonts w:ascii="Arial Unicode MS" w:eastAsia="Arial Unicode MS" w:hAnsi="Arial Unicode MS" w:cs="Arial Unicode MS"/>
                <w:szCs w:val="24"/>
              </w:rPr>
            </w:pPr>
            <w:r w:rsidRPr="001B54C3">
              <w:t xml:space="preserve">Signs &amp; Symptoms of Pregnancy-induced hypertension </w:t>
            </w:r>
          </w:p>
        </w:tc>
        <w:tc>
          <w:tcPr>
            <w:tcW w:w="448" w:type="pct"/>
            <w:shd w:val="clear" w:color="auto" w:fill="auto"/>
          </w:tcPr>
          <w:p w14:paraId="10775695" w14:textId="77777777" w:rsidR="00866BDC" w:rsidRPr="001B54C3" w:rsidRDefault="00074AE1">
            <w:pPr>
              <w:pStyle w:val="TableEntry"/>
              <w:rPr>
                <w:rFonts w:ascii="Arial Unicode MS" w:eastAsia="Arial Unicode MS" w:hAnsi="Arial Unicode MS" w:cs="Arial Unicode MS"/>
                <w:szCs w:val="24"/>
              </w:rPr>
            </w:pPr>
            <w:r w:rsidRPr="001B54C3">
              <w:t>R2</w:t>
            </w:r>
          </w:p>
        </w:tc>
        <w:tc>
          <w:tcPr>
            <w:tcW w:w="501" w:type="pct"/>
            <w:shd w:val="clear" w:color="auto" w:fill="auto"/>
          </w:tcPr>
          <w:p w14:paraId="4D413F03" w14:textId="77777777" w:rsidR="00866BDC" w:rsidRPr="001B54C3" w:rsidRDefault="00074AE1">
            <w:pPr>
              <w:pStyle w:val="TableEntry"/>
              <w:rPr>
                <w:rFonts w:ascii="Arial Unicode MS" w:eastAsia="Arial Unicode MS" w:hAnsi="Arial Unicode MS" w:cs="Arial Unicode MS"/>
                <w:szCs w:val="24"/>
              </w:rPr>
            </w:pPr>
            <w:r w:rsidRPr="001B54C3">
              <w:t>CD</w:t>
            </w:r>
          </w:p>
        </w:tc>
        <w:tc>
          <w:tcPr>
            <w:tcW w:w="508" w:type="pct"/>
            <w:shd w:val="clear" w:color="auto" w:fill="auto"/>
          </w:tcPr>
          <w:p w14:paraId="5B1B285C" w14:textId="77777777" w:rsidR="00866BDC" w:rsidRPr="001B54C3" w:rsidRDefault="00074AE1">
            <w:pPr>
              <w:pStyle w:val="TableEntry"/>
              <w:rPr>
                <w:rFonts w:ascii="Arial Unicode MS" w:eastAsia="Arial Unicode MS" w:hAnsi="Arial Unicode MS" w:cs="Arial Unicode MS"/>
                <w:szCs w:val="24"/>
              </w:rPr>
            </w:pPr>
            <w:r w:rsidRPr="001B54C3">
              <w:t> </w:t>
            </w:r>
          </w:p>
        </w:tc>
        <w:tc>
          <w:tcPr>
            <w:tcW w:w="830" w:type="pct"/>
            <w:shd w:val="clear" w:color="auto" w:fill="auto"/>
          </w:tcPr>
          <w:p w14:paraId="3BE83C32" w14:textId="77777777" w:rsidR="00866BDC" w:rsidRPr="001B54C3" w:rsidRDefault="00074AE1">
            <w:pPr>
              <w:pStyle w:val="TableEntry"/>
              <w:rPr>
                <w:rFonts w:ascii="Arial Unicode MS" w:eastAsia="Arial Unicode MS" w:hAnsi="Arial Unicode MS" w:cs="Arial Unicode MS"/>
                <w:szCs w:val="24"/>
              </w:rPr>
            </w:pPr>
            <w:r w:rsidRPr="001B54C3">
              <w:t>xx-edu-sspreclampsia need to request code</w:t>
            </w:r>
          </w:p>
        </w:tc>
        <w:tc>
          <w:tcPr>
            <w:tcW w:w="596" w:type="pct"/>
            <w:shd w:val="clear" w:color="auto" w:fill="auto"/>
          </w:tcPr>
          <w:p w14:paraId="575A1DC8" w14:textId="77777777" w:rsidR="00866BDC" w:rsidRPr="001B54C3" w:rsidRDefault="00866BDC">
            <w:pPr>
              <w:pStyle w:val="TableEntry"/>
              <w:rPr>
                <w:sz w:val="20"/>
              </w:rPr>
            </w:pPr>
          </w:p>
        </w:tc>
      </w:tr>
      <w:tr w:rsidR="00866BDC" w:rsidRPr="001B54C3" w14:paraId="2956BFD6" w14:textId="77777777" w:rsidTr="0024150E">
        <w:trPr>
          <w:jc w:val="center"/>
        </w:trPr>
        <w:tc>
          <w:tcPr>
            <w:tcW w:w="2117" w:type="pct"/>
            <w:shd w:val="clear" w:color="auto" w:fill="auto"/>
          </w:tcPr>
          <w:p w14:paraId="191A39BD" w14:textId="77777777" w:rsidR="00866BDC" w:rsidRPr="001B54C3" w:rsidRDefault="00074AE1">
            <w:pPr>
              <w:pStyle w:val="TableEntry"/>
              <w:rPr>
                <w:rFonts w:ascii="Arial Unicode MS" w:eastAsia="Arial Unicode MS" w:hAnsi="Arial Unicode MS" w:cs="Arial Unicode MS"/>
                <w:szCs w:val="24"/>
              </w:rPr>
            </w:pPr>
            <w:r w:rsidRPr="001B54C3">
              <w:t xml:space="preserve">Postterm counseling </w:t>
            </w:r>
          </w:p>
        </w:tc>
        <w:tc>
          <w:tcPr>
            <w:tcW w:w="448" w:type="pct"/>
            <w:shd w:val="clear" w:color="auto" w:fill="auto"/>
          </w:tcPr>
          <w:p w14:paraId="1E25B6CB" w14:textId="77777777" w:rsidR="00866BDC" w:rsidRPr="001B54C3" w:rsidRDefault="00074AE1">
            <w:pPr>
              <w:pStyle w:val="TableEntry"/>
              <w:rPr>
                <w:rFonts w:ascii="Arial Unicode MS" w:eastAsia="Arial Unicode MS" w:hAnsi="Arial Unicode MS" w:cs="Arial Unicode MS"/>
                <w:szCs w:val="24"/>
              </w:rPr>
            </w:pPr>
            <w:r w:rsidRPr="001B54C3">
              <w:t>R2</w:t>
            </w:r>
          </w:p>
        </w:tc>
        <w:tc>
          <w:tcPr>
            <w:tcW w:w="501" w:type="pct"/>
            <w:shd w:val="clear" w:color="auto" w:fill="auto"/>
          </w:tcPr>
          <w:p w14:paraId="27E246E4" w14:textId="77777777" w:rsidR="00866BDC" w:rsidRPr="001B54C3" w:rsidRDefault="00074AE1">
            <w:pPr>
              <w:pStyle w:val="TableEntry"/>
              <w:rPr>
                <w:rFonts w:ascii="Arial Unicode MS" w:eastAsia="Arial Unicode MS" w:hAnsi="Arial Unicode MS" w:cs="Arial Unicode MS"/>
                <w:szCs w:val="24"/>
              </w:rPr>
            </w:pPr>
            <w:r w:rsidRPr="001B54C3">
              <w:t>CD</w:t>
            </w:r>
          </w:p>
        </w:tc>
        <w:tc>
          <w:tcPr>
            <w:tcW w:w="508" w:type="pct"/>
            <w:shd w:val="clear" w:color="auto" w:fill="auto"/>
          </w:tcPr>
          <w:p w14:paraId="2EC654B2" w14:textId="77777777" w:rsidR="00866BDC" w:rsidRPr="001B54C3" w:rsidRDefault="00074AE1">
            <w:pPr>
              <w:pStyle w:val="TableEntry"/>
              <w:rPr>
                <w:rFonts w:ascii="Arial Unicode MS" w:eastAsia="Arial Unicode MS" w:hAnsi="Arial Unicode MS" w:cs="Arial Unicode MS"/>
                <w:szCs w:val="24"/>
              </w:rPr>
            </w:pPr>
            <w:r w:rsidRPr="001B54C3">
              <w:t> </w:t>
            </w:r>
          </w:p>
        </w:tc>
        <w:tc>
          <w:tcPr>
            <w:tcW w:w="830" w:type="pct"/>
            <w:shd w:val="clear" w:color="auto" w:fill="auto"/>
          </w:tcPr>
          <w:p w14:paraId="09AC0F87" w14:textId="77777777" w:rsidR="00866BDC" w:rsidRPr="001B54C3" w:rsidRDefault="00074AE1">
            <w:pPr>
              <w:pStyle w:val="TableEntry"/>
              <w:rPr>
                <w:rFonts w:ascii="Arial Unicode MS" w:eastAsia="Arial Unicode MS" w:hAnsi="Arial Unicode MS" w:cs="Arial Unicode MS"/>
                <w:szCs w:val="24"/>
              </w:rPr>
            </w:pPr>
            <w:r w:rsidRPr="001B54C3">
              <w:t>xx-edu-postterm need to request code</w:t>
            </w:r>
          </w:p>
        </w:tc>
        <w:tc>
          <w:tcPr>
            <w:tcW w:w="596" w:type="pct"/>
            <w:shd w:val="clear" w:color="auto" w:fill="auto"/>
          </w:tcPr>
          <w:p w14:paraId="28DC5FDF" w14:textId="77777777" w:rsidR="00866BDC" w:rsidRPr="001B54C3" w:rsidRDefault="00866BDC">
            <w:pPr>
              <w:pStyle w:val="TableEntry"/>
              <w:rPr>
                <w:sz w:val="20"/>
              </w:rPr>
            </w:pPr>
          </w:p>
        </w:tc>
      </w:tr>
      <w:tr w:rsidR="00866BDC" w:rsidRPr="001B54C3" w14:paraId="572662A2" w14:textId="77777777" w:rsidTr="0024150E">
        <w:trPr>
          <w:jc w:val="center"/>
        </w:trPr>
        <w:tc>
          <w:tcPr>
            <w:tcW w:w="2117" w:type="pct"/>
            <w:shd w:val="clear" w:color="auto" w:fill="auto"/>
          </w:tcPr>
          <w:p w14:paraId="000A35B6" w14:textId="77777777" w:rsidR="00866BDC" w:rsidRPr="001B54C3" w:rsidRDefault="00866BDC">
            <w:pPr>
              <w:pStyle w:val="TableEntry"/>
              <w:rPr>
                <w:rFonts w:ascii="Arial Unicode MS" w:eastAsia="Arial Unicode MS" w:hAnsi="Arial Unicode MS" w:cs="Arial Unicode MS"/>
                <w:szCs w:val="24"/>
              </w:rPr>
            </w:pPr>
            <w:r w:rsidRPr="001B54C3">
              <w:t xml:space="preserve">Circumcision </w:t>
            </w:r>
          </w:p>
        </w:tc>
        <w:tc>
          <w:tcPr>
            <w:tcW w:w="448" w:type="pct"/>
            <w:shd w:val="clear" w:color="auto" w:fill="auto"/>
          </w:tcPr>
          <w:p w14:paraId="22BB26BD"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00C9ED2B"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5D9C36D4"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4CF0434D" w14:textId="77777777" w:rsidR="00866BDC" w:rsidRPr="001B54C3" w:rsidRDefault="00866BDC">
            <w:pPr>
              <w:pStyle w:val="TableEntry"/>
              <w:rPr>
                <w:rFonts w:ascii="Arial Unicode MS" w:eastAsia="Arial Unicode MS" w:hAnsi="Arial Unicode MS" w:cs="Arial Unicode MS"/>
                <w:szCs w:val="24"/>
              </w:rPr>
            </w:pPr>
            <w:r w:rsidRPr="001B54C3">
              <w:t xml:space="preserve">184002001 </w:t>
            </w:r>
          </w:p>
        </w:tc>
        <w:tc>
          <w:tcPr>
            <w:tcW w:w="596" w:type="pct"/>
            <w:shd w:val="clear" w:color="auto" w:fill="auto"/>
          </w:tcPr>
          <w:p w14:paraId="3852AF93" w14:textId="77777777" w:rsidR="00866BDC" w:rsidRPr="001B54C3" w:rsidRDefault="00866BDC">
            <w:pPr>
              <w:pStyle w:val="TableEntry"/>
              <w:rPr>
                <w:sz w:val="20"/>
              </w:rPr>
            </w:pPr>
          </w:p>
        </w:tc>
      </w:tr>
      <w:tr w:rsidR="00866BDC" w:rsidRPr="001B54C3" w14:paraId="10D4CA4E" w14:textId="77777777" w:rsidTr="0024150E">
        <w:trPr>
          <w:jc w:val="center"/>
        </w:trPr>
        <w:tc>
          <w:tcPr>
            <w:tcW w:w="2117" w:type="pct"/>
            <w:shd w:val="clear" w:color="auto" w:fill="auto"/>
          </w:tcPr>
          <w:p w14:paraId="76A2BE95" w14:textId="77777777" w:rsidR="00866BDC" w:rsidRPr="001B54C3" w:rsidRDefault="00866BDC">
            <w:pPr>
              <w:pStyle w:val="TableEntry"/>
              <w:rPr>
                <w:rFonts w:ascii="Arial Unicode MS" w:eastAsia="Arial Unicode MS" w:hAnsi="Arial Unicode MS" w:cs="Arial Unicode MS"/>
                <w:szCs w:val="24"/>
              </w:rPr>
            </w:pPr>
            <w:r w:rsidRPr="001B54C3">
              <w:lastRenderedPageBreak/>
              <w:t xml:space="preserve">Bottle feeding </w:t>
            </w:r>
          </w:p>
        </w:tc>
        <w:tc>
          <w:tcPr>
            <w:tcW w:w="448" w:type="pct"/>
            <w:shd w:val="clear" w:color="auto" w:fill="auto"/>
          </w:tcPr>
          <w:p w14:paraId="5C76633F"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44CA5150"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209E3358"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7024832B" w14:textId="77777777" w:rsidR="00866BDC" w:rsidRPr="001B54C3" w:rsidRDefault="00866BDC">
            <w:pPr>
              <w:pStyle w:val="TableEntry"/>
              <w:rPr>
                <w:rFonts w:ascii="Arial Unicode MS" w:eastAsia="Arial Unicode MS" w:hAnsi="Arial Unicode MS" w:cs="Arial Unicode MS"/>
                <w:szCs w:val="24"/>
              </w:rPr>
            </w:pPr>
            <w:r w:rsidRPr="001B54C3">
              <w:t xml:space="preserve">169644004 </w:t>
            </w:r>
          </w:p>
        </w:tc>
        <w:tc>
          <w:tcPr>
            <w:tcW w:w="596" w:type="pct"/>
            <w:shd w:val="clear" w:color="auto" w:fill="auto"/>
          </w:tcPr>
          <w:p w14:paraId="43C8FE69" w14:textId="77777777" w:rsidR="00866BDC" w:rsidRPr="001B54C3" w:rsidRDefault="00866BDC">
            <w:pPr>
              <w:pStyle w:val="TableEntry"/>
              <w:rPr>
                <w:sz w:val="20"/>
              </w:rPr>
            </w:pPr>
          </w:p>
        </w:tc>
      </w:tr>
      <w:tr w:rsidR="00866BDC" w:rsidRPr="001B54C3" w14:paraId="12D5933A" w14:textId="77777777" w:rsidTr="0024150E">
        <w:trPr>
          <w:jc w:val="center"/>
        </w:trPr>
        <w:tc>
          <w:tcPr>
            <w:tcW w:w="2117" w:type="pct"/>
            <w:shd w:val="clear" w:color="auto" w:fill="auto"/>
          </w:tcPr>
          <w:p w14:paraId="4E61C2BD" w14:textId="77777777" w:rsidR="00866BDC" w:rsidRPr="001B54C3" w:rsidRDefault="00866BDC">
            <w:pPr>
              <w:pStyle w:val="TableEntry"/>
              <w:rPr>
                <w:rFonts w:ascii="Arial Unicode MS" w:eastAsia="Arial Unicode MS" w:hAnsi="Arial Unicode MS" w:cs="Arial Unicode MS"/>
                <w:szCs w:val="24"/>
              </w:rPr>
            </w:pPr>
            <w:r w:rsidRPr="001B54C3">
              <w:t xml:space="preserve">Breast feeding </w:t>
            </w:r>
          </w:p>
        </w:tc>
        <w:tc>
          <w:tcPr>
            <w:tcW w:w="448" w:type="pct"/>
            <w:shd w:val="clear" w:color="auto" w:fill="auto"/>
          </w:tcPr>
          <w:p w14:paraId="1778B38A"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0C8C77AC"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03D7C05A"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06FAFF63" w14:textId="77777777" w:rsidR="00866BDC" w:rsidRPr="001B54C3" w:rsidRDefault="00866BDC">
            <w:pPr>
              <w:pStyle w:val="TableEntry"/>
              <w:rPr>
                <w:rFonts w:ascii="Arial Unicode MS" w:eastAsia="Arial Unicode MS" w:hAnsi="Arial Unicode MS" w:cs="Arial Unicode MS"/>
                <w:szCs w:val="24"/>
              </w:rPr>
            </w:pPr>
            <w:r w:rsidRPr="001B54C3">
              <w:t xml:space="preserve">169643005 </w:t>
            </w:r>
          </w:p>
        </w:tc>
        <w:tc>
          <w:tcPr>
            <w:tcW w:w="596" w:type="pct"/>
            <w:shd w:val="clear" w:color="auto" w:fill="auto"/>
          </w:tcPr>
          <w:p w14:paraId="66241F67" w14:textId="77777777" w:rsidR="00866BDC" w:rsidRPr="001B54C3" w:rsidRDefault="00866BDC">
            <w:pPr>
              <w:pStyle w:val="TableEntry"/>
              <w:rPr>
                <w:sz w:val="20"/>
              </w:rPr>
            </w:pPr>
          </w:p>
        </w:tc>
      </w:tr>
      <w:tr w:rsidR="00866BDC" w:rsidRPr="001B54C3" w14:paraId="436EDEAB" w14:textId="77777777" w:rsidTr="0024150E">
        <w:trPr>
          <w:jc w:val="center"/>
        </w:trPr>
        <w:tc>
          <w:tcPr>
            <w:tcW w:w="2117" w:type="pct"/>
            <w:shd w:val="clear" w:color="auto" w:fill="auto"/>
          </w:tcPr>
          <w:p w14:paraId="267DE59F" w14:textId="77777777" w:rsidR="00866BDC" w:rsidRPr="001B54C3" w:rsidRDefault="00866BDC">
            <w:pPr>
              <w:pStyle w:val="TableEntry"/>
              <w:rPr>
                <w:rFonts w:ascii="Arial Unicode MS" w:eastAsia="Arial Unicode MS" w:hAnsi="Arial Unicode MS" w:cs="Arial Unicode MS"/>
                <w:szCs w:val="24"/>
              </w:rPr>
            </w:pPr>
            <w:r w:rsidRPr="001B54C3">
              <w:t xml:space="preserve">Postpartum depression </w:t>
            </w:r>
          </w:p>
        </w:tc>
        <w:tc>
          <w:tcPr>
            <w:tcW w:w="448" w:type="pct"/>
            <w:shd w:val="clear" w:color="auto" w:fill="auto"/>
          </w:tcPr>
          <w:p w14:paraId="46DEDE87"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6F0BABBE"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2DC89BE6"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04119469" w14:textId="77777777" w:rsidR="00866BDC" w:rsidRPr="001B54C3" w:rsidRDefault="00C47F07">
            <w:pPr>
              <w:pStyle w:val="TableEntry"/>
              <w:rPr>
                <w:rFonts w:ascii="Arial Unicode MS" w:eastAsia="Arial Unicode MS" w:hAnsi="Arial Unicode MS" w:cs="Arial Unicode MS"/>
                <w:szCs w:val="24"/>
              </w:rPr>
            </w:pPr>
            <w:r w:rsidRPr="001B54C3">
              <w:t xml:space="preserve"> 439366005</w:t>
            </w:r>
            <w:r w:rsidR="00866BDC" w:rsidRPr="001B54C3">
              <w:t xml:space="preserve"> </w:t>
            </w:r>
          </w:p>
        </w:tc>
        <w:tc>
          <w:tcPr>
            <w:tcW w:w="596" w:type="pct"/>
            <w:shd w:val="clear" w:color="auto" w:fill="auto"/>
          </w:tcPr>
          <w:p w14:paraId="3177290E" w14:textId="77777777" w:rsidR="00866BDC" w:rsidRPr="001B54C3" w:rsidRDefault="00866BDC">
            <w:pPr>
              <w:pStyle w:val="TableEntry"/>
              <w:rPr>
                <w:sz w:val="20"/>
              </w:rPr>
            </w:pPr>
          </w:p>
        </w:tc>
      </w:tr>
      <w:tr w:rsidR="00866BDC" w:rsidRPr="001B54C3" w14:paraId="53F33BD1" w14:textId="77777777" w:rsidTr="0024150E">
        <w:trPr>
          <w:jc w:val="center"/>
        </w:trPr>
        <w:tc>
          <w:tcPr>
            <w:tcW w:w="2117" w:type="pct"/>
            <w:shd w:val="clear" w:color="auto" w:fill="auto"/>
          </w:tcPr>
          <w:p w14:paraId="0F612522" w14:textId="77777777" w:rsidR="00866BDC" w:rsidRPr="001B54C3" w:rsidRDefault="00866BDC">
            <w:pPr>
              <w:pStyle w:val="TableEntry"/>
              <w:rPr>
                <w:rFonts w:ascii="Arial Unicode MS" w:eastAsia="Arial Unicode MS" w:hAnsi="Arial Unicode MS" w:cs="Arial Unicode MS"/>
                <w:szCs w:val="24"/>
              </w:rPr>
            </w:pPr>
            <w:r w:rsidRPr="001B54C3">
              <w:t xml:space="preserve">Newborn education (Newborn screening, jaundice, SIDS, car seat) </w:t>
            </w:r>
          </w:p>
        </w:tc>
        <w:tc>
          <w:tcPr>
            <w:tcW w:w="448" w:type="pct"/>
            <w:shd w:val="clear" w:color="auto" w:fill="auto"/>
          </w:tcPr>
          <w:p w14:paraId="1CDA491E"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7D33CD7A"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475EA965"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15956D13" w14:textId="77777777" w:rsidR="00866BDC" w:rsidRPr="001B54C3" w:rsidRDefault="00866BDC">
            <w:pPr>
              <w:pStyle w:val="TableEntry"/>
              <w:rPr>
                <w:rFonts w:ascii="Arial Unicode MS" w:eastAsia="Arial Unicode MS" w:hAnsi="Arial Unicode MS" w:cs="Arial Unicode MS"/>
                <w:szCs w:val="24"/>
              </w:rPr>
            </w:pPr>
            <w:r w:rsidRPr="001B54C3">
              <w:t xml:space="preserve">75461000 </w:t>
            </w:r>
          </w:p>
        </w:tc>
        <w:tc>
          <w:tcPr>
            <w:tcW w:w="596" w:type="pct"/>
            <w:shd w:val="clear" w:color="auto" w:fill="auto"/>
          </w:tcPr>
          <w:p w14:paraId="20861C2A" w14:textId="77777777" w:rsidR="00866BDC" w:rsidRPr="001B54C3" w:rsidRDefault="00866BDC">
            <w:pPr>
              <w:pStyle w:val="TableEntry"/>
              <w:rPr>
                <w:sz w:val="20"/>
              </w:rPr>
            </w:pPr>
          </w:p>
        </w:tc>
      </w:tr>
      <w:tr w:rsidR="00866BDC" w:rsidRPr="001B54C3" w14:paraId="094F1F57" w14:textId="77777777" w:rsidTr="0024150E">
        <w:trPr>
          <w:jc w:val="center"/>
        </w:trPr>
        <w:tc>
          <w:tcPr>
            <w:tcW w:w="2117" w:type="pct"/>
            <w:shd w:val="clear" w:color="auto" w:fill="auto"/>
          </w:tcPr>
          <w:p w14:paraId="354AA27C" w14:textId="77777777" w:rsidR="00866BDC" w:rsidRPr="001B54C3" w:rsidRDefault="00866BDC">
            <w:pPr>
              <w:pStyle w:val="TableEntry"/>
              <w:rPr>
                <w:rFonts w:ascii="Arial Unicode MS" w:eastAsia="Arial Unicode MS" w:hAnsi="Arial Unicode MS" w:cs="Arial Unicode MS"/>
                <w:szCs w:val="24"/>
              </w:rPr>
            </w:pPr>
            <w:r w:rsidRPr="001B54C3">
              <w:t xml:space="preserve">Family medical leave or disability forms </w:t>
            </w:r>
          </w:p>
        </w:tc>
        <w:tc>
          <w:tcPr>
            <w:tcW w:w="448" w:type="pct"/>
            <w:shd w:val="clear" w:color="auto" w:fill="auto"/>
          </w:tcPr>
          <w:p w14:paraId="0B48358F"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6C3B5F80"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3CCBA650"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6BB82BCB" w14:textId="77777777" w:rsidR="00866BDC" w:rsidRPr="001B54C3" w:rsidRDefault="00866BDC">
            <w:pPr>
              <w:pStyle w:val="TableEntry"/>
              <w:rPr>
                <w:rFonts w:ascii="Arial Unicode MS" w:eastAsia="Arial Unicode MS" w:hAnsi="Arial Unicode MS" w:cs="Arial Unicode MS"/>
                <w:szCs w:val="24"/>
              </w:rPr>
            </w:pPr>
            <w:r w:rsidRPr="001B54C3">
              <w:t xml:space="preserve">40791000 </w:t>
            </w:r>
          </w:p>
        </w:tc>
        <w:tc>
          <w:tcPr>
            <w:tcW w:w="596" w:type="pct"/>
            <w:shd w:val="clear" w:color="auto" w:fill="auto"/>
          </w:tcPr>
          <w:p w14:paraId="1374F7B2" w14:textId="77777777" w:rsidR="00866BDC" w:rsidRPr="001B54C3" w:rsidRDefault="00866BDC">
            <w:pPr>
              <w:pStyle w:val="TableEntry"/>
              <w:rPr>
                <w:sz w:val="20"/>
              </w:rPr>
            </w:pPr>
          </w:p>
        </w:tc>
      </w:tr>
      <w:tr w:rsidR="00866BDC" w:rsidRPr="001B54C3" w14:paraId="483B570E" w14:textId="77777777" w:rsidTr="0024150E">
        <w:trPr>
          <w:jc w:val="center"/>
        </w:trPr>
        <w:tc>
          <w:tcPr>
            <w:tcW w:w="2117" w:type="pct"/>
            <w:shd w:val="clear" w:color="auto" w:fill="auto"/>
          </w:tcPr>
          <w:p w14:paraId="3B71FE82" w14:textId="77777777" w:rsidR="00866BDC" w:rsidRPr="001B54C3" w:rsidRDefault="00866BDC">
            <w:pPr>
              <w:pStyle w:val="TableEntry"/>
              <w:rPr>
                <w:rFonts w:ascii="Arial Unicode MS" w:eastAsia="Arial Unicode MS" w:hAnsi="Arial Unicode MS" w:cs="Arial Unicode MS"/>
                <w:szCs w:val="24"/>
              </w:rPr>
            </w:pPr>
            <w:r w:rsidRPr="001B54C3">
              <w:t xml:space="preserve">Tubal </w:t>
            </w:r>
            <w:r w:rsidR="00C5586E" w:rsidRPr="001B54C3">
              <w:t>sterilization</w:t>
            </w:r>
            <w:r w:rsidRPr="001B54C3">
              <w:t xml:space="preserve"> consent signed </w:t>
            </w:r>
          </w:p>
        </w:tc>
        <w:tc>
          <w:tcPr>
            <w:tcW w:w="448" w:type="pct"/>
            <w:shd w:val="clear" w:color="auto" w:fill="auto"/>
          </w:tcPr>
          <w:p w14:paraId="1F3D9A05"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194A6EA9"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57840FC0"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005D2819" w14:textId="77777777" w:rsidR="00866BDC" w:rsidRPr="001B54C3" w:rsidRDefault="00866BDC">
            <w:pPr>
              <w:pStyle w:val="TableEntry"/>
              <w:rPr>
                <w:rFonts w:ascii="Arial Unicode MS" w:eastAsia="Arial Unicode MS" w:hAnsi="Arial Unicode MS" w:cs="Arial Unicode MS"/>
                <w:szCs w:val="24"/>
              </w:rPr>
            </w:pPr>
            <w:r w:rsidRPr="001B54C3">
              <w:t xml:space="preserve">408835000 </w:t>
            </w:r>
          </w:p>
        </w:tc>
        <w:tc>
          <w:tcPr>
            <w:tcW w:w="596" w:type="pct"/>
            <w:shd w:val="clear" w:color="auto" w:fill="auto"/>
          </w:tcPr>
          <w:p w14:paraId="10D7F76A" w14:textId="77777777" w:rsidR="00866BDC" w:rsidRPr="001B54C3" w:rsidRDefault="00866BDC">
            <w:pPr>
              <w:pStyle w:val="TableEntry"/>
              <w:rPr>
                <w:sz w:val="20"/>
              </w:rPr>
            </w:pPr>
          </w:p>
        </w:tc>
      </w:tr>
    </w:tbl>
    <w:p w14:paraId="2787891D" w14:textId="77777777" w:rsidR="009B1CC6" w:rsidRPr="001B54C3" w:rsidRDefault="009B1CC6">
      <w:pPr>
        <w:pStyle w:val="BodyText"/>
      </w:pPr>
    </w:p>
    <w:p w14:paraId="15A3DF1A" w14:textId="77777777" w:rsidR="009B1CC6" w:rsidRPr="001B54C3" w:rsidRDefault="009B1CC6" w:rsidP="009B1CC6">
      <w:pPr>
        <w:pStyle w:val="EditorInstructions"/>
      </w:pPr>
      <w:r w:rsidRPr="001B54C3">
        <w:t>Add section 6.5.H</w:t>
      </w:r>
      <w:r w:rsidR="00EC24F0" w:rsidRPr="001B54C3">
        <w:t>. (</w:t>
      </w:r>
      <w:r w:rsidRPr="001B54C3">
        <w:t xml:space="preserve">Added </w:t>
      </w:r>
      <w:r w:rsidR="009301F1" w:rsidRPr="001B54C3">
        <w:t>2011-09</w:t>
      </w:r>
      <w:r w:rsidRPr="001B54C3">
        <w:t xml:space="preserve"> from QRPH EHCP </w:t>
      </w:r>
      <w:r w:rsidR="003C4B67" w:rsidRPr="001B54C3">
        <w:t>Profile</w:t>
      </w:r>
      <w:r w:rsidR="00EC24F0" w:rsidRPr="001B54C3">
        <w:t>)</w:t>
      </w:r>
    </w:p>
    <w:p w14:paraId="4AB29973" w14:textId="77777777" w:rsidR="009B1CC6" w:rsidRPr="001B54C3" w:rsidRDefault="009B1CC6" w:rsidP="009B1CC6">
      <w:pPr>
        <w:pStyle w:val="BodyText"/>
      </w:pPr>
      <w:bookmarkStart w:id="2529" w:name="_Toc245128597"/>
      <w:r w:rsidRPr="001B54C3">
        <w:t xml:space="preserve">The value subsets provided in this section are used both to constrain the CDA content, and to assert measure logic. These MAY be supported by the Value Set Repository </w:t>
      </w:r>
      <w:r w:rsidR="003C4B67" w:rsidRPr="001B54C3">
        <w:t>Actor</w:t>
      </w:r>
      <w:r w:rsidRPr="001B54C3">
        <w:t xml:space="preserve">  for value set management as defined by the IHE ITI TF Sharing of Value Sets (SVS) </w:t>
      </w:r>
      <w:r w:rsidR="003C4B67" w:rsidRPr="001B54C3">
        <w:t>Profile</w:t>
      </w:r>
      <w:r w:rsidRPr="001B54C3">
        <w:t xml:space="preserve">. </w:t>
      </w:r>
    </w:p>
    <w:p w14:paraId="40B5A2AD" w14:textId="1A14DAC1" w:rsidR="009B1CC6" w:rsidRPr="001B54C3" w:rsidRDefault="009B1CC6" w:rsidP="009B1CC6">
      <w:pPr>
        <w:pStyle w:val="Heading3"/>
        <w:rPr>
          <w:noProof w:val="0"/>
        </w:rPr>
      </w:pPr>
      <w:bookmarkStart w:id="2530" w:name="_Toc272862188"/>
      <w:bookmarkStart w:id="2531" w:name="_Toc302033007"/>
      <w:bookmarkStart w:id="2532" w:name="_Toc302033840"/>
      <w:bookmarkStart w:id="2533" w:name="_Toc466555668"/>
      <w:r w:rsidRPr="001B54C3">
        <w:rPr>
          <w:noProof w:val="0"/>
        </w:rPr>
        <w:t>6.5.</w:t>
      </w:r>
      <w:r w:rsidR="005D547D" w:rsidRPr="001B54C3">
        <w:rPr>
          <w:noProof w:val="0"/>
        </w:rPr>
        <w:t>H</w:t>
      </w:r>
      <w:r w:rsidRPr="001B54C3">
        <w:rPr>
          <w:noProof w:val="0"/>
        </w:rPr>
        <w:t xml:space="preserve"> </w:t>
      </w:r>
      <w:bookmarkEnd w:id="2529"/>
      <w:r w:rsidRPr="001B54C3">
        <w:rPr>
          <w:noProof w:val="0"/>
        </w:rPr>
        <w:t>JCIH-EHDI Risk Indicators for Hearing Loss (LOINC®) Value Set</w:t>
      </w:r>
      <w:bookmarkEnd w:id="2530"/>
      <w:bookmarkEnd w:id="2531"/>
      <w:bookmarkEnd w:id="2532"/>
      <w:bookmarkEnd w:id="2533"/>
    </w:p>
    <w:p w14:paraId="132E8EC8" w14:textId="77777777" w:rsidR="009B1CC6" w:rsidRPr="001B54C3" w:rsidRDefault="009B1CC6" w:rsidP="009B1CC6">
      <w:pPr>
        <w:pStyle w:val="Heading4"/>
        <w:rPr>
          <w:noProof w:val="0"/>
        </w:rPr>
      </w:pPr>
      <w:bookmarkStart w:id="2534" w:name="_Toc272862189"/>
      <w:bookmarkStart w:id="2535" w:name="_Toc302033008"/>
      <w:bookmarkStart w:id="2536" w:name="_Toc302033841"/>
      <w:bookmarkStart w:id="2537" w:name="_Toc466555669"/>
      <w:r w:rsidRPr="001B54C3">
        <w:rPr>
          <w:noProof w:val="0"/>
        </w:rPr>
        <w:t>6.5.</w:t>
      </w:r>
      <w:r w:rsidR="005D547D" w:rsidRPr="001B54C3">
        <w:rPr>
          <w:noProof w:val="0"/>
        </w:rPr>
        <w:t>H</w:t>
      </w:r>
      <w:r w:rsidRPr="001B54C3">
        <w:rPr>
          <w:noProof w:val="0"/>
        </w:rPr>
        <w:t>.1 Metadata</w:t>
      </w:r>
      <w:bookmarkEnd w:id="2534"/>
      <w:bookmarkEnd w:id="2535"/>
      <w:bookmarkEnd w:id="2536"/>
      <w:bookmarkEnd w:id="2537"/>
    </w:p>
    <w:p w14:paraId="7C285084"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0A3C5516" w14:textId="77777777" w:rsidTr="00D85EE7">
        <w:trPr>
          <w:trHeight w:val="602"/>
          <w:tblHeader/>
          <w:jc w:val="center"/>
        </w:trPr>
        <w:tc>
          <w:tcPr>
            <w:tcW w:w="1278" w:type="dxa"/>
            <w:shd w:val="pct15" w:color="auto" w:fill="FFFFFF"/>
          </w:tcPr>
          <w:p w14:paraId="31A5CB32" w14:textId="77777777" w:rsidR="009B1CC6" w:rsidRPr="001B54C3" w:rsidRDefault="009B1CC6" w:rsidP="00D85EE7">
            <w:pPr>
              <w:pStyle w:val="TableEntryHeader"/>
            </w:pPr>
            <w:r w:rsidRPr="001B54C3">
              <w:t>Metadata Element</w:t>
            </w:r>
          </w:p>
        </w:tc>
        <w:tc>
          <w:tcPr>
            <w:tcW w:w="3150" w:type="dxa"/>
            <w:shd w:val="pct15" w:color="auto" w:fill="FFFFFF"/>
          </w:tcPr>
          <w:p w14:paraId="4070FEBA" w14:textId="77777777" w:rsidR="009B1CC6" w:rsidRPr="001B54C3" w:rsidRDefault="009B1CC6" w:rsidP="00D85EE7">
            <w:pPr>
              <w:pStyle w:val="TableEntryHeader"/>
            </w:pPr>
            <w:r w:rsidRPr="001B54C3">
              <w:t>Description</w:t>
            </w:r>
          </w:p>
        </w:tc>
        <w:tc>
          <w:tcPr>
            <w:tcW w:w="3150" w:type="dxa"/>
            <w:shd w:val="pct15" w:color="auto" w:fill="FFFFFF"/>
          </w:tcPr>
          <w:p w14:paraId="49E8FCF0" w14:textId="77777777" w:rsidR="009B1CC6" w:rsidRPr="001B54C3" w:rsidRDefault="009B1CC6" w:rsidP="00D85EE7">
            <w:pPr>
              <w:pStyle w:val="TableEntryHeader"/>
            </w:pPr>
            <w:r w:rsidRPr="001B54C3">
              <w:t>Mandatory</w:t>
            </w:r>
          </w:p>
        </w:tc>
      </w:tr>
      <w:tr w:rsidR="009B1CC6" w:rsidRPr="001B54C3" w14:paraId="52D0E54C" w14:textId="77777777" w:rsidTr="00D85EE7">
        <w:trPr>
          <w:jc w:val="center"/>
        </w:trPr>
        <w:tc>
          <w:tcPr>
            <w:tcW w:w="1278" w:type="dxa"/>
          </w:tcPr>
          <w:p w14:paraId="4798F4EC" w14:textId="77777777" w:rsidR="009B1CC6" w:rsidRPr="001B54C3" w:rsidRDefault="009B1CC6" w:rsidP="00D85EE7">
            <w:pPr>
              <w:pStyle w:val="TableEntry"/>
            </w:pPr>
            <w:r w:rsidRPr="001B54C3">
              <w:t xml:space="preserve">Identifier </w:t>
            </w:r>
          </w:p>
        </w:tc>
        <w:tc>
          <w:tcPr>
            <w:tcW w:w="3150" w:type="dxa"/>
          </w:tcPr>
          <w:p w14:paraId="51F8E9F5" w14:textId="77777777" w:rsidR="009B1CC6" w:rsidRPr="001B54C3" w:rsidRDefault="009B1CC6" w:rsidP="007A10EF">
            <w:pPr>
              <w:pStyle w:val="TableEntry"/>
            </w:pPr>
            <w:r w:rsidRPr="001B54C3">
              <w:t xml:space="preserve"> unique identifier of the value set </w:t>
            </w:r>
          </w:p>
        </w:tc>
        <w:tc>
          <w:tcPr>
            <w:tcW w:w="3150" w:type="dxa"/>
          </w:tcPr>
          <w:p w14:paraId="55344F3E" w14:textId="77777777" w:rsidR="009B1CC6" w:rsidRPr="001B54C3" w:rsidRDefault="009B1CC6" w:rsidP="00235E1F">
            <w:pPr>
              <w:pStyle w:val="TableEntry"/>
            </w:pPr>
            <w:r w:rsidRPr="001B54C3">
              <w:t>1.3.6.1.4.1.19376.1.7.3.1.1.15.2.24</w:t>
            </w:r>
          </w:p>
        </w:tc>
      </w:tr>
      <w:tr w:rsidR="009B1CC6" w:rsidRPr="001B54C3" w14:paraId="66770741" w14:textId="77777777" w:rsidTr="00D85EE7">
        <w:trPr>
          <w:jc w:val="center"/>
        </w:trPr>
        <w:tc>
          <w:tcPr>
            <w:tcW w:w="1278" w:type="dxa"/>
          </w:tcPr>
          <w:p w14:paraId="32F98467" w14:textId="77777777" w:rsidR="009B1CC6" w:rsidRPr="001B54C3" w:rsidRDefault="009B1CC6" w:rsidP="00D85EE7">
            <w:pPr>
              <w:pStyle w:val="TableEntry"/>
            </w:pPr>
            <w:r w:rsidRPr="001B54C3">
              <w:t xml:space="preserve">Name </w:t>
            </w:r>
          </w:p>
        </w:tc>
        <w:tc>
          <w:tcPr>
            <w:tcW w:w="3150" w:type="dxa"/>
          </w:tcPr>
          <w:p w14:paraId="29593D8F" w14:textId="77777777" w:rsidR="009B1CC6" w:rsidRPr="001B54C3" w:rsidRDefault="009B1CC6" w:rsidP="00D85EE7">
            <w:pPr>
              <w:pStyle w:val="TableEntry"/>
            </w:pPr>
            <w:r w:rsidRPr="001B54C3">
              <w:t xml:space="preserve"> name of the value set </w:t>
            </w:r>
          </w:p>
        </w:tc>
        <w:tc>
          <w:tcPr>
            <w:tcW w:w="3150" w:type="dxa"/>
          </w:tcPr>
          <w:p w14:paraId="5F9B5E21" w14:textId="77777777" w:rsidR="009B1CC6" w:rsidRPr="001B54C3" w:rsidRDefault="009B1CC6" w:rsidP="00D85EE7">
            <w:pPr>
              <w:pStyle w:val="TableEntry"/>
            </w:pPr>
            <w:r w:rsidRPr="001B54C3">
              <w:t>JCIH-EHDI Risk Indicators for Hearing Loss  (LOINC®) Value Set</w:t>
            </w:r>
          </w:p>
        </w:tc>
      </w:tr>
      <w:tr w:rsidR="009B1CC6" w:rsidRPr="001B54C3" w14:paraId="0EEF842F" w14:textId="77777777" w:rsidTr="00D85EE7">
        <w:trPr>
          <w:jc w:val="center"/>
        </w:trPr>
        <w:tc>
          <w:tcPr>
            <w:tcW w:w="1278" w:type="dxa"/>
          </w:tcPr>
          <w:p w14:paraId="7F5E3EB2" w14:textId="77777777" w:rsidR="009B1CC6" w:rsidRPr="001B54C3" w:rsidRDefault="009B1CC6" w:rsidP="00D85EE7">
            <w:pPr>
              <w:pStyle w:val="TableEntry"/>
            </w:pPr>
            <w:r w:rsidRPr="001B54C3">
              <w:t xml:space="preserve">Source </w:t>
            </w:r>
          </w:p>
        </w:tc>
        <w:tc>
          <w:tcPr>
            <w:tcW w:w="3150" w:type="dxa"/>
          </w:tcPr>
          <w:p w14:paraId="5D983D0E" w14:textId="77777777" w:rsidR="009B1CC6" w:rsidRPr="001B54C3" w:rsidRDefault="009B1CC6" w:rsidP="00D85EE7">
            <w:pPr>
              <w:pStyle w:val="TableEntry"/>
            </w:pPr>
            <w:r w:rsidRPr="001B54C3">
              <w:t xml:space="preserve">source of the value set, identifying the originator or publisher of the information </w:t>
            </w:r>
          </w:p>
        </w:tc>
        <w:tc>
          <w:tcPr>
            <w:tcW w:w="3150" w:type="dxa"/>
          </w:tcPr>
          <w:p w14:paraId="346B2ECF" w14:textId="77777777" w:rsidR="009B1CC6" w:rsidRPr="001B54C3" w:rsidRDefault="009B1CC6" w:rsidP="00D85EE7">
            <w:pPr>
              <w:pStyle w:val="TableEntry"/>
            </w:pPr>
            <w:r w:rsidRPr="001B54C3">
              <w:t>IHE Quality Research and Public Health Domain</w:t>
            </w:r>
          </w:p>
        </w:tc>
      </w:tr>
      <w:tr w:rsidR="009B1CC6" w:rsidRPr="001B54C3" w14:paraId="79C6B7D6" w14:textId="77777777" w:rsidTr="00D85EE7">
        <w:trPr>
          <w:jc w:val="center"/>
        </w:trPr>
        <w:tc>
          <w:tcPr>
            <w:tcW w:w="1278" w:type="dxa"/>
          </w:tcPr>
          <w:p w14:paraId="15AEAF68" w14:textId="77777777" w:rsidR="009B1CC6" w:rsidRPr="001B54C3" w:rsidRDefault="009B1CC6" w:rsidP="00D85EE7">
            <w:pPr>
              <w:pStyle w:val="TableEntry"/>
            </w:pPr>
            <w:r w:rsidRPr="001B54C3">
              <w:t xml:space="preserve">Purpose </w:t>
            </w:r>
          </w:p>
        </w:tc>
        <w:tc>
          <w:tcPr>
            <w:tcW w:w="3150" w:type="dxa"/>
          </w:tcPr>
          <w:p w14:paraId="698BE253"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3676772D" w14:textId="77777777" w:rsidR="009B1CC6" w:rsidRPr="001B54C3" w:rsidRDefault="009B1CC6" w:rsidP="00D85EE7">
            <w:pPr>
              <w:pStyle w:val="TableEntry"/>
            </w:pPr>
            <w:r w:rsidRPr="001B54C3">
              <w:t>To Reflect the Risk Indicators for Hearing Loss associated with hearing loss using LOINC® concepts</w:t>
            </w:r>
          </w:p>
        </w:tc>
      </w:tr>
      <w:tr w:rsidR="009B1CC6" w:rsidRPr="001B54C3" w14:paraId="03926119" w14:textId="77777777" w:rsidTr="00D85EE7">
        <w:trPr>
          <w:jc w:val="center"/>
        </w:trPr>
        <w:tc>
          <w:tcPr>
            <w:tcW w:w="1278" w:type="dxa"/>
          </w:tcPr>
          <w:p w14:paraId="57877950" w14:textId="77777777" w:rsidR="009B1CC6" w:rsidRPr="001B54C3" w:rsidRDefault="009B1CC6" w:rsidP="00D85EE7">
            <w:pPr>
              <w:pStyle w:val="TableEntry"/>
            </w:pPr>
            <w:r w:rsidRPr="001B54C3">
              <w:t xml:space="preserve">Definition </w:t>
            </w:r>
          </w:p>
        </w:tc>
        <w:tc>
          <w:tcPr>
            <w:tcW w:w="3150" w:type="dxa"/>
          </w:tcPr>
          <w:p w14:paraId="0345D38C"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28D16166" w14:textId="77777777" w:rsidR="009B1CC6" w:rsidRPr="001B54C3" w:rsidRDefault="009B1CC6" w:rsidP="00D85EE7">
            <w:pPr>
              <w:pStyle w:val="TableEntry"/>
            </w:pPr>
            <w:r w:rsidRPr="001B54C3">
              <w:rPr>
                <w:b/>
              </w:rPr>
              <w:t>Extensional definition:</w:t>
            </w:r>
            <w:r w:rsidRPr="001B54C3">
              <w:t xml:space="preserve"> The value set was constructed by enumerating the codes from LOINC®</w:t>
            </w:r>
          </w:p>
        </w:tc>
      </w:tr>
      <w:tr w:rsidR="009B1CC6" w:rsidRPr="001B54C3" w14:paraId="351B5FCF" w14:textId="77777777" w:rsidTr="00D85EE7">
        <w:trPr>
          <w:jc w:val="center"/>
        </w:trPr>
        <w:tc>
          <w:tcPr>
            <w:tcW w:w="1278" w:type="dxa"/>
          </w:tcPr>
          <w:p w14:paraId="21A3BACD" w14:textId="77777777" w:rsidR="009B1CC6" w:rsidRPr="001B54C3" w:rsidRDefault="009B1CC6" w:rsidP="00D85EE7">
            <w:pPr>
              <w:pStyle w:val="TableEntry"/>
            </w:pPr>
            <w:r w:rsidRPr="001B54C3">
              <w:t>Source URI</w:t>
            </w:r>
          </w:p>
        </w:tc>
        <w:tc>
          <w:tcPr>
            <w:tcW w:w="3150" w:type="dxa"/>
          </w:tcPr>
          <w:p w14:paraId="2141FF39"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7BE902BF" w14:textId="77777777" w:rsidR="009B1CC6" w:rsidRPr="001B54C3" w:rsidRDefault="00B64CE6" w:rsidP="00D85EE7">
            <w:pPr>
              <w:pStyle w:val="TableEntry"/>
            </w:pPr>
            <w:hyperlink r:id="rId57" w:history="1">
              <w:r w:rsidR="009B1CC6" w:rsidRPr="001B54C3">
                <w:rPr>
                  <w:rStyle w:val="Hyperlink"/>
                </w:rPr>
                <w:t>http://loinc.org</w:t>
              </w:r>
            </w:hyperlink>
          </w:p>
        </w:tc>
      </w:tr>
      <w:tr w:rsidR="009B1CC6" w:rsidRPr="001B54C3" w14:paraId="4FD867BF" w14:textId="77777777" w:rsidTr="00D85EE7">
        <w:trPr>
          <w:jc w:val="center"/>
        </w:trPr>
        <w:tc>
          <w:tcPr>
            <w:tcW w:w="1278" w:type="dxa"/>
          </w:tcPr>
          <w:p w14:paraId="76375CF1" w14:textId="77777777" w:rsidR="009B1CC6" w:rsidRPr="001B54C3" w:rsidRDefault="009B1CC6" w:rsidP="00D85EE7">
            <w:pPr>
              <w:pStyle w:val="TableEntry"/>
            </w:pPr>
            <w:r w:rsidRPr="001B54C3">
              <w:t xml:space="preserve">Version </w:t>
            </w:r>
          </w:p>
        </w:tc>
        <w:tc>
          <w:tcPr>
            <w:tcW w:w="3150" w:type="dxa"/>
          </w:tcPr>
          <w:p w14:paraId="44F57419" w14:textId="77777777" w:rsidR="009B1CC6" w:rsidRPr="001B54C3" w:rsidRDefault="009B1CC6" w:rsidP="00D85EE7">
            <w:pPr>
              <w:pStyle w:val="TableEntry"/>
            </w:pPr>
            <w:r w:rsidRPr="001B54C3">
              <w:t>A string identifying the specific version of the value set.</w:t>
            </w:r>
          </w:p>
        </w:tc>
        <w:tc>
          <w:tcPr>
            <w:tcW w:w="3150" w:type="dxa"/>
          </w:tcPr>
          <w:p w14:paraId="1773C850" w14:textId="77777777" w:rsidR="009B1CC6" w:rsidRPr="001B54C3" w:rsidRDefault="009B1CC6" w:rsidP="00D85EE7">
            <w:pPr>
              <w:pStyle w:val="TableEntry"/>
            </w:pPr>
            <w:r w:rsidRPr="001B54C3">
              <w:t>Version 1.0</w:t>
            </w:r>
          </w:p>
        </w:tc>
      </w:tr>
      <w:tr w:rsidR="009B1CC6" w:rsidRPr="001B54C3" w14:paraId="635EE557" w14:textId="77777777" w:rsidTr="00D85EE7">
        <w:trPr>
          <w:jc w:val="center"/>
        </w:trPr>
        <w:tc>
          <w:tcPr>
            <w:tcW w:w="1278" w:type="dxa"/>
          </w:tcPr>
          <w:p w14:paraId="3C10FD8D" w14:textId="77777777" w:rsidR="009B1CC6" w:rsidRPr="001B54C3" w:rsidRDefault="009B1CC6" w:rsidP="00D85EE7">
            <w:pPr>
              <w:pStyle w:val="TableEntry"/>
            </w:pPr>
            <w:r w:rsidRPr="001B54C3">
              <w:t xml:space="preserve">Status </w:t>
            </w:r>
          </w:p>
        </w:tc>
        <w:tc>
          <w:tcPr>
            <w:tcW w:w="3150" w:type="dxa"/>
          </w:tcPr>
          <w:p w14:paraId="72DBEB07" w14:textId="77777777" w:rsidR="009B1CC6" w:rsidRPr="001B54C3" w:rsidRDefault="009B1CC6" w:rsidP="00D85EE7">
            <w:pPr>
              <w:pStyle w:val="TableEntry"/>
            </w:pPr>
            <w:r w:rsidRPr="001B54C3">
              <w:t>Active (Current) or Inactive</w:t>
            </w:r>
          </w:p>
        </w:tc>
        <w:tc>
          <w:tcPr>
            <w:tcW w:w="3150" w:type="dxa"/>
          </w:tcPr>
          <w:p w14:paraId="79D45F74" w14:textId="77777777" w:rsidR="009B1CC6" w:rsidRPr="001B54C3" w:rsidRDefault="009B1CC6" w:rsidP="00D85EE7">
            <w:pPr>
              <w:pStyle w:val="TableEntry"/>
            </w:pPr>
            <w:r w:rsidRPr="001B54C3">
              <w:t>Active</w:t>
            </w:r>
          </w:p>
        </w:tc>
      </w:tr>
      <w:tr w:rsidR="009B1CC6" w:rsidRPr="001B54C3" w14:paraId="096043BF" w14:textId="77777777" w:rsidTr="00D85EE7">
        <w:trPr>
          <w:jc w:val="center"/>
        </w:trPr>
        <w:tc>
          <w:tcPr>
            <w:tcW w:w="1278" w:type="dxa"/>
          </w:tcPr>
          <w:p w14:paraId="4A9132B7" w14:textId="77777777" w:rsidR="009B1CC6" w:rsidRPr="001B54C3" w:rsidRDefault="009B1CC6" w:rsidP="00D85EE7">
            <w:pPr>
              <w:pStyle w:val="TableEntry"/>
            </w:pPr>
            <w:r w:rsidRPr="001B54C3">
              <w:t xml:space="preserve">Effective Date </w:t>
            </w:r>
          </w:p>
        </w:tc>
        <w:tc>
          <w:tcPr>
            <w:tcW w:w="3150" w:type="dxa"/>
          </w:tcPr>
          <w:p w14:paraId="3F5376D7" w14:textId="77777777" w:rsidR="009B1CC6" w:rsidRPr="001B54C3" w:rsidRDefault="009B1CC6" w:rsidP="00D85EE7">
            <w:pPr>
              <w:pStyle w:val="TableEntry"/>
            </w:pPr>
            <w:r w:rsidRPr="001B54C3">
              <w:t xml:space="preserve">The date when the value set is expected to be effective </w:t>
            </w:r>
          </w:p>
        </w:tc>
        <w:tc>
          <w:tcPr>
            <w:tcW w:w="3150" w:type="dxa"/>
          </w:tcPr>
          <w:p w14:paraId="0002E037" w14:textId="77777777" w:rsidR="009B1CC6" w:rsidRPr="001B54C3" w:rsidRDefault="009B1CC6" w:rsidP="00D85EE7">
            <w:pPr>
              <w:pStyle w:val="TableEntry"/>
            </w:pPr>
            <w:r w:rsidRPr="001B54C3">
              <w:t>8/1/2010</w:t>
            </w:r>
          </w:p>
        </w:tc>
      </w:tr>
      <w:tr w:rsidR="009B1CC6" w:rsidRPr="001B54C3" w14:paraId="346AAFC6" w14:textId="77777777" w:rsidTr="00D85EE7">
        <w:trPr>
          <w:jc w:val="center"/>
        </w:trPr>
        <w:tc>
          <w:tcPr>
            <w:tcW w:w="1278" w:type="dxa"/>
          </w:tcPr>
          <w:p w14:paraId="4D13BED8" w14:textId="77777777" w:rsidR="009B1CC6" w:rsidRPr="001B54C3" w:rsidRDefault="009B1CC6" w:rsidP="00D85EE7">
            <w:pPr>
              <w:pStyle w:val="TableEntry"/>
            </w:pPr>
            <w:r w:rsidRPr="001B54C3">
              <w:t xml:space="preserve">Expiration Date </w:t>
            </w:r>
          </w:p>
        </w:tc>
        <w:tc>
          <w:tcPr>
            <w:tcW w:w="3150" w:type="dxa"/>
          </w:tcPr>
          <w:p w14:paraId="098D3E95"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0AA699E5" w14:textId="77777777" w:rsidR="009B1CC6" w:rsidRPr="001B54C3" w:rsidRDefault="009B1CC6" w:rsidP="00D85EE7">
            <w:pPr>
              <w:pStyle w:val="TableEntry"/>
            </w:pPr>
            <w:r w:rsidRPr="001B54C3">
              <w:t>N/A</w:t>
            </w:r>
          </w:p>
        </w:tc>
      </w:tr>
      <w:tr w:rsidR="009B1CC6" w:rsidRPr="001B54C3" w14:paraId="0567BE29" w14:textId="77777777" w:rsidTr="00D85EE7">
        <w:trPr>
          <w:jc w:val="center"/>
        </w:trPr>
        <w:tc>
          <w:tcPr>
            <w:tcW w:w="1278" w:type="dxa"/>
          </w:tcPr>
          <w:p w14:paraId="7BE600A3" w14:textId="77777777" w:rsidR="009B1CC6" w:rsidRPr="001B54C3" w:rsidRDefault="009B1CC6" w:rsidP="00D85EE7">
            <w:pPr>
              <w:pStyle w:val="TableEntry"/>
            </w:pPr>
            <w:r w:rsidRPr="001B54C3">
              <w:lastRenderedPageBreak/>
              <w:t>Creation Date</w:t>
            </w:r>
          </w:p>
        </w:tc>
        <w:tc>
          <w:tcPr>
            <w:tcW w:w="3150" w:type="dxa"/>
          </w:tcPr>
          <w:p w14:paraId="41B378E2" w14:textId="77777777" w:rsidR="009B1CC6" w:rsidRPr="001B54C3" w:rsidRDefault="009B1CC6" w:rsidP="00D85EE7">
            <w:pPr>
              <w:pStyle w:val="TableEntry"/>
            </w:pPr>
            <w:r w:rsidRPr="001B54C3">
              <w:t xml:space="preserve">The date of creation of the value set </w:t>
            </w:r>
          </w:p>
        </w:tc>
        <w:tc>
          <w:tcPr>
            <w:tcW w:w="3150" w:type="dxa"/>
          </w:tcPr>
          <w:p w14:paraId="1D313FC2" w14:textId="77777777" w:rsidR="009B1CC6" w:rsidRPr="001B54C3" w:rsidRDefault="009B1CC6" w:rsidP="00D85EE7">
            <w:pPr>
              <w:pStyle w:val="TableEntry"/>
            </w:pPr>
            <w:r w:rsidRPr="001B54C3">
              <w:t>8/1/2010</w:t>
            </w:r>
          </w:p>
        </w:tc>
      </w:tr>
      <w:tr w:rsidR="009B1CC6" w:rsidRPr="001B54C3" w14:paraId="0B3D7F55" w14:textId="77777777" w:rsidTr="00D85EE7">
        <w:trPr>
          <w:jc w:val="center"/>
        </w:trPr>
        <w:tc>
          <w:tcPr>
            <w:tcW w:w="1278" w:type="dxa"/>
          </w:tcPr>
          <w:p w14:paraId="77F6E5B6" w14:textId="77777777" w:rsidR="009B1CC6" w:rsidRPr="001B54C3" w:rsidRDefault="009B1CC6" w:rsidP="00D85EE7">
            <w:pPr>
              <w:pStyle w:val="TableEntry"/>
            </w:pPr>
            <w:r w:rsidRPr="001B54C3">
              <w:t xml:space="preserve">Revision Date </w:t>
            </w:r>
          </w:p>
        </w:tc>
        <w:tc>
          <w:tcPr>
            <w:tcW w:w="3150" w:type="dxa"/>
          </w:tcPr>
          <w:p w14:paraId="55D76782" w14:textId="77777777" w:rsidR="009B1CC6" w:rsidRPr="001B54C3" w:rsidRDefault="009B1CC6" w:rsidP="00D85EE7">
            <w:pPr>
              <w:pStyle w:val="TableEntry"/>
            </w:pPr>
            <w:r w:rsidRPr="001B54C3">
              <w:t xml:space="preserve">The date of revision of the value set </w:t>
            </w:r>
          </w:p>
        </w:tc>
        <w:tc>
          <w:tcPr>
            <w:tcW w:w="3150" w:type="dxa"/>
          </w:tcPr>
          <w:p w14:paraId="43AAD1C0" w14:textId="77777777" w:rsidR="009B1CC6" w:rsidRPr="001B54C3" w:rsidRDefault="009B1CC6" w:rsidP="00D85EE7">
            <w:pPr>
              <w:pStyle w:val="TableEntry"/>
            </w:pPr>
            <w:r w:rsidRPr="001B54C3">
              <w:t>N/A</w:t>
            </w:r>
          </w:p>
        </w:tc>
      </w:tr>
      <w:tr w:rsidR="009B1CC6" w:rsidRPr="001B54C3" w14:paraId="024FEEAB" w14:textId="77777777" w:rsidTr="00D85EE7">
        <w:trPr>
          <w:jc w:val="center"/>
        </w:trPr>
        <w:tc>
          <w:tcPr>
            <w:tcW w:w="1278" w:type="dxa"/>
          </w:tcPr>
          <w:p w14:paraId="514A856B" w14:textId="77777777" w:rsidR="009B1CC6" w:rsidRPr="001B54C3" w:rsidRDefault="009B1CC6" w:rsidP="00D85EE7">
            <w:pPr>
              <w:pStyle w:val="TableEntry"/>
            </w:pPr>
            <w:r w:rsidRPr="001B54C3">
              <w:t>Groups</w:t>
            </w:r>
          </w:p>
        </w:tc>
        <w:tc>
          <w:tcPr>
            <w:tcW w:w="3150" w:type="dxa"/>
          </w:tcPr>
          <w:p w14:paraId="32ED33C9"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50E87EA9" w14:textId="77777777" w:rsidR="009B1CC6" w:rsidRPr="001B54C3" w:rsidRDefault="009B1CC6" w:rsidP="00D85EE7">
            <w:pPr>
              <w:pStyle w:val="TableEntry"/>
            </w:pPr>
            <w:r w:rsidRPr="001B54C3">
              <w:t>IHE EHDI</w:t>
            </w:r>
          </w:p>
        </w:tc>
      </w:tr>
    </w:tbl>
    <w:p w14:paraId="4F83BE5B" w14:textId="77777777" w:rsidR="009B1CC6" w:rsidRPr="001B54C3" w:rsidRDefault="009B1CC6" w:rsidP="00143B5C">
      <w:pPr>
        <w:pStyle w:val="BodyText"/>
      </w:pPr>
      <w:bookmarkStart w:id="2538" w:name="_Toc272862190"/>
    </w:p>
    <w:p w14:paraId="0C2A97A9" w14:textId="77777777" w:rsidR="009B1CC6" w:rsidRPr="001B54C3" w:rsidRDefault="009B1CC6" w:rsidP="009B1CC6">
      <w:pPr>
        <w:pStyle w:val="Heading4"/>
        <w:rPr>
          <w:noProof w:val="0"/>
        </w:rPr>
      </w:pPr>
      <w:bookmarkStart w:id="2539" w:name="_Toc302033009"/>
      <w:bookmarkStart w:id="2540" w:name="_Toc302033842"/>
      <w:bookmarkStart w:id="2541" w:name="_Toc466555670"/>
      <w:r w:rsidRPr="001B54C3">
        <w:rPr>
          <w:noProof w:val="0"/>
        </w:rPr>
        <w:t>6.5.</w:t>
      </w:r>
      <w:r w:rsidR="005D547D" w:rsidRPr="001B54C3">
        <w:rPr>
          <w:noProof w:val="0"/>
        </w:rPr>
        <w:t>H</w:t>
      </w:r>
      <w:r w:rsidRPr="001B54C3">
        <w:rPr>
          <w:noProof w:val="0"/>
        </w:rPr>
        <w:t>.2 JCIH-EHDI Risk Indicators for Hearing Loss  (LOINC®) Value Set</w:t>
      </w:r>
      <w:r w:rsidRPr="001B54C3" w:rsidDel="00A6406B">
        <w:rPr>
          <w:noProof w:val="0"/>
        </w:rPr>
        <w:t xml:space="preserve"> </w:t>
      </w:r>
      <w:r w:rsidRPr="001B54C3">
        <w:rPr>
          <w:noProof w:val="0"/>
        </w:rPr>
        <w:t xml:space="preserve"> Value Set</w:t>
      </w:r>
      <w:bookmarkEnd w:id="2538"/>
      <w:bookmarkEnd w:id="2539"/>
      <w:bookmarkEnd w:id="2540"/>
      <w:bookmarkEnd w:id="2541"/>
    </w:p>
    <w:p w14:paraId="5908D668" w14:textId="77777777" w:rsidR="009B1CC6" w:rsidRPr="001B54C3" w:rsidRDefault="009B1CC6" w:rsidP="005F5F89">
      <w:pPr>
        <w:pStyle w:val="BodyText"/>
        <w:rPr>
          <w:i/>
          <w:iCs/>
        </w:rPr>
      </w:pPr>
      <w:r w:rsidRPr="001B54C3">
        <w:rPr>
          <w:i/>
          <w:iCs/>
        </w:rPr>
        <w:t>LOINC® 58232-0 Hearing Loss Risk Indicator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5"/>
        <w:gridCol w:w="2125"/>
        <w:gridCol w:w="5650"/>
      </w:tblGrid>
      <w:tr w:rsidR="009B1CC6" w:rsidRPr="001B54C3" w14:paraId="00B4B74E" w14:textId="77777777" w:rsidTr="00D85EE7">
        <w:trPr>
          <w:tblHeader/>
          <w:jc w:val="center"/>
        </w:trPr>
        <w:tc>
          <w:tcPr>
            <w:tcW w:w="1577" w:type="dxa"/>
            <w:shd w:val="clear" w:color="auto" w:fill="D9D9D9"/>
          </w:tcPr>
          <w:p w14:paraId="43162D78" w14:textId="77777777" w:rsidR="009B1CC6" w:rsidRPr="001B54C3" w:rsidRDefault="009B1CC6" w:rsidP="00D85EE7">
            <w:pPr>
              <w:pStyle w:val="TableEntryHeader"/>
            </w:pPr>
          </w:p>
        </w:tc>
        <w:tc>
          <w:tcPr>
            <w:tcW w:w="2131" w:type="dxa"/>
            <w:shd w:val="clear" w:color="auto" w:fill="D9D9D9"/>
          </w:tcPr>
          <w:p w14:paraId="44DB3EB1" w14:textId="77777777" w:rsidR="009B1CC6" w:rsidRPr="001B54C3" w:rsidRDefault="009B1CC6" w:rsidP="00D85EE7">
            <w:pPr>
              <w:pStyle w:val="TableEntryHeader"/>
            </w:pPr>
            <w:r w:rsidRPr="001B54C3">
              <w:rPr>
                <w:rFonts w:cs="Arial"/>
              </w:rPr>
              <w:t>Value Set :</w:t>
            </w:r>
          </w:p>
        </w:tc>
        <w:tc>
          <w:tcPr>
            <w:tcW w:w="5670" w:type="dxa"/>
            <w:shd w:val="clear" w:color="auto" w:fill="D9D9D9"/>
          </w:tcPr>
          <w:p w14:paraId="2A00EDEF" w14:textId="77777777" w:rsidR="009B1CC6" w:rsidRPr="001B54C3" w:rsidRDefault="009B1CC6" w:rsidP="00D85EE7">
            <w:pPr>
              <w:pStyle w:val="TableEntryHeader"/>
            </w:pPr>
            <w:r w:rsidRPr="001B54C3">
              <w:t>1.3.6.1.4.1.19376.1.7.3.1.1.15.2.24</w:t>
            </w:r>
          </w:p>
        </w:tc>
      </w:tr>
      <w:tr w:rsidR="009B1CC6" w:rsidRPr="001B54C3" w14:paraId="64EFDEC0" w14:textId="77777777" w:rsidTr="00D85EE7">
        <w:trPr>
          <w:tblHeader/>
          <w:jc w:val="center"/>
        </w:trPr>
        <w:tc>
          <w:tcPr>
            <w:tcW w:w="1577" w:type="dxa"/>
            <w:shd w:val="clear" w:color="auto" w:fill="D9D9D9"/>
          </w:tcPr>
          <w:p w14:paraId="2FE8D7C5" w14:textId="77777777" w:rsidR="009B1CC6" w:rsidRPr="001B54C3" w:rsidRDefault="009B1CC6" w:rsidP="00D85EE7">
            <w:pPr>
              <w:pStyle w:val="TableEntryHeader"/>
            </w:pPr>
          </w:p>
        </w:tc>
        <w:tc>
          <w:tcPr>
            <w:tcW w:w="2131" w:type="dxa"/>
            <w:shd w:val="clear" w:color="auto" w:fill="D9D9D9"/>
          </w:tcPr>
          <w:p w14:paraId="12AA6F65" w14:textId="77777777" w:rsidR="009B1CC6" w:rsidRPr="001B54C3" w:rsidRDefault="009B1CC6" w:rsidP="00D85EE7">
            <w:pPr>
              <w:pStyle w:val="TableEntryHeader"/>
            </w:pPr>
            <w:r w:rsidRPr="001B54C3">
              <w:t>Vocabulary:</w:t>
            </w:r>
          </w:p>
        </w:tc>
        <w:tc>
          <w:tcPr>
            <w:tcW w:w="5670" w:type="dxa"/>
            <w:shd w:val="clear" w:color="auto" w:fill="D9D9D9"/>
          </w:tcPr>
          <w:p w14:paraId="2F8037F8" w14:textId="77777777" w:rsidR="009B1CC6" w:rsidRPr="001B54C3" w:rsidRDefault="009B1CC6" w:rsidP="00D85EE7">
            <w:pPr>
              <w:pStyle w:val="TableEntryHeader"/>
            </w:pPr>
            <w:r w:rsidRPr="001B54C3">
              <w:rPr>
                <w:rFonts w:cs="Arial"/>
                <w:bCs/>
              </w:rPr>
              <w:t>2.16.840.1.113883.6.1</w:t>
            </w:r>
          </w:p>
        </w:tc>
      </w:tr>
      <w:tr w:rsidR="009B1CC6" w:rsidRPr="001B54C3" w14:paraId="6D7F78C7" w14:textId="77777777" w:rsidTr="00D85EE7">
        <w:trPr>
          <w:tblHeader/>
          <w:jc w:val="center"/>
        </w:trPr>
        <w:tc>
          <w:tcPr>
            <w:tcW w:w="1577" w:type="dxa"/>
            <w:shd w:val="clear" w:color="auto" w:fill="D9D9D9"/>
          </w:tcPr>
          <w:p w14:paraId="6141500A" w14:textId="77777777" w:rsidR="009B1CC6" w:rsidRPr="001B54C3" w:rsidRDefault="009B1CC6" w:rsidP="00D85EE7">
            <w:pPr>
              <w:pStyle w:val="TableEntryHeader"/>
              <w:rPr>
                <w:rFonts w:cs="Arial"/>
                <w:color w:val="000000"/>
              </w:rPr>
            </w:pPr>
            <w:r w:rsidRPr="001B54C3">
              <w:t>Sequence</w:t>
            </w:r>
          </w:p>
        </w:tc>
        <w:tc>
          <w:tcPr>
            <w:tcW w:w="2131" w:type="dxa"/>
            <w:shd w:val="clear" w:color="auto" w:fill="D9D9D9"/>
          </w:tcPr>
          <w:p w14:paraId="21A88187" w14:textId="77777777" w:rsidR="009B1CC6" w:rsidRPr="001B54C3" w:rsidRDefault="009B1CC6" w:rsidP="00D85EE7">
            <w:pPr>
              <w:pStyle w:val="TableEntryHeader"/>
              <w:rPr>
                <w:rFonts w:cs="Arial"/>
                <w:color w:val="000000"/>
              </w:rPr>
            </w:pPr>
            <w:r w:rsidRPr="001B54C3">
              <w:t>LOINC® Code</w:t>
            </w:r>
          </w:p>
        </w:tc>
        <w:tc>
          <w:tcPr>
            <w:tcW w:w="5670" w:type="dxa"/>
            <w:shd w:val="clear" w:color="auto" w:fill="D9D9D9"/>
          </w:tcPr>
          <w:p w14:paraId="587DCF1D" w14:textId="77777777" w:rsidR="009B1CC6" w:rsidRPr="001B54C3" w:rsidRDefault="009B1CC6" w:rsidP="00D85EE7">
            <w:pPr>
              <w:pStyle w:val="TableEntryHeader"/>
              <w:rPr>
                <w:rFonts w:cs="Arial"/>
                <w:color w:val="000000"/>
              </w:rPr>
            </w:pPr>
            <w:r w:rsidRPr="001B54C3">
              <w:t>Description</w:t>
            </w:r>
          </w:p>
        </w:tc>
      </w:tr>
      <w:tr w:rsidR="009B1CC6" w:rsidRPr="001B54C3" w14:paraId="46200089" w14:textId="77777777" w:rsidTr="00D85EE7">
        <w:trPr>
          <w:jc w:val="center"/>
        </w:trPr>
        <w:tc>
          <w:tcPr>
            <w:tcW w:w="1577" w:type="dxa"/>
            <w:vAlign w:val="bottom"/>
          </w:tcPr>
          <w:p w14:paraId="4E49640D" w14:textId="77777777" w:rsidR="009B1CC6" w:rsidRPr="001B54C3" w:rsidRDefault="009B1CC6" w:rsidP="00D85EE7">
            <w:pPr>
              <w:pStyle w:val="TableEntry"/>
              <w:rPr>
                <w:rFonts w:cs="Arial"/>
                <w:color w:val="000000"/>
              </w:rPr>
            </w:pPr>
            <w:r w:rsidRPr="001B54C3">
              <w:t>1</w:t>
            </w:r>
          </w:p>
        </w:tc>
        <w:tc>
          <w:tcPr>
            <w:tcW w:w="2131" w:type="dxa"/>
            <w:vAlign w:val="bottom"/>
          </w:tcPr>
          <w:p w14:paraId="70902701" w14:textId="77777777" w:rsidR="009B1CC6" w:rsidRPr="001B54C3" w:rsidRDefault="009B1CC6" w:rsidP="00D85EE7">
            <w:pPr>
              <w:pStyle w:val="TableEntry"/>
              <w:rPr>
                <w:rFonts w:ascii="Tahoma" w:hAnsi="Tahoma" w:cs="Arial"/>
                <w:color w:val="000000"/>
                <w:szCs w:val="16"/>
              </w:rPr>
            </w:pPr>
            <w:r w:rsidRPr="001B54C3">
              <w:t>LA137-2</w:t>
            </w:r>
          </w:p>
        </w:tc>
        <w:tc>
          <w:tcPr>
            <w:tcW w:w="5670" w:type="dxa"/>
            <w:vAlign w:val="bottom"/>
          </w:tcPr>
          <w:p w14:paraId="65353ADC" w14:textId="77777777" w:rsidR="009B1CC6" w:rsidRPr="001B54C3" w:rsidRDefault="009B1CC6" w:rsidP="00D85EE7">
            <w:pPr>
              <w:pStyle w:val="TableEntry"/>
              <w:rPr>
                <w:rFonts w:ascii="Tahoma" w:hAnsi="Tahoma" w:cs="Arial"/>
                <w:color w:val="000000"/>
                <w:szCs w:val="16"/>
              </w:rPr>
            </w:pPr>
            <w:r w:rsidRPr="001B54C3">
              <w:t>None</w:t>
            </w:r>
          </w:p>
        </w:tc>
      </w:tr>
      <w:tr w:rsidR="009B1CC6" w:rsidRPr="001B54C3" w14:paraId="4823C397" w14:textId="77777777" w:rsidTr="00D85EE7">
        <w:trPr>
          <w:jc w:val="center"/>
        </w:trPr>
        <w:tc>
          <w:tcPr>
            <w:tcW w:w="1577" w:type="dxa"/>
            <w:vAlign w:val="bottom"/>
          </w:tcPr>
          <w:p w14:paraId="54C14FD9" w14:textId="77777777" w:rsidR="009B1CC6" w:rsidRPr="001B54C3" w:rsidRDefault="009B1CC6" w:rsidP="00D85EE7">
            <w:pPr>
              <w:pStyle w:val="TableEntry"/>
              <w:rPr>
                <w:rFonts w:ascii="Tahoma" w:hAnsi="Tahoma" w:cs="Arial"/>
                <w:color w:val="000000"/>
                <w:szCs w:val="16"/>
              </w:rPr>
            </w:pPr>
            <w:r w:rsidRPr="001B54C3">
              <w:t>2</w:t>
            </w:r>
          </w:p>
        </w:tc>
        <w:tc>
          <w:tcPr>
            <w:tcW w:w="2131" w:type="dxa"/>
            <w:vAlign w:val="bottom"/>
          </w:tcPr>
          <w:p w14:paraId="17212DFF" w14:textId="77777777" w:rsidR="009B1CC6" w:rsidRPr="001B54C3" w:rsidRDefault="009B1CC6" w:rsidP="00D85EE7">
            <w:pPr>
              <w:pStyle w:val="TableEntry"/>
              <w:rPr>
                <w:rFonts w:ascii="Tahoma" w:hAnsi="Tahoma" w:cs="Arial"/>
                <w:color w:val="000000"/>
                <w:szCs w:val="16"/>
              </w:rPr>
            </w:pPr>
            <w:r w:rsidRPr="001B54C3">
              <w:t>LA12667-4</w:t>
            </w:r>
          </w:p>
        </w:tc>
        <w:tc>
          <w:tcPr>
            <w:tcW w:w="5670" w:type="dxa"/>
            <w:vAlign w:val="bottom"/>
          </w:tcPr>
          <w:p w14:paraId="6EEE5445" w14:textId="77777777" w:rsidR="009B1CC6" w:rsidRPr="001B54C3" w:rsidRDefault="009B1CC6" w:rsidP="00D85EE7">
            <w:pPr>
              <w:pStyle w:val="TableEntry"/>
              <w:rPr>
                <w:rFonts w:ascii="Tahoma" w:hAnsi="Tahoma" w:cs="Arial"/>
                <w:color w:val="000000"/>
                <w:szCs w:val="16"/>
              </w:rPr>
            </w:pPr>
            <w:r w:rsidRPr="001B54C3">
              <w:t>Caregiver concern about hearing</w:t>
            </w:r>
          </w:p>
        </w:tc>
      </w:tr>
      <w:tr w:rsidR="009B1CC6" w:rsidRPr="001B54C3" w14:paraId="4AB58CA1" w14:textId="77777777" w:rsidTr="00D85EE7">
        <w:trPr>
          <w:jc w:val="center"/>
        </w:trPr>
        <w:tc>
          <w:tcPr>
            <w:tcW w:w="1577" w:type="dxa"/>
            <w:vAlign w:val="bottom"/>
          </w:tcPr>
          <w:p w14:paraId="1F1360AF" w14:textId="77777777" w:rsidR="009B1CC6" w:rsidRPr="001B54C3" w:rsidRDefault="009B1CC6" w:rsidP="00D85EE7">
            <w:pPr>
              <w:pStyle w:val="TableEntry"/>
              <w:rPr>
                <w:rFonts w:ascii="Tahoma" w:hAnsi="Tahoma" w:cs="Arial"/>
                <w:color w:val="000000"/>
                <w:szCs w:val="16"/>
              </w:rPr>
            </w:pPr>
            <w:r w:rsidRPr="001B54C3">
              <w:t>3</w:t>
            </w:r>
          </w:p>
        </w:tc>
        <w:tc>
          <w:tcPr>
            <w:tcW w:w="2131" w:type="dxa"/>
            <w:vAlign w:val="bottom"/>
          </w:tcPr>
          <w:p w14:paraId="4570D179" w14:textId="77777777" w:rsidR="009B1CC6" w:rsidRPr="001B54C3" w:rsidRDefault="009B1CC6" w:rsidP="00D85EE7">
            <w:pPr>
              <w:pStyle w:val="TableEntry"/>
              <w:rPr>
                <w:rFonts w:ascii="Tahoma" w:hAnsi="Tahoma" w:cs="Arial"/>
                <w:color w:val="000000"/>
                <w:szCs w:val="16"/>
              </w:rPr>
            </w:pPr>
            <w:r w:rsidRPr="001B54C3">
              <w:t>LA12668-2</w:t>
            </w:r>
          </w:p>
        </w:tc>
        <w:tc>
          <w:tcPr>
            <w:tcW w:w="5670" w:type="dxa"/>
            <w:vAlign w:val="bottom"/>
          </w:tcPr>
          <w:p w14:paraId="1420D5C4" w14:textId="77777777" w:rsidR="009B1CC6" w:rsidRPr="001B54C3" w:rsidRDefault="009B1CC6" w:rsidP="00D85EE7">
            <w:pPr>
              <w:pStyle w:val="TableEntry"/>
              <w:rPr>
                <w:rFonts w:ascii="Tahoma" w:hAnsi="Tahoma" w:cs="Arial"/>
                <w:color w:val="000000"/>
                <w:szCs w:val="16"/>
              </w:rPr>
            </w:pPr>
            <w:r w:rsidRPr="001B54C3">
              <w:t>Family Hx of hearing loss</w:t>
            </w:r>
          </w:p>
        </w:tc>
      </w:tr>
      <w:tr w:rsidR="009B1CC6" w:rsidRPr="001B54C3" w14:paraId="5BFAE7A0" w14:textId="77777777" w:rsidTr="00D85EE7">
        <w:trPr>
          <w:jc w:val="center"/>
        </w:trPr>
        <w:tc>
          <w:tcPr>
            <w:tcW w:w="1577" w:type="dxa"/>
            <w:vAlign w:val="bottom"/>
          </w:tcPr>
          <w:p w14:paraId="31E0E0D2" w14:textId="77777777" w:rsidR="009B1CC6" w:rsidRPr="001B54C3" w:rsidRDefault="009B1CC6" w:rsidP="00D85EE7">
            <w:pPr>
              <w:pStyle w:val="TableEntry"/>
              <w:rPr>
                <w:rFonts w:ascii="Tahoma" w:hAnsi="Tahoma" w:cs="Arial"/>
                <w:color w:val="000000"/>
                <w:szCs w:val="16"/>
              </w:rPr>
            </w:pPr>
            <w:r w:rsidRPr="001B54C3">
              <w:t>4</w:t>
            </w:r>
          </w:p>
        </w:tc>
        <w:tc>
          <w:tcPr>
            <w:tcW w:w="2131" w:type="dxa"/>
            <w:vAlign w:val="bottom"/>
          </w:tcPr>
          <w:p w14:paraId="1B1D9416" w14:textId="77777777" w:rsidR="009B1CC6" w:rsidRPr="001B54C3" w:rsidRDefault="009B1CC6" w:rsidP="00D85EE7">
            <w:pPr>
              <w:pStyle w:val="TableEntry"/>
              <w:rPr>
                <w:rFonts w:ascii="Tahoma" w:hAnsi="Tahoma" w:cs="Arial"/>
                <w:color w:val="000000"/>
                <w:szCs w:val="16"/>
              </w:rPr>
            </w:pPr>
            <w:r w:rsidRPr="001B54C3">
              <w:t>LA12669-0</w:t>
            </w:r>
          </w:p>
        </w:tc>
        <w:tc>
          <w:tcPr>
            <w:tcW w:w="5670" w:type="dxa"/>
            <w:vAlign w:val="bottom"/>
          </w:tcPr>
          <w:p w14:paraId="58C6C185" w14:textId="77777777" w:rsidR="009B1CC6" w:rsidRPr="001B54C3" w:rsidRDefault="009B1CC6" w:rsidP="00D85EE7">
            <w:pPr>
              <w:pStyle w:val="TableEntry"/>
              <w:rPr>
                <w:rFonts w:ascii="Tahoma" w:hAnsi="Tahoma" w:cs="Arial"/>
                <w:color w:val="000000"/>
                <w:szCs w:val="16"/>
              </w:rPr>
            </w:pPr>
            <w:r w:rsidRPr="001B54C3">
              <w:t>NICU  stay &gt; 5 days</w:t>
            </w:r>
          </w:p>
        </w:tc>
      </w:tr>
      <w:tr w:rsidR="009B1CC6" w:rsidRPr="001B54C3" w14:paraId="7E183F87" w14:textId="77777777" w:rsidTr="00D85EE7">
        <w:trPr>
          <w:jc w:val="center"/>
        </w:trPr>
        <w:tc>
          <w:tcPr>
            <w:tcW w:w="1577" w:type="dxa"/>
            <w:vAlign w:val="bottom"/>
          </w:tcPr>
          <w:p w14:paraId="4394DCEF" w14:textId="77777777" w:rsidR="009B1CC6" w:rsidRPr="001B54C3" w:rsidRDefault="009B1CC6" w:rsidP="00D85EE7">
            <w:pPr>
              <w:pStyle w:val="TableEntry"/>
              <w:rPr>
                <w:rFonts w:ascii="Tahoma" w:hAnsi="Tahoma" w:cs="Arial"/>
                <w:color w:val="000000"/>
                <w:szCs w:val="16"/>
              </w:rPr>
            </w:pPr>
            <w:r w:rsidRPr="001B54C3">
              <w:t>5</w:t>
            </w:r>
          </w:p>
        </w:tc>
        <w:tc>
          <w:tcPr>
            <w:tcW w:w="2131" w:type="dxa"/>
            <w:vAlign w:val="bottom"/>
          </w:tcPr>
          <w:p w14:paraId="40ECA7AC" w14:textId="77777777" w:rsidR="009B1CC6" w:rsidRPr="001B54C3" w:rsidRDefault="009B1CC6" w:rsidP="00D85EE7">
            <w:pPr>
              <w:pStyle w:val="TableEntry"/>
              <w:rPr>
                <w:rFonts w:ascii="Tahoma" w:hAnsi="Tahoma" w:cs="Arial"/>
                <w:color w:val="000000"/>
                <w:szCs w:val="16"/>
              </w:rPr>
            </w:pPr>
            <w:r w:rsidRPr="001B54C3">
              <w:t>LA12670-8</w:t>
            </w:r>
          </w:p>
        </w:tc>
        <w:tc>
          <w:tcPr>
            <w:tcW w:w="5670" w:type="dxa"/>
            <w:vAlign w:val="bottom"/>
          </w:tcPr>
          <w:p w14:paraId="51E94C12" w14:textId="77777777" w:rsidR="009B1CC6" w:rsidRPr="001B54C3" w:rsidRDefault="009B1CC6" w:rsidP="00D85EE7">
            <w:pPr>
              <w:pStyle w:val="TableEntry"/>
              <w:rPr>
                <w:rFonts w:ascii="Tahoma" w:hAnsi="Tahoma" w:cs="Arial"/>
                <w:color w:val="000000"/>
                <w:szCs w:val="16"/>
              </w:rPr>
            </w:pPr>
            <w:r w:rsidRPr="001B54C3">
              <w:t>ECMO</w:t>
            </w:r>
          </w:p>
        </w:tc>
      </w:tr>
      <w:tr w:rsidR="009B1CC6" w:rsidRPr="001B54C3" w14:paraId="0D56C2CE" w14:textId="77777777" w:rsidTr="00D85EE7">
        <w:trPr>
          <w:jc w:val="center"/>
        </w:trPr>
        <w:tc>
          <w:tcPr>
            <w:tcW w:w="1577" w:type="dxa"/>
            <w:vAlign w:val="bottom"/>
          </w:tcPr>
          <w:p w14:paraId="034A1AF4" w14:textId="77777777" w:rsidR="009B1CC6" w:rsidRPr="001B54C3" w:rsidRDefault="009B1CC6" w:rsidP="00D85EE7">
            <w:pPr>
              <w:pStyle w:val="TableEntry"/>
              <w:rPr>
                <w:rFonts w:ascii="Tahoma" w:hAnsi="Tahoma" w:cs="Arial"/>
                <w:color w:val="000000"/>
                <w:szCs w:val="16"/>
              </w:rPr>
            </w:pPr>
            <w:r w:rsidRPr="001B54C3">
              <w:t>6</w:t>
            </w:r>
          </w:p>
        </w:tc>
        <w:tc>
          <w:tcPr>
            <w:tcW w:w="2131" w:type="dxa"/>
            <w:vAlign w:val="bottom"/>
          </w:tcPr>
          <w:p w14:paraId="4CF8AE53" w14:textId="77777777" w:rsidR="009B1CC6" w:rsidRPr="001B54C3" w:rsidRDefault="009B1CC6" w:rsidP="00D85EE7">
            <w:pPr>
              <w:pStyle w:val="TableEntry"/>
              <w:rPr>
                <w:rFonts w:ascii="Tahoma" w:hAnsi="Tahoma" w:cs="Arial"/>
                <w:color w:val="000000"/>
                <w:szCs w:val="16"/>
              </w:rPr>
            </w:pPr>
            <w:r w:rsidRPr="001B54C3">
              <w:t>LA12671-6</w:t>
            </w:r>
          </w:p>
        </w:tc>
        <w:tc>
          <w:tcPr>
            <w:tcW w:w="5670" w:type="dxa"/>
            <w:vAlign w:val="bottom"/>
          </w:tcPr>
          <w:p w14:paraId="7B447C05" w14:textId="77777777" w:rsidR="009B1CC6" w:rsidRPr="001B54C3" w:rsidRDefault="009B1CC6" w:rsidP="00D85EE7">
            <w:pPr>
              <w:pStyle w:val="TableEntry"/>
              <w:rPr>
                <w:rFonts w:ascii="Tahoma" w:hAnsi="Tahoma" w:cs="Arial"/>
                <w:color w:val="000000"/>
                <w:szCs w:val="16"/>
              </w:rPr>
            </w:pPr>
            <w:r w:rsidRPr="001B54C3">
              <w:t>Assisted ventilation</w:t>
            </w:r>
          </w:p>
        </w:tc>
      </w:tr>
      <w:tr w:rsidR="009B1CC6" w:rsidRPr="001B54C3" w14:paraId="3C1F6765" w14:textId="77777777" w:rsidTr="00D85EE7">
        <w:trPr>
          <w:jc w:val="center"/>
        </w:trPr>
        <w:tc>
          <w:tcPr>
            <w:tcW w:w="1577" w:type="dxa"/>
            <w:vAlign w:val="bottom"/>
          </w:tcPr>
          <w:p w14:paraId="547C1D65" w14:textId="77777777" w:rsidR="009B1CC6" w:rsidRPr="001B54C3" w:rsidRDefault="009B1CC6" w:rsidP="00D85EE7">
            <w:pPr>
              <w:pStyle w:val="TableEntry"/>
              <w:rPr>
                <w:rFonts w:ascii="Tahoma" w:hAnsi="Tahoma" w:cs="Arial"/>
                <w:color w:val="000000"/>
                <w:szCs w:val="16"/>
              </w:rPr>
            </w:pPr>
            <w:r w:rsidRPr="001B54C3">
              <w:t>7</w:t>
            </w:r>
          </w:p>
        </w:tc>
        <w:tc>
          <w:tcPr>
            <w:tcW w:w="2131" w:type="dxa"/>
            <w:vAlign w:val="bottom"/>
          </w:tcPr>
          <w:p w14:paraId="38808D40" w14:textId="77777777" w:rsidR="009B1CC6" w:rsidRPr="001B54C3" w:rsidRDefault="009B1CC6" w:rsidP="00D85EE7">
            <w:pPr>
              <w:pStyle w:val="TableEntry"/>
              <w:rPr>
                <w:rFonts w:ascii="Tahoma" w:hAnsi="Tahoma" w:cs="Arial"/>
                <w:color w:val="000000"/>
                <w:szCs w:val="16"/>
              </w:rPr>
            </w:pPr>
            <w:r w:rsidRPr="001B54C3">
              <w:t>LA12672-4</w:t>
            </w:r>
          </w:p>
        </w:tc>
        <w:tc>
          <w:tcPr>
            <w:tcW w:w="5670" w:type="dxa"/>
            <w:vAlign w:val="bottom"/>
          </w:tcPr>
          <w:p w14:paraId="36B796C2" w14:textId="77777777" w:rsidR="009B1CC6" w:rsidRPr="001B54C3" w:rsidRDefault="009B1CC6" w:rsidP="00D85EE7">
            <w:pPr>
              <w:pStyle w:val="TableEntry"/>
              <w:rPr>
                <w:rFonts w:ascii="Tahoma" w:hAnsi="Tahoma" w:cs="Arial"/>
                <w:color w:val="000000"/>
                <w:szCs w:val="16"/>
              </w:rPr>
            </w:pPr>
            <w:r w:rsidRPr="001B54C3">
              <w:t>Ototoxic medication use</w:t>
            </w:r>
          </w:p>
        </w:tc>
      </w:tr>
      <w:tr w:rsidR="009B1CC6" w:rsidRPr="001B54C3" w14:paraId="61DFE26F" w14:textId="77777777" w:rsidTr="00D85EE7">
        <w:trPr>
          <w:jc w:val="center"/>
        </w:trPr>
        <w:tc>
          <w:tcPr>
            <w:tcW w:w="1577" w:type="dxa"/>
            <w:vAlign w:val="bottom"/>
          </w:tcPr>
          <w:p w14:paraId="1BCE5C25" w14:textId="77777777" w:rsidR="009B1CC6" w:rsidRPr="001B54C3" w:rsidRDefault="009B1CC6" w:rsidP="00D85EE7">
            <w:pPr>
              <w:pStyle w:val="TableEntry"/>
              <w:rPr>
                <w:rFonts w:ascii="Tahoma" w:hAnsi="Tahoma" w:cs="Arial"/>
                <w:color w:val="000000"/>
                <w:szCs w:val="16"/>
              </w:rPr>
            </w:pPr>
            <w:r w:rsidRPr="001B54C3">
              <w:t>8</w:t>
            </w:r>
          </w:p>
        </w:tc>
        <w:tc>
          <w:tcPr>
            <w:tcW w:w="2131" w:type="dxa"/>
            <w:vAlign w:val="bottom"/>
          </w:tcPr>
          <w:p w14:paraId="56B1B1BC" w14:textId="77777777" w:rsidR="009B1CC6" w:rsidRPr="001B54C3" w:rsidRDefault="009B1CC6" w:rsidP="00D85EE7">
            <w:pPr>
              <w:pStyle w:val="TableEntry"/>
              <w:rPr>
                <w:rFonts w:ascii="Tahoma" w:hAnsi="Tahoma" w:cs="Arial"/>
                <w:color w:val="000000"/>
                <w:szCs w:val="16"/>
              </w:rPr>
            </w:pPr>
            <w:r w:rsidRPr="001B54C3">
              <w:t>LA12673-2</w:t>
            </w:r>
          </w:p>
        </w:tc>
        <w:tc>
          <w:tcPr>
            <w:tcW w:w="5670" w:type="dxa"/>
            <w:vAlign w:val="bottom"/>
          </w:tcPr>
          <w:p w14:paraId="79FC5F45" w14:textId="77777777" w:rsidR="009B1CC6" w:rsidRPr="001B54C3" w:rsidRDefault="009B1CC6" w:rsidP="00D85EE7">
            <w:pPr>
              <w:pStyle w:val="TableEntry"/>
              <w:rPr>
                <w:rFonts w:ascii="Tahoma" w:hAnsi="Tahoma" w:cs="Arial"/>
                <w:color w:val="000000"/>
                <w:szCs w:val="16"/>
              </w:rPr>
            </w:pPr>
            <w:r w:rsidRPr="001B54C3">
              <w:t>Exchange transfusion for Hyperbilirubinemia</w:t>
            </w:r>
          </w:p>
        </w:tc>
      </w:tr>
      <w:tr w:rsidR="009B1CC6" w:rsidRPr="001B54C3" w14:paraId="4E82F740" w14:textId="77777777" w:rsidTr="00D85EE7">
        <w:trPr>
          <w:jc w:val="center"/>
        </w:trPr>
        <w:tc>
          <w:tcPr>
            <w:tcW w:w="1577" w:type="dxa"/>
            <w:vAlign w:val="bottom"/>
          </w:tcPr>
          <w:p w14:paraId="64FEACA4" w14:textId="77777777" w:rsidR="009B1CC6" w:rsidRPr="001B54C3" w:rsidRDefault="009B1CC6" w:rsidP="00D85EE7">
            <w:pPr>
              <w:pStyle w:val="TableEntry"/>
              <w:rPr>
                <w:rFonts w:ascii="Tahoma" w:hAnsi="Tahoma" w:cs="Arial"/>
                <w:color w:val="000000"/>
                <w:szCs w:val="16"/>
              </w:rPr>
            </w:pPr>
            <w:r w:rsidRPr="001B54C3">
              <w:t>9</w:t>
            </w:r>
          </w:p>
        </w:tc>
        <w:tc>
          <w:tcPr>
            <w:tcW w:w="2131" w:type="dxa"/>
            <w:vAlign w:val="bottom"/>
          </w:tcPr>
          <w:p w14:paraId="1931F422" w14:textId="77777777" w:rsidR="009B1CC6" w:rsidRPr="001B54C3" w:rsidRDefault="009B1CC6" w:rsidP="00D85EE7">
            <w:pPr>
              <w:pStyle w:val="TableEntry"/>
              <w:rPr>
                <w:rFonts w:ascii="Tahoma" w:hAnsi="Tahoma" w:cs="Arial"/>
                <w:color w:val="000000"/>
                <w:szCs w:val="16"/>
              </w:rPr>
            </w:pPr>
            <w:r w:rsidRPr="001B54C3">
              <w:t>LA12674-0</w:t>
            </w:r>
          </w:p>
        </w:tc>
        <w:tc>
          <w:tcPr>
            <w:tcW w:w="5670" w:type="dxa"/>
            <w:vAlign w:val="bottom"/>
          </w:tcPr>
          <w:p w14:paraId="2C6F8D0D" w14:textId="77777777" w:rsidR="009B1CC6" w:rsidRPr="001B54C3" w:rsidRDefault="009B1CC6" w:rsidP="00D85EE7">
            <w:pPr>
              <w:pStyle w:val="TableEntry"/>
              <w:rPr>
                <w:rFonts w:ascii="Tahoma" w:hAnsi="Tahoma" w:cs="Arial"/>
                <w:color w:val="000000"/>
                <w:szCs w:val="16"/>
              </w:rPr>
            </w:pPr>
            <w:r w:rsidRPr="001B54C3">
              <w:t>In utero infection(s)</w:t>
            </w:r>
          </w:p>
        </w:tc>
      </w:tr>
      <w:tr w:rsidR="009B1CC6" w:rsidRPr="001B54C3" w14:paraId="788819C7" w14:textId="77777777" w:rsidTr="00D85EE7">
        <w:trPr>
          <w:jc w:val="center"/>
        </w:trPr>
        <w:tc>
          <w:tcPr>
            <w:tcW w:w="1577" w:type="dxa"/>
            <w:vAlign w:val="bottom"/>
          </w:tcPr>
          <w:p w14:paraId="11542FB0" w14:textId="77777777" w:rsidR="009B1CC6" w:rsidRPr="001B54C3" w:rsidRDefault="009B1CC6" w:rsidP="00D85EE7">
            <w:pPr>
              <w:pStyle w:val="TableEntry"/>
              <w:rPr>
                <w:rFonts w:ascii="Tahoma" w:hAnsi="Tahoma" w:cs="Arial"/>
                <w:color w:val="000000"/>
                <w:szCs w:val="16"/>
              </w:rPr>
            </w:pPr>
            <w:r w:rsidRPr="001B54C3">
              <w:t>10</w:t>
            </w:r>
          </w:p>
        </w:tc>
        <w:tc>
          <w:tcPr>
            <w:tcW w:w="2131" w:type="dxa"/>
            <w:vAlign w:val="bottom"/>
          </w:tcPr>
          <w:p w14:paraId="65B639D1" w14:textId="77777777" w:rsidR="009B1CC6" w:rsidRPr="001B54C3" w:rsidRDefault="009B1CC6" w:rsidP="00D85EE7">
            <w:pPr>
              <w:pStyle w:val="TableEntry"/>
              <w:rPr>
                <w:rFonts w:ascii="Tahoma" w:hAnsi="Tahoma" w:cs="Arial"/>
                <w:color w:val="000000"/>
                <w:szCs w:val="16"/>
              </w:rPr>
            </w:pPr>
            <w:r w:rsidRPr="001B54C3">
              <w:t>LA12675-7</w:t>
            </w:r>
          </w:p>
        </w:tc>
        <w:tc>
          <w:tcPr>
            <w:tcW w:w="5670" w:type="dxa"/>
            <w:vAlign w:val="bottom"/>
          </w:tcPr>
          <w:p w14:paraId="1AD500B0" w14:textId="77777777" w:rsidR="009B1CC6" w:rsidRPr="001B54C3" w:rsidRDefault="009B1CC6" w:rsidP="00D85EE7">
            <w:pPr>
              <w:pStyle w:val="TableEntry"/>
              <w:rPr>
                <w:rFonts w:ascii="Tahoma" w:hAnsi="Tahoma" w:cs="Arial"/>
                <w:color w:val="000000"/>
                <w:szCs w:val="16"/>
              </w:rPr>
            </w:pPr>
            <w:r w:rsidRPr="001B54C3">
              <w:t>Craniofacial anomalies</w:t>
            </w:r>
          </w:p>
        </w:tc>
      </w:tr>
      <w:tr w:rsidR="009B1CC6" w:rsidRPr="001B54C3" w14:paraId="7B29BA7D" w14:textId="77777777" w:rsidTr="00D85EE7">
        <w:trPr>
          <w:jc w:val="center"/>
        </w:trPr>
        <w:tc>
          <w:tcPr>
            <w:tcW w:w="1577" w:type="dxa"/>
            <w:vAlign w:val="bottom"/>
          </w:tcPr>
          <w:p w14:paraId="1851F031" w14:textId="77777777" w:rsidR="009B1CC6" w:rsidRPr="001B54C3" w:rsidRDefault="009B1CC6" w:rsidP="00D85EE7">
            <w:pPr>
              <w:pStyle w:val="TableEntry"/>
              <w:rPr>
                <w:rFonts w:ascii="Tahoma" w:hAnsi="Tahoma" w:cs="Arial"/>
                <w:color w:val="000000"/>
                <w:szCs w:val="16"/>
              </w:rPr>
            </w:pPr>
            <w:r w:rsidRPr="001B54C3">
              <w:t>11</w:t>
            </w:r>
          </w:p>
        </w:tc>
        <w:tc>
          <w:tcPr>
            <w:tcW w:w="2131" w:type="dxa"/>
            <w:vAlign w:val="bottom"/>
          </w:tcPr>
          <w:p w14:paraId="1A7835E2" w14:textId="77777777" w:rsidR="009B1CC6" w:rsidRPr="001B54C3" w:rsidRDefault="009B1CC6" w:rsidP="00D85EE7">
            <w:pPr>
              <w:pStyle w:val="TableEntry"/>
              <w:rPr>
                <w:rFonts w:ascii="Tahoma" w:hAnsi="Tahoma" w:cs="Arial"/>
                <w:color w:val="000000"/>
                <w:szCs w:val="16"/>
              </w:rPr>
            </w:pPr>
            <w:r w:rsidRPr="001B54C3">
              <w:t>LA12681-5</w:t>
            </w:r>
          </w:p>
        </w:tc>
        <w:tc>
          <w:tcPr>
            <w:tcW w:w="5670" w:type="dxa"/>
            <w:vAlign w:val="bottom"/>
          </w:tcPr>
          <w:p w14:paraId="10B7EDC8" w14:textId="77777777" w:rsidR="009B1CC6" w:rsidRPr="001B54C3" w:rsidRDefault="009B1CC6" w:rsidP="00D85EE7">
            <w:pPr>
              <w:pStyle w:val="TableEntry"/>
              <w:rPr>
                <w:rFonts w:ascii="Tahoma" w:hAnsi="Tahoma" w:cs="Arial"/>
                <w:color w:val="000000"/>
                <w:szCs w:val="16"/>
              </w:rPr>
            </w:pPr>
            <w:r w:rsidRPr="001B54C3">
              <w:t>Physical findings of syndromes that include hearing loss</w:t>
            </w:r>
          </w:p>
        </w:tc>
      </w:tr>
      <w:tr w:rsidR="009B1CC6" w:rsidRPr="001B54C3" w14:paraId="33C77736" w14:textId="77777777" w:rsidTr="00D85EE7">
        <w:trPr>
          <w:jc w:val="center"/>
        </w:trPr>
        <w:tc>
          <w:tcPr>
            <w:tcW w:w="1577" w:type="dxa"/>
            <w:vAlign w:val="bottom"/>
          </w:tcPr>
          <w:p w14:paraId="0AE44D64" w14:textId="77777777" w:rsidR="009B1CC6" w:rsidRPr="001B54C3" w:rsidRDefault="009B1CC6" w:rsidP="00D85EE7">
            <w:pPr>
              <w:pStyle w:val="TableEntry"/>
              <w:rPr>
                <w:rFonts w:ascii="Tahoma" w:hAnsi="Tahoma" w:cs="Arial"/>
                <w:color w:val="000000"/>
                <w:szCs w:val="16"/>
              </w:rPr>
            </w:pPr>
            <w:r w:rsidRPr="001B54C3">
              <w:t>12</w:t>
            </w:r>
          </w:p>
        </w:tc>
        <w:tc>
          <w:tcPr>
            <w:tcW w:w="2131" w:type="dxa"/>
            <w:vAlign w:val="bottom"/>
          </w:tcPr>
          <w:p w14:paraId="7379B218" w14:textId="77777777" w:rsidR="009B1CC6" w:rsidRPr="001B54C3" w:rsidRDefault="009B1CC6" w:rsidP="00D85EE7">
            <w:pPr>
              <w:pStyle w:val="TableEntry"/>
              <w:rPr>
                <w:rFonts w:ascii="Tahoma" w:hAnsi="Tahoma" w:cs="Arial"/>
                <w:color w:val="000000"/>
                <w:szCs w:val="16"/>
              </w:rPr>
            </w:pPr>
            <w:r w:rsidRPr="001B54C3">
              <w:t>LA12676-5</w:t>
            </w:r>
          </w:p>
        </w:tc>
        <w:tc>
          <w:tcPr>
            <w:tcW w:w="5670" w:type="dxa"/>
            <w:vAlign w:val="bottom"/>
          </w:tcPr>
          <w:p w14:paraId="1EB22879" w14:textId="77777777" w:rsidR="009B1CC6" w:rsidRPr="001B54C3" w:rsidRDefault="009B1CC6" w:rsidP="00D85EE7">
            <w:pPr>
              <w:pStyle w:val="TableEntry"/>
              <w:rPr>
                <w:rFonts w:ascii="Tahoma" w:hAnsi="Tahoma" w:cs="Arial"/>
                <w:color w:val="000000"/>
                <w:szCs w:val="16"/>
              </w:rPr>
            </w:pPr>
            <w:r w:rsidRPr="001B54C3">
              <w:t>Syndromes associated with hearing loss</w:t>
            </w:r>
          </w:p>
        </w:tc>
      </w:tr>
      <w:tr w:rsidR="009B1CC6" w:rsidRPr="001B54C3" w14:paraId="5230A641" w14:textId="77777777" w:rsidTr="00D85EE7">
        <w:trPr>
          <w:jc w:val="center"/>
        </w:trPr>
        <w:tc>
          <w:tcPr>
            <w:tcW w:w="1577" w:type="dxa"/>
            <w:vAlign w:val="bottom"/>
          </w:tcPr>
          <w:p w14:paraId="06351083" w14:textId="77777777" w:rsidR="009B1CC6" w:rsidRPr="001B54C3" w:rsidRDefault="009B1CC6" w:rsidP="00D85EE7">
            <w:pPr>
              <w:pStyle w:val="TableEntry"/>
              <w:rPr>
                <w:rFonts w:ascii="Tahoma" w:hAnsi="Tahoma" w:cs="Arial"/>
                <w:color w:val="000000"/>
                <w:szCs w:val="16"/>
              </w:rPr>
            </w:pPr>
            <w:r w:rsidRPr="001B54C3">
              <w:t>13</w:t>
            </w:r>
          </w:p>
        </w:tc>
        <w:tc>
          <w:tcPr>
            <w:tcW w:w="2131" w:type="dxa"/>
            <w:vAlign w:val="bottom"/>
          </w:tcPr>
          <w:p w14:paraId="3CC7266A" w14:textId="77777777" w:rsidR="009B1CC6" w:rsidRPr="001B54C3" w:rsidRDefault="009B1CC6" w:rsidP="00D85EE7">
            <w:pPr>
              <w:pStyle w:val="TableEntry"/>
              <w:rPr>
                <w:rFonts w:ascii="Tahoma" w:hAnsi="Tahoma" w:cs="Arial"/>
                <w:color w:val="000000"/>
                <w:szCs w:val="16"/>
              </w:rPr>
            </w:pPr>
            <w:r w:rsidRPr="001B54C3">
              <w:t>LA12677-3</w:t>
            </w:r>
          </w:p>
        </w:tc>
        <w:tc>
          <w:tcPr>
            <w:tcW w:w="5670" w:type="dxa"/>
            <w:vAlign w:val="bottom"/>
          </w:tcPr>
          <w:p w14:paraId="3F198C85" w14:textId="77777777" w:rsidR="009B1CC6" w:rsidRPr="001B54C3" w:rsidRDefault="009B1CC6" w:rsidP="00D85EE7">
            <w:pPr>
              <w:pStyle w:val="TableEntry"/>
              <w:rPr>
                <w:rFonts w:ascii="Tahoma" w:hAnsi="Tahoma" w:cs="Arial"/>
                <w:color w:val="000000"/>
                <w:szCs w:val="16"/>
              </w:rPr>
            </w:pPr>
            <w:r w:rsidRPr="001B54C3">
              <w:t>Neurodegenerative disorders</w:t>
            </w:r>
          </w:p>
        </w:tc>
      </w:tr>
      <w:tr w:rsidR="009B1CC6" w:rsidRPr="001B54C3" w14:paraId="5EADF9AF" w14:textId="77777777" w:rsidTr="00D85EE7">
        <w:trPr>
          <w:jc w:val="center"/>
        </w:trPr>
        <w:tc>
          <w:tcPr>
            <w:tcW w:w="1577" w:type="dxa"/>
            <w:vAlign w:val="bottom"/>
          </w:tcPr>
          <w:p w14:paraId="2F66E095" w14:textId="77777777" w:rsidR="009B1CC6" w:rsidRPr="001B54C3" w:rsidRDefault="009B1CC6" w:rsidP="00D85EE7">
            <w:pPr>
              <w:pStyle w:val="TableEntry"/>
              <w:rPr>
                <w:rFonts w:ascii="Tahoma" w:hAnsi="Tahoma" w:cs="Arial"/>
                <w:color w:val="000000"/>
                <w:szCs w:val="16"/>
              </w:rPr>
            </w:pPr>
            <w:r w:rsidRPr="001B54C3">
              <w:t>14</w:t>
            </w:r>
          </w:p>
        </w:tc>
        <w:tc>
          <w:tcPr>
            <w:tcW w:w="2131" w:type="dxa"/>
            <w:vAlign w:val="bottom"/>
          </w:tcPr>
          <w:p w14:paraId="18C28D39" w14:textId="77777777" w:rsidR="009B1CC6" w:rsidRPr="001B54C3" w:rsidRDefault="009B1CC6" w:rsidP="00D85EE7">
            <w:pPr>
              <w:pStyle w:val="TableEntry"/>
              <w:rPr>
                <w:rFonts w:ascii="Tahoma" w:hAnsi="Tahoma" w:cs="Arial"/>
                <w:color w:val="000000"/>
                <w:szCs w:val="16"/>
              </w:rPr>
            </w:pPr>
            <w:r w:rsidRPr="001B54C3">
              <w:t>LA12678-1</w:t>
            </w:r>
          </w:p>
        </w:tc>
        <w:tc>
          <w:tcPr>
            <w:tcW w:w="5670" w:type="dxa"/>
            <w:vAlign w:val="bottom"/>
          </w:tcPr>
          <w:p w14:paraId="7AB0760E" w14:textId="77777777" w:rsidR="009B1CC6" w:rsidRPr="001B54C3" w:rsidRDefault="009B1CC6" w:rsidP="00D85EE7">
            <w:pPr>
              <w:pStyle w:val="TableEntry"/>
              <w:rPr>
                <w:rFonts w:ascii="Tahoma" w:hAnsi="Tahoma" w:cs="Arial"/>
                <w:color w:val="000000"/>
                <w:szCs w:val="16"/>
              </w:rPr>
            </w:pPr>
            <w:r w:rsidRPr="001B54C3">
              <w:t>Postnatal infections</w:t>
            </w:r>
          </w:p>
        </w:tc>
      </w:tr>
      <w:tr w:rsidR="009B1CC6" w:rsidRPr="001B54C3" w14:paraId="4081341F" w14:textId="77777777" w:rsidTr="00D85EE7">
        <w:trPr>
          <w:jc w:val="center"/>
        </w:trPr>
        <w:tc>
          <w:tcPr>
            <w:tcW w:w="1577" w:type="dxa"/>
            <w:vAlign w:val="bottom"/>
          </w:tcPr>
          <w:p w14:paraId="53509F7E" w14:textId="77777777" w:rsidR="009B1CC6" w:rsidRPr="001B54C3" w:rsidRDefault="009B1CC6" w:rsidP="00D85EE7">
            <w:pPr>
              <w:pStyle w:val="TableEntry"/>
              <w:rPr>
                <w:rFonts w:ascii="Tahoma" w:hAnsi="Tahoma" w:cs="Arial"/>
                <w:color w:val="000000"/>
                <w:szCs w:val="16"/>
              </w:rPr>
            </w:pPr>
            <w:r w:rsidRPr="001B54C3">
              <w:t>15</w:t>
            </w:r>
          </w:p>
        </w:tc>
        <w:tc>
          <w:tcPr>
            <w:tcW w:w="2131" w:type="dxa"/>
            <w:vAlign w:val="bottom"/>
          </w:tcPr>
          <w:p w14:paraId="57037459" w14:textId="77777777" w:rsidR="009B1CC6" w:rsidRPr="001B54C3" w:rsidRDefault="009B1CC6" w:rsidP="00D85EE7">
            <w:pPr>
              <w:pStyle w:val="TableEntry"/>
              <w:rPr>
                <w:rFonts w:ascii="Tahoma" w:hAnsi="Tahoma" w:cs="Arial"/>
                <w:color w:val="000000"/>
                <w:szCs w:val="16"/>
              </w:rPr>
            </w:pPr>
            <w:r w:rsidRPr="001B54C3">
              <w:t>LA12679-9</w:t>
            </w:r>
          </w:p>
        </w:tc>
        <w:tc>
          <w:tcPr>
            <w:tcW w:w="5670" w:type="dxa"/>
            <w:vAlign w:val="bottom"/>
          </w:tcPr>
          <w:p w14:paraId="3A93506D" w14:textId="77777777" w:rsidR="009B1CC6" w:rsidRPr="001B54C3" w:rsidRDefault="009B1CC6" w:rsidP="00D85EE7">
            <w:pPr>
              <w:pStyle w:val="TableEntry"/>
              <w:rPr>
                <w:rFonts w:ascii="Tahoma" w:hAnsi="Tahoma" w:cs="Arial"/>
                <w:color w:val="000000"/>
                <w:szCs w:val="16"/>
              </w:rPr>
            </w:pPr>
            <w:r w:rsidRPr="001B54C3">
              <w:t>Head trauma</w:t>
            </w:r>
          </w:p>
        </w:tc>
      </w:tr>
      <w:tr w:rsidR="009B1CC6" w:rsidRPr="001B54C3" w14:paraId="0780206C" w14:textId="77777777" w:rsidTr="00D85EE7">
        <w:trPr>
          <w:jc w:val="center"/>
        </w:trPr>
        <w:tc>
          <w:tcPr>
            <w:tcW w:w="1577" w:type="dxa"/>
            <w:vAlign w:val="bottom"/>
          </w:tcPr>
          <w:p w14:paraId="37B970E3" w14:textId="77777777" w:rsidR="009B1CC6" w:rsidRPr="001B54C3" w:rsidRDefault="009B1CC6" w:rsidP="00D85EE7">
            <w:pPr>
              <w:pStyle w:val="TableEntry"/>
              <w:rPr>
                <w:rFonts w:ascii="Tahoma" w:hAnsi="Tahoma" w:cs="Arial"/>
                <w:color w:val="000000"/>
                <w:szCs w:val="16"/>
              </w:rPr>
            </w:pPr>
            <w:r w:rsidRPr="001B54C3">
              <w:t>16</w:t>
            </w:r>
          </w:p>
        </w:tc>
        <w:tc>
          <w:tcPr>
            <w:tcW w:w="2131" w:type="dxa"/>
            <w:vAlign w:val="bottom"/>
          </w:tcPr>
          <w:p w14:paraId="602C9652" w14:textId="77777777" w:rsidR="009B1CC6" w:rsidRPr="001B54C3" w:rsidRDefault="009B1CC6" w:rsidP="00D85EE7">
            <w:pPr>
              <w:pStyle w:val="TableEntry"/>
              <w:rPr>
                <w:rFonts w:ascii="Tahoma" w:hAnsi="Tahoma" w:cs="Arial"/>
                <w:color w:val="000000"/>
                <w:szCs w:val="16"/>
              </w:rPr>
            </w:pPr>
            <w:r w:rsidRPr="001B54C3">
              <w:t>LA6172-6</w:t>
            </w:r>
          </w:p>
        </w:tc>
        <w:tc>
          <w:tcPr>
            <w:tcW w:w="5670" w:type="dxa"/>
            <w:vAlign w:val="bottom"/>
          </w:tcPr>
          <w:p w14:paraId="298FAA2C" w14:textId="77777777" w:rsidR="009B1CC6" w:rsidRPr="001B54C3" w:rsidRDefault="009B1CC6" w:rsidP="00D85EE7">
            <w:pPr>
              <w:pStyle w:val="TableEntry"/>
              <w:rPr>
                <w:rFonts w:ascii="Tahoma" w:hAnsi="Tahoma" w:cs="Arial"/>
                <w:color w:val="000000"/>
                <w:szCs w:val="16"/>
              </w:rPr>
            </w:pPr>
            <w:r w:rsidRPr="001B54C3">
              <w:t>Chemotherapy</w:t>
            </w:r>
          </w:p>
        </w:tc>
      </w:tr>
    </w:tbl>
    <w:p w14:paraId="596878D1" w14:textId="77777777" w:rsidR="009B1CC6" w:rsidRPr="001B54C3" w:rsidRDefault="009B1CC6" w:rsidP="009B1CC6">
      <w:pPr>
        <w:pStyle w:val="EditorInstructions"/>
      </w:pPr>
      <w:bookmarkStart w:id="2542" w:name="_Toc272862191"/>
      <w:r w:rsidRPr="001B54C3">
        <w:br w:type="page"/>
      </w:r>
      <w:bookmarkStart w:id="2543" w:name="_Toc302033010"/>
      <w:bookmarkStart w:id="2544" w:name="_Toc302033843"/>
      <w:r w:rsidRPr="001B54C3">
        <w:lastRenderedPageBreak/>
        <w:t>Add section 6.5.</w:t>
      </w:r>
      <w:r w:rsidR="005D547D" w:rsidRPr="001B54C3">
        <w:t>I</w:t>
      </w:r>
      <w:r w:rsidR="003A6FC9" w:rsidRPr="001B54C3">
        <w:t xml:space="preserve">. </w:t>
      </w:r>
      <w:r w:rsidR="003E0BEB" w:rsidRPr="001B54C3">
        <w:t xml:space="preserve">(Added 2011-09 from QRPH EHCP </w:t>
      </w:r>
      <w:r w:rsidR="003C4B67" w:rsidRPr="001B54C3">
        <w:t>Profile</w:t>
      </w:r>
      <w:r w:rsidR="003E0BEB" w:rsidRPr="001B54C3">
        <w:t>)</w:t>
      </w:r>
    </w:p>
    <w:p w14:paraId="17EFE2DD" w14:textId="17F1237F" w:rsidR="009B1CC6" w:rsidRPr="001B54C3" w:rsidRDefault="009B1CC6" w:rsidP="009B1CC6">
      <w:pPr>
        <w:pStyle w:val="Heading3"/>
        <w:rPr>
          <w:noProof w:val="0"/>
        </w:rPr>
      </w:pPr>
      <w:bookmarkStart w:id="2545" w:name="_Toc466555671"/>
      <w:r w:rsidRPr="001B54C3">
        <w:rPr>
          <w:noProof w:val="0"/>
        </w:rPr>
        <w:t>6.5.</w:t>
      </w:r>
      <w:r w:rsidR="005D547D" w:rsidRPr="001B54C3">
        <w:rPr>
          <w:noProof w:val="0"/>
        </w:rPr>
        <w:t>I</w:t>
      </w:r>
      <w:r w:rsidRPr="001B54C3">
        <w:rPr>
          <w:noProof w:val="0"/>
        </w:rPr>
        <w:t xml:space="preserve"> JCIH-EHDI Risk Indicators for Hearing Loss Codes</w:t>
      </w:r>
      <w:bookmarkEnd w:id="2542"/>
      <w:bookmarkEnd w:id="2543"/>
      <w:bookmarkEnd w:id="2544"/>
      <w:bookmarkEnd w:id="2545"/>
      <w:r w:rsidRPr="001B54C3">
        <w:rPr>
          <w:noProof w:val="0"/>
        </w:rPr>
        <w:t xml:space="preserve"> </w:t>
      </w:r>
    </w:p>
    <w:p w14:paraId="68DEF234" w14:textId="77777777" w:rsidR="009B1CC6" w:rsidRPr="001B54C3" w:rsidRDefault="009B1CC6" w:rsidP="009B1CC6">
      <w:pPr>
        <w:pStyle w:val="Heading4"/>
        <w:rPr>
          <w:noProof w:val="0"/>
        </w:rPr>
      </w:pPr>
      <w:bookmarkStart w:id="2546" w:name="_Toc272862192"/>
      <w:bookmarkStart w:id="2547" w:name="_Toc302033011"/>
      <w:bookmarkStart w:id="2548" w:name="_Toc302033844"/>
      <w:bookmarkStart w:id="2549" w:name="_Toc466555672"/>
      <w:r w:rsidRPr="001B54C3">
        <w:rPr>
          <w:noProof w:val="0"/>
        </w:rPr>
        <w:t>6.5.</w:t>
      </w:r>
      <w:r w:rsidR="005D547D" w:rsidRPr="001B54C3">
        <w:rPr>
          <w:noProof w:val="0"/>
        </w:rPr>
        <w:t>I</w:t>
      </w:r>
      <w:r w:rsidRPr="001B54C3">
        <w:rPr>
          <w:noProof w:val="0"/>
        </w:rPr>
        <w:t>.1 Metadata</w:t>
      </w:r>
      <w:bookmarkEnd w:id="2546"/>
      <w:bookmarkEnd w:id="2547"/>
      <w:bookmarkEnd w:id="2548"/>
      <w:bookmarkEnd w:id="2549"/>
    </w:p>
    <w:p w14:paraId="4BFE9E64"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3CC3FD7D" w14:textId="77777777" w:rsidTr="00D85EE7">
        <w:trPr>
          <w:tblHeader/>
          <w:jc w:val="center"/>
        </w:trPr>
        <w:tc>
          <w:tcPr>
            <w:tcW w:w="1278" w:type="dxa"/>
            <w:shd w:val="pct15" w:color="auto" w:fill="FFFFFF"/>
          </w:tcPr>
          <w:p w14:paraId="020F3295" w14:textId="77777777" w:rsidR="009B1CC6" w:rsidRPr="001B54C3" w:rsidRDefault="009B1CC6" w:rsidP="00D85EE7">
            <w:pPr>
              <w:pStyle w:val="TableEntryHeader"/>
            </w:pPr>
            <w:r w:rsidRPr="001B54C3">
              <w:t>Metadata Element</w:t>
            </w:r>
          </w:p>
        </w:tc>
        <w:tc>
          <w:tcPr>
            <w:tcW w:w="3150" w:type="dxa"/>
            <w:shd w:val="pct15" w:color="auto" w:fill="FFFFFF"/>
          </w:tcPr>
          <w:p w14:paraId="1C141FD9" w14:textId="77777777" w:rsidR="009B1CC6" w:rsidRPr="001B54C3" w:rsidRDefault="009B1CC6" w:rsidP="00D85EE7">
            <w:pPr>
              <w:pStyle w:val="TableEntryHeader"/>
            </w:pPr>
            <w:r w:rsidRPr="001B54C3">
              <w:t>Description</w:t>
            </w:r>
          </w:p>
        </w:tc>
        <w:tc>
          <w:tcPr>
            <w:tcW w:w="3150" w:type="dxa"/>
            <w:shd w:val="pct15" w:color="auto" w:fill="FFFFFF"/>
          </w:tcPr>
          <w:p w14:paraId="4B1697A2" w14:textId="77777777" w:rsidR="009B1CC6" w:rsidRPr="001B54C3" w:rsidRDefault="009B1CC6" w:rsidP="00D85EE7">
            <w:pPr>
              <w:pStyle w:val="TableEntryHeader"/>
            </w:pPr>
            <w:r w:rsidRPr="001B54C3">
              <w:t>Mandatory</w:t>
            </w:r>
          </w:p>
        </w:tc>
      </w:tr>
      <w:tr w:rsidR="009B1CC6" w:rsidRPr="001B54C3" w14:paraId="1C4D320F" w14:textId="77777777" w:rsidTr="00D85EE7">
        <w:trPr>
          <w:jc w:val="center"/>
        </w:trPr>
        <w:tc>
          <w:tcPr>
            <w:tcW w:w="1278" w:type="dxa"/>
          </w:tcPr>
          <w:p w14:paraId="45E083DE" w14:textId="77777777" w:rsidR="009B1CC6" w:rsidRPr="001B54C3" w:rsidRDefault="009B1CC6" w:rsidP="00D85EE7">
            <w:pPr>
              <w:pStyle w:val="TableEntry"/>
            </w:pPr>
            <w:r w:rsidRPr="001B54C3">
              <w:t xml:space="preserve">Identifier </w:t>
            </w:r>
          </w:p>
        </w:tc>
        <w:tc>
          <w:tcPr>
            <w:tcW w:w="3150" w:type="dxa"/>
          </w:tcPr>
          <w:p w14:paraId="512FC539" w14:textId="77777777" w:rsidR="009B1CC6" w:rsidRPr="001B54C3" w:rsidRDefault="009B1CC6" w:rsidP="00D85EE7">
            <w:pPr>
              <w:pStyle w:val="TableEntry"/>
            </w:pPr>
            <w:r w:rsidRPr="001B54C3">
              <w:t xml:space="preserve"> unique identifier of the value set </w:t>
            </w:r>
          </w:p>
        </w:tc>
        <w:tc>
          <w:tcPr>
            <w:tcW w:w="3150" w:type="dxa"/>
          </w:tcPr>
          <w:p w14:paraId="30ADF2ED" w14:textId="77777777" w:rsidR="009B1CC6" w:rsidRPr="001B54C3" w:rsidRDefault="009B1CC6" w:rsidP="00D85EE7">
            <w:pPr>
              <w:pStyle w:val="TableEntry"/>
            </w:pPr>
            <w:r w:rsidRPr="001B54C3">
              <w:t>1.3.6.1.4.1.19376.1.7.3.1.1.15.2.11</w:t>
            </w:r>
          </w:p>
        </w:tc>
      </w:tr>
      <w:tr w:rsidR="009B1CC6" w:rsidRPr="001B54C3" w14:paraId="39E7F1E4" w14:textId="77777777" w:rsidTr="00D85EE7">
        <w:trPr>
          <w:jc w:val="center"/>
        </w:trPr>
        <w:tc>
          <w:tcPr>
            <w:tcW w:w="1278" w:type="dxa"/>
          </w:tcPr>
          <w:p w14:paraId="5886399F" w14:textId="77777777" w:rsidR="009B1CC6" w:rsidRPr="001B54C3" w:rsidRDefault="009B1CC6" w:rsidP="00D85EE7">
            <w:pPr>
              <w:pStyle w:val="TableEntry"/>
            </w:pPr>
            <w:r w:rsidRPr="001B54C3">
              <w:t xml:space="preserve">Name </w:t>
            </w:r>
          </w:p>
        </w:tc>
        <w:tc>
          <w:tcPr>
            <w:tcW w:w="3150" w:type="dxa"/>
          </w:tcPr>
          <w:p w14:paraId="305D703D" w14:textId="77777777" w:rsidR="009B1CC6" w:rsidRPr="001B54C3" w:rsidRDefault="009B1CC6" w:rsidP="00D85EE7">
            <w:pPr>
              <w:pStyle w:val="TableEntry"/>
            </w:pPr>
            <w:r w:rsidRPr="001B54C3">
              <w:t xml:space="preserve"> name of the value set </w:t>
            </w:r>
          </w:p>
        </w:tc>
        <w:tc>
          <w:tcPr>
            <w:tcW w:w="3150" w:type="dxa"/>
          </w:tcPr>
          <w:p w14:paraId="0BA7A815" w14:textId="77777777" w:rsidR="009B1CC6" w:rsidRPr="001B54C3" w:rsidRDefault="009B1CC6" w:rsidP="00D85EE7">
            <w:pPr>
              <w:pStyle w:val="TableEntry"/>
            </w:pPr>
            <w:r w:rsidRPr="001B54C3">
              <w:t>JCIH-EHDI  Risk Indicators for Hearing Loss Value Set</w:t>
            </w:r>
          </w:p>
        </w:tc>
      </w:tr>
      <w:tr w:rsidR="009B1CC6" w:rsidRPr="001B54C3" w14:paraId="37D16566" w14:textId="77777777" w:rsidTr="00D85EE7">
        <w:trPr>
          <w:jc w:val="center"/>
        </w:trPr>
        <w:tc>
          <w:tcPr>
            <w:tcW w:w="1278" w:type="dxa"/>
          </w:tcPr>
          <w:p w14:paraId="12377D84" w14:textId="77777777" w:rsidR="009B1CC6" w:rsidRPr="001B54C3" w:rsidRDefault="009B1CC6" w:rsidP="00D85EE7">
            <w:pPr>
              <w:pStyle w:val="TableEntry"/>
            </w:pPr>
            <w:r w:rsidRPr="001B54C3">
              <w:t xml:space="preserve">Source </w:t>
            </w:r>
          </w:p>
        </w:tc>
        <w:tc>
          <w:tcPr>
            <w:tcW w:w="3150" w:type="dxa"/>
          </w:tcPr>
          <w:p w14:paraId="75D6E194"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4F98E68C" w14:textId="77777777" w:rsidR="009B1CC6" w:rsidRPr="001B54C3" w:rsidRDefault="009B1CC6" w:rsidP="00D85EE7">
            <w:pPr>
              <w:pStyle w:val="TableEntry"/>
            </w:pPr>
            <w:r w:rsidRPr="001B54C3">
              <w:t>IHE Quality Research and Public Health Domain</w:t>
            </w:r>
          </w:p>
        </w:tc>
      </w:tr>
      <w:tr w:rsidR="009B1CC6" w:rsidRPr="001B54C3" w14:paraId="577D10FD" w14:textId="77777777" w:rsidTr="00D85EE7">
        <w:trPr>
          <w:jc w:val="center"/>
        </w:trPr>
        <w:tc>
          <w:tcPr>
            <w:tcW w:w="1278" w:type="dxa"/>
          </w:tcPr>
          <w:p w14:paraId="772BBA0A" w14:textId="77777777" w:rsidR="009B1CC6" w:rsidRPr="001B54C3" w:rsidRDefault="009B1CC6" w:rsidP="00D85EE7">
            <w:pPr>
              <w:pStyle w:val="TableEntry"/>
            </w:pPr>
            <w:r w:rsidRPr="001B54C3">
              <w:t xml:space="preserve">Purpose </w:t>
            </w:r>
          </w:p>
        </w:tc>
        <w:tc>
          <w:tcPr>
            <w:tcW w:w="3150" w:type="dxa"/>
          </w:tcPr>
          <w:p w14:paraId="638D167B"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36A44879" w14:textId="77777777" w:rsidR="009B1CC6" w:rsidRPr="001B54C3" w:rsidRDefault="009B1CC6" w:rsidP="00D85EE7">
            <w:pPr>
              <w:pStyle w:val="TableEntry"/>
            </w:pPr>
            <w:r w:rsidRPr="001B54C3">
              <w:t>To Reflect the risk indicators for hearing loss associated with hearing loss using SNOMED-CT Finding/Situation concepts</w:t>
            </w:r>
          </w:p>
        </w:tc>
      </w:tr>
      <w:tr w:rsidR="009B1CC6" w:rsidRPr="001B54C3" w14:paraId="66B83271" w14:textId="77777777" w:rsidTr="00D85EE7">
        <w:trPr>
          <w:jc w:val="center"/>
        </w:trPr>
        <w:tc>
          <w:tcPr>
            <w:tcW w:w="1278" w:type="dxa"/>
          </w:tcPr>
          <w:p w14:paraId="74019B3D" w14:textId="77777777" w:rsidR="009B1CC6" w:rsidRPr="001B54C3" w:rsidRDefault="009B1CC6" w:rsidP="00D85EE7">
            <w:pPr>
              <w:pStyle w:val="TableEntry"/>
            </w:pPr>
            <w:r w:rsidRPr="001B54C3">
              <w:t xml:space="preserve">Definition </w:t>
            </w:r>
          </w:p>
        </w:tc>
        <w:tc>
          <w:tcPr>
            <w:tcW w:w="3150" w:type="dxa"/>
          </w:tcPr>
          <w:p w14:paraId="7CAD717C"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24E7ABD8" w14:textId="77777777" w:rsidR="009B1CC6" w:rsidRPr="001B54C3" w:rsidRDefault="009B1CC6" w:rsidP="00D85EE7">
            <w:pPr>
              <w:pStyle w:val="TableEntry"/>
            </w:pPr>
            <w:r w:rsidRPr="001B54C3">
              <w:t>Extensional definition: The value set was constructed by enumerating the codes from SNOMED-CT</w:t>
            </w:r>
          </w:p>
        </w:tc>
      </w:tr>
      <w:tr w:rsidR="009B1CC6" w:rsidRPr="001B54C3" w14:paraId="643675A5" w14:textId="77777777" w:rsidTr="00D85EE7">
        <w:trPr>
          <w:jc w:val="center"/>
        </w:trPr>
        <w:tc>
          <w:tcPr>
            <w:tcW w:w="1278" w:type="dxa"/>
          </w:tcPr>
          <w:p w14:paraId="43740300" w14:textId="77777777" w:rsidR="009B1CC6" w:rsidRPr="001B54C3" w:rsidRDefault="009B1CC6" w:rsidP="00D85EE7">
            <w:pPr>
              <w:pStyle w:val="TableEntry"/>
            </w:pPr>
            <w:r w:rsidRPr="001B54C3">
              <w:t>Source URI</w:t>
            </w:r>
          </w:p>
        </w:tc>
        <w:tc>
          <w:tcPr>
            <w:tcW w:w="3150" w:type="dxa"/>
          </w:tcPr>
          <w:p w14:paraId="54A3EAB2"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2F6F8462" w14:textId="77777777" w:rsidR="009B1CC6" w:rsidRPr="001B54C3" w:rsidRDefault="00B64CE6" w:rsidP="00D85EE7">
            <w:pPr>
              <w:pStyle w:val="TableEntry"/>
              <w:rPr>
                <w:rStyle w:val="Hyperlink"/>
              </w:rPr>
            </w:pPr>
            <w:hyperlink r:id="rId58" w:history="1">
              <w:r w:rsidR="009B1CC6" w:rsidRPr="001B54C3">
                <w:rPr>
                  <w:rStyle w:val="Hyperlink"/>
                </w:rPr>
                <w:t>http://www.nlm.nih.gov/research/umls/Snomed/snomed_main.html</w:t>
              </w:r>
            </w:hyperlink>
          </w:p>
        </w:tc>
      </w:tr>
      <w:tr w:rsidR="009B1CC6" w:rsidRPr="001B54C3" w14:paraId="2A91B094" w14:textId="77777777" w:rsidTr="00D85EE7">
        <w:trPr>
          <w:jc w:val="center"/>
        </w:trPr>
        <w:tc>
          <w:tcPr>
            <w:tcW w:w="1278" w:type="dxa"/>
          </w:tcPr>
          <w:p w14:paraId="184C372D" w14:textId="77777777" w:rsidR="009B1CC6" w:rsidRPr="001B54C3" w:rsidRDefault="009B1CC6" w:rsidP="00D85EE7">
            <w:pPr>
              <w:pStyle w:val="TableEntry"/>
            </w:pPr>
            <w:r w:rsidRPr="001B54C3">
              <w:t xml:space="preserve">Version </w:t>
            </w:r>
          </w:p>
        </w:tc>
        <w:tc>
          <w:tcPr>
            <w:tcW w:w="3150" w:type="dxa"/>
          </w:tcPr>
          <w:p w14:paraId="3EED72F8" w14:textId="77777777" w:rsidR="009B1CC6" w:rsidRPr="001B54C3" w:rsidRDefault="009B1CC6" w:rsidP="00D85EE7">
            <w:pPr>
              <w:pStyle w:val="TableEntry"/>
            </w:pPr>
            <w:r w:rsidRPr="001B54C3">
              <w:t>A string identifying the specific version of the value set.</w:t>
            </w:r>
          </w:p>
        </w:tc>
        <w:tc>
          <w:tcPr>
            <w:tcW w:w="3150" w:type="dxa"/>
          </w:tcPr>
          <w:p w14:paraId="366061B8" w14:textId="77777777" w:rsidR="009B1CC6" w:rsidRPr="001B54C3" w:rsidRDefault="009B1CC6" w:rsidP="00D85EE7">
            <w:pPr>
              <w:pStyle w:val="TableEntry"/>
            </w:pPr>
            <w:r w:rsidRPr="001B54C3">
              <w:t>Version 1.0</w:t>
            </w:r>
          </w:p>
        </w:tc>
      </w:tr>
      <w:tr w:rsidR="009B1CC6" w:rsidRPr="001B54C3" w14:paraId="53B2A584" w14:textId="77777777" w:rsidTr="00D85EE7">
        <w:trPr>
          <w:jc w:val="center"/>
        </w:trPr>
        <w:tc>
          <w:tcPr>
            <w:tcW w:w="1278" w:type="dxa"/>
          </w:tcPr>
          <w:p w14:paraId="322FE459" w14:textId="77777777" w:rsidR="009B1CC6" w:rsidRPr="001B54C3" w:rsidRDefault="009B1CC6" w:rsidP="00D85EE7">
            <w:pPr>
              <w:pStyle w:val="TableEntry"/>
            </w:pPr>
            <w:r w:rsidRPr="001B54C3">
              <w:t xml:space="preserve">Status </w:t>
            </w:r>
          </w:p>
        </w:tc>
        <w:tc>
          <w:tcPr>
            <w:tcW w:w="3150" w:type="dxa"/>
          </w:tcPr>
          <w:p w14:paraId="72580837" w14:textId="77777777" w:rsidR="009B1CC6" w:rsidRPr="001B54C3" w:rsidRDefault="009B1CC6" w:rsidP="00D85EE7">
            <w:pPr>
              <w:pStyle w:val="TableEntry"/>
            </w:pPr>
            <w:r w:rsidRPr="001B54C3">
              <w:t>Active (Current) or Inactive</w:t>
            </w:r>
          </w:p>
        </w:tc>
        <w:tc>
          <w:tcPr>
            <w:tcW w:w="3150" w:type="dxa"/>
          </w:tcPr>
          <w:p w14:paraId="364016AC" w14:textId="77777777" w:rsidR="009B1CC6" w:rsidRPr="001B54C3" w:rsidRDefault="009B1CC6" w:rsidP="00D85EE7">
            <w:pPr>
              <w:pStyle w:val="TableEntry"/>
            </w:pPr>
            <w:r w:rsidRPr="001B54C3">
              <w:t>Active</w:t>
            </w:r>
          </w:p>
        </w:tc>
      </w:tr>
      <w:tr w:rsidR="009B1CC6" w:rsidRPr="001B54C3" w14:paraId="0B0BB8E3" w14:textId="77777777" w:rsidTr="00D85EE7">
        <w:trPr>
          <w:jc w:val="center"/>
        </w:trPr>
        <w:tc>
          <w:tcPr>
            <w:tcW w:w="1278" w:type="dxa"/>
          </w:tcPr>
          <w:p w14:paraId="07849B6A" w14:textId="77777777" w:rsidR="009B1CC6" w:rsidRPr="001B54C3" w:rsidRDefault="009B1CC6" w:rsidP="00D85EE7">
            <w:pPr>
              <w:pStyle w:val="TableEntry"/>
            </w:pPr>
            <w:r w:rsidRPr="001B54C3">
              <w:t xml:space="preserve">Effective Date </w:t>
            </w:r>
          </w:p>
        </w:tc>
        <w:tc>
          <w:tcPr>
            <w:tcW w:w="3150" w:type="dxa"/>
          </w:tcPr>
          <w:p w14:paraId="054AD88D" w14:textId="77777777" w:rsidR="009B1CC6" w:rsidRPr="001B54C3" w:rsidRDefault="009B1CC6" w:rsidP="00D85EE7">
            <w:pPr>
              <w:pStyle w:val="TableEntry"/>
            </w:pPr>
            <w:r w:rsidRPr="001B54C3">
              <w:t xml:space="preserve">The date when the value set is expected to be effective </w:t>
            </w:r>
          </w:p>
        </w:tc>
        <w:tc>
          <w:tcPr>
            <w:tcW w:w="3150" w:type="dxa"/>
          </w:tcPr>
          <w:p w14:paraId="23623EB0" w14:textId="77777777" w:rsidR="009B1CC6" w:rsidRPr="001B54C3" w:rsidRDefault="009B1CC6" w:rsidP="00D85EE7">
            <w:pPr>
              <w:pStyle w:val="TableEntry"/>
            </w:pPr>
            <w:r w:rsidRPr="001B54C3">
              <w:t>8/1/2010</w:t>
            </w:r>
          </w:p>
        </w:tc>
      </w:tr>
      <w:tr w:rsidR="009B1CC6" w:rsidRPr="001B54C3" w14:paraId="01A78B38" w14:textId="77777777" w:rsidTr="00D85EE7">
        <w:trPr>
          <w:jc w:val="center"/>
        </w:trPr>
        <w:tc>
          <w:tcPr>
            <w:tcW w:w="1278" w:type="dxa"/>
          </w:tcPr>
          <w:p w14:paraId="5BC092DD" w14:textId="77777777" w:rsidR="009B1CC6" w:rsidRPr="001B54C3" w:rsidRDefault="009B1CC6" w:rsidP="00D85EE7">
            <w:pPr>
              <w:pStyle w:val="TableEntry"/>
            </w:pPr>
            <w:r w:rsidRPr="001B54C3">
              <w:t xml:space="preserve">Expiration Date </w:t>
            </w:r>
          </w:p>
        </w:tc>
        <w:tc>
          <w:tcPr>
            <w:tcW w:w="3150" w:type="dxa"/>
          </w:tcPr>
          <w:p w14:paraId="05CEFD2F"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70D39FD4" w14:textId="77777777" w:rsidR="009B1CC6" w:rsidRPr="001B54C3" w:rsidRDefault="009B1CC6" w:rsidP="00D85EE7">
            <w:pPr>
              <w:pStyle w:val="TableEntry"/>
            </w:pPr>
            <w:r w:rsidRPr="001B54C3">
              <w:t>N/A</w:t>
            </w:r>
          </w:p>
        </w:tc>
      </w:tr>
      <w:tr w:rsidR="009B1CC6" w:rsidRPr="001B54C3" w14:paraId="53103F90" w14:textId="77777777" w:rsidTr="00D85EE7">
        <w:trPr>
          <w:jc w:val="center"/>
        </w:trPr>
        <w:tc>
          <w:tcPr>
            <w:tcW w:w="1278" w:type="dxa"/>
          </w:tcPr>
          <w:p w14:paraId="139498EC" w14:textId="77777777" w:rsidR="009B1CC6" w:rsidRPr="001B54C3" w:rsidRDefault="009B1CC6" w:rsidP="00D85EE7">
            <w:pPr>
              <w:pStyle w:val="TableEntry"/>
            </w:pPr>
            <w:r w:rsidRPr="001B54C3">
              <w:t>Creation Date</w:t>
            </w:r>
          </w:p>
        </w:tc>
        <w:tc>
          <w:tcPr>
            <w:tcW w:w="3150" w:type="dxa"/>
          </w:tcPr>
          <w:p w14:paraId="46BB4457" w14:textId="77777777" w:rsidR="009B1CC6" w:rsidRPr="001B54C3" w:rsidRDefault="009B1CC6" w:rsidP="00D85EE7">
            <w:pPr>
              <w:pStyle w:val="TableEntry"/>
            </w:pPr>
            <w:r w:rsidRPr="001B54C3">
              <w:t xml:space="preserve">The date of creation of the value set </w:t>
            </w:r>
          </w:p>
        </w:tc>
        <w:tc>
          <w:tcPr>
            <w:tcW w:w="3150" w:type="dxa"/>
          </w:tcPr>
          <w:p w14:paraId="1939A233" w14:textId="77777777" w:rsidR="009B1CC6" w:rsidRPr="001B54C3" w:rsidRDefault="009B1CC6" w:rsidP="00D85EE7">
            <w:pPr>
              <w:pStyle w:val="TableEntry"/>
            </w:pPr>
            <w:r w:rsidRPr="001B54C3">
              <w:t>8/1/2010</w:t>
            </w:r>
          </w:p>
        </w:tc>
      </w:tr>
      <w:tr w:rsidR="009B1CC6" w:rsidRPr="001B54C3" w14:paraId="7D03CE4D" w14:textId="77777777" w:rsidTr="00D85EE7">
        <w:trPr>
          <w:jc w:val="center"/>
        </w:trPr>
        <w:tc>
          <w:tcPr>
            <w:tcW w:w="1278" w:type="dxa"/>
          </w:tcPr>
          <w:p w14:paraId="31636AA1" w14:textId="77777777" w:rsidR="009B1CC6" w:rsidRPr="001B54C3" w:rsidRDefault="009B1CC6" w:rsidP="00D85EE7">
            <w:pPr>
              <w:pStyle w:val="TableEntry"/>
            </w:pPr>
            <w:r w:rsidRPr="001B54C3">
              <w:t xml:space="preserve">Revision Date </w:t>
            </w:r>
          </w:p>
        </w:tc>
        <w:tc>
          <w:tcPr>
            <w:tcW w:w="3150" w:type="dxa"/>
          </w:tcPr>
          <w:p w14:paraId="4DFE6ADE" w14:textId="77777777" w:rsidR="009B1CC6" w:rsidRPr="001B54C3" w:rsidRDefault="009B1CC6" w:rsidP="00D85EE7">
            <w:pPr>
              <w:pStyle w:val="TableEntry"/>
            </w:pPr>
            <w:r w:rsidRPr="001B54C3">
              <w:t xml:space="preserve">The date of revision of the value set </w:t>
            </w:r>
          </w:p>
        </w:tc>
        <w:tc>
          <w:tcPr>
            <w:tcW w:w="3150" w:type="dxa"/>
          </w:tcPr>
          <w:p w14:paraId="3456B252" w14:textId="77777777" w:rsidR="009B1CC6" w:rsidRPr="001B54C3" w:rsidRDefault="009B1CC6" w:rsidP="00D85EE7">
            <w:pPr>
              <w:pStyle w:val="TableEntry"/>
            </w:pPr>
            <w:r w:rsidRPr="001B54C3">
              <w:t>N/A</w:t>
            </w:r>
          </w:p>
        </w:tc>
      </w:tr>
      <w:tr w:rsidR="009B1CC6" w:rsidRPr="001B54C3" w14:paraId="7EB8F259" w14:textId="77777777" w:rsidTr="00D85EE7">
        <w:trPr>
          <w:jc w:val="center"/>
        </w:trPr>
        <w:tc>
          <w:tcPr>
            <w:tcW w:w="1278" w:type="dxa"/>
          </w:tcPr>
          <w:p w14:paraId="160E4A00" w14:textId="77777777" w:rsidR="009B1CC6" w:rsidRPr="001B54C3" w:rsidRDefault="009B1CC6" w:rsidP="00D85EE7">
            <w:pPr>
              <w:pStyle w:val="TableEntry"/>
            </w:pPr>
            <w:r w:rsidRPr="001B54C3">
              <w:t>Groups</w:t>
            </w:r>
          </w:p>
        </w:tc>
        <w:tc>
          <w:tcPr>
            <w:tcW w:w="3150" w:type="dxa"/>
          </w:tcPr>
          <w:p w14:paraId="3D399660"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654AB970" w14:textId="77777777" w:rsidR="009B1CC6" w:rsidRPr="001B54C3" w:rsidRDefault="009B1CC6" w:rsidP="00D85EE7">
            <w:pPr>
              <w:pStyle w:val="TableEntry"/>
            </w:pPr>
            <w:r w:rsidRPr="001B54C3">
              <w:t>IHE EHDI</w:t>
            </w:r>
          </w:p>
        </w:tc>
      </w:tr>
    </w:tbl>
    <w:p w14:paraId="1836396B" w14:textId="77777777" w:rsidR="009B1CC6" w:rsidRPr="001B54C3" w:rsidRDefault="009B1CC6" w:rsidP="009B1CC6">
      <w:pPr>
        <w:pStyle w:val="Heading4"/>
        <w:rPr>
          <w:noProof w:val="0"/>
        </w:rPr>
      </w:pPr>
      <w:bookmarkStart w:id="2550" w:name="_Toc272862193"/>
    </w:p>
    <w:p w14:paraId="734585B9" w14:textId="77660C6A" w:rsidR="009B1CC6" w:rsidRPr="001B54C3" w:rsidRDefault="009B1CC6" w:rsidP="009B1CC6">
      <w:pPr>
        <w:pStyle w:val="Heading4"/>
        <w:rPr>
          <w:noProof w:val="0"/>
        </w:rPr>
      </w:pPr>
      <w:r w:rsidRPr="001B54C3">
        <w:rPr>
          <w:noProof w:val="0"/>
        </w:rPr>
        <w:br w:type="page"/>
      </w:r>
      <w:bookmarkStart w:id="2551" w:name="_Toc302033012"/>
      <w:bookmarkStart w:id="2552" w:name="_Toc302033845"/>
      <w:bookmarkStart w:id="2553" w:name="_Toc466555673"/>
      <w:r w:rsidRPr="001B54C3">
        <w:rPr>
          <w:noProof w:val="0"/>
        </w:rPr>
        <w:lastRenderedPageBreak/>
        <w:t>6.5.</w:t>
      </w:r>
      <w:r w:rsidR="005D547D" w:rsidRPr="001B54C3">
        <w:rPr>
          <w:noProof w:val="0"/>
        </w:rPr>
        <w:t>I</w:t>
      </w:r>
      <w:r w:rsidRPr="001B54C3">
        <w:rPr>
          <w:noProof w:val="0"/>
        </w:rPr>
        <w:t>.2 JCIH-EHDI Risk Indicators for Hearing Loss Value Set</w:t>
      </w:r>
      <w:bookmarkEnd w:id="2550"/>
      <w:bookmarkEnd w:id="2551"/>
      <w:bookmarkEnd w:id="2552"/>
      <w:bookmarkEnd w:id="2553"/>
    </w:p>
    <w:p w14:paraId="4D2811D4" w14:textId="77777777" w:rsidR="009B1CC6" w:rsidRPr="001B54C3" w:rsidRDefault="009B1CC6" w:rsidP="005F5F89">
      <w:pPr>
        <w:pStyle w:val="BodyText"/>
        <w:rPr>
          <w:i/>
          <w:iCs/>
        </w:rPr>
      </w:pPr>
      <w:r w:rsidRPr="001B54C3">
        <w:rPr>
          <w:i/>
          <w:iCs/>
        </w:rPr>
        <w:t>SNOMED-CT Risk Indicators for Hearing Loss Value 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5"/>
        <w:gridCol w:w="2125"/>
        <w:gridCol w:w="5650"/>
      </w:tblGrid>
      <w:tr w:rsidR="009B1CC6" w:rsidRPr="001B54C3" w14:paraId="2AA0F76F" w14:textId="77777777" w:rsidTr="00D85EE7">
        <w:trPr>
          <w:tblHeader/>
        </w:trPr>
        <w:tc>
          <w:tcPr>
            <w:tcW w:w="1577" w:type="dxa"/>
            <w:shd w:val="clear" w:color="auto" w:fill="D9D9D9"/>
          </w:tcPr>
          <w:p w14:paraId="1540C32A" w14:textId="77777777" w:rsidR="009B1CC6" w:rsidRPr="001B54C3" w:rsidRDefault="009B1CC6" w:rsidP="00D85EE7">
            <w:pPr>
              <w:pStyle w:val="TableEntryHeader"/>
            </w:pPr>
          </w:p>
        </w:tc>
        <w:tc>
          <w:tcPr>
            <w:tcW w:w="2131" w:type="dxa"/>
            <w:shd w:val="clear" w:color="auto" w:fill="D9D9D9"/>
          </w:tcPr>
          <w:p w14:paraId="708BF13B" w14:textId="77777777" w:rsidR="009B1CC6" w:rsidRPr="001B54C3" w:rsidRDefault="009B1CC6" w:rsidP="00D85EE7">
            <w:pPr>
              <w:pStyle w:val="TableEntryHeader"/>
            </w:pPr>
            <w:r w:rsidRPr="001B54C3">
              <w:t>Value Set :</w:t>
            </w:r>
          </w:p>
        </w:tc>
        <w:tc>
          <w:tcPr>
            <w:tcW w:w="5670" w:type="dxa"/>
            <w:shd w:val="clear" w:color="auto" w:fill="D9D9D9"/>
          </w:tcPr>
          <w:p w14:paraId="43B24F82" w14:textId="77777777" w:rsidR="009B1CC6" w:rsidRPr="001B54C3" w:rsidRDefault="009B1CC6" w:rsidP="00D85EE7">
            <w:pPr>
              <w:pStyle w:val="TableEntryHeader"/>
            </w:pPr>
            <w:r w:rsidRPr="001B54C3">
              <w:t>1.3.6.1.4.1.19376.1.7.3.1.1.15.2.11</w:t>
            </w:r>
          </w:p>
        </w:tc>
      </w:tr>
      <w:tr w:rsidR="009B1CC6" w:rsidRPr="001B54C3" w14:paraId="1B32D788" w14:textId="77777777" w:rsidTr="00D85EE7">
        <w:trPr>
          <w:tblHeader/>
        </w:trPr>
        <w:tc>
          <w:tcPr>
            <w:tcW w:w="1577" w:type="dxa"/>
            <w:shd w:val="clear" w:color="auto" w:fill="D9D9D9"/>
          </w:tcPr>
          <w:p w14:paraId="7C41228E" w14:textId="77777777" w:rsidR="009B1CC6" w:rsidRPr="001B54C3" w:rsidRDefault="009B1CC6" w:rsidP="00D85EE7">
            <w:pPr>
              <w:pStyle w:val="TableEntryHeader"/>
            </w:pPr>
          </w:p>
        </w:tc>
        <w:tc>
          <w:tcPr>
            <w:tcW w:w="2131" w:type="dxa"/>
            <w:shd w:val="clear" w:color="auto" w:fill="D9D9D9"/>
          </w:tcPr>
          <w:p w14:paraId="69D79B7E" w14:textId="77777777" w:rsidR="009B1CC6" w:rsidRPr="001B54C3" w:rsidRDefault="009B1CC6" w:rsidP="00D85EE7">
            <w:pPr>
              <w:pStyle w:val="TableEntryHeader"/>
            </w:pPr>
            <w:r w:rsidRPr="001B54C3">
              <w:t>Vocabulary:</w:t>
            </w:r>
          </w:p>
        </w:tc>
        <w:tc>
          <w:tcPr>
            <w:tcW w:w="5670" w:type="dxa"/>
            <w:shd w:val="clear" w:color="auto" w:fill="D9D9D9"/>
          </w:tcPr>
          <w:p w14:paraId="0F751EFF" w14:textId="77777777" w:rsidR="009B1CC6" w:rsidRPr="001B54C3" w:rsidRDefault="009B1CC6" w:rsidP="00D85EE7">
            <w:pPr>
              <w:pStyle w:val="TableEntryHeader"/>
            </w:pPr>
            <w:r w:rsidRPr="001B54C3">
              <w:rPr>
                <w:rFonts w:cs="Arial"/>
              </w:rPr>
              <w:t>2.16.840.1.113883.6.96</w:t>
            </w:r>
          </w:p>
        </w:tc>
      </w:tr>
      <w:tr w:rsidR="009B1CC6" w:rsidRPr="001B54C3" w14:paraId="20DF2AE8" w14:textId="77777777" w:rsidTr="00D85EE7">
        <w:trPr>
          <w:tblHeader/>
        </w:trPr>
        <w:tc>
          <w:tcPr>
            <w:tcW w:w="1577" w:type="dxa"/>
            <w:shd w:val="clear" w:color="auto" w:fill="D9D9D9"/>
          </w:tcPr>
          <w:p w14:paraId="08834D68" w14:textId="77777777" w:rsidR="009B1CC6" w:rsidRPr="001B54C3" w:rsidRDefault="009B1CC6" w:rsidP="00D85EE7">
            <w:pPr>
              <w:pStyle w:val="TableEntryHeader"/>
              <w:rPr>
                <w:rFonts w:cs="Arial"/>
                <w:color w:val="000000"/>
              </w:rPr>
            </w:pPr>
            <w:r w:rsidRPr="001B54C3">
              <w:t>Sequence</w:t>
            </w:r>
          </w:p>
        </w:tc>
        <w:tc>
          <w:tcPr>
            <w:tcW w:w="2131" w:type="dxa"/>
            <w:shd w:val="clear" w:color="auto" w:fill="D9D9D9"/>
          </w:tcPr>
          <w:p w14:paraId="303D4FD2" w14:textId="77777777" w:rsidR="009B1CC6" w:rsidRPr="001B54C3" w:rsidRDefault="009B1CC6" w:rsidP="00D85EE7">
            <w:pPr>
              <w:pStyle w:val="TableEntryHeader"/>
              <w:rPr>
                <w:rFonts w:cs="Arial"/>
                <w:color w:val="000000"/>
              </w:rPr>
            </w:pPr>
            <w:r w:rsidRPr="001B54C3">
              <w:t>SNOMED-CT Code</w:t>
            </w:r>
          </w:p>
        </w:tc>
        <w:tc>
          <w:tcPr>
            <w:tcW w:w="5670" w:type="dxa"/>
            <w:shd w:val="clear" w:color="auto" w:fill="D9D9D9"/>
          </w:tcPr>
          <w:p w14:paraId="3B2BF83E" w14:textId="77777777" w:rsidR="009B1CC6" w:rsidRPr="001B54C3" w:rsidRDefault="009B1CC6" w:rsidP="00D85EE7">
            <w:pPr>
              <w:pStyle w:val="TableEntryHeader"/>
              <w:rPr>
                <w:rFonts w:cs="Arial"/>
                <w:color w:val="000000"/>
              </w:rPr>
            </w:pPr>
            <w:r w:rsidRPr="001B54C3">
              <w:t>Description</w:t>
            </w:r>
          </w:p>
        </w:tc>
      </w:tr>
      <w:tr w:rsidR="009B1CC6" w:rsidRPr="001B54C3" w14:paraId="3199FCB9" w14:textId="77777777" w:rsidTr="00D85EE7">
        <w:tc>
          <w:tcPr>
            <w:tcW w:w="1577" w:type="dxa"/>
            <w:vAlign w:val="bottom"/>
          </w:tcPr>
          <w:p w14:paraId="2C7DCB97" w14:textId="77777777" w:rsidR="009B1CC6" w:rsidRPr="001B54C3" w:rsidRDefault="009B1CC6" w:rsidP="00D85EE7">
            <w:pPr>
              <w:pStyle w:val="TableEntry"/>
            </w:pPr>
            <w:r w:rsidRPr="001B54C3">
              <w:t>1</w:t>
            </w:r>
          </w:p>
        </w:tc>
        <w:tc>
          <w:tcPr>
            <w:tcW w:w="2131" w:type="dxa"/>
            <w:vAlign w:val="bottom"/>
          </w:tcPr>
          <w:p w14:paraId="70F83A5E" w14:textId="77777777" w:rsidR="009B1CC6" w:rsidRPr="001B54C3" w:rsidRDefault="009B1CC6" w:rsidP="00D85EE7">
            <w:pPr>
              <w:pStyle w:val="TableEntry"/>
            </w:pPr>
            <w:r w:rsidRPr="001B54C3">
              <w:t>439750006</w:t>
            </w:r>
          </w:p>
        </w:tc>
        <w:tc>
          <w:tcPr>
            <w:tcW w:w="5670" w:type="dxa"/>
            <w:vAlign w:val="bottom"/>
          </w:tcPr>
          <w:p w14:paraId="7DE4122B" w14:textId="77777777" w:rsidR="009B1CC6" w:rsidRPr="001B54C3" w:rsidRDefault="009B1CC6" w:rsidP="00D85EE7">
            <w:pPr>
              <w:pStyle w:val="TableEntry"/>
            </w:pPr>
            <w:r w:rsidRPr="001B54C3">
              <w:t>Family history of hearing loss (situation) </w:t>
            </w:r>
          </w:p>
        </w:tc>
      </w:tr>
      <w:tr w:rsidR="009B1CC6" w:rsidRPr="001B54C3" w14:paraId="1218F356" w14:textId="77777777" w:rsidTr="00D85EE7">
        <w:tc>
          <w:tcPr>
            <w:tcW w:w="1577" w:type="dxa"/>
            <w:vAlign w:val="bottom"/>
          </w:tcPr>
          <w:p w14:paraId="7B811DD8" w14:textId="77777777" w:rsidR="009B1CC6" w:rsidRPr="001B54C3" w:rsidRDefault="009B1CC6" w:rsidP="00D85EE7">
            <w:pPr>
              <w:pStyle w:val="TableEntry"/>
            </w:pPr>
            <w:r w:rsidRPr="001B54C3">
              <w:t>2</w:t>
            </w:r>
          </w:p>
        </w:tc>
        <w:tc>
          <w:tcPr>
            <w:tcW w:w="2131" w:type="dxa"/>
            <w:vAlign w:val="bottom"/>
          </w:tcPr>
          <w:p w14:paraId="2362E31A" w14:textId="77777777" w:rsidR="009B1CC6" w:rsidRPr="001B54C3" w:rsidRDefault="009B1CC6" w:rsidP="00D85EE7">
            <w:pPr>
              <w:pStyle w:val="TableEntry"/>
            </w:pPr>
            <w:r w:rsidRPr="001B54C3">
              <w:t>441899004</w:t>
            </w:r>
          </w:p>
        </w:tc>
        <w:tc>
          <w:tcPr>
            <w:tcW w:w="5670" w:type="dxa"/>
            <w:vAlign w:val="bottom"/>
          </w:tcPr>
          <w:p w14:paraId="23AF2B32" w14:textId="77777777" w:rsidR="009B1CC6" w:rsidRPr="001B54C3" w:rsidRDefault="009B1CC6" w:rsidP="00D85EE7">
            <w:pPr>
              <w:pStyle w:val="TableEntry"/>
            </w:pPr>
            <w:r w:rsidRPr="001B54C3">
              <w:t>History of therapy with ototoxic medication (situation)</w:t>
            </w:r>
          </w:p>
        </w:tc>
      </w:tr>
      <w:tr w:rsidR="009B1CC6" w:rsidRPr="001B54C3" w14:paraId="25EE246F" w14:textId="77777777" w:rsidTr="00D85EE7">
        <w:tc>
          <w:tcPr>
            <w:tcW w:w="1577" w:type="dxa"/>
            <w:vAlign w:val="bottom"/>
          </w:tcPr>
          <w:p w14:paraId="623BD95F" w14:textId="77777777" w:rsidR="009B1CC6" w:rsidRPr="001B54C3" w:rsidRDefault="009B1CC6" w:rsidP="00D85EE7">
            <w:pPr>
              <w:pStyle w:val="TableEntry"/>
            </w:pPr>
            <w:r w:rsidRPr="001B54C3">
              <w:t>3</w:t>
            </w:r>
          </w:p>
        </w:tc>
        <w:tc>
          <w:tcPr>
            <w:tcW w:w="2131" w:type="dxa"/>
            <w:vAlign w:val="bottom"/>
          </w:tcPr>
          <w:p w14:paraId="2D0EF505" w14:textId="77777777" w:rsidR="009B1CC6" w:rsidRPr="001B54C3" w:rsidRDefault="009B1CC6" w:rsidP="00D85EE7">
            <w:pPr>
              <w:pStyle w:val="TableEntry"/>
            </w:pPr>
            <w:r w:rsidRPr="001B54C3">
              <w:t>276687002</w:t>
            </w:r>
          </w:p>
        </w:tc>
        <w:tc>
          <w:tcPr>
            <w:tcW w:w="5670" w:type="dxa"/>
            <w:vAlign w:val="bottom"/>
          </w:tcPr>
          <w:p w14:paraId="31DA7CAF" w14:textId="77777777" w:rsidR="009B1CC6" w:rsidRPr="001B54C3" w:rsidRDefault="009B1CC6" w:rsidP="00D85EE7">
            <w:pPr>
              <w:pStyle w:val="TableEntry"/>
            </w:pPr>
            <w:r w:rsidRPr="001B54C3">
              <w:t>Conjugated hyperbilirubinemia in infancy (disorder)</w:t>
            </w:r>
          </w:p>
        </w:tc>
      </w:tr>
      <w:tr w:rsidR="009B1CC6" w:rsidRPr="001B54C3" w14:paraId="34B7F7F6" w14:textId="77777777" w:rsidTr="00D85EE7">
        <w:tc>
          <w:tcPr>
            <w:tcW w:w="1577" w:type="dxa"/>
            <w:vAlign w:val="bottom"/>
          </w:tcPr>
          <w:p w14:paraId="3BF88E84" w14:textId="77777777" w:rsidR="009B1CC6" w:rsidRPr="001B54C3" w:rsidRDefault="009B1CC6" w:rsidP="00D85EE7">
            <w:pPr>
              <w:pStyle w:val="TableEntry"/>
            </w:pPr>
            <w:r w:rsidRPr="001B54C3">
              <w:t>4</w:t>
            </w:r>
          </w:p>
        </w:tc>
        <w:tc>
          <w:tcPr>
            <w:tcW w:w="2131" w:type="dxa"/>
            <w:vAlign w:val="bottom"/>
          </w:tcPr>
          <w:p w14:paraId="49802FC6" w14:textId="77777777" w:rsidR="009B1CC6" w:rsidRPr="001B54C3" w:rsidRDefault="009B1CC6" w:rsidP="00D85EE7">
            <w:pPr>
              <w:pStyle w:val="TableEntry"/>
            </w:pPr>
            <w:r w:rsidRPr="001B54C3">
              <w:t>281610001</w:t>
            </w:r>
          </w:p>
        </w:tc>
        <w:tc>
          <w:tcPr>
            <w:tcW w:w="5670" w:type="dxa"/>
            <w:vAlign w:val="bottom"/>
          </w:tcPr>
          <w:p w14:paraId="55B5A641" w14:textId="77777777" w:rsidR="009B1CC6" w:rsidRPr="001B54C3" w:rsidRDefault="009B1CC6" w:rsidP="00D85EE7">
            <w:pPr>
              <w:pStyle w:val="TableEntry"/>
            </w:pPr>
            <w:r w:rsidRPr="001B54C3">
              <w:t>Neonatal hyperbilirubinemia (disorder)</w:t>
            </w:r>
          </w:p>
        </w:tc>
      </w:tr>
      <w:tr w:rsidR="009B1CC6" w:rsidRPr="001B54C3" w14:paraId="55781A8B" w14:textId="77777777" w:rsidTr="00D85EE7">
        <w:tc>
          <w:tcPr>
            <w:tcW w:w="1577" w:type="dxa"/>
            <w:vAlign w:val="bottom"/>
          </w:tcPr>
          <w:p w14:paraId="10B064DF" w14:textId="77777777" w:rsidR="009B1CC6" w:rsidRPr="001B54C3" w:rsidRDefault="009B1CC6" w:rsidP="00D85EE7">
            <w:pPr>
              <w:pStyle w:val="TableEntry"/>
            </w:pPr>
            <w:r w:rsidRPr="001B54C3">
              <w:t>5</w:t>
            </w:r>
          </w:p>
        </w:tc>
        <w:tc>
          <w:tcPr>
            <w:tcW w:w="2131" w:type="dxa"/>
            <w:vAlign w:val="bottom"/>
          </w:tcPr>
          <w:p w14:paraId="5A1A83F2" w14:textId="77777777" w:rsidR="009B1CC6" w:rsidRPr="001B54C3" w:rsidRDefault="009B1CC6" w:rsidP="00D85EE7">
            <w:pPr>
              <w:pStyle w:val="TableEntry"/>
            </w:pPr>
            <w:r w:rsidRPr="001B54C3">
              <w:t>281612009</w:t>
            </w:r>
          </w:p>
        </w:tc>
        <w:tc>
          <w:tcPr>
            <w:tcW w:w="5670" w:type="dxa"/>
            <w:vAlign w:val="bottom"/>
          </w:tcPr>
          <w:p w14:paraId="4644B8F3" w14:textId="77777777" w:rsidR="009B1CC6" w:rsidRPr="001B54C3" w:rsidRDefault="009B1CC6" w:rsidP="00D85EE7">
            <w:pPr>
              <w:pStyle w:val="TableEntry"/>
            </w:pPr>
            <w:r w:rsidRPr="001B54C3">
              <w:t>Neonatal conjugated hyperbilirubinemia (disorder)</w:t>
            </w:r>
          </w:p>
        </w:tc>
      </w:tr>
      <w:tr w:rsidR="009B1CC6" w:rsidRPr="001B54C3" w14:paraId="1241AA72" w14:textId="77777777" w:rsidTr="00D85EE7">
        <w:tc>
          <w:tcPr>
            <w:tcW w:w="1577" w:type="dxa"/>
            <w:vAlign w:val="bottom"/>
          </w:tcPr>
          <w:p w14:paraId="7B9F1F48" w14:textId="77777777" w:rsidR="009B1CC6" w:rsidRPr="001B54C3" w:rsidRDefault="009B1CC6" w:rsidP="00D85EE7">
            <w:pPr>
              <w:pStyle w:val="TableEntry"/>
            </w:pPr>
            <w:r w:rsidRPr="001B54C3">
              <w:t>6</w:t>
            </w:r>
          </w:p>
        </w:tc>
        <w:tc>
          <w:tcPr>
            <w:tcW w:w="2131" w:type="dxa"/>
            <w:vAlign w:val="bottom"/>
          </w:tcPr>
          <w:p w14:paraId="228016BA" w14:textId="77777777" w:rsidR="009B1CC6" w:rsidRPr="001B54C3" w:rsidRDefault="009B1CC6" w:rsidP="00D85EE7">
            <w:pPr>
              <w:pStyle w:val="TableEntry"/>
            </w:pPr>
            <w:r w:rsidRPr="001B54C3">
              <w:t>281611002</w:t>
            </w:r>
          </w:p>
        </w:tc>
        <w:tc>
          <w:tcPr>
            <w:tcW w:w="5670" w:type="dxa"/>
            <w:vAlign w:val="bottom"/>
          </w:tcPr>
          <w:p w14:paraId="26F4A3EE" w14:textId="77777777" w:rsidR="009B1CC6" w:rsidRPr="001B54C3" w:rsidRDefault="009B1CC6" w:rsidP="00D85EE7">
            <w:pPr>
              <w:pStyle w:val="TableEntry"/>
            </w:pPr>
            <w:r w:rsidRPr="001B54C3">
              <w:t>Neonatal unconjugated hyperbilirubinemia (disorder)</w:t>
            </w:r>
          </w:p>
        </w:tc>
      </w:tr>
      <w:tr w:rsidR="009B1CC6" w:rsidRPr="001B54C3" w14:paraId="6F1CE989" w14:textId="77777777" w:rsidTr="00D85EE7">
        <w:tc>
          <w:tcPr>
            <w:tcW w:w="1577" w:type="dxa"/>
            <w:vAlign w:val="bottom"/>
          </w:tcPr>
          <w:p w14:paraId="7C3487BD" w14:textId="77777777" w:rsidR="009B1CC6" w:rsidRPr="001B54C3" w:rsidRDefault="009B1CC6" w:rsidP="00D85EE7">
            <w:pPr>
              <w:pStyle w:val="TableEntry"/>
            </w:pPr>
            <w:r w:rsidRPr="001B54C3">
              <w:t>7</w:t>
            </w:r>
          </w:p>
        </w:tc>
        <w:tc>
          <w:tcPr>
            <w:tcW w:w="2131" w:type="dxa"/>
            <w:vAlign w:val="bottom"/>
          </w:tcPr>
          <w:p w14:paraId="064863EF" w14:textId="77777777" w:rsidR="009B1CC6" w:rsidRPr="001B54C3" w:rsidRDefault="009B1CC6" w:rsidP="00D85EE7">
            <w:pPr>
              <w:pStyle w:val="TableEntry"/>
            </w:pPr>
            <w:r w:rsidRPr="001B54C3">
              <w:t>206363004</w:t>
            </w:r>
          </w:p>
        </w:tc>
        <w:tc>
          <w:tcPr>
            <w:tcW w:w="5670" w:type="dxa"/>
            <w:vAlign w:val="bottom"/>
          </w:tcPr>
          <w:p w14:paraId="222E8E7C" w14:textId="77777777" w:rsidR="009B1CC6" w:rsidRPr="001B54C3" w:rsidRDefault="009B1CC6" w:rsidP="00D85EE7">
            <w:pPr>
              <w:pStyle w:val="TableEntry"/>
            </w:pPr>
            <w:r w:rsidRPr="001B54C3">
              <w:t>Intra-amniotic fetal infection (disorder) (Deprecated, replaced by 11618000)</w:t>
            </w:r>
          </w:p>
        </w:tc>
      </w:tr>
      <w:tr w:rsidR="009B1CC6" w:rsidRPr="001B54C3" w14:paraId="54CFF93A" w14:textId="77777777" w:rsidTr="00D85EE7">
        <w:tc>
          <w:tcPr>
            <w:tcW w:w="1577" w:type="dxa"/>
            <w:vAlign w:val="bottom"/>
          </w:tcPr>
          <w:p w14:paraId="43381957" w14:textId="77777777" w:rsidR="009B1CC6" w:rsidRPr="001B54C3" w:rsidRDefault="009B1CC6" w:rsidP="00D85EE7">
            <w:pPr>
              <w:pStyle w:val="TableEntry"/>
            </w:pPr>
            <w:r w:rsidRPr="001B54C3">
              <w:t>8</w:t>
            </w:r>
          </w:p>
        </w:tc>
        <w:tc>
          <w:tcPr>
            <w:tcW w:w="2131" w:type="dxa"/>
            <w:vAlign w:val="bottom"/>
          </w:tcPr>
          <w:p w14:paraId="5A310016" w14:textId="77777777" w:rsidR="009B1CC6" w:rsidRPr="001B54C3" w:rsidRDefault="009B1CC6" w:rsidP="00D85EE7">
            <w:pPr>
              <w:pStyle w:val="TableEntry"/>
            </w:pPr>
            <w:r w:rsidRPr="001B54C3">
              <w:t>206331005</w:t>
            </w:r>
          </w:p>
        </w:tc>
        <w:tc>
          <w:tcPr>
            <w:tcW w:w="5670" w:type="dxa"/>
            <w:vAlign w:val="bottom"/>
          </w:tcPr>
          <w:p w14:paraId="24DD31E6" w14:textId="77777777" w:rsidR="009B1CC6" w:rsidRPr="001B54C3" w:rsidRDefault="009B1CC6" w:rsidP="00D85EE7">
            <w:pPr>
              <w:pStyle w:val="TableEntry"/>
            </w:pPr>
            <w:r w:rsidRPr="001B54C3">
              <w:t>Infections specific to perinatal period (disorder)</w:t>
            </w:r>
          </w:p>
        </w:tc>
      </w:tr>
      <w:tr w:rsidR="009B1CC6" w:rsidRPr="001B54C3" w14:paraId="39F67B22" w14:textId="77777777" w:rsidTr="00D85EE7">
        <w:tc>
          <w:tcPr>
            <w:tcW w:w="1577" w:type="dxa"/>
            <w:vAlign w:val="bottom"/>
          </w:tcPr>
          <w:p w14:paraId="49991A82" w14:textId="77777777" w:rsidR="009B1CC6" w:rsidRPr="001B54C3" w:rsidRDefault="009B1CC6" w:rsidP="00D85EE7">
            <w:pPr>
              <w:pStyle w:val="TableEntry"/>
            </w:pPr>
            <w:r w:rsidRPr="001B54C3">
              <w:t>9</w:t>
            </w:r>
          </w:p>
        </w:tc>
        <w:tc>
          <w:tcPr>
            <w:tcW w:w="2131" w:type="dxa"/>
            <w:vAlign w:val="bottom"/>
          </w:tcPr>
          <w:p w14:paraId="119AD169" w14:textId="77777777" w:rsidR="009B1CC6" w:rsidRPr="001B54C3" w:rsidRDefault="009B1CC6" w:rsidP="00D85EE7">
            <w:pPr>
              <w:pStyle w:val="TableEntry"/>
            </w:pPr>
            <w:r w:rsidRPr="001B54C3">
              <w:t>206005002</w:t>
            </w:r>
          </w:p>
        </w:tc>
        <w:tc>
          <w:tcPr>
            <w:tcW w:w="5670" w:type="dxa"/>
            <w:vAlign w:val="bottom"/>
          </w:tcPr>
          <w:p w14:paraId="7B6056FF" w14:textId="77777777" w:rsidR="009B1CC6" w:rsidRPr="001B54C3" w:rsidRDefault="009B1CC6" w:rsidP="00D85EE7">
            <w:pPr>
              <w:pStyle w:val="TableEntry"/>
            </w:pPr>
            <w:r w:rsidRPr="001B54C3">
              <w:t>Fetus or neonate affected by maternal infection (disorder)</w:t>
            </w:r>
          </w:p>
        </w:tc>
      </w:tr>
      <w:tr w:rsidR="009B1CC6" w:rsidRPr="001B54C3" w14:paraId="79FF2E6C" w14:textId="77777777" w:rsidTr="00D85EE7">
        <w:tc>
          <w:tcPr>
            <w:tcW w:w="1577" w:type="dxa"/>
            <w:vAlign w:val="bottom"/>
          </w:tcPr>
          <w:p w14:paraId="3FDEA2FD" w14:textId="77777777" w:rsidR="009B1CC6" w:rsidRPr="001B54C3" w:rsidRDefault="009B1CC6" w:rsidP="00D85EE7">
            <w:pPr>
              <w:pStyle w:val="TableEntry"/>
            </w:pPr>
            <w:r w:rsidRPr="001B54C3">
              <w:t>10</w:t>
            </w:r>
          </w:p>
        </w:tc>
        <w:tc>
          <w:tcPr>
            <w:tcW w:w="2131" w:type="dxa"/>
            <w:vAlign w:val="bottom"/>
          </w:tcPr>
          <w:p w14:paraId="5B1FA35E" w14:textId="77777777" w:rsidR="009B1CC6" w:rsidRPr="001B54C3" w:rsidRDefault="009B1CC6" w:rsidP="00D85EE7">
            <w:pPr>
              <w:pStyle w:val="TableEntry"/>
            </w:pPr>
            <w:r w:rsidRPr="001B54C3">
              <w:t>80690008</w:t>
            </w:r>
          </w:p>
        </w:tc>
        <w:tc>
          <w:tcPr>
            <w:tcW w:w="5670" w:type="dxa"/>
            <w:vAlign w:val="bottom"/>
          </w:tcPr>
          <w:p w14:paraId="67CB36B8" w14:textId="77777777" w:rsidR="009B1CC6" w:rsidRPr="001B54C3" w:rsidRDefault="009B1CC6" w:rsidP="00D85EE7">
            <w:pPr>
              <w:pStyle w:val="TableEntry"/>
            </w:pPr>
            <w:r w:rsidRPr="001B54C3">
              <w:t>Degenerative disease of the central nervous system (disorder)</w:t>
            </w:r>
          </w:p>
        </w:tc>
      </w:tr>
      <w:tr w:rsidR="009B1CC6" w:rsidRPr="001B54C3" w14:paraId="34302579" w14:textId="77777777" w:rsidTr="00D85EE7">
        <w:tc>
          <w:tcPr>
            <w:tcW w:w="1577" w:type="dxa"/>
            <w:vAlign w:val="bottom"/>
          </w:tcPr>
          <w:p w14:paraId="4DA4CF8F" w14:textId="77777777" w:rsidR="009B1CC6" w:rsidRPr="001B54C3" w:rsidRDefault="009B1CC6" w:rsidP="00D85EE7">
            <w:pPr>
              <w:pStyle w:val="TableEntry"/>
            </w:pPr>
            <w:r w:rsidRPr="001B54C3">
              <w:t>11</w:t>
            </w:r>
          </w:p>
        </w:tc>
        <w:tc>
          <w:tcPr>
            <w:tcW w:w="2131" w:type="dxa"/>
            <w:vAlign w:val="bottom"/>
          </w:tcPr>
          <w:p w14:paraId="46BB7133" w14:textId="77777777" w:rsidR="009B1CC6" w:rsidRPr="001B54C3" w:rsidRDefault="009B1CC6" w:rsidP="00D85EE7">
            <w:pPr>
              <w:pStyle w:val="TableEntry"/>
            </w:pPr>
            <w:r w:rsidRPr="001B54C3">
              <w:t>178280004</w:t>
            </w:r>
          </w:p>
        </w:tc>
        <w:tc>
          <w:tcPr>
            <w:tcW w:w="5670" w:type="dxa"/>
            <w:vAlign w:val="bottom"/>
          </w:tcPr>
          <w:p w14:paraId="1FF2799C" w14:textId="77777777" w:rsidR="009B1CC6" w:rsidRPr="001B54C3" w:rsidRDefault="009B1CC6" w:rsidP="00D85EE7">
            <w:pPr>
              <w:pStyle w:val="TableEntry"/>
            </w:pPr>
            <w:r w:rsidRPr="001B54C3">
              <w:t>Postnatal infection (disorder)</w:t>
            </w:r>
          </w:p>
        </w:tc>
      </w:tr>
      <w:tr w:rsidR="009B1CC6" w:rsidRPr="001B54C3" w14:paraId="20781234" w14:textId="77777777" w:rsidTr="00D85EE7">
        <w:tc>
          <w:tcPr>
            <w:tcW w:w="1577" w:type="dxa"/>
            <w:vAlign w:val="bottom"/>
          </w:tcPr>
          <w:p w14:paraId="361A5798" w14:textId="77777777" w:rsidR="009B1CC6" w:rsidRPr="001B54C3" w:rsidRDefault="009B1CC6" w:rsidP="00D85EE7">
            <w:pPr>
              <w:pStyle w:val="TableEntry"/>
            </w:pPr>
            <w:r w:rsidRPr="001B54C3">
              <w:t>12</w:t>
            </w:r>
          </w:p>
        </w:tc>
        <w:tc>
          <w:tcPr>
            <w:tcW w:w="2131" w:type="dxa"/>
            <w:vAlign w:val="bottom"/>
          </w:tcPr>
          <w:p w14:paraId="2B9F2462" w14:textId="77777777" w:rsidR="009B1CC6" w:rsidRPr="001B54C3" w:rsidRDefault="009B1CC6" w:rsidP="00D85EE7">
            <w:pPr>
              <w:pStyle w:val="TableEntry"/>
            </w:pPr>
            <w:r w:rsidRPr="001B54C3">
              <w:t>312972009</w:t>
            </w:r>
          </w:p>
        </w:tc>
        <w:tc>
          <w:tcPr>
            <w:tcW w:w="5670" w:type="dxa"/>
            <w:vAlign w:val="bottom"/>
          </w:tcPr>
          <w:p w14:paraId="134385FE" w14:textId="77777777" w:rsidR="009B1CC6" w:rsidRPr="001B54C3" w:rsidRDefault="009B1CC6" w:rsidP="00D85EE7">
            <w:pPr>
              <w:pStyle w:val="TableEntry"/>
            </w:pPr>
            <w:r w:rsidRPr="001B54C3">
              <w:t>Neonatal extracranial head trauma (disorder)</w:t>
            </w:r>
          </w:p>
        </w:tc>
      </w:tr>
      <w:tr w:rsidR="009B1CC6" w:rsidRPr="001B54C3" w14:paraId="0959E4E8" w14:textId="77777777" w:rsidTr="00D85EE7">
        <w:tc>
          <w:tcPr>
            <w:tcW w:w="1577" w:type="dxa"/>
            <w:vAlign w:val="bottom"/>
          </w:tcPr>
          <w:p w14:paraId="395F1FD2" w14:textId="77777777" w:rsidR="009B1CC6" w:rsidRPr="001B54C3" w:rsidRDefault="009B1CC6" w:rsidP="00D85EE7">
            <w:pPr>
              <w:pStyle w:val="TableEntry"/>
            </w:pPr>
            <w:r w:rsidRPr="001B54C3">
              <w:t>13</w:t>
            </w:r>
          </w:p>
        </w:tc>
        <w:tc>
          <w:tcPr>
            <w:tcW w:w="2131" w:type="dxa"/>
            <w:vAlign w:val="bottom"/>
          </w:tcPr>
          <w:p w14:paraId="11548758" w14:textId="77777777" w:rsidR="009B1CC6" w:rsidRPr="001B54C3" w:rsidRDefault="009B1CC6" w:rsidP="00D85EE7">
            <w:pPr>
              <w:pStyle w:val="TableEntry"/>
            </w:pPr>
            <w:r w:rsidRPr="001B54C3">
              <w:t>161653008</w:t>
            </w:r>
          </w:p>
        </w:tc>
        <w:tc>
          <w:tcPr>
            <w:tcW w:w="5670" w:type="dxa"/>
            <w:vAlign w:val="bottom"/>
          </w:tcPr>
          <w:p w14:paraId="72D8FC74" w14:textId="77777777" w:rsidR="009B1CC6" w:rsidRPr="001B54C3" w:rsidRDefault="009B1CC6" w:rsidP="00D85EE7">
            <w:pPr>
              <w:pStyle w:val="TableEntry"/>
            </w:pPr>
            <w:r w:rsidRPr="001B54C3">
              <w:t>History of - chemotherapy (situation)</w:t>
            </w:r>
          </w:p>
        </w:tc>
      </w:tr>
      <w:tr w:rsidR="009B1CC6" w:rsidRPr="001B54C3" w14:paraId="68C79C40" w14:textId="77777777" w:rsidTr="00D85EE7">
        <w:tc>
          <w:tcPr>
            <w:tcW w:w="1577" w:type="dxa"/>
            <w:vAlign w:val="bottom"/>
          </w:tcPr>
          <w:p w14:paraId="58AF4802" w14:textId="77777777" w:rsidR="009B1CC6" w:rsidRPr="001B54C3" w:rsidRDefault="009B1CC6" w:rsidP="00D85EE7">
            <w:pPr>
              <w:pStyle w:val="TableEntry"/>
            </w:pPr>
            <w:r w:rsidRPr="001B54C3">
              <w:t>14</w:t>
            </w:r>
          </w:p>
        </w:tc>
        <w:tc>
          <w:tcPr>
            <w:tcW w:w="2131" w:type="dxa"/>
            <w:vAlign w:val="bottom"/>
          </w:tcPr>
          <w:p w14:paraId="576A699D" w14:textId="77777777" w:rsidR="009B1CC6" w:rsidRPr="001B54C3" w:rsidRDefault="009B1CC6" w:rsidP="00D85EE7">
            <w:pPr>
              <w:pStyle w:val="TableEntry"/>
            </w:pPr>
            <w:r w:rsidRPr="001B54C3">
              <w:t>11618000</w:t>
            </w:r>
          </w:p>
        </w:tc>
        <w:tc>
          <w:tcPr>
            <w:tcW w:w="5670" w:type="dxa"/>
            <w:vAlign w:val="bottom"/>
          </w:tcPr>
          <w:p w14:paraId="286293AA" w14:textId="77777777" w:rsidR="009B1CC6" w:rsidRPr="001B54C3" w:rsidRDefault="009B1CC6" w:rsidP="00D85EE7">
            <w:pPr>
              <w:pStyle w:val="TableEntry"/>
            </w:pPr>
            <w:r w:rsidRPr="001B54C3">
              <w:t>Intra-amniotic infection of fetus (disorder) (Replaces 206363004)</w:t>
            </w:r>
          </w:p>
        </w:tc>
      </w:tr>
    </w:tbl>
    <w:p w14:paraId="4CC225A1" w14:textId="77777777" w:rsidR="009B1CC6" w:rsidRPr="001B54C3" w:rsidRDefault="009B1CC6" w:rsidP="00235E1F">
      <w:pPr>
        <w:pStyle w:val="BodyText"/>
      </w:pPr>
    </w:p>
    <w:p w14:paraId="4F2A7E49" w14:textId="77777777" w:rsidR="009B1CC6" w:rsidRPr="001B54C3" w:rsidRDefault="009B1CC6" w:rsidP="009B1CC6">
      <w:pPr>
        <w:pStyle w:val="Heading4"/>
        <w:rPr>
          <w:noProof w:val="0"/>
        </w:rPr>
      </w:pPr>
      <w:bookmarkStart w:id="2554" w:name="_Toc272862194"/>
      <w:bookmarkStart w:id="2555" w:name="_Toc302033013"/>
      <w:bookmarkStart w:id="2556" w:name="_Toc302033846"/>
      <w:bookmarkStart w:id="2557" w:name="_Toc466555674"/>
      <w:r w:rsidRPr="001B54C3">
        <w:rPr>
          <w:noProof w:val="0"/>
        </w:rPr>
        <w:t>6.5.</w:t>
      </w:r>
      <w:r w:rsidR="005D547D" w:rsidRPr="001B54C3">
        <w:rPr>
          <w:noProof w:val="0"/>
        </w:rPr>
        <w:t>I</w:t>
      </w:r>
      <w:r w:rsidRPr="001B54C3">
        <w:rPr>
          <w:noProof w:val="0"/>
        </w:rPr>
        <w:t>.3 Pending Codes for SNOMED-CT Findings/Situation to support Risk Indicators for Hearing Loss</w:t>
      </w:r>
      <w:bookmarkEnd w:id="2554"/>
      <w:bookmarkEnd w:id="2555"/>
      <w:bookmarkEnd w:id="2556"/>
      <w:bookmarkEnd w:id="2557"/>
    </w:p>
    <w:p w14:paraId="2C3B8678" w14:textId="77777777" w:rsidR="009B1CC6" w:rsidRPr="001B54C3" w:rsidRDefault="009B1CC6" w:rsidP="00235E1F">
      <w:pPr>
        <w:pStyle w:val="BodyText"/>
      </w:pPr>
      <w:r w:rsidRPr="001B54C3">
        <w:t>Note that additional specificity for this value set is under way and will result in an update to this value set</w:t>
      </w:r>
      <w:r w:rsidR="003A6FC9" w:rsidRPr="001B54C3">
        <w:t xml:space="preserve">. </w:t>
      </w:r>
      <w:r w:rsidRPr="001B54C3">
        <w:t>Further coded values are sought to represent the following:</w:t>
      </w:r>
    </w:p>
    <w:p w14:paraId="02A27C2B" w14:textId="77777777" w:rsidR="009B1CC6" w:rsidRPr="001B54C3" w:rsidRDefault="009B1CC6" w:rsidP="009B1CC6"/>
    <w:tbl>
      <w:tblPr>
        <w:tblW w:w="930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03"/>
      </w:tblGrid>
      <w:tr w:rsidR="009B1CC6" w:rsidRPr="001B54C3" w14:paraId="549992A2" w14:textId="77777777" w:rsidTr="00D85EE7">
        <w:trPr>
          <w:trHeight w:val="255"/>
        </w:trPr>
        <w:tc>
          <w:tcPr>
            <w:tcW w:w="9303" w:type="dxa"/>
            <w:noWrap/>
            <w:tcMar>
              <w:top w:w="0" w:type="dxa"/>
              <w:left w:w="108" w:type="dxa"/>
              <w:bottom w:w="0" w:type="dxa"/>
              <w:right w:w="108" w:type="dxa"/>
            </w:tcMar>
            <w:vAlign w:val="bottom"/>
          </w:tcPr>
          <w:p w14:paraId="2E82378B" w14:textId="77777777" w:rsidR="009B1CC6" w:rsidRPr="001B54C3" w:rsidRDefault="009B1CC6" w:rsidP="00D85EE7">
            <w:pPr>
              <w:pStyle w:val="TableEntry"/>
            </w:pPr>
            <w:r w:rsidRPr="001B54C3">
              <w:t>None</w:t>
            </w:r>
          </w:p>
        </w:tc>
      </w:tr>
      <w:tr w:rsidR="009B1CC6" w:rsidRPr="001B54C3" w14:paraId="37C422D3" w14:textId="77777777" w:rsidTr="00D85EE7">
        <w:trPr>
          <w:trHeight w:val="255"/>
        </w:trPr>
        <w:tc>
          <w:tcPr>
            <w:tcW w:w="9303" w:type="dxa"/>
            <w:noWrap/>
            <w:tcMar>
              <w:top w:w="0" w:type="dxa"/>
              <w:left w:w="108" w:type="dxa"/>
              <w:bottom w:w="0" w:type="dxa"/>
              <w:right w:w="108" w:type="dxa"/>
            </w:tcMar>
            <w:vAlign w:val="bottom"/>
          </w:tcPr>
          <w:p w14:paraId="229B381B" w14:textId="77777777" w:rsidR="009B1CC6" w:rsidRPr="001B54C3" w:rsidRDefault="009B1CC6" w:rsidP="00D85EE7">
            <w:pPr>
              <w:pStyle w:val="TableEntry"/>
            </w:pPr>
            <w:r w:rsidRPr="001B54C3">
              <w:t>Caregiver concern about hearing</w:t>
            </w:r>
          </w:p>
        </w:tc>
      </w:tr>
      <w:tr w:rsidR="009B1CC6" w:rsidRPr="001B54C3" w14:paraId="06CE6D5B" w14:textId="77777777" w:rsidTr="00D85EE7">
        <w:trPr>
          <w:trHeight w:val="255"/>
        </w:trPr>
        <w:tc>
          <w:tcPr>
            <w:tcW w:w="9303" w:type="dxa"/>
            <w:noWrap/>
            <w:tcMar>
              <w:top w:w="0" w:type="dxa"/>
              <w:left w:w="108" w:type="dxa"/>
              <w:bottom w:w="0" w:type="dxa"/>
              <w:right w:w="108" w:type="dxa"/>
            </w:tcMar>
            <w:vAlign w:val="bottom"/>
          </w:tcPr>
          <w:p w14:paraId="7A78C946" w14:textId="77777777" w:rsidR="009B1CC6" w:rsidRPr="001B54C3" w:rsidRDefault="009B1CC6" w:rsidP="00D85EE7">
            <w:pPr>
              <w:pStyle w:val="TableEntry"/>
            </w:pPr>
            <w:r w:rsidRPr="001B54C3">
              <w:t>Craniofacial anomalies</w:t>
            </w:r>
          </w:p>
        </w:tc>
      </w:tr>
      <w:tr w:rsidR="009B1CC6" w:rsidRPr="001B54C3" w14:paraId="6F2E1EFD" w14:textId="77777777" w:rsidTr="00D85EE7">
        <w:trPr>
          <w:trHeight w:val="255"/>
        </w:trPr>
        <w:tc>
          <w:tcPr>
            <w:tcW w:w="9303" w:type="dxa"/>
            <w:noWrap/>
            <w:tcMar>
              <w:top w:w="0" w:type="dxa"/>
              <w:left w:w="108" w:type="dxa"/>
              <w:bottom w:w="0" w:type="dxa"/>
              <w:right w:w="108" w:type="dxa"/>
            </w:tcMar>
            <w:vAlign w:val="bottom"/>
          </w:tcPr>
          <w:p w14:paraId="3845F754" w14:textId="77777777" w:rsidR="009B1CC6" w:rsidRPr="001B54C3" w:rsidRDefault="009B1CC6" w:rsidP="00D85EE7">
            <w:pPr>
              <w:pStyle w:val="TableEntry"/>
            </w:pPr>
            <w:r w:rsidRPr="001B54C3">
              <w:t>Physical findings of syndromes that include hearing loss</w:t>
            </w:r>
          </w:p>
        </w:tc>
      </w:tr>
      <w:tr w:rsidR="009B1CC6" w:rsidRPr="001B54C3" w14:paraId="43998670" w14:textId="77777777" w:rsidTr="00D85EE7">
        <w:trPr>
          <w:trHeight w:val="255"/>
        </w:trPr>
        <w:tc>
          <w:tcPr>
            <w:tcW w:w="9303" w:type="dxa"/>
            <w:noWrap/>
            <w:tcMar>
              <w:top w:w="0" w:type="dxa"/>
              <w:left w:w="108" w:type="dxa"/>
              <w:bottom w:w="0" w:type="dxa"/>
              <w:right w:w="108" w:type="dxa"/>
            </w:tcMar>
            <w:vAlign w:val="bottom"/>
          </w:tcPr>
          <w:p w14:paraId="5767C911" w14:textId="77777777" w:rsidR="009B1CC6" w:rsidRPr="001B54C3" w:rsidRDefault="009B1CC6" w:rsidP="00D85EE7">
            <w:pPr>
              <w:pStyle w:val="TableEntry"/>
            </w:pPr>
            <w:r w:rsidRPr="001B54C3">
              <w:t>Syndromes associated with hearing loss</w:t>
            </w:r>
          </w:p>
        </w:tc>
      </w:tr>
    </w:tbl>
    <w:p w14:paraId="73C75ACA" w14:textId="77777777" w:rsidR="009B1CC6" w:rsidRPr="001B54C3" w:rsidRDefault="009B1CC6" w:rsidP="001B28EA">
      <w:pPr>
        <w:pStyle w:val="BodyText"/>
      </w:pPr>
      <w:bookmarkStart w:id="2558" w:name="_Toc272862195"/>
      <w:bookmarkStart w:id="2559" w:name="_Toc302033014"/>
      <w:bookmarkStart w:id="2560" w:name="_Toc302033847"/>
    </w:p>
    <w:p w14:paraId="41F2EAFF" w14:textId="77777777" w:rsidR="009B1CC6" w:rsidRPr="001B54C3" w:rsidRDefault="009B1CC6" w:rsidP="009B1CC6">
      <w:pPr>
        <w:pStyle w:val="EditorInstructions"/>
      </w:pPr>
      <w:r w:rsidRPr="001B54C3">
        <w:t>Add section 6.5.</w:t>
      </w:r>
      <w:r w:rsidR="005D547D" w:rsidRPr="001B54C3">
        <w:t>J</w:t>
      </w:r>
      <w:r w:rsidR="003A6FC9" w:rsidRPr="001B54C3">
        <w:t xml:space="preserve">. </w:t>
      </w:r>
      <w:r w:rsidR="003E0BEB" w:rsidRPr="001B54C3">
        <w:t xml:space="preserve">(Added 2011-09 from QRPH EHCP </w:t>
      </w:r>
      <w:r w:rsidR="003C4B67" w:rsidRPr="001B54C3">
        <w:t>Profile</w:t>
      </w:r>
      <w:r w:rsidR="003E0BEB" w:rsidRPr="001B54C3">
        <w:t>)</w:t>
      </w:r>
    </w:p>
    <w:p w14:paraId="1F2E1CF8" w14:textId="6F3B2E58" w:rsidR="009B1CC6" w:rsidRPr="001B54C3" w:rsidRDefault="009B1CC6" w:rsidP="009B1CC6">
      <w:pPr>
        <w:pStyle w:val="Heading3"/>
        <w:rPr>
          <w:noProof w:val="0"/>
        </w:rPr>
      </w:pPr>
      <w:bookmarkStart w:id="2561" w:name="_Toc466555675"/>
      <w:r w:rsidRPr="001B54C3">
        <w:rPr>
          <w:noProof w:val="0"/>
        </w:rPr>
        <w:lastRenderedPageBreak/>
        <w:t>6.5.</w:t>
      </w:r>
      <w:r w:rsidR="005D547D" w:rsidRPr="001B54C3">
        <w:rPr>
          <w:noProof w:val="0"/>
        </w:rPr>
        <w:t>J</w:t>
      </w:r>
      <w:r w:rsidRPr="001B54C3">
        <w:rPr>
          <w:noProof w:val="0"/>
        </w:rPr>
        <w:t xml:space="preserve"> JCIH-EHDI Risk Indicators for Hearing Loss - Procedures  Codes</w:t>
      </w:r>
      <w:bookmarkEnd w:id="2558"/>
      <w:bookmarkEnd w:id="2559"/>
      <w:bookmarkEnd w:id="2560"/>
      <w:bookmarkEnd w:id="2561"/>
    </w:p>
    <w:p w14:paraId="471A11E3" w14:textId="77777777" w:rsidR="009B1CC6" w:rsidRPr="001B54C3" w:rsidRDefault="009B1CC6" w:rsidP="009B1CC6">
      <w:pPr>
        <w:pStyle w:val="Heading4"/>
        <w:rPr>
          <w:noProof w:val="0"/>
        </w:rPr>
      </w:pPr>
      <w:bookmarkStart w:id="2562" w:name="_Toc272862196"/>
      <w:bookmarkStart w:id="2563" w:name="_Toc302033015"/>
      <w:bookmarkStart w:id="2564" w:name="_Toc302033848"/>
      <w:bookmarkStart w:id="2565" w:name="_Toc466555676"/>
      <w:r w:rsidRPr="001B54C3">
        <w:rPr>
          <w:noProof w:val="0"/>
        </w:rPr>
        <w:t>6.5.</w:t>
      </w:r>
      <w:r w:rsidR="005D547D" w:rsidRPr="001B54C3">
        <w:rPr>
          <w:noProof w:val="0"/>
        </w:rPr>
        <w:t>J</w:t>
      </w:r>
      <w:r w:rsidRPr="001B54C3">
        <w:rPr>
          <w:noProof w:val="0"/>
        </w:rPr>
        <w:t>.1 Metadata</w:t>
      </w:r>
      <w:bookmarkEnd w:id="2562"/>
      <w:bookmarkEnd w:id="2563"/>
      <w:bookmarkEnd w:id="2564"/>
      <w:bookmarkEnd w:id="25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316D3EDA" w14:textId="77777777" w:rsidTr="00D85EE7">
        <w:trPr>
          <w:tblHeader/>
        </w:trPr>
        <w:tc>
          <w:tcPr>
            <w:tcW w:w="1278" w:type="dxa"/>
            <w:shd w:val="pct15" w:color="auto" w:fill="FFFFFF"/>
          </w:tcPr>
          <w:p w14:paraId="4E2D095B" w14:textId="77777777" w:rsidR="009B1CC6" w:rsidRPr="001B54C3" w:rsidRDefault="009B1CC6" w:rsidP="00D85EE7">
            <w:pPr>
              <w:pStyle w:val="TableEntryHeader"/>
            </w:pPr>
            <w:r w:rsidRPr="001B54C3">
              <w:t>Metadata Element</w:t>
            </w:r>
          </w:p>
        </w:tc>
        <w:tc>
          <w:tcPr>
            <w:tcW w:w="3150" w:type="dxa"/>
            <w:shd w:val="pct15" w:color="auto" w:fill="FFFFFF"/>
          </w:tcPr>
          <w:p w14:paraId="30CCC45F" w14:textId="77777777" w:rsidR="009B1CC6" w:rsidRPr="001B54C3" w:rsidRDefault="009B1CC6" w:rsidP="00D85EE7">
            <w:pPr>
              <w:pStyle w:val="TableEntryHeader"/>
            </w:pPr>
            <w:r w:rsidRPr="001B54C3">
              <w:t>Description</w:t>
            </w:r>
          </w:p>
        </w:tc>
        <w:tc>
          <w:tcPr>
            <w:tcW w:w="3150" w:type="dxa"/>
            <w:shd w:val="pct15" w:color="auto" w:fill="FFFFFF"/>
          </w:tcPr>
          <w:p w14:paraId="3A9641F6" w14:textId="77777777" w:rsidR="009B1CC6" w:rsidRPr="001B54C3" w:rsidRDefault="009B1CC6" w:rsidP="00D85EE7">
            <w:pPr>
              <w:pStyle w:val="TableEntryHeader"/>
            </w:pPr>
            <w:r w:rsidRPr="001B54C3">
              <w:t>Mandatory</w:t>
            </w:r>
          </w:p>
        </w:tc>
      </w:tr>
      <w:tr w:rsidR="009B1CC6" w:rsidRPr="001B54C3" w14:paraId="2F879CE1" w14:textId="77777777" w:rsidTr="00D85EE7">
        <w:trPr>
          <w:cantSplit/>
        </w:trPr>
        <w:tc>
          <w:tcPr>
            <w:tcW w:w="1278" w:type="dxa"/>
          </w:tcPr>
          <w:p w14:paraId="47110BC9" w14:textId="77777777" w:rsidR="009B1CC6" w:rsidRPr="001B54C3" w:rsidRDefault="009B1CC6" w:rsidP="00D85EE7">
            <w:pPr>
              <w:pStyle w:val="TableEntry"/>
            </w:pPr>
            <w:r w:rsidRPr="001B54C3">
              <w:t xml:space="preserve">Identifier </w:t>
            </w:r>
          </w:p>
        </w:tc>
        <w:tc>
          <w:tcPr>
            <w:tcW w:w="3150" w:type="dxa"/>
          </w:tcPr>
          <w:p w14:paraId="73FDE8A5" w14:textId="77777777" w:rsidR="009B1CC6" w:rsidRPr="001B54C3" w:rsidRDefault="009B1CC6" w:rsidP="00D85EE7">
            <w:pPr>
              <w:pStyle w:val="TableEntry"/>
            </w:pPr>
            <w:r w:rsidRPr="001B54C3">
              <w:t xml:space="preserve"> unique identifier of the value set </w:t>
            </w:r>
          </w:p>
        </w:tc>
        <w:tc>
          <w:tcPr>
            <w:tcW w:w="3150" w:type="dxa"/>
          </w:tcPr>
          <w:p w14:paraId="6ED2FED8" w14:textId="77777777" w:rsidR="009B1CC6" w:rsidRPr="001B54C3" w:rsidRDefault="009B1CC6" w:rsidP="00D85EE7">
            <w:pPr>
              <w:pStyle w:val="TableEntry"/>
            </w:pPr>
            <w:r w:rsidRPr="001B54C3">
              <w:t>1.3.6.1.4.1.19376.1.7.3.1.1.15.2.12</w:t>
            </w:r>
          </w:p>
        </w:tc>
      </w:tr>
      <w:tr w:rsidR="009B1CC6" w:rsidRPr="001B54C3" w14:paraId="5EC7D069" w14:textId="77777777" w:rsidTr="00D85EE7">
        <w:trPr>
          <w:cantSplit/>
        </w:trPr>
        <w:tc>
          <w:tcPr>
            <w:tcW w:w="1278" w:type="dxa"/>
          </w:tcPr>
          <w:p w14:paraId="009A39AF" w14:textId="77777777" w:rsidR="009B1CC6" w:rsidRPr="001B54C3" w:rsidRDefault="009B1CC6" w:rsidP="00D85EE7">
            <w:pPr>
              <w:pStyle w:val="TableEntry"/>
            </w:pPr>
            <w:r w:rsidRPr="001B54C3">
              <w:t xml:space="preserve">Name </w:t>
            </w:r>
          </w:p>
        </w:tc>
        <w:tc>
          <w:tcPr>
            <w:tcW w:w="3150" w:type="dxa"/>
          </w:tcPr>
          <w:p w14:paraId="37A3AF2A" w14:textId="77777777" w:rsidR="009B1CC6" w:rsidRPr="001B54C3" w:rsidRDefault="009B1CC6" w:rsidP="00D85EE7">
            <w:pPr>
              <w:pStyle w:val="TableEntry"/>
            </w:pPr>
            <w:r w:rsidRPr="001B54C3">
              <w:t xml:space="preserve"> name of the value set </w:t>
            </w:r>
          </w:p>
        </w:tc>
        <w:tc>
          <w:tcPr>
            <w:tcW w:w="3150" w:type="dxa"/>
          </w:tcPr>
          <w:p w14:paraId="1D83A7C4" w14:textId="77777777" w:rsidR="009B1CC6" w:rsidRPr="001B54C3" w:rsidRDefault="009B1CC6" w:rsidP="00D85EE7">
            <w:pPr>
              <w:pStyle w:val="TableEntry"/>
            </w:pPr>
            <w:r w:rsidRPr="001B54C3">
              <w:t>JCIH-EHDI  Risk Indicators for Hearing Loss - Procedures Value Set</w:t>
            </w:r>
          </w:p>
        </w:tc>
      </w:tr>
      <w:tr w:rsidR="009B1CC6" w:rsidRPr="001B54C3" w14:paraId="34897E01" w14:textId="77777777" w:rsidTr="00D85EE7">
        <w:trPr>
          <w:cantSplit/>
        </w:trPr>
        <w:tc>
          <w:tcPr>
            <w:tcW w:w="1278" w:type="dxa"/>
          </w:tcPr>
          <w:p w14:paraId="32932D8D" w14:textId="77777777" w:rsidR="009B1CC6" w:rsidRPr="001B54C3" w:rsidRDefault="009B1CC6" w:rsidP="00D85EE7">
            <w:pPr>
              <w:pStyle w:val="TableEntry"/>
            </w:pPr>
            <w:r w:rsidRPr="001B54C3">
              <w:t xml:space="preserve">Source </w:t>
            </w:r>
          </w:p>
        </w:tc>
        <w:tc>
          <w:tcPr>
            <w:tcW w:w="3150" w:type="dxa"/>
          </w:tcPr>
          <w:p w14:paraId="53475928"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733432B0" w14:textId="77777777" w:rsidR="009B1CC6" w:rsidRPr="001B54C3" w:rsidRDefault="009B1CC6" w:rsidP="00D85EE7">
            <w:pPr>
              <w:pStyle w:val="TableEntry"/>
            </w:pPr>
            <w:r w:rsidRPr="001B54C3">
              <w:t>IHE Quality Research and Public Health Domain</w:t>
            </w:r>
          </w:p>
        </w:tc>
      </w:tr>
      <w:tr w:rsidR="009B1CC6" w:rsidRPr="001B54C3" w14:paraId="63369883" w14:textId="77777777" w:rsidTr="00D85EE7">
        <w:trPr>
          <w:cantSplit/>
        </w:trPr>
        <w:tc>
          <w:tcPr>
            <w:tcW w:w="1278" w:type="dxa"/>
          </w:tcPr>
          <w:p w14:paraId="19B3ADC7" w14:textId="77777777" w:rsidR="009B1CC6" w:rsidRPr="001B54C3" w:rsidRDefault="009B1CC6" w:rsidP="00D85EE7">
            <w:pPr>
              <w:pStyle w:val="TableEntry"/>
            </w:pPr>
            <w:r w:rsidRPr="001B54C3">
              <w:t xml:space="preserve">Purpose </w:t>
            </w:r>
          </w:p>
        </w:tc>
        <w:tc>
          <w:tcPr>
            <w:tcW w:w="3150" w:type="dxa"/>
          </w:tcPr>
          <w:p w14:paraId="1D1E74BA"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3470B759" w14:textId="77777777" w:rsidR="009B1CC6" w:rsidRPr="001B54C3" w:rsidRDefault="009B1CC6" w:rsidP="00D85EE7">
            <w:pPr>
              <w:pStyle w:val="TableEntry"/>
            </w:pPr>
            <w:r w:rsidRPr="001B54C3">
              <w:t>To Reflect the risk indicators for hearing loss Procedures associated with hearing loss using SNOMED-CT</w:t>
            </w:r>
          </w:p>
        </w:tc>
      </w:tr>
      <w:tr w:rsidR="009B1CC6" w:rsidRPr="001B54C3" w14:paraId="47E346BD" w14:textId="77777777" w:rsidTr="00D85EE7">
        <w:trPr>
          <w:cantSplit/>
        </w:trPr>
        <w:tc>
          <w:tcPr>
            <w:tcW w:w="1278" w:type="dxa"/>
          </w:tcPr>
          <w:p w14:paraId="4085C8DC" w14:textId="77777777" w:rsidR="009B1CC6" w:rsidRPr="001B54C3" w:rsidRDefault="009B1CC6" w:rsidP="00D85EE7">
            <w:pPr>
              <w:pStyle w:val="TableEntry"/>
            </w:pPr>
            <w:r w:rsidRPr="001B54C3">
              <w:t xml:space="preserve">Definition </w:t>
            </w:r>
          </w:p>
        </w:tc>
        <w:tc>
          <w:tcPr>
            <w:tcW w:w="3150" w:type="dxa"/>
          </w:tcPr>
          <w:p w14:paraId="67776FA5"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6C02F0F8" w14:textId="77777777" w:rsidR="009B1CC6" w:rsidRPr="001B54C3" w:rsidRDefault="009B1CC6" w:rsidP="00D85EE7">
            <w:pPr>
              <w:pStyle w:val="TableEntry"/>
            </w:pPr>
            <w:r w:rsidRPr="001B54C3">
              <w:t>Extensional definition: The value set was constructed by enumerating the codes from SNOMED-CT</w:t>
            </w:r>
          </w:p>
        </w:tc>
      </w:tr>
      <w:tr w:rsidR="009B1CC6" w:rsidRPr="001B54C3" w14:paraId="1E686796" w14:textId="77777777" w:rsidTr="00D85EE7">
        <w:trPr>
          <w:cantSplit/>
        </w:trPr>
        <w:tc>
          <w:tcPr>
            <w:tcW w:w="1278" w:type="dxa"/>
          </w:tcPr>
          <w:p w14:paraId="751DA92F" w14:textId="77777777" w:rsidR="009B1CC6" w:rsidRPr="001B54C3" w:rsidRDefault="009B1CC6" w:rsidP="00D85EE7">
            <w:pPr>
              <w:pStyle w:val="TableEntry"/>
            </w:pPr>
            <w:r w:rsidRPr="001B54C3">
              <w:t>Source URI</w:t>
            </w:r>
          </w:p>
        </w:tc>
        <w:tc>
          <w:tcPr>
            <w:tcW w:w="3150" w:type="dxa"/>
          </w:tcPr>
          <w:p w14:paraId="0DF058D4"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588C6E18" w14:textId="77777777" w:rsidR="009B1CC6" w:rsidRPr="001B54C3" w:rsidRDefault="00B64CE6" w:rsidP="00D85EE7">
            <w:pPr>
              <w:pStyle w:val="TableEntry"/>
              <w:rPr>
                <w:rStyle w:val="Hyperlink"/>
              </w:rPr>
            </w:pPr>
            <w:hyperlink r:id="rId59" w:history="1">
              <w:r w:rsidR="009B1CC6" w:rsidRPr="001B54C3">
                <w:rPr>
                  <w:rStyle w:val="Hyperlink"/>
                </w:rPr>
                <w:t>http://www.nlm.nih.gov/research/umls/Snomed/snomed_main.html</w:t>
              </w:r>
            </w:hyperlink>
          </w:p>
        </w:tc>
      </w:tr>
      <w:tr w:rsidR="009B1CC6" w:rsidRPr="001B54C3" w14:paraId="60D844B8" w14:textId="77777777" w:rsidTr="00D85EE7">
        <w:trPr>
          <w:cantSplit/>
        </w:trPr>
        <w:tc>
          <w:tcPr>
            <w:tcW w:w="1278" w:type="dxa"/>
          </w:tcPr>
          <w:p w14:paraId="265AA94E" w14:textId="77777777" w:rsidR="009B1CC6" w:rsidRPr="001B54C3" w:rsidRDefault="009B1CC6" w:rsidP="00D85EE7">
            <w:pPr>
              <w:pStyle w:val="TableEntry"/>
            </w:pPr>
            <w:r w:rsidRPr="001B54C3">
              <w:t xml:space="preserve">Version </w:t>
            </w:r>
          </w:p>
        </w:tc>
        <w:tc>
          <w:tcPr>
            <w:tcW w:w="3150" w:type="dxa"/>
          </w:tcPr>
          <w:p w14:paraId="7F1DD792" w14:textId="77777777" w:rsidR="009B1CC6" w:rsidRPr="001B54C3" w:rsidRDefault="009B1CC6" w:rsidP="00D85EE7">
            <w:pPr>
              <w:pStyle w:val="TableEntry"/>
            </w:pPr>
            <w:r w:rsidRPr="001B54C3">
              <w:t>A string identifying the specific version of the value set.</w:t>
            </w:r>
          </w:p>
        </w:tc>
        <w:tc>
          <w:tcPr>
            <w:tcW w:w="3150" w:type="dxa"/>
          </w:tcPr>
          <w:p w14:paraId="36E3EBC2" w14:textId="77777777" w:rsidR="009B1CC6" w:rsidRPr="001B54C3" w:rsidRDefault="009B1CC6" w:rsidP="00D85EE7">
            <w:pPr>
              <w:pStyle w:val="TableEntry"/>
            </w:pPr>
            <w:r w:rsidRPr="001B54C3">
              <w:t>Version 1.0</w:t>
            </w:r>
          </w:p>
        </w:tc>
      </w:tr>
      <w:tr w:rsidR="009B1CC6" w:rsidRPr="001B54C3" w14:paraId="1A8D5A5C" w14:textId="77777777" w:rsidTr="00D85EE7">
        <w:trPr>
          <w:cantSplit/>
        </w:trPr>
        <w:tc>
          <w:tcPr>
            <w:tcW w:w="1278" w:type="dxa"/>
          </w:tcPr>
          <w:p w14:paraId="63D13F7A" w14:textId="77777777" w:rsidR="009B1CC6" w:rsidRPr="001B54C3" w:rsidRDefault="009B1CC6" w:rsidP="00D85EE7">
            <w:pPr>
              <w:pStyle w:val="TableEntry"/>
            </w:pPr>
            <w:r w:rsidRPr="001B54C3">
              <w:t xml:space="preserve">Status </w:t>
            </w:r>
          </w:p>
        </w:tc>
        <w:tc>
          <w:tcPr>
            <w:tcW w:w="3150" w:type="dxa"/>
          </w:tcPr>
          <w:p w14:paraId="6D7D1617" w14:textId="77777777" w:rsidR="009B1CC6" w:rsidRPr="001B54C3" w:rsidRDefault="009B1CC6" w:rsidP="00D85EE7">
            <w:pPr>
              <w:pStyle w:val="TableEntry"/>
            </w:pPr>
            <w:r w:rsidRPr="001B54C3">
              <w:t>Active (Current) or Inactive</w:t>
            </w:r>
          </w:p>
        </w:tc>
        <w:tc>
          <w:tcPr>
            <w:tcW w:w="3150" w:type="dxa"/>
          </w:tcPr>
          <w:p w14:paraId="72C56A56" w14:textId="77777777" w:rsidR="009B1CC6" w:rsidRPr="001B54C3" w:rsidRDefault="009B1CC6" w:rsidP="00D85EE7">
            <w:pPr>
              <w:pStyle w:val="TableEntry"/>
            </w:pPr>
            <w:r w:rsidRPr="001B54C3">
              <w:t>Active</w:t>
            </w:r>
          </w:p>
        </w:tc>
      </w:tr>
      <w:tr w:rsidR="009B1CC6" w:rsidRPr="001B54C3" w14:paraId="7724CC5B" w14:textId="77777777" w:rsidTr="00D85EE7">
        <w:trPr>
          <w:cantSplit/>
        </w:trPr>
        <w:tc>
          <w:tcPr>
            <w:tcW w:w="1278" w:type="dxa"/>
          </w:tcPr>
          <w:p w14:paraId="3BD02B4D" w14:textId="77777777" w:rsidR="009B1CC6" w:rsidRPr="001B54C3" w:rsidRDefault="009B1CC6" w:rsidP="00D85EE7">
            <w:pPr>
              <w:pStyle w:val="TableEntry"/>
            </w:pPr>
            <w:r w:rsidRPr="001B54C3">
              <w:t xml:space="preserve">Effective Date </w:t>
            </w:r>
          </w:p>
        </w:tc>
        <w:tc>
          <w:tcPr>
            <w:tcW w:w="3150" w:type="dxa"/>
          </w:tcPr>
          <w:p w14:paraId="3C1A056F" w14:textId="77777777" w:rsidR="009B1CC6" w:rsidRPr="001B54C3" w:rsidRDefault="009B1CC6" w:rsidP="00D85EE7">
            <w:pPr>
              <w:pStyle w:val="TableEntry"/>
            </w:pPr>
            <w:r w:rsidRPr="001B54C3">
              <w:t xml:space="preserve">The date when the value set is expected to be effective </w:t>
            </w:r>
          </w:p>
        </w:tc>
        <w:tc>
          <w:tcPr>
            <w:tcW w:w="3150" w:type="dxa"/>
          </w:tcPr>
          <w:p w14:paraId="4D4F52B5" w14:textId="77777777" w:rsidR="009B1CC6" w:rsidRPr="001B54C3" w:rsidRDefault="009B1CC6" w:rsidP="00D85EE7">
            <w:pPr>
              <w:pStyle w:val="TableEntry"/>
            </w:pPr>
            <w:r w:rsidRPr="001B54C3">
              <w:t>8/1/2010</w:t>
            </w:r>
          </w:p>
        </w:tc>
      </w:tr>
      <w:tr w:rsidR="009B1CC6" w:rsidRPr="001B54C3" w14:paraId="24D2FDDB" w14:textId="77777777" w:rsidTr="00D85EE7">
        <w:trPr>
          <w:cantSplit/>
        </w:trPr>
        <w:tc>
          <w:tcPr>
            <w:tcW w:w="1278" w:type="dxa"/>
          </w:tcPr>
          <w:p w14:paraId="59C0C0C2" w14:textId="77777777" w:rsidR="009B1CC6" w:rsidRPr="001B54C3" w:rsidRDefault="009B1CC6" w:rsidP="00D85EE7">
            <w:pPr>
              <w:pStyle w:val="TableEntry"/>
            </w:pPr>
            <w:r w:rsidRPr="001B54C3">
              <w:t xml:space="preserve">Expiration Date </w:t>
            </w:r>
          </w:p>
        </w:tc>
        <w:tc>
          <w:tcPr>
            <w:tcW w:w="3150" w:type="dxa"/>
          </w:tcPr>
          <w:p w14:paraId="52AFBC80"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3ADF552A" w14:textId="77777777" w:rsidR="009B1CC6" w:rsidRPr="001B54C3" w:rsidRDefault="009B1CC6" w:rsidP="00D85EE7">
            <w:pPr>
              <w:pStyle w:val="TableEntry"/>
            </w:pPr>
            <w:r w:rsidRPr="001B54C3">
              <w:t>N/A</w:t>
            </w:r>
          </w:p>
        </w:tc>
      </w:tr>
      <w:tr w:rsidR="009B1CC6" w:rsidRPr="001B54C3" w14:paraId="6693CD84" w14:textId="77777777" w:rsidTr="00D85EE7">
        <w:trPr>
          <w:cantSplit/>
        </w:trPr>
        <w:tc>
          <w:tcPr>
            <w:tcW w:w="1278" w:type="dxa"/>
          </w:tcPr>
          <w:p w14:paraId="4D618CFB" w14:textId="77777777" w:rsidR="009B1CC6" w:rsidRPr="001B54C3" w:rsidRDefault="009B1CC6" w:rsidP="00D85EE7">
            <w:pPr>
              <w:pStyle w:val="TableEntry"/>
            </w:pPr>
            <w:r w:rsidRPr="001B54C3">
              <w:t>Creation Date</w:t>
            </w:r>
          </w:p>
        </w:tc>
        <w:tc>
          <w:tcPr>
            <w:tcW w:w="3150" w:type="dxa"/>
          </w:tcPr>
          <w:p w14:paraId="326A4B88" w14:textId="77777777" w:rsidR="009B1CC6" w:rsidRPr="001B54C3" w:rsidRDefault="009B1CC6" w:rsidP="00D85EE7">
            <w:pPr>
              <w:pStyle w:val="TableEntry"/>
            </w:pPr>
            <w:r w:rsidRPr="001B54C3">
              <w:t xml:space="preserve">The date of creation of the value set </w:t>
            </w:r>
          </w:p>
        </w:tc>
        <w:tc>
          <w:tcPr>
            <w:tcW w:w="3150" w:type="dxa"/>
          </w:tcPr>
          <w:p w14:paraId="32E06BC9" w14:textId="77777777" w:rsidR="009B1CC6" w:rsidRPr="001B54C3" w:rsidRDefault="009B1CC6" w:rsidP="00D85EE7">
            <w:pPr>
              <w:pStyle w:val="TableEntry"/>
            </w:pPr>
            <w:r w:rsidRPr="001B54C3">
              <w:t>8/1/2010</w:t>
            </w:r>
          </w:p>
        </w:tc>
      </w:tr>
      <w:tr w:rsidR="009B1CC6" w:rsidRPr="001B54C3" w14:paraId="51ACF489" w14:textId="77777777" w:rsidTr="00D85EE7">
        <w:trPr>
          <w:cantSplit/>
        </w:trPr>
        <w:tc>
          <w:tcPr>
            <w:tcW w:w="1278" w:type="dxa"/>
          </w:tcPr>
          <w:p w14:paraId="4F403671" w14:textId="77777777" w:rsidR="009B1CC6" w:rsidRPr="001B54C3" w:rsidRDefault="009B1CC6" w:rsidP="00D85EE7">
            <w:pPr>
              <w:pStyle w:val="TableEntry"/>
            </w:pPr>
            <w:r w:rsidRPr="001B54C3">
              <w:t xml:space="preserve">Revision Date </w:t>
            </w:r>
          </w:p>
        </w:tc>
        <w:tc>
          <w:tcPr>
            <w:tcW w:w="3150" w:type="dxa"/>
          </w:tcPr>
          <w:p w14:paraId="6D755FB2" w14:textId="77777777" w:rsidR="009B1CC6" w:rsidRPr="001B54C3" w:rsidRDefault="009B1CC6" w:rsidP="00D85EE7">
            <w:pPr>
              <w:pStyle w:val="TableEntry"/>
            </w:pPr>
            <w:r w:rsidRPr="001B54C3">
              <w:t xml:space="preserve">The date of revision of the value set </w:t>
            </w:r>
          </w:p>
        </w:tc>
        <w:tc>
          <w:tcPr>
            <w:tcW w:w="3150" w:type="dxa"/>
          </w:tcPr>
          <w:p w14:paraId="4AE516EA" w14:textId="77777777" w:rsidR="009B1CC6" w:rsidRPr="001B54C3" w:rsidRDefault="009B1CC6" w:rsidP="00D85EE7">
            <w:pPr>
              <w:pStyle w:val="TableEntry"/>
            </w:pPr>
            <w:r w:rsidRPr="001B54C3">
              <w:t>N/A</w:t>
            </w:r>
          </w:p>
        </w:tc>
      </w:tr>
      <w:tr w:rsidR="009B1CC6" w:rsidRPr="001B54C3" w14:paraId="49D3D44B" w14:textId="77777777" w:rsidTr="00D85EE7">
        <w:trPr>
          <w:cantSplit/>
        </w:trPr>
        <w:tc>
          <w:tcPr>
            <w:tcW w:w="1278" w:type="dxa"/>
          </w:tcPr>
          <w:p w14:paraId="732E0A54" w14:textId="77777777" w:rsidR="009B1CC6" w:rsidRPr="001B54C3" w:rsidRDefault="009B1CC6" w:rsidP="00D85EE7">
            <w:pPr>
              <w:pStyle w:val="TableEntry"/>
            </w:pPr>
            <w:r w:rsidRPr="001B54C3">
              <w:t>Groups</w:t>
            </w:r>
          </w:p>
        </w:tc>
        <w:tc>
          <w:tcPr>
            <w:tcW w:w="3150" w:type="dxa"/>
          </w:tcPr>
          <w:p w14:paraId="484F1B32"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1DD32F8C" w14:textId="77777777" w:rsidR="009B1CC6" w:rsidRPr="001B54C3" w:rsidRDefault="009B1CC6" w:rsidP="00D85EE7">
            <w:pPr>
              <w:pStyle w:val="TableEntry"/>
            </w:pPr>
            <w:r w:rsidRPr="001B54C3">
              <w:t>IHE EHDI</w:t>
            </w:r>
          </w:p>
        </w:tc>
      </w:tr>
    </w:tbl>
    <w:p w14:paraId="5E841131" w14:textId="77777777" w:rsidR="00576949" w:rsidRPr="001B54C3" w:rsidRDefault="00576949" w:rsidP="00235E1F">
      <w:pPr>
        <w:pStyle w:val="BodyText"/>
      </w:pPr>
      <w:bookmarkStart w:id="2566" w:name="_Toc272862197"/>
      <w:bookmarkStart w:id="2567" w:name="_Toc302033016"/>
      <w:bookmarkStart w:id="2568" w:name="_Toc302033849"/>
    </w:p>
    <w:p w14:paraId="0B947DBD" w14:textId="36B35A90" w:rsidR="009B1CC6" w:rsidRPr="001B54C3" w:rsidRDefault="009B1CC6" w:rsidP="009B1CC6">
      <w:pPr>
        <w:pStyle w:val="Heading4"/>
        <w:rPr>
          <w:noProof w:val="0"/>
        </w:rPr>
      </w:pPr>
      <w:bookmarkStart w:id="2569" w:name="_Toc466555677"/>
      <w:r w:rsidRPr="001B54C3">
        <w:rPr>
          <w:noProof w:val="0"/>
        </w:rPr>
        <w:t>6.5.</w:t>
      </w:r>
      <w:r w:rsidR="005D547D" w:rsidRPr="001B54C3">
        <w:rPr>
          <w:noProof w:val="0"/>
        </w:rPr>
        <w:t>J</w:t>
      </w:r>
      <w:r w:rsidRPr="001B54C3">
        <w:rPr>
          <w:noProof w:val="0"/>
        </w:rPr>
        <w:t>.2 JCIH-EHDI Risk Indicators for Hearing Loss - Procedures Value</w:t>
      </w:r>
      <w:bookmarkEnd w:id="2566"/>
      <w:bookmarkEnd w:id="2567"/>
      <w:bookmarkEnd w:id="2568"/>
      <w:bookmarkEnd w:id="2569"/>
      <w:r w:rsidRPr="001B54C3">
        <w:rPr>
          <w:noProof w:val="0"/>
        </w:rPr>
        <w:t xml:space="preserve"> </w:t>
      </w:r>
    </w:p>
    <w:p w14:paraId="5AA87594" w14:textId="77777777" w:rsidR="009B1CC6" w:rsidRPr="001B54C3" w:rsidRDefault="009B1CC6" w:rsidP="005F5F89">
      <w:pPr>
        <w:pStyle w:val="BodyText"/>
        <w:rPr>
          <w:i/>
          <w:iCs/>
        </w:rPr>
      </w:pPr>
      <w:r w:rsidRPr="001B54C3">
        <w:rPr>
          <w:i/>
          <w:iCs/>
        </w:rPr>
        <w:t>Risk Indicators for Hearing Loss - Procedures 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7"/>
        <w:gridCol w:w="2851"/>
        <w:gridCol w:w="4860"/>
      </w:tblGrid>
      <w:tr w:rsidR="009B1CC6" w:rsidRPr="001B54C3" w14:paraId="60767901" w14:textId="77777777" w:rsidTr="00D85EE7">
        <w:tc>
          <w:tcPr>
            <w:tcW w:w="1577" w:type="dxa"/>
            <w:shd w:val="clear" w:color="auto" w:fill="D9D9D9"/>
          </w:tcPr>
          <w:p w14:paraId="0BB39845" w14:textId="77777777" w:rsidR="009B1CC6" w:rsidRPr="001B54C3" w:rsidRDefault="009B1CC6" w:rsidP="00D85EE7">
            <w:pPr>
              <w:pStyle w:val="TableEntryHeader"/>
            </w:pPr>
          </w:p>
        </w:tc>
        <w:tc>
          <w:tcPr>
            <w:tcW w:w="2851" w:type="dxa"/>
            <w:shd w:val="clear" w:color="auto" w:fill="D9D9D9"/>
          </w:tcPr>
          <w:p w14:paraId="03E538F5" w14:textId="77777777" w:rsidR="009B1CC6" w:rsidRPr="001B54C3" w:rsidRDefault="009B1CC6" w:rsidP="00D85EE7">
            <w:pPr>
              <w:pStyle w:val="TableEntryHeader"/>
            </w:pPr>
            <w:r w:rsidRPr="001B54C3">
              <w:t>Value Set :</w:t>
            </w:r>
          </w:p>
        </w:tc>
        <w:tc>
          <w:tcPr>
            <w:tcW w:w="4860" w:type="dxa"/>
            <w:shd w:val="clear" w:color="auto" w:fill="D9D9D9"/>
          </w:tcPr>
          <w:p w14:paraId="0BC6B0BA" w14:textId="77777777" w:rsidR="009B1CC6" w:rsidRPr="001B54C3" w:rsidRDefault="009B1CC6" w:rsidP="00D85EE7">
            <w:pPr>
              <w:pStyle w:val="TableEntryHeader"/>
            </w:pPr>
            <w:r w:rsidRPr="001B54C3">
              <w:t>1.3.6.1.4.1.19376.1.7.3.1.1.15.2.12</w:t>
            </w:r>
          </w:p>
        </w:tc>
      </w:tr>
      <w:tr w:rsidR="009B1CC6" w:rsidRPr="001B54C3" w14:paraId="1F1E640D" w14:textId="77777777" w:rsidTr="00D85EE7">
        <w:tc>
          <w:tcPr>
            <w:tcW w:w="1577" w:type="dxa"/>
            <w:shd w:val="clear" w:color="auto" w:fill="D9D9D9"/>
          </w:tcPr>
          <w:p w14:paraId="3C0D065D" w14:textId="77777777" w:rsidR="009B1CC6" w:rsidRPr="001B54C3" w:rsidRDefault="009B1CC6" w:rsidP="00D85EE7">
            <w:pPr>
              <w:pStyle w:val="TableEntryHeader"/>
            </w:pPr>
          </w:p>
        </w:tc>
        <w:tc>
          <w:tcPr>
            <w:tcW w:w="2851" w:type="dxa"/>
            <w:shd w:val="clear" w:color="auto" w:fill="D9D9D9"/>
          </w:tcPr>
          <w:p w14:paraId="5AB9DFF2" w14:textId="77777777" w:rsidR="009B1CC6" w:rsidRPr="001B54C3" w:rsidRDefault="009B1CC6" w:rsidP="00D85EE7">
            <w:pPr>
              <w:pStyle w:val="TableEntryHeader"/>
            </w:pPr>
            <w:r w:rsidRPr="001B54C3">
              <w:t>Vocabulary:</w:t>
            </w:r>
          </w:p>
        </w:tc>
        <w:tc>
          <w:tcPr>
            <w:tcW w:w="4860" w:type="dxa"/>
            <w:shd w:val="clear" w:color="auto" w:fill="D9D9D9"/>
          </w:tcPr>
          <w:p w14:paraId="27D12FAA" w14:textId="77777777" w:rsidR="009B1CC6" w:rsidRPr="001B54C3" w:rsidRDefault="009B1CC6" w:rsidP="00D85EE7">
            <w:pPr>
              <w:pStyle w:val="TableEntryHeader"/>
            </w:pPr>
            <w:r w:rsidRPr="001B54C3">
              <w:rPr>
                <w:rFonts w:cs="Arial"/>
              </w:rPr>
              <w:t>2.16.840.1.113883.6.96</w:t>
            </w:r>
          </w:p>
        </w:tc>
      </w:tr>
      <w:tr w:rsidR="009B1CC6" w:rsidRPr="001B54C3" w14:paraId="59B3E5EE" w14:textId="77777777" w:rsidTr="00D85EE7">
        <w:tc>
          <w:tcPr>
            <w:tcW w:w="1577" w:type="dxa"/>
            <w:shd w:val="clear" w:color="auto" w:fill="D9D9D9"/>
          </w:tcPr>
          <w:p w14:paraId="6BF111A6" w14:textId="77777777" w:rsidR="009B1CC6" w:rsidRPr="001B54C3" w:rsidRDefault="009B1CC6" w:rsidP="00D85EE7">
            <w:pPr>
              <w:pStyle w:val="TableEntryHeader"/>
            </w:pPr>
            <w:r w:rsidRPr="001B54C3">
              <w:t>Sequence</w:t>
            </w:r>
          </w:p>
        </w:tc>
        <w:tc>
          <w:tcPr>
            <w:tcW w:w="2851" w:type="dxa"/>
            <w:shd w:val="clear" w:color="auto" w:fill="D9D9D9"/>
          </w:tcPr>
          <w:p w14:paraId="1A3EFFB9" w14:textId="77777777" w:rsidR="009B1CC6" w:rsidRPr="001B54C3" w:rsidRDefault="009B1CC6" w:rsidP="00D85EE7">
            <w:pPr>
              <w:pStyle w:val="TableEntryHeader"/>
            </w:pPr>
            <w:r w:rsidRPr="001B54C3">
              <w:t>SNOMED-CT Code</w:t>
            </w:r>
          </w:p>
        </w:tc>
        <w:tc>
          <w:tcPr>
            <w:tcW w:w="4860" w:type="dxa"/>
            <w:shd w:val="clear" w:color="auto" w:fill="D9D9D9"/>
          </w:tcPr>
          <w:p w14:paraId="7DE51DC4" w14:textId="77777777" w:rsidR="009B1CC6" w:rsidRPr="001B54C3" w:rsidRDefault="009B1CC6" w:rsidP="00D85EE7">
            <w:pPr>
              <w:pStyle w:val="TableEntryHeader"/>
            </w:pPr>
            <w:r w:rsidRPr="001B54C3">
              <w:t>Description</w:t>
            </w:r>
          </w:p>
        </w:tc>
      </w:tr>
      <w:tr w:rsidR="009B1CC6" w:rsidRPr="001B54C3" w14:paraId="6B93C0D5" w14:textId="77777777" w:rsidTr="00D85EE7">
        <w:tc>
          <w:tcPr>
            <w:tcW w:w="1577" w:type="dxa"/>
            <w:vAlign w:val="bottom"/>
          </w:tcPr>
          <w:p w14:paraId="6588D3DE" w14:textId="77777777" w:rsidR="009B1CC6" w:rsidRPr="001B54C3" w:rsidRDefault="009B1CC6" w:rsidP="00D85EE7">
            <w:pPr>
              <w:pStyle w:val="TableEntry"/>
            </w:pPr>
            <w:r w:rsidRPr="001B54C3">
              <w:t>1</w:t>
            </w:r>
          </w:p>
        </w:tc>
        <w:tc>
          <w:tcPr>
            <w:tcW w:w="2851" w:type="dxa"/>
            <w:vAlign w:val="bottom"/>
          </w:tcPr>
          <w:p w14:paraId="4D34E7E1" w14:textId="77777777" w:rsidR="009B1CC6" w:rsidRPr="001B54C3" w:rsidRDefault="009B1CC6" w:rsidP="00D85EE7">
            <w:pPr>
              <w:pStyle w:val="TableEntry"/>
            </w:pPr>
            <w:r w:rsidRPr="001B54C3">
              <w:t>266700009</w:t>
            </w:r>
          </w:p>
        </w:tc>
        <w:tc>
          <w:tcPr>
            <w:tcW w:w="4860" w:type="dxa"/>
            <w:vAlign w:val="bottom"/>
          </w:tcPr>
          <w:p w14:paraId="01B082BA" w14:textId="77777777" w:rsidR="009B1CC6" w:rsidRPr="001B54C3" w:rsidRDefault="009B1CC6" w:rsidP="00D85EE7">
            <w:pPr>
              <w:pStyle w:val="TableEntry"/>
              <w:rPr>
                <w:rFonts w:ascii="Tahoma" w:hAnsi="Tahoma"/>
                <w:szCs w:val="16"/>
              </w:rPr>
            </w:pPr>
            <w:r w:rsidRPr="001B54C3">
              <w:t>Assisted breathing (procedure)</w:t>
            </w:r>
          </w:p>
        </w:tc>
      </w:tr>
      <w:tr w:rsidR="009B1CC6" w:rsidRPr="001B54C3" w14:paraId="390664C8" w14:textId="77777777" w:rsidTr="00D85EE7">
        <w:tc>
          <w:tcPr>
            <w:tcW w:w="1577" w:type="dxa"/>
            <w:vAlign w:val="bottom"/>
          </w:tcPr>
          <w:p w14:paraId="1E598C1E" w14:textId="77777777" w:rsidR="009B1CC6" w:rsidRPr="001B54C3" w:rsidRDefault="009B1CC6" w:rsidP="00D85EE7">
            <w:pPr>
              <w:pStyle w:val="TableEntry"/>
            </w:pPr>
            <w:r w:rsidRPr="001B54C3">
              <w:t>2</w:t>
            </w:r>
          </w:p>
        </w:tc>
        <w:tc>
          <w:tcPr>
            <w:tcW w:w="2851" w:type="dxa"/>
            <w:vAlign w:val="bottom"/>
          </w:tcPr>
          <w:p w14:paraId="6C61121E" w14:textId="77777777" w:rsidR="009B1CC6" w:rsidRPr="001B54C3" w:rsidRDefault="009B1CC6" w:rsidP="00D85EE7">
            <w:pPr>
              <w:pStyle w:val="TableEntry"/>
            </w:pPr>
            <w:r w:rsidRPr="001B54C3">
              <w:t>233573008</w:t>
            </w:r>
          </w:p>
        </w:tc>
        <w:tc>
          <w:tcPr>
            <w:tcW w:w="4860" w:type="dxa"/>
            <w:vAlign w:val="bottom"/>
          </w:tcPr>
          <w:p w14:paraId="63010414" w14:textId="77777777" w:rsidR="009B1CC6" w:rsidRPr="001B54C3" w:rsidRDefault="009B1CC6" w:rsidP="00D85EE7">
            <w:pPr>
              <w:pStyle w:val="TableEntry"/>
              <w:rPr>
                <w:rFonts w:ascii="Tahoma" w:hAnsi="Tahoma"/>
                <w:szCs w:val="16"/>
              </w:rPr>
            </w:pPr>
            <w:r w:rsidRPr="001B54C3">
              <w:t>Extracorporeal membrane oxygenation (procedure)</w:t>
            </w:r>
          </w:p>
        </w:tc>
      </w:tr>
    </w:tbl>
    <w:p w14:paraId="45552D9D" w14:textId="77777777" w:rsidR="009B1CC6" w:rsidRPr="001B54C3" w:rsidRDefault="009B1CC6" w:rsidP="009B1CC6"/>
    <w:p w14:paraId="6FC3BB85" w14:textId="77777777" w:rsidR="005D547D" w:rsidRPr="001B54C3" w:rsidRDefault="005D547D" w:rsidP="005D547D">
      <w:pPr>
        <w:pStyle w:val="EditorInstructions"/>
      </w:pPr>
      <w:bookmarkStart w:id="2570" w:name="_Toc272862201"/>
      <w:bookmarkStart w:id="2571" w:name="_Toc302033018"/>
      <w:bookmarkStart w:id="2572" w:name="_Toc302033851"/>
      <w:r w:rsidRPr="001B54C3">
        <w:lastRenderedPageBreak/>
        <w:t>Add section 6.5.K</w:t>
      </w:r>
      <w:r w:rsidR="003A6FC9" w:rsidRPr="001B54C3">
        <w:t xml:space="preserve">. </w:t>
      </w:r>
      <w:r w:rsidR="003E0BEB" w:rsidRPr="001B54C3">
        <w:t xml:space="preserve">(Added 2011-09 from QRPH EHCP </w:t>
      </w:r>
      <w:r w:rsidR="003C4B67" w:rsidRPr="001B54C3">
        <w:t>Profile</w:t>
      </w:r>
      <w:r w:rsidR="003E0BEB" w:rsidRPr="001B54C3">
        <w:t>)</w:t>
      </w:r>
    </w:p>
    <w:p w14:paraId="42FDD534" w14:textId="76E6F7B4" w:rsidR="009B1CC6" w:rsidRPr="001B54C3" w:rsidRDefault="009B1CC6" w:rsidP="009B1CC6">
      <w:pPr>
        <w:pStyle w:val="Heading3"/>
        <w:rPr>
          <w:noProof w:val="0"/>
        </w:rPr>
      </w:pPr>
      <w:bookmarkStart w:id="2573" w:name="_Toc466555678"/>
      <w:r w:rsidRPr="001B54C3">
        <w:rPr>
          <w:noProof w:val="0"/>
        </w:rPr>
        <w:t>6.5.</w:t>
      </w:r>
      <w:r w:rsidR="005D547D" w:rsidRPr="001B54C3">
        <w:rPr>
          <w:noProof w:val="0"/>
        </w:rPr>
        <w:t>K</w:t>
      </w:r>
      <w:r w:rsidRPr="001B54C3">
        <w:rPr>
          <w:noProof w:val="0"/>
        </w:rPr>
        <w:t xml:space="preserve"> Newborn Hearing Procedure Codes</w:t>
      </w:r>
      <w:bookmarkEnd w:id="2570"/>
      <w:bookmarkEnd w:id="2571"/>
      <w:bookmarkEnd w:id="2572"/>
      <w:bookmarkEnd w:id="2573"/>
      <w:r w:rsidRPr="001B54C3">
        <w:rPr>
          <w:noProof w:val="0"/>
        </w:rPr>
        <w:t xml:space="preserve"> </w:t>
      </w:r>
    </w:p>
    <w:p w14:paraId="1EE8F759" w14:textId="77777777" w:rsidR="009B1CC6" w:rsidRPr="001B54C3" w:rsidRDefault="009B1CC6" w:rsidP="009B1CC6">
      <w:pPr>
        <w:pStyle w:val="Heading4"/>
        <w:rPr>
          <w:noProof w:val="0"/>
        </w:rPr>
      </w:pPr>
      <w:bookmarkStart w:id="2574" w:name="_Toc272862202"/>
      <w:bookmarkStart w:id="2575" w:name="_Toc302033019"/>
      <w:bookmarkStart w:id="2576" w:name="_Toc302033852"/>
      <w:bookmarkStart w:id="2577" w:name="_Toc466555679"/>
      <w:r w:rsidRPr="001B54C3">
        <w:rPr>
          <w:noProof w:val="0"/>
        </w:rPr>
        <w:t>6.5.</w:t>
      </w:r>
      <w:r w:rsidR="005D547D" w:rsidRPr="001B54C3">
        <w:rPr>
          <w:noProof w:val="0"/>
        </w:rPr>
        <w:t>K</w:t>
      </w:r>
      <w:r w:rsidRPr="001B54C3">
        <w:rPr>
          <w:noProof w:val="0"/>
        </w:rPr>
        <w:t>.1 Metadata</w:t>
      </w:r>
      <w:bookmarkEnd w:id="2574"/>
      <w:bookmarkEnd w:id="2575"/>
      <w:bookmarkEnd w:id="2576"/>
      <w:bookmarkEnd w:id="2577"/>
    </w:p>
    <w:p w14:paraId="6A65C16F"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2EB36917" w14:textId="77777777" w:rsidTr="00D85EE7">
        <w:trPr>
          <w:tblHeader/>
          <w:jc w:val="center"/>
        </w:trPr>
        <w:tc>
          <w:tcPr>
            <w:tcW w:w="1278" w:type="dxa"/>
            <w:shd w:val="pct15" w:color="auto" w:fill="FFFFFF"/>
          </w:tcPr>
          <w:p w14:paraId="5CBAB0B0" w14:textId="77777777" w:rsidR="009B1CC6" w:rsidRPr="001B54C3" w:rsidRDefault="009B1CC6" w:rsidP="00D85EE7">
            <w:pPr>
              <w:pStyle w:val="TableEntryHeader"/>
            </w:pPr>
            <w:r w:rsidRPr="001B54C3">
              <w:t>Metadata Element</w:t>
            </w:r>
          </w:p>
        </w:tc>
        <w:tc>
          <w:tcPr>
            <w:tcW w:w="3150" w:type="dxa"/>
            <w:shd w:val="pct15" w:color="auto" w:fill="FFFFFF"/>
          </w:tcPr>
          <w:p w14:paraId="01194953" w14:textId="77777777" w:rsidR="009B1CC6" w:rsidRPr="001B54C3" w:rsidRDefault="009B1CC6" w:rsidP="00D85EE7">
            <w:pPr>
              <w:pStyle w:val="TableEntryHeader"/>
            </w:pPr>
            <w:r w:rsidRPr="001B54C3">
              <w:t>Description</w:t>
            </w:r>
          </w:p>
        </w:tc>
        <w:tc>
          <w:tcPr>
            <w:tcW w:w="3150" w:type="dxa"/>
            <w:shd w:val="pct15" w:color="auto" w:fill="FFFFFF"/>
          </w:tcPr>
          <w:p w14:paraId="421EB285" w14:textId="77777777" w:rsidR="009B1CC6" w:rsidRPr="001B54C3" w:rsidRDefault="009B1CC6" w:rsidP="00D85EE7">
            <w:pPr>
              <w:pStyle w:val="TableEntryHeader"/>
            </w:pPr>
            <w:r w:rsidRPr="001B54C3">
              <w:t>Mandatory</w:t>
            </w:r>
          </w:p>
        </w:tc>
      </w:tr>
      <w:tr w:rsidR="009B1CC6" w:rsidRPr="001B54C3" w14:paraId="6358BCBA" w14:textId="77777777" w:rsidTr="00D85EE7">
        <w:trPr>
          <w:jc w:val="center"/>
        </w:trPr>
        <w:tc>
          <w:tcPr>
            <w:tcW w:w="1278" w:type="dxa"/>
          </w:tcPr>
          <w:p w14:paraId="33D37551" w14:textId="77777777" w:rsidR="009B1CC6" w:rsidRPr="001B54C3" w:rsidRDefault="009B1CC6" w:rsidP="00D85EE7">
            <w:pPr>
              <w:pStyle w:val="TableEntry"/>
            </w:pPr>
            <w:r w:rsidRPr="001B54C3">
              <w:t xml:space="preserve">Identifier </w:t>
            </w:r>
          </w:p>
        </w:tc>
        <w:tc>
          <w:tcPr>
            <w:tcW w:w="3150" w:type="dxa"/>
          </w:tcPr>
          <w:p w14:paraId="524875B9" w14:textId="77777777" w:rsidR="009B1CC6" w:rsidRPr="001B54C3" w:rsidRDefault="009B1CC6" w:rsidP="007A10EF">
            <w:pPr>
              <w:pStyle w:val="TableEntry"/>
            </w:pPr>
            <w:r w:rsidRPr="001B54C3">
              <w:t xml:space="preserve"> unique identifier of the value set </w:t>
            </w:r>
          </w:p>
        </w:tc>
        <w:tc>
          <w:tcPr>
            <w:tcW w:w="3150" w:type="dxa"/>
          </w:tcPr>
          <w:p w14:paraId="40D9171E" w14:textId="77777777" w:rsidR="009B1CC6" w:rsidRPr="001B54C3" w:rsidRDefault="009B1CC6" w:rsidP="00235E1F">
            <w:pPr>
              <w:pStyle w:val="TableEntry"/>
            </w:pPr>
            <w:r w:rsidRPr="001B54C3">
              <w:t>1.3.6.1.4.1.19376.1.7.3.1.1.15.2.17</w:t>
            </w:r>
          </w:p>
        </w:tc>
      </w:tr>
      <w:tr w:rsidR="009B1CC6" w:rsidRPr="001B54C3" w14:paraId="15950B48" w14:textId="77777777" w:rsidTr="00D85EE7">
        <w:trPr>
          <w:jc w:val="center"/>
        </w:trPr>
        <w:tc>
          <w:tcPr>
            <w:tcW w:w="1278" w:type="dxa"/>
          </w:tcPr>
          <w:p w14:paraId="5E4D1BD0" w14:textId="77777777" w:rsidR="009B1CC6" w:rsidRPr="001B54C3" w:rsidRDefault="009B1CC6" w:rsidP="00D85EE7">
            <w:pPr>
              <w:pStyle w:val="TableEntry"/>
            </w:pPr>
            <w:r w:rsidRPr="001B54C3">
              <w:t xml:space="preserve">Name </w:t>
            </w:r>
          </w:p>
        </w:tc>
        <w:tc>
          <w:tcPr>
            <w:tcW w:w="3150" w:type="dxa"/>
          </w:tcPr>
          <w:p w14:paraId="4F30D826" w14:textId="77777777" w:rsidR="009B1CC6" w:rsidRPr="001B54C3" w:rsidRDefault="009B1CC6" w:rsidP="00D85EE7">
            <w:pPr>
              <w:pStyle w:val="TableEntry"/>
            </w:pPr>
            <w:r w:rsidRPr="001B54C3">
              <w:t xml:space="preserve"> name of the value set </w:t>
            </w:r>
          </w:p>
        </w:tc>
        <w:tc>
          <w:tcPr>
            <w:tcW w:w="3150" w:type="dxa"/>
          </w:tcPr>
          <w:p w14:paraId="1FE0FEA0" w14:textId="77777777" w:rsidR="009B1CC6" w:rsidRPr="001B54C3" w:rsidRDefault="009B1CC6" w:rsidP="00D85EE7">
            <w:pPr>
              <w:pStyle w:val="TableEntry"/>
            </w:pPr>
            <w:r w:rsidRPr="001B54C3">
              <w:t>JCIH-EHDI  Newborn Hearing Procedure Value Set</w:t>
            </w:r>
          </w:p>
        </w:tc>
      </w:tr>
      <w:tr w:rsidR="009B1CC6" w:rsidRPr="001B54C3" w14:paraId="0BBBFE08" w14:textId="77777777" w:rsidTr="00D85EE7">
        <w:trPr>
          <w:jc w:val="center"/>
        </w:trPr>
        <w:tc>
          <w:tcPr>
            <w:tcW w:w="1278" w:type="dxa"/>
          </w:tcPr>
          <w:p w14:paraId="11DE83C1" w14:textId="77777777" w:rsidR="009B1CC6" w:rsidRPr="001B54C3" w:rsidRDefault="009B1CC6" w:rsidP="00D85EE7">
            <w:pPr>
              <w:pStyle w:val="TableEntry"/>
            </w:pPr>
            <w:r w:rsidRPr="001B54C3">
              <w:t xml:space="preserve">Source </w:t>
            </w:r>
          </w:p>
        </w:tc>
        <w:tc>
          <w:tcPr>
            <w:tcW w:w="3150" w:type="dxa"/>
          </w:tcPr>
          <w:p w14:paraId="2071383D"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32874DAF" w14:textId="77777777" w:rsidR="009B1CC6" w:rsidRPr="001B54C3" w:rsidRDefault="009B1CC6" w:rsidP="00D85EE7">
            <w:pPr>
              <w:pStyle w:val="TableEntry"/>
            </w:pPr>
            <w:r w:rsidRPr="001B54C3">
              <w:t>IHE Quality Research and Public Health Domain</w:t>
            </w:r>
          </w:p>
        </w:tc>
      </w:tr>
      <w:tr w:rsidR="009B1CC6" w:rsidRPr="001B54C3" w14:paraId="17779065" w14:textId="77777777" w:rsidTr="00D85EE7">
        <w:trPr>
          <w:jc w:val="center"/>
        </w:trPr>
        <w:tc>
          <w:tcPr>
            <w:tcW w:w="1278" w:type="dxa"/>
          </w:tcPr>
          <w:p w14:paraId="460D2903" w14:textId="77777777" w:rsidR="009B1CC6" w:rsidRPr="001B54C3" w:rsidRDefault="009B1CC6" w:rsidP="00D85EE7">
            <w:pPr>
              <w:pStyle w:val="TableEntry"/>
            </w:pPr>
            <w:r w:rsidRPr="001B54C3">
              <w:t xml:space="preserve">Purpose </w:t>
            </w:r>
          </w:p>
        </w:tc>
        <w:tc>
          <w:tcPr>
            <w:tcW w:w="3150" w:type="dxa"/>
          </w:tcPr>
          <w:p w14:paraId="01EB2319"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34AE22BE" w14:textId="77777777" w:rsidR="009B1CC6" w:rsidRPr="001B54C3" w:rsidRDefault="009B1CC6" w:rsidP="00D85EE7">
            <w:pPr>
              <w:pStyle w:val="TableEntry"/>
            </w:pPr>
            <w:r w:rsidRPr="001B54C3">
              <w:t xml:space="preserve">To Reflect the type of newborn hearing procedure identified using SNOMED-CT Procedure codes (includes both screening and other tests and examinations) </w:t>
            </w:r>
          </w:p>
        </w:tc>
      </w:tr>
      <w:tr w:rsidR="009B1CC6" w:rsidRPr="001B54C3" w14:paraId="4F79D827" w14:textId="77777777" w:rsidTr="00D85EE7">
        <w:trPr>
          <w:jc w:val="center"/>
        </w:trPr>
        <w:tc>
          <w:tcPr>
            <w:tcW w:w="1278" w:type="dxa"/>
          </w:tcPr>
          <w:p w14:paraId="60EB341A" w14:textId="77777777" w:rsidR="009B1CC6" w:rsidRPr="001B54C3" w:rsidRDefault="009B1CC6" w:rsidP="00D85EE7">
            <w:pPr>
              <w:pStyle w:val="TableEntry"/>
            </w:pPr>
            <w:r w:rsidRPr="001B54C3">
              <w:t xml:space="preserve">Definition </w:t>
            </w:r>
          </w:p>
        </w:tc>
        <w:tc>
          <w:tcPr>
            <w:tcW w:w="3150" w:type="dxa"/>
          </w:tcPr>
          <w:p w14:paraId="3A3AB93D"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79E1334C" w14:textId="77777777" w:rsidR="009B1CC6" w:rsidRPr="001B54C3" w:rsidRDefault="009B1CC6" w:rsidP="00D85EE7">
            <w:pPr>
              <w:pStyle w:val="TableEntry"/>
            </w:pPr>
            <w:r w:rsidRPr="001B54C3">
              <w:rPr>
                <w:b/>
              </w:rPr>
              <w:t>Extensional definition:</w:t>
            </w:r>
            <w:r w:rsidRPr="001B54C3">
              <w:t xml:space="preserve"> The value set was constructed by enumerating the codes from SNOMED-CT</w:t>
            </w:r>
          </w:p>
        </w:tc>
      </w:tr>
      <w:tr w:rsidR="009B1CC6" w:rsidRPr="001B54C3" w14:paraId="667DD809" w14:textId="77777777" w:rsidTr="00D85EE7">
        <w:trPr>
          <w:jc w:val="center"/>
        </w:trPr>
        <w:tc>
          <w:tcPr>
            <w:tcW w:w="1278" w:type="dxa"/>
          </w:tcPr>
          <w:p w14:paraId="10663F97" w14:textId="77777777" w:rsidR="009B1CC6" w:rsidRPr="001B54C3" w:rsidRDefault="009B1CC6" w:rsidP="00D85EE7">
            <w:pPr>
              <w:pStyle w:val="TableEntry"/>
            </w:pPr>
            <w:r w:rsidRPr="001B54C3">
              <w:t>Source URI</w:t>
            </w:r>
          </w:p>
        </w:tc>
        <w:tc>
          <w:tcPr>
            <w:tcW w:w="3150" w:type="dxa"/>
          </w:tcPr>
          <w:p w14:paraId="3DA23B27"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13C422F5" w14:textId="77777777" w:rsidR="009B1CC6" w:rsidRPr="001B54C3" w:rsidRDefault="00B64CE6" w:rsidP="00D85EE7">
            <w:pPr>
              <w:pStyle w:val="TableEntry"/>
            </w:pPr>
            <w:hyperlink r:id="rId60" w:history="1">
              <w:r w:rsidR="009B1CC6" w:rsidRPr="001B54C3">
                <w:rPr>
                  <w:rStyle w:val="Hyperlink"/>
                </w:rPr>
                <w:t>http://www.nlm.nih.gov/research/umls/Snomed/snomed_main.html</w:t>
              </w:r>
            </w:hyperlink>
          </w:p>
        </w:tc>
      </w:tr>
      <w:tr w:rsidR="009B1CC6" w:rsidRPr="001B54C3" w14:paraId="7DEAC76C" w14:textId="77777777" w:rsidTr="00D85EE7">
        <w:trPr>
          <w:jc w:val="center"/>
        </w:trPr>
        <w:tc>
          <w:tcPr>
            <w:tcW w:w="1278" w:type="dxa"/>
          </w:tcPr>
          <w:p w14:paraId="04D5B29B" w14:textId="77777777" w:rsidR="009B1CC6" w:rsidRPr="001B54C3" w:rsidRDefault="009B1CC6" w:rsidP="00D85EE7">
            <w:pPr>
              <w:pStyle w:val="TableEntry"/>
            </w:pPr>
            <w:r w:rsidRPr="001B54C3">
              <w:t xml:space="preserve">Version </w:t>
            </w:r>
          </w:p>
        </w:tc>
        <w:tc>
          <w:tcPr>
            <w:tcW w:w="3150" w:type="dxa"/>
          </w:tcPr>
          <w:p w14:paraId="153195EA" w14:textId="77777777" w:rsidR="009B1CC6" w:rsidRPr="001B54C3" w:rsidRDefault="009B1CC6" w:rsidP="00D85EE7">
            <w:pPr>
              <w:pStyle w:val="TableEntry"/>
            </w:pPr>
            <w:r w:rsidRPr="001B54C3">
              <w:t>A string identifying the specific version of the value set.</w:t>
            </w:r>
          </w:p>
        </w:tc>
        <w:tc>
          <w:tcPr>
            <w:tcW w:w="3150" w:type="dxa"/>
          </w:tcPr>
          <w:p w14:paraId="2A50EEED" w14:textId="77777777" w:rsidR="009B1CC6" w:rsidRPr="001B54C3" w:rsidRDefault="009B1CC6" w:rsidP="00D85EE7">
            <w:pPr>
              <w:pStyle w:val="TableEntry"/>
            </w:pPr>
            <w:r w:rsidRPr="001B54C3">
              <w:t>Version 1.0</w:t>
            </w:r>
          </w:p>
        </w:tc>
      </w:tr>
      <w:tr w:rsidR="009B1CC6" w:rsidRPr="001B54C3" w14:paraId="79AAD10D" w14:textId="77777777" w:rsidTr="00D85EE7">
        <w:trPr>
          <w:jc w:val="center"/>
        </w:trPr>
        <w:tc>
          <w:tcPr>
            <w:tcW w:w="1278" w:type="dxa"/>
          </w:tcPr>
          <w:p w14:paraId="32F16575" w14:textId="77777777" w:rsidR="009B1CC6" w:rsidRPr="001B54C3" w:rsidRDefault="009B1CC6" w:rsidP="00D85EE7">
            <w:pPr>
              <w:pStyle w:val="TableEntry"/>
            </w:pPr>
            <w:r w:rsidRPr="001B54C3">
              <w:t xml:space="preserve">Status </w:t>
            </w:r>
          </w:p>
        </w:tc>
        <w:tc>
          <w:tcPr>
            <w:tcW w:w="3150" w:type="dxa"/>
          </w:tcPr>
          <w:p w14:paraId="71CE10A5" w14:textId="77777777" w:rsidR="009B1CC6" w:rsidRPr="001B54C3" w:rsidRDefault="009B1CC6" w:rsidP="00D85EE7">
            <w:pPr>
              <w:pStyle w:val="TableEntry"/>
            </w:pPr>
            <w:r w:rsidRPr="001B54C3">
              <w:t>Active (Current) or Inactive</w:t>
            </w:r>
          </w:p>
        </w:tc>
        <w:tc>
          <w:tcPr>
            <w:tcW w:w="3150" w:type="dxa"/>
          </w:tcPr>
          <w:p w14:paraId="09616D4D" w14:textId="77777777" w:rsidR="009B1CC6" w:rsidRPr="001B54C3" w:rsidRDefault="009B1CC6" w:rsidP="00D85EE7">
            <w:pPr>
              <w:pStyle w:val="TableEntry"/>
            </w:pPr>
            <w:r w:rsidRPr="001B54C3">
              <w:t>Active</w:t>
            </w:r>
          </w:p>
        </w:tc>
      </w:tr>
      <w:tr w:rsidR="009B1CC6" w:rsidRPr="001B54C3" w14:paraId="0045E8CD" w14:textId="77777777" w:rsidTr="00D85EE7">
        <w:trPr>
          <w:jc w:val="center"/>
        </w:trPr>
        <w:tc>
          <w:tcPr>
            <w:tcW w:w="1278" w:type="dxa"/>
          </w:tcPr>
          <w:p w14:paraId="2922D4C3" w14:textId="77777777" w:rsidR="009B1CC6" w:rsidRPr="001B54C3" w:rsidRDefault="009B1CC6" w:rsidP="00D85EE7">
            <w:pPr>
              <w:pStyle w:val="TableEntry"/>
            </w:pPr>
            <w:r w:rsidRPr="001B54C3">
              <w:t xml:space="preserve">Effective Date </w:t>
            </w:r>
          </w:p>
        </w:tc>
        <w:tc>
          <w:tcPr>
            <w:tcW w:w="3150" w:type="dxa"/>
          </w:tcPr>
          <w:p w14:paraId="38490C31" w14:textId="77777777" w:rsidR="009B1CC6" w:rsidRPr="001B54C3" w:rsidRDefault="009B1CC6" w:rsidP="00D85EE7">
            <w:pPr>
              <w:pStyle w:val="TableEntry"/>
            </w:pPr>
            <w:r w:rsidRPr="001B54C3">
              <w:t xml:space="preserve">The date when the value set is expected to be effective </w:t>
            </w:r>
          </w:p>
        </w:tc>
        <w:tc>
          <w:tcPr>
            <w:tcW w:w="3150" w:type="dxa"/>
          </w:tcPr>
          <w:p w14:paraId="656574FD" w14:textId="77777777" w:rsidR="009B1CC6" w:rsidRPr="001B54C3" w:rsidRDefault="009B1CC6" w:rsidP="00D85EE7">
            <w:pPr>
              <w:pStyle w:val="TableEntry"/>
            </w:pPr>
            <w:r w:rsidRPr="001B54C3">
              <w:t>8/1/2010</w:t>
            </w:r>
          </w:p>
        </w:tc>
      </w:tr>
      <w:tr w:rsidR="009B1CC6" w:rsidRPr="001B54C3" w14:paraId="3097B8D6" w14:textId="77777777" w:rsidTr="00D85EE7">
        <w:trPr>
          <w:jc w:val="center"/>
        </w:trPr>
        <w:tc>
          <w:tcPr>
            <w:tcW w:w="1278" w:type="dxa"/>
          </w:tcPr>
          <w:p w14:paraId="1500C09D" w14:textId="77777777" w:rsidR="009B1CC6" w:rsidRPr="001B54C3" w:rsidRDefault="009B1CC6" w:rsidP="00D85EE7">
            <w:pPr>
              <w:pStyle w:val="TableEntry"/>
            </w:pPr>
            <w:r w:rsidRPr="001B54C3">
              <w:t xml:space="preserve">Expiration Date </w:t>
            </w:r>
          </w:p>
        </w:tc>
        <w:tc>
          <w:tcPr>
            <w:tcW w:w="3150" w:type="dxa"/>
          </w:tcPr>
          <w:p w14:paraId="58EA0D18"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2605338F" w14:textId="77777777" w:rsidR="009B1CC6" w:rsidRPr="001B54C3" w:rsidRDefault="009B1CC6" w:rsidP="00D85EE7">
            <w:pPr>
              <w:pStyle w:val="TableEntry"/>
            </w:pPr>
            <w:r w:rsidRPr="001B54C3">
              <w:t>N/A</w:t>
            </w:r>
          </w:p>
        </w:tc>
      </w:tr>
      <w:tr w:rsidR="009B1CC6" w:rsidRPr="001B54C3" w14:paraId="78A0E87E" w14:textId="77777777" w:rsidTr="00D85EE7">
        <w:trPr>
          <w:jc w:val="center"/>
        </w:trPr>
        <w:tc>
          <w:tcPr>
            <w:tcW w:w="1278" w:type="dxa"/>
          </w:tcPr>
          <w:p w14:paraId="479AB2F2" w14:textId="77777777" w:rsidR="009B1CC6" w:rsidRPr="001B54C3" w:rsidRDefault="009B1CC6" w:rsidP="00D85EE7">
            <w:pPr>
              <w:pStyle w:val="TableEntry"/>
            </w:pPr>
            <w:r w:rsidRPr="001B54C3">
              <w:t>Creation Date</w:t>
            </w:r>
          </w:p>
        </w:tc>
        <w:tc>
          <w:tcPr>
            <w:tcW w:w="3150" w:type="dxa"/>
          </w:tcPr>
          <w:p w14:paraId="14CFD984" w14:textId="77777777" w:rsidR="009B1CC6" w:rsidRPr="001B54C3" w:rsidRDefault="009B1CC6" w:rsidP="00D85EE7">
            <w:pPr>
              <w:pStyle w:val="TableEntry"/>
            </w:pPr>
            <w:r w:rsidRPr="001B54C3">
              <w:t xml:space="preserve">The date of creation of the value set </w:t>
            </w:r>
          </w:p>
        </w:tc>
        <w:tc>
          <w:tcPr>
            <w:tcW w:w="3150" w:type="dxa"/>
          </w:tcPr>
          <w:p w14:paraId="04D84A24" w14:textId="77777777" w:rsidR="009B1CC6" w:rsidRPr="001B54C3" w:rsidRDefault="009B1CC6" w:rsidP="00D85EE7">
            <w:pPr>
              <w:pStyle w:val="TableEntry"/>
            </w:pPr>
            <w:r w:rsidRPr="001B54C3">
              <w:t>8/1/2010</w:t>
            </w:r>
          </w:p>
        </w:tc>
      </w:tr>
      <w:tr w:rsidR="009B1CC6" w:rsidRPr="001B54C3" w14:paraId="7A2BA896" w14:textId="77777777" w:rsidTr="00D85EE7">
        <w:trPr>
          <w:jc w:val="center"/>
        </w:trPr>
        <w:tc>
          <w:tcPr>
            <w:tcW w:w="1278" w:type="dxa"/>
          </w:tcPr>
          <w:p w14:paraId="50042A6D" w14:textId="77777777" w:rsidR="009B1CC6" w:rsidRPr="001B54C3" w:rsidRDefault="009B1CC6" w:rsidP="00D85EE7">
            <w:pPr>
              <w:pStyle w:val="TableEntry"/>
            </w:pPr>
            <w:r w:rsidRPr="001B54C3">
              <w:t xml:space="preserve">Revision Date </w:t>
            </w:r>
          </w:p>
        </w:tc>
        <w:tc>
          <w:tcPr>
            <w:tcW w:w="3150" w:type="dxa"/>
          </w:tcPr>
          <w:p w14:paraId="4ADC6CCA" w14:textId="77777777" w:rsidR="009B1CC6" w:rsidRPr="001B54C3" w:rsidRDefault="009B1CC6" w:rsidP="00D85EE7">
            <w:pPr>
              <w:pStyle w:val="TableEntry"/>
            </w:pPr>
            <w:r w:rsidRPr="001B54C3">
              <w:t xml:space="preserve">The date of revision of the value set </w:t>
            </w:r>
          </w:p>
        </w:tc>
        <w:tc>
          <w:tcPr>
            <w:tcW w:w="3150" w:type="dxa"/>
          </w:tcPr>
          <w:p w14:paraId="05466F62" w14:textId="77777777" w:rsidR="009B1CC6" w:rsidRPr="001B54C3" w:rsidRDefault="009B1CC6" w:rsidP="00D85EE7">
            <w:pPr>
              <w:pStyle w:val="TableEntry"/>
            </w:pPr>
            <w:r w:rsidRPr="001B54C3">
              <w:t>N/A</w:t>
            </w:r>
          </w:p>
        </w:tc>
      </w:tr>
      <w:tr w:rsidR="009B1CC6" w:rsidRPr="001B54C3" w14:paraId="543E4642" w14:textId="77777777" w:rsidTr="00D85EE7">
        <w:trPr>
          <w:jc w:val="center"/>
        </w:trPr>
        <w:tc>
          <w:tcPr>
            <w:tcW w:w="1278" w:type="dxa"/>
          </w:tcPr>
          <w:p w14:paraId="77EF8637" w14:textId="77777777" w:rsidR="009B1CC6" w:rsidRPr="001B54C3" w:rsidRDefault="009B1CC6" w:rsidP="00D85EE7">
            <w:pPr>
              <w:pStyle w:val="TableEntry"/>
            </w:pPr>
            <w:r w:rsidRPr="001B54C3">
              <w:t>Groups</w:t>
            </w:r>
          </w:p>
        </w:tc>
        <w:tc>
          <w:tcPr>
            <w:tcW w:w="3150" w:type="dxa"/>
          </w:tcPr>
          <w:p w14:paraId="3AFCD268"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1020C550" w14:textId="77777777" w:rsidR="009B1CC6" w:rsidRPr="001B54C3" w:rsidRDefault="009B1CC6" w:rsidP="00D85EE7">
            <w:pPr>
              <w:pStyle w:val="TableEntry"/>
            </w:pPr>
            <w:r w:rsidRPr="001B54C3">
              <w:t>IHE EHDI</w:t>
            </w:r>
          </w:p>
        </w:tc>
      </w:tr>
    </w:tbl>
    <w:p w14:paraId="741A34A7" w14:textId="77777777" w:rsidR="009B1CC6" w:rsidRPr="001B54C3" w:rsidRDefault="009B1CC6" w:rsidP="00143B5C">
      <w:pPr>
        <w:pStyle w:val="BodyText"/>
      </w:pPr>
      <w:bookmarkStart w:id="2578" w:name="_Toc272862203"/>
    </w:p>
    <w:p w14:paraId="2C62F357" w14:textId="77777777" w:rsidR="009B1CC6" w:rsidRPr="001B54C3" w:rsidRDefault="009B1CC6" w:rsidP="009B1CC6">
      <w:pPr>
        <w:pStyle w:val="Heading4"/>
        <w:rPr>
          <w:noProof w:val="0"/>
        </w:rPr>
      </w:pPr>
      <w:r w:rsidRPr="001B54C3">
        <w:rPr>
          <w:noProof w:val="0"/>
        </w:rPr>
        <w:br w:type="page"/>
      </w:r>
      <w:bookmarkStart w:id="2579" w:name="_Toc302033020"/>
      <w:bookmarkStart w:id="2580" w:name="_Toc302033853"/>
      <w:bookmarkStart w:id="2581" w:name="_Toc466555680"/>
      <w:r w:rsidRPr="001B54C3">
        <w:rPr>
          <w:noProof w:val="0"/>
        </w:rPr>
        <w:lastRenderedPageBreak/>
        <w:t>6.5.</w:t>
      </w:r>
      <w:r w:rsidR="005D547D" w:rsidRPr="001B54C3">
        <w:rPr>
          <w:noProof w:val="0"/>
        </w:rPr>
        <w:t>K</w:t>
      </w:r>
      <w:r w:rsidRPr="001B54C3">
        <w:rPr>
          <w:noProof w:val="0"/>
        </w:rPr>
        <w:t>.2 JCIH-EHDI  Newborn Hearing Procedure Value Set</w:t>
      </w:r>
      <w:bookmarkEnd w:id="2578"/>
      <w:bookmarkEnd w:id="2579"/>
      <w:bookmarkEnd w:id="2580"/>
      <w:bookmarkEnd w:id="2581"/>
    </w:p>
    <w:p w14:paraId="6B1E1011" w14:textId="77777777" w:rsidR="009B1CC6" w:rsidRPr="001B54C3" w:rsidRDefault="009B1CC6" w:rsidP="005F5F89">
      <w:pPr>
        <w:pStyle w:val="BodyText"/>
        <w:rPr>
          <w:i/>
          <w:iCs/>
        </w:rPr>
      </w:pPr>
      <w:r w:rsidRPr="001B54C3">
        <w:rPr>
          <w:i/>
          <w:iCs/>
        </w:rPr>
        <w:t xml:space="preserve">Newborn Hearing Procedure Value Set: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0"/>
        <w:gridCol w:w="2571"/>
        <w:gridCol w:w="5329"/>
      </w:tblGrid>
      <w:tr w:rsidR="009B1CC6" w:rsidRPr="001B54C3" w14:paraId="2DB0659C" w14:textId="77777777" w:rsidTr="00D85EE7">
        <w:tc>
          <w:tcPr>
            <w:tcW w:w="1456" w:type="dxa"/>
            <w:shd w:val="clear" w:color="auto" w:fill="D9D9D9"/>
          </w:tcPr>
          <w:p w14:paraId="7B5B569B" w14:textId="77777777" w:rsidR="009B1CC6" w:rsidRPr="001B54C3" w:rsidRDefault="009B1CC6" w:rsidP="00D85EE7">
            <w:pPr>
              <w:pStyle w:val="TableEntryHeader"/>
            </w:pPr>
          </w:p>
        </w:tc>
        <w:tc>
          <w:tcPr>
            <w:tcW w:w="2612" w:type="dxa"/>
            <w:shd w:val="clear" w:color="auto" w:fill="D9D9D9"/>
          </w:tcPr>
          <w:p w14:paraId="7A167104" w14:textId="77777777" w:rsidR="009B1CC6" w:rsidRPr="001B54C3" w:rsidRDefault="009B1CC6" w:rsidP="00D85EE7">
            <w:pPr>
              <w:pStyle w:val="TableEntryHeader"/>
            </w:pPr>
            <w:r w:rsidRPr="001B54C3">
              <w:t>Value Set :</w:t>
            </w:r>
          </w:p>
        </w:tc>
        <w:tc>
          <w:tcPr>
            <w:tcW w:w="5400" w:type="dxa"/>
            <w:shd w:val="clear" w:color="auto" w:fill="D9D9D9"/>
          </w:tcPr>
          <w:p w14:paraId="49FA9845" w14:textId="77777777" w:rsidR="009B1CC6" w:rsidRPr="001B54C3" w:rsidRDefault="009B1CC6" w:rsidP="00D85EE7">
            <w:pPr>
              <w:pStyle w:val="TableEntryHeader"/>
            </w:pPr>
            <w:r w:rsidRPr="001B54C3">
              <w:t>1.3.6.1.4.1.19376.1.7.3.1.1.15.2.17</w:t>
            </w:r>
          </w:p>
        </w:tc>
      </w:tr>
      <w:tr w:rsidR="009B1CC6" w:rsidRPr="001B54C3" w14:paraId="14EA47DF" w14:textId="77777777" w:rsidTr="00D85EE7">
        <w:tc>
          <w:tcPr>
            <w:tcW w:w="1456" w:type="dxa"/>
            <w:shd w:val="clear" w:color="auto" w:fill="D9D9D9"/>
          </w:tcPr>
          <w:p w14:paraId="6336E3A4" w14:textId="77777777" w:rsidR="009B1CC6" w:rsidRPr="001B54C3" w:rsidRDefault="009B1CC6" w:rsidP="00D85EE7">
            <w:pPr>
              <w:pStyle w:val="TableEntryHeader"/>
            </w:pPr>
          </w:p>
        </w:tc>
        <w:tc>
          <w:tcPr>
            <w:tcW w:w="2612" w:type="dxa"/>
            <w:shd w:val="clear" w:color="auto" w:fill="D9D9D9"/>
          </w:tcPr>
          <w:p w14:paraId="4BC7FFD7" w14:textId="77777777" w:rsidR="009B1CC6" w:rsidRPr="001B54C3" w:rsidRDefault="009B1CC6" w:rsidP="00D85EE7">
            <w:pPr>
              <w:pStyle w:val="TableEntryHeader"/>
            </w:pPr>
            <w:r w:rsidRPr="001B54C3">
              <w:t>Vocabulary:</w:t>
            </w:r>
          </w:p>
        </w:tc>
        <w:tc>
          <w:tcPr>
            <w:tcW w:w="5400" w:type="dxa"/>
            <w:shd w:val="clear" w:color="auto" w:fill="D9D9D9"/>
          </w:tcPr>
          <w:p w14:paraId="52AEBF35" w14:textId="77777777" w:rsidR="009B1CC6" w:rsidRPr="001B54C3" w:rsidRDefault="009B1CC6" w:rsidP="00D85EE7">
            <w:pPr>
              <w:pStyle w:val="TableEntryHeader"/>
            </w:pPr>
            <w:r w:rsidRPr="001B54C3">
              <w:rPr>
                <w:rFonts w:cs="Arial"/>
              </w:rPr>
              <w:t>2.16.840.1.113883.6.96</w:t>
            </w:r>
          </w:p>
        </w:tc>
      </w:tr>
      <w:tr w:rsidR="009B1CC6" w:rsidRPr="001B54C3" w14:paraId="6333DF18" w14:textId="77777777" w:rsidTr="00D85EE7">
        <w:tc>
          <w:tcPr>
            <w:tcW w:w="1456" w:type="dxa"/>
            <w:shd w:val="clear" w:color="auto" w:fill="D9D9D9"/>
          </w:tcPr>
          <w:p w14:paraId="7AD3F3E6" w14:textId="77777777" w:rsidR="009B1CC6" w:rsidRPr="001B54C3" w:rsidRDefault="009B1CC6" w:rsidP="00D85EE7">
            <w:pPr>
              <w:pStyle w:val="TableEntryHeader"/>
            </w:pPr>
            <w:r w:rsidRPr="001B54C3">
              <w:t>Sequence</w:t>
            </w:r>
          </w:p>
        </w:tc>
        <w:tc>
          <w:tcPr>
            <w:tcW w:w="2612" w:type="dxa"/>
            <w:shd w:val="clear" w:color="auto" w:fill="D9D9D9"/>
          </w:tcPr>
          <w:p w14:paraId="3040C01B" w14:textId="77777777" w:rsidR="009B1CC6" w:rsidRPr="001B54C3" w:rsidRDefault="009B1CC6" w:rsidP="00D85EE7">
            <w:pPr>
              <w:pStyle w:val="TableEntryHeader"/>
            </w:pPr>
            <w:r w:rsidRPr="001B54C3">
              <w:t>SNOMED-CT Code</w:t>
            </w:r>
          </w:p>
        </w:tc>
        <w:tc>
          <w:tcPr>
            <w:tcW w:w="5400" w:type="dxa"/>
            <w:shd w:val="clear" w:color="auto" w:fill="D9D9D9"/>
          </w:tcPr>
          <w:p w14:paraId="3F16A7E5" w14:textId="77777777" w:rsidR="009B1CC6" w:rsidRPr="001B54C3" w:rsidRDefault="009B1CC6" w:rsidP="00D85EE7">
            <w:pPr>
              <w:pStyle w:val="TableEntryHeader"/>
            </w:pPr>
            <w:r w:rsidRPr="001B54C3">
              <w:t>Description</w:t>
            </w:r>
          </w:p>
        </w:tc>
      </w:tr>
      <w:tr w:rsidR="009B1CC6" w:rsidRPr="001B54C3" w14:paraId="1FC90EF4" w14:textId="77777777" w:rsidTr="00D85EE7">
        <w:tc>
          <w:tcPr>
            <w:tcW w:w="1456" w:type="dxa"/>
            <w:vAlign w:val="bottom"/>
          </w:tcPr>
          <w:p w14:paraId="580292EE" w14:textId="77777777" w:rsidR="009B1CC6" w:rsidRPr="001B54C3" w:rsidRDefault="009B1CC6" w:rsidP="00D85EE7">
            <w:pPr>
              <w:pStyle w:val="TableEntry"/>
            </w:pPr>
            <w:r w:rsidRPr="001B54C3">
              <w:t>3</w:t>
            </w:r>
          </w:p>
        </w:tc>
        <w:tc>
          <w:tcPr>
            <w:tcW w:w="2612" w:type="dxa"/>
            <w:vAlign w:val="bottom"/>
          </w:tcPr>
          <w:p w14:paraId="75CB8DEC" w14:textId="77777777" w:rsidR="009B1CC6" w:rsidRPr="001B54C3" w:rsidRDefault="009B1CC6" w:rsidP="00D85EE7">
            <w:pPr>
              <w:pStyle w:val="TableEntry"/>
            </w:pPr>
            <w:r w:rsidRPr="001B54C3">
              <w:t>417491009</w:t>
            </w:r>
          </w:p>
        </w:tc>
        <w:tc>
          <w:tcPr>
            <w:tcW w:w="5400" w:type="dxa"/>
            <w:vAlign w:val="bottom"/>
          </w:tcPr>
          <w:p w14:paraId="1D10924B" w14:textId="77777777" w:rsidR="009B1CC6" w:rsidRPr="001B54C3" w:rsidRDefault="009B1CC6" w:rsidP="00D85EE7">
            <w:pPr>
              <w:pStyle w:val="TableEntry"/>
            </w:pPr>
            <w:r w:rsidRPr="001B54C3">
              <w:t>Neonatal hearing test (procedure)</w:t>
            </w:r>
          </w:p>
        </w:tc>
      </w:tr>
    </w:tbl>
    <w:p w14:paraId="7F4F79F5" w14:textId="77777777" w:rsidR="005D547D" w:rsidRPr="001B54C3" w:rsidRDefault="005D547D" w:rsidP="00235E1F">
      <w:pPr>
        <w:pStyle w:val="BodyText"/>
      </w:pPr>
    </w:p>
    <w:p w14:paraId="2706AB9C" w14:textId="77777777" w:rsidR="005D547D" w:rsidRPr="001B54C3" w:rsidRDefault="005D547D" w:rsidP="005D547D">
      <w:pPr>
        <w:pStyle w:val="EditorInstructions"/>
      </w:pPr>
      <w:r w:rsidRPr="001B54C3">
        <w:t>Add section 6.5.L</w:t>
      </w:r>
      <w:r w:rsidR="003A6FC9" w:rsidRPr="001B54C3">
        <w:t xml:space="preserve">. </w:t>
      </w:r>
      <w:r w:rsidR="003E0BEB" w:rsidRPr="001B54C3">
        <w:t xml:space="preserve">(Added 2011-09 from QRPH EHCP </w:t>
      </w:r>
      <w:r w:rsidR="003C4B67" w:rsidRPr="001B54C3">
        <w:t>Profile</w:t>
      </w:r>
      <w:r w:rsidR="003E0BEB" w:rsidRPr="001B54C3">
        <w:t>)</w:t>
      </w:r>
    </w:p>
    <w:p w14:paraId="45F24009" w14:textId="77777777" w:rsidR="005D547D" w:rsidRPr="001B54C3" w:rsidRDefault="005D547D" w:rsidP="00235E1F">
      <w:pPr>
        <w:pStyle w:val="BodyText"/>
      </w:pPr>
    </w:p>
    <w:p w14:paraId="798F743B" w14:textId="77777777" w:rsidR="009B1CC6" w:rsidRPr="001B54C3" w:rsidRDefault="009B1CC6" w:rsidP="009B1CC6">
      <w:pPr>
        <w:pStyle w:val="Heading3"/>
        <w:rPr>
          <w:noProof w:val="0"/>
        </w:rPr>
      </w:pPr>
      <w:bookmarkStart w:id="2582" w:name="_Toc272862204"/>
      <w:bookmarkStart w:id="2583" w:name="_Toc302033021"/>
      <w:bookmarkStart w:id="2584" w:name="_Toc302033854"/>
      <w:bookmarkStart w:id="2585" w:name="_Toc466555681"/>
      <w:r w:rsidRPr="001B54C3">
        <w:rPr>
          <w:noProof w:val="0"/>
        </w:rPr>
        <w:t>6.5.</w:t>
      </w:r>
      <w:r w:rsidR="005D547D" w:rsidRPr="001B54C3">
        <w:rPr>
          <w:noProof w:val="0"/>
        </w:rPr>
        <w:t>L</w:t>
      </w:r>
      <w:r w:rsidRPr="001B54C3">
        <w:rPr>
          <w:noProof w:val="0"/>
        </w:rPr>
        <w:t xml:space="preserve"> JCIH-EHDI  Newborn Hearing Screening Method Codes</w:t>
      </w:r>
      <w:bookmarkEnd w:id="2582"/>
      <w:bookmarkEnd w:id="2583"/>
      <w:bookmarkEnd w:id="2584"/>
      <w:bookmarkEnd w:id="2585"/>
      <w:r w:rsidRPr="001B54C3">
        <w:rPr>
          <w:noProof w:val="0"/>
        </w:rPr>
        <w:t xml:space="preserve"> </w:t>
      </w:r>
    </w:p>
    <w:p w14:paraId="0F6AE8E8" w14:textId="77777777" w:rsidR="009B1CC6" w:rsidRPr="001B54C3" w:rsidRDefault="009B1CC6" w:rsidP="009B1CC6">
      <w:pPr>
        <w:pStyle w:val="Heading4"/>
        <w:rPr>
          <w:noProof w:val="0"/>
        </w:rPr>
      </w:pPr>
      <w:bookmarkStart w:id="2586" w:name="_Toc272862205"/>
      <w:bookmarkStart w:id="2587" w:name="_Toc302033022"/>
      <w:bookmarkStart w:id="2588" w:name="_Toc302033855"/>
      <w:bookmarkStart w:id="2589" w:name="_Toc466555682"/>
      <w:r w:rsidRPr="001B54C3">
        <w:rPr>
          <w:noProof w:val="0"/>
        </w:rPr>
        <w:t>6.5.</w:t>
      </w:r>
      <w:r w:rsidR="005D547D" w:rsidRPr="001B54C3">
        <w:rPr>
          <w:noProof w:val="0"/>
        </w:rPr>
        <w:t>L</w:t>
      </w:r>
      <w:r w:rsidRPr="001B54C3">
        <w:rPr>
          <w:noProof w:val="0"/>
        </w:rPr>
        <w:t>.1 Metadata</w:t>
      </w:r>
      <w:bookmarkEnd w:id="2586"/>
      <w:bookmarkEnd w:id="2587"/>
      <w:bookmarkEnd w:id="2588"/>
      <w:bookmarkEnd w:id="2589"/>
    </w:p>
    <w:p w14:paraId="1375CE4C"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3150"/>
        <w:gridCol w:w="3150"/>
      </w:tblGrid>
      <w:tr w:rsidR="009B1CC6" w:rsidRPr="001B54C3" w14:paraId="72C01FD0" w14:textId="77777777" w:rsidTr="00D85EE7">
        <w:trPr>
          <w:tblHeader/>
          <w:jc w:val="center"/>
        </w:trPr>
        <w:tc>
          <w:tcPr>
            <w:tcW w:w="2389" w:type="dxa"/>
            <w:shd w:val="pct15" w:color="auto" w:fill="FFFFFF"/>
          </w:tcPr>
          <w:p w14:paraId="2977EE10" w14:textId="77777777" w:rsidR="009B1CC6" w:rsidRPr="001B54C3" w:rsidRDefault="009B1CC6" w:rsidP="00D85EE7">
            <w:pPr>
              <w:pStyle w:val="TableEntryHeader"/>
            </w:pPr>
            <w:r w:rsidRPr="001B54C3">
              <w:t>Metadata Element</w:t>
            </w:r>
          </w:p>
        </w:tc>
        <w:tc>
          <w:tcPr>
            <w:tcW w:w="3150" w:type="dxa"/>
            <w:shd w:val="pct15" w:color="auto" w:fill="FFFFFF"/>
          </w:tcPr>
          <w:p w14:paraId="78F494FB" w14:textId="77777777" w:rsidR="009B1CC6" w:rsidRPr="001B54C3" w:rsidRDefault="009B1CC6" w:rsidP="00D85EE7">
            <w:pPr>
              <w:pStyle w:val="TableEntryHeader"/>
            </w:pPr>
            <w:r w:rsidRPr="001B54C3">
              <w:t>Description</w:t>
            </w:r>
          </w:p>
        </w:tc>
        <w:tc>
          <w:tcPr>
            <w:tcW w:w="3150" w:type="dxa"/>
            <w:shd w:val="pct15" w:color="auto" w:fill="FFFFFF"/>
          </w:tcPr>
          <w:p w14:paraId="5A0451BA" w14:textId="77777777" w:rsidR="009B1CC6" w:rsidRPr="001B54C3" w:rsidRDefault="009B1CC6" w:rsidP="00D85EE7">
            <w:pPr>
              <w:pStyle w:val="TableEntryHeader"/>
            </w:pPr>
            <w:r w:rsidRPr="001B54C3">
              <w:t>Mandatory</w:t>
            </w:r>
          </w:p>
        </w:tc>
      </w:tr>
      <w:tr w:rsidR="009B1CC6" w:rsidRPr="001B54C3" w14:paraId="0D8AB4BC" w14:textId="77777777" w:rsidTr="00D85EE7">
        <w:trPr>
          <w:jc w:val="center"/>
        </w:trPr>
        <w:tc>
          <w:tcPr>
            <w:tcW w:w="2389" w:type="dxa"/>
          </w:tcPr>
          <w:p w14:paraId="4F916732" w14:textId="77777777" w:rsidR="009B1CC6" w:rsidRPr="001B54C3" w:rsidRDefault="009B1CC6" w:rsidP="00D85EE7">
            <w:pPr>
              <w:pStyle w:val="TableEntry"/>
            </w:pPr>
            <w:r w:rsidRPr="001B54C3">
              <w:t xml:space="preserve">Identifier </w:t>
            </w:r>
          </w:p>
        </w:tc>
        <w:tc>
          <w:tcPr>
            <w:tcW w:w="3150" w:type="dxa"/>
          </w:tcPr>
          <w:p w14:paraId="1830D417" w14:textId="77777777" w:rsidR="009B1CC6" w:rsidRPr="001B54C3" w:rsidRDefault="009B1CC6" w:rsidP="00D85EE7">
            <w:pPr>
              <w:pStyle w:val="TableEntry"/>
            </w:pPr>
            <w:r w:rsidRPr="001B54C3">
              <w:t xml:space="preserve"> unique identifier of the value set </w:t>
            </w:r>
          </w:p>
        </w:tc>
        <w:tc>
          <w:tcPr>
            <w:tcW w:w="3150" w:type="dxa"/>
          </w:tcPr>
          <w:p w14:paraId="2445318D" w14:textId="77777777" w:rsidR="009B1CC6" w:rsidRPr="001B54C3" w:rsidRDefault="009B1CC6" w:rsidP="00D85EE7">
            <w:pPr>
              <w:pStyle w:val="TableEntry"/>
            </w:pPr>
            <w:r w:rsidRPr="001B54C3">
              <w:t>1.3.6.1.4.1.19376.1.7.3.1.1.15.2.4</w:t>
            </w:r>
          </w:p>
        </w:tc>
      </w:tr>
      <w:tr w:rsidR="009B1CC6" w:rsidRPr="001B54C3" w14:paraId="6107068F" w14:textId="77777777" w:rsidTr="00D85EE7">
        <w:trPr>
          <w:jc w:val="center"/>
        </w:trPr>
        <w:tc>
          <w:tcPr>
            <w:tcW w:w="2389" w:type="dxa"/>
          </w:tcPr>
          <w:p w14:paraId="1D4440DA" w14:textId="77777777" w:rsidR="009B1CC6" w:rsidRPr="001B54C3" w:rsidRDefault="009B1CC6" w:rsidP="00D85EE7">
            <w:pPr>
              <w:pStyle w:val="TableEntry"/>
            </w:pPr>
            <w:r w:rsidRPr="001B54C3">
              <w:t xml:space="preserve">Name </w:t>
            </w:r>
          </w:p>
        </w:tc>
        <w:tc>
          <w:tcPr>
            <w:tcW w:w="3150" w:type="dxa"/>
          </w:tcPr>
          <w:p w14:paraId="5E78B9A5" w14:textId="77777777" w:rsidR="009B1CC6" w:rsidRPr="001B54C3" w:rsidRDefault="009B1CC6" w:rsidP="00D85EE7">
            <w:pPr>
              <w:pStyle w:val="TableEntry"/>
            </w:pPr>
            <w:r w:rsidRPr="001B54C3">
              <w:t xml:space="preserve"> name of the value set </w:t>
            </w:r>
          </w:p>
        </w:tc>
        <w:tc>
          <w:tcPr>
            <w:tcW w:w="3150" w:type="dxa"/>
          </w:tcPr>
          <w:p w14:paraId="5876CF99" w14:textId="77777777" w:rsidR="009B1CC6" w:rsidRPr="001B54C3" w:rsidRDefault="009B1CC6" w:rsidP="00D85EE7">
            <w:pPr>
              <w:pStyle w:val="TableEntry"/>
            </w:pPr>
            <w:r w:rsidRPr="001B54C3">
              <w:t>JCIH-EHDI  Newborn Hearing Screening Method Value Set</w:t>
            </w:r>
          </w:p>
        </w:tc>
      </w:tr>
      <w:tr w:rsidR="009B1CC6" w:rsidRPr="001B54C3" w14:paraId="7B107EA5" w14:textId="77777777" w:rsidTr="00D85EE7">
        <w:trPr>
          <w:jc w:val="center"/>
        </w:trPr>
        <w:tc>
          <w:tcPr>
            <w:tcW w:w="2389" w:type="dxa"/>
          </w:tcPr>
          <w:p w14:paraId="65937DF4" w14:textId="77777777" w:rsidR="009B1CC6" w:rsidRPr="001B54C3" w:rsidRDefault="009B1CC6" w:rsidP="00D85EE7">
            <w:pPr>
              <w:pStyle w:val="TableEntry"/>
            </w:pPr>
            <w:r w:rsidRPr="001B54C3">
              <w:t xml:space="preserve">Source </w:t>
            </w:r>
          </w:p>
        </w:tc>
        <w:tc>
          <w:tcPr>
            <w:tcW w:w="3150" w:type="dxa"/>
          </w:tcPr>
          <w:p w14:paraId="6653E9F5"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3C43408F" w14:textId="77777777" w:rsidR="009B1CC6" w:rsidRPr="001B54C3" w:rsidRDefault="009B1CC6" w:rsidP="00D85EE7">
            <w:pPr>
              <w:pStyle w:val="TableEntry"/>
            </w:pPr>
            <w:r w:rsidRPr="001B54C3">
              <w:t>IHE Quality Research and Public Health Domain</w:t>
            </w:r>
          </w:p>
        </w:tc>
      </w:tr>
      <w:tr w:rsidR="009B1CC6" w:rsidRPr="001B54C3" w14:paraId="650ECD98" w14:textId="77777777" w:rsidTr="00D85EE7">
        <w:trPr>
          <w:jc w:val="center"/>
        </w:trPr>
        <w:tc>
          <w:tcPr>
            <w:tcW w:w="2389" w:type="dxa"/>
          </w:tcPr>
          <w:p w14:paraId="42D771D5" w14:textId="77777777" w:rsidR="009B1CC6" w:rsidRPr="001B54C3" w:rsidRDefault="009B1CC6" w:rsidP="00D85EE7">
            <w:pPr>
              <w:pStyle w:val="TableEntry"/>
            </w:pPr>
            <w:r w:rsidRPr="001B54C3">
              <w:t xml:space="preserve">Purpose </w:t>
            </w:r>
          </w:p>
        </w:tc>
        <w:tc>
          <w:tcPr>
            <w:tcW w:w="3150" w:type="dxa"/>
          </w:tcPr>
          <w:p w14:paraId="5E36D5D0"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78B579CE" w14:textId="77777777" w:rsidR="009B1CC6" w:rsidRPr="001B54C3" w:rsidRDefault="009B1CC6" w:rsidP="00D85EE7">
            <w:pPr>
              <w:pStyle w:val="TableEntry"/>
            </w:pPr>
            <w:r w:rsidRPr="001B54C3">
              <w:t xml:space="preserve">To Reflect the type of newborn hearing screening procedure identified using LOINC® answer codes </w:t>
            </w:r>
          </w:p>
        </w:tc>
      </w:tr>
      <w:tr w:rsidR="009B1CC6" w:rsidRPr="001B54C3" w14:paraId="58436768" w14:textId="77777777" w:rsidTr="00D85EE7">
        <w:trPr>
          <w:jc w:val="center"/>
        </w:trPr>
        <w:tc>
          <w:tcPr>
            <w:tcW w:w="2389" w:type="dxa"/>
          </w:tcPr>
          <w:p w14:paraId="03F22081" w14:textId="77777777" w:rsidR="009B1CC6" w:rsidRPr="001B54C3" w:rsidRDefault="009B1CC6" w:rsidP="00D85EE7">
            <w:pPr>
              <w:pStyle w:val="TableEntry"/>
            </w:pPr>
            <w:r w:rsidRPr="001B54C3">
              <w:t xml:space="preserve">Definition </w:t>
            </w:r>
          </w:p>
        </w:tc>
        <w:tc>
          <w:tcPr>
            <w:tcW w:w="3150" w:type="dxa"/>
          </w:tcPr>
          <w:p w14:paraId="7AD5B7FF"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7400A83F" w14:textId="77777777" w:rsidR="009B1CC6" w:rsidRPr="001B54C3" w:rsidRDefault="009B1CC6" w:rsidP="00D85EE7">
            <w:pPr>
              <w:pStyle w:val="TableEntry"/>
            </w:pPr>
            <w:r w:rsidRPr="001B54C3">
              <w:t>Extensional definition: The value set was constructed by enumerating the codes from LOINC®</w:t>
            </w:r>
          </w:p>
        </w:tc>
      </w:tr>
      <w:tr w:rsidR="009B1CC6" w:rsidRPr="001B54C3" w14:paraId="12883099" w14:textId="77777777" w:rsidTr="00D85EE7">
        <w:trPr>
          <w:jc w:val="center"/>
        </w:trPr>
        <w:tc>
          <w:tcPr>
            <w:tcW w:w="2389" w:type="dxa"/>
          </w:tcPr>
          <w:p w14:paraId="2CE2D7A0" w14:textId="77777777" w:rsidR="009B1CC6" w:rsidRPr="001B54C3" w:rsidRDefault="009B1CC6" w:rsidP="00D85EE7">
            <w:pPr>
              <w:pStyle w:val="TableEntry"/>
            </w:pPr>
            <w:r w:rsidRPr="001B54C3">
              <w:t>Source URI</w:t>
            </w:r>
          </w:p>
        </w:tc>
        <w:tc>
          <w:tcPr>
            <w:tcW w:w="3150" w:type="dxa"/>
          </w:tcPr>
          <w:p w14:paraId="1576DC9C"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0BFA0B17" w14:textId="77777777" w:rsidR="009B1CC6" w:rsidRPr="001B54C3" w:rsidRDefault="00B64CE6" w:rsidP="00D85EE7">
            <w:pPr>
              <w:pStyle w:val="TableEntry"/>
              <w:rPr>
                <w:rStyle w:val="Hyperlink"/>
              </w:rPr>
            </w:pPr>
            <w:hyperlink r:id="rId61" w:history="1">
              <w:r w:rsidR="009B1CC6" w:rsidRPr="001B54C3">
                <w:rPr>
                  <w:rStyle w:val="Hyperlink"/>
                </w:rPr>
                <w:t>http://loinc.org</w:t>
              </w:r>
            </w:hyperlink>
          </w:p>
        </w:tc>
      </w:tr>
      <w:tr w:rsidR="009B1CC6" w:rsidRPr="001B54C3" w14:paraId="16102887" w14:textId="77777777" w:rsidTr="00D85EE7">
        <w:trPr>
          <w:jc w:val="center"/>
        </w:trPr>
        <w:tc>
          <w:tcPr>
            <w:tcW w:w="2389" w:type="dxa"/>
          </w:tcPr>
          <w:p w14:paraId="0DBD1CC0" w14:textId="77777777" w:rsidR="009B1CC6" w:rsidRPr="001B54C3" w:rsidRDefault="009B1CC6" w:rsidP="00D85EE7">
            <w:pPr>
              <w:pStyle w:val="TableEntry"/>
            </w:pPr>
            <w:r w:rsidRPr="001B54C3">
              <w:t xml:space="preserve">Version </w:t>
            </w:r>
          </w:p>
        </w:tc>
        <w:tc>
          <w:tcPr>
            <w:tcW w:w="3150" w:type="dxa"/>
          </w:tcPr>
          <w:p w14:paraId="2B04A9F3" w14:textId="77777777" w:rsidR="009B1CC6" w:rsidRPr="001B54C3" w:rsidRDefault="009B1CC6" w:rsidP="00D85EE7">
            <w:pPr>
              <w:pStyle w:val="TableEntry"/>
            </w:pPr>
            <w:r w:rsidRPr="001B54C3">
              <w:t>A string identifying the specific version of the value set.</w:t>
            </w:r>
          </w:p>
        </w:tc>
        <w:tc>
          <w:tcPr>
            <w:tcW w:w="3150" w:type="dxa"/>
          </w:tcPr>
          <w:p w14:paraId="6CF88B98" w14:textId="77777777" w:rsidR="009B1CC6" w:rsidRPr="001B54C3" w:rsidRDefault="009B1CC6" w:rsidP="00D85EE7">
            <w:pPr>
              <w:pStyle w:val="TableEntry"/>
            </w:pPr>
            <w:r w:rsidRPr="001B54C3">
              <w:t>Version 1.0</w:t>
            </w:r>
          </w:p>
        </w:tc>
      </w:tr>
      <w:tr w:rsidR="009B1CC6" w:rsidRPr="001B54C3" w14:paraId="7EC394B6" w14:textId="77777777" w:rsidTr="00D85EE7">
        <w:trPr>
          <w:jc w:val="center"/>
        </w:trPr>
        <w:tc>
          <w:tcPr>
            <w:tcW w:w="2389" w:type="dxa"/>
          </w:tcPr>
          <w:p w14:paraId="04EF8283" w14:textId="77777777" w:rsidR="009B1CC6" w:rsidRPr="001B54C3" w:rsidRDefault="009B1CC6" w:rsidP="00D85EE7">
            <w:pPr>
              <w:pStyle w:val="TableEntry"/>
            </w:pPr>
            <w:r w:rsidRPr="001B54C3">
              <w:t xml:space="preserve">Status </w:t>
            </w:r>
          </w:p>
        </w:tc>
        <w:tc>
          <w:tcPr>
            <w:tcW w:w="3150" w:type="dxa"/>
          </w:tcPr>
          <w:p w14:paraId="736E894B" w14:textId="77777777" w:rsidR="009B1CC6" w:rsidRPr="001B54C3" w:rsidRDefault="009B1CC6" w:rsidP="00D85EE7">
            <w:pPr>
              <w:pStyle w:val="TableEntry"/>
            </w:pPr>
            <w:r w:rsidRPr="001B54C3">
              <w:t>Active (Current) or Inactive</w:t>
            </w:r>
          </w:p>
        </w:tc>
        <w:tc>
          <w:tcPr>
            <w:tcW w:w="3150" w:type="dxa"/>
          </w:tcPr>
          <w:p w14:paraId="7295FACE" w14:textId="77777777" w:rsidR="009B1CC6" w:rsidRPr="001B54C3" w:rsidRDefault="009B1CC6" w:rsidP="00D85EE7">
            <w:pPr>
              <w:pStyle w:val="TableEntry"/>
            </w:pPr>
            <w:r w:rsidRPr="001B54C3">
              <w:t>Active</w:t>
            </w:r>
          </w:p>
        </w:tc>
      </w:tr>
      <w:tr w:rsidR="009B1CC6" w:rsidRPr="001B54C3" w14:paraId="18A7967A" w14:textId="77777777" w:rsidTr="00D85EE7">
        <w:trPr>
          <w:jc w:val="center"/>
        </w:trPr>
        <w:tc>
          <w:tcPr>
            <w:tcW w:w="2389" w:type="dxa"/>
          </w:tcPr>
          <w:p w14:paraId="302D0F44" w14:textId="77777777" w:rsidR="009B1CC6" w:rsidRPr="001B54C3" w:rsidRDefault="009B1CC6" w:rsidP="00D85EE7">
            <w:pPr>
              <w:pStyle w:val="TableEntry"/>
            </w:pPr>
            <w:r w:rsidRPr="001B54C3">
              <w:t xml:space="preserve">Effective Date </w:t>
            </w:r>
          </w:p>
        </w:tc>
        <w:tc>
          <w:tcPr>
            <w:tcW w:w="3150" w:type="dxa"/>
          </w:tcPr>
          <w:p w14:paraId="4BAF7500" w14:textId="77777777" w:rsidR="009B1CC6" w:rsidRPr="001B54C3" w:rsidRDefault="009B1CC6" w:rsidP="00D85EE7">
            <w:pPr>
              <w:pStyle w:val="TableEntry"/>
            </w:pPr>
            <w:r w:rsidRPr="001B54C3">
              <w:t xml:space="preserve">The date when the value set is expected to be effective </w:t>
            </w:r>
          </w:p>
        </w:tc>
        <w:tc>
          <w:tcPr>
            <w:tcW w:w="3150" w:type="dxa"/>
          </w:tcPr>
          <w:p w14:paraId="25285DEA" w14:textId="77777777" w:rsidR="009B1CC6" w:rsidRPr="001B54C3" w:rsidRDefault="009B1CC6" w:rsidP="00D85EE7">
            <w:pPr>
              <w:pStyle w:val="TableEntry"/>
            </w:pPr>
            <w:r w:rsidRPr="001B54C3">
              <w:t>8/1/2010</w:t>
            </w:r>
          </w:p>
        </w:tc>
      </w:tr>
      <w:tr w:rsidR="009B1CC6" w:rsidRPr="001B54C3" w14:paraId="53F38915" w14:textId="77777777" w:rsidTr="00D85EE7">
        <w:trPr>
          <w:jc w:val="center"/>
        </w:trPr>
        <w:tc>
          <w:tcPr>
            <w:tcW w:w="2389" w:type="dxa"/>
          </w:tcPr>
          <w:p w14:paraId="70449032" w14:textId="77777777" w:rsidR="009B1CC6" w:rsidRPr="001B54C3" w:rsidRDefault="009B1CC6" w:rsidP="00D85EE7">
            <w:pPr>
              <w:pStyle w:val="TableEntry"/>
            </w:pPr>
            <w:r w:rsidRPr="001B54C3">
              <w:t xml:space="preserve">Expiration Date </w:t>
            </w:r>
          </w:p>
        </w:tc>
        <w:tc>
          <w:tcPr>
            <w:tcW w:w="3150" w:type="dxa"/>
          </w:tcPr>
          <w:p w14:paraId="115CD21E"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30F5776E" w14:textId="77777777" w:rsidR="009B1CC6" w:rsidRPr="001B54C3" w:rsidRDefault="009B1CC6" w:rsidP="00D85EE7">
            <w:pPr>
              <w:pStyle w:val="TableEntry"/>
            </w:pPr>
            <w:r w:rsidRPr="001B54C3">
              <w:t>N/A</w:t>
            </w:r>
          </w:p>
        </w:tc>
      </w:tr>
      <w:tr w:rsidR="009B1CC6" w:rsidRPr="001B54C3" w14:paraId="36D95A0E" w14:textId="77777777" w:rsidTr="00D85EE7">
        <w:trPr>
          <w:jc w:val="center"/>
        </w:trPr>
        <w:tc>
          <w:tcPr>
            <w:tcW w:w="2389" w:type="dxa"/>
          </w:tcPr>
          <w:p w14:paraId="40DEC777" w14:textId="77777777" w:rsidR="009B1CC6" w:rsidRPr="001B54C3" w:rsidRDefault="009B1CC6" w:rsidP="00D85EE7">
            <w:pPr>
              <w:pStyle w:val="TableEntry"/>
            </w:pPr>
            <w:r w:rsidRPr="001B54C3">
              <w:t>Creation Date</w:t>
            </w:r>
          </w:p>
        </w:tc>
        <w:tc>
          <w:tcPr>
            <w:tcW w:w="3150" w:type="dxa"/>
          </w:tcPr>
          <w:p w14:paraId="3D96FC18" w14:textId="77777777" w:rsidR="009B1CC6" w:rsidRPr="001B54C3" w:rsidRDefault="009B1CC6" w:rsidP="00D85EE7">
            <w:pPr>
              <w:pStyle w:val="TableEntry"/>
            </w:pPr>
            <w:r w:rsidRPr="001B54C3">
              <w:t xml:space="preserve">The date of creation of the value set </w:t>
            </w:r>
          </w:p>
        </w:tc>
        <w:tc>
          <w:tcPr>
            <w:tcW w:w="3150" w:type="dxa"/>
          </w:tcPr>
          <w:p w14:paraId="6451F2B8" w14:textId="77777777" w:rsidR="009B1CC6" w:rsidRPr="001B54C3" w:rsidRDefault="009B1CC6" w:rsidP="00D85EE7">
            <w:pPr>
              <w:pStyle w:val="TableEntry"/>
            </w:pPr>
            <w:r w:rsidRPr="001B54C3">
              <w:t>8/1/2010</w:t>
            </w:r>
          </w:p>
        </w:tc>
      </w:tr>
      <w:tr w:rsidR="009B1CC6" w:rsidRPr="001B54C3" w14:paraId="194A582D" w14:textId="77777777" w:rsidTr="00D85EE7">
        <w:trPr>
          <w:jc w:val="center"/>
        </w:trPr>
        <w:tc>
          <w:tcPr>
            <w:tcW w:w="2389" w:type="dxa"/>
          </w:tcPr>
          <w:p w14:paraId="4B60A36D" w14:textId="77777777" w:rsidR="009B1CC6" w:rsidRPr="001B54C3" w:rsidRDefault="009B1CC6" w:rsidP="00D85EE7">
            <w:pPr>
              <w:pStyle w:val="TableEntry"/>
            </w:pPr>
            <w:r w:rsidRPr="001B54C3">
              <w:t xml:space="preserve">Revision Date </w:t>
            </w:r>
          </w:p>
        </w:tc>
        <w:tc>
          <w:tcPr>
            <w:tcW w:w="3150" w:type="dxa"/>
          </w:tcPr>
          <w:p w14:paraId="556A6C5B" w14:textId="77777777" w:rsidR="009B1CC6" w:rsidRPr="001B54C3" w:rsidRDefault="009B1CC6" w:rsidP="00D85EE7">
            <w:pPr>
              <w:pStyle w:val="TableEntry"/>
            </w:pPr>
            <w:r w:rsidRPr="001B54C3">
              <w:t xml:space="preserve">The date of revision of the value set </w:t>
            </w:r>
          </w:p>
        </w:tc>
        <w:tc>
          <w:tcPr>
            <w:tcW w:w="3150" w:type="dxa"/>
          </w:tcPr>
          <w:p w14:paraId="6ECBBE24" w14:textId="77777777" w:rsidR="009B1CC6" w:rsidRPr="001B54C3" w:rsidRDefault="009B1CC6" w:rsidP="00D85EE7">
            <w:pPr>
              <w:pStyle w:val="TableEntry"/>
            </w:pPr>
            <w:r w:rsidRPr="001B54C3">
              <w:t>N/A</w:t>
            </w:r>
          </w:p>
        </w:tc>
      </w:tr>
      <w:tr w:rsidR="009B1CC6" w:rsidRPr="001B54C3" w14:paraId="6A095562" w14:textId="77777777" w:rsidTr="00D85EE7">
        <w:trPr>
          <w:jc w:val="center"/>
        </w:trPr>
        <w:tc>
          <w:tcPr>
            <w:tcW w:w="2389" w:type="dxa"/>
          </w:tcPr>
          <w:p w14:paraId="54257BCE" w14:textId="77777777" w:rsidR="009B1CC6" w:rsidRPr="001B54C3" w:rsidRDefault="009B1CC6" w:rsidP="00D85EE7">
            <w:pPr>
              <w:pStyle w:val="TableEntry"/>
            </w:pPr>
            <w:r w:rsidRPr="001B54C3">
              <w:t>Groups</w:t>
            </w:r>
          </w:p>
        </w:tc>
        <w:tc>
          <w:tcPr>
            <w:tcW w:w="3150" w:type="dxa"/>
          </w:tcPr>
          <w:p w14:paraId="3D0B7649"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7BC5B04C" w14:textId="77777777" w:rsidR="009B1CC6" w:rsidRPr="001B54C3" w:rsidRDefault="009B1CC6" w:rsidP="00D85EE7">
            <w:pPr>
              <w:pStyle w:val="TableEntry"/>
            </w:pPr>
            <w:r w:rsidRPr="001B54C3">
              <w:t>IHE EHDI</w:t>
            </w:r>
          </w:p>
        </w:tc>
      </w:tr>
    </w:tbl>
    <w:p w14:paraId="031D8186" w14:textId="77777777" w:rsidR="009B1CC6" w:rsidRPr="001B54C3" w:rsidRDefault="009B1CC6" w:rsidP="009B1CC6">
      <w:pPr>
        <w:pStyle w:val="Heading4"/>
        <w:rPr>
          <w:noProof w:val="0"/>
        </w:rPr>
      </w:pPr>
      <w:bookmarkStart w:id="2590" w:name="_Toc272862206"/>
      <w:bookmarkStart w:id="2591" w:name="_Toc302033023"/>
      <w:bookmarkStart w:id="2592" w:name="_Toc302033856"/>
      <w:bookmarkStart w:id="2593" w:name="_Toc466555683"/>
      <w:r w:rsidRPr="001B54C3">
        <w:rPr>
          <w:noProof w:val="0"/>
        </w:rPr>
        <w:lastRenderedPageBreak/>
        <w:t>6.5.</w:t>
      </w:r>
      <w:r w:rsidR="005D547D" w:rsidRPr="001B54C3">
        <w:rPr>
          <w:noProof w:val="0"/>
        </w:rPr>
        <w:t>L</w:t>
      </w:r>
      <w:r w:rsidRPr="001B54C3">
        <w:rPr>
          <w:noProof w:val="0"/>
        </w:rPr>
        <w:t>.2 JCIH-EHDI  Newborn Hearing Screening Method Value Set</w:t>
      </w:r>
      <w:bookmarkEnd w:id="2590"/>
      <w:bookmarkEnd w:id="2591"/>
      <w:bookmarkEnd w:id="2592"/>
      <w:bookmarkEnd w:id="2593"/>
    </w:p>
    <w:p w14:paraId="1DFE9AE5" w14:textId="77777777" w:rsidR="009B1CC6" w:rsidRPr="001B54C3" w:rsidRDefault="009B1CC6" w:rsidP="005F5F89">
      <w:pPr>
        <w:pStyle w:val="BodyText"/>
        <w:rPr>
          <w:i/>
          <w:iCs/>
        </w:rPr>
      </w:pPr>
      <w:r w:rsidRPr="001B54C3">
        <w:rPr>
          <w:i/>
          <w:iCs/>
        </w:rPr>
        <w:t>Newborn Hearing Screening Method Value Set:</w:t>
      </w:r>
    </w:p>
    <w:p w14:paraId="4B88F2EC" w14:textId="77777777" w:rsidR="009B1CC6" w:rsidRPr="001B54C3" w:rsidRDefault="009B1CC6" w:rsidP="005F5F89">
      <w:pPr>
        <w:pStyle w:val="BodyText"/>
        <w:rPr>
          <w:i/>
          <w:iCs/>
        </w:rPr>
      </w:pPr>
      <w:r w:rsidRPr="001B54C3">
        <w:rPr>
          <w:i/>
          <w:iCs/>
        </w:rPr>
        <w:t>LOINC® 54106-0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9"/>
        <w:gridCol w:w="1566"/>
        <w:gridCol w:w="3363"/>
        <w:gridCol w:w="3082"/>
      </w:tblGrid>
      <w:tr w:rsidR="009B1CC6" w:rsidRPr="001B54C3" w14:paraId="42711A46" w14:textId="77777777" w:rsidTr="00D85EE7">
        <w:tc>
          <w:tcPr>
            <w:tcW w:w="1368" w:type="dxa"/>
            <w:shd w:val="clear" w:color="auto" w:fill="D9D9D9"/>
          </w:tcPr>
          <w:p w14:paraId="5FDC2D43" w14:textId="77777777" w:rsidR="009B1CC6" w:rsidRPr="001B54C3" w:rsidRDefault="009B1CC6" w:rsidP="00D85EE7">
            <w:pPr>
              <w:pStyle w:val="TableEntryHeader"/>
            </w:pPr>
          </w:p>
        </w:tc>
        <w:tc>
          <w:tcPr>
            <w:tcW w:w="1620" w:type="dxa"/>
            <w:shd w:val="clear" w:color="auto" w:fill="D9D9D9"/>
          </w:tcPr>
          <w:p w14:paraId="1CC141E7" w14:textId="77777777" w:rsidR="009B1CC6" w:rsidRPr="001B54C3" w:rsidRDefault="009B1CC6" w:rsidP="00D85EE7">
            <w:pPr>
              <w:pStyle w:val="TableEntryHeader"/>
            </w:pPr>
            <w:r w:rsidRPr="001B54C3">
              <w:rPr>
                <w:rFonts w:cs="Arial"/>
              </w:rPr>
              <w:t>Value Set :</w:t>
            </w:r>
          </w:p>
        </w:tc>
        <w:tc>
          <w:tcPr>
            <w:tcW w:w="1980" w:type="dxa"/>
            <w:shd w:val="clear" w:color="auto" w:fill="D9D9D9"/>
          </w:tcPr>
          <w:p w14:paraId="3D09F73C" w14:textId="77777777" w:rsidR="009B1CC6" w:rsidRPr="001B54C3" w:rsidRDefault="009B1CC6" w:rsidP="00D85EE7">
            <w:pPr>
              <w:pStyle w:val="TableEntryHeader"/>
              <w:rPr>
                <w:rFonts w:eastAsia="Calibri"/>
              </w:rPr>
            </w:pPr>
            <w:r w:rsidRPr="001B54C3">
              <w:t>1.3.6.1.4.1.19376.1.7.3.1.1.15.2.4</w:t>
            </w:r>
          </w:p>
        </w:tc>
        <w:tc>
          <w:tcPr>
            <w:tcW w:w="4500" w:type="dxa"/>
            <w:shd w:val="clear" w:color="auto" w:fill="D9D9D9"/>
          </w:tcPr>
          <w:p w14:paraId="425E9B1A" w14:textId="77777777" w:rsidR="009B1CC6" w:rsidRPr="001B54C3" w:rsidRDefault="009B1CC6" w:rsidP="00D85EE7">
            <w:pPr>
              <w:pStyle w:val="TableEntryHeader"/>
            </w:pPr>
          </w:p>
        </w:tc>
      </w:tr>
      <w:tr w:rsidR="009B1CC6" w:rsidRPr="001B54C3" w14:paraId="650B9B9E" w14:textId="77777777" w:rsidTr="00D85EE7">
        <w:tc>
          <w:tcPr>
            <w:tcW w:w="1368" w:type="dxa"/>
            <w:shd w:val="clear" w:color="auto" w:fill="D9D9D9"/>
          </w:tcPr>
          <w:p w14:paraId="0809C381" w14:textId="77777777" w:rsidR="009B1CC6" w:rsidRPr="001B54C3" w:rsidRDefault="009B1CC6" w:rsidP="00D85EE7">
            <w:pPr>
              <w:pStyle w:val="TableEntryHeader"/>
            </w:pPr>
          </w:p>
        </w:tc>
        <w:tc>
          <w:tcPr>
            <w:tcW w:w="1620" w:type="dxa"/>
            <w:shd w:val="clear" w:color="auto" w:fill="D9D9D9"/>
          </w:tcPr>
          <w:p w14:paraId="799DD7B1" w14:textId="77777777" w:rsidR="009B1CC6" w:rsidRPr="001B54C3" w:rsidRDefault="009B1CC6" w:rsidP="00D85EE7">
            <w:pPr>
              <w:pStyle w:val="TableEntryHeader"/>
            </w:pPr>
            <w:r w:rsidRPr="001B54C3">
              <w:t>Vocabulary:</w:t>
            </w:r>
          </w:p>
        </w:tc>
        <w:tc>
          <w:tcPr>
            <w:tcW w:w="1980" w:type="dxa"/>
            <w:shd w:val="clear" w:color="auto" w:fill="D9D9D9"/>
          </w:tcPr>
          <w:p w14:paraId="3768AB78" w14:textId="77777777" w:rsidR="009B1CC6" w:rsidRPr="001B54C3" w:rsidRDefault="009B1CC6" w:rsidP="00D85EE7">
            <w:pPr>
              <w:pStyle w:val="TableEntryHeader"/>
              <w:rPr>
                <w:rFonts w:eastAsia="Calibri"/>
              </w:rPr>
            </w:pPr>
            <w:r w:rsidRPr="001B54C3">
              <w:rPr>
                <w:rFonts w:cs="Arial"/>
                <w:bCs/>
              </w:rPr>
              <w:t>2.16.840.1.113883.6.1</w:t>
            </w:r>
          </w:p>
        </w:tc>
        <w:tc>
          <w:tcPr>
            <w:tcW w:w="4500" w:type="dxa"/>
            <w:shd w:val="clear" w:color="auto" w:fill="D9D9D9"/>
          </w:tcPr>
          <w:p w14:paraId="4586F256" w14:textId="77777777" w:rsidR="009B1CC6" w:rsidRPr="001B54C3" w:rsidRDefault="009B1CC6" w:rsidP="00D85EE7">
            <w:pPr>
              <w:pStyle w:val="TableEntryHeader"/>
            </w:pPr>
          </w:p>
        </w:tc>
      </w:tr>
      <w:tr w:rsidR="009B1CC6" w:rsidRPr="001B54C3" w14:paraId="1803F2A2" w14:textId="77777777" w:rsidTr="00D85EE7">
        <w:tc>
          <w:tcPr>
            <w:tcW w:w="1368" w:type="dxa"/>
            <w:shd w:val="clear" w:color="auto" w:fill="D9D9D9"/>
          </w:tcPr>
          <w:p w14:paraId="095DD617" w14:textId="77777777" w:rsidR="009B1CC6" w:rsidRPr="001B54C3" w:rsidRDefault="009B1CC6" w:rsidP="00D85EE7">
            <w:pPr>
              <w:pStyle w:val="TableEntryHeader"/>
            </w:pPr>
            <w:r w:rsidRPr="001B54C3">
              <w:t>Sequence</w:t>
            </w:r>
          </w:p>
        </w:tc>
        <w:tc>
          <w:tcPr>
            <w:tcW w:w="1620" w:type="dxa"/>
            <w:shd w:val="clear" w:color="auto" w:fill="D9D9D9"/>
          </w:tcPr>
          <w:p w14:paraId="6FEAF417" w14:textId="77777777" w:rsidR="009B1CC6" w:rsidRPr="001B54C3" w:rsidRDefault="009B1CC6" w:rsidP="00D85EE7">
            <w:pPr>
              <w:pStyle w:val="TableEntryHeader"/>
            </w:pPr>
            <w:r w:rsidRPr="001B54C3">
              <w:t>LOINC® Code</w:t>
            </w:r>
          </w:p>
        </w:tc>
        <w:tc>
          <w:tcPr>
            <w:tcW w:w="1980" w:type="dxa"/>
            <w:shd w:val="clear" w:color="auto" w:fill="D9D9D9"/>
          </w:tcPr>
          <w:p w14:paraId="23A2F7FD" w14:textId="77777777" w:rsidR="009B1CC6" w:rsidRPr="001B54C3" w:rsidRDefault="009B1CC6" w:rsidP="00D85EE7">
            <w:pPr>
              <w:pStyle w:val="TableEntryHeader"/>
              <w:rPr>
                <w:rFonts w:eastAsia="Calibri"/>
              </w:rPr>
            </w:pPr>
            <w:r w:rsidRPr="001B54C3">
              <w:rPr>
                <w:rFonts w:eastAsia="Calibri"/>
              </w:rPr>
              <w:t>Answer Code</w:t>
            </w:r>
          </w:p>
        </w:tc>
        <w:tc>
          <w:tcPr>
            <w:tcW w:w="4500" w:type="dxa"/>
            <w:shd w:val="clear" w:color="auto" w:fill="D9D9D9"/>
          </w:tcPr>
          <w:p w14:paraId="3E107276" w14:textId="77777777" w:rsidR="009B1CC6" w:rsidRPr="001B54C3" w:rsidRDefault="009B1CC6" w:rsidP="00D85EE7">
            <w:pPr>
              <w:pStyle w:val="TableEntryHeader"/>
            </w:pPr>
            <w:r w:rsidRPr="001B54C3">
              <w:t>Description</w:t>
            </w:r>
          </w:p>
        </w:tc>
      </w:tr>
      <w:tr w:rsidR="009B1CC6" w:rsidRPr="001B54C3" w14:paraId="22E04FAB" w14:textId="77777777" w:rsidTr="00D85EE7">
        <w:tc>
          <w:tcPr>
            <w:tcW w:w="1368" w:type="dxa"/>
            <w:vAlign w:val="bottom"/>
          </w:tcPr>
          <w:p w14:paraId="6A7FFB8E" w14:textId="77777777" w:rsidR="009B1CC6" w:rsidRPr="001B54C3" w:rsidRDefault="009B1CC6" w:rsidP="00D85EE7">
            <w:pPr>
              <w:pStyle w:val="TableEntry"/>
            </w:pPr>
            <w:r w:rsidRPr="001B54C3">
              <w:t>1</w:t>
            </w:r>
          </w:p>
        </w:tc>
        <w:tc>
          <w:tcPr>
            <w:tcW w:w="1620" w:type="dxa"/>
            <w:vAlign w:val="bottom"/>
          </w:tcPr>
          <w:p w14:paraId="4AE25419" w14:textId="77777777" w:rsidR="009B1CC6" w:rsidRPr="001B54C3" w:rsidRDefault="009B1CC6" w:rsidP="00D85EE7">
            <w:pPr>
              <w:pStyle w:val="TableEntry"/>
            </w:pPr>
            <w:r w:rsidRPr="001B54C3">
              <w:t>LA10387-1</w:t>
            </w:r>
          </w:p>
        </w:tc>
        <w:tc>
          <w:tcPr>
            <w:tcW w:w="1980" w:type="dxa"/>
            <w:vAlign w:val="bottom"/>
          </w:tcPr>
          <w:p w14:paraId="67C110EE" w14:textId="77777777" w:rsidR="009B1CC6" w:rsidRPr="001B54C3" w:rsidRDefault="009B1CC6" w:rsidP="00D85EE7">
            <w:pPr>
              <w:pStyle w:val="TableEntry"/>
            </w:pPr>
            <w:r w:rsidRPr="001B54C3">
              <w:t>AABR</w:t>
            </w:r>
          </w:p>
        </w:tc>
        <w:tc>
          <w:tcPr>
            <w:tcW w:w="4500" w:type="dxa"/>
            <w:vAlign w:val="bottom"/>
          </w:tcPr>
          <w:p w14:paraId="74B37018" w14:textId="77777777" w:rsidR="009B1CC6" w:rsidRPr="001B54C3" w:rsidRDefault="009B1CC6" w:rsidP="00D85EE7">
            <w:pPr>
              <w:pStyle w:val="TableEntry"/>
            </w:pPr>
            <w:r w:rsidRPr="001B54C3">
              <w:t>Automated auditory brainstem response</w:t>
            </w:r>
          </w:p>
        </w:tc>
      </w:tr>
      <w:tr w:rsidR="009B1CC6" w:rsidRPr="001B54C3" w14:paraId="53892496" w14:textId="77777777" w:rsidTr="00D85EE7">
        <w:tc>
          <w:tcPr>
            <w:tcW w:w="1368" w:type="dxa"/>
            <w:vAlign w:val="bottom"/>
          </w:tcPr>
          <w:p w14:paraId="125D0BD8" w14:textId="77777777" w:rsidR="009B1CC6" w:rsidRPr="001B54C3" w:rsidRDefault="009B1CC6" w:rsidP="00D85EE7">
            <w:pPr>
              <w:pStyle w:val="TableEntry"/>
            </w:pPr>
            <w:r w:rsidRPr="001B54C3">
              <w:t>2</w:t>
            </w:r>
          </w:p>
        </w:tc>
        <w:tc>
          <w:tcPr>
            <w:tcW w:w="1620" w:type="dxa"/>
            <w:vAlign w:val="bottom"/>
          </w:tcPr>
          <w:p w14:paraId="169C2434" w14:textId="77777777" w:rsidR="009B1CC6" w:rsidRPr="001B54C3" w:rsidRDefault="009B1CC6" w:rsidP="00D85EE7">
            <w:pPr>
              <w:pStyle w:val="TableEntry"/>
            </w:pPr>
            <w:r w:rsidRPr="001B54C3">
              <w:t>LA10388-9</w:t>
            </w:r>
          </w:p>
        </w:tc>
        <w:tc>
          <w:tcPr>
            <w:tcW w:w="1980" w:type="dxa"/>
            <w:vAlign w:val="bottom"/>
          </w:tcPr>
          <w:p w14:paraId="7F25A458" w14:textId="77777777" w:rsidR="009B1CC6" w:rsidRPr="001B54C3" w:rsidRDefault="009B1CC6" w:rsidP="00D85EE7">
            <w:pPr>
              <w:pStyle w:val="TableEntry"/>
            </w:pPr>
            <w:r w:rsidRPr="001B54C3">
              <w:t>ABR</w:t>
            </w:r>
          </w:p>
        </w:tc>
        <w:tc>
          <w:tcPr>
            <w:tcW w:w="4500" w:type="dxa"/>
            <w:vAlign w:val="bottom"/>
          </w:tcPr>
          <w:p w14:paraId="621ED2C8" w14:textId="77777777" w:rsidR="009B1CC6" w:rsidRPr="001B54C3" w:rsidRDefault="009B1CC6" w:rsidP="00D85EE7">
            <w:pPr>
              <w:pStyle w:val="TableEntry"/>
            </w:pPr>
            <w:r w:rsidRPr="001B54C3">
              <w:t>Auditory brain stem response</w:t>
            </w:r>
          </w:p>
        </w:tc>
      </w:tr>
      <w:tr w:rsidR="009B1CC6" w:rsidRPr="001B54C3" w14:paraId="0CAED48E" w14:textId="77777777" w:rsidTr="00D85EE7">
        <w:tc>
          <w:tcPr>
            <w:tcW w:w="1368" w:type="dxa"/>
            <w:vAlign w:val="bottom"/>
          </w:tcPr>
          <w:p w14:paraId="4F4D77D7" w14:textId="77777777" w:rsidR="009B1CC6" w:rsidRPr="001B54C3" w:rsidRDefault="009B1CC6" w:rsidP="00D85EE7">
            <w:pPr>
              <w:pStyle w:val="TableEntry"/>
            </w:pPr>
            <w:r w:rsidRPr="001B54C3">
              <w:t>3</w:t>
            </w:r>
          </w:p>
        </w:tc>
        <w:tc>
          <w:tcPr>
            <w:tcW w:w="1620" w:type="dxa"/>
            <w:vAlign w:val="bottom"/>
          </w:tcPr>
          <w:p w14:paraId="69FB5BC7" w14:textId="77777777" w:rsidR="009B1CC6" w:rsidRPr="001B54C3" w:rsidRDefault="009B1CC6" w:rsidP="00D85EE7">
            <w:pPr>
              <w:pStyle w:val="TableEntry"/>
            </w:pPr>
            <w:r w:rsidRPr="001B54C3">
              <w:t>LA10389-7</w:t>
            </w:r>
          </w:p>
        </w:tc>
        <w:tc>
          <w:tcPr>
            <w:tcW w:w="1980" w:type="dxa"/>
            <w:vAlign w:val="bottom"/>
          </w:tcPr>
          <w:p w14:paraId="6AFCD7FA" w14:textId="77777777" w:rsidR="009B1CC6" w:rsidRPr="001B54C3" w:rsidRDefault="009B1CC6" w:rsidP="00D85EE7">
            <w:pPr>
              <w:pStyle w:val="TableEntry"/>
            </w:pPr>
            <w:r w:rsidRPr="001B54C3">
              <w:t>OAE</w:t>
            </w:r>
          </w:p>
        </w:tc>
        <w:tc>
          <w:tcPr>
            <w:tcW w:w="4500" w:type="dxa"/>
            <w:vAlign w:val="bottom"/>
          </w:tcPr>
          <w:p w14:paraId="00F6873D" w14:textId="77777777" w:rsidR="009B1CC6" w:rsidRPr="001B54C3" w:rsidRDefault="009B1CC6" w:rsidP="00D85EE7">
            <w:pPr>
              <w:pStyle w:val="TableEntry"/>
            </w:pPr>
            <w:r w:rsidRPr="001B54C3">
              <w:t>Otoacoustic emissions</w:t>
            </w:r>
          </w:p>
        </w:tc>
      </w:tr>
      <w:tr w:rsidR="009B1CC6" w:rsidRPr="001B54C3" w14:paraId="06A66EA9" w14:textId="77777777" w:rsidTr="00D85EE7">
        <w:tc>
          <w:tcPr>
            <w:tcW w:w="1368" w:type="dxa"/>
            <w:vAlign w:val="bottom"/>
          </w:tcPr>
          <w:p w14:paraId="2A1CF134" w14:textId="77777777" w:rsidR="009B1CC6" w:rsidRPr="001B54C3" w:rsidRDefault="009B1CC6" w:rsidP="00D85EE7">
            <w:pPr>
              <w:pStyle w:val="TableEntry"/>
            </w:pPr>
            <w:r w:rsidRPr="001B54C3">
              <w:t>4</w:t>
            </w:r>
          </w:p>
        </w:tc>
        <w:tc>
          <w:tcPr>
            <w:tcW w:w="1620" w:type="dxa"/>
            <w:vAlign w:val="bottom"/>
          </w:tcPr>
          <w:p w14:paraId="335E1DEA" w14:textId="77777777" w:rsidR="009B1CC6" w:rsidRPr="001B54C3" w:rsidRDefault="009B1CC6" w:rsidP="00D85EE7">
            <w:pPr>
              <w:pStyle w:val="TableEntry"/>
            </w:pPr>
            <w:r w:rsidRPr="001B54C3">
              <w:t>LA10390-5</w:t>
            </w:r>
          </w:p>
        </w:tc>
        <w:tc>
          <w:tcPr>
            <w:tcW w:w="1980" w:type="dxa"/>
            <w:vAlign w:val="bottom"/>
          </w:tcPr>
          <w:p w14:paraId="3CAE56D0" w14:textId="77777777" w:rsidR="009B1CC6" w:rsidRPr="001B54C3" w:rsidRDefault="009B1CC6" w:rsidP="00D85EE7">
            <w:pPr>
              <w:pStyle w:val="TableEntry"/>
            </w:pPr>
            <w:r w:rsidRPr="001B54C3">
              <w:t>DPOAE</w:t>
            </w:r>
          </w:p>
        </w:tc>
        <w:tc>
          <w:tcPr>
            <w:tcW w:w="4500" w:type="dxa"/>
            <w:vAlign w:val="bottom"/>
          </w:tcPr>
          <w:p w14:paraId="07453F9F" w14:textId="77777777" w:rsidR="009B1CC6" w:rsidRPr="001B54C3" w:rsidRDefault="009B1CC6" w:rsidP="00D85EE7">
            <w:pPr>
              <w:pStyle w:val="TableEntry"/>
            </w:pPr>
            <w:r w:rsidRPr="001B54C3">
              <w:t>Distortion product otoacoustic emissions</w:t>
            </w:r>
          </w:p>
        </w:tc>
      </w:tr>
      <w:tr w:rsidR="009B1CC6" w:rsidRPr="001B54C3" w14:paraId="1D7886F6" w14:textId="77777777" w:rsidTr="00D85EE7">
        <w:tc>
          <w:tcPr>
            <w:tcW w:w="1368" w:type="dxa"/>
            <w:vAlign w:val="bottom"/>
          </w:tcPr>
          <w:p w14:paraId="39F01034" w14:textId="77777777" w:rsidR="009B1CC6" w:rsidRPr="001B54C3" w:rsidRDefault="009B1CC6" w:rsidP="00D85EE7">
            <w:pPr>
              <w:pStyle w:val="TableEntry"/>
            </w:pPr>
            <w:r w:rsidRPr="001B54C3">
              <w:t>5</w:t>
            </w:r>
          </w:p>
        </w:tc>
        <w:tc>
          <w:tcPr>
            <w:tcW w:w="1620" w:type="dxa"/>
            <w:vAlign w:val="bottom"/>
          </w:tcPr>
          <w:p w14:paraId="49AA6751" w14:textId="77777777" w:rsidR="009B1CC6" w:rsidRPr="001B54C3" w:rsidRDefault="009B1CC6" w:rsidP="00D85EE7">
            <w:pPr>
              <w:pStyle w:val="TableEntry"/>
            </w:pPr>
            <w:r w:rsidRPr="001B54C3">
              <w:t>LA10391-3</w:t>
            </w:r>
          </w:p>
        </w:tc>
        <w:tc>
          <w:tcPr>
            <w:tcW w:w="1980" w:type="dxa"/>
            <w:vAlign w:val="bottom"/>
          </w:tcPr>
          <w:p w14:paraId="294A72C2" w14:textId="77777777" w:rsidR="009B1CC6" w:rsidRPr="001B54C3" w:rsidRDefault="009B1CC6" w:rsidP="00D85EE7">
            <w:pPr>
              <w:pStyle w:val="TableEntry"/>
            </w:pPr>
            <w:r w:rsidRPr="001B54C3">
              <w:t>TOAE</w:t>
            </w:r>
          </w:p>
        </w:tc>
        <w:tc>
          <w:tcPr>
            <w:tcW w:w="4500" w:type="dxa"/>
            <w:vAlign w:val="bottom"/>
          </w:tcPr>
          <w:p w14:paraId="28213845" w14:textId="77777777" w:rsidR="009B1CC6" w:rsidRPr="001B54C3" w:rsidRDefault="009B1CC6" w:rsidP="00D85EE7">
            <w:pPr>
              <w:pStyle w:val="TableEntry"/>
            </w:pPr>
            <w:r w:rsidRPr="001B54C3">
              <w:t>Transient otoacoustic emissions</w:t>
            </w:r>
          </w:p>
        </w:tc>
      </w:tr>
      <w:tr w:rsidR="009B1CC6" w:rsidRPr="001B54C3" w14:paraId="45D00809" w14:textId="77777777" w:rsidTr="00D85EE7">
        <w:tc>
          <w:tcPr>
            <w:tcW w:w="1368" w:type="dxa"/>
            <w:vAlign w:val="bottom"/>
          </w:tcPr>
          <w:p w14:paraId="33DE4151" w14:textId="77777777" w:rsidR="009B1CC6" w:rsidRPr="001B54C3" w:rsidRDefault="009B1CC6" w:rsidP="00D85EE7">
            <w:pPr>
              <w:pStyle w:val="TableEntry"/>
            </w:pPr>
            <w:r w:rsidRPr="001B54C3">
              <w:t>6</w:t>
            </w:r>
          </w:p>
        </w:tc>
        <w:tc>
          <w:tcPr>
            <w:tcW w:w="1620" w:type="dxa"/>
            <w:vAlign w:val="bottom"/>
          </w:tcPr>
          <w:p w14:paraId="707C91DF" w14:textId="77777777" w:rsidR="009B1CC6" w:rsidRPr="001B54C3" w:rsidRDefault="009B1CC6" w:rsidP="00D85EE7">
            <w:pPr>
              <w:pStyle w:val="TableEntry"/>
            </w:pPr>
            <w:r w:rsidRPr="001B54C3">
              <w:t>LA12406-7</w:t>
            </w:r>
          </w:p>
        </w:tc>
        <w:tc>
          <w:tcPr>
            <w:tcW w:w="1980" w:type="dxa"/>
            <w:vAlign w:val="bottom"/>
          </w:tcPr>
          <w:p w14:paraId="75F502DB" w14:textId="77777777" w:rsidR="009B1CC6" w:rsidRPr="001B54C3" w:rsidRDefault="009B1CC6" w:rsidP="00D85EE7">
            <w:pPr>
              <w:pStyle w:val="TableEntry"/>
            </w:pPr>
          </w:p>
        </w:tc>
        <w:tc>
          <w:tcPr>
            <w:tcW w:w="4500" w:type="dxa"/>
            <w:vAlign w:val="bottom"/>
          </w:tcPr>
          <w:p w14:paraId="537B8CA9" w14:textId="77777777" w:rsidR="009B1CC6" w:rsidRPr="001B54C3" w:rsidRDefault="009B1CC6" w:rsidP="00D85EE7">
            <w:pPr>
              <w:pStyle w:val="TableEntry"/>
            </w:pPr>
            <w:r w:rsidRPr="001B54C3">
              <w:t>Methodology unknown</w:t>
            </w:r>
          </w:p>
        </w:tc>
      </w:tr>
    </w:tbl>
    <w:p w14:paraId="58D11689" w14:textId="77777777" w:rsidR="009B1CC6" w:rsidRPr="001B54C3" w:rsidRDefault="009B1CC6" w:rsidP="00235E1F">
      <w:pPr>
        <w:pStyle w:val="BodyText"/>
      </w:pPr>
    </w:p>
    <w:p w14:paraId="685A7ABB" w14:textId="77777777" w:rsidR="005D547D" w:rsidRPr="001B54C3" w:rsidRDefault="005D547D" w:rsidP="005D547D">
      <w:pPr>
        <w:pStyle w:val="EditorInstructions"/>
      </w:pPr>
      <w:bookmarkStart w:id="2594" w:name="_Toc272862210"/>
      <w:bookmarkStart w:id="2595" w:name="_Toc302033025"/>
      <w:bookmarkStart w:id="2596" w:name="_Toc302033858"/>
      <w:r w:rsidRPr="001B54C3">
        <w:t>Add section 6.5.M</w:t>
      </w:r>
      <w:r w:rsidR="003A6FC9" w:rsidRPr="001B54C3">
        <w:t xml:space="preserve">. </w:t>
      </w:r>
      <w:r w:rsidR="003E0BEB" w:rsidRPr="001B54C3">
        <w:t xml:space="preserve">(Added 2011-09 from QRPH EHCP </w:t>
      </w:r>
      <w:r w:rsidR="003C4B67" w:rsidRPr="001B54C3">
        <w:t>Profile</w:t>
      </w:r>
      <w:r w:rsidR="003E0BEB" w:rsidRPr="001B54C3">
        <w:t>)</w:t>
      </w:r>
    </w:p>
    <w:p w14:paraId="72234686" w14:textId="77777777" w:rsidR="005D547D" w:rsidRPr="001B54C3" w:rsidRDefault="005D547D" w:rsidP="001B28EA">
      <w:pPr>
        <w:pStyle w:val="BodyText"/>
      </w:pPr>
    </w:p>
    <w:p w14:paraId="4E5586C7" w14:textId="77777777" w:rsidR="009B1CC6" w:rsidRPr="001B54C3" w:rsidRDefault="009B1CC6" w:rsidP="009B1CC6">
      <w:pPr>
        <w:pStyle w:val="Heading3"/>
        <w:rPr>
          <w:noProof w:val="0"/>
        </w:rPr>
      </w:pPr>
      <w:bookmarkStart w:id="2597" w:name="_Toc466555684"/>
      <w:r w:rsidRPr="001B54C3">
        <w:rPr>
          <w:noProof w:val="0"/>
        </w:rPr>
        <w:t>6.5.</w:t>
      </w:r>
      <w:r w:rsidR="005D547D" w:rsidRPr="001B54C3">
        <w:rPr>
          <w:noProof w:val="0"/>
        </w:rPr>
        <w:t>M</w:t>
      </w:r>
      <w:r w:rsidRPr="001B54C3">
        <w:rPr>
          <w:noProof w:val="0"/>
        </w:rPr>
        <w:t xml:space="preserve"> JCIH-EHDI  Hearing Screen Right  Codes– Right</w:t>
      </w:r>
      <w:bookmarkEnd w:id="2594"/>
      <w:bookmarkEnd w:id="2595"/>
      <w:bookmarkEnd w:id="2596"/>
      <w:bookmarkEnd w:id="2597"/>
    </w:p>
    <w:p w14:paraId="42206320" w14:textId="77777777" w:rsidR="009B1CC6" w:rsidRPr="001B54C3" w:rsidRDefault="009B1CC6" w:rsidP="009B1CC6">
      <w:pPr>
        <w:pStyle w:val="Heading4"/>
        <w:rPr>
          <w:noProof w:val="0"/>
        </w:rPr>
      </w:pPr>
      <w:bookmarkStart w:id="2598" w:name="_Toc272862211"/>
      <w:bookmarkStart w:id="2599" w:name="_Toc302033026"/>
      <w:bookmarkStart w:id="2600" w:name="_Toc302033859"/>
      <w:bookmarkStart w:id="2601" w:name="_Toc466555685"/>
      <w:r w:rsidRPr="001B54C3">
        <w:rPr>
          <w:noProof w:val="0"/>
        </w:rPr>
        <w:t>6.5.</w:t>
      </w:r>
      <w:r w:rsidR="005D547D" w:rsidRPr="001B54C3">
        <w:rPr>
          <w:noProof w:val="0"/>
        </w:rPr>
        <w:t>M</w:t>
      </w:r>
      <w:r w:rsidRPr="001B54C3">
        <w:rPr>
          <w:noProof w:val="0"/>
        </w:rPr>
        <w:t>.1 Metadata</w:t>
      </w:r>
      <w:bookmarkEnd w:id="2598"/>
      <w:bookmarkEnd w:id="2599"/>
      <w:bookmarkEnd w:id="2600"/>
      <w:bookmarkEnd w:id="2601"/>
    </w:p>
    <w:p w14:paraId="6F878C80"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1"/>
        <w:gridCol w:w="3150"/>
        <w:gridCol w:w="3236"/>
      </w:tblGrid>
      <w:tr w:rsidR="009B1CC6" w:rsidRPr="001B54C3" w14:paraId="1AD22526" w14:textId="77777777" w:rsidTr="00D85EE7">
        <w:trPr>
          <w:tblHeader/>
          <w:jc w:val="center"/>
        </w:trPr>
        <w:tc>
          <w:tcPr>
            <w:tcW w:w="1851" w:type="dxa"/>
            <w:shd w:val="pct15" w:color="auto" w:fill="FFFFFF"/>
          </w:tcPr>
          <w:p w14:paraId="3E260E73" w14:textId="77777777" w:rsidR="009B1CC6" w:rsidRPr="001B54C3" w:rsidRDefault="009B1CC6" w:rsidP="00D85EE7">
            <w:pPr>
              <w:pStyle w:val="TableEntryHeader"/>
            </w:pPr>
            <w:r w:rsidRPr="001B54C3">
              <w:t>Metadata Element</w:t>
            </w:r>
          </w:p>
        </w:tc>
        <w:tc>
          <w:tcPr>
            <w:tcW w:w="3150" w:type="dxa"/>
            <w:shd w:val="pct15" w:color="auto" w:fill="FFFFFF"/>
          </w:tcPr>
          <w:p w14:paraId="550526AC" w14:textId="77777777" w:rsidR="009B1CC6" w:rsidRPr="001B54C3" w:rsidRDefault="009B1CC6" w:rsidP="00D85EE7">
            <w:pPr>
              <w:pStyle w:val="TableEntryHeader"/>
            </w:pPr>
            <w:r w:rsidRPr="001B54C3">
              <w:t>Description</w:t>
            </w:r>
          </w:p>
        </w:tc>
        <w:tc>
          <w:tcPr>
            <w:tcW w:w="3236" w:type="dxa"/>
            <w:shd w:val="pct15" w:color="auto" w:fill="FFFFFF"/>
          </w:tcPr>
          <w:p w14:paraId="41A9669B" w14:textId="77777777" w:rsidR="009B1CC6" w:rsidRPr="001B54C3" w:rsidRDefault="009B1CC6" w:rsidP="00D85EE7">
            <w:pPr>
              <w:pStyle w:val="TableEntryHeader"/>
            </w:pPr>
            <w:r w:rsidRPr="001B54C3">
              <w:t>Mandatory</w:t>
            </w:r>
          </w:p>
        </w:tc>
      </w:tr>
      <w:tr w:rsidR="009B1CC6" w:rsidRPr="001B54C3" w14:paraId="0281207C" w14:textId="77777777" w:rsidTr="00D85EE7">
        <w:trPr>
          <w:jc w:val="center"/>
        </w:trPr>
        <w:tc>
          <w:tcPr>
            <w:tcW w:w="1851" w:type="dxa"/>
          </w:tcPr>
          <w:p w14:paraId="0AE7D84F" w14:textId="77777777" w:rsidR="009B1CC6" w:rsidRPr="001B54C3" w:rsidRDefault="009B1CC6" w:rsidP="00D85EE7">
            <w:pPr>
              <w:pStyle w:val="TableEntry"/>
            </w:pPr>
            <w:r w:rsidRPr="001B54C3">
              <w:t xml:space="preserve">Identifier </w:t>
            </w:r>
          </w:p>
        </w:tc>
        <w:tc>
          <w:tcPr>
            <w:tcW w:w="3150" w:type="dxa"/>
          </w:tcPr>
          <w:p w14:paraId="7B61F655" w14:textId="77777777" w:rsidR="009B1CC6" w:rsidRPr="001B54C3" w:rsidRDefault="009B1CC6" w:rsidP="00D85EE7">
            <w:pPr>
              <w:pStyle w:val="TableEntry"/>
            </w:pPr>
            <w:r w:rsidRPr="001B54C3">
              <w:t xml:space="preserve"> unique identifier of the value set </w:t>
            </w:r>
          </w:p>
        </w:tc>
        <w:tc>
          <w:tcPr>
            <w:tcW w:w="3236" w:type="dxa"/>
          </w:tcPr>
          <w:p w14:paraId="78341E73" w14:textId="77777777" w:rsidR="009B1CC6" w:rsidRPr="001B54C3" w:rsidRDefault="009B1CC6" w:rsidP="00235E1F">
            <w:pPr>
              <w:pStyle w:val="TableEntry"/>
            </w:pPr>
            <w:r w:rsidRPr="001B54C3">
              <w:t>1.3.6.1.4.1.19376.1.7.3.1.1.15.2.9</w:t>
            </w:r>
          </w:p>
        </w:tc>
      </w:tr>
      <w:tr w:rsidR="009B1CC6" w:rsidRPr="001B54C3" w14:paraId="677AFEBC" w14:textId="77777777" w:rsidTr="00D85EE7">
        <w:trPr>
          <w:jc w:val="center"/>
        </w:trPr>
        <w:tc>
          <w:tcPr>
            <w:tcW w:w="1851" w:type="dxa"/>
          </w:tcPr>
          <w:p w14:paraId="2EC7EE85" w14:textId="77777777" w:rsidR="009B1CC6" w:rsidRPr="001B54C3" w:rsidRDefault="009B1CC6" w:rsidP="00D85EE7">
            <w:pPr>
              <w:pStyle w:val="TableEntry"/>
            </w:pPr>
            <w:r w:rsidRPr="001B54C3">
              <w:t xml:space="preserve">Name </w:t>
            </w:r>
          </w:p>
        </w:tc>
        <w:tc>
          <w:tcPr>
            <w:tcW w:w="3150" w:type="dxa"/>
          </w:tcPr>
          <w:p w14:paraId="47162402" w14:textId="77777777" w:rsidR="009B1CC6" w:rsidRPr="001B54C3" w:rsidRDefault="009B1CC6" w:rsidP="00D85EE7">
            <w:pPr>
              <w:pStyle w:val="TableEntry"/>
            </w:pPr>
            <w:r w:rsidRPr="001B54C3">
              <w:t xml:space="preserve"> name of the value set </w:t>
            </w:r>
          </w:p>
        </w:tc>
        <w:tc>
          <w:tcPr>
            <w:tcW w:w="3236" w:type="dxa"/>
          </w:tcPr>
          <w:p w14:paraId="37703A57" w14:textId="77777777" w:rsidR="009B1CC6" w:rsidRPr="001B54C3" w:rsidRDefault="009B1CC6" w:rsidP="00D85EE7">
            <w:pPr>
              <w:pStyle w:val="TableEntry"/>
            </w:pPr>
            <w:r w:rsidRPr="001B54C3">
              <w:t>JCIH-EHDI  Hearing Screen Right Value Set</w:t>
            </w:r>
          </w:p>
        </w:tc>
      </w:tr>
      <w:tr w:rsidR="009B1CC6" w:rsidRPr="001B54C3" w14:paraId="61A2C064" w14:textId="77777777" w:rsidTr="00D85EE7">
        <w:trPr>
          <w:jc w:val="center"/>
        </w:trPr>
        <w:tc>
          <w:tcPr>
            <w:tcW w:w="1851" w:type="dxa"/>
          </w:tcPr>
          <w:p w14:paraId="748B580C" w14:textId="77777777" w:rsidR="009B1CC6" w:rsidRPr="001B54C3" w:rsidRDefault="009B1CC6" w:rsidP="00D85EE7">
            <w:pPr>
              <w:pStyle w:val="TableEntry"/>
            </w:pPr>
            <w:r w:rsidRPr="001B54C3">
              <w:t xml:space="preserve">Source </w:t>
            </w:r>
          </w:p>
        </w:tc>
        <w:tc>
          <w:tcPr>
            <w:tcW w:w="3150" w:type="dxa"/>
          </w:tcPr>
          <w:p w14:paraId="20BDB7D3" w14:textId="77777777" w:rsidR="009B1CC6" w:rsidRPr="001B54C3" w:rsidRDefault="009B1CC6" w:rsidP="00D85EE7">
            <w:pPr>
              <w:pStyle w:val="TableEntry"/>
            </w:pPr>
            <w:r w:rsidRPr="001B54C3">
              <w:t xml:space="preserve"> source of the value set, identifying the originator or publisher of the information </w:t>
            </w:r>
          </w:p>
        </w:tc>
        <w:tc>
          <w:tcPr>
            <w:tcW w:w="3236" w:type="dxa"/>
          </w:tcPr>
          <w:p w14:paraId="2941F00C" w14:textId="77777777" w:rsidR="009B1CC6" w:rsidRPr="001B54C3" w:rsidRDefault="009B1CC6" w:rsidP="00D85EE7">
            <w:pPr>
              <w:pStyle w:val="TableEntry"/>
            </w:pPr>
            <w:r w:rsidRPr="001B54C3">
              <w:t>IHE Quality Research and Public Health Domain</w:t>
            </w:r>
          </w:p>
        </w:tc>
      </w:tr>
      <w:tr w:rsidR="009B1CC6" w:rsidRPr="001B54C3" w14:paraId="797EE2F4" w14:textId="77777777" w:rsidTr="00D85EE7">
        <w:trPr>
          <w:jc w:val="center"/>
        </w:trPr>
        <w:tc>
          <w:tcPr>
            <w:tcW w:w="1851" w:type="dxa"/>
          </w:tcPr>
          <w:p w14:paraId="3BBBB9D5" w14:textId="77777777" w:rsidR="009B1CC6" w:rsidRPr="001B54C3" w:rsidRDefault="009B1CC6" w:rsidP="00D85EE7">
            <w:pPr>
              <w:pStyle w:val="TableEntry"/>
            </w:pPr>
            <w:r w:rsidRPr="001B54C3">
              <w:t xml:space="preserve">Purpose </w:t>
            </w:r>
          </w:p>
        </w:tc>
        <w:tc>
          <w:tcPr>
            <w:tcW w:w="3150" w:type="dxa"/>
          </w:tcPr>
          <w:p w14:paraId="2BD503BC" w14:textId="77777777" w:rsidR="009B1CC6" w:rsidRPr="001B54C3" w:rsidRDefault="009B1CC6" w:rsidP="00D85EE7">
            <w:pPr>
              <w:pStyle w:val="TableEntry"/>
            </w:pPr>
            <w:r w:rsidRPr="001B54C3">
              <w:t xml:space="preserve">Brief description about the general purpose of the value set </w:t>
            </w:r>
          </w:p>
        </w:tc>
        <w:tc>
          <w:tcPr>
            <w:tcW w:w="3236" w:type="dxa"/>
          </w:tcPr>
          <w:p w14:paraId="25FD1798" w14:textId="77777777" w:rsidR="009B1CC6" w:rsidRPr="001B54C3" w:rsidRDefault="009B1CC6" w:rsidP="00D85EE7">
            <w:pPr>
              <w:pStyle w:val="TableEntry"/>
            </w:pPr>
            <w:r w:rsidRPr="001B54C3">
              <w:t>To Reflect the right ear EHDI screening using LOINC® in result type</w:t>
            </w:r>
          </w:p>
        </w:tc>
      </w:tr>
      <w:tr w:rsidR="009B1CC6" w:rsidRPr="001B54C3" w14:paraId="1B96B539" w14:textId="77777777" w:rsidTr="00D85EE7">
        <w:trPr>
          <w:jc w:val="center"/>
        </w:trPr>
        <w:tc>
          <w:tcPr>
            <w:tcW w:w="1851" w:type="dxa"/>
          </w:tcPr>
          <w:p w14:paraId="13D5A873" w14:textId="77777777" w:rsidR="009B1CC6" w:rsidRPr="001B54C3" w:rsidRDefault="009B1CC6" w:rsidP="00D85EE7">
            <w:pPr>
              <w:pStyle w:val="TableEntry"/>
            </w:pPr>
            <w:r w:rsidRPr="001B54C3">
              <w:t xml:space="preserve">Definition </w:t>
            </w:r>
          </w:p>
        </w:tc>
        <w:tc>
          <w:tcPr>
            <w:tcW w:w="3150" w:type="dxa"/>
          </w:tcPr>
          <w:p w14:paraId="06ABF65C" w14:textId="77777777" w:rsidR="009B1CC6" w:rsidRPr="001B54C3" w:rsidRDefault="009B1CC6" w:rsidP="00D85EE7">
            <w:pPr>
              <w:pStyle w:val="TableEntry"/>
            </w:pPr>
            <w:r w:rsidRPr="001B54C3">
              <w:t xml:space="preserve">A text definition describing how concepts in the value set were selected </w:t>
            </w:r>
          </w:p>
        </w:tc>
        <w:tc>
          <w:tcPr>
            <w:tcW w:w="3236" w:type="dxa"/>
          </w:tcPr>
          <w:p w14:paraId="0E16CBD7" w14:textId="77777777" w:rsidR="009B1CC6" w:rsidRPr="001B54C3" w:rsidRDefault="009B1CC6" w:rsidP="00D85EE7">
            <w:pPr>
              <w:pStyle w:val="TableEntry"/>
            </w:pPr>
            <w:r w:rsidRPr="001B54C3">
              <w:rPr>
                <w:b/>
              </w:rPr>
              <w:t>Extensional definition:</w:t>
            </w:r>
            <w:r w:rsidRPr="001B54C3">
              <w:t xml:space="preserve"> The value set was constructed by enumerating the codes from LOINC®</w:t>
            </w:r>
          </w:p>
        </w:tc>
      </w:tr>
      <w:tr w:rsidR="009B1CC6" w:rsidRPr="001B54C3" w14:paraId="0751DB9D" w14:textId="77777777" w:rsidTr="00D85EE7">
        <w:trPr>
          <w:jc w:val="center"/>
        </w:trPr>
        <w:tc>
          <w:tcPr>
            <w:tcW w:w="1851" w:type="dxa"/>
          </w:tcPr>
          <w:p w14:paraId="7FB3156F" w14:textId="77777777" w:rsidR="009B1CC6" w:rsidRPr="001B54C3" w:rsidRDefault="009B1CC6" w:rsidP="00D85EE7">
            <w:pPr>
              <w:pStyle w:val="TableEntry"/>
            </w:pPr>
            <w:r w:rsidRPr="001B54C3">
              <w:t>Source URI</w:t>
            </w:r>
          </w:p>
        </w:tc>
        <w:tc>
          <w:tcPr>
            <w:tcW w:w="3150" w:type="dxa"/>
          </w:tcPr>
          <w:p w14:paraId="144A3957" w14:textId="77777777" w:rsidR="009B1CC6" w:rsidRPr="001B54C3" w:rsidRDefault="009B1CC6" w:rsidP="00D85EE7">
            <w:pPr>
              <w:pStyle w:val="TableEntry"/>
            </w:pPr>
            <w:r w:rsidRPr="001B54C3">
              <w:t>Most sources also have a URL or document URI that provides further details regarding the value set.</w:t>
            </w:r>
          </w:p>
        </w:tc>
        <w:tc>
          <w:tcPr>
            <w:tcW w:w="3236" w:type="dxa"/>
          </w:tcPr>
          <w:p w14:paraId="7E867560" w14:textId="77777777" w:rsidR="009B1CC6" w:rsidRPr="001B54C3" w:rsidRDefault="00B64CE6" w:rsidP="00D85EE7">
            <w:pPr>
              <w:pStyle w:val="TableEntry"/>
            </w:pPr>
            <w:hyperlink r:id="rId62" w:history="1">
              <w:r w:rsidR="009B1CC6" w:rsidRPr="001B54C3">
                <w:rPr>
                  <w:rStyle w:val="Hyperlink"/>
                </w:rPr>
                <w:t>http://loinc.org</w:t>
              </w:r>
            </w:hyperlink>
          </w:p>
        </w:tc>
      </w:tr>
      <w:tr w:rsidR="009B1CC6" w:rsidRPr="001B54C3" w14:paraId="130D1ED0" w14:textId="77777777" w:rsidTr="00D85EE7">
        <w:trPr>
          <w:jc w:val="center"/>
        </w:trPr>
        <w:tc>
          <w:tcPr>
            <w:tcW w:w="1851" w:type="dxa"/>
          </w:tcPr>
          <w:p w14:paraId="6A62D3B3" w14:textId="77777777" w:rsidR="009B1CC6" w:rsidRPr="001B54C3" w:rsidRDefault="009B1CC6" w:rsidP="00D85EE7">
            <w:pPr>
              <w:pStyle w:val="TableEntry"/>
            </w:pPr>
            <w:r w:rsidRPr="001B54C3">
              <w:t xml:space="preserve">Version </w:t>
            </w:r>
          </w:p>
        </w:tc>
        <w:tc>
          <w:tcPr>
            <w:tcW w:w="3150" w:type="dxa"/>
          </w:tcPr>
          <w:p w14:paraId="6C6066AC" w14:textId="77777777" w:rsidR="009B1CC6" w:rsidRPr="001B54C3" w:rsidRDefault="009B1CC6" w:rsidP="00D85EE7">
            <w:pPr>
              <w:pStyle w:val="TableEntry"/>
            </w:pPr>
            <w:r w:rsidRPr="001B54C3">
              <w:t>A string identifying the specific version of the value set.</w:t>
            </w:r>
          </w:p>
        </w:tc>
        <w:tc>
          <w:tcPr>
            <w:tcW w:w="3236" w:type="dxa"/>
          </w:tcPr>
          <w:p w14:paraId="494FBCDC" w14:textId="77777777" w:rsidR="009B1CC6" w:rsidRPr="001B54C3" w:rsidRDefault="009B1CC6" w:rsidP="00D85EE7">
            <w:pPr>
              <w:pStyle w:val="TableEntry"/>
            </w:pPr>
            <w:r w:rsidRPr="001B54C3">
              <w:t>Version 1.0</w:t>
            </w:r>
          </w:p>
        </w:tc>
      </w:tr>
      <w:tr w:rsidR="009B1CC6" w:rsidRPr="001B54C3" w14:paraId="33B1B6EF" w14:textId="77777777" w:rsidTr="00D85EE7">
        <w:trPr>
          <w:jc w:val="center"/>
        </w:trPr>
        <w:tc>
          <w:tcPr>
            <w:tcW w:w="1851" w:type="dxa"/>
          </w:tcPr>
          <w:p w14:paraId="7963D1B3" w14:textId="77777777" w:rsidR="009B1CC6" w:rsidRPr="001B54C3" w:rsidRDefault="009B1CC6" w:rsidP="00D85EE7">
            <w:pPr>
              <w:pStyle w:val="TableEntry"/>
            </w:pPr>
            <w:r w:rsidRPr="001B54C3">
              <w:t xml:space="preserve">Status </w:t>
            </w:r>
          </w:p>
        </w:tc>
        <w:tc>
          <w:tcPr>
            <w:tcW w:w="3150" w:type="dxa"/>
          </w:tcPr>
          <w:p w14:paraId="0570AC74" w14:textId="77777777" w:rsidR="009B1CC6" w:rsidRPr="001B54C3" w:rsidRDefault="009B1CC6" w:rsidP="00D85EE7">
            <w:pPr>
              <w:pStyle w:val="TableEntry"/>
            </w:pPr>
            <w:r w:rsidRPr="001B54C3">
              <w:t>Active (Current) or Inactive</w:t>
            </w:r>
          </w:p>
        </w:tc>
        <w:tc>
          <w:tcPr>
            <w:tcW w:w="3236" w:type="dxa"/>
          </w:tcPr>
          <w:p w14:paraId="4E948B52" w14:textId="77777777" w:rsidR="009B1CC6" w:rsidRPr="001B54C3" w:rsidRDefault="009B1CC6" w:rsidP="00D85EE7">
            <w:pPr>
              <w:pStyle w:val="TableEntry"/>
            </w:pPr>
            <w:r w:rsidRPr="001B54C3">
              <w:t>Active</w:t>
            </w:r>
          </w:p>
        </w:tc>
      </w:tr>
      <w:tr w:rsidR="009B1CC6" w:rsidRPr="001B54C3" w14:paraId="0DACD824" w14:textId="77777777" w:rsidTr="00D85EE7">
        <w:trPr>
          <w:jc w:val="center"/>
        </w:trPr>
        <w:tc>
          <w:tcPr>
            <w:tcW w:w="1851" w:type="dxa"/>
          </w:tcPr>
          <w:p w14:paraId="43C3C91D" w14:textId="77777777" w:rsidR="009B1CC6" w:rsidRPr="001B54C3" w:rsidRDefault="009B1CC6" w:rsidP="00D85EE7">
            <w:pPr>
              <w:pStyle w:val="TableEntry"/>
            </w:pPr>
            <w:r w:rsidRPr="001B54C3">
              <w:lastRenderedPageBreak/>
              <w:t xml:space="preserve">Effective Date </w:t>
            </w:r>
          </w:p>
        </w:tc>
        <w:tc>
          <w:tcPr>
            <w:tcW w:w="3150" w:type="dxa"/>
          </w:tcPr>
          <w:p w14:paraId="490732A7" w14:textId="77777777" w:rsidR="009B1CC6" w:rsidRPr="001B54C3" w:rsidRDefault="009B1CC6" w:rsidP="00D85EE7">
            <w:pPr>
              <w:pStyle w:val="TableEntry"/>
            </w:pPr>
            <w:r w:rsidRPr="001B54C3">
              <w:t xml:space="preserve">The date when the value set is expected to be effective </w:t>
            </w:r>
          </w:p>
        </w:tc>
        <w:tc>
          <w:tcPr>
            <w:tcW w:w="3236" w:type="dxa"/>
          </w:tcPr>
          <w:p w14:paraId="342F17B2" w14:textId="77777777" w:rsidR="009B1CC6" w:rsidRPr="001B54C3" w:rsidRDefault="009B1CC6" w:rsidP="00D85EE7">
            <w:pPr>
              <w:pStyle w:val="TableEntry"/>
            </w:pPr>
            <w:r w:rsidRPr="001B54C3">
              <w:t>8/1/2010</w:t>
            </w:r>
          </w:p>
        </w:tc>
      </w:tr>
      <w:tr w:rsidR="009B1CC6" w:rsidRPr="001B54C3" w14:paraId="254A26E4" w14:textId="77777777" w:rsidTr="00D85EE7">
        <w:trPr>
          <w:jc w:val="center"/>
        </w:trPr>
        <w:tc>
          <w:tcPr>
            <w:tcW w:w="1851" w:type="dxa"/>
          </w:tcPr>
          <w:p w14:paraId="3AEC93B4" w14:textId="77777777" w:rsidR="009B1CC6" w:rsidRPr="001B54C3" w:rsidRDefault="009B1CC6" w:rsidP="00D85EE7">
            <w:pPr>
              <w:pStyle w:val="TableEntry"/>
            </w:pPr>
            <w:r w:rsidRPr="001B54C3">
              <w:t xml:space="preserve">Expiration Date </w:t>
            </w:r>
          </w:p>
        </w:tc>
        <w:tc>
          <w:tcPr>
            <w:tcW w:w="3150" w:type="dxa"/>
          </w:tcPr>
          <w:p w14:paraId="20EB23D4" w14:textId="77777777" w:rsidR="009B1CC6" w:rsidRPr="001B54C3" w:rsidRDefault="009B1CC6" w:rsidP="00D85EE7">
            <w:pPr>
              <w:pStyle w:val="TableEntry"/>
            </w:pPr>
            <w:r w:rsidRPr="001B54C3">
              <w:t xml:space="preserve">The date when the value set is no longer expected to be used </w:t>
            </w:r>
          </w:p>
        </w:tc>
        <w:tc>
          <w:tcPr>
            <w:tcW w:w="3236" w:type="dxa"/>
          </w:tcPr>
          <w:p w14:paraId="77CA41C5" w14:textId="77777777" w:rsidR="009B1CC6" w:rsidRPr="001B54C3" w:rsidRDefault="009B1CC6" w:rsidP="00D85EE7">
            <w:pPr>
              <w:pStyle w:val="TableEntry"/>
            </w:pPr>
            <w:r w:rsidRPr="001B54C3">
              <w:t>N/A</w:t>
            </w:r>
          </w:p>
        </w:tc>
      </w:tr>
      <w:tr w:rsidR="009B1CC6" w:rsidRPr="001B54C3" w14:paraId="0C1EDA3C" w14:textId="77777777" w:rsidTr="00D85EE7">
        <w:trPr>
          <w:jc w:val="center"/>
        </w:trPr>
        <w:tc>
          <w:tcPr>
            <w:tcW w:w="1851" w:type="dxa"/>
          </w:tcPr>
          <w:p w14:paraId="28C2CA47" w14:textId="77777777" w:rsidR="009B1CC6" w:rsidRPr="001B54C3" w:rsidRDefault="009B1CC6" w:rsidP="00D85EE7">
            <w:pPr>
              <w:pStyle w:val="TableEntry"/>
            </w:pPr>
            <w:r w:rsidRPr="001B54C3">
              <w:t>Creation Date</w:t>
            </w:r>
          </w:p>
        </w:tc>
        <w:tc>
          <w:tcPr>
            <w:tcW w:w="3150" w:type="dxa"/>
          </w:tcPr>
          <w:p w14:paraId="53D6CA47" w14:textId="77777777" w:rsidR="009B1CC6" w:rsidRPr="001B54C3" w:rsidRDefault="009B1CC6" w:rsidP="00D85EE7">
            <w:pPr>
              <w:pStyle w:val="TableEntry"/>
            </w:pPr>
            <w:r w:rsidRPr="001B54C3">
              <w:t xml:space="preserve">The date of creation of the value set </w:t>
            </w:r>
          </w:p>
        </w:tc>
        <w:tc>
          <w:tcPr>
            <w:tcW w:w="3236" w:type="dxa"/>
          </w:tcPr>
          <w:p w14:paraId="721AE061" w14:textId="77777777" w:rsidR="009B1CC6" w:rsidRPr="001B54C3" w:rsidRDefault="009B1CC6" w:rsidP="00D85EE7">
            <w:pPr>
              <w:pStyle w:val="TableEntry"/>
            </w:pPr>
            <w:r w:rsidRPr="001B54C3">
              <w:t>8/1/2010</w:t>
            </w:r>
          </w:p>
        </w:tc>
      </w:tr>
      <w:tr w:rsidR="009B1CC6" w:rsidRPr="001B54C3" w14:paraId="3292930C" w14:textId="77777777" w:rsidTr="00D85EE7">
        <w:trPr>
          <w:jc w:val="center"/>
        </w:trPr>
        <w:tc>
          <w:tcPr>
            <w:tcW w:w="1851" w:type="dxa"/>
          </w:tcPr>
          <w:p w14:paraId="16A6DFFB" w14:textId="77777777" w:rsidR="009B1CC6" w:rsidRPr="001B54C3" w:rsidRDefault="009B1CC6" w:rsidP="00D85EE7">
            <w:pPr>
              <w:pStyle w:val="TableEntry"/>
            </w:pPr>
            <w:r w:rsidRPr="001B54C3">
              <w:t xml:space="preserve">Revision Date </w:t>
            </w:r>
          </w:p>
        </w:tc>
        <w:tc>
          <w:tcPr>
            <w:tcW w:w="3150" w:type="dxa"/>
          </w:tcPr>
          <w:p w14:paraId="1AEB4BCB" w14:textId="77777777" w:rsidR="009B1CC6" w:rsidRPr="001B54C3" w:rsidRDefault="009B1CC6" w:rsidP="00D85EE7">
            <w:pPr>
              <w:pStyle w:val="TableEntry"/>
            </w:pPr>
            <w:r w:rsidRPr="001B54C3">
              <w:t xml:space="preserve">The date of revision of the value set </w:t>
            </w:r>
          </w:p>
        </w:tc>
        <w:tc>
          <w:tcPr>
            <w:tcW w:w="3236" w:type="dxa"/>
          </w:tcPr>
          <w:p w14:paraId="4FC779A5" w14:textId="77777777" w:rsidR="009B1CC6" w:rsidRPr="001B54C3" w:rsidRDefault="009B1CC6" w:rsidP="00D85EE7">
            <w:pPr>
              <w:pStyle w:val="TableEntry"/>
            </w:pPr>
            <w:r w:rsidRPr="001B54C3">
              <w:t>N/A</w:t>
            </w:r>
          </w:p>
        </w:tc>
      </w:tr>
      <w:tr w:rsidR="009B1CC6" w:rsidRPr="001B54C3" w14:paraId="2811B389" w14:textId="77777777" w:rsidTr="00D85EE7">
        <w:trPr>
          <w:jc w:val="center"/>
        </w:trPr>
        <w:tc>
          <w:tcPr>
            <w:tcW w:w="1851" w:type="dxa"/>
          </w:tcPr>
          <w:p w14:paraId="3C20009C" w14:textId="77777777" w:rsidR="009B1CC6" w:rsidRPr="001B54C3" w:rsidRDefault="009B1CC6" w:rsidP="00D85EE7">
            <w:pPr>
              <w:pStyle w:val="TableEntry"/>
            </w:pPr>
            <w:r w:rsidRPr="001B54C3">
              <w:t>Groups</w:t>
            </w:r>
          </w:p>
        </w:tc>
        <w:tc>
          <w:tcPr>
            <w:tcW w:w="3150" w:type="dxa"/>
          </w:tcPr>
          <w:p w14:paraId="32C444ED" w14:textId="77777777" w:rsidR="009B1CC6" w:rsidRPr="001B54C3" w:rsidRDefault="009B1CC6" w:rsidP="00D85EE7">
            <w:pPr>
              <w:pStyle w:val="TableEntry"/>
            </w:pPr>
            <w:r w:rsidRPr="001B54C3">
              <w:t>The identifiers of the groups that include this value set. A group MAY also have an OID assigned.</w:t>
            </w:r>
          </w:p>
        </w:tc>
        <w:tc>
          <w:tcPr>
            <w:tcW w:w="3236" w:type="dxa"/>
          </w:tcPr>
          <w:p w14:paraId="2E951349" w14:textId="77777777" w:rsidR="009B1CC6" w:rsidRPr="001B54C3" w:rsidRDefault="009B1CC6" w:rsidP="00D85EE7">
            <w:pPr>
              <w:pStyle w:val="TableEntry"/>
            </w:pPr>
            <w:r w:rsidRPr="001B54C3">
              <w:t>IHE EHDI</w:t>
            </w:r>
          </w:p>
        </w:tc>
      </w:tr>
    </w:tbl>
    <w:p w14:paraId="4A214458" w14:textId="77777777" w:rsidR="003B0A4B" w:rsidRPr="001B54C3" w:rsidRDefault="003B0A4B" w:rsidP="00235E1F">
      <w:pPr>
        <w:pStyle w:val="BodyText"/>
      </w:pPr>
      <w:bookmarkStart w:id="2602" w:name="_Toc272862212"/>
      <w:bookmarkStart w:id="2603" w:name="_Toc302033027"/>
      <w:bookmarkStart w:id="2604" w:name="_Toc302033860"/>
    </w:p>
    <w:p w14:paraId="7947B8EF" w14:textId="77777777" w:rsidR="009B1CC6" w:rsidRPr="001B54C3" w:rsidRDefault="009B1CC6" w:rsidP="009B1CC6">
      <w:pPr>
        <w:pStyle w:val="Heading4"/>
        <w:rPr>
          <w:noProof w:val="0"/>
        </w:rPr>
      </w:pPr>
      <w:bookmarkStart w:id="2605" w:name="_Toc466555686"/>
      <w:r w:rsidRPr="001B54C3">
        <w:rPr>
          <w:noProof w:val="0"/>
        </w:rPr>
        <w:t>6.5.</w:t>
      </w:r>
      <w:r w:rsidR="005D547D" w:rsidRPr="001B54C3">
        <w:rPr>
          <w:noProof w:val="0"/>
        </w:rPr>
        <w:t>M</w:t>
      </w:r>
      <w:r w:rsidRPr="001B54C3">
        <w:rPr>
          <w:noProof w:val="0"/>
        </w:rPr>
        <w:t>.2 JCIH-EHDI  Hearing Screen Right Value Set</w:t>
      </w:r>
      <w:bookmarkEnd w:id="2602"/>
      <w:bookmarkEnd w:id="2603"/>
      <w:bookmarkEnd w:id="2604"/>
      <w:bookmarkEnd w:id="2605"/>
    </w:p>
    <w:p w14:paraId="4F8EA847" w14:textId="77777777" w:rsidR="009B1CC6" w:rsidRPr="001B54C3" w:rsidRDefault="009B1CC6" w:rsidP="005F5F89">
      <w:pPr>
        <w:pStyle w:val="BodyText"/>
        <w:rPr>
          <w:i/>
          <w:iCs/>
        </w:rPr>
      </w:pPr>
      <w:r w:rsidRPr="001B54C3">
        <w:rPr>
          <w:i/>
          <w:iCs/>
        </w:rPr>
        <w:t>NB hearing scn –R:Result Type</w:t>
      </w:r>
    </w:p>
    <w:p w14:paraId="2EDA8496" w14:textId="77777777" w:rsidR="009B1CC6" w:rsidRPr="001B54C3" w:rsidRDefault="009B1CC6" w:rsidP="005F5F89">
      <w:pPr>
        <w:pStyle w:val="BodyText"/>
        <w:rPr>
          <w:i/>
          <w:iCs/>
        </w:rPr>
      </w:pPr>
      <w:r w:rsidRPr="001B54C3">
        <w:rPr>
          <w:i/>
          <w:iCs/>
        </w:rPr>
        <w:t>Hearing Screen Right Value Set</w:t>
      </w:r>
    </w:p>
    <w:tbl>
      <w:tblPr>
        <w:tblW w:w="86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2520"/>
        <w:gridCol w:w="3414"/>
      </w:tblGrid>
      <w:tr w:rsidR="009B1CC6" w:rsidRPr="001B54C3" w14:paraId="24F3CECB" w14:textId="77777777" w:rsidTr="00D85EE7">
        <w:trPr>
          <w:jc w:val="center"/>
        </w:trPr>
        <w:tc>
          <w:tcPr>
            <w:tcW w:w="2694" w:type="dxa"/>
            <w:shd w:val="clear" w:color="auto" w:fill="D9D9D9"/>
          </w:tcPr>
          <w:p w14:paraId="101D2B56" w14:textId="77777777" w:rsidR="009B1CC6" w:rsidRPr="001B54C3" w:rsidRDefault="009B1CC6" w:rsidP="00D85EE7">
            <w:pPr>
              <w:pStyle w:val="TableEntryHeader"/>
            </w:pPr>
          </w:p>
        </w:tc>
        <w:tc>
          <w:tcPr>
            <w:tcW w:w="2520" w:type="dxa"/>
            <w:shd w:val="clear" w:color="auto" w:fill="D9D9D9"/>
          </w:tcPr>
          <w:p w14:paraId="4A144899" w14:textId="77777777" w:rsidR="009B1CC6" w:rsidRPr="001B54C3" w:rsidRDefault="009B1CC6" w:rsidP="00D85EE7">
            <w:pPr>
              <w:pStyle w:val="TableEntryHeader"/>
            </w:pPr>
            <w:r w:rsidRPr="001B54C3">
              <w:rPr>
                <w:rFonts w:cs="Arial"/>
              </w:rPr>
              <w:t>Value Set :</w:t>
            </w:r>
          </w:p>
        </w:tc>
        <w:tc>
          <w:tcPr>
            <w:tcW w:w="3414" w:type="dxa"/>
            <w:shd w:val="clear" w:color="auto" w:fill="D9D9D9"/>
          </w:tcPr>
          <w:p w14:paraId="073204EE" w14:textId="77777777" w:rsidR="009B1CC6" w:rsidRPr="001B54C3" w:rsidRDefault="009B1CC6" w:rsidP="00D85EE7">
            <w:pPr>
              <w:pStyle w:val="TableEntryHeader"/>
            </w:pPr>
            <w:r w:rsidRPr="001B54C3">
              <w:t>1.3.6.1.4.1.19376.1.7.3.1.1.15.2.9</w:t>
            </w:r>
          </w:p>
        </w:tc>
      </w:tr>
      <w:tr w:rsidR="009B1CC6" w:rsidRPr="001B54C3" w14:paraId="0476EE24" w14:textId="77777777" w:rsidTr="00D85EE7">
        <w:trPr>
          <w:jc w:val="center"/>
        </w:trPr>
        <w:tc>
          <w:tcPr>
            <w:tcW w:w="2694" w:type="dxa"/>
            <w:shd w:val="clear" w:color="auto" w:fill="D9D9D9"/>
          </w:tcPr>
          <w:p w14:paraId="3850FB4B" w14:textId="77777777" w:rsidR="009B1CC6" w:rsidRPr="001B54C3" w:rsidRDefault="009B1CC6" w:rsidP="00D85EE7">
            <w:pPr>
              <w:pStyle w:val="TableEntryHeader"/>
            </w:pPr>
          </w:p>
        </w:tc>
        <w:tc>
          <w:tcPr>
            <w:tcW w:w="2520" w:type="dxa"/>
            <w:shd w:val="clear" w:color="auto" w:fill="D9D9D9"/>
          </w:tcPr>
          <w:p w14:paraId="15C532E8" w14:textId="77777777" w:rsidR="009B1CC6" w:rsidRPr="001B54C3" w:rsidRDefault="009B1CC6" w:rsidP="00D85EE7">
            <w:pPr>
              <w:pStyle w:val="TableEntryHeader"/>
            </w:pPr>
            <w:r w:rsidRPr="001B54C3">
              <w:t>Vocabulary:</w:t>
            </w:r>
          </w:p>
        </w:tc>
        <w:tc>
          <w:tcPr>
            <w:tcW w:w="3414" w:type="dxa"/>
            <w:shd w:val="clear" w:color="auto" w:fill="D9D9D9"/>
          </w:tcPr>
          <w:p w14:paraId="493EACC5" w14:textId="77777777" w:rsidR="009B1CC6" w:rsidRPr="001B54C3" w:rsidRDefault="009B1CC6" w:rsidP="00D85EE7">
            <w:pPr>
              <w:pStyle w:val="TableEntryHeader"/>
            </w:pPr>
            <w:r w:rsidRPr="001B54C3">
              <w:rPr>
                <w:rFonts w:cs="Arial"/>
                <w:bCs/>
              </w:rPr>
              <w:t>2.16.840.1.113883.6.1</w:t>
            </w:r>
          </w:p>
        </w:tc>
      </w:tr>
      <w:tr w:rsidR="009B1CC6" w:rsidRPr="001B54C3" w14:paraId="71B698DA" w14:textId="77777777" w:rsidTr="00D85EE7">
        <w:trPr>
          <w:jc w:val="center"/>
        </w:trPr>
        <w:tc>
          <w:tcPr>
            <w:tcW w:w="2694" w:type="dxa"/>
            <w:shd w:val="clear" w:color="auto" w:fill="D9D9D9"/>
          </w:tcPr>
          <w:p w14:paraId="619A961F" w14:textId="77777777" w:rsidR="009B1CC6" w:rsidRPr="001B54C3" w:rsidRDefault="009B1CC6" w:rsidP="00D85EE7">
            <w:pPr>
              <w:pStyle w:val="TableEntryHeader"/>
            </w:pPr>
            <w:r w:rsidRPr="001B54C3">
              <w:t>Sequence</w:t>
            </w:r>
          </w:p>
        </w:tc>
        <w:tc>
          <w:tcPr>
            <w:tcW w:w="2520" w:type="dxa"/>
            <w:shd w:val="clear" w:color="auto" w:fill="D9D9D9"/>
          </w:tcPr>
          <w:p w14:paraId="027E0233" w14:textId="77777777" w:rsidR="009B1CC6" w:rsidRPr="001B54C3" w:rsidRDefault="009B1CC6" w:rsidP="00D85EE7">
            <w:pPr>
              <w:pStyle w:val="TableEntryHeader"/>
            </w:pPr>
            <w:r w:rsidRPr="001B54C3">
              <w:t>LOINC® Code</w:t>
            </w:r>
          </w:p>
        </w:tc>
        <w:tc>
          <w:tcPr>
            <w:tcW w:w="3414" w:type="dxa"/>
            <w:shd w:val="clear" w:color="auto" w:fill="D9D9D9"/>
          </w:tcPr>
          <w:p w14:paraId="37271753" w14:textId="77777777" w:rsidR="009B1CC6" w:rsidRPr="001B54C3" w:rsidRDefault="009B1CC6" w:rsidP="00D85EE7">
            <w:pPr>
              <w:pStyle w:val="TableEntryHeader"/>
            </w:pPr>
            <w:r w:rsidRPr="001B54C3">
              <w:t>Description</w:t>
            </w:r>
          </w:p>
        </w:tc>
      </w:tr>
      <w:tr w:rsidR="009B1CC6" w:rsidRPr="001B54C3" w14:paraId="1295826E" w14:textId="77777777" w:rsidTr="00D85EE7">
        <w:trPr>
          <w:jc w:val="center"/>
        </w:trPr>
        <w:tc>
          <w:tcPr>
            <w:tcW w:w="2694" w:type="dxa"/>
            <w:vAlign w:val="bottom"/>
          </w:tcPr>
          <w:p w14:paraId="0512E1E7" w14:textId="77777777" w:rsidR="009B1CC6" w:rsidRPr="001B54C3" w:rsidRDefault="009B1CC6" w:rsidP="00D85EE7">
            <w:pPr>
              <w:pStyle w:val="TableEntry"/>
            </w:pPr>
            <w:r w:rsidRPr="001B54C3">
              <w:t>1</w:t>
            </w:r>
          </w:p>
        </w:tc>
        <w:tc>
          <w:tcPr>
            <w:tcW w:w="2520" w:type="dxa"/>
            <w:vAlign w:val="bottom"/>
          </w:tcPr>
          <w:p w14:paraId="40711463" w14:textId="77777777" w:rsidR="009B1CC6" w:rsidRPr="001B54C3" w:rsidRDefault="009B1CC6" w:rsidP="00D85EE7">
            <w:pPr>
              <w:pStyle w:val="TableEntry"/>
            </w:pPr>
            <w:r w:rsidRPr="001B54C3">
              <w:t>53109-4</w:t>
            </w:r>
          </w:p>
        </w:tc>
        <w:tc>
          <w:tcPr>
            <w:tcW w:w="3414" w:type="dxa"/>
            <w:vAlign w:val="bottom"/>
          </w:tcPr>
          <w:p w14:paraId="4D280004" w14:textId="77777777" w:rsidR="009B1CC6" w:rsidRPr="001B54C3" w:rsidRDefault="009B1CC6" w:rsidP="00D85EE7">
            <w:pPr>
              <w:pStyle w:val="TableEntry"/>
            </w:pPr>
            <w:r w:rsidRPr="001B54C3">
              <w:t xml:space="preserve">Newborn Hearing Screen Right </w:t>
            </w:r>
          </w:p>
        </w:tc>
      </w:tr>
    </w:tbl>
    <w:p w14:paraId="0CB97BCC" w14:textId="77777777" w:rsidR="005D547D" w:rsidRPr="001B54C3" w:rsidRDefault="005D547D" w:rsidP="001B28EA">
      <w:pPr>
        <w:pStyle w:val="BodyText"/>
      </w:pPr>
      <w:bookmarkStart w:id="2606" w:name="_Toc272862213"/>
      <w:bookmarkStart w:id="2607" w:name="_Toc302033028"/>
      <w:bookmarkStart w:id="2608" w:name="_Toc302033861"/>
    </w:p>
    <w:p w14:paraId="42CEFFAD" w14:textId="77777777" w:rsidR="005D547D" w:rsidRPr="001B54C3" w:rsidRDefault="005D547D" w:rsidP="005D547D">
      <w:pPr>
        <w:pStyle w:val="EditorInstructions"/>
      </w:pPr>
      <w:r w:rsidRPr="001B54C3">
        <w:t>Add section 6.5.N</w:t>
      </w:r>
      <w:r w:rsidR="003A6FC9" w:rsidRPr="001B54C3">
        <w:t xml:space="preserve">. </w:t>
      </w:r>
      <w:r w:rsidR="003E0BEB" w:rsidRPr="001B54C3">
        <w:t xml:space="preserve">(Added 2011-09 from QRPH EHCP </w:t>
      </w:r>
      <w:r w:rsidR="003C4B67" w:rsidRPr="001B54C3">
        <w:t>Profile</w:t>
      </w:r>
      <w:r w:rsidR="003E0BEB" w:rsidRPr="001B54C3">
        <w:t>)</w:t>
      </w:r>
    </w:p>
    <w:p w14:paraId="1A335D07" w14:textId="77777777" w:rsidR="009B1CC6" w:rsidRPr="001B54C3" w:rsidRDefault="009B1CC6" w:rsidP="009B1CC6">
      <w:pPr>
        <w:pStyle w:val="Heading3"/>
        <w:rPr>
          <w:noProof w:val="0"/>
        </w:rPr>
      </w:pPr>
      <w:bookmarkStart w:id="2609" w:name="_Toc466555687"/>
      <w:r w:rsidRPr="001B54C3">
        <w:rPr>
          <w:noProof w:val="0"/>
        </w:rPr>
        <w:t>6.5.</w:t>
      </w:r>
      <w:r w:rsidR="005D547D" w:rsidRPr="001B54C3">
        <w:rPr>
          <w:noProof w:val="0"/>
        </w:rPr>
        <w:t xml:space="preserve">N </w:t>
      </w:r>
      <w:r w:rsidRPr="001B54C3">
        <w:rPr>
          <w:noProof w:val="0"/>
        </w:rPr>
        <w:t>JCIH-EHDI  Hearing Screen Left  Codes</w:t>
      </w:r>
      <w:bookmarkEnd w:id="2606"/>
      <w:bookmarkEnd w:id="2607"/>
      <w:bookmarkEnd w:id="2608"/>
      <w:bookmarkEnd w:id="2609"/>
    </w:p>
    <w:p w14:paraId="3F848C77" w14:textId="77777777" w:rsidR="009B1CC6" w:rsidRPr="001B54C3" w:rsidRDefault="009B1CC6" w:rsidP="009B1CC6">
      <w:pPr>
        <w:pStyle w:val="Heading4"/>
        <w:rPr>
          <w:noProof w:val="0"/>
        </w:rPr>
      </w:pPr>
      <w:bookmarkStart w:id="2610" w:name="_Toc272862214"/>
      <w:bookmarkStart w:id="2611" w:name="_Toc302033029"/>
      <w:bookmarkStart w:id="2612" w:name="_Toc302033862"/>
      <w:bookmarkStart w:id="2613" w:name="_Toc466555688"/>
      <w:r w:rsidRPr="001B54C3">
        <w:rPr>
          <w:noProof w:val="0"/>
        </w:rPr>
        <w:t>6.5.</w:t>
      </w:r>
      <w:r w:rsidR="005D547D" w:rsidRPr="001B54C3">
        <w:rPr>
          <w:noProof w:val="0"/>
        </w:rPr>
        <w:t>N</w:t>
      </w:r>
      <w:r w:rsidRPr="001B54C3">
        <w:rPr>
          <w:noProof w:val="0"/>
        </w:rPr>
        <w:t>.1 Metadata</w:t>
      </w:r>
      <w:bookmarkEnd w:id="2610"/>
      <w:bookmarkEnd w:id="2611"/>
      <w:bookmarkEnd w:id="2612"/>
      <w:bookmarkEnd w:id="2613"/>
    </w:p>
    <w:p w14:paraId="5B0D908A"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68748054" w14:textId="77777777" w:rsidTr="00D85EE7">
        <w:trPr>
          <w:tblHeader/>
          <w:jc w:val="center"/>
        </w:trPr>
        <w:tc>
          <w:tcPr>
            <w:tcW w:w="1278" w:type="dxa"/>
            <w:shd w:val="pct15" w:color="auto" w:fill="FFFFFF"/>
          </w:tcPr>
          <w:p w14:paraId="326ED9C5" w14:textId="77777777" w:rsidR="009B1CC6" w:rsidRPr="001B54C3" w:rsidRDefault="009B1CC6" w:rsidP="00D85EE7">
            <w:pPr>
              <w:pStyle w:val="TableEntryHeader"/>
            </w:pPr>
            <w:r w:rsidRPr="001B54C3">
              <w:t>Metadata Element</w:t>
            </w:r>
          </w:p>
        </w:tc>
        <w:tc>
          <w:tcPr>
            <w:tcW w:w="3150" w:type="dxa"/>
            <w:shd w:val="pct15" w:color="auto" w:fill="FFFFFF"/>
          </w:tcPr>
          <w:p w14:paraId="61A53A06" w14:textId="77777777" w:rsidR="009B1CC6" w:rsidRPr="001B54C3" w:rsidRDefault="009B1CC6" w:rsidP="00D85EE7">
            <w:pPr>
              <w:pStyle w:val="TableEntryHeader"/>
            </w:pPr>
            <w:r w:rsidRPr="001B54C3">
              <w:t>Description</w:t>
            </w:r>
          </w:p>
        </w:tc>
        <w:tc>
          <w:tcPr>
            <w:tcW w:w="3150" w:type="dxa"/>
            <w:shd w:val="pct15" w:color="auto" w:fill="FFFFFF"/>
          </w:tcPr>
          <w:p w14:paraId="1AAFE1C2" w14:textId="77777777" w:rsidR="009B1CC6" w:rsidRPr="001B54C3" w:rsidRDefault="009B1CC6" w:rsidP="00D85EE7">
            <w:pPr>
              <w:pStyle w:val="TableEntryHeader"/>
            </w:pPr>
            <w:r w:rsidRPr="001B54C3">
              <w:t>Mandatory</w:t>
            </w:r>
          </w:p>
        </w:tc>
      </w:tr>
      <w:tr w:rsidR="009B1CC6" w:rsidRPr="001B54C3" w14:paraId="18A5F1FD" w14:textId="77777777" w:rsidTr="00D85EE7">
        <w:trPr>
          <w:jc w:val="center"/>
        </w:trPr>
        <w:tc>
          <w:tcPr>
            <w:tcW w:w="1278" w:type="dxa"/>
          </w:tcPr>
          <w:p w14:paraId="586C00D6" w14:textId="77777777" w:rsidR="009B1CC6" w:rsidRPr="001B54C3" w:rsidRDefault="009B1CC6" w:rsidP="00D85EE7">
            <w:pPr>
              <w:pStyle w:val="TableEntry"/>
            </w:pPr>
            <w:r w:rsidRPr="001B54C3">
              <w:t xml:space="preserve">Identifier </w:t>
            </w:r>
          </w:p>
        </w:tc>
        <w:tc>
          <w:tcPr>
            <w:tcW w:w="3150" w:type="dxa"/>
          </w:tcPr>
          <w:p w14:paraId="42690847" w14:textId="77777777" w:rsidR="009B1CC6" w:rsidRPr="001B54C3" w:rsidRDefault="009B1CC6" w:rsidP="00D85EE7">
            <w:pPr>
              <w:pStyle w:val="TableEntry"/>
            </w:pPr>
            <w:r w:rsidRPr="001B54C3">
              <w:t xml:space="preserve"> unique identifier of the value set </w:t>
            </w:r>
          </w:p>
        </w:tc>
        <w:tc>
          <w:tcPr>
            <w:tcW w:w="3150" w:type="dxa"/>
          </w:tcPr>
          <w:p w14:paraId="526F7345" w14:textId="77777777" w:rsidR="009B1CC6" w:rsidRPr="001B54C3" w:rsidRDefault="009B1CC6" w:rsidP="00D85EE7">
            <w:pPr>
              <w:pStyle w:val="TableEntry"/>
            </w:pPr>
            <w:r w:rsidRPr="001B54C3">
              <w:t>1.3.6.1.4.1.19376.1.7.3.1.1.15.2.8</w:t>
            </w:r>
          </w:p>
        </w:tc>
      </w:tr>
      <w:tr w:rsidR="009B1CC6" w:rsidRPr="001B54C3" w14:paraId="2BEF94F4" w14:textId="77777777" w:rsidTr="00D85EE7">
        <w:trPr>
          <w:jc w:val="center"/>
        </w:trPr>
        <w:tc>
          <w:tcPr>
            <w:tcW w:w="1278" w:type="dxa"/>
          </w:tcPr>
          <w:p w14:paraId="31413B2C" w14:textId="77777777" w:rsidR="009B1CC6" w:rsidRPr="001B54C3" w:rsidRDefault="009B1CC6" w:rsidP="00D85EE7">
            <w:pPr>
              <w:pStyle w:val="TableEntry"/>
            </w:pPr>
            <w:r w:rsidRPr="001B54C3">
              <w:t xml:space="preserve">Name </w:t>
            </w:r>
          </w:p>
        </w:tc>
        <w:tc>
          <w:tcPr>
            <w:tcW w:w="3150" w:type="dxa"/>
          </w:tcPr>
          <w:p w14:paraId="2E87CCAB" w14:textId="77777777" w:rsidR="009B1CC6" w:rsidRPr="001B54C3" w:rsidRDefault="009B1CC6" w:rsidP="00D85EE7">
            <w:pPr>
              <w:pStyle w:val="TableEntry"/>
            </w:pPr>
            <w:r w:rsidRPr="001B54C3">
              <w:t xml:space="preserve"> name of the value set </w:t>
            </w:r>
          </w:p>
        </w:tc>
        <w:tc>
          <w:tcPr>
            <w:tcW w:w="3150" w:type="dxa"/>
          </w:tcPr>
          <w:p w14:paraId="2AC3931D" w14:textId="77777777" w:rsidR="009B1CC6" w:rsidRPr="001B54C3" w:rsidRDefault="009B1CC6" w:rsidP="00D85EE7">
            <w:pPr>
              <w:pStyle w:val="TableEntry"/>
            </w:pPr>
            <w:r w:rsidRPr="001B54C3">
              <w:t>JCIH-EHDI  Hearing Screen Left Value Set</w:t>
            </w:r>
          </w:p>
        </w:tc>
      </w:tr>
      <w:tr w:rsidR="009B1CC6" w:rsidRPr="001B54C3" w14:paraId="3A94834D" w14:textId="77777777" w:rsidTr="00D85EE7">
        <w:trPr>
          <w:jc w:val="center"/>
        </w:trPr>
        <w:tc>
          <w:tcPr>
            <w:tcW w:w="1278" w:type="dxa"/>
          </w:tcPr>
          <w:p w14:paraId="2132312E" w14:textId="77777777" w:rsidR="009B1CC6" w:rsidRPr="001B54C3" w:rsidRDefault="009B1CC6" w:rsidP="00D85EE7">
            <w:pPr>
              <w:pStyle w:val="TableEntry"/>
            </w:pPr>
            <w:r w:rsidRPr="001B54C3">
              <w:t xml:space="preserve">Source </w:t>
            </w:r>
          </w:p>
        </w:tc>
        <w:tc>
          <w:tcPr>
            <w:tcW w:w="3150" w:type="dxa"/>
          </w:tcPr>
          <w:p w14:paraId="1D9571B4"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0937BE84" w14:textId="77777777" w:rsidR="009B1CC6" w:rsidRPr="001B54C3" w:rsidRDefault="009B1CC6" w:rsidP="00D85EE7">
            <w:pPr>
              <w:pStyle w:val="TableEntry"/>
            </w:pPr>
            <w:r w:rsidRPr="001B54C3">
              <w:t>IHE Quality Research and Public Health Domain</w:t>
            </w:r>
          </w:p>
        </w:tc>
      </w:tr>
      <w:tr w:rsidR="009B1CC6" w:rsidRPr="001B54C3" w14:paraId="0E20038C" w14:textId="77777777" w:rsidTr="00D85EE7">
        <w:trPr>
          <w:jc w:val="center"/>
        </w:trPr>
        <w:tc>
          <w:tcPr>
            <w:tcW w:w="1278" w:type="dxa"/>
          </w:tcPr>
          <w:p w14:paraId="6E7E0766" w14:textId="77777777" w:rsidR="009B1CC6" w:rsidRPr="001B54C3" w:rsidRDefault="009B1CC6" w:rsidP="00D85EE7">
            <w:pPr>
              <w:pStyle w:val="TableEntry"/>
            </w:pPr>
            <w:r w:rsidRPr="001B54C3">
              <w:t xml:space="preserve">Purpose </w:t>
            </w:r>
          </w:p>
        </w:tc>
        <w:tc>
          <w:tcPr>
            <w:tcW w:w="3150" w:type="dxa"/>
          </w:tcPr>
          <w:p w14:paraId="73EEB981"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284F87F8" w14:textId="77777777" w:rsidR="009B1CC6" w:rsidRPr="001B54C3" w:rsidRDefault="009B1CC6" w:rsidP="00D85EE7">
            <w:pPr>
              <w:pStyle w:val="TableEntry"/>
            </w:pPr>
            <w:r w:rsidRPr="001B54C3">
              <w:t xml:space="preserve">To Reflect the left ear EHDI hearing screening result type  using LOINC® </w:t>
            </w:r>
          </w:p>
        </w:tc>
      </w:tr>
      <w:tr w:rsidR="009B1CC6" w:rsidRPr="001B54C3" w14:paraId="5C65A8AD" w14:textId="77777777" w:rsidTr="00D85EE7">
        <w:trPr>
          <w:jc w:val="center"/>
        </w:trPr>
        <w:tc>
          <w:tcPr>
            <w:tcW w:w="1278" w:type="dxa"/>
          </w:tcPr>
          <w:p w14:paraId="7D34CC26" w14:textId="77777777" w:rsidR="009B1CC6" w:rsidRPr="001B54C3" w:rsidRDefault="009B1CC6" w:rsidP="00D85EE7">
            <w:pPr>
              <w:pStyle w:val="TableEntry"/>
            </w:pPr>
            <w:r w:rsidRPr="001B54C3">
              <w:t xml:space="preserve">Definition </w:t>
            </w:r>
          </w:p>
        </w:tc>
        <w:tc>
          <w:tcPr>
            <w:tcW w:w="3150" w:type="dxa"/>
          </w:tcPr>
          <w:p w14:paraId="6D88DA25"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36259F86" w14:textId="77777777" w:rsidR="009B1CC6" w:rsidRPr="001B54C3" w:rsidRDefault="009B1CC6" w:rsidP="00D85EE7">
            <w:pPr>
              <w:pStyle w:val="TableEntry"/>
            </w:pPr>
            <w:r w:rsidRPr="001B54C3">
              <w:t>Extensional definition: The value set was constructed by enumerating the codes from LOINC®</w:t>
            </w:r>
          </w:p>
        </w:tc>
      </w:tr>
      <w:tr w:rsidR="009B1CC6" w:rsidRPr="001B54C3" w14:paraId="56C379BD" w14:textId="77777777" w:rsidTr="00D85EE7">
        <w:trPr>
          <w:jc w:val="center"/>
        </w:trPr>
        <w:tc>
          <w:tcPr>
            <w:tcW w:w="1278" w:type="dxa"/>
          </w:tcPr>
          <w:p w14:paraId="4304DC40" w14:textId="77777777" w:rsidR="009B1CC6" w:rsidRPr="001B54C3" w:rsidRDefault="009B1CC6" w:rsidP="00D85EE7">
            <w:pPr>
              <w:pStyle w:val="TableEntry"/>
            </w:pPr>
            <w:r w:rsidRPr="001B54C3">
              <w:t>Source URI</w:t>
            </w:r>
          </w:p>
        </w:tc>
        <w:tc>
          <w:tcPr>
            <w:tcW w:w="3150" w:type="dxa"/>
          </w:tcPr>
          <w:p w14:paraId="2C825034"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1E4BA346" w14:textId="77777777" w:rsidR="009B1CC6" w:rsidRPr="001B54C3" w:rsidRDefault="00B64CE6" w:rsidP="00D85EE7">
            <w:pPr>
              <w:pStyle w:val="TableEntry"/>
              <w:rPr>
                <w:rStyle w:val="Hyperlink"/>
              </w:rPr>
            </w:pPr>
            <w:hyperlink r:id="rId63" w:history="1">
              <w:r w:rsidR="009B1CC6" w:rsidRPr="001B54C3">
                <w:rPr>
                  <w:rStyle w:val="Hyperlink"/>
                </w:rPr>
                <w:t>http://loinc.org</w:t>
              </w:r>
            </w:hyperlink>
          </w:p>
        </w:tc>
      </w:tr>
      <w:tr w:rsidR="009B1CC6" w:rsidRPr="001B54C3" w14:paraId="6F32B4EC" w14:textId="77777777" w:rsidTr="00D85EE7">
        <w:trPr>
          <w:jc w:val="center"/>
        </w:trPr>
        <w:tc>
          <w:tcPr>
            <w:tcW w:w="1278" w:type="dxa"/>
          </w:tcPr>
          <w:p w14:paraId="2422222D" w14:textId="77777777" w:rsidR="009B1CC6" w:rsidRPr="001B54C3" w:rsidRDefault="009B1CC6" w:rsidP="00D85EE7">
            <w:pPr>
              <w:pStyle w:val="TableEntry"/>
            </w:pPr>
            <w:r w:rsidRPr="001B54C3">
              <w:lastRenderedPageBreak/>
              <w:t xml:space="preserve">Version </w:t>
            </w:r>
          </w:p>
        </w:tc>
        <w:tc>
          <w:tcPr>
            <w:tcW w:w="3150" w:type="dxa"/>
          </w:tcPr>
          <w:p w14:paraId="4C85DC02" w14:textId="77777777" w:rsidR="009B1CC6" w:rsidRPr="001B54C3" w:rsidRDefault="009B1CC6" w:rsidP="00D85EE7">
            <w:pPr>
              <w:pStyle w:val="TableEntry"/>
            </w:pPr>
            <w:r w:rsidRPr="001B54C3">
              <w:t>A string identifying the specific version of the value set.</w:t>
            </w:r>
          </w:p>
        </w:tc>
        <w:tc>
          <w:tcPr>
            <w:tcW w:w="3150" w:type="dxa"/>
          </w:tcPr>
          <w:p w14:paraId="46561364" w14:textId="77777777" w:rsidR="009B1CC6" w:rsidRPr="001B54C3" w:rsidRDefault="009B1CC6" w:rsidP="00D85EE7">
            <w:pPr>
              <w:pStyle w:val="TableEntry"/>
            </w:pPr>
            <w:r w:rsidRPr="001B54C3">
              <w:t>Version 1.0</w:t>
            </w:r>
          </w:p>
        </w:tc>
      </w:tr>
      <w:tr w:rsidR="009B1CC6" w:rsidRPr="001B54C3" w14:paraId="3CA08137" w14:textId="77777777" w:rsidTr="00D85EE7">
        <w:trPr>
          <w:jc w:val="center"/>
        </w:trPr>
        <w:tc>
          <w:tcPr>
            <w:tcW w:w="1278" w:type="dxa"/>
          </w:tcPr>
          <w:p w14:paraId="0753BA86" w14:textId="77777777" w:rsidR="009B1CC6" w:rsidRPr="001B54C3" w:rsidRDefault="009B1CC6" w:rsidP="00D85EE7">
            <w:pPr>
              <w:pStyle w:val="TableEntry"/>
            </w:pPr>
            <w:r w:rsidRPr="001B54C3">
              <w:t xml:space="preserve">Status </w:t>
            </w:r>
          </w:p>
        </w:tc>
        <w:tc>
          <w:tcPr>
            <w:tcW w:w="3150" w:type="dxa"/>
          </w:tcPr>
          <w:p w14:paraId="322752AA" w14:textId="77777777" w:rsidR="009B1CC6" w:rsidRPr="001B54C3" w:rsidRDefault="009B1CC6" w:rsidP="00D85EE7">
            <w:pPr>
              <w:pStyle w:val="TableEntry"/>
            </w:pPr>
            <w:r w:rsidRPr="001B54C3">
              <w:t>Active (Current) or Inactive</w:t>
            </w:r>
          </w:p>
        </w:tc>
        <w:tc>
          <w:tcPr>
            <w:tcW w:w="3150" w:type="dxa"/>
          </w:tcPr>
          <w:p w14:paraId="299B0F23" w14:textId="77777777" w:rsidR="009B1CC6" w:rsidRPr="001B54C3" w:rsidRDefault="009B1CC6" w:rsidP="00D85EE7">
            <w:pPr>
              <w:pStyle w:val="TableEntry"/>
            </w:pPr>
            <w:r w:rsidRPr="001B54C3">
              <w:t>Active</w:t>
            </w:r>
          </w:p>
        </w:tc>
      </w:tr>
      <w:tr w:rsidR="009B1CC6" w:rsidRPr="001B54C3" w14:paraId="2D9B2694" w14:textId="77777777" w:rsidTr="00D85EE7">
        <w:trPr>
          <w:jc w:val="center"/>
        </w:trPr>
        <w:tc>
          <w:tcPr>
            <w:tcW w:w="1278" w:type="dxa"/>
          </w:tcPr>
          <w:p w14:paraId="7489EA1A" w14:textId="77777777" w:rsidR="009B1CC6" w:rsidRPr="001B54C3" w:rsidRDefault="009B1CC6" w:rsidP="00D85EE7">
            <w:pPr>
              <w:pStyle w:val="TableEntry"/>
            </w:pPr>
            <w:r w:rsidRPr="001B54C3">
              <w:t xml:space="preserve">Effective Date </w:t>
            </w:r>
          </w:p>
        </w:tc>
        <w:tc>
          <w:tcPr>
            <w:tcW w:w="3150" w:type="dxa"/>
          </w:tcPr>
          <w:p w14:paraId="69E6E074" w14:textId="77777777" w:rsidR="009B1CC6" w:rsidRPr="001B54C3" w:rsidRDefault="009B1CC6" w:rsidP="00D85EE7">
            <w:pPr>
              <w:pStyle w:val="TableEntry"/>
            </w:pPr>
            <w:r w:rsidRPr="001B54C3">
              <w:t xml:space="preserve">The date when the value set is expected to be effective </w:t>
            </w:r>
          </w:p>
        </w:tc>
        <w:tc>
          <w:tcPr>
            <w:tcW w:w="3150" w:type="dxa"/>
          </w:tcPr>
          <w:p w14:paraId="593DA977" w14:textId="77777777" w:rsidR="009B1CC6" w:rsidRPr="001B54C3" w:rsidRDefault="009B1CC6" w:rsidP="00D85EE7">
            <w:pPr>
              <w:pStyle w:val="TableEntry"/>
            </w:pPr>
            <w:r w:rsidRPr="001B54C3">
              <w:t>8/1/2010</w:t>
            </w:r>
          </w:p>
        </w:tc>
      </w:tr>
      <w:tr w:rsidR="009B1CC6" w:rsidRPr="001B54C3" w14:paraId="6172BB89" w14:textId="77777777" w:rsidTr="00D85EE7">
        <w:trPr>
          <w:jc w:val="center"/>
        </w:trPr>
        <w:tc>
          <w:tcPr>
            <w:tcW w:w="1278" w:type="dxa"/>
          </w:tcPr>
          <w:p w14:paraId="3423C845" w14:textId="77777777" w:rsidR="009B1CC6" w:rsidRPr="001B54C3" w:rsidRDefault="009B1CC6" w:rsidP="00D85EE7">
            <w:pPr>
              <w:pStyle w:val="TableEntry"/>
            </w:pPr>
            <w:r w:rsidRPr="001B54C3">
              <w:t xml:space="preserve">Expiration Date </w:t>
            </w:r>
          </w:p>
        </w:tc>
        <w:tc>
          <w:tcPr>
            <w:tcW w:w="3150" w:type="dxa"/>
          </w:tcPr>
          <w:p w14:paraId="5BC6C400"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735A1208" w14:textId="77777777" w:rsidR="009B1CC6" w:rsidRPr="001B54C3" w:rsidRDefault="009B1CC6" w:rsidP="00D85EE7">
            <w:pPr>
              <w:pStyle w:val="TableEntry"/>
            </w:pPr>
            <w:r w:rsidRPr="001B54C3">
              <w:t>N/A</w:t>
            </w:r>
          </w:p>
        </w:tc>
      </w:tr>
      <w:tr w:rsidR="009B1CC6" w:rsidRPr="001B54C3" w14:paraId="25FDEC37" w14:textId="77777777" w:rsidTr="00D85EE7">
        <w:trPr>
          <w:jc w:val="center"/>
        </w:trPr>
        <w:tc>
          <w:tcPr>
            <w:tcW w:w="1278" w:type="dxa"/>
          </w:tcPr>
          <w:p w14:paraId="09914FB7" w14:textId="77777777" w:rsidR="009B1CC6" w:rsidRPr="001B54C3" w:rsidRDefault="009B1CC6" w:rsidP="00D85EE7">
            <w:pPr>
              <w:pStyle w:val="TableEntry"/>
            </w:pPr>
            <w:r w:rsidRPr="001B54C3">
              <w:t>Creation Date</w:t>
            </w:r>
          </w:p>
        </w:tc>
        <w:tc>
          <w:tcPr>
            <w:tcW w:w="3150" w:type="dxa"/>
          </w:tcPr>
          <w:p w14:paraId="26ABC3E6" w14:textId="77777777" w:rsidR="009B1CC6" w:rsidRPr="001B54C3" w:rsidRDefault="009B1CC6" w:rsidP="00D85EE7">
            <w:pPr>
              <w:pStyle w:val="TableEntry"/>
            </w:pPr>
            <w:r w:rsidRPr="001B54C3">
              <w:t xml:space="preserve">The date of creation of the value set </w:t>
            </w:r>
          </w:p>
        </w:tc>
        <w:tc>
          <w:tcPr>
            <w:tcW w:w="3150" w:type="dxa"/>
          </w:tcPr>
          <w:p w14:paraId="26870CAC" w14:textId="77777777" w:rsidR="009B1CC6" w:rsidRPr="001B54C3" w:rsidRDefault="009B1CC6" w:rsidP="00D85EE7">
            <w:pPr>
              <w:pStyle w:val="TableEntry"/>
            </w:pPr>
            <w:r w:rsidRPr="001B54C3">
              <w:t>8/1/2010</w:t>
            </w:r>
          </w:p>
        </w:tc>
      </w:tr>
      <w:tr w:rsidR="009B1CC6" w:rsidRPr="001B54C3" w14:paraId="3FFFD333" w14:textId="77777777" w:rsidTr="00D85EE7">
        <w:trPr>
          <w:jc w:val="center"/>
        </w:trPr>
        <w:tc>
          <w:tcPr>
            <w:tcW w:w="1278" w:type="dxa"/>
          </w:tcPr>
          <w:p w14:paraId="195BC9A2" w14:textId="77777777" w:rsidR="009B1CC6" w:rsidRPr="001B54C3" w:rsidRDefault="009B1CC6" w:rsidP="00D85EE7">
            <w:pPr>
              <w:pStyle w:val="TableEntry"/>
            </w:pPr>
            <w:r w:rsidRPr="001B54C3">
              <w:t xml:space="preserve">Revision Date </w:t>
            </w:r>
          </w:p>
        </w:tc>
        <w:tc>
          <w:tcPr>
            <w:tcW w:w="3150" w:type="dxa"/>
          </w:tcPr>
          <w:p w14:paraId="7153028C" w14:textId="77777777" w:rsidR="009B1CC6" w:rsidRPr="001B54C3" w:rsidRDefault="009B1CC6" w:rsidP="00D85EE7">
            <w:pPr>
              <w:pStyle w:val="TableEntry"/>
            </w:pPr>
            <w:r w:rsidRPr="001B54C3">
              <w:t xml:space="preserve">The date of revision of the value set </w:t>
            </w:r>
          </w:p>
        </w:tc>
        <w:tc>
          <w:tcPr>
            <w:tcW w:w="3150" w:type="dxa"/>
          </w:tcPr>
          <w:p w14:paraId="1895A5A1" w14:textId="77777777" w:rsidR="009B1CC6" w:rsidRPr="001B54C3" w:rsidRDefault="009B1CC6" w:rsidP="00D85EE7">
            <w:pPr>
              <w:pStyle w:val="TableEntry"/>
            </w:pPr>
            <w:r w:rsidRPr="001B54C3">
              <w:t>N/A</w:t>
            </w:r>
          </w:p>
        </w:tc>
      </w:tr>
      <w:tr w:rsidR="009B1CC6" w:rsidRPr="001B54C3" w14:paraId="76235575" w14:textId="77777777" w:rsidTr="00D85EE7">
        <w:trPr>
          <w:jc w:val="center"/>
        </w:trPr>
        <w:tc>
          <w:tcPr>
            <w:tcW w:w="1278" w:type="dxa"/>
          </w:tcPr>
          <w:p w14:paraId="545630D4" w14:textId="77777777" w:rsidR="009B1CC6" w:rsidRPr="001B54C3" w:rsidRDefault="009B1CC6" w:rsidP="00D85EE7">
            <w:pPr>
              <w:pStyle w:val="TableEntry"/>
            </w:pPr>
            <w:r w:rsidRPr="001B54C3">
              <w:t>Groups</w:t>
            </w:r>
          </w:p>
        </w:tc>
        <w:tc>
          <w:tcPr>
            <w:tcW w:w="3150" w:type="dxa"/>
          </w:tcPr>
          <w:p w14:paraId="099C2509"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464592F3" w14:textId="77777777" w:rsidR="009B1CC6" w:rsidRPr="001B54C3" w:rsidRDefault="009B1CC6" w:rsidP="00D85EE7">
            <w:pPr>
              <w:pStyle w:val="TableEntry"/>
            </w:pPr>
            <w:r w:rsidRPr="001B54C3">
              <w:t>IHE EHDI</w:t>
            </w:r>
          </w:p>
        </w:tc>
      </w:tr>
    </w:tbl>
    <w:p w14:paraId="449259E5" w14:textId="77777777" w:rsidR="003B0A4B" w:rsidRPr="001B54C3" w:rsidRDefault="003B0A4B" w:rsidP="00235E1F">
      <w:pPr>
        <w:pStyle w:val="BodyText"/>
      </w:pPr>
      <w:bookmarkStart w:id="2614" w:name="_Toc272862215"/>
      <w:bookmarkStart w:id="2615" w:name="_Toc302033030"/>
      <w:bookmarkStart w:id="2616" w:name="_Toc302033863"/>
    </w:p>
    <w:p w14:paraId="3D8F91B7" w14:textId="77777777" w:rsidR="009B1CC6" w:rsidRPr="001B54C3" w:rsidRDefault="009B1CC6" w:rsidP="009B1CC6">
      <w:pPr>
        <w:pStyle w:val="Heading4"/>
        <w:rPr>
          <w:noProof w:val="0"/>
        </w:rPr>
      </w:pPr>
      <w:bookmarkStart w:id="2617" w:name="_Toc466555689"/>
      <w:r w:rsidRPr="001B54C3">
        <w:rPr>
          <w:noProof w:val="0"/>
        </w:rPr>
        <w:t>6.5.</w:t>
      </w:r>
      <w:r w:rsidR="005D547D" w:rsidRPr="001B54C3">
        <w:rPr>
          <w:noProof w:val="0"/>
        </w:rPr>
        <w:t>N</w:t>
      </w:r>
      <w:r w:rsidRPr="001B54C3">
        <w:rPr>
          <w:noProof w:val="0"/>
        </w:rPr>
        <w:t>.2 JCIH-EHDI  Hearing Screen Left Value Set</w:t>
      </w:r>
      <w:bookmarkEnd w:id="2614"/>
      <w:bookmarkEnd w:id="2615"/>
      <w:bookmarkEnd w:id="2616"/>
      <w:bookmarkEnd w:id="2617"/>
    </w:p>
    <w:p w14:paraId="47D5E60F" w14:textId="77777777" w:rsidR="009B1CC6" w:rsidRPr="001B54C3" w:rsidRDefault="009B1CC6" w:rsidP="005F5F89">
      <w:pPr>
        <w:pStyle w:val="BodyText"/>
        <w:rPr>
          <w:i/>
          <w:iCs/>
        </w:rPr>
      </w:pPr>
      <w:r w:rsidRPr="001B54C3">
        <w:rPr>
          <w:i/>
          <w:iCs/>
        </w:rPr>
        <w:t>Hearing Screen Left Value Set</w:t>
      </w:r>
    </w:p>
    <w:tbl>
      <w:tblPr>
        <w:tblW w:w="46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1505"/>
        <w:gridCol w:w="3363"/>
      </w:tblGrid>
      <w:tr w:rsidR="009B1CC6" w:rsidRPr="001B54C3" w14:paraId="08F10A56" w14:textId="77777777" w:rsidTr="001B28EA">
        <w:trPr>
          <w:jc w:val="center"/>
        </w:trPr>
        <w:tc>
          <w:tcPr>
            <w:tcW w:w="1379" w:type="dxa"/>
            <w:shd w:val="clear" w:color="auto" w:fill="D9D9D9"/>
          </w:tcPr>
          <w:p w14:paraId="73E79959" w14:textId="77777777" w:rsidR="009B1CC6" w:rsidRPr="001B54C3" w:rsidRDefault="009B1CC6" w:rsidP="00D85EE7">
            <w:pPr>
              <w:pStyle w:val="TableEntryHeader"/>
            </w:pPr>
          </w:p>
        </w:tc>
        <w:tc>
          <w:tcPr>
            <w:tcW w:w="1339" w:type="dxa"/>
            <w:shd w:val="clear" w:color="auto" w:fill="D9D9D9"/>
          </w:tcPr>
          <w:p w14:paraId="16F2EB9D" w14:textId="77777777" w:rsidR="009B1CC6" w:rsidRPr="001B54C3" w:rsidRDefault="009B1CC6" w:rsidP="00D85EE7">
            <w:pPr>
              <w:pStyle w:val="TableEntryHeader"/>
            </w:pPr>
            <w:r w:rsidRPr="001B54C3">
              <w:rPr>
                <w:rFonts w:cs="Arial"/>
              </w:rPr>
              <w:t>Value Set :</w:t>
            </w:r>
          </w:p>
        </w:tc>
        <w:tc>
          <w:tcPr>
            <w:tcW w:w="1955" w:type="dxa"/>
            <w:shd w:val="clear" w:color="auto" w:fill="D9D9D9"/>
          </w:tcPr>
          <w:p w14:paraId="00459851" w14:textId="77777777" w:rsidR="009B1CC6" w:rsidRPr="001B54C3" w:rsidRDefault="009B1CC6" w:rsidP="00D85EE7">
            <w:pPr>
              <w:pStyle w:val="TableEntryHeader"/>
            </w:pPr>
            <w:r w:rsidRPr="001B54C3">
              <w:t>1.3.6.1.4.1.19376.1.7.3.1.1.15.2.8</w:t>
            </w:r>
          </w:p>
        </w:tc>
      </w:tr>
      <w:tr w:rsidR="009B1CC6" w:rsidRPr="001B54C3" w14:paraId="75341288" w14:textId="77777777" w:rsidTr="001B28EA">
        <w:trPr>
          <w:jc w:val="center"/>
        </w:trPr>
        <w:tc>
          <w:tcPr>
            <w:tcW w:w="1379" w:type="dxa"/>
            <w:shd w:val="clear" w:color="auto" w:fill="D9D9D9"/>
          </w:tcPr>
          <w:p w14:paraId="22262D7B" w14:textId="77777777" w:rsidR="009B1CC6" w:rsidRPr="001B54C3" w:rsidRDefault="009B1CC6" w:rsidP="00D85EE7">
            <w:pPr>
              <w:pStyle w:val="TableEntryHeader"/>
            </w:pPr>
          </w:p>
        </w:tc>
        <w:tc>
          <w:tcPr>
            <w:tcW w:w="1339" w:type="dxa"/>
            <w:shd w:val="clear" w:color="auto" w:fill="D9D9D9"/>
          </w:tcPr>
          <w:p w14:paraId="2DAB9E4B" w14:textId="77777777" w:rsidR="009B1CC6" w:rsidRPr="001B54C3" w:rsidRDefault="009B1CC6" w:rsidP="00D85EE7">
            <w:pPr>
              <w:pStyle w:val="TableEntryHeader"/>
            </w:pPr>
            <w:r w:rsidRPr="001B54C3">
              <w:t>Vocabulary:</w:t>
            </w:r>
          </w:p>
        </w:tc>
        <w:tc>
          <w:tcPr>
            <w:tcW w:w="1955" w:type="dxa"/>
            <w:shd w:val="clear" w:color="auto" w:fill="D9D9D9"/>
          </w:tcPr>
          <w:p w14:paraId="2BE46CF1" w14:textId="77777777" w:rsidR="009B1CC6" w:rsidRPr="001B54C3" w:rsidRDefault="009B1CC6" w:rsidP="00D85EE7">
            <w:pPr>
              <w:pStyle w:val="TableEntryHeader"/>
            </w:pPr>
            <w:r w:rsidRPr="001B54C3">
              <w:rPr>
                <w:rFonts w:cs="Arial"/>
                <w:bCs/>
              </w:rPr>
              <w:t>2.16.840.1.113883.6.1</w:t>
            </w:r>
          </w:p>
        </w:tc>
      </w:tr>
      <w:tr w:rsidR="009B1CC6" w:rsidRPr="001B54C3" w14:paraId="2BC1CCFB" w14:textId="77777777" w:rsidTr="001B28EA">
        <w:trPr>
          <w:jc w:val="center"/>
        </w:trPr>
        <w:tc>
          <w:tcPr>
            <w:tcW w:w="1379" w:type="dxa"/>
            <w:shd w:val="clear" w:color="auto" w:fill="D9D9D9"/>
          </w:tcPr>
          <w:p w14:paraId="69B7DDB5" w14:textId="77777777" w:rsidR="009B1CC6" w:rsidRPr="001B54C3" w:rsidRDefault="009B1CC6" w:rsidP="00D85EE7">
            <w:pPr>
              <w:pStyle w:val="TableEntryHeader"/>
            </w:pPr>
            <w:r w:rsidRPr="001B54C3">
              <w:t>Sequence</w:t>
            </w:r>
          </w:p>
        </w:tc>
        <w:tc>
          <w:tcPr>
            <w:tcW w:w="1339" w:type="dxa"/>
            <w:shd w:val="clear" w:color="auto" w:fill="D9D9D9"/>
          </w:tcPr>
          <w:p w14:paraId="4DC1595F" w14:textId="77777777" w:rsidR="009B1CC6" w:rsidRPr="001B54C3" w:rsidRDefault="009B1CC6" w:rsidP="00D85EE7">
            <w:pPr>
              <w:pStyle w:val="TableEntryHeader"/>
            </w:pPr>
            <w:r w:rsidRPr="001B54C3">
              <w:t>LOINC® Code</w:t>
            </w:r>
          </w:p>
        </w:tc>
        <w:tc>
          <w:tcPr>
            <w:tcW w:w="1955" w:type="dxa"/>
            <w:shd w:val="clear" w:color="auto" w:fill="D9D9D9"/>
          </w:tcPr>
          <w:p w14:paraId="0D8E6B94" w14:textId="77777777" w:rsidR="009B1CC6" w:rsidRPr="001B54C3" w:rsidRDefault="009B1CC6" w:rsidP="00D85EE7">
            <w:pPr>
              <w:pStyle w:val="TableEntryHeader"/>
            </w:pPr>
            <w:r w:rsidRPr="001B54C3">
              <w:t>Description</w:t>
            </w:r>
          </w:p>
        </w:tc>
      </w:tr>
      <w:tr w:rsidR="009B1CC6" w:rsidRPr="001B54C3" w14:paraId="2B6A380C" w14:textId="77777777" w:rsidTr="001B28EA">
        <w:trPr>
          <w:jc w:val="center"/>
        </w:trPr>
        <w:tc>
          <w:tcPr>
            <w:tcW w:w="1379" w:type="dxa"/>
            <w:vAlign w:val="bottom"/>
          </w:tcPr>
          <w:p w14:paraId="44E18636" w14:textId="77777777" w:rsidR="009B1CC6" w:rsidRPr="001B54C3" w:rsidRDefault="009B1CC6" w:rsidP="00D85EE7">
            <w:pPr>
              <w:pStyle w:val="TableEntry"/>
            </w:pPr>
            <w:r w:rsidRPr="001B54C3">
              <w:t>1</w:t>
            </w:r>
          </w:p>
        </w:tc>
        <w:tc>
          <w:tcPr>
            <w:tcW w:w="1339" w:type="dxa"/>
            <w:vAlign w:val="bottom"/>
          </w:tcPr>
          <w:p w14:paraId="1AE694F8" w14:textId="77777777" w:rsidR="009B1CC6" w:rsidRPr="001B54C3" w:rsidRDefault="009B1CC6" w:rsidP="00D85EE7">
            <w:pPr>
              <w:pStyle w:val="TableEntry"/>
            </w:pPr>
            <w:r w:rsidRPr="001B54C3">
              <w:t>53108-6</w:t>
            </w:r>
          </w:p>
        </w:tc>
        <w:tc>
          <w:tcPr>
            <w:tcW w:w="1955" w:type="dxa"/>
            <w:vAlign w:val="bottom"/>
          </w:tcPr>
          <w:p w14:paraId="1AEDAF49" w14:textId="77777777" w:rsidR="009B1CC6" w:rsidRPr="001B54C3" w:rsidRDefault="009B1CC6" w:rsidP="00D85EE7">
            <w:pPr>
              <w:pStyle w:val="TableEntry"/>
            </w:pPr>
            <w:r w:rsidRPr="001B54C3">
              <w:t xml:space="preserve">Newborn Hearing Screen Left </w:t>
            </w:r>
          </w:p>
        </w:tc>
      </w:tr>
    </w:tbl>
    <w:p w14:paraId="24F4E480" w14:textId="77777777" w:rsidR="005D547D" w:rsidRPr="001B54C3" w:rsidRDefault="005D547D" w:rsidP="009B1CC6"/>
    <w:p w14:paraId="61EEC88E" w14:textId="77777777" w:rsidR="005D547D" w:rsidRPr="001B54C3" w:rsidRDefault="005D547D" w:rsidP="005D547D">
      <w:pPr>
        <w:pStyle w:val="EditorInstructions"/>
      </w:pPr>
      <w:r w:rsidRPr="001B54C3">
        <w:t>Add section 6.5.O</w:t>
      </w:r>
      <w:r w:rsidR="003A6FC9" w:rsidRPr="001B54C3">
        <w:t xml:space="preserve">. </w:t>
      </w:r>
      <w:r w:rsidR="003E0BEB" w:rsidRPr="001B54C3">
        <w:t xml:space="preserve">(Added 2011-09 from QRPH EHCP </w:t>
      </w:r>
      <w:r w:rsidR="003C4B67" w:rsidRPr="001B54C3">
        <w:t>Profile</w:t>
      </w:r>
      <w:r w:rsidR="003E0BEB" w:rsidRPr="001B54C3">
        <w:t>)</w:t>
      </w:r>
    </w:p>
    <w:p w14:paraId="2090E96C" w14:textId="77777777" w:rsidR="009B1CC6" w:rsidRPr="001B54C3" w:rsidRDefault="009B1CC6" w:rsidP="009B1CC6">
      <w:pPr>
        <w:pStyle w:val="Heading3"/>
        <w:rPr>
          <w:noProof w:val="0"/>
        </w:rPr>
      </w:pPr>
      <w:bookmarkStart w:id="2618" w:name="_Toc272862221"/>
      <w:bookmarkStart w:id="2619" w:name="_Toc302033031"/>
      <w:bookmarkStart w:id="2620" w:name="_Toc302033864"/>
      <w:bookmarkStart w:id="2621" w:name="_Toc466555690"/>
      <w:r w:rsidRPr="001B54C3">
        <w:rPr>
          <w:noProof w:val="0"/>
        </w:rPr>
        <w:t>6.5.</w:t>
      </w:r>
      <w:r w:rsidR="005D547D" w:rsidRPr="001B54C3">
        <w:rPr>
          <w:noProof w:val="0"/>
        </w:rPr>
        <w:t>O</w:t>
      </w:r>
      <w:r w:rsidRPr="001B54C3">
        <w:rPr>
          <w:noProof w:val="0"/>
        </w:rPr>
        <w:t xml:space="preserve"> JCIH-EHDI  Reason for no Hearing Loss Diagnosis or Screening Codes(SNOMED)</w:t>
      </w:r>
      <w:bookmarkEnd w:id="2618"/>
      <w:bookmarkEnd w:id="2619"/>
      <w:bookmarkEnd w:id="2620"/>
      <w:bookmarkEnd w:id="2621"/>
    </w:p>
    <w:p w14:paraId="7257950B" w14:textId="77777777" w:rsidR="009B1CC6" w:rsidRPr="001B54C3" w:rsidRDefault="009B1CC6" w:rsidP="009B1CC6">
      <w:pPr>
        <w:pStyle w:val="Heading4"/>
        <w:rPr>
          <w:noProof w:val="0"/>
        </w:rPr>
      </w:pPr>
      <w:bookmarkStart w:id="2622" w:name="_Toc272862222"/>
      <w:bookmarkStart w:id="2623" w:name="_Toc302033032"/>
      <w:bookmarkStart w:id="2624" w:name="_Toc302033865"/>
      <w:bookmarkStart w:id="2625" w:name="_Toc466555691"/>
      <w:r w:rsidRPr="001B54C3">
        <w:rPr>
          <w:noProof w:val="0"/>
        </w:rPr>
        <w:t>6.5.</w:t>
      </w:r>
      <w:r w:rsidR="005D547D" w:rsidRPr="001B54C3">
        <w:rPr>
          <w:noProof w:val="0"/>
        </w:rPr>
        <w:t>O</w:t>
      </w:r>
      <w:r w:rsidRPr="001B54C3">
        <w:rPr>
          <w:noProof w:val="0"/>
        </w:rPr>
        <w:t>.1 Metadata</w:t>
      </w:r>
      <w:bookmarkEnd w:id="2622"/>
      <w:bookmarkEnd w:id="2623"/>
      <w:bookmarkEnd w:id="2624"/>
      <w:bookmarkEnd w:id="2625"/>
    </w:p>
    <w:p w14:paraId="24FDCBC5"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4ADCC5D8" w14:textId="77777777" w:rsidTr="00D85EE7">
        <w:trPr>
          <w:tblHeader/>
          <w:jc w:val="center"/>
        </w:trPr>
        <w:tc>
          <w:tcPr>
            <w:tcW w:w="1278" w:type="dxa"/>
            <w:shd w:val="pct15" w:color="auto" w:fill="FFFFFF"/>
          </w:tcPr>
          <w:p w14:paraId="377F1950" w14:textId="77777777" w:rsidR="009B1CC6" w:rsidRPr="001B54C3" w:rsidRDefault="009B1CC6" w:rsidP="00D85EE7">
            <w:pPr>
              <w:pStyle w:val="TableEntryHeader"/>
            </w:pPr>
            <w:r w:rsidRPr="001B54C3">
              <w:t>Metadata Element</w:t>
            </w:r>
          </w:p>
        </w:tc>
        <w:tc>
          <w:tcPr>
            <w:tcW w:w="3150" w:type="dxa"/>
            <w:shd w:val="pct15" w:color="auto" w:fill="FFFFFF"/>
          </w:tcPr>
          <w:p w14:paraId="21FAD640" w14:textId="77777777" w:rsidR="009B1CC6" w:rsidRPr="001B54C3" w:rsidRDefault="009B1CC6" w:rsidP="00D85EE7">
            <w:pPr>
              <w:pStyle w:val="TableEntryHeader"/>
            </w:pPr>
            <w:r w:rsidRPr="001B54C3">
              <w:t>Description</w:t>
            </w:r>
          </w:p>
        </w:tc>
        <w:tc>
          <w:tcPr>
            <w:tcW w:w="3150" w:type="dxa"/>
            <w:shd w:val="pct15" w:color="auto" w:fill="FFFFFF"/>
          </w:tcPr>
          <w:p w14:paraId="2EFA13F7" w14:textId="77777777" w:rsidR="009B1CC6" w:rsidRPr="001B54C3" w:rsidRDefault="009B1CC6" w:rsidP="00D85EE7">
            <w:pPr>
              <w:pStyle w:val="TableEntryHeader"/>
            </w:pPr>
            <w:r w:rsidRPr="001B54C3">
              <w:t>Mandatory</w:t>
            </w:r>
          </w:p>
        </w:tc>
      </w:tr>
      <w:tr w:rsidR="009B1CC6" w:rsidRPr="001B54C3" w14:paraId="0D95D53F" w14:textId="77777777" w:rsidTr="00D85EE7">
        <w:trPr>
          <w:jc w:val="center"/>
        </w:trPr>
        <w:tc>
          <w:tcPr>
            <w:tcW w:w="1278" w:type="dxa"/>
          </w:tcPr>
          <w:p w14:paraId="129EC484" w14:textId="77777777" w:rsidR="009B1CC6" w:rsidRPr="001B54C3" w:rsidRDefault="009B1CC6" w:rsidP="00D85EE7">
            <w:pPr>
              <w:pStyle w:val="TableEntry"/>
            </w:pPr>
            <w:r w:rsidRPr="001B54C3">
              <w:t xml:space="preserve">Identifier </w:t>
            </w:r>
          </w:p>
        </w:tc>
        <w:tc>
          <w:tcPr>
            <w:tcW w:w="3150" w:type="dxa"/>
          </w:tcPr>
          <w:p w14:paraId="6FE5B5A5" w14:textId="77777777" w:rsidR="009B1CC6" w:rsidRPr="001B54C3" w:rsidRDefault="009B1CC6" w:rsidP="00D85EE7">
            <w:pPr>
              <w:pStyle w:val="TableEntry"/>
            </w:pPr>
            <w:r w:rsidRPr="001B54C3">
              <w:t xml:space="preserve"> unique identifier of the value set </w:t>
            </w:r>
          </w:p>
        </w:tc>
        <w:tc>
          <w:tcPr>
            <w:tcW w:w="3150" w:type="dxa"/>
          </w:tcPr>
          <w:p w14:paraId="5A7675E6" w14:textId="77777777" w:rsidR="009B1CC6" w:rsidRPr="001B54C3" w:rsidRDefault="009B1CC6" w:rsidP="00D85EE7">
            <w:pPr>
              <w:pStyle w:val="TableEntry"/>
            </w:pPr>
            <w:r w:rsidRPr="001B54C3">
              <w:t>1.3.6.1.4.1.19376.1.7.3.1.1.15.2.15</w:t>
            </w:r>
          </w:p>
        </w:tc>
      </w:tr>
      <w:tr w:rsidR="009B1CC6" w:rsidRPr="001B54C3" w14:paraId="724BAE53" w14:textId="77777777" w:rsidTr="00D85EE7">
        <w:trPr>
          <w:jc w:val="center"/>
        </w:trPr>
        <w:tc>
          <w:tcPr>
            <w:tcW w:w="1278" w:type="dxa"/>
          </w:tcPr>
          <w:p w14:paraId="48227973" w14:textId="77777777" w:rsidR="009B1CC6" w:rsidRPr="001B54C3" w:rsidRDefault="009B1CC6" w:rsidP="00D85EE7">
            <w:pPr>
              <w:pStyle w:val="TableEntry"/>
            </w:pPr>
            <w:r w:rsidRPr="001B54C3">
              <w:t xml:space="preserve">Name </w:t>
            </w:r>
          </w:p>
        </w:tc>
        <w:tc>
          <w:tcPr>
            <w:tcW w:w="3150" w:type="dxa"/>
          </w:tcPr>
          <w:p w14:paraId="6D9A0704" w14:textId="77777777" w:rsidR="009B1CC6" w:rsidRPr="001B54C3" w:rsidRDefault="009B1CC6" w:rsidP="00D85EE7">
            <w:pPr>
              <w:pStyle w:val="TableEntry"/>
            </w:pPr>
            <w:r w:rsidRPr="001B54C3">
              <w:t xml:space="preserve"> name of the value set </w:t>
            </w:r>
          </w:p>
        </w:tc>
        <w:tc>
          <w:tcPr>
            <w:tcW w:w="3150" w:type="dxa"/>
          </w:tcPr>
          <w:p w14:paraId="490C2747" w14:textId="77777777" w:rsidR="009B1CC6" w:rsidRPr="001B54C3" w:rsidRDefault="009B1CC6" w:rsidP="00D85EE7">
            <w:pPr>
              <w:pStyle w:val="TableEntry"/>
            </w:pPr>
            <w:r w:rsidRPr="001B54C3">
              <w:t>JCIH-EHDI  Reason for no Hearing Loss Diagnosis or Screening Value Set</w:t>
            </w:r>
          </w:p>
        </w:tc>
      </w:tr>
      <w:tr w:rsidR="009B1CC6" w:rsidRPr="001B54C3" w14:paraId="4A7EECC8" w14:textId="77777777" w:rsidTr="00D85EE7">
        <w:trPr>
          <w:jc w:val="center"/>
        </w:trPr>
        <w:tc>
          <w:tcPr>
            <w:tcW w:w="1278" w:type="dxa"/>
          </w:tcPr>
          <w:p w14:paraId="5C6B96B1" w14:textId="77777777" w:rsidR="009B1CC6" w:rsidRPr="001B54C3" w:rsidRDefault="009B1CC6" w:rsidP="00D85EE7">
            <w:pPr>
              <w:pStyle w:val="TableEntry"/>
            </w:pPr>
            <w:r w:rsidRPr="001B54C3">
              <w:t xml:space="preserve">Source </w:t>
            </w:r>
          </w:p>
        </w:tc>
        <w:tc>
          <w:tcPr>
            <w:tcW w:w="3150" w:type="dxa"/>
          </w:tcPr>
          <w:p w14:paraId="2680FDE9"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3D99A5EB" w14:textId="77777777" w:rsidR="009B1CC6" w:rsidRPr="001B54C3" w:rsidRDefault="009B1CC6" w:rsidP="00D85EE7">
            <w:pPr>
              <w:pStyle w:val="TableEntry"/>
            </w:pPr>
            <w:r w:rsidRPr="001B54C3">
              <w:t>IHE Quality Research and Public Health Domain</w:t>
            </w:r>
          </w:p>
        </w:tc>
      </w:tr>
      <w:tr w:rsidR="009B1CC6" w:rsidRPr="001B54C3" w14:paraId="15F85242" w14:textId="77777777" w:rsidTr="00D85EE7">
        <w:trPr>
          <w:jc w:val="center"/>
        </w:trPr>
        <w:tc>
          <w:tcPr>
            <w:tcW w:w="1278" w:type="dxa"/>
          </w:tcPr>
          <w:p w14:paraId="024E8848" w14:textId="77777777" w:rsidR="009B1CC6" w:rsidRPr="001B54C3" w:rsidRDefault="009B1CC6" w:rsidP="00D85EE7">
            <w:pPr>
              <w:pStyle w:val="TableEntry"/>
            </w:pPr>
            <w:r w:rsidRPr="001B54C3">
              <w:t xml:space="preserve">Purpose </w:t>
            </w:r>
          </w:p>
        </w:tc>
        <w:tc>
          <w:tcPr>
            <w:tcW w:w="3150" w:type="dxa"/>
          </w:tcPr>
          <w:p w14:paraId="19CEDA8C"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2FA2DCAB" w14:textId="77777777" w:rsidR="009B1CC6" w:rsidRPr="001B54C3" w:rsidRDefault="009B1CC6" w:rsidP="00D85EE7">
            <w:pPr>
              <w:pStyle w:val="TableEntry"/>
            </w:pPr>
            <w:r w:rsidRPr="001B54C3">
              <w:t xml:space="preserve">To Reflect Reason for no hearing loss diagnosis coded with SNOMED-CT. </w:t>
            </w:r>
          </w:p>
        </w:tc>
      </w:tr>
      <w:tr w:rsidR="009B1CC6" w:rsidRPr="001B54C3" w14:paraId="7BAE043A" w14:textId="77777777" w:rsidTr="00D85EE7">
        <w:trPr>
          <w:jc w:val="center"/>
        </w:trPr>
        <w:tc>
          <w:tcPr>
            <w:tcW w:w="1278" w:type="dxa"/>
          </w:tcPr>
          <w:p w14:paraId="7278620D" w14:textId="77777777" w:rsidR="009B1CC6" w:rsidRPr="001B54C3" w:rsidRDefault="009B1CC6" w:rsidP="00D85EE7">
            <w:pPr>
              <w:pStyle w:val="TableEntry"/>
            </w:pPr>
            <w:r w:rsidRPr="001B54C3">
              <w:lastRenderedPageBreak/>
              <w:t xml:space="preserve">Definition </w:t>
            </w:r>
          </w:p>
        </w:tc>
        <w:tc>
          <w:tcPr>
            <w:tcW w:w="3150" w:type="dxa"/>
          </w:tcPr>
          <w:p w14:paraId="0F566FC8"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020B043B" w14:textId="77777777" w:rsidR="009B1CC6" w:rsidRPr="001B54C3" w:rsidRDefault="009B1CC6" w:rsidP="00D85EE7">
            <w:pPr>
              <w:pStyle w:val="TableEntry"/>
            </w:pPr>
            <w:r w:rsidRPr="001B54C3">
              <w:t>Extensional definition: The value set was constructed by enumerating the codes from SNOMED-CT</w:t>
            </w:r>
          </w:p>
        </w:tc>
      </w:tr>
      <w:tr w:rsidR="009B1CC6" w:rsidRPr="001B54C3" w14:paraId="599DE18D" w14:textId="77777777" w:rsidTr="00D85EE7">
        <w:trPr>
          <w:jc w:val="center"/>
        </w:trPr>
        <w:tc>
          <w:tcPr>
            <w:tcW w:w="1278" w:type="dxa"/>
          </w:tcPr>
          <w:p w14:paraId="5DE51923" w14:textId="77777777" w:rsidR="009B1CC6" w:rsidRPr="001B54C3" w:rsidRDefault="009B1CC6" w:rsidP="00D85EE7">
            <w:pPr>
              <w:pStyle w:val="TableEntry"/>
            </w:pPr>
            <w:r w:rsidRPr="001B54C3">
              <w:t>Source URI</w:t>
            </w:r>
          </w:p>
        </w:tc>
        <w:tc>
          <w:tcPr>
            <w:tcW w:w="3150" w:type="dxa"/>
          </w:tcPr>
          <w:p w14:paraId="39022C0E"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2360F4D9" w14:textId="77777777" w:rsidR="009B1CC6" w:rsidRPr="001B54C3" w:rsidRDefault="00B64CE6" w:rsidP="00D85EE7">
            <w:pPr>
              <w:pStyle w:val="TableEntry"/>
              <w:rPr>
                <w:rStyle w:val="Hyperlink"/>
              </w:rPr>
            </w:pPr>
            <w:hyperlink r:id="rId64" w:history="1">
              <w:r w:rsidR="009B1CC6" w:rsidRPr="001B54C3">
                <w:rPr>
                  <w:rStyle w:val="Hyperlink"/>
                </w:rPr>
                <w:t>http://www.nlm.nih.gov/research/umls/Snomed/snomed_main.html</w:t>
              </w:r>
            </w:hyperlink>
          </w:p>
        </w:tc>
      </w:tr>
      <w:tr w:rsidR="009B1CC6" w:rsidRPr="001B54C3" w14:paraId="3733D806" w14:textId="77777777" w:rsidTr="00D85EE7">
        <w:trPr>
          <w:jc w:val="center"/>
        </w:trPr>
        <w:tc>
          <w:tcPr>
            <w:tcW w:w="1278" w:type="dxa"/>
          </w:tcPr>
          <w:p w14:paraId="18E2CB52" w14:textId="77777777" w:rsidR="009B1CC6" w:rsidRPr="001B54C3" w:rsidRDefault="009B1CC6" w:rsidP="00D85EE7">
            <w:pPr>
              <w:pStyle w:val="TableEntry"/>
            </w:pPr>
            <w:r w:rsidRPr="001B54C3">
              <w:t xml:space="preserve">Version </w:t>
            </w:r>
          </w:p>
        </w:tc>
        <w:tc>
          <w:tcPr>
            <w:tcW w:w="3150" w:type="dxa"/>
          </w:tcPr>
          <w:p w14:paraId="4F9ECE3F" w14:textId="77777777" w:rsidR="009B1CC6" w:rsidRPr="001B54C3" w:rsidRDefault="009B1CC6" w:rsidP="00D85EE7">
            <w:pPr>
              <w:pStyle w:val="TableEntry"/>
            </w:pPr>
            <w:r w:rsidRPr="001B54C3">
              <w:t>A string identifying the specific version of the value set.</w:t>
            </w:r>
          </w:p>
        </w:tc>
        <w:tc>
          <w:tcPr>
            <w:tcW w:w="3150" w:type="dxa"/>
          </w:tcPr>
          <w:p w14:paraId="1A5B2F57" w14:textId="77777777" w:rsidR="009B1CC6" w:rsidRPr="001B54C3" w:rsidRDefault="009B1CC6" w:rsidP="00D85EE7">
            <w:pPr>
              <w:pStyle w:val="TableEntry"/>
            </w:pPr>
            <w:r w:rsidRPr="001B54C3">
              <w:t>Version 1.0</w:t>
            </w:r>
          </w:p>
        </w:tc>
      </w:tr>
      <w:tr w:rsidR="009B1CC6" w:rsidRPr="001B54C3" w14:paraId="4E12CFF5" w14:textId="77777777" w:rsidTr="00D85EE7">
        <w:trPr>
          <w:jc w:val="center"/>
        </w:trPr>
        <w:tc>
          <w:tcPr>
            <w:tcW w:w="1278" w:type="dxa"/>
          </w:tcPr>
          <w:p w14:paraId="5AF33997" w14:textId="77777777" w:rsidR="009B1CC6" w:rsidRPr="001B54C3" w:rsidRDefault="009B1CC6" w:rsidP="00D85EE7">
            <w:pPr>
              <w:pStyle w:val="TableEntry"/>
            </w:pPr>
            <w:r w:rsidRPr="001B54C3">
              <w:t xml:space="preserve">Status </w:t>
            </w:r>
          </w:p>
        </w:tc>
        <w:tc>
          <w:tcPr>
            <w:tcW w:w="3150" w:type="dxa"/>
          </w:tcPr>
          <w:p w14:paraId="3FF546C6" w14:textId="77777777" w:rsidR="009B1CC6" w:rsidRPr="001B54C3" w:rsidRDefault="009B1CC6" w:rsidP="00D85EE7">
            <w:pPr>
              <w:pStyle w:val="TableEntry"/>
            </w:pPr>
            <w:r w:rsidRPr="001B54C3">
              <w:t>Active (Current) or Inactive</w:t>
            </w:r>
          </w:p>
        </w:tc>
        <w:tc>
          <w:tcPr>
            <w:tcW w:w="3150" w:type="dxa"/>
          </w:tcPr>
          <w:p w14:paraId="3FA8E981" w14:textId="77777777" w:rsidR="009B1CC6" w:rsidRPr="001B54C3" w:rsidRDefault="009B1CC6" w:rsidP="00D85EE7">
            <w:pPr>
              <w:pStyle w:val="TableEntry"/>
            </w:pPr>
            <w:r w:rsidRPr="001B54C3">
              <w:t>Active</w:t>
            </w:r>
          </w:p>
        </w:tc>
      </w:tr>
      <w:tr w:rsidR="009B1CC6" w:rsidRPr="001B54C3" w14:paraId="55F6805A" w14:textId="77777777" w:rsidTr="00D85EE7">
        <w:trPr>
          <w:jc w:val="center"/>
        </w:trPr>
        <w:tc>
          <w:tcPr>
            <w:tcW w:w="1278" w:type="dxa"/>
          </w:tcPr>
          <w:p w14:paraId="42C0B887" w14:textId="77777777" w:rsidR="009B1CC6" w:rsidRPr="001B54C3" w:rsidRDefault="009B1CC6" w:rsidP="00D85EE7">
            <w:pPr>
              <w:pStyle w:val="TableEntry"/>
            </w:pPr>
            <w:r w:rsidRPr="001B54C3">
              <w:t xml:space="preserve">Effective Date </w:t>
            </w:r>
          </w:p>
        </w:tc>
        <w:tc>
          <w:tcPr>
            <w:tcW w:w="3150" w:type="dxa"/>
          </w:tcPr>
          <w:p w14:paraId="7673FAAA" w14:textId="77777777" w:rsidR="009B1CC6" w:rsidRPr="001B54C3" w:rsidRDefault="009B1CC6" w:rsidP="00D85EE7">
            <w:pPr>
              <w:pStyle w:val="TableEntry"/>
            </w:pPr>
            <w:r w:rsidRPr="001B54C3">
              <w:t xml:space="preserve">The date when the value set is expected to be effective </w:t>
            </w:r>
          </w:p>
        </w:tc>
        <w:tc>
          <w:tcPr>
            <w:tcW w:w="3150" w:type="dxa"/>
          </w:tcPr>
          <w:p w14:paraId="5A6453FA" w14:textId="77777777" w:rsidR="009B1CC6" w:rsidRPr="001B54C3" w:rsidRDefault="009B1CC6" w:rsidP="00D85EE7">
            <w:pPr>
              <w:pStyle w:val="TableEntry"/>
            </w:pPr>
            <w:r w:rsidRPr="001B54C3">
              <w:t>8/1/2010</w:t>
            </w:r>
          </w:p>
        </w:tc>
      </w:tr>
      <w:tr w:rsidR="009B1CC6" w:rsidRPr="001B54C3" w14:paraId="1B357559" w14:textId="77777777" w:rsidTr="00D85EE7">
        <w:trPr>
          <w:jc w:val="center"/>
        </w:trPr>
        <w:tc>
          <w:tcPr>
            <w:tcW w:w="1278" w:type="dxa"/>
          </w:tcPr>
          <w:p w14:paraId="6CA6D110" w14:textId="77777777" w:rsidR="009B1CC6" w:rsidRPr="001B54C3" w:rsidRDefault="009B1CC6" w:rsidP="00D85EE7">
            <w:pPr>
              <w:pStyle w:val="TableEntry"/>
            </w:pPr>
            <w:r w:rsidRPr="001B54C3">
              <w:t xml:space="preserve">Expiration Date </w:t>
            </w:r>
          </w:p>
        </w:tc>
        <w:tc>
          <w:tcPr>
            <w:tcW w:w="3150" w:type="dxa"/>
          </w:tcPr>
          <w:p w14:paraId="56AF40E2"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1C58F180" w14:textId="77777777" w:rsidR="009B1CC6" w:rsidRPr="001B54C3" w:rsidRDefault="009B1CC6" w:rsidP="00D85EE7">
            <w:pPr>
              <w:pStyle w:val="TableEntry"/>
            </w:pPr>
            <w:r w:rsidRPr="001B54C3">
              <w:t>N/A</w:t>
            </w:r>
          </w:p>
        </w:tc>
      </w:tr>
      <w:tr w:rsidR="009B1CC6" w:rsidRPr="001B54C3" w14:paraId="5647C0FB" w14:textId="77777777" w:rsidTr="00D85EE7">
        <w:trPr>
          <w:jc w:val="center"/>
        </w:trPr>
        <w:tc>
          <w:tcPr>
            <w:tcW w:w="1278" w:type="dxa"/>
          </w:tcPr>
          <w:p w14:paraId="6CE3937F" w14:textId="77777777" w:rsidR="009B1CC6" w:rsidRPr="001B54C3" w:rsidRDefault="009B1CC6" w:rsidP="00D85EE7">
            <w:pPr>
              <w:pStyle w:val="TableEntry"/>
            </w:pPr>
            <w:r w:rsidRPr="001B54C3">
              <w:t>Creation Date</w:t>
            </w:r>
          </w:p>
        </w:tc>
        <w:tc>
          <w:tcPr>
            <w:tcW w:w="3150" w:type="dxa"/>
          </w:tcPr>
          <w:p w14:paraId="719E69DE" w14:textId="77777777" w:rsidR="009B1CC6" w:rsidRPr="001B54C3" w:rsidRDefault="009B1CC6" w:rsidP="00D85EE7">
            <w:pPr>
              <w:pStyle w:val="TableEntry"/>
            </w:pPr>
            <w:r w:rsidRPr="001B54C3">
              <w:t xml:space="preserve">The date of creation of the value set </w:t>
            </w:r>
          </w:p>
        </w:tc>
        <w:tc>
          <w:tcPr>
            <w:tcW w:w="3150" w:type="dxa"/>
          </w:tcPr>
          <w:p w14:paraId="655057DE" w14:textId="77777777" w:rsidR="009B1CC6" w:rsidRPr="001B54C3" w:rsidRDefault="009B1CC6" w:rsidP="00D85EE7">
            <w:pPr>
              <w:pStyle w:val="TableEntry"/>
            </w:pPr>
            <w:r w:rsidRPr="001B54C3">
              <w:t>8/1/2010</w:t>
            </w:r>
          </w:p>
        </w:tc>
      </w:tr>
      <w:tr w:rsidR="009B1CC6" w:rsidRPr="001B54C3" w14:paraId="297829A6" w14:textId="77777777" w:rsidTr="00D85EE7">
        <w:trPr>
          <w:jc w:val="center"/>
        </w:trPr>
        <w:tc>
          <w:tcPr>
            <w:tcW w:w="1278" w:type="dxa"/>
          </w:tcPr>
          <w:p w14:paraId="19C33527" w14:textId="77777777" w:rsidR="009B1CC6" w:rsidRPr="001B54C3" w:rsidRDefault="009B1CC6" w:rsidP="00D85EE7">
            <w:pPr>
              <w:pStyle w:val="TableEntry"/>
            </w:pPr>
            <w:r w:rsidRPr="001B54C3">
              <w:t xml:space="preserve">Revision Date </w:t>
            </w:r>
          </w:p>
        </w:tc>
        <w:tc>
          <w:tcPr>
            <w:tcW w:w="3150" w:type="dxa"/>
          </w:tcPr>
          <w:p w14:paraId="70DAD615" w14:textId="77777777" w:rsidR="009B1CC6" w:rsidRPr="001B54C3" w:rsidRDefault="009B1CC6" w:rsidP="00D85EE7">
            <w:pPr>
              <w:pStyle w:val="TableEntry"/>
            </w:pPr>
            <w:r w:rsidRPr="001B54C3">
              <w:t xml:space="preserve">The date of revision of the value set </w:t>
            </w:r>
          </w:p>
        </w:tc>
        <w:tc>
          <w:tcPr>
            <w:tcW w:w="3150" w:type="dxa"/>
          </w:tcPr>
          <w:p w14:paraId="1653D752" w14:textId="77777777" w:rsidR="009B1CC6" w:rsidRPr="001B54C3" w:rsidRDefault="009B1CC6" w:rsidP="00D85EE7">
            <w:pPr>
              <w:pStyle w:val="TableEntry"/>
            </w:pPr>
            <w:r w:rsidRPr="001B54C3">
              <w:t>N/A</w:t>
            </w:r>
          </w:p>
        </w:tc>
      </w:tr>
      <w:tr w:rsidR="009B1CC6" w:rsidRPr="001B54C3" w14:paraId="5966BEE6" w14:textId="77777777" w:rsidTr="00D85EE7">
        <w:trPr>
          <w:jc w:val="center"/>
        </w:trPr>
        <w:tc>
          <w:tcPr>
            <w:tcW w:w="1278" w:type="dxa"/>
          </w:tcPr>
          <w:p w14:paraId="01E29C60" w14:textId="77777777" w:rsidR="009B1CC6" w:rsidRPr="001B54C3" w:rsidRDefault="009B1CC6" w:rsidP="00D85EE7">
            <w:pPr>
              <w:pStyle w:val="TableEntry"/>
            </w:pPr>
            <w:r w:rsidRPr="001B54C3">
              <w:t>Groups</w:t>
            </w:r>
          </w:p>
        </w:tc>
        <w:tc>
          <w:tcPr>
            <w:tcW w:w="3150" w:type="dxa"/>
          </w:tcPr>
          <w:p w14:paraId="6D95C4E5"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25AF83F9" w14:textId="77777777" w:rsidR="009B1CC6" w:rsidRPr="001B54C3" w:rsidRDefault="009B1CC6" w:rsidP="00D85EE7">
            <w:pPr>
              <w:pStyle w:val="TableEntry"/>
            </w:pPr>
            <w:r w:rsidRPr="001B54C3">
              <w:t>IHE EHDI</w:t>
            </w:r>
          </w:p>
        </w:tc>
      </w:tr>
    </w:tbl>
    <w:p w14:paraId="55B6566B" w14:textId="77777777" w:rsidR="009B1CC6" w:rsidRPr="001B54C3" w:rsidRDefault="009B1CC6" w:rsidP="00235E1F">
      <w:pPr>
        <w:pStyle w:val="BodyText"/>
      </w:pPr>
      <w:bookmarkStart w:id="2626" w:name="_Toc272862223"/>
    </w:p>
    <w:p w14:paraId="4F1E310B" w14:textId="77777777" w:rsidR="009B1CC6" w:rsidRPr="001B54C3" w:rsidRDefault="009B1CC6" w:rsidP="009B1CC6">
      <w:pPr>
        <w:pStyle w:val="Heading4"/>
        <w:rPr>
          <w:noProof w:val="0"/>
        </w:rPr>
      </w:pPr>
      <w:bookmarkStart w:id="2627" w:name="_Toc302033033"/>
      <w:bookmarkStart w:id="2628" w:name="_Toc302033866"/>
      <w:bookmarkStart w:id="2629" w:name="_Toc466555692"/>
      <w:r w:rsidRPr="001B54C3">
        <w:rPr>
          <w:noProof w:val="0"/>
        </w:rPr>
        <w:t>6.5.</w:t>
      </w:r>
      <w:r w:rsidR="005D547D" w:rsidRPr="001B54C3">
        <w:rPr>
          <w:noProof w:val="0"/>
        </w:rPr>
        <w:t>O</w:t>
      </w:r>
      <w:r w:rsidRPr="001B54C3">
        <w:rPr>
          <w:noProof w:val="0"/>
        </w:rPr>
        <w:t>.2 JCIH-EHDI  Reason for no Hearing Loss Diagnosis or Screening Value Set</w:t>
      </w:r>
      <w:bookmarkEnd w:id="2626"/>
      <w:bookmarkEnd w:id="2627"/>
      <w:bookmarkEnd w:id="2628"/>
      <w:bookmarkEnd w:id="2629"/>
      <w:r w:rsidRPr="001B54C3">
        <w:rPr>
          <w:noProof w:val="0"/>
        </w:rPr>
        <w:t xml:space="preserve">  </w:t>
      </w:r>
    </w:p>
    <w:p w14:paraId="544C5B98" w14:textId="77777777" w:rsidR="009B1CC6" w:rsidRPr="001B54C3" w:rsidRDefault="009B1CC6" w:rsidP="005F5F89">
      <w:pPr>
        <w:pStyle w:val="BodyText"/>
        <w:rPr>
          <w:i/>
          <w:iCs/>
        </w:rPr>
      </w:pPr>
      <w:r w:rsidRPr="001B54C3">
        <w:rPr>
          <w:i/>
          <w:iCs/>
        </w:rPr>
        <w:t>Reason for no Hearing Loss Diagnosis</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2"/>
        <w:gridCol w:w="2058"/>
        <w:gridCol w:w="3474"/>
        <w:gridCol w:w="2702"/>
      </w:tblGrid>
      <w:tr w:rsidR="009B1CC6" w:rsidRPr="001B54C3" w14:paraId="3691BBB1" w14:textId="77777777" w:rsidTr="00D85EE7">
        <w:trPr>
          <w:tblHeader/>
        </w:trPr>
        <w:tc>
          <w:tcPr>
            <w:tcW w:w="1350" w:type="dxa"/>
            <w:shd w:val="clear" w:color="auto" w:fill="D9D9D9"/>
          </w:tcPr>
          <w:p w14:paraId="1062C5F1" w14:textId="77777777" w:rsidR="009B1CC6" w:rsidRPr="001B54C3" w:rsidRDefault="009B1CC6" w:rsidP="00D85EE7">
            <w:pPr>
              <w:pStyle w:val="TableEntryHeader"/>
            </w:pPr>
          </w:p>
        </w:tc>
        <w:tc>
          <w:tcPr>
            <w:tcW w:w="2178" w:type="dxa"/>
            <w:shd w:val="clear" w:color="auto" w:fill="D9D9D9"/>
          </w:tcPr>
          <w:p w14:paraId="38505B5C" w14:textId="77777777" w:rsidR="009B1CC6" w:rsidRPr="001B54C3" w:rsidRDefault="009B1CC6" w:rsidP="00D85EE7">
            <w:pPr>
              <w:pStyle w:val="TableEntryHeader"/>
            </w:pPr>
            <w:r w:rsidRPr="001B54C3">
              <w:t>Value Set :</w:t>
            </w:r>
          </w:p>
        </w:tc>
        <w:tc>
          <w:tcPr>
            <w:tcW w:w="3060" w:type="dxa"/>
            <w:shd w:val="clear" w:color="auto" w:fill="D9D9D9"/>
          </w:tcPr>
          <w:p w14:paraId="7DCDA3B9" w14:textId="77777777" w:rsidR="009B1CC6" w:rsidRPr="001B54C3" w:rsidRDefault="009B1CC6" w:rsidP="00D85EE7">
            <w:pPr>
              <w:pStyle w:val="TableEntryHeader"/>
            </w:pPr>
            <w:r w:rsidRPr="001B54C3">
              <w:t>1.3.6.1.4.1.19376.1.7.3.1.1.15.2.15</w:t>
            </w:r>
          </w:p>
        </w:tc>
        <w:tc>
          <w:tcPr>
            <w:tcW w:w="2988" w:type="dxa"/>
            <w:shd w:val="clear" w:color="auto" w:fill="D9D9D9"/>
          </w:tcPr>
          <w:p w14:paraId="550EDF1A" w14:textId="77777777" w:rsidR="009B1CC6" w:rsidRPr="001B54C3" w:rsidRDefault="009B1CC6" w:rsidP="00D85EE7">
            <w:pPr>
              <w:pStyle w:val="TableEntryHeader"/>
              <w:rPr>
                <w:rFonts w:eastAsia="Calibri"/>
              </w:rPr>
            </w:pPr>
          </w:p>
        </w:tc>
      </w:tr>
      <w:tr w:rsidR="009B1CC6" w:rsidRPr="001B54C3" w14:paraId="20716ED2" w14:textId="77777777" w:rsidTr="00D85EE7">
        <w:trPr>
          <w:tblHeader/>
        </w:trPr>
        <w:tc>
          <w:tcPr>
            <w:tcW w:w="1350" w:type="dxa"/>
            <w:shd w:val="clear" w:color="auto" w:fill="D9D9D9"/>
          </w:tcPr>
          <w:p w14:paraId="0FDA4793" w14:textId="77777777" w:rsidR="009B1CC6" w:rsidRPr="001B54C3" w:rsidRDefault="009B1CC6" w:rsidP="00D85EE7">
            <w:pPr>
              <w:pStyle w:val="TableEntryHeader"/>
            </w:pPr>
          </w:p>
        </w:tc>
        <w:tc>
          <w:tcPr>
            <w:tcW w:w="2178" w:type="dxa"/>
            <w:shd w:val="clear" w:color="auto" w:fill="D9D9D9"/>
          </w:tcPr>
          <w:p w14:paraId="43F896D0" w14:textId="77777777" w:rsidR="009B1CC6" w:rsidRPr="001B54C3" w:rsidRDefault="009B1CC6" w:rsidP="00D85EE7">
            <w:pPr>
              <w:pStyle w:val="TableEntryHeader"/>
            </w:pPr>
            <w:r w:rsidRPr="001B54C3">
              <w:t>Vocabulary:</w:t>
            </w:r>
          </w:p>
        </w:tc>
        <w:tc>
          <w:tcPr>
            <w:tcW w:w="3060" w:type="dxa"/>
            <w:shd w:val="clear" w:color="auto" w:fill="D9D9D9"/>
          </w:tcPr>
          <w:p w14:paraId="32BE7D2F" w14:textId="77777777" w:rsidR="009B1CC6" w:rsidRPr="001B54C3" w:rsidRDefault="009B1CC6" w:rsidP="00D85EE7">
            <w:pPr>
              <w:pStyle w:val="TableEntryHeader"/>
            </w:pPr>
            <w:r w:rsidRPr="001B54C3">
              <w:rPr>
                <w:rFonts w:cs="Arial"/>
              </w:rPr>
              <w:t>2.16.840.1.113883.6.96</w:t>
            </w:r>
          </w:p>
        </w:tc>
        <w:tc>
          <w:tcPr>
            <w:tcW w:w="2988" w:type="dxa"/>
            <w:shd w:val="clear" w:color="auto" w:fill="D9D9D9"/>
          </w:tcPr>
          <w:p w14:paraId="50D542D3" w14:textId="77777777" w:rsidR="009B1CC6" w:rsidRPr="001B54C3" w:rsidRDefault="009B1CC6" w:rsidP="00D85EE7">
            <w:pPr>
              <w:pStyle w:val="TableEntryHeader"/>
              <w:rPr>
                <w:rFonts w:eastAsia="Calibri"/>
              </w:rPr>
            </w:pPr>
          </w:p>
        </w:tc>
      </w:tr>
      <w:tr w:rsidR="009B1CC6" w:rsidRPr="001B54C3" w14:paraId="2A88AD3D" w14:textId="77777777" w:rsidTr="00D85EE7">
        <w:trPr>
          <w:tblHeader/>
        </w:trPr>
        <w:tc>
          <w:tcPr>
            <w:tcW w:w="1350" w:type="dxa"/>
            <w:shd w:val="clear" w:color="auto" w:fill="D9D9D9"/>
          </w:tcPr>
          <w:p w14:paraId="3AB543C8" w14:textId="77777777" w:rsidR="009B1CC6" w:rsidRPr="001B54C3" w:rsidRDefault="009B1CC6" w:rsidP="00D85EE7">
            <w:pPr>
              <w:pStyle w:val="TableEntryHeader"/>
            </w:pPr>
            <w:r w:rsidRPr="001B54C3">
              <w:t>Sequence</w:t>
            </w:r>
          </w:p>
        </w:tc>
        <w:tc>
          <w:tcPr>
            <w:tcW w:w="2178" w:type="dxa"/>
            <w:shd w:val="clear" w:color="auto" w:fill="D9D9D9"/>
          </w:tcPr>
          <w:p w14:paraId="56F63329" w14:textId="77777777" w:rsidR="009B1CC6" w:rsidRPr="001B54C3" w:rsidRDefault="009B1CC6" w:rsidP="00D85EE7">
            <w:pPr>
              <w:pStyle w:val="TableEntryHeader"/>
            </w:pPr>
            <w:r w:rsidRPr="001B54C3">
              <w:t>SNOMED Code</w:t>
            </w:r>
          </w:p>
        </w:tc>
        <w:tc>
          <w:tcPr>
            <w:tcW w:w="3060" w:type="dxa"/>
            <w:shd w:val="clear" w:color="auto" w:fill="D9D9D9"/>
          </w:tcPr>
          <w:p w14:paraId="3E158E20" w14:textId="77777777" w:rsidR="009B1CC6" w:rsidRPr="001B54C3" w:rsidRDefault="009B1CC6" w:rsidP="00D85EE7">
            <w:pPr>
              <w:pStyle w:val="TableEntryHeader"/>
            </w:pPr>
            <w:r w:rsidRPr="001B54C3">
              <w:t>Description</w:t>
            </w:r>
          </w:p>
        </w:tc>
        <w:tc>
          <w:tcPr>
            <w:tcW w:w="2988" w:type="dxa"/>
            <w:shd w:val="clear" w:color="auto" w:fill="D9D9D9"/>
          </w:tcPr>
          <w:p w14:paraId="5BFA407C" w14:textId="77777777" w:rsidR="009B1CC6" w:rsidRPr="001B54C3" w:rsidRDefault="009B1CC6" w:rsidP="00D85EE7">
            <w:pPr>
              <w:pStyle w:val="TableEntryHeader"/>
              <w:rPr>
                <w:rFonts w:eastAsia="Calibri"/>
              </w:rPr>
            </w:pPr>
            <w:r w:rsidRPr="001B54C3">
              <w:rPr>
                <w:rFonts w:eastAsia="Calibri"/>
              </w:rPr>
              <w:t>EHDI Concept</w:t>
            </w:r>
          </w:p>
        </w:tc>
      </w:tr>
      <w:tr w:rsidR="009B1CC6" w:rsidRPr="001B54C3" w14:paraId="66D4D14A" w14:textId="77777777" w:rsidTr="00D85EE7">
        <w:tc>
          <w:tcPr>
            <w:tcW w:w="1350" w:type="dxa"/>
          </w:tcPr>
          <w:p w14:paraId="586ACEFB" w14:textId="77777777" w:rsidR="009B1CC6" w:rsidRPr="001B54C3" w:rsidRDefault="009B1CC6" w:rsidP="00D85EE7">
            <w:pPr>
              <w:pStyle w:val="TableEntry"/>
            </w:pPr>
            <w:r w:rsidRPr="001B54C3">
              <w:t>1</w:t>
            </w:r>
          </w:p>
        </w:tc>
        <w:tc>
          <w:tcPr>
            <w:tcW w:w="2178" w:type="dxa"/>
          </w:tcPr>
          <w:p w14:paraId="14935A83" w14:textId="77777777" w:rsidR="009B1CC6" w:rsidRPr="001B54C3" w:rsidRDefault="009B1CC6" w:rsidP="00D85EE7">
            <w:pPr>
              <w:pStyle w:val="TableEntry"/>
            </w:pPr>
            <w:r w:rsidRPr="001B54C3">
              <w:t>397709008</w:t>
            </w:r>
          </w:p>
        </w:tc>
        <w:tc>
          <w:tcPr>
            <w:tcW w:w="3060" w:type="dxa"/>
          </w:tcPr>
          <w:p w14:paraId="74041992" w14:textId="77777777" w:rsidR="009B1CC6" w:rsidRPr="001B54C3" w:rsidRDefault="009B1CC6" w:rsidP="00D85EE7">
            <w:pPr>
              <w:pStyle w:val="TableEntry"/>
            </w:pPr>
            <w:r w:rsidRPr="001B54C3">
              <w:t>Patient died (finding)</w:t>
            </w:r>
          </w:p>
        </w:tc>
        <w:tc>
          <w:tcPr>
            <w:tcW w:w="2988" w:type="dxa"/>
          </w:tcPr>
          <w:p w14:paraId="5C55E8E7" w14:textId="77777777" w:rsidR="009B1CC6" w:rsidRPr="001B54C3" w:rsidRDefault="009B1CC6" w:rsidP="00D85EE7">
            <w:pPr>
              <w:pStyle w:val="TableEntry"/>
            </w:pPr>
            <w:r w:rsidRPr="001B54C3">
              <w:t xml:space="preserve">No screening or diagnosis: Infant died </w:t>
            </w:r>
          </w:p>
        </w:tc>
      </w:tr>
      <w:tr w:rsidR="009B1CC6" w:rsidRPr="001B54C3" w14:paraId="12791BB7" w14:textId="77777777" w:rsidTr="00D85EE7">
        <w:tc>
          <w:tcPr>
            <w:tcW w:w="1350" w:type="dxa"/>
          </w:tcPr>
          <w:p w14:paraId="0D6DE8E4" w14:textId="77777777" w:rsidR="009B1CC6" w:rsidRPr="001B54C3" w:rsidRDefault="009B1CC6" w:rsidP="00D85EE7">
            <w:pPr>
              <w:pStyle w:val="TableEntry"/>
            </w:pPr>
            <w:r w:rsidRPr="001B54C3">
              <w:t>2</w:t>
            </w:r>
          </w:p>
        </w:tc>
        <w:tc>
          <w:tcPr>
            <w:tcW w:w="2178" w:type="dxa"/>
          </w:tcPr>
          <w:p w14:paraId="4C8C209C" w14:textId="77777777" w:rsidR="009B1CC6" w:rsidRPr="001B54C3" w:rsidRDefault="009B1CC6" w:rsidP="00D85EE7">
            <w:pPr>
              <w:pStyle w:val="TableEntry"/>
            </w:pPr>
            <w:r w:rsidRPr="001B54C3">
              <w:t>360885002</w:t>
            </w:r>
          </w:p>
        </w:tc>
        <w:tc>
          <w:tcPr>
            <w:tcW w:w="3060" w:type="dxa"/>
          </w:tcPr>
          <w:p w14:paraId="36CBD9D6" w14:textId="77777777" w:rsidR="009B1CC6" w:rsidRPr="001B54C3" w:rsidRDefault="009B1CC6" w:rsidP="00D85EE7">
            <w:pPr>
              <w:pStyle w:val="TableEntry"/>
            </w:pPr>
            <w:r w:rsidRPr="001B54C3">
              <w:t>Change of residence status (finding)</w:t>
            </w:r>
          </w:p>
        </w:tc>
        <w:tc>
          <w:tcPr>
            <w:tcW w:w="2988" w:type="dxa"/>
          </w:tcPr>
          <w:p w14:paraId="4570C66D" w14:textId="77777777" w:rsidR="009B1CC6" w:rsidRPr="001B54C3" w:rsidRDefault="009B1CC6" w:rsidP="00D85EE7">
            <w:pPr>
              <w:pStyle w:val="TableEntry"/>
            </w:pPr>
            <w:r w:rsidRPr="001B54C3">
              <w:t xml:space="preserve">No diagnosis: Moved or gone elsewhere </w:t>
            </w:r>
          </w:p>
        </w:tc>
      </w:tr>
      <w:tr w:rsidR="009B1CC6" w:rsidRPr="001B54C3" w14:paraId="5A0D52B7" w14:textId="77777777" w:rsidTr="00D85EE7">
        <w:tc>
          <w:tcPr>
            <w:tcW w:w="1350" w:type="dxa"/>
          </w:tcPr>
          <w:p w14:paraId="4B290655" w14:textId="77777777" w:rsidR="009B1CC6" w:rsidRPr="001B54C3" w:rsidRDefault="009B1CC6" w:rsidP="00D85EE7">
            <w:pPr>
              <w:pStyle w:val="TableEntry"/>
            </w:pPr>
            <w:r w:rsidRPr="001B54C3">
              <w:t>3</w:t>
            </w:r>
          </w:p>
        </w:tc>
        <w:tc>
          <w:tcPr>
            <w:tcW w:w="2178" w:type="dxa"/>
          </w:tcPr>
          <w:p w14:paraId="7FE4D653" w14:textId="77777777" w:rsidR="009B1CC6" w:rsidRPr="001B54C3" w:rsidRDefault="009B1CC6" w:rsidP="00D85EE7">
            <w:pPr>
              <w:pStyle w:val="TableEntry"/>
            </w:pPr>
            <w:r w:rsidRPr="001B54C3">
              <w:t>184112005</w:t>
            </w:r>
          </w:p>
        </w:tc>
        <w:tc>
          <w:tcPr>
            <w:tcW w:w="3060" w:type="dxa"/>
          </w:tcPr>
          <w:p w14:paraId="08FF1A21" w14:textId="77777777" w:rsidR="009B1CC6" w:rsidRPr="001B54C3" w:rsidRDefault="009B1CC6" w:rsidP="00D85EE7">
            <w:pPr>
              <w:pStyle w:val="TableEntry"/>
            </w:pPr>
            <w:r w:rsidRPr="001B54C3">
              <w:t>Patient address unknown (finding)</w:t>
            </w:r>
          </w:p>
        </w:tc>
        <w:tc>
          <w:tcPr>
            <w:tcW w:w="2988" w:type="dxa"/>
          </w:tcPr>
          <w:p w14:paraId="3D9A0DB9" w14:textId="77777777" w:rsidR="009B1CC6" w:rsidRPr="001B54C3" w:rsidRDefault="009B1CC6" w:rsidP="00D85EE7">
            <w:pPr>
              <w:pStyle w:val="TableEntry"/>
            </w:pPr>
            <w:r w:rsidRPr="001B54C3">
              <w:t>No diagnosis: Unable to Contact Family</w:t>
            </w:r>
          </w:p>
        </w:tc>
      </w:tr>
      <w:tr w:rsidR="009B1CC6" w:rsidRPr="001B54C3" w14:paraId="67396EC9" w14:textId="77777777" w:rsidTr="00D85EE7">
        <w:tc>
          <w:tcPr>
            <w:tcW w:w="1350" w:type="dxa"/>
          </w:tcPr>
          <w:p w14:paraId="4C2B0E85" w14:textId="77777777" w:rsidR="009B1CC6" w:rsidRPr="001B54C3" w:rsidRDefault="009B1CC6" w:rsidP="00D85EE7">
            <w:pPr>
              <w:pStyle w:val="TableEntry"/>
            </w:pPr>
            <w:r w:rsidRPr="001B54C3">
              <w:t>4</w:t>
            </w:r>
          </w:p>
        </w:tc>
        <w:tc>
          <w:tcPr>
            <w:tcW w:w="2178" w:type="dxa"/>
          </w:tcPr>
          <w:p w14:paraId="2AD8EE91" w14:textId="77777777" w:rsidR="009B1CC6" w:rsidRPr="001B54C3" w:rsidRDefault="009B1CC6" w:rsidP="00D85EE7">
            <w:pPr>
              <w:pStyle w:val="TableEntry"/>
            </w:pPr>
            <w:r w:rsidRPr="001B54C3">
              <w:t>184118009</w:t>
            </w:r>
          </w:p>
        </w:tc>
        <w:tc>
          <w:tcPr>
            <w:tcW w:w="3060" w:type="dxa"/>
          </w:tcPr>
          <w:p w14:paraId="5F44F9E1" w14:textId="77777777" w:rsidR="009B1CC6" w:rsidRPr="001B54C3" w:rsidRDefault="009B1CC6" w:rsidP="00D85EE7">
            <w:pPr>
              <w:pStyle w:val="TableEntry"/>
            </w:pPr>
            <w:r w:rsidRPr="001B54C3">
              <w:t>Patient telephone number unknown (finding)</w:t>
            </w:r>
          </w:p>
        </w:tc>
        <w:tc>
          <w:tcPr>
            <w:tcW w:w="2988" w:type="dxa"/>
          </w:tcPr>
          <w:p w14:paraId="74331855" w14:textId="77777777" w:rsidR="009B1CC6" w:rsidRPr="001B54C3" w:rsidRDefault="009B1CC6" w:rsidP="00D85EE7">
            <w:pPr>
              <w:pStyle w:val="TableEntry"/>
            </w:pPr>
            <w:r w:rsidRPr="001B54C3">
              <w:t>No diagnosis: Unable to Contact Family</w:t>
            </w:r>
          </w:p>
        </w:tc>
      </w:tr>
      <w:tr w:rsidR="009B1CC6" w:rsidRPr="001B54C3" w14:paraId="4DE1A8AC" w14:textId="77777777" w:rsidTr="00D85EE7">
        <w:tc>
          <w:tcPr>
            <w:tcW w:w="1350" w:type="dxa"/>
          </w:tcPr>
          <w:p w14:paraId="215C033E" w14:textId="77777777" w:rsidR="009B1CC6" w:rsidRPr="001B54C3" w:rsidRDefault="009B1CC6" w:rsidP="00D85EE7">
            <w:pPr>
              <w:pStyle w:val="TableEntry"/>
            </w:pPr>
            <w:r w:rsidRPr="001B54C3">
              <w:t>5</w:t>
            </w:r>
          </w:p>
        </w:tc>
        <w:tc>
          <w:tcPr>
            <w:tcW w:w="2178" w:type="dxa"/>
          </w:tcPr>
          <w:p w14:paraId="61F51C6A" w14:textId="77777777" w:rsidR="009B1CC6" w:rsidRPr="001B54C3" w:rsidRDefault="009B1CC6" w:rsidP="00D85EE7">
            <w:pPr>
              <w:pStyle w:val="TableEntry"/>
            </w:pPr>
            <w:r w:rsidRPr="001B54C3">
              <w:t>183638004</w:t>
            </w:r>
          </w:p>
        </w:tc>
        <w:tc>
          <w:tcPr>
            <w:tcW w:w="3060" w:type="dxa"/>
          </w:tcPr>
          <w:p w14:paraId="135005DF" w14:textId="77777777" w:rsidR="009B1CC6" w:rsidRPr="001B54C3" w:rsidRDefault="009B1CC6" w:rsidP="00D85EE7">
            <w:pPr>
              <w:pStyle w:val="TableEntry"/>
            </w:pPr>
            <w:r w:rsidRPr="001B54C3">
              <w:t>Follow-up refused</w:t>
            </w:r>
          </w:p>
        </w:tc>
        <w:tc>
          <w:tcPr>
            <w:tcW w:w="2988" w:type="dxa"/>
          </w:tcPr>
          <w:p w14:paraId="7FFDFD0C" w14:textId="77777777" w:rsidR="009B1CC6" w:rsidRPr="001B54C3" w:rsidRDefault="009B1CC6" w:rsidP="00D85EE7">
            <w:pPr>
              <w:pStyle w:val="TableEntry"/>
            </w:pPr>
            <w:r w:rsidRPr="001B54C3">
              <w:t>No screening diagnosis: Parents Declined Services - Follow-up refused</w:t>
            </w:r>
          </w:p>
        </w:tc>
      </w:tr>
      <w:tr w:rsidR="009B1CC6" w:rsidRPr="001B54C3" w14:paraId="1272AEC8" w14:textId="77777777" w:rsidTr="00D85EE7">
        <w:tc>
          <w:tcPr>
            <w:tcW w:w="1350" w:type="dxa"/>
          </w:tcPr>
          <w:p w14:paraId="6510BD4D" w14:textId="77777777" w:rsidR="009B1CC6" w:rsidRPr="001B54C3" w:rsidRDefault="009B1CC6" w:rsidP="00D85EE7">
            <w:pPr>
              <w:pStyle w:val="TableEntry"/>
            </w:pPr>
            <w:r w:rsidRPr="001B54C3">
              <w:t>6</w:t>
            </w:r>
          </w:p>
        </w:tc>
        <w:tc>
          <w:tcPr>
            <w:tcW w:w="2178" w:type="dxa"/>
          </w:tcPr>
          <w:p w14:paraId="4E3B259D" w14:textId="77777777" w:rsidR="009B1CC6" w:rsidRPr="001B54C3" w:rsidRDefault="009B1CC6" w:rsidP="00D85EE7">
            <w:pPr>
              <w:pStyle w:val="TableEntry"/>
            </w:pPr>
            <w:r w:rsidRPr="001B54C3">
              <w:t>183946001</w:t>
            </w:r>
          </w:p>
        </w:tc>
        <w:tc>
          <w:tcPr>
            <w:tcW w:w="3060" w:type="dxa"/>
          </w:tcPr>
          <w:p w14:paraId="4E1ECE6D" w14:textId="77777777" w:rsidR="009B1CC6" w:rsidRPr="001B54C3" w:rsidRDefault="009B1CC6" w:rsidP="00D85EE7">
            <w:pPr>
              <w:pStyle w:val="TableEntry"/>
            </w:pPr>
            <w:r w:rsidRPr="001B54C3">
              <w:t>Procedure refused-uncooperative</w:t>
            </w:r>
          </w:p>
        </w:tc>
        <w:tc>
          <w:tcPr>
            <w:tcW w:w="2988" w:type="dxa"/>
          </w:tcPr>
          <w:p w14:paraId="0EE21600" w14:textId="77777777" w:rsidR="009B1CC6" w:rsidRPr="001B54C3" w:rsidRDefault="009B1CC6" w:rsidP="00D85EE7">
            <w:pPr>
              <w:pStyle w:val="TableEntry"/>
            </w:pPr>
            <w:r w:rsidRPr="001B54C3">
              <w:t>No diagnosis: Parents Declined Services -Procedure refused - uncooperative</w:t>
            </w:r>
          </w:p>
        </w:tc>
      </w:tr>
      <w:tr w:rsidR="009B1CC6" w:rsidRPr="001B54C3" w14:paraId="186A7252" w14:textId="77777777" w:rsidTr="00D85EE7">
        <w:tc>
          <w:tcPr>
            <w:tcW w:w="1350" w:type="dxa"/>
          </w:tcPr>
          <w:p w14:paraId="54A7EBA6" w14:textId="77777777" w:rsidR="009B1CC6" w:rsidRPr="001B54C3" w:rsidRDefault="009B1CC6" w:rsidP="00D85EE7">
            <w:pPr>
              <w:pStyle w:val="TableEntry"/>
            </w:pPr>
            <w:r w:rsidRPr="001B54C3">
              <w:t>7</w:t>
            </w:r>
          </w:p>
        </w:tc>
        <w:tc>
          <w:tcPr>
            <w:tcW w:w="2178" w:type="dxa"/>
          </w:tcPr>
          <w:p w14:paraId="49081399" w14:textId="77777777" w:rsidR="009B1CC6" w:rsidRPr="001B54C3" w:rsidRDefault="009B1CC6" w:rsidP="00D85EE7">
            <w:pPr>
              <w:pStyle w:val="TableEntry"/>
            </w:pPr>
            <w:r w:rsidRPr="001B54C3">
              <w:t>413319007</w:t>
            </w:r>
          </w:p>
        </w:tc>
        <w:tc>
          <w:tcPr>
            <w:tcW w:w="3060" w:type="dxa"/>
          </w:tcPr>
          <w:p w14:paraId="55E4BBAF" w14:textId="77777777" w:rsidR="009B1CC6" w:rsidRPr="001B54C3" w:rsidRDefault="009B1CC6" w:rsidP="00D85EE7">
            <w:pPr>
              <w:pStyle w:val="TableEntry"/>
            </w:pPr>
            <w:r w:rsidRPr="001B54C3">
              <w:t>Persistent non-attender</w:t>
            </w:r>
          </w:p>
        </w:tc>
        <w:tc>
          <w:tcPr>
            <w:tcW w:w="2988" w:type="dxa"/>
          </w:tcPr>
          <w:p w14:paraId="43010004" w14:textId="77777777" w:rsidR="009B1CC6" w:rsidRPr="001B54C3" w:rsidRDefault="009B1CC6" w:rsidP="00D85EE7">
            <w:pPr>
              <w:pStyle w:val="TableEntry"/>
            </w:pPr>
            <w:r w:rsidRPr="001B54C3">
              <w:t>No diagnosis: Unresponsive - Persistent non-attender</w:t>
            </w:r>
          </w:p>
        </w:tc>
      </w:tr>
      <w:tr w:rsidR="009B1CC6" w:rsidRPr="001B54C3" w14:paraId="5F5F3F86" w14:textId="77777777" w:rsidTr="00D85EE7">
        <w:tc>
          <w:tcPr>
            <w:tcW w:w="1350" w:type="dxa"/>
          </w:tcPr>
          <w:p w14:paraId="46B07799" w14:textId="77777777" w:rsidR="009B1CC6" w:rsidRPr="001B54C3" w:rsidRDefault="009B1CC6" w:rsidP="00D85EE7">
            <w:pPr>
              <w:pStyle w:val="TableEntry"/>
            </w:pPr>
            <w:r w:rsidRPr="001B54C3">
              <w:t>8</w:t>
            </w:r>
          </w:p>
        </w:tc>
        <w:tc>
          <w:tcPr>
            <w:tcW w:w="2178" w:type="dxa"/>
          </w:tcPr>
          <w:p w14:paraId="7AE9112E" w14:textId="77777777" w:rsidR="009B1CC6" w:rsidRPr="001B54C3" w:rsidRDefault="009B1CC6" w:rsidP="00D85EE7">
            <w:pPr>
              <w:pStyle w:val="TableEntry"/>
            </w:pPr>
            <w:r w:rsidRPr="001B54C3">
              <w:t>399307001</w:t>
            </w:r>
          </w:p>
        </w:tc>
        <w:tc>
          <w:tcPr>
            <w:tcW w:w="3060" w:type="dxa"/>
          </w:tcPr>
          <w:p w14:paraId="5A45016E" w14:textId="77777777" w:rsidR="009B1CC6" w:rsidRPr="001B54C3" w:rsidRDefault="009B1CC6" w:rsidP="00D85EE7">
            <w:pPr>
              <w:pStyle w:val="TableEntry"/>
            </w:pPr>
            <w:r w:rsidRPr="001B54C3">
              <w:t>Loss to follow-up</w:t>
            </w:r>
          </w:p>
        </w:tc>
        <w:tc>
          <w:tcPr>
            <w:tcW w:w="2988" w:type="dxa"/>
          </w:tcPr>
          <w:p w14:paraId="2454AC35" w14:textId="77777777" w:rsidR="009B1CC6" w:rsidRPr="001B54C3" w:rsidRDefault="009B1CC6" w:rsidP="00D85EE7">
            <w:pPr>
              <w:pStyle w:val="TableEntry"/>
            </w:pPr>
            <w:r w:rsidRPr="001B54C3">
              <w:t>No diagnosis: Unknown - Loss to follow-up</w:t>
            </w:r>
          </w:p>
        </w:tc>
      </w:tr>
      <w:tr w:rsidR="009B1CC6" w:rsidRPr="001B54C3" w14:paraId="7ABE00AB" w14:textId="77777777" w:rsidTr="00D85EE7">
        <w:tc>
          <w:tcPr>
            <w:tcW w:w="1350" w:type="dxa"/>
          </w:tcPr>
          <w:p w14:paraId="6414E273" w14:textId="77777777" w:rsidR="009B1CC6" w:rsidRPr="001B54C3" w:rsidRDefault="009B1CC6" w:rsidP="00D85EE7">
            <w:pPr>
              <w:pStyle w:val="TableEntry"/>
            </w:pPr>
            <w:r w:rsidRPr="001B54C3">
              <w:lastRenderedPageBreak/>
              <w:t>9</w:t>
            </w:r>
          </w:p>
        </w:tc>
        <w:tc>
          <w:tcPr>
            <w:tcW w:w="2178" w:type="dxa"/>
          </w:tcPr>
          <w:p w14:paraId="10404FC4" w14:textId="77777777" w:rsidR="009B1CC6" w:rsidRPr="001B54C3" w:rsidRDefault="009B1CC6" w:rsidP="00D85EE7">
            <w:pPr>
              <w:pStyle w:val="TableEntry"/>
            </w:pPr>
            <w:r w:rsidRPr="001B54C3">
              <w:t>419984006</w:t>
            </w:r>
          </w:p>
        </w:tc>
        <w:tc>
          <w:tcPr>
            <w:tcW w:w="3060" w:type="dxa"/>
          </w:tcPr>
          <w:p w14:paraId="0E40BA98" w14:textId="77777777" w:rsidR="009B1CC6" w:rsidRPr="001B54C3" w:rsidRDefault="009B1CC6" w:rsidP="00D85EE7">
            <w:pPr>
              <w:pStyle w:val="TableEntry"/>
            </w:pPr>
            <w:r w:rsidRPr="001B54C3">
              <w:t>Inconclusive (qualifier value)</w:t>
            </w:r>
          </w:p>
        </w:tc>
        <w:tc>
          <w:tcPr>
            <w:tcW w:w="2988" w:type="dxa"/>
          </w:tcPr>
          <w:p w14:paraId="64430905" w14:textId="77777777" w:rsidR="009B1CC6" w:rsidRPr="001B54C3" w:rsidRDefault="009B1CC6" w:rsidP="00D85EE7">
            <w:pPr>
              <w:pStyle w:val="TableEntry"/>
            </w:pPr>
            <w:r w:rsidRPr="001B54C3">
              <w:t>No diagnosis: Audiologic Diagnosis in Process</w:t>
            </w:r>
          </w:p>
        </w:tc>
      </w:tr>
      <w:tr w:rsidR="009B1CC6" w:rsidRPr="001B54C3" w14:paraId="52311E0F" w14:textId="77777777" w:rsidTr="00D85EE7">
        <w:tc>
          <w:tcPr>
            <w:tcW w:w="1350" w:type="dxa"/>
          </w:tcPr>
          <w:p w14:paraId="662CA9FD" w14:textId="77777777" w:rsidR="009B1CC6" w:rsidRPr="001B54C3" w:rsidRDefault="009B1CC6" w:rsidP="00D85EE7">
            <w:pPr>
              <w:pStyle w:val="TableEntry"/>
            </w:pPr>
            <w:r w:rsidRPr="001B54C3">
              <w:t>10</w:t>
            </w:r>
          </w:p>
        </w:tc>
        <w:tc>
          <w:tcPr>
            <w:tcW w:w="2178" w:type="dxa"/>
          </w:tcPr>
          <w:p w14:paraId="5A823124" w14:textId="77777777" w:rsidR="009B1CC6" w:rsidRPr="001B54C3" w:rsidRDefault="009B1CC6" w:rsidP="00D85EE7">
            <w:pPr>
              <w:pStyle w:val="TableEntry"/>
            </w:pPr>
            <w:r w:rsidRPr="001B54C3">
              <w:t>185332005</w:t>
            </w:r>
          </w:p>
        </w:tc>
        <w:tc>
          <w:tcPr>
            <w:tcW w:w="3060" w:type="dxa"/>
          </w:tcPr>
          <w:p w14:paraId="4FA410F0" w14:textId="77777777" w:rsidR="009B1CC6" w:rsidRPr="001B54C3" w:rsidRDefault="009B1CC6" w:rsidP="00D85EE7">
            <w:pPr>
              <w:pStyle w:val="TableEntry"/>
            </w:pPr>
            <w:r w:rsidRPr="001B54C3">
              <w:t>Appointment cancelled by patient (finding)</w:t>
            </w:r>
          </w:p>
        </w:tc>
        <w:tc>
          <w:tcPr>
            <w:tcW w:w="2988" w:type="dxa"/>
          </w:tcPr>
          <w:p w14:paraId="642A9F60" w14:textId="77777777" w:rsidR="009B1CC6" w:rsidRPr="001B54C3" w:rsidRDefault="009B1CC6" w:rsidP="00D85EE7">
            <w:pPr>
              <w:pStyle w:val="TableEntry"/>
            </w:pPr>
            <w:r w:rsidRPr="001B54C3">
              <w:t>No diagnosis: Audiologic Diagnosis in Process -  Rescheduled appointment</w:t>
            </w:r>
          </w:p>
        </w:tc>
      </w:tr>
      <w:tr w:rsidR="009B1CC6" w:rsidRPr="001B54C3" w14:paraId="3FACEE88" w14:textId="77777777" w:rsidTr="00D85EE7">
        <w:tc>
          <w:tcPr>
            <w:tcW w:w="1350" w:type="dxa"/>
          </w:tcPr>
          <w:p w14:paraId="415B0CC7" w14:textId="77777777" w:rsidR="009B1CC6" w:rsidRPr="001B54C3" w:rsidRDefault="009B1CC6" w:rsidP="00D85EE7">
            <w:pPr>
              <w:pStyle w:val="TableEntry"/>
            </w:pPr>
            <w:r w:rsidRPr="001B54C3">
              <w:t>11</w:t>
            </w:r>
          </w:p>
        </w:tc>
        <w:tc>
          <w:tcPr>
            <w:tcW w:w="2178" w:type="dxa"/>
          </w:tcPr>
          <w:p w14:paraId="5D05F446" w14:textId="77777777" w:rsidR="009B1CC6" w:rsidRPr="001B54C3" w:rsidRDefault="009B1CC6" w:rsidP="00D85EE7">
            <w:pPr>
              <w:pStyle w:val="TableEntry"/>
            </w:pPr>
            <w:r w:rsidRPr="001B54C3">
              <w:t>185333000</w:t>
            </w:r>
          </w:p>
        </w:tc>
        <w:tc>
          <w:tcPr>
            <w:tcW w:w="3060" w:type="dxa"/>
          </w:tcPr>
          <w:p w14:paraId="4879144B" w14:textId="77777777" w:rsidR="009B1CC6" w:rsidRPr="001B54C3" w:rsidRDefault="009B1CC6" w:rsidP="00D85EE7">
            <w:pPr>
              <w:pStyle w:val="TableEntry"/>
            </w:pPr>
            <w:r w:rsidRPr="001B54C3">
              <w:t>Appointment cancelled by doctor (finding)</w:t>
            </w:r>
          </w:p>
        </w:tc>
        <w:tc>
          <w:tcPr>
            <w:tcW w:w="2988" w:type="dxa"/>
          </w:tcPr>
          <w:p w14:paraId="680C6C8B" w14:textId="77777777" w:rsidR="009B1CC6" w:rsidRPr="001B54C3" w:rsidRDefault="009B1CC6" w:rsidP="00D85EE7">
            <w:pPr>
              <w:pStyle w:val="TableEntry"/>
            </w:pPr>
            <w:r w:rsidRPr="001B54C3">
              <w:t>No diagnosis: Audiologic Diagnosis in Process - Rescheduled appointment</w:t>
            </w:r>
          </w:p>
        </w:tc>
      </w:tr>
      <w:tr w:rsidR="009B1CC6" w:rsidRPr="001B54C3" w14:paraId="3F5AB162" w14:textId="77777777" w:rsidTr="00D85EE7">
        <w:tc>
          <w:tcPr>
            <w:tcW w:w="1350" w:type="dxa"/>
          </w:tcPr>
          <w:p w14:paraId="6847AFAB" w14:textId="77777777" w:rsidR="009B1CC6" w:rsidRPr="001B54C3" w:rsidRDefault="009B1CC6" w:rsidP="00D85EE7">
            <w:pPr>
              <w:pStyle w:val="TableEntry"/>
            </w:pPr>
            <w:r w:rsidRPr="001B54C3">
              <w:t>12</w:t>
            </w:r>
          </w:p>
        </w:tc>
        <w:tc>
          <w:tcPr>
            <w:tcW w:w="2178" w:type="dxa"/>
          </w:tcPr>
          <w:p w14:paraId="212B3247" w14:textId="77777777" w:rsidR="009B1CC6" w:rsidRPr="001B54C3" w:rsidRDefault="009B1CC6" w:rsidP="00D85EE7">
            <w:pPr>
              <w:pStyle w:val="TableEntry"/>
            </w:pPr>
            <w:r w:rsidRPr="001B54C3">
              <w:t>281399006</w:t>
            </w:r>
          </w:p>
        </w:tc>
        <w:tc>
          <w:tcPr>
            <w:tcW w:w="3060" w:type="dxa"/>
          </w:tcPr>
          <w:p w14:paraId="11348AA3" w14:textId="77777777" w:rsidR="009B1CC6" w:rsidRPr="001B54C3" w:rsidRDefault="009B1CC6" w:rsidP="00D85EE7">
            <w:pPr>
              <w:pStyle w:val="TableEntry"/>
            </w:pPr>
            <w:r w:rsidRPr="001B54C3">
              <w:t>Did not attend</w:t>
            </w:r>
          </w:p>
        </w:tc>
        <w:tc>
          <w:tcPr>
            <w:tcW w:w="2988" w:type="dxa"/>
          </w:tcPr>
          <w:p w14:paraId="27B75593" w14:textId="77777777" w:rsidR="009B1CC6" w:rsidRPr="001B54C3" w:rsidRDefault="009B1CC6" w:rsidP="00D85EE7">
            <w:pPr>
              <w:pStyle w:val="TableEntry"/>
            </w:pPr>
            <w:r w:rsidRPr="001B54C3">
              <w:t>No diagnosis: Audiologic Diagnosis in Process - Did not attend</w:t>
            </w:r>
          </w:p>
        </w:tc>
      </w:tr>
    </w:tbl>
    <w:p w14:paraId="1553D34C" w14:textId="77777777" w:rsidR="005D547D" w:rsidRPr="001B54C3" w:rsidRDefault="005D547D" w:rsidP="001B28EA">
      <w:pPr>
        <w:pStyle w:val="BodyText"/>
      </w:pPr>
      <w:bookmarkStart w:id="2630" w:name="_Toc272862224"/>
    </w:p>
    <w:p w14:paraId="4BDDC427" w14:textId="77777777" w:rsidR="005D547D" w:rsidRPr="001B54C3" w:rsidRDefault="005D547D" w:rsidP="005D547D">
      <w:pPr>
        <w:pStyle w:val="EditorInstructions"/>
      </w:pPr>
      <w:r w:rsidRPr="001B54C3">
        <w:t>Add section 6.5.P</w:t>
      </w:r>
      <w:r w:rsidR="003A6FC9" w:rsidRPr="001B54C3">
        <w:t xml:space="preserve">. </w:t>
      </w:r>
      <w:r w:rsidR="003E0BEB" w:rsidRPr="001B54C3">
        <w:t xml:space="preserve">(Added 2011-09 from QRPH EHCP </w:t>
      </w:r>
      <w:r w:rsidR="003C4B67" w:rsidRPr="001B54C3">
        <w:t>Profile</w:t>
      </w:r>
      <w:r w:rsidR="003E0BEB" w:rsidRPr="001B54C3">
        <w:t>)</w:t>
      </w:r>
    </w:p>
    <w:p w14:paraId="15BAF931" w14:textId="77777777" w:rsidR="005D547D" w:rsidRPr="001B54C3" w:rsidRDefault="005D547D" w:rsidP="001B28EA">
      <w:pPr>
        <w:pStyle w:val="BodyText"/>
      </w:pPr>
    </w:p>
    <w:p w14:paraId="40F68B4B" w14:textId="77777777" w:rsidR="009B1CC6" w:rsidRPr="001B54C3" w:rsidRDefault="009B1CC6" w:rsidP="009B1CC6">
      <w:pPr>
        <w:pStyle w:val="Heading3"/>
        <w:rPr>
          <w:noProof w:val="0"/>
        </w:rPr>
      </w:pPr>
      <w:bookmarkStart w:id="2631" w:name="_Toc302033034"/>
      <w:bookmarkStart w:id="2632" w:name="_Toc302033867"/>
      <w:bookmarkStart w:id="2633" w:name="_Toc466555693"/>
      <w:r w:rsidRPr="001B54C3">
        <w:rPr>
          <w:noProof w:val="0"/>
        </w:rPr>
        <w:t>6.5.</w:t>
      </w:r>
      <w:r w:rsidR="005D547D" w:rsidRPr="001B54C3">
        <w:rPr>
          <w:noProof w:val="0"/>
        </w:rPr>
        <w:t>P</w:t>
      </w:r>
      <w:r w:rsidRPr="001B54C3">
        <w:rPr>
          <w:noProof w:val="0"/>
        </w:rPr>
        <w:t xml:space="preserve"> JCIH-EHDI  Newborn Hearing Loss Referrals Codes</w:t>
      </w:r>
      <w:bookmarkEnd w:id="2630"/>
      <w:bookmarkEnd w:id="2631"/>
      <w:bookmarkEnd w:id="2632"/>
      <w:bookmarkEnd w:id="2633"/>
    </w:p>
    <w:p w14:paraId="4D4A8274" w14:textId="77777777" w:rsidR="009B1CC6" w:rsidRPr="001B54C3" w:rsidRDefault="009B1CC6" w:rsidP="009B1CC6">
      <w:pPr>
        <w:pStyle w:val="Heading4"/>
        <w:rPr>
          <w:noProof w:val="0"/>
        </w:rPr>
      </w:pPr>
      <w:bookmarkStart w:id="2634" w:name="_Toc272862225"/>
      <w:bookmarkStart w:id="2635" w:name="_Toc302033035"/>
      <w:bookmarkStart w:id="2636" w:name="_Toc302033868"/>
      <w:bookmarkStart w:id="2637" w:name="_Toc466555694"/>
      <w:r w:rsidRPr="001B54C3">
        <w:rPr>
          <w:noProof w:val="0"/>
        </w:rPr>
        <w:t>6.5.</w:t>
      </w:r>
      <w:r w:rsidR="005D547D" w:rsidRPr="001B54C3">
        <w:rPr>
          <w:noProof w:val="0"/>
        </w:rPr>
        <w:t>P</w:t>
      </w:r>
      <w:r w:rsidRPr="001B54C3">
        <w:rPr>
          <w:noProof w:val="0"/>
        </w:rPr>
        <w:t>.1 Metadata</w:t>
      </w:r>
      <w:bookmarkEnd w:id="2634"/>
      <w:bookmarkEnd w:id="2635"/>
      <w:bookmarkEnd w:id="2636"/>
      <w:bookmarkEnd w:id="2637"/>
    </w:p>
    <w:p w14:paraId="3E7B7D8C"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31EC95F6" w14:textId="77777777" w:rsidTr="00D85EE7">
        <w:trPr>
          <w:tblHeader/>
          <w:jc w:val="center"/>
        </w:trPr>
        <w:tc>
          <w:tcPr>
            <w:tcW w:w="1278" w:type="dxa"/>
            <w:shd w:val="pct15" w:color="auto" w:fill="FFFFFF"/>
          </w:tcPr>
          <w:p w14:paraId="228C42CC" w14:textId="77777777" w:rsidR="009B1CC6" w:rsidRPr="001B54C3" w:rsidRDefault="009B1CC6" w:rsidP="00D85EE7">
            <w:pPr>
              <w:pStyle w:val="TableEntryHeader"/>
            </w:pPr>
            <w:r w:rsidRPr="001B54C3">
              <w:t>Metadata Element</w:t>
            </w:r>
          </w:p>
        </w:tc>
        <w:tc>
          <w:tcPr>
            <w:tcW w:w="3150" w:type="dxa"/>
            <w:shd w:val="pct15" w:color="auto" w:fill="FFFFFF"/>
          </w:tcPr>
          <w:p w14:paraId="79EB44E7" w14:textId="77777777" w:rsidR="009B1CC6" w:rsidRPr="001B54C3" w:rsidRDefault="009B1CC6" w:rsidP="00D85EE7">
            <w:pPr>
              <w:pStyle w:val="TableEntryHeader"/>
            </w:pPr>
            <w:r w:rsidRPr="001B54C3">
              <w:t>Description</w:t>
            </w:r>
          </w:p>
        </w:tc>
        <w:tc>
          <w:tcPr>
            <w:tcW w:w="3150" w:type="dxa"/>
            <w:shd w:val="pct15" w:color="auto" w:fill="FFFFFF"/>
          </w:tcPr>
          <w:p w14:paraId="51BF45FB" w14:textId="77777777" w:rsidR="009B1CC6" w:rsidRPr="001B54C3" w:rsidRDefault="009B1CC6" w:rsidP="00D85EE7">
            <w:pPr>
              <w:pStyle w:val="TableEntryHeader"/>
            </w:pPr>
            <w:r w:rsidRPr="001B54C3">
              <w:t>Mandatory</w:t>
            </w:r>
          </w:p>
        </w:tc>
      </w:tr>
      <w:tr w:rsidR="009B1CC6" w:rsidRPr="001B54C3" w14:paraId="71C6403A" w14:textId="77777777" w:rsidTr="00D85EE7">
        <w:trPr>
          <w:jc w:val="center"/>
        </w:trPr>
        <w:tc>
          <w:tcPr>
            <w:tcW w:w="1278" w:type="dxa"/>
          </w:tcPr>
          <w:p w14:paraId="5C41C7CC" w14:textId="77777777" w:rsidR="009B1CC6" w:rsidRPr="001B54C3" w:rsidRDefault="009B1CC6" w:rsidP="00D85EE7">
            <w:pPr>
              <w:pStyle w:val="TableEntry"/>
            </w:pPr>
            <w:r w:rsidRPr="001B54C3">
              <w:t xml:space="preserve">Identifier </w:t>
            </w:r>
          </w:p>
        </w:tc>
        <w:tc>
          <w:tcPr>
            <w:tcW w:w="3150" w:type="dxa"/>
          </w:tcPr>
          <w:p w14:paraId="629AB73F" w14:textId="77777777" w:rsidR="009B1CC6" w:rsidRPr="001B54C3" w:rsidRDefault="009B1CC6" w:rsidP="00D85EE7">
            <w:pPr>
              <w:pStyle w:val="TableEntry"/>
            </w:pPr>
            <w:r w:rsidRPr="001B54C3">
              <w:t xml:space="preserve"> unique identifier of the value set </w:t>
            </w:r>
          </w:p>
        </w:tc>
        <w:tc>
          <w:tcPr>
            <w:tcW w:w="3150" w:type="dxa"/>
          </w:tcPr>
          <w:p w14:paraId="6474D96E" w14:textId="77777777" w:rsidR="009B1CC6" w:rsidRPr="001B54C3" w:rsidRDefault="009B1CC6" w:rsidP="00D85EE7">
            <w:pPr>
              <w:pStyle w:val="TableEntry"/>
            </w:pPr>
            <w:r w:rsidRPr="001B54C3">
              <w:t>1.3.6.1.4.1.19376.1.7.3.1.1.15.2.16</w:t>
            </w:r>
          </w:p>
        </w:tc>
      </w:tr>
      <w:tr w:rsidR="009B1CC6" w:rsidRPr="001B54C3" w14:paraId="1E265699" w14:textId="77777777" w:rsidTr="00D85EE7">
        <w:trPr>
          <w:jc w:val="center"/>
        </w:trPr>
        <w:tc>
          <w:tcPr>
            <w:tcW w:w="1278" w:type="dxa"/>
          </w:tcPr>
          <w:p w14:paraId="5D9AE728" w14:textId="77777777" w:rsidR="009B1CC6" w:rsidRPr="001B54C3" w:rsidRDefault="009B1CC6" w:rsidP="00D85EE7">
            <w:pPr>
              <w:pStyle w:val="TableEntry"/>
            </w:pPr>
            <w:r w:rsidRPr="001B54C3">
              <w:t xml:space="preserve">Name </w:t>
            </w:r>
          </w:p>
        </w:tc>
        <w:tc>
          <w:tcPr>
            <w:tcW w:w="3150" w:type="dxa"/>
          </w:tcPr>
          <w:p w14:paraId="1AA2CD90" w14:textId="77777777" w:rsidR="009B1CC6" w:rsidRPr="001B54C3" w:rsidRDefault="009B1CC6" w:rsidP="00D85EE7">
            <w:pPr>
              <w:pStyle w:val="TableEntry"/>
            </w:pPr>
            <w:r w:rsidRPr="001B54C3">
              <w:t xml:space="preserve"> name of the value set </w:t>
            </w:r>
          </w:p>
        </w:tc>
        <w:tc>
          <w:tcPr>
            <w:tcW w:w="3150" w:type="dxa"/>
          </w:tcPr>
          <w:p w14:paraId="72B4D398" w14:textId="77777777" w:rsidR="009B1CC6" w:rsidRPr="001B54C3" w:rsidRDefault="009B1CC6" w:rsidP="00D85EE7">
            <w:pPr>
              <w:pStyle w:val="TableEntry"/>
            </w:pPr>
            <w:r w:rsidRPr="001B54C3">
              <w:t>JCIH-EHDI Newborn Hearing Loss Referrals Value Set</w:t>
            </w:r>
          </w:p>
        </w:tc>
      </w:tr>
      <w:tr w:rsidR="009B1CC6" w:rsidRPr="001B54C3" w14:paraId="1F22B1BC" w14:textId="77777777" w:rsidTr="00D85EE7">
        <w:trPr>
          <w:jc w:val="center"/>
        </w:trPr>
        <w:tc>
          <w:tcPr>
            <w:tcW w:w="1278" w:type="dxa"/>
          </w:tcPr>
          <w:p w14:paraId="3FD4E01B" w14:textId="77777777" w:rsidR="009B1CC6" w:rsidRPr="001B54C3" w:rsidRDefault="009B1CC6" w:rsidP="00D85EE7">
            <w:pPr>
              <w:pStyle w:val="TableEntry"/>
            </w:pPr>
            <w:r w:rsidRPr="001B54C3">
              <w:t xml:space="preserve">Source </w:t>
            </w:r>
          </w:p>
        </w:tc>
        <w:tc>
          <w:tcPr>
            <w:tcW w:w="3150" w:type="dxa"/>
          </w:tcPr>
          <w:p w14:paraId="64A6524F"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5BB08D1E" w14:textId="77777777" w:rsidR="009B1CC6" w:rsidRPr="001B54C3" w:rsidRDefault="009B1CC6" w:rsidP="00D85EE7">
            <w:pPr>
              <w:pStyle w:val="TableEntry"/>
            </w:pPr>
            <w:r w:rsidRPr="001B54C3">
              <w:t>IHE Quality Research and Public Health Domain</w:t>
            </w:r>
          </w:p>
        </w:tc>
      </w:tr>
      <w:tr w:rsidR="009B1CC6" w:rsidRPr="001B54C3" w14:paraId="50978F8F" w14:textId="77777777" w:rsidTr="00D85EE7">
        <w:trPr>
          <w:jc w:val="center"/>
        </w:trPr>
        <w:tc>
          <w:tcPr>
            <w:tcW w:w="1278" w:type="dxa"/>
          </w:tcPr>
          <w:p w14:paraId="11093A1D" w14:textId="77777777" w:rsidR="009B1CC6" w:rsidRPr="001B54C3" w:rsidRDefault="009B1CC6" w:rsidP="00D85EE7">
            <w:pPr>
              <w:pStyle w:val="TableEntry"/>
            </w:pPr>
            <w:r w:rsidRPr="001B54C3">
              <w:t xml:space="preserve">Purpose </w:t>
            </w:r>
          </w:p>
        </w:tc>
        <w:tc>
          <w:tcPr>
            <w:tcW w:w="3150" w:type="dxa"/>
          </w:tcPr>
          <w:p w14:paraId="2A072295"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6EC682DF" w14:textId="77777777" w:rsidR="009B1CC6" w:rsidRPr="001B54C3" w:rsidRDefault="009B1CC6" w:rsidP="00D85EE7">
            <w:pPr>
              <w:pStyle w:val="TableEntry"/>
            </w:pPr>
            <w:r w:rsidRPr="001B54C3">
              <w:t>To Reflect EHDI referrals coded with SNOMED-CT  and  as a response to care plan recommendations (entered on a list of referrals in a medical summary)</w:t>
            </w:r>
          </w:p>
        </w:tc>
      </w:tr>
      <w:tr w:rsidR="009B1CC6" w:rsidRPr="001B54C3" w14:paraId="6500D070" w14:textId="77777777" w:rsidTr="00D85EE7">
        <w:trPr>
          <w:jc w:val="center"/>
        </w:trPr>
        <w:tc>
          <w:tcPr>
            <w:tcW w:w="1278" w:type="dxa"/>
          </w:tcPr>
          <w:p w14:paraId="616B462D" w14:textId="77777777" w:rsidR="009B1CC6" w:rsidRPr="001B54C3" w:rsidRDefault="009B1CC6" w:rsidP="00D85EE7">
            <w:pPr>
              <w:pStyle w:val="TableEntry"/>
            </w:pPr>
            <w:r w:rsidRPr="001B54C3">
              <w:t xml:space="preserve">Definition </w:t>
            </w:r>
          </w:p>
        </w:tc>
        <w:tc>
          <w:tcPr>
            <w:tcW w:w="3150" w:type="dxa"/>
          </w:tcPr>
          <w:p w14:paraId="6B701565"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45F1B6DB" w14:textId="77777777" w:rsidR="009B1CC6" w:rsidRPr="001B54C3" w:rsidRDefault="009B1CC6" w:rsidP="00D85EE7">
            <w:pPr>
              <w:pStyle w:val="TableEntry"/>
            </w:pPr>
            <w:r w:rsidRPr="001B54C3">
              <w:t>Extensional definition: The value set was constructed by enumerating the codes from SNOMED-CT</w:t>
            </w:r>
          </w:p>
        </w:tc>
      </w:tr>
      <w:tr w:rsidR="009B1CC6" w:rsidRPr="001B54C3" w14:paraId="45D2B99A" w14:textId="77777777" w:rsidTr="00D85EE7">
        <w:trPr>
          <w:jc w:val="center"/>
        </w:trPr>
        <w:tc>
          <w:tcPr>
            <w:tcW w:w="1278" w:type="dxa"/>
          </w:tcPr>
          <w:p w14:paraId="6B495391" w14:textId="77777777" w:rsidR="009B1CC6" w:rsidRPr="001B54C3" w:rsidRDefault="009B1CC6" w:rsidP="00D85EE7">
            <w:pPr>
              <w:pStyle w:val="TableEntry"/>
            </w:pPr>
            <w:r w:rsidRPr="001B54C3">
              <w:t>Source URI</w:t>
            </w:r>
          </w:p>
        </w:tc>
        <w:tc>
          <w:tcPr>
            <w:tcW w:w="3150" w:type="dxa"/>
          </w:tcPr>
          <w:p w14:paraId="7717DDAE"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69A04DBA" w14:textId="77777777" w:rsidR="009B1CC6" w:rsidRPr="001B54C3" w:rsidRDefault="00B64CE6" w:rsidP="00D85EE7">
            <w:pPr>
              <w:pStyle w:val="TableEntry"/>
              <w:rPr>
                <w:rStyle w:val="Hyperlink"/>
              </w:rPr>
            </w:pPr>
            <w:hyperlink r:id="rId65" w:history="1">
              <w:r w:rsidR="009B1CC6" w:rsidRPr="001B54C3">
                <w:rPr>
                  <w:rStyle w:val="Hyperlink"/>
                </w:rPr>
                <w:t>http://www.nlm.nih.gov/research/umls/Snomed/snomed_main.html</w:t>
              </w:r>
            </w:hyperlink>
          </w:p>
        </w:tc>
      </w:tr>
      <w:tr w:rsidR="009B1CC6" w:rsidRPr="001B54C3" w14:paraId="3D10F8D8" w14:textId="77777777" w:rsidTr="00D85EE7">
        <w:trPr>
          <w:jc w:val="center"/>
        </w:trPr>
        <w:tc>
          <w:tcPr>
            <w:tcW w:w="1278" w:type="dxa"/>
          </w:tcPr>
          <w:p w14:paraId="40272B67" w14:textId="77777777" w:rsidR="009B1CC6" w:rsidRPr="001B54C3" w:rsidRDefault="009B1CC6" w:rsidP="00D85EE7">
            <w:pPr>
              <w:pStyle w:val="TableEntry"/>
            </w:pPr>
            <w:r w:rsidRPr="001B54C3">
              <w:t xml:space="preserve">Version </w:t>
            </w:r>
          </w:p>
        </w:tc>
        <w:tc>
          <w:tcPr>
            <w:tcW w:w="3150" w:type="dxa"/>
          </w:tcPr>
          <w:p w14:paraId="39B8DBD2" w14:textId="77777777" w:rsidR="009B1CC6" w:rsidRPr="001B54C3" w:rsidRDefault="009B1CC6" w:rsidP="00D85EE7">
            <w:pPr>
              <w:pStyle w:val="TableEntry"/>
            </w:pPr>
            <w:r w:rsidRPr="001B54C3">
              <w:t>A string identifying the specific version of the value set.</w:t>
            </w:r>
          </w:p>
        </w:tc>
        <w:tc>
          <w:tcPr>
            <w:tcW w:w="3150" w:type="dxa"/>
          </w:tcPr>
          <w:p w14:paraId="03D5D31F" w14:textId="77777777" w:rsidR="009B1CC6" w:rsidRPr="001B54C3" w:rsidRDefault="009B1CC6" w:rsidP="00D85EE7">
            <w:pPr>
              <w:pStyle w:val="TableEntry"/>
            </w:pPr>
            <w:r w:rsidRPr="001B54C3">
              <w:t>Version 1.0</w:t>
            </w:r>
          </w:p>
        </w:tc>
      </w:tr>
      <w:tr w:rsidR="009B1CC6" w:rsidRPr="001B54C3" w14:paraId="7E6CBD0C" w14:textId="77777777" w:rsidTr="00D85EE7">
        <w:trPr>
          <w:jc w:val="center"/>
        </w:trPr>
        <w:tc>
          <w:tcPr>
            <w:tcW w:w="1278" w:type="dxa"/>
          </w:tcPr>
          <w:p w14:paraId="4F27533B" w14:textId="77777777" w:rsidR="009B1CC6" w:rsidRPr="001B54C3" w:rsidRDefault="009B1CC6" w:rsidP="00D85EE7">
            <w:pPr>
              <w:pStyle w:val="TableEntry"/>
            </w:pPr>
            <w:r w:rsidRPr="001B54C3">
              <w:t xml:space="preserve">Status </w:t>
            </w:r>
          </w:p>
        </w:tc>
        <w:tc>
          <w:tcPr>
            <w:tcW w:w="3150" w:type="dxa"/>
          </w:tcPr>
          <w:p w14:paraId="32B0D354" w14:textId="77777777" w:rsidR="009B1CC6" w:rsidRPr="001B54C3" w:rsidRDefault="009B1CC6" w:rsidP="00D85EE7">
            <w:pPr>
              <w:pStyle w:val="TableEntry"/>
            </w:pPr>
            <w:r w:rsidRPr="001B54C3">
              <w:t>Active (Current) or Inactive</w:t>
            </w:r>
          </w:p>
        </w:tc>
        <w:tc>
          <w:tcPr>
            <w:tcW w:w="3150" w:type="dxa"/>
          </w:tcPr>
          <w:p w14:paraId="44A80FA3" w14:textId="77777777" w:rsidR="009B1CC6" w:rsidRPr="001B54C3" w:rsidRDefault="009B1CC6" w:rsidP="00D85EE7">
            <w:pPr>
              <w:pStyle w:val="TableEntry"/>
            </w:pPr>
            <w:r w:rsidRPr="001B54C3">
              <w:t>Active</w:t>
            </w:r>
          </w:p>
        </w:tc>
      </w:tr>
      <w:tr w:rsidR="009B1CC6" w:rsidRPr="001B54C3" w14:paraId="146250AC" w14:textId="77777777" w:rsidTr="00D85EE7">
        <w:trPr>
          <w:jc w:val="center"/>
        </w:trPr>
        <w:tc>
          <w:tcPr>
            <w:tcW w:w="1278" w:type="dxa"/>
          </w:tcPr>
          <w:p w14:paraId="2C9D7796" w14:textId="77777777" w:rsidR="009B1CC6" w:rsidRPr="001B54C3" w:rsidRDefault="009B1CC6" w:rsidP="00D85EE7">
            <w:pPr>
              <w:pStyle w:val="TableEntry"/>
            </w:pPr>
            <w:r w:rsidRPr="001B54C3">
              <w:t xml:space="preserve">Effective Date </w:t>
            </w:r>
          </w:p>
        </w:tc>
        <w:tc>
          <w:tcPr>
            <w:tcW w:w="3150" w:type="dxa"/>
          </w:tcPr>
          <w:p w14:paraId="300183A5" w14:textId="77777777" w:rsidR="009B1CC6" w:rsidRPr="001B54C3" w:rsidRDefault="009B1CC6" w:rsidP="00D85EE7">
            <w:pPr>
              <w:pStyle w:val="TableEntry"/>
            </w:pPr>
            <w:r w:rsidRPr="001B54C3">
              <w:t xml:space="preserve">The date when the value set is expected to be effective </w:t>
            </w:r>
          </w:p>
        </w:tc>
        <w:tc>
          <w:tcPr>
            <w:tcW w:w="3150" w:type="dxa"/>
          </w:tcPr>
          <w:p w14:paraId="452415BA" w14:textId="77777777" w:rsidR="009B1CC6" w:rsidRPr="001B54C3" w:rsidRDefault="009B1CC6" w:rsidP="00D85EE7">
            <w:pPr>
              <w:pStyle w:val="TableEntry"/>
            </w:pPr>
            <w:r w:rsidRPr="001B54C3">
              <w:t>8/1/2010</w:t>
            </w:r>
          </w:p>
        </w:tc>
      </w:tr>
      <w:tr w:rsidR="009B1CC6" w:rsidRPr="001B54C3" w14:paraId="52F2FF9A" w14:textId="77777777" w:rsidTr="00D85EE7">
        <w:trPr>
          <w:jc w:val="center"/>
        </w:trPr>
        <w:tc>
          <w:tcPr>
            <w:tcW w:w="1278" w:type="dxa"/>
          </w:tcPr>
          <w:p w14:paraId="1ABD90A2" w14:textId="77777777" w:rsidR="009B1CC6" w:rsidRPr="001B54C3" w:rsidRDefault="009B1CC6" w:rsidP="00D85EE7">
            <w:pPr>
              <w:pStyle w:val="TableEntry"/>
            </w:pPr>
            <w:r w:rsidRPr="001B54C3">
              <w:lastRenderedPageBreak/>
              <w:t xml:space="preserve">Expiration Date </w:t>
            </w:r>
          </w:p>
        </w:tc>
        <w:tc>
          <w:tcPr>
            <w:tcW w:w="3150" w:type="dxa"/>
          </w:tcPr>
          <w:p w14:paraId="75624887"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56854D4A" w14:textId="77777777" w:rsidR="009B1CC6" w:rsidRPr="001B54C3" w:rsidRDefault="009B1CC6" w:rsidP="00D85EE7">
            <w:pPr>
              <w:pStyle w:val="TableEntry"/>
            </w:pPr>
            <w:r w:rsidRPr="001B54C3">
              <w:t>N/A</w:t>
            </w:r>
          </w:p>
        </w:tc>
      </w:tr>
      <w:tr w:rsidR="009B1CC6" w:rsidRPr="001B54C3" w14:paraId="0FC4357C" w14:textId="77777777" w:rsidTr="00D85EE7">
        <w:trPr>
          <w:jc w:val="center"/>
        </w:trPr>
        <w:tc>
          <w:tcPr>
            <w:tcW w:w="1278" w:type="dxa"/>
          </w:tcPr>
          <w:p w14:paraId="4F448A1D" w14:textId="77777777" w:rsidR="009B1CC6" w:rsidRPr="001B54C3" w:rsidRDefault="009B1CC6" w:rsidP="00D85EE7">
            <w:pPr>
              <w:pStyle w:val="TableEntry"/>
            </w:pPr>
            <w:r w:rsidRPr="001B54C3">
              <w:t>Creation Date</w:t>
            </w:r>
          </w:p>
        </w:tc>
        <w:tc>
          <w:tcPr>
            <w:tcW w:w="3150" w:type="dxa"/>
          </w:tcPr>
          <w:p w14:paraId="13736C34" w14:textId="77777777" w:rsidR="009B1CC6" w:rsidRPr="001B54C3" w:rsidRDefault="009B1CC6" w:rsidP="00D85EE7">
            <w:pPr>
              <w:pStyle w:val="TableEntry"/>
            </w:pPr>
            <w:r w:rsidRPr="001B54C3">
              <w:t xml:space="preserve">The date of creation of the value set </w:t>
            </w:r>
          </w:p>
        </w:tc>
        <w:tc>
          <w:tcPr>
            <w:tcW w:w="3150" w:type="dxa"/>
          </w:tcPr>
          <w:p w14:paraId="4E0ACF6C" w14:textId="77777777" w:rsidR="009B1CC6" w:rsidRPr="001B54C3" w:rsidRDefault="009B1CC6" w:rsidP="00D85EE7">
            <w:pPr>
              <w:pStyle w:val="TableEntry"/>
            </w:pPr>
            <w:r w:rsidRPr="001B54C3">
              <w:t>8/1/2010</w:t>
            </w:r>
          </w:p>
        </w:tc>
      </w:tr>
      <w:tr w:rsidR="009B1CC6" w:rsidRPr="001B54C3" w14:paraId="004DD69D" w14:textId="77777777" w:rsidTr="00D85EE7">
        <w:trPr>
          <w:jc w:val="center"/>
        </w:trPr>
        <w:tc>
          <w:tcPr>
            <w:tcW w:w="1278" w:type="dxa"/>
          </w:tcPr>
          <w:p w14:paraId="754481F4" w14:textId="77777777" w:rsidR="009B1CC6" w:rsidRPr="001B54C3" w:rsidRDefault="009B1CC6" w:rsidP="00D85EE7">
            <w:pPr>
              <w:pStyle w:val="TableEntry"/>
            </w:pPr>
            <w:r w:rsidRPr="001B54C3">
              <w:t xml:space="preserve">Revision Date </w:t>
            </w:r>
          </w:p>
        </w:tc>
        <w:tc>
          <w:tcPr>
            <w:tcW w:w="3150" w:type="dxa"/>
          </w:tcPr>
          <w:p w14:paraId="603A5869" w14:textId="77777777" w:rsidR="009B1CC6" w:rsidRPr="001B54C3" w:rsidRDefault="009B1CC6" w:rsidP="00D85EE7">
            <w:pPr>
              <w:pStyle w:val="TableEntry"/>
            </w:pPr>
            <w:r w:rsidRPr="001B54C3">
              <w:t xml:space="preserve">The date of revision of the value set </w:t>
            </w:r>
          </w:p>
        </w:tc>
        <w:tc>
          <w:tcPr>
            <w:tcW w:w="3150" w:type="dxa"/>
          </w:tcPr>
          <w:p w14:paraId="395EAE34" w14:textId="77777777" w:rsidR="009B1CC6" w:rsidRPr="001B54C3" w:rsidRDefault="009B1CC6" w:rsidP="00D85EE7">
            <w:pPr>
              <w:pStyle w:val="TableEntry"/>
            </w:pPr>
            <w:r w:rsidRPr="001B54C3">
              <w:t>N/A</w:t>
            </w:r>
          </w:p>
        </w:tc>
      </w:tr>
      <w:tr w:rsidR="009B1CC6" w:rsidRPr="001B54C3" w14:paraId="055EC03F" w14:textId="77777777" w:rsidTr="00D85EE7">
        <w:trPr>
          <w:jc w:val="center"/>
        </w:trPr>
        <w:tc>
          <w:tcPr>
            <w:tcW w:w="1278" w:type="dxa"/>
          </w:tcPr>
          <w:p w14:paraId="452EF0B8" w14:textId="77777777" w:rsidR="009B1CC6" w:rsidRPr="001B54C3" w:rsidRDefault="009B1CC6" w:rsidP="00D85EE7">
            <w:pPr>
              <w:pStyle w:val="TableEntry"/>
            </w:pPr>
            <w:r w:rsidRPr="001B54C3">
              <w:t>Groups</w:t>
            </w:r>
          </w:p>
        </w:tc>
        <w:tc>
          <w:tcPr>
            <w:tcW w:w="3150" w:type="dxa"/>
          </w:tcPr>
          <w:p w14:paraId="34D598B7"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01506C7E" w14:textId="77777777" w:rsidR="009B1CC6" w:rsidRPr="001B54C3" w:rsidRDefault="009B1CC6" w:rsidP="00D85EE7">
            <w:pPr>
              <w:pStyle w:val="TableEntry"/>
            </w:pPr>
            <w:r w:rsidRPr="001B54C3">
              <w:t>IHE EHDI</w:t>
            </w:r>
          </w:p>
        </w:tc>
      </w:tr>
    </w:tbl>
    <w:p w14:paraId="1F01D348" w14:textId="77777777" w:rsidR="003B0A4B" w:rsidRPr="001B54C3" w:rsidRDefault="003B0A4B" w:rsidP="00235E1F">
      <w:pPr>
        <w:pStyle w:val="BodyText"/>
      </w:pPr>
      <w:bookmarkStart w:id="2638" w:name="_Toc272862226"/>
      <w:bookmarkStart w:id="2639" w:name="_Toc302033036"/>
      <w:bookmarkStart w:id="2640" w:name="_Toc302033869"/>
    </w:p>
    <w:p w14:paraId="24133E71" w14:textId="77777777" w:rsidR="009B1CC6" w:rsidRPr="001B54C3" w:rsidRDefault="009B1CC6" w:rsidP="009B1CC6">
      <w:pPr>
        <w:pStyle w:val="Heading4"/>
        <w:rPr>
          <w:noProof w:val="0"/>
        </w:rPr>
      </w:pPr>
      <w:bookmarkStart w:id="2641" w:name="_Toc466555695"/>
      <w:r w:rsidRPr="001B54C3">
        <w:rPr>
          <w:noProof w:val="0"/>
        </w:rPr>
        <w:t>6.5.</w:t>
      </w:r>
      <w:r w:rsidR="005D547D" w:rsidRPr="001B54C3">
        <w:rPr>
          <w:noProof w:val="0"/>
        </w:rPr>
        <w:t>P</w:t>
      </w:r>
      <w:r w:rsidRPr="001B54C3">
        <w:rPr>
          <w:noProof w:val="0"/>
        </w:rPr>
        <w:t>.2 JCIH-EHDI Newborn Hearing Loss Referrals Value Set</w:t>
      </w:r>
      <w:bookmarkEnd w:id="2638"/>
      <w:bookmarkEnd w:id="2639"/>
      <w:bookmarkEnd w:id="2640"/>
      <w:bookmarkEnd w:id="2641"/>
    </w:p>
    <w:p w14:paraId="114F41F8" w14:textId="77777777" w:rsidR="009B1CC6" w:rsidRPr="001B54C3" w:rsidRDefault="009B1CC6" w:rsidP="005F5F89">
      <w:pPr>
        <w:pStyle w:val="BodyText"/>
        <w:rPr>
          <w:i/>
          <w:iCs/>
        </w:rPr>
      </w:pPr>
      <w:r w:rsidRPr="001B54C3">
        <w:rPr>
          <w:i/>
          <w:iCs/>
        </w:rPr>
        <w:t xml:space="preserve">EHDI Newborn Hearing Loss Referrals Value Set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2"/>
        <w:gridCol w:w="2038"/>
        <w:gridCol w:w="3474"/>
        <w:gridCol w:w="2712"/>
      </w:tblGrid>
      <w:tr w:rsidR="009B1CC6" w:rsidRPr="001B54C3" w14:paraId="5BC8C8A8" w14:textId="77777777" w:rsidTr="00D85EE7">
        <w:tc>
          <w:tcPr>
            <w:tcW w:w="1363" w:type="dxa"/>
            <w:shd w:val="clear" w:color="auto" w:fill="D9D9D9"/>
          </w:tcPr>
          <w:p w14:paraId="28A278CF" w14:textId="77777777" w:rsidR="009B1CC6" w:rsidRPr="001B54C3" w:rsidRDefault="009B1CC6" w:rsidP="00D85EE7">
            <w:pPr>
              <w:pStyle w:val="TableEntryHeader"/>
            </w:pPr>
          </w:p>
        </w:tc>
        <w:tc>
          <w:tcPr>
            <w:tcW w:w="2165" w:type="dxa"/>
            <w:shd w:val="clear" w:color="auto" w:fill="D9D9D9"/>
          </w:tcPr>
          <w:p w14:paraId="7C0177BF" w14:textId="77777777" w:rsidR="009B1CC6" w:rsidRPr="001B54C3" w:rsidRDefault="009B1CC6" w:rsidP="00D85EE7">
            <w:pPr>
              <w:pStyle w:val="TableEntryHeader"/>
            </w:pPr>
            <w:r w:rsidRPr="001B54C3">
              <w:t>Value Set :</w:t>
            </w:r>
          </w:p>
        </w:tc>
        <w:tc>
          <w:tcPr>
            <w:tcW w:w="2984" w:type="dxa"/>
            <w:shd w:val="clear" w:color="auto" w:fill="D9D9D9"/>
          </w:tcPr>
          <w:p w14:paraId="5F5BDB13" w14:textId="77777777" w:rsidR="009B1CC6" w:rsidRPr="001B54C3" w:rsidRDefault="009B1CC6" w:rsidP="00D85EE7">
            <w:pPr>
              <w:pStyle w:val="TableEntryHeader"/>
            </w:pPr>
            <w:r w:rsidRPr="001B54C3">
              <w:t>1.3.6.1.4.1.19376.1.7.3.1.1.15.2.16</w:t>
            </w:r>
          </w:p>
        </w:tc>
        <w:tc>
          <w:tcPr>
            <w:tcW w:w="3064" w:type="dxa"/>
            <w:shd w:val="clear" w:color="auto" w:fill="D9D9D9"/>
          </w:tcPr>
          <w:p w14:paraId="61F053B9" w14:textId="77777777" w:rsidR="009B1CC6" w:rsidRPr="001B54C3" w:rsidRDefault="009B1CC6" w:rsidP="00D85EE7">
            <w:pPr>
              <w:pStyle w:val="TableEntryHeader"/>
              <w:rPr>
                <w:rFonts w:eastAsia="Calibri"/>
              </w:rPr>
            </w:pPr>
          </w:p>
        </w:tc>
      </w:tr>
      <w:tr w:rsidR="009B1CC6" w:rsidRPr="001B54C3" w14:paraId="64DDF8DE" w14:textId="77777777" w:rsidTr="00D85EE7">
        <w:tc>
          <w:tcPr>
            <w:tcW w:w="1363" w:type="dxa"/>
            <w:shd w:val="clear" w:color="auto" w:fill="D9D9D9"/>
          </w:tcPr>
          <w:p w14:paraId="40C6B6D0" w14:textId="77777777" w:rsidR="009B1CC6" w:rsidRPr="001B54C3" w:rsidRDefault="009B1CC6" w:rsidP="00D85EE7">
            <w:pPr>
              <w:pStyle w:val="TableEntryHeader"/>
            </w:pPr>
          </w:p>
        </w:tc>
        <w:tc>
          <w:tcPr>
            <w:tcW w:w="2165" w:type="dxa"/>
            <w:shd w:val="clear" w:color="auto" w:fill="D9D9D9"/>
          </w:tcPr>
          <w:p w14:paraId="226024FA" w14:textId="77777777" w:rsidR="009B1CC6" w:rsidRPr="001B54C3" w:rsidRDefault="009B1CC6" w:rsidP="00D85EE7">
            <w:pPr>
              <w:pStyle w:val="TableEntryHeader"/>
            </w:pPr>
            <w:r w:rsidRPr="001B54C3">
              <w:t>Vocabulary:</w:t>
            </w:r>
          </w:p>
        </w:tc>
        <w:tc>
          <w:tcPr>
            <w:tcW w:w="2984" w:type="dxa"/>
            <w:shd w:val="clear" w:color="auto" w:fill="D9D9D9"/>
          </w:tcPr>
          <w:p w14:paraId="5D77555F" w14:textId="77777777" w:rsidR="009B1CC6" w:rsidRPr="001B54C3" w:rsidRDefault="009B1CC6" w:rsidP="00D85EE7">
            <w:pPr>
              <w:pStyle w:val="TableEntryHeader"/>
            </w:pPr>
            <w:r w:rsidRPr="001B54C3">
              <w:rPr>
                <w:rFonts w:cs="Arial"/>
              </w:rPr>
              <w:t>2.16.840.1.113883.6.96</w:t>
            </w:r>
          </w:p>
        </w:tc>
        <w:tc>
          <w:tcPr>
            <w:tcW w:w="3064" w:type="dxa"/>
            <w:shd w:val="clear" w:color="auto" w:fill="D9D9D9"/>
          </w:tcPr>
          <w:p w14:paraId="46131373" w14:textId="77777777" w:rsidR="009B1CC6" w:rsidRPr="001B54C3" w:rsidRDefault="009B1CC6" w:rsidP="00D85EE7">
            <w:pPr>
              <w:pStyle w:val="TableEntryHeader"/>
              <w:rPr>
                <w:rFonts w:eastAsia="Calibri"/>
              </w:rPr>
            </w:pPr>
          </w:p>
        </w:tc>
      </w:tr>
      <w:tr w:rsidR="009B1CC6" w:rsidRPr="001B54C3" w14:paraId="71D389B2" w14:textId="77777777" w:rsidTr="00D85EE7">
        <w:tc>
          <w:tcPr>
            <w:tcW w:w="1363" w:type="dxa"/>
            <w:shd w:val="clear" w:color="auto" w:fill="D9D9D9"/>
          </w:tcPr>
          <w:p w14:paraId="32A1518A" w14:textId="77777777" w:rsidR="009B1CC6" w:rsidRPr="001B54C3" w:rsidRDefault="009B1CC6" w:rsidP="00D85EE7">
            <w:pPr>
              <w:pStyle w:val="TableEntryHeader"/>
            </w:pPr>
            <w:r w:rsidRPr="001B54C3">
              <w:t>Sequence</w:t>
            </w:r>
          </w:p>
        </w:tc>
        <w:tc>
          <w:tcPr>
            <w:tcW w:w="2165" w:type="dxa"/>
            <w:shd w:val="clear" w:color="auto" w:fill="D9D9D9"/>
          </w:tcPr>
          <w:p w14:paraId="71C1DC65" w14:textId="77777777" w:rsidR="009B1CC6" w:rsidRPr="001B54C3" w:rsidRDefault="009B1CC6" w:rsidP="00D85EE7">
            <w:pPr>
              <w:pStyle w:val="TableEntryHeader"/>
            </w:pPr>
            <w:r w:rsidRPr="001B54C3">
              <w:t>SNOMED Code</w:t>
            </w:r>
          </w:p>
        </w:tc>
        <w:tc>
          <w:tcPr>
            <w:tcW w:w="2984" w:type="dxa"/>
            <w:shd w:val="clear" w:color="auto" w:fill="D9D9D9"/>
          </w:tcPr>
          <w:p w14:paraId="3530F08C" w14:textId="77777777" w:rsidR="009B1CC6" w:rsidRPr="001B54C3" w:rsidRDefault="009B1CC6" w:rsidP="00D85EE7">
            <w:pPr>
              <w:pStyle w:val="TableEntryHeader"/>
            </w:pPr>
            <w:r w:rsidRPr="001B54C3">
              <w:t>Description</w:t>
            </w:r>
          </w:p>
        </w:tc>
        <w:tc>
          <w:tcPr>
            <w:tcW w:w="3064" w:type="dxa"/>
            <w:shd w:val="clear" w:color="auto" w:fill="D9D9D9"/>
          </w:tcPr>
          <w:p w14:paraId="31890D64" w14:textId="77777777" w:rsidR="009B1CC6" w:rsidRPr="001B54C3" w:rsidRDefault="009B1CC6" w:rsidP="00D85EE7">
            <w:pPr>
              <w:pStyle w:val="TableEntryHeader"/>
              <w:rPr>
                <w:rFonts w:eastAsia="Calibri"/>
              </w:rPr>
            </w:pPr>
            <w:r w:rsidRPr="001B54C3">
              <w:rPr>
                <w:rFonts w:eastAsia="Calibri"/>
              </w:rPr>
              <w:t>EHDI Concept</w:t>
            </w:r>
          </w:p>
        </w:tc>
      </w:tr>
      <w:tr w:rsidR="009B1CC6" w:rsidRPr="001B54C3" w14:paraId="33B84FEC" w14:textId="77777777" w:rsidTr="00D85EE7">
        <w:tc>
          <w:tcPr>
            <w:tcW w:w="1363" w:type="dxa"/>
          </w:tcPr>
          <w:p w14:paraId="5B565FBB" w14:textId="77777777" w:rsidR="009B1CC6" w:rsidRPr="001B54C3" w:rsidRDefault="009B1CC6" w:rsidP="00D85EE7">
            <w:pPr>
              <w:pStyle w:val="TableEntry"/>
            </w:pPr>
            <w:r w:rsidRPr="001B54C3">
              <w:t>1</w:t>
            </w:r>
          </w:p>
        </w:tc>
        <w:tc>
          <w:tcPr>
            <w:tcW w:w="2165" w:type="dxa"/>
          </w:tcPr>
          <w:p w14:paraId="1BA382B2" w14:textId="77777777" w:rsidR="009B1CC6" w:rsidRPr="001B54C3" w:rsidRDefault="009B1CC6" w:rsidP="00D85EE7">
            <w:pPr>
              <w:pStyle w:val="TableEntry"/>
            </w:pPr>
            <w:r w:rsidRPr="001B54C3">
              <w:t>306210008</w:t>
            </w:r>
          </w:p>
        </w:tc>
        <w:tc>
          <w:tcPr>
            <w:tcW w:w="2984" w:type="dxa"/>
          </w:tcPr>
          <w:p w14:paraId="6AD9A082" w14:textId="77777777" w:rsidR="009B1CC6" w:rsidRPr="001B54C3" w:rsidRDefault="009B1CC6" w:rsidP="00D85EE7">
            <w:pPr>
              <w:pStyle w:val="TableEntry"/>
            </w:pPr>
            <w:r w:rsidRPr="001B54C3">
              <w:t>Referral to pediatric diagnostic audiology service (procedure)</w:t>
            </w:r>
          </w:p>
        </w:tc>
        <w:tc>
          <w:tcPr>
            <w:tcW w:w="3064" w:type="dxa"/>
          </w:tcPr>
          <w:p w14:paraId="39EF7DC2" w14:textId="77777777" w:rsidR="009B1CC6" w:rsidRPr="001B54C3" w:rsidRDefault="009B1CC6" w:rsidP="00D85EE7">
            <w:pPr>
              <w:pStyle w:val="TableEntry"/>
            </w:pPr>
            <w:r w:rsidRPr="001B54C3">
              <w:t>Referral to audiologist</w:t>
            </w:r>
          </w:p>
        </w:tc>
      </w:tr>
      <w:tr w:rsidR="009B1CC6" w:rsidRPr="001B54C3" w14:paraId="4EF59BBB" w14:textId="77777777" w:rsidTr="00D85EE7">
        <w:tc>
          <w:tcPr>
            <w:tcW w:w="1363" w:type="dxa"/>
          </w:tcPr>
          <w:p w14:paraId="40DEDF69" w14:textId="77777777" w:rsidR="009B1CC6" w:rsidRPr="001B54C3" w:rsidRDefault="009B1CC6" w:rsidP="00D85EE7">
            <w:pPr>
              <w:pStyle w:val="TableEntry"/>
            </w:pPr>
            <w:r w:rsidRPr="001B54C3">
              <w:t>2</w:t>
            </w:r>
          </w:p>
        </w:tc>
        <w:tc>
          <w:tcPr>
            <w:tcW w:w="2165" w:type="dxa"/>
          </w:tcPr>
          <w:p w14:paraId="412D8E58" w14:textId="77777777" w:rsidR="009B1CC6" w:rsidRPr="001B54C3" w:rsidRDefault="009B1CC6" w:rsidP="00D85EE7">
            <w:pPr>
              <w:pStyle w:val="TableEntry"/>
            </w:pPr>
            <w:r w:rsidRPr="001B54C3">
              <w:t>415271004</w:t>
            </w:r>
          </w:p>
        </w:tc>
        <w:tc>
          <w:tcPr>
            <w:tcW w:w="2984" w:type="dxa"/>
          </w:tcPr>
          <w:p w14:paraId="0BBA9F96" w14:textId="77777777" w:rsidR="009B1CC6" w:rsidRPr="001B54C3" w:rsidRDefault="009B1CC6" w:rsidP="00D85EE7">
            <w:pPr>
              <w:pStyle w:val="TableEntry"/>
            </w:pPr>
            <w:r w:rsidRPr="001B54C3">
              <w:t>Referral to education service (procedure)</w:t>
            </w:r>
          </w:p>
        </w:tc>
        <w:tc>
          <w:tcPr>
            <w:tcW w:w="3064" w:type="dxa"/>
          </w:tcPr>
          <w:p w14:paraId="1188FA43" w14:textId="77777777" w:rsidR="009B1CC6" w:rsidRPr="001B54C3" w:rsidRDefault="009B1CC6" w:rsidP="00D85EE7">
            <w:pPr>
              <w:pStyle w:val="TableEntry"/>
            </w:pPr>
            <w:r w:rsidRPr="001B54C3">
              <w:t>Referral to Early Intervention (Part C/non Part C)</w:t>
            </w:r>
          </w:p>
        </w:tc>
      </w:tr>
    </w:tbl>
    <w:p w14:paraId="3F642209" w14:textId="77777777" w:rsidR="009B1CC6" w:rsidRPr="001B54C3" w:rsidRDefault="009B1CC6" w:rsidP="009B1CC6">
      <w:pPr>
        <w:pStyle w:val="BodyText"/>
      </w:pPr>
    </w:p>
    <w:p w14:paraId="7F7A8995" w14:textId="77777777" w:rsidR="005D547D" w:rsidRPr="001B54C3" w:rsidRDefault="005D547D" w:rsidP="001B28EA">
      <w:pPr>
        <w:pStyle w:val="EditorInstructions"/>
        <w:spacing w:before="240"/>
      </w:pPr>
      <w:bookmarkStart w:id="2642" w:name="_Toc272862227"/>
      <w:bookmarkStart w:id="2643" w:name="_Toc302033037"/>
      <w:bookmarkStart w:id="2644" w:name="_Toc302033870"/>
      <w:r w:rsidRPr="001B54C3">
        <w:t>Add section 6.5.Q</w:t>
      </w:r>
      <w:r w:rsidR="003A6FC9" w:rsidRPr="001B54C3">
        <w:t xml:space="preserve">. </w:t>
      </w:r>
      <w:r w:rsidR="003E0BEB" w:rsidRPr="001B54C3">
        <w:t xml:space="preserve">(Added 2011-09 from QRPH EHCP </w:t>
      </w:r>
      <w:r w:rsidR="003C4B67" w:rsidRPr="001B54C3">
        <w:t>Profile</w:t>
      </w:r>
      <w:r w:rsidR="003E0BEB" w:rsidRPr="001B54C3">
        <w:t>)</w:t>
      </w:r>
    </w:p>
    <w:p w14:paraId="1AFD22ED" w14:textId="77777777" w:rsidR="009B1CC6" w:rsidRPr="001B54C3" w:rsidRDefault="009B1CC6" w:rsidP="009B1CC6">
      <w:pPr>
        <w:pStyle w:val="Heading3"/>
        <w:rPr>
          <w:noProof w:val="0"/>
        </w:rPr>
      </w:pPr>
      <w:bookmarkStart w:id="2645" w:name="_Toc466555696"/>
      <w:r w:rsidRPr="001B54C3">
        <w:rPr>
          <w:noProof w:val="0"/>
        </w:rPr>
        <w:t>6.5.</w:t>
      </w:r>
      <w:r w:rsidR="005D547D" w:rsidRPr="001B54C3">
        <w:rPr>
          <w:noProof w:val="0"/>
        </w:rPr>
        <w:t>Q</w:t>
      </w:r>
      <w:r w:rsidRPr="001B54C3">
        <w:rPr>
          <w:noProof w:val="0"/>
        </w:rPr>
        <w:t xml:space="preserve"> JCIH-EHDI Newborn Hearing Loss Reason for no Follow-up – Patient Reason Codes</w:t>
      </w:r>
      <w:bookmarkEnd w:id="2642"/>
      <w:bookmarkEnd w:id="2643"/>
      <w:bookmarkEnd w:id="2644"/>
      <w:bookmarkEnd w:id="2645"/>
    </w:p>
    <w:p w14:paraId="7C319312" w14:textId="77777777" w:rsidR="009B1CC6" w:rsidRPr="001B54C3" w:rsidRDefault="009B1CC6" w:rsidP="009B1CC6">
      <w:pPr>
        <w:pStyle w:val="Heading4"/>
        <w:rPr>
          <w:noProof w:val="0"/>
        </w:rPr>
      </w:pPr>
      <w:bookmarkStart w:id="2646" w:name="_Toc272862228"/>
      <w:bookmarkStart w:id="2647" w:name="_Toc302033038"/>
      <w:bookmarkStart w:id="2648" w:name="_Toc302033871"/>
      <w:bookmarkStart w:id="2649" w:name="_Toc466555697"/>
      <w:r w:rsidRPr="001B54C3">
        <w:rPr>
          <w:noProof w:val="0"/>
        </w:rPr>
        <w:t>6.5.</w:t>
      </w:r>
      <w:r w:rsidR="005D547D" w:rsidRPr="001B54C3">
        <w:rPr>
          <w:noProof w:val="0"/>
        </w:rPr>
        <w:t>Q</w:t>
      </w:r>
      <w:r w:rsidRPr="001B54C3">
        <w:rPr>
          <w:noProof w:val="0"/>
        </w:rPr>
        <w:t>.1 Metadata</w:t>
      </w:r>
      <w:bookmarkEnd w:id="2646"/>
      <w:bookmarkEnd w:id="2647"/>
      <w:bookmarkEnd w:id="2648"/>
      <w:bookmarkEnd w:id="2649"/>
    </w:p>
    <w:p w14:paraId="14E4037E"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31A788A1" w14:textId="77777777" w:rsidTr="00D85EE7">
        <w:trPr>
          <w:tblHeader/>
          <w:jc w:val="center"/>
        </w:trPr>
        <w:tc>
          <w:tcPr>
            <w:tcW w:w="1278" w:type="dxa"/>
            <w:shd w:val="pct15" w:color="auto" w:fill="FFFFFF"/>
          </w:tcPr>
          <w:p w14:paraId="0A66A642" w14:textId="77777777" w:rsidR="009B1CC6" w:rsidRPr="001B54C3" w:rsidRDefault="009B1CC6" w:rsidP="00D85EE7">
            <w:pPr>
              <w:pStyle w:val="TableEntryHeader"/>
            </w:pPr>
            <w:r w:rsidRPr="001B54C3">
              <w:t>Metadata Element</w:t>
            </w:r>
          </w:p>
        </w:tc>
        <w:tc>
          <w:tcPr>
            <w:tcW w:w="3150" w:type="dxa"/>
            <w:shd w:val="pct15" w:color="auto" w:fill="FFFFFF"/>
          </w:tcPr>
          <w:p w14:paraId="1F04EF45" w14:textId="77777777" w:rsidR="009B1CC6" w:rsidRPr="001B54C3" w:rsidRDefault="009B1CC6" w:rsidP="00D85EE7">
            <w:pPr>
              <w:pStyle w:val="TableEntryHeader"/>
            </w:pPr>
            <w:r w:rsidRPr="001B54C3">
              <w:t>Description</w:t>
            </w:r>
          </w:p>
        </w:tc>
        <w:tc>
          <w:tcPr>
            <w:tcW w:w="3150" w:type="dxa"/>
            <w:shd w:val="pct15" w:color="auto" w:fill="FFFFFF"/>
          </w:tcPr>
          <w:p w14:paraId="1B5BF3E0" w14:textId="77777777" w:rsidR="009B1CC6" w:rsidRPr="001B54C3" w:rsidRDefault="009B1CC6" w:rsidP="00D85EE7">
            <w:pPr>
              <w:pStyle w:val="TableEntryHeader"/>
            </w:pPr>
            <w:r w:rsidRPr="001B54C3">
              <w:t>Mandatory</w:t>
            </w:r>
          </w:p>
        </w:tc>
      </w:tr>
      <w:tr w:rsidR="009B1CC6" w:rsidRPr="001B54C3" w14:paraId="4E9E1BCF" w14:textId="77777777" w:rsidTr="00D85EE7">
        <w:trPr>
          <w:jc w:val="center"/>
        </w:trPr>
        <w:tc>
          <w:tcPr>
            <w:tcW w:w="1278" w:type="dxa"/>
          </w:tcPr>
          <w:p w14:paraId="0331616F" w14:textId="77777777" w:rsidR="009B1CC6" w:rsidRPr="001B54C3" w:rsidRDefault="009B1CC6" w:rsidP="00D85EE7">
            <w:pPr>
              <w:pStyle w:val="TableEntry"/>
            </w:pPr>
            <w:r w:rsidRPr="001B54C3">
              <w:t xml:space="preserve">Identifier </w:t>
            </w:r>
          </w:p>
        </w:tc>
        <w:tc>
          <w:tcPr>
            <w:tcW w:w="3150" w:type="dxa"/>
          </w:tcPr>
          <w:p w14:paraId="187383BE" w14:textId="77777777" w:rsidR="009B1CC6" w:rsidRPr="001B54C3" w:rsidRDefault="009B1CC6" w:rsidP="00D85EE7">
            <w:pPr>
              <w:pStyle w:val="TableEntry"/>
            </w:pPr>
            <w:r w:rsidRPr="001B54C3">
              <w:t xml:space="preserve"> unique identifier of the value set </w:t>
            </w:r>
          </w:p>
        </w:tc>
        <w:tc>
          <w:tcPr>
            <w:tcW w:w="3150" w:type="dxa"/>
          </w:tcPr>
          <w:p w14:paraId="2291CE25" w14:textId="77777777" w:rsidR="009B1CC6" w:rsidRPr="001B54C3" w:rsidRDefault="009B1CC6" w:rsidP="00D85EE7">
            <w:pPr>
              <w:pStyle w:val="TableEntry"/>
            </w:pPr>
            <w:r w:rsidRPr="001B54C3">
              <w:t>1.3.6.1.4.1.19376.1.7.3.1.1.15.2.7</w:t>
            </w:r>
          </w:p>
        </w:tc>
      </w:tr>
      <w:tr w:rsidR="009B1CC6" w:rsidRPr="001B54C3" w14:paraId="667B5580" w14:textId="77777777" w:rsidTr="00D85EE7">
        <w:trPr>
          <w:jc w:val="center"/>
        </w:trPr>
        <w:tc>
          <w:tcPr>
            <w:tcW w:w="1278" w:type="dxa"/>
          </w:tcPr>
          <w:p w14:paraId="229DC126" w14:textId="77777777" w:rsidR="009B1CC6" w:rsidRPr="001B54C3" w:rsidRDefault="009B1CC6" w:rsidP="00D85EE7">
            <w:pPr>
              <w:pStyle w:val="TableEntry"/>
            </w:pPr>
            <w:r w:rsidRPr="001B54C3">
              <w:t xml:space="preserve">Name </w:t>
            </w:r>
          </w:p>
        </w:tc>
        <w:tc>
          <w:tcPr>
            <w:tcW w:w="3150" w:type="dxa"/>
          </w:tcPr>
          <w:p w14:paraId="19078654" w14:textId="77777777" w:rsidR="009B1CC6" w:rsidRPr="001B54C3" w:rsidRDefault="009B1CC6" w:rsidP="00D85EE7">
            <w:pPr>
              <w:pStyle w:val="TableEntry"/>
            </w:pPr>
            <w:r w:rsidRPr="001B54C3">
              <w:t xml:space="preserve"> name of the value set </w:t>
            </w:r>
          </w:p>
        </w:tc>
        <w:tc>
          <w:tcPr>
            <w:tcW w:w="3150" w:type="dxa"/>
          </w:tcPr>
          <w:p w14:paraId="50B90ED8" w14:textId="77777777" w:rsidR="009B1CC6" w:rsidRPr="001B54C3" w:rsidRDefault="009B1CC6" w:rsidP="00D85EE7">
            <w:pPr>
              <w:pStyle w:val="TableEntry"/>
            </w:pPr>
            <w:r w:rsidRPr="001B54C3">
              <w:t>JCIH-EHDI Newborn Hearing Loss Reason for no Follow-up – Patient Reason Value Set</w:t>
            </w:r>
          </w:p>
        </w:tc>
      </w:tr>
      <w:tr w:rsidR="009B1CC6" w:rsidRPr="001B54C3" w14:paraId="3D31C99E" w14:textId="77777777" w:rsidTr="00D85EE7">
        <w:trPr>
          <w:jc w:val="center"/>
        </w:trPr>
        <w:tc>
          <w:tcPr>
            <w:tcW w:w="1278" w:type="dxa"/>
          </w:tcPr>
          <w:p w14:paraId="248BF1F5" w14:textId="77777777" w:rsidR="009B1CC6" w:rsidRPr="001B54C3" w:rsidRDefault="009B1CC6" w:rsidP="00D85EE7">
            <w:pPr>
              <w:pStyle w:val="TableEntry"/>
            </w:pPr>
            <w:r w:rsidRPr="001B54C3">
              <w:t xml:space="preserve">Source </w:t>
            </w:r>
          </w:p>
        </w:tc>
        <w:tc>
          <w:tcPr>
            <w:tcW w:w="3150" w:type="dxa"/>
          </w:tcPr>
          <w:p w14:paraId="27CE1168"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277E8E9C" w14:textId="77777777" w:rsidR="009B1CC6" w:rsidRPr="001B54C3" w:rsidRDefault="009B1CC6" w:rsidP="00D85EE7">
            <w:pPr>
              <w:pStyle w:val="TableEntry"/>
            </w:pPr>
            <w:r w:rsidRPr="001B54C3">
              <w:t>IHE Quality Research and Public Health Domain</w:t>
            </w:r>
          </w:p>
        </w:tc>
      </w:tr>
      <w:tr w:rsidR="009B1CC6" w:rsidRPr="001B54C3" w14:paraId="58F6D8B3" w14:textId="77777777" w:rsidTr="00D85EE7">
        <w:trPr>
          <w:jc w:val="center"/>
        </w:trPr>
        <w:tc>
          <w:tcPr>
            <w:tcW w:w="1278" w:type="dxa"/>
          </w:tcPr>
          <w:p w14:paraId="3A108F29" w14:textId="77777777" w:rsidR="009B1CC6" w:rsidRPr="001B54C3" w:rsidRDefault="009B1CC6" w:rsidP="00D85EE7">
            <w:pPr>
              <w:pStyle w:val="TableEntry"/>
            </w:pPr>
            <w:r w:rsidRPr="001B54C3">
              <w:t xml:space="preserve">Purpose </w:t>
            </w:r>
          </w:p>
        </w:tc>
        <w:tc>
          <w:tcPr>
            <w:tcW w:w="3150" w:type="dxa"/>
          </w:tcPr>
          <w:p w14:paraId="2850ECCA"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4398D381" w14:textId="77777777" w:rsidR="009B1CC6" w:rsidRPr="001B54C3" w:rsidRDefault="009B1CC6" w:rsidP="004C51EE">
            <w:pPr>
              <w:pStyle w:val="TableEntry"/>
            </w:pPr>
            <w:r w:rsidRPr="001B54C3">
              <w:t>To Reflect the reason that no follow-up is conducted in the case of hearing loss using SNOMED-CT reflected in negation of intent to order the referral.</w:t>
            </w:r>
          </w:p>
        </w:tc>
      </w:tr>
      <w:tr w:rsidR="009B1CC6" w:rsidRPr="001B54C3" w14:paraId="0B75D96A" w14:textId="77777777" w:rsidTr="00D85EE7">
        <w:trPr>
          <w:jc w:val="center"/>
        </w:trPr>
        <w:tc>
          <w:tcPr>
            <w:tcW w:w="1278" w:type="dxa"/>
          </w:tcPr>
          <w:p w14:paraId="10E426E5" w14:textId="77777777" w:rsidR="009B1CC6" w:rsidRPr="001B54C3" w:rsidRDefault="009B1CC6" w:rsidP="00D85EE7">
            <w:pPr>
              <w:pStyle w:val="TableEntry"/>
            </w:pPr>
            <w:r w:rsidRPr="001B54C3">
              <w:lastRenderedPageBreak/>
              <w:t xml:space="preserve">Definition </w:t>
            </w:r>
          </w:p>
        </w:tc>
        <w:tc>
          <w:tcPr>
            <w:tcW w:w="3150" w:type="dxa"/>
          </w:tcPr>
          <w:p w14:paraId="1BB4C6D5"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013C903B" w14:textId="77777777" w:rsidR="009B1CC6" w:rsidRPr="001B54C3" w:rsidRDefault="009B1CC6" w:rsidP="00D85EE7">
            <w:pPr>
              <w:pStyle w:val="TableEntry"/>
            </w:pPr>
            <w:r w:rsidRPr="001B54C3">
              <w:t>Extensional definition: The value set was constructed by enumerating the codes from SNOMED-CT</w:t>
            </w:r>
          </w:p>
        </w:tc>
      </w:tr>
      <w:tr w:rsidR="009B1CC6" w:rsidRPr="001B54C3" w14:paraId="2AE8E0B2" w14:textId="77777777" w:rsidTr="00D85EE7">
        <w:trPr>
          <w:jc w:val="center"/>
        </w:trPr>
        <w:tc>
          <w:tcPr>
            <w:tcW w:w="1278" w:type="dxa"/>
          </w:tcPr>
          <w:p w14:paraId="432270E7" w14:textId="77777777" w:rsidR="009B1CC6" w:rsidRPr="001B54C3" w:rsidRDefault="009B1CC6" w:rsidP="00D85EE7">
            <w:pPr>
              <w:pStyle w:val="TableEntry"/>
            </w:pPr>
            <w:r w:rsidRPr="001B54C3">
              <w:t>Source URI</w:t>
            </w:r>
          </w:p>
        </w:tc>
        <w:tc>
          <w:tcPr>
            <w:tcW w:w="3150" w:type="dxa"/>
          </w:tcPr>
          <w:p w14:paraId="1B523882"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3C4E8248" w14:textId="77777777" w:rsidR="009B1CC6" w:rsidRPr="001B54C3" w:rsidRDefault="00B64CE6" w:rsidP="00D85EE7">
            <w:pPr>
              <w:pStyle w:val="TableEntry"/>
              <w:rPr>
                <w:rStyle w:val="Hyperlink"/>
              </w:rPr>
            </w:pPr>
            <w:hyperlink r:id="rId66" w:history="1">
              <w:r w:rsidR="009B1CC6" w:rsidRPr="001B54C3">
                <w:rPr>
                  <w:rStyle w:val="Hyperlink"/>
                </w:rPr>
                <w:t>http://www.nlm.nih.gov/research/umls/Snomed/snomed_main.html</w:t>
              </w:r>
            </w:hyperlink>
          </w:p>
        </w:tc>
      </w:tr>
      <w:tr w:rsidR="009B1CC6" w:rsidRPr="001B54C3" w14:paraId="6FC16E2A" w14:textId="77777777" w:rsidTr="00D85EE7">
        <w:trPr>
          <w:jc w:val="center"/>
        </w:trPr>
        <w:tc>
          <w:tcPr>
            <w:tcW w:w="1278" w:type="dxa"/>
          </w:tcPr>
          <w:p w14:paraId="4300CCA7" w14:textId="77777777" w:rsidR="009B1CC6" w:rsidRPr="001B54C3" w:rsidRDefault="009B1CC6" w:rsidP="00D85EE7">
            <w:pPr>
              <w:pStyle w:val="TableEntry"/>
            </w:pPr>
            <w:r w:rsidRPr="001B54C3">
              <w:t xml:space="preserve">Version </w:t>
            </w:r>
          </w:p>
        </w:tc>
        <w:tc>
          <w:tcPr>
            <w:tcW w:w="3150" w:type="dxa"/>
          </w:tcPr>
          <w:p w14:paraId="10B80128" w14:textId="77777777" w:rsidR="009B1CC6" w:rsidRPr="001B54C3" w:rsidRDefault="009B1CC6" w:rsidP="00D85EE7">
            <w:pPr>
              <w:pStyle w:val="TableEntry"/>
            </w:pPr>
            <w:r w:rsidRPr="001B54C3">
              <w:t>A string identifying the specific version of the value set.</w:t>
            </w:r>
          </w:p>
        </w:tc>
        <w:tc>
          <w:tcPr>
            <w:tcW w:w="3150" w:type="dxa"/>
          </w:tcPr>
          <w:p w14:paraId="7E1110E0" w14:textId="77777777" w:rsidR="009B1CC6" w:rsidRPr="001B54C3" w:rsidRDefault="009B1CC6" w:rsidP="00D85EE7">
            <w:pPr>
              <w:pStyle w:val="TableEntry"/>
            </w:pPr>
            <w:r w:rsidRPr="001B54C3">
              <w:t>Version 1.0</w:t>
            </w:r>
          </w:p>
        </w:tc>
      </w:tr>
      <w:tr w:rsidR="009B1CC6" w:rsidRPr="001B54C3" w14:paraId="5317949C" w14:textId="77777777" w:rsidTr="00D85EE7">
        <w:trPr>
          <w:jc w:val="center"/>
        </w:trPr>
        <w:tc>
          <w:tcPr>
            <w:tcW w:w="1278" w:type="dxa"/>
          </w:tcPr>
          <w:p w14:paraId="6AAC26C9" w14:textId="77777777" w:rsidR="009B1CC6" w:rsidRPr="001B54C3" w:rsidRDefault="009B1CC6" w:rsidP="00D85EE7">
            <w:pPr>
              <w:pStyle w:val="TableEntry"/>
            </w:pPr>
            <w:r w:rsidRPr="001B54C3">
              <w:t xml:space="preserve">Status </w:t>
            </w:r>
          </w:p>
        </w:tc>
        <w:tc>
          <w:tcPr>
            <w:tcW w:w="3150" w:type="dxa"/>
          </w:tcPr>
          <w:p w14:paraId="6958CBA7" w14:textId="77777777" w:rsidR="009B1CC6" w:rsidRPr="001B54C3" w:rsidRDefault="009B1CC6" w:rsidP="00D85EE7">
            <w:pPr>
              <w:pStyle w:val="TableEntry"/>
            </w:pPr>
            <w:r w:rsidRPr="001B54C3">
              <w:t>Active (Current) or Inactive</w:t>
            </w:r>
          </w:p>
        </w:tc>
        <w:tc>
          <w:tcPr>
            <w:tcW w:w="3150" w:type="dxa"/>
          </w:tcPr>
          <w:p w14:paraId="0E89AF52" w14:textId="77777777" w:rsidR="009B1CC6" w:rsidRPr="001B54C3" w:rsidRDefault="009B1CC6" w:rsidP="00D85EE7">
            <w:pPr>
              <w:pStyle w:val="TableEntry"/>
            </w:pPr>
            <w:r w:rsidRPr="001B54C3">
              <w:t>Active</w:t>
            </w:r>
          </w:p>
        </w:tc>
      </w:tr>
      <w:tr w:rsidR="009B1CC6" w:rsidRPr="001B54C3" w14:paraId="7C8D3DC3" w14:textId="77777777" w:rsidTr="00D85EE7">
        <w:trPr>
          <w:jc w:val="center"/>
        </w:trPr>
        <w:tc>
          <w:tcPr>
            <w:tcW w:w="1278" w:type="dxa"/>
          </w:tcPr>
          <w:p w14:paraId="4AAD0AE0" w14:textId="77777777" w:rsidR="009B1CC6" w:rsidRPr="001B54C3" w:rsidRDefault="009B1CC6" w:rsidP="00D85EE7">
            <w:pPr>
              <w:pStyle w:val="TableEntry"/>
            </w:pPr>
            <w:r w:rsidRPr="001B54C3">
              <w:t xml:space="preserve">Effective Date </w:t>
            </w:r>
          </w:p>
        </w:tc>
        <w:tc>
          <w:tcPr>
            <w:tcW w:w="3150" w:type="dxa"/>
          </w:tcPr>
          <w:p w14:paraId="6B8703EC" w14:textId="77777777" w:rsidR="009B1CC6" w:rsidRPr="001B54C3" w:rsidRDefault="009B1CC6" w:rsidP="00D85EE7">
            <w:pPr>
              <w:pStyle w:val="TableEntry"/>
            </w:pPr>
            <w:r w:rsidRPr="001B54C3">
              <w:t xml:space="preserve">The date when the value set is expected to be effective </w:t>
            </w:r>
          </w:p>
        </w:tc>
        <w:tc>
          <w:tcPr>
            <w:tcW w:w="3150" w:type="dxa"/>
          </w:tcPr>
          <w:p w14:paraId="35AE58B1" w14:textId="77777777" w:rsidR="009B1CC6" w:rsidRPr="001B54C3" w:rsidRDefault="009B1CC6" w:rsidP="00D85EE7">
            <w:pPr>
              <w:pStyle w:val="TableEntry"/>
            </w:pPr>
            <w:r w:rsidRPr="001B54C3">
              <w:t>8/1/2010</w:t>
            </w:r>
          </w:p>
        </w:tc>
      </w:tr>
      <w:tr w:rsidR="009B1CC6" w:rsidRPr="001B54C3" w14:paraId="641471FB" w14:textId="77777777" w:rsidTr="00D85EE7">
        <w:trPr>
          <w:jc w:val="center"/>
        </w:trPr>
        <w:tc>
          <w:tcPr>
            <w:tcW w:w="1278" w:type="dxa"/>
          </w:tcPr>
          <w:p w14:paraId="51875C46" w14:textId="77777777" w:rsidR="009B1CC6" w:rsidRPr="001B54C3" w:rsidRDefault="009B1CC6" w:rsidP="00D85EE7">
            <w:pPr>
              <w:pStyle w:val="TableEntry"/>
            </w:pPr>
            <w:r w:rsidRPr="001B54C3">
              <w:t xml:space="preserve">Expiration Date </w:t>
            </w:r>
          </w:p>
        </w:tc>
        <w:tc>
          <w:tcPr>
            <w:tcW w:w="3150" w:type="dxa"/>
          </w:tcPr>
          <w:p w14:paraId="50EBBBC6"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7E8F8CAB" w14:textId="77777777" w:rsidR="009B1CC6" w:rsidRPr="001B54C3" w:rsidRDefault="009B1CC6" w:rsidP="00D85EE7">
            <w:pPr>
              <w:pStyle w:val="TableEntry"/>
            </w:pPr>
            <w:r w:rsidRPr="001B54C3">
              <w:t>N/A</w:t>
            </w:r>
          </w:p>
        </w:tc>
      </w:tr>
      <w:tr w:rsidR="009B1CC6" w:rsidRPr="001B54C3" w14:paraId="7F8B6AD0" w14:textId="77777777" w:rsidTr="00D85EE7">
        <w:trPr>
          <w:jc w:val="center"/>
        </w:trPr>
        <w:tc>
          <w:tcPr>
            <w:tcW w:w="1278" w:type="dxa"/>
          </w:tcPr>
          <w:p w14:paraId="7F659FBE" w14:textId="77777777" w:rsidR="009B1CC6" w:rsidRPr="001B54C3" w:rsidRDefault="009B1CC6" w:rsidP="00D85EE7">
            <w:pPr>
              <w:pStyle w:val="TableEntry"/>
            </w:pPr>
            <w:r w:rsidRPr="001B54C3">
              <w:t>Creation Date</w:t>
            </w:r>
          </w:p>
        </w:tc>
        <w:tc>
          <w:tcPr>
            <w:tcW w:w="3150" w:type="dxa"/>
          </w:tcPr>
          <w:p w14:paraId="78AE3BFF" w14:textId="77777777" w:rsidR="009B1CC6" w:rsidRPr="001B54C3" w:rsidRDefault="009B1CC6" w:rsidP="00D85EE7">
            <w:pPr>
              <w:pStyle w:val="TableEntry"/>
            </w:pPr>
            <w:r w:rsidRPr="001B54C3">
              <w:t xml:space="preserve">The date of creation of the value set </w:t>
            </w:r>
          </w:p>
        </w:tc>
        <w:tc>
          <w:tcPr>
            <w:tcW w:w="3150" w:type="dxa"/>
          </w:tcPr>
          <w:p w14:paraId="4F40AF21" w14:textId="77777777" w:rsidR="009B1CC6" w:rsidRPr="001B54C3" w:rsidRDefault="009B1CC6" w:rsidP="00D85EE7">
            <w:pPr>
              <w:pStyle w:val="TableEntry"/>
            </w:pPr>
            <w:r w:rsidRPr="001B54C3">
              <w:t>8/1/2010</w:t>
            </w:r>
          </w:p>
        </w:tc>
      </w:tr>
      <w:tr w:rsidR="009B1CC6" w:rsidRPr="001B54C3" w14:paraId="79D77498" w14:textId="77777777" w:rsidTr="00D85EE7">
        <w:trPr>
          <w:jc w:val="center"/>
        </w:trPr>
        <w:tc>
          <w:tcPr>
            <w:tcW w:w="1278" w:type="dxa"/>
          </w:tcPr>
          <w:p w14:paraId="228DA7FF" w14:textId="77777777" w:rsidR="009B1CC6" w:rsidRPr="001B54C3" w:rsidRDefault="009B1CC6" w:rsidP="00D85EE7">
            <w:pPr>
              <w:pStyle w:val="TableEntry"/>
            </w:pPr>
            <w:r w:rsidRPr="001B54C3">
              <w:t xml:space="preserve">Revision Date </w:t>
            </w:r>
          </w:p>
        </w:tc>
        <w:tc>
          <w:tcPr>
            <w:tcW w:w="3150" w:type="dxa"/>
          </w:tcPr>
          <w:p w14:paraId="2F72B3FC" w14:textId="77777777" w:rsidR="009B1CC6" w:rsidRPr="001B54C3" w:rsidRDefault="009B1CC6" w:rsidP="00D85EE7">
            <w:pPr>
              <w:pStyle w:val="TableEntry"/>
            </w:pPr>
            <w:r w:rsidRPr="001B54C3">
              <w:t xml:space="preserve">The date of revision of the value set </w:t>
            </w:r>
          </w:p>
        </w:tc>
        <w:tc>
          <w:tcPr>
            <w:tcW w:w="3150" w:type="dxa"/>
          </w:tcPr>
          <w:p w14:paraId="5E6F95EC" w14:textId="77777777" w:rsidR="009B1CC6" w:rsidRPr="001B54C3" w:rsidRDefault="009B1CC6" w:rsidP="00D85EE7">
            <w:pPr>
              <w:pStyle w:val="TableEntry"/>
            </w:pPr>
            <w:r w:rsidRPr="001B54C3">
              <w:t>N/A</w:t>
            </w:r>
          </w:p>
        </w:tc>
      </w:tr>
      <w:tr w:rsidR="009B1CC6" w:rsidRPr="001B54C3" w14:paraId="10A167B8" w14:textId="77777777" w:rsidTr="00D85EE7">
        <w:trPr>
          <w:jc w:val="center"/>
        </w:trPr>
        <w:tc>
          <w:tcPr>
            <w:tcW w:w="1278" w:type="dxa"/>
          </w:tcPr>
          <w:p w14:paraId="59A0E0B4" w14:textId="77777777" w:rsidR="009B1CC6" w:rsidRPr="001B54C3" w:rsidRDefault="009B1CC6" w:rsidP="00D85EE7">
            <w:pPr>
              <w:pStyle w:val="TableEntry"/>
            </w:pPr>
            <w:r w:rsidRPr="001B54C3">
              <w:t>Groups</w:t>
            </w:r>
          </w:p>
        </w:tc>
        <w:tc>
          <w:tcPr>
            <w:tcW w:w="3150" w:type="dxa"/>
          </w:tcPr>
          <w:p w14:paraId="0BD95267"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2B3AFA4F" w14:textId="77777777" w:rsidR="009B1CC6" w:rsidRPr="001B54C3" w:rsidRDefault="009B1CC6" w:rsidP="00D85EE7">
            <w:pPr>
              <w:pStyle w:val="TableEntry"/>
            </w:pPr>
            <w:r w:rsidRPr="001B54C3">
              <w:t>IHE EHDI</w:t>
            </w:r>
          </w:p>
        </w:tc>
      </w:tr>
    </w:tbl>
    <w:p w14:paraId="1B14A81B" w14:textId="77777777" w:rsidR="009B1CC6" w:rsidRPr="001B54C3" w:rsidRDefault="009B1CC6" w:rsidP="00235E1F">
      <w:pPr>
        <w:pStyle w:val="BodyText"/>
      </w:pPr>
      <w:bookmarkStart w:id="2650" w:name="_Toc272862229"/>
    </w:p>
    <w:p w14:paraId="0281D85F" w14:textId="77777777" w:rsidR="009B1CC6" w:rsidRPr="001B54C3" w:rsidRDefault="009B1CC6" w:rsidP="009B1CC6">
      <w:pPr>
        <w:pStyle w:val="Heading4"/>
        <w:rPr>
          <w:noProof w:val="0"/>
        </w:rPr>
      </w:pPr>
      <w:bookmarkStart w:id="2651" w:name="_Toc302033039"/>
      <w:bookmarkStart w:id="2652" w:name="_Toc302033872"/>
      <w:bookmarkStart w:id="2653" w:name="_Toc466555698"/>
      <w:r w:rsidRPr="001B54C3">
        <w:rPr>
          <w:noProof w:val="0"/>
        </w:rPr>
        <w:t>6.5.</w:t>
      </w:r>
      <w:r w:rsidR="005D547D" w:rsidRPr="001B54C3">
        <w:rPr>
          <w:noProof w:val="0"/>
        </w:rPr>
        <w:t>Q</w:t>
      </w:r>
      <w:r w:rsidRPr="001B54C3">
        <w:rPr>
          <w:noProof w:val="0"/>
        </w:rPr>
        <w:t>2 JCIH-EHDI Newborn Hearing Loss Reason for no Follow-up – Patient Reason Value Set</w:t>
      </w:r>
      <w:bookmarkEnd w:id="2650"/>
      <w:bookmarkEnd w:id="2651"/>
      <w:bookmarkEnd w:id="2652"/>
      <w:bookmarkEnd w:id="2653"/>
    </w:p>
    <w:p w14:paraId="4A566FB4" w14:textId="77777777" w:rsidR="009B1CC6" w:rsidRPr="001B54C3" w:rsidRDefault="009B1CC6" w:rsidP="005F5F89">
      <w:pPr>
        <w:pStyle w:val="BodyText"/>
        <w:rPr>
          <w:i/>
          <w:iCs/>
          <w:highlight w:val="yellow"/>
        </w:rPr>
      </w:pPr>
      <w:r w:rsidRPr="001B54C3">
        <w:rPr>
          <w:i/>
          <w:iCs/>
        </w:rPr>
        <w:t>EHDI Newborn Hearing Loss Reason for no Follow-up Value Set</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2057"/>
        <w:gridCol w:w="3363"/>
        <w:gridCol w:w="2785"/>
      </w:tblGrid>
      <w:tr w:rsidR="009B1CC6" w:rsidRPr="001B54C3" w14:paraId="129D89BC" w14:textId="77777777" w:rsidTr="008F5B2C">
        <w:trPr>
          <w:tblHeader/>
        </w:trPr>
        <w:tc>
          <w:tcPr>
            <w:tcW w:w="1363" w:type="dxa"/>
            <w:shd w:val="clear" w:color="auto" w:fill="D9D9D9"/>
          </w:tcPr>
          <w:p w14:paraId="71083943" w14:textId="77777777" w:rsidR="009B1CC6" w:rsidRPr="001B54C3" w:rsidRDefault="009B1CC6" w:rsidP="00D85EE7">
            <w:pPr>
              <w:pStyle w:val="TableEntryHeader"/>
            </w:pPr>
          </w:p>
        </w:tc>
        <w:tc>
          <w:tcPr>
            <w:tcW w:w="2165" w:type="dxa"/>
            <w:shd w:val="clear" w:color="auto" w:fill="D9D9D9"/>
          </w:tcPr>
          <w:p w14:paraId="6389AD42" w14:textId="77777777" w:rsidR="009B1CC6" w:rsidRPr="001B54C3" w:rsidRDefault="009B1CC6" w:rsidP="00D85EE7">
            <w:pPr>
              <w:pStyle w:val="TableEntryHeader"/>
            </w:pPr>
            <w:r w:rsidRPr="001B54C3">
              <w:t>Value Set :</w:t>
            </w:r>
          </w:p>
        </w:tc>
        <w:tc>
          <w:tcPr>
            <w:tcW w:w="2970" w:type="dxa"/>
            <w:shd w:val="clear" w:color="auto" w:fill="D9D9D9"/>
          </w:tcPr>
          <w:p w14:paraId="33C8A8CD" w14:textId="77777777" w:rsidR="009B1CC6" w:rsidRPr="001B54C3" w:rsidRDefault="009B1CC6" w:rsidP="00D85EE7">
            <w:pPr>
              <w:pStyle w:val="TableEntryHeader"/>
            </w:pPr>
            <w:r w:rsidRPr="001B54C3">
              <w:t>1.3.6.1.4.1.19376.1.7.3.1.1.15.2.7</w:t>
            </w:r>
          </w:p>
        </w:tc>
        <w:tc>
          <w:tcPr>
            <w:tcW w:w="3060" w:type="dxa"/>
            <w:shd w:val="clear" w:color="auto" w:fill="D9D9D9"/>
          </w:tcPr>
          <w:p w14:paraId="3400828F" w14:textId="77777777" w:rsidR="009B1CC6" w:rsidRPr="001B54C3" w:rsidRDefault="009B1CC6" w:rsidP="00D85EE7">
            <w:pPr>
              <w:pStyle w:val="TableEntryHeader"/>
              <w:rPr>
                <w:rFonts w:eastAsia="Calibri"/>
              </w:rPr>
            </w:pPr>
          </w:p>
        </w:tc>
      </w:tr>
      <w:tr w:rsidR="009B1CC6" w:rsidRPr="001B54C3" w14:paraId="40212918" w14:textId="77777777" w:rsidTr="008F5B2C">
        <w:trPr>
          <w:tblHeader/>
        </w:trPr>
        <w:tc>
          <w:tcPr>
            <w:tcW w:w="1363" w:type="dxa"/>
            <w:shd w:val="clear" w:color="auto" w:fill="D9D9D9"/>
          </w:tcPr>
          <w:p w14:paraId="40B9A659" w14:textId="77777777" w:rsidR="009B1CC6" w:rsidRPr="001B54C3" w:rsidRDefault="009B1CC6" w:rsidP="00D85EE7">
            <w:pPr>
              <w:pStyle w:val="TableEntryHeader"/>
            </w:pPr>
          </w:p>
        </w:tc>
        <w:tc>
          <w:tcPr>
            <w:tcW w:w="2165" w:type="dxa"/>
            <w:shd w:val="clear" w:color="auto" w:fill="D9D9D9"/>
          </w:tcPr>
          <w:p w14:paraId="2D2F6EE3" w14:textId="77777777" w:rsidR="009B1CC6" w:rsidRPr="001B54C3" w:rsidRDefault="009B1CC6" w:rsidP="00D85EE7">
            <w:pPr>
              <w:pStyle w:val="TableEntryHeader"/>
            </w:pPr>
            <w:r w:rsidRPr="001B54C3">
              <w:t>Vocabulary:</w:t>
            </w:r>
          </w:p>
        </w:tc>
        <w:tc>
          <w:tcPr>
            <w:tcW w:w="2970" w:type="dxa"/>
            <w:shd w:val="clear" w:color="auto" w:fill="D9D9D9"/>
          </w:tcPr>
          <w:p w14:paraId="0FBDCA0B" w14:textId="77777777" w:rsidR="009B1CC6" w:rsidRPr="001B54C3" w:rsidRDefault="009B1CC6" w:rsidP="00D85EE7">
            <w:pPr>
              <w:pStyle w:val="TableEntryHeader"/>
            </w:pPr>
            <w:r w:rsidRPr="001B54C3">
              <w:rPr>
                <w:rFonts w:cs="Arial"/>
              </w:rPr>
              <w:t>2.16.840.1.113883.6.96</w:t>
            </w:r>
          </w:p>
        </w:tc>
        <w:tc>
          <w:tcPr>
            <w:tcW w:w="3060" w:type="dxa"/>
            <w:shd w:val="clear" w:color="auto" w:fill="D9D9D9"/>
          </w:tcPr>
          <w:p w14:paraId="7EFCB7B9" w14:textId="77777777" w:rsidR="009B1CC6" w:rsidRPr="001B54C3" w:rsidRDefault="009B1CC6" w:rsidP="00D85EE7">
            <w:pPr>
              <w:pStyle w:val="TableEntryHeader"/>
              <w:rPr>
                <w:rFonts w:eastAsia="Calibri"/>
              </w:rPr>
            </w:pPr>
          </w:p>
        </w:tc>
      </w:tr>
      <w:tr w:rsidR="009B1CC6" w:rsidRPr="001B54C3" w14:paraId="32A31F57" w14:textId="77777777" w:rsidTr="008F5B2C">
        <w:trPr>
          <w:tblHeader/>
        </w:trPr>
        <w:tc>
          <w:tcPr>
            <w:tcW w:w="1363" w:type="dxa"/>
            <w:shd w:val="clear" w:color="auto" w:fill="D9D9D9"/>
          </w:tcPr>
          <w:p w14:paraId="53326558" w14:textId="77777777" w:rsidR="009B1CC6" w:rsidRPr="001B54C3" w:rsidRDefault="009B1CC6" w:rsidP="00D85EE7">
            <w:pPr>
              <w:pStyle w:val="TableEntryHeader"/>
            </w:pPr>
            <w:r w:rsidRPr="001B54C3">
              <w:t>Sequence</w:t>
            </w:r>
          </w:p>
        </w:tc>
        <w:tc>
          <w:tcPr>
            <w:tcW w:w="2165" w:type="dxa"/>
            <w:shd w:val="clear" w:color="auto" w:fill="D9D9D9"/>
          </w:tcPr>
          <w:p w14:paraId="4F66C2D3" w14:textId="77777777" w:rsidR="009B1CC6" w:rsidRPr="001B54C3" w:rsidRDefault="009B1CC6" w:rsidP="00D85EE7">
            <w:pPr>
              <w:pStyle w:val="TableEntryHeader"/>
            </w:pPr>
            <w:r w:rsidRPr="001B54C3">
              <w:t>SNOMED Code</w:t>
            </w:r>
          </w:p>
        </w:tc>
        <w:tc>
          <w:tcPr>
            <w:tcW w:w="2970" w:type="dxa"/>
            <w:shd w:val="clear" w:color="auto" w:fill="D9D9D9"/>
          </w:tcPr>
          <w:p w14:paraId="344CFB09" w14:textId="77777777" w:rsidR="009B1CC6" w:rsidRPr="001B54C3" w:rsidRDefault="009B1CC6" w:rsidP="00D85EE7">
            <w:pPr>
              <w:pStyle w:val="TableEntryHeader"/>
            </w:pPr>
            <w:r w:rsidRPr="001B54C3">
              <w:t>Description</w:t>
            </w:r>
          </w:p>
        </w:tc>
        <w:tc>
          <w:tcPr>
            <w:tcW w:w="3060" w:type="dxa"/>
            <w:shd w:val="clear" w:color="auto" w:fill="D9D9D9"/>
          </w:tcPr>
          <w:p w14:paraId="08474EB5" w14:textId="77777777" w:rsidR="009B1CC6" w:rsidRPr="001B54C3" w:rsidRDefault="009B1CC6" w:rsidP="00D85EE7">
            <w:pPr>
              <w:pStyle w:val="TableEntryHeader"/>
              <w:rPr>
                <w:rFonts w:eastAsia="Calibri"/>
              </w:rPr>
            </w:pPr>
            <w:r w:rsidRPr="001B54C3">
              <w:rPr>
                <w:rFonts w:eastAsia="Calibri"/>
              </w:rPr>
              <w:t>EHDI Concept</w:t>
            </w:r>
          </w:p>
        </w:tc>
      </w:tr>
      <w:tr w:rsidR="009B1CC6" w:rsidRPr="001B54C3" w14:paraId="3D0FF4FA" w14:textId="77777777" w:rsidTr="00D85EE7">
        <w:tc>
          <w:tcPr>
            <w:tcW w:w="1363" w:type="dxa"/>
          </w:tcPr>
          <w:p w14:paraId="36F61F2D" w14:textId="77777777" w:rsidR="009B1CC6" w:rsidRPr="001B54C3" w:rsidRDefault="009B1CC6" w:rsidP="00D85EE7">
            <w:pPr>
              <w:pStyle w:val="TableEntry"/>
            </w:pPr>
            <w:r w:rsidRPr="001B54C3">
              <w:t>1</w:t>
            </w:r>
          </w:p>
        </w:tc>
        <w:tc>
          <w:tcPr>
            <w:tcW w:w="2165" w:type="dxa"/>
          </w:tcPr>
          <w:p w14:paraId="1B16E1A2" w14:textId="77777777" w:rsidR="009B1CC6" w:rsidRPr="001B54C3" w:rsidRDefault="009B1CC6" w:rsidP="00D85EE7">
            <w:pPr>
              <w:pStyle w:val="TableEntry"/>
            </w:pPr>
            <w:r w:rsidRPr="001B54C3">
              <w:t>397709008</w:t>
            </w:r>
          </w:p>
        </w:tc>
        <w:tc>
          <w:tcPr>
            <w:tcW w:w="2970" w:type="dxa"/>
          </w:tcPr>
          <w:p w14:paraId="57DAC6FC" w14:textId="77777777" w:rsidR="009B1CC6" w:rsidRPr="001B54C3" w:rsidRDefault="009B1CC6" w:rsidP="00D85EE7">
            <w:pPr>
              <w:pStyle w:val="TableEntry"/>
            </w:pPr>
            <w:r w:rsidRPr="001B54C3">
              <w:t>Patient died (finding)</w:t>
            </w:r>
          </w:p>
        </w:tc>
        <w:tc>
          <w:tcPr>
            <w:tcW w:w="3060" w:type="dxa"/>
          </w:tcPr>
          <w:p w14:paraId="7F10A828" w14:textId="77777777" w:rsidR="009B1CC6" w:rsidRPr="001B54C3" w:rsidRDefault="009B1CC6" w:rsidP="00D85EE7">
            <w:pPr>
              <w:pStyle w:val="TableEntry"/>
            </w:pPr>
            <w:r w:rsidRPr="001B54C3">
              <w:t xml:space="preserve">Incomplete outpatient screen: Infant died </w:t>
            </w:r>
          </w:p>
        </w:tc>
      </w:tr>
      <w:tr w:rsidR="009B1CC6" w:rsidRPr="001B54C3" w14:paraId="0081FEF8" w14:textId="77777777" w:rsidTr="00D85EE7">
        <w:tc>
          <w:tcPr>
            <w:tcW w:w="1363" w:type="dxa"/>
          </w:tcPr>
          <w:p w14:paraId="2835EAC5" w14:textId="77777777" w:rsidR="009B1CC6" w:rsidRPr="001B54C3" w:rsidRDefault="009B1CC6" w:rsidP="00D85EE7">
            <w:pPr>
              <w:pStyle w:val="TableEntry"/>
            </w:pPr>
            <w:r w:rsidRPr="001B54C3">
              <w:t>2</w:t>
            </w:r>
          </w:p>
        </w:tc>
        <w:tc>
          <w:tcPr>
            <w:tcW w:w="2165" w:type="dxa"/>
          </w:tcPr>
          <w:p w14:paraId="377C5A23" w14:textId="77777777" w:rsidR="009B1CC6" w:rsidRPr="001B54C3" w:rsidRDefault="009B1CC6" w:rsidP="00D85EE7">
            <w:pPr>
              <w:pStyle w:val="TableEntry"/>
            </w:pPr>
            <w:r w:rsidRPr="001B54C3">
              <w:t>360885002</w:t>
            </w:r>
          </w:p>
        </w:tc>
        <w:tc>
          <w:tcPr>
            <w:tcW w:w="2970" w:type="dxa"/>
          </w:tcPr>
          <w:p w14:paraId="389AD100" w14:textId="77777777" w:rsidR="009B1CC6" w:rsidRPr="001B54C3" w:rsidRDefault="009B1CC6" w:rsidP="00D85EE7">
            <w:pPr>
              <w:pStyle w:val="TableEntry"/>
            </w:pPr>
            <w:r w:rsidRPr="001B54C3">
              <w:t>Change of residence status (finding)</w:t>
            </w:r>
          </w:p>
        </w:tc>
        <w:tc>
          <w:tcPr>
            <w:tcW w:w="3060" w:type="dxa"/>
          </w:tcPr>
          <w:p w14:paraId="2650B023" w14:textId="77777777" w:rsidR="009B1CC6" w:rsidRPr="001B54C3" w:rsidRDefault="009B1CC6" w:rsidP="00D85EE7">
            <w:pPr>
              <w:pStyle w:val="TableEntry"/>
            </w:pPr>
            <w:r w:rsidRPr="001B54C3">
              <w:t>Incomplete outpatient screen: Moved or gone elsewhere</w:t>
            </w:r>
          </w:p>
        </w:tc>
      </w:tr>
      <w:tr w:rsidR="009B1CC6" w:rsidRPr="001B54C3" w14:paraId="1E9FC2E0" w14:textId="77777777" w:rsidTr="00D85EE7">
        <w:tc>
          <w:tcPr>
            <w:tcW w:w="1363" w:type="dxa"/>
          </w:tcPr>
          <w:p w14:paraId="161F11D0" w14:textId="77777777" w:rsidR="009B1CC6" w:rsidRPr="001B54C3" w:rsidRDefault="009B1CC6" w:rsidP="00D85EE7">
            <w:pPr>
              <w:pStyle w:val="TableEntry"/>
            </w:pPr>
            <w:r w:rsidRPr="001B54C3">
              <w:t>3</w:t>
            </w:r>
          </w:p>
        </w:tc>
        <w:tc>
          <w:tcPr>
            <w:tcW w:w="2165" w:type="dxa"/>
          </w:tcPr>
          <w:p w14:paraId="40FB285D" w14:textId="77777777" w:rsidR="009B1CC6" w:rsidRPr="001B54C3" w:rsidRDefault="009B1CC6" w:rsidP="00D85EE7">
            <w:pPr>
              <w:pStyle w:val="TableEntry"/>
            </w:pPr>
            <w:r w:rsidRPr="001B54C3">
              <w:t>184112005</w:t>
            </w:r>
          </w:p>
        </w:tc>
        <w:tc>
          <w:tcPr>
            <w:tcW w:w="2970" w:type="dxa"/>
          </w:tcPr>
          <w:p w14:paraId="7E4847EB" w14:textId="77777777" w:rsidR="009B1CC6" w:rsidRPr="001B54C3" w:rsidRDefault="009B1CC6" w:rsidP="00D85EE7">
            <w:pPr>
              <w:pStyle w:val="TableEntry"/>
            </w:pPr>
            <w:r w:rsidRPr="001B54C3">
              <w:t>Patient address unknown (finding)</w:t>
            </w:r>
          </w:p>
        </w:tc>
        <w:tc>
          <w:tcPr>
            <w:tcW w:w="3060" w:type="dxa"/>
          </w:tcPr>
          <w:p w14:paraId="35FBF982" w14:textId="77777777" w:rsidR="009B1CC6" w:rsidRPr="001B54C3" w:rsidRDefault="009B1CC6" w:rsidP="00D85EE7">
            <w:pPr>
              <w:pStyle w:val="TableEntry"/>
            </w:pPr>
            <w:r w:rsidRPr="001B54C3">
              <w:t>Incomplete outpatient screen: Unable to contact family</w:t>
            </w:r>
          </w:p>
        </w:tc>
      </w:tr>
      <w:tr w:rsidR="009B1CC6" w:rsidRPr="001B54C3" w14:paraId="0029D59F" w14:textId="77777777" w:rsidTr="00D85EE7">
        <w:tc>
          <w:tcPr>
            <w:tcW w:w="1363" w:type="dxa"/>
          </w:tcPr>
          <w:p w14:paraId="7203CC43" w14:textId="77777777" w:rsidR="009B1CC6" w:rsidRPr="001B54C3" w:rsidRDefault="009B1CC6" w:rsidP="00D85EE7">
            <w:pPr>
              <w:pStyle w:val="TableEntry"/>
            </w:pPr>
            <w:r w:rsidRPr="001B54C3">
              <w:t>4</w:t>
            </w:r>
          </w:p>
        </w:tc>
        <w:tc>
          <w:tcPr>
            <w:tcW w:w="2165" w:type="dxa"/>
          </w:tcPr>
          <w:p w14:paraId="16C00BB8" w14:textId="77777777" w:rsidR="009B1CC6" w:rsidRPr="001B54C3" w:rsidRDefault="009B1CC6" w:rsidP="00D85EE7">
            <w:pPr>
              <w:pStyle w:val="TableEntry"/>
            </w:pPr>
            <w:r w:rsidRPr="001B54C3">
              <w:t>184118009</w:t>
            </w:r>
          </w:p>
        </w:tc>
        <w:tc>
          <w:tcPr>
            <w:tcW w:w="2970" w:type="dxa"/>
          </w:tcPr>
          <w:p w14:paraId="608E628A" w14:textId="77777777" w:rsidR="009B1CC6" w:rsidRPr="001B54C3" w:rsidRDefault="009B1CC6" w:rsidP="00D85EE7">
            <w:pPr>
              <w:pStyle w:val="TableEntry"/>
            </w:pPr>
            <w:r w:rsidRPr="001B54C3">
              <w:t>Patient telephone number unknown (finding)</w:t>
            </w:r>
          </w:p>
        </w:tc>
        <w:tc>
          <w:tcPr>
            <w:tcW w:w="3060" w:type="dxa"/>
          </w:tcPr>
          <w:p w14:paraId="51673A06" w14:textId="77777777" w:rsidR="009B1CC6" w:rsidRPr="001B54C3" w:rsidRDefault="009B1CC6" w:rsidP="00D85EE7">
            <w:pPr>
              <w:pStyle w:val="TableEntry"/>
            </w:pPr>
            <w:r w:rsidRPr="001B54C3">
              <w:t>Incomplete outpatient screen: Unable to contact family</w:t>
            </w:r>
          </w:p>
        </w:tc>
      </w:tr>
      <w:tr w:rsidR="009B1CC6" w:rsidRPr="001B54C3" w14:paraId="06B1063B" w14:textId="77777777" w:rsidTr="00D85EE7">
        <w:tc>
          <w:tcPr>
            <w:tcW w:w="1363" w:type="dxa"/>
          </w:tcPr>
          <w:p w14:paraId="5FF4D547" w14:textId="77777777" w:rsidR="009B1CC6" w:rsidRPr="001B54C3" w:rsidRDefault="009B1CC6" w:rsidP="00D85EE7">
            <w:pPr>
              <w:pStyle w:val="TableEntry"/>
            </w:pPr>
            <w:r w:rsidRPr="001B54C3">
              <w:t>5</w:t>
            </w:r>
          </w:p>
        </w:tc>
        <w:tc>
          <w:tcPr>
            <w:tcW w:w="2165" w:type="dxa"/>
          </w:tcPr>
          <w:p w14:paraId="4EA6FE8D" w14:textId="77777777" w:rsidR="009B1CC6" w:rsidRPr="001B54C3" w:rsidRDefault="009B1CC6" w:rsidP="00D85EE7">
            <w:pPr>
              <w:pStyle w:val="TableEntry"/>
            </w:pPr>
            <w:r w:rsidRPr="001B54C3">
              <w:t>183638004</w:t>
            </w:r>
          </w:p>
        </w:tc>
        <w:tc>
          <w:tcPr>
            <w:tcW w:w="2970" w:type="dxa"/>
          </w:tcPr>
          <w:p w14:paraId="778055D0" w14:textId="77777777" w:rsidR="009B1CC6" w:rsidRPr="001B54C3" w:rsidRDefault="009B1CC6" w:rsidP="00D85EE7">
            <w:pPr>
              <w:pStyle w:val="TableEntry"/>
            </w:pPr>
            <w:r w:rsidRPr="001B54C3">
              <w:t>Follow-up refused</w:t>
            </w:r>
          </w:p>
        </w:tc>
        <w:tc>
          <w:tcPr>
            <w:tcW w:w="3060" w:type="dxa"/>
          </w:tcPr>
          <w:p w14:paraId="116910AA" w14:textId="77777777" w:rsidR="009B1CC6" w:rsidRPr="001B54C3" w:rsidRDefault="009B1CC6" w:rsidP="00D85EE7">
            <w:pPr>
              <w:pStyle w:val="TableEntry"/>
            </w:pPr>
            <w:r w:rsidRPr="001B54C3">
              <w:t>Incomplete outpatient screen: Follow-up refused</w:t>
            </w:r>
          </w:p>
        </w:tc>
      </w:tr>
      <w:tr w:rsidR="009B1CC6" w:rsidRPr="001B54C3" w14:paraId="53E5D253" w14:textId="77777777" w:rsidTr="00D85EE7">
        <w:tc>
          <w:tcPr>
            <w:tcW w:w="1363" w:type="dxa"/>
          </w:tcPr>
          <w:p w14:paraId="5048A8F3" w14:textId="77777777" w:rsidR="009B1CC6" w:rsidRPr="001B54C3" w:rsidRDefault="009B1CC6" w:rsidP="00D85EE7">
            <w:pPr>
              <w:pStyle w:val="TableEntry"/>
            </w:pPr>
            <w:r w:rsidRPr="001B54C3">
              <w:t>6</w:t>
            </w:r>
          </w:p>
        </w:tc>
        <w:tc>
          <w:tcPr>
            <w:tcW w:w="2165" w:type="dxa"/>
          </w:tcPr>
          <w:p w14:paraId="0E864FDE" w14:textId="77777777" w:rsidR="009B1CC6" w:rsidRPr="001B54C3" w:rsidRDefault="009B1CC6" w:rsidP="00D85EE7">
            <w:pPr>
              <w:pStyle w:val="TableEntry"/>
            </w:pPr>
            <w:r w:rsidRPr="001B54C3">
              <w:t>183946001</w:t>
            </w:r>
          </w:p>
        </w:tc>
        <w:tc>
          <w:tcPr>
            <w:tcW w:w="2970" w:type="dxa"/>
          </w:tcPr>
          <w:p w14:paraId="51B2A61A" w14:textId="77777777" w:rsidR="009B1CC6" w:rsidRPr="001B54C3" w:rsidRDefault="009B1CC6" w:rsidP="00D85EE7">
            <w:pPr>
              <w:pStyle w:val="TableEntry"/>
            </w:pPr>
            <w:r w:rsidRPr="001B54C3">
              <w:t>Procedure refused-uncooperative</w:t>
            </w:r>
          </w:p>
        </w:tc>
        <w:tc>
          <w:tcPr>
            <w:tcW w:w="3060" w:type="dxa"/>
          </w:tcPr>
          <w:p w14:paraId="4D9B24F6" w14:textId="77777777" w:rsidR="009B1CC6" w:rsidRPr="001B54C3" w:rsidRDefault="009B1CC6" w:rsidP="00D85EE7">
            <w:pPr>
              <w:pStyle w:val="TableEntry"/>
            </w:pPr>
            <w:r w:rsidRPr="001B54C3">
              <w:t>Incomplete outpatient screen: Procedure refused-uncooperative</w:t>
            </w:r>
          </w:p>
        </w:tc>
      </w:tr>
      <w:tr w:rsidR="009B1CC6" w:rsidRPr="001B54C3" w14:paraId="3B4FB50E" w14:textId="77777777" w:rsidTr="00D85EE7">
        <w:tc>
          <w:tcPr>
            <w:tcW w:w="1363" w:type="dxa"/>
          </w:tcPr>
          <w:p w14:paraId="32C295A4" w14:textId="77777777" w:rsidR="009B1CC6" w:rsidRPr="001B54C3" w:rsidRDefault="009B1CC6" w:rsidP="00D85EE7">
            <w:pPr>
              <w:pStyle w:val="TableEntry"/>
            </w:pPr>
            <w:r w:rsidRPr="001B54C3">
              <w:t>7</w:t>
            </w:r>
          </w:p>
        </w:tc>
        <w:tc>
          <w:tcPr>
            <w:tcW w:w="2165" w:type="dxa"/>
          </w:tcPr>
          <w:p w14:paraId="6DF38619" w14:textId="77777777" w:rsidR="009B1CC6" w:rsidRPr="001B54C3" w:rsidRDefault="009B1CC6" w:rsidP="00D85EE7">
            <w:pPr>
              <w:pStyle w:val="TableEntry"/>
            </w:pPr>
            <w:r w:rsidRPr="001B54C3">
              <w:t>413319007</w:t>
            </w:r>
          </w:p>
        </w:tc>
        <w:tc>
          <w:tcPr>
            <w:tcW w:w="2970" w:type="dxa"/>
          </w:tcPr>
          <w:p w14:paraId="326C5EE6" w14:textId="77777777" w:rsidR="009B1CC6" w:rsidRPr="001B54C3" w:rsidRDefault="009B1CC6" w:rsidP="00D85EE7">
            <w:pPr>
              <w:pStyle w:val="TableEntry"/>
            </w:pPr>
            <w:r w:rsidRPr="001B54C3">
              <w:t>Persistent non-attender</w:t>
            </w:r>
          </w:p>
        </w:tc>
        <w:tc>
          <w:tcPr>
            <w:tcW w:w="3060" w:type="dxa"/>
          </w:tcPr>
          <w:p w14:paraId="0281741A" w14:textId="77777777" w:rsidR="009B1CC6" w:rsidRPr="001B54C3" w:rsidRDefault="009B1CC6" w:rsidP="00D85EE7">
            <w:pPr>
              <w:pStyle w:val="TableEntry"/>
            </w:pPr>
            <w:r w:rsidRPr="001B54C3">
              <w:t>Incomplete outpatient screen: Persistent non-attender</w:t>
            </w:r>
          </w:p>
        </w:tc>
      </w:tr>
      <w:tr w:rsidR="009B1CC6" w:rsidRPr="001B54C3" w14:paraId="5A2C5274" w14:textId="77777777" w:rsidTr="00D85EE7">
        <w:tc>
          <w:tcPr>
            <w:tcW w:w="1363" w:type="dxa"/>
          </w:tcPr>
          <w:p w14:paraId="7BE1A8FC" w14:textId="77777777" w:rsidR="009B1CC6" w:rsidRPr="001B54C3" w:rsidRDefault="009B1CC6" w:rsidP="00D85EE7">
            <w:pPr>
              <w:pStyle w:val="TableEntry"/>
            </w:pPr>
            <w:r w:rsidRPr="001B54C3">
              <w:t>8</w:t>
            </w:r>
          </w:p>
        </w:tc>
        <w:tc>
          <w:tcPr>
            <w:tcW w:w="2165" w:type="dxa"/>
          </w:tcPr>
          <w:p w14:paraId="1B1CC6A8" w14:textId="77777777" w:rsidR="009B1CC6" w:rsidRPr="001B54C3" w:rsidRDefault="009B1CC6" w:rsidP="00D85EE7">
            <w:pPr>
              <w:pStyle w:val="TableEntry"/>
            </w:pPr>
            <w:r w:rsidRPr="001B54C3">
              <w:t>399307001</w:t>
            </w:r>
          </w:p>
        </w:tc>
        <w:tc>
          <w:tcPr>
            <w:tcW w:w="2970" w:type="dxa"/>
          </w:tcPr>
          <w:p w14:paraId="39FDDF4B" w14:textId="77777777" w:rsidR="009B1CC6" w:rsidRPr="001B54C3" w:rsidRDefault="009B1CC6" w:rsidP="00D85EE7">
            <w:pPr>
              <w:pStyle w:val="TableEntry"/>
            </w:pPr>
            <w:r w:rsidRPr="001B54C3">
              <w:t>Loss to follow-up</w:t>
            </w:r>
          </w:p>
        </w:tc>
        <w:tc>
          <w:tcPr>
            <w:tcW w:w="3060" w:type="dxa"/>
          </w:tcPr>
          <w:p w14:paraId="5B6C05EE" w14:textId="77777777" w:rsidR="009B1CC6" w:rsidRPr="001B54C3" w:rsidRDefault="009B1CC6" w:rsidP="00D85EE7">
            <w:pPr>
              <w:pStyle w:val="TableEntry"/>
            </w:pPr>
            <w:r w:rsidRPr="001B54C3">
              <w:t>Incomplete outpatient screen: Loss to follow-up</w:t>
            </w:r>
          </w:p>
        </w:tc>
      </w:tr>
      <w:tr w:rsidR="009B1CC6" w:rsidRPr="001B54C3" w14:paraId="1D79F4BD" w14:textId="77777777" w:rsidTr="00D85EE7">
        <w:tc>
          <w:tcPr>
            <w:tcW w:w="1363" w:type="dxa"/>
          </w:tcPr>
          <w:p w14:paraId="7164018E" w14:textId="77777777" w:rsidR="009B1CC6" w:rsidRPr="001B54C3" w:rsidRDefault="009B1CC6" w:rsidP="00D85EE7">
            <w:pPr>
              <w:pStyle w:val="TableEntry"/>
            </w:pPr>
            <w:r w:rsidRPr="001B54C3">
              <w:lastRenderedPageBreak/>
              <w:t>9</w:t>
            </w:r>
          </w:p>
        </w:tc>
        <w:tc>
          <w:tcPr>
            <w:tcW w:w="2165" w:type="dxa"/>
          </w:tcPr>
          <w:p w14:paraId="249CA77D" w14:textId="77777777" w:rsidR="009B1CC6" w:rsidRPr="001B54C3" w:rsidRDefault="009B1CC6" w:rsidP="00D85EE7">
            <w:pPr>
              <w:pStyle w:val="TableEntry"/>
            </w:pPr>
            <w:r w:rsidRPr="001B54C3">
              <w:t>185332005</w:t>
            </w:r>
          </w:p>
        </w:tc>
        <w:tc>
          <w:tcPr>
            <w:tcW w:w="2970" w:type="dxa"/>
          </w:tcPr>
          <w:p w14:paraId="28D2267A" w14:textId="77777777" w:rsidR="009B1CC6" w:rsidRPr="001B54C3" w:rsidRDefault="009B1CC6" w:rsidP="00D85EE7">
            <w:pPr>
              <w:pStyle w:val="TableEntry"/>
            </w:pPr>
            <w:r w:rsidRPr="001B54C3">
              <w:t>Appointment cancelled by patient (finding)</w:t>
            </w:r>
          </w:p>
        </w:tc>
        <w:tc>
          <w:tcPr>
            <w:tcW w:w="3060" w:type="dxa"/>
          </w:tcPr>
          <w:p w14:paraId="211AD56A" w14:textId="77777777" w:rsidR="009B1CC6" w:rsidRPr="001B54C3" w:rsidRDefault="009B1CC6" w:rsidP="00D85EE7">
            <w:pPr>
              <w:pStyle w:val="TableEntry"/>
            </w:pPr>
            <w:r w:rsidRPr="001B54C3">
              <w:t>Incomplete outpatient screen: Rescheduled appointment</w:t>
            </w:r>
          </w:p>
        </w:tc>
      </w:tr>
      <w:tr w:rsidR="009B1CC6" w:rsidRPr="001B54C3" w14:paraId="17F2D51C" w14:textId="77777777" w:rsidTr="00D85EE7">
        <w:tc>
          <w:tcPr>
            <w:tcW w:w="1363" w:type="dxa"/>
          </w:tcPr>
          <w:p w14:paraId="6AAEB719" w14:textId="77777777" w:rsidR="009B1CC6" w:rsidRPr="001B54C3" w:rsidRDefault="009B1CC6" w:rsidP="00D85EE7">
            <w:pPr>
              <w:pStyle w:val="TableEntry"/>
            </w:pPr>
            <w:r w:rsidRPr="001B54C3">
              <w:t>10</w:t>
            </w:r>
          </w:p>
        </w:tc>
        <w:tc>
          <w:tcPr>
            <w:tcW w:w="2165" w:type="dxa"/>
          </w:tcPr>
          <w:p w14:paraId="4BB31C03" w14:textId="77777777" w:rsidR="009B1CC6" w:rsidRPr="001B54C3" w:rsidRDefault="009B1CC6" w:rsidP="00D85EE7">
            <w:pPr>
              <w:pStyle w:val="TableEntry"/>
            </w:pPr>
            <w:r w:rsidRPr="001B54C3">
              <w:t>185333000</w:t>
            </w:r>
          </w:p>
        </w:tc>
        <w:tc>
          <w:tcPr>
            <w:tcW w:w="2970" w:type="dxa"/>
          </w:tcPr>
          <w:p w14:paraId="31468871" w14:textId="77777777" w:rsidR="009B1CC6" w:rsidRPr="001B54C3" w:rsidRDefault="009B1CC6" w:rsidP="00D85EE7">
            <w:pPr>
              <w:pStyle w:val="TableEntry"/>
            </w:pPr>
            <w:r w:rsidRPr="001B54C3">
              <w:t>Appointment cancelled by doctor (finding)</w:t>
            </w:r>
          </w:p>
        </w:tc>
        <w:tc>
          <w:tcPr>
            <w:tcW w:w="3060" w:type="dxa"/>
          </w:tcPr>
          <w:p w14:paraId="79ED195C" w14:textId="77777777" w:rsidR="009B1CC6" w:rsidRPr="001B54C3" w:rsidRDefault="009B1CC6" w:rsidP="00D85EE7">
            <w:pPr>
              <w:pStyle w:val="TableEntry"/>
            </w:pPr>
            <w:r w:rsidRPr="001B54C3">
              <w:t>Incomplete outpatient screen: Rescheduled appointment</w:t>
            </w:r>
          </w:p>
        </w:tc>
      </w:tr>
      <w:tr w:rsidR="009B1CC6" w:rsidRPr="001B54C3" w14:paraId="6AB93DE1" w14:textId="77777777" w:rsidTr="00D85EE7">
        <w:tc>
          <w:tcPr>
            <w:tcW w:w="1363" w:type="dxa"/>
          </w:tcPr>
          <w:p w14:paraId="59E66238" w14:textId="77777777" w:rsidR="009B1CC6" w:rsidRPr="001B54C3" w:rsidRDefault="009B1CC6" w:rsidP="00D85EE7">
            <w:pPr>
              <w:pStyle w:val="TableEntry"/>
            </w:pPr>
            <w:r w:rsidRPr="001B54C3">
              <w:t>11</w:t>
            </w:r>
          </w:p>
        </w:tc>
        <w:tc>
          <w:tcPr>
            <w:tcW w:w="2165" w:type="dxa"/>
          </w:tcPr>
          <w:p w14:paraId="7652F062" w14:textId="77777777" w:rsidR="009B1CC6" w:rsidRPr="001B54C3" w:rsidRDefault="009B1CC6" w:rsidP="00D85EE7">
            <w:pPr>
              <w:pStyle w:val="TableEntry"/>
            </w:pPr>
            <w:r w:rsidRPr="001B54C3">
              <w:t>281399006</w:t>
            </w:r>
          </w:p>
        </w:tc>
        <w:tc>
          <w:tcPr>
            <w:tcW w:w="2970" w:type="dxa"/>
          </w:tcPr>
          <w:p w14:paraId="66DCCAF9" w14:textId="77777777" w:rsidR="009B1CC6" w:rsidRPr="001B54C3" w:rsidRDefault="009B1CC6" w:rsidP="00D85EE7">
            <w:pPr>
              <w:pStyle w:val="TableEntry"/>
            </w:pPr>
            <w:r w:rsidRPr="001B54C3">
              <w:t>Did not attend</w:t>
            </w:r>
          </w:p>
        </w:tc>
        <w:tc>
          <w:tcPr>
            <w:tcW w:w="3060" w:type="dxa"/>
          </w:tcPr>
          <w:p w14:paraId="3F639789" w14:textId="77777777" w:rsidR="009B1CC6" w:rsidRPr="001B54C3" w:rsidRDefault="009B1CC6" w:rsidP="00D85EE7">
            <w:pPr>
              <w:pStyle w:val="TableEntry"/>
            </w:pPr>
            <w:r w:rsidRPr="001B54C3">
              <w:t>Incomplete outpatient screen: Did not attend</w:t>
            </w:r>
          </w:p>
        </w:tc>
      </w:tr>
    </w:tbl>
    <w:p w14:paraId="5F87DC25" w14:textId="77777777" w:rsidR="009B1CC6" w:rsidRPr="001B54C3" w:rsidRDefault="009B1CC6" w:rsidP="00576949">
      <w:pPr>
        <w:pStyle w:val="BodyText"/>
      </w:pPr>
      <w:bookmarkStart w:id="2654" w:name="_Toc272862230"/>
    </w:p>
    <w:p w14:paraId="7A15577F" w14:textId="77777777" w:rsidR="005D547D" w:rsidRPr="001B54C3" w:rsidRDefault="009B1CC6" w:rsidP="001D5722">
      <w:pPr>
        <w:pStyle w:val="EditorInstructions"/>
      </w:pPr>
      <w:r w:rsidRPr="001B54C3">
        <w:br w:type="page"/>
      </w:r>
      <w:bookmarkStart w:id="2655" w:name="_Toc272862233"/>
      <w:bookmarkStart w:id="2656" w:name="_Toc302033040"/>
      <w:bookmarkStart w:id="2657" w:name="_Toc302033874"/>
      <w:bookmarkEnd w:id="2654"/>
      <w:r w:rsidR="005D547D" w:rsidRPr="001B54C3">
        <w:lastRenderedPageBreak/>
        <w:t>Add section 6.5.R</w:t>
      </w:r>
      <w:r w:rsidR="003A6FC9" w:rsidRPr="001B54C3">
        <w:t xml:space="preserve">. </w:t>
      </w:r>
      <w:r w:rsidR="003E0BEB" w:rsidRPr="001B54C3">
        <w:t xml:space="preserve">(Added 2011-09 from QRPH EHCP </w:t>
      </w:r>
      <w:r w:rsidR="003C4B67" w:rsidRPr="001B54C3">
        <w:t>Profile</w:t>
      </w:r>
      <w:r w:rsidR="003E0BEB" w:rsidRPr="001B54C3">
        <w:t>)</w:t>
      </w:r>
    </w:p>
    <w:p w14:paraId="1FCA9E19" w14:textId="77777777" w:rsidR="009B1CC6" w:rsidRPr="001B54C3" w:rsidRDefault="009B1CC6" w:rsidP="009B1CC6">
      <w:pPr>
        <w:pStyle w:val="Heading3"/>
        <w:rPr>
          <w:noProof w:val="0"/>
        </w:rPr>
      </w:pPr>
      <w:bookmarkStart w:id="2658" w:name="_Toc466555699"/>
      <w:r w:rsidRPr="001B54C3">
        <w:rPr>
          <w:noProof w:val="0"/>
        </w:rPr>
        <w:t>6.5.</w:t>
      </w:r>
      <w:r w:rsidR="005D547D" w:rsidRPr="001B54C3">
        <w:rPr>
          <w:noProof w:val="0"/>
        </w:rPr>
        <w:t>R</w:t>
      </w:r>
      <w:r w:rsidRPr="001B54C3">
        <w:rPr>
          <w:noProof w:val="0"/>
        </w:rPr>
        <w:t xml:space="preserve"> Joint Commission Medical Reason Codes</w:t>
      </w:r>
      <w:bookmarkEnd w:id="2655"/>
      <w:bookmarkEnd w:id="2656"/>
      <w:bookmarkEnd w:id="2657"/>
      <w:bookmarkEnd w:id="2658"/>
    </w:p>
    <w:p w14:paraId="3B1FDB68" w14:textId="77777777" w:rsidR="009B1CC6" w:rsidRPr="001B54C3" w:rsidRDefault="009B1CC6" w:rsidP="009B1CC6">
      <w:pPr>
        <w:pStyle w:val="Heading4"/>
        <w:rPr>
          <w:noProof w:val="0"/>
        </w:rPr>
      </w:pPr>
      <w:bookmarkStart w:id="2659" w:name="_Toc302033041"/>
      <w:bookmarkStart w:id="2660" w:name="_Toc302033875"/>
      <w:bookmarkStart w:id="2661" w:name="_Toc466555700"/>
      <w:r w:rsidRPr="001B54C3">
        <w:rPr>
          <w:noProof w:val="0"/>
        </w:rPr>
        <w:t>6.5.</w:t>
      </w:r>
      <w:r w:rsidR="005D547D" w:rsidRPr="001B54C3">
        <w:rPr>
          <w:noProof w:val="0"/>
        </w:rPr>
        <w:t>R</w:t>
      </w:r>
      <w:r w:rsidRPr="001B54C3">
        <w:rPr>
          <w:noProof w:val="0"/>
        </w:rPr>
        <w:t>.1 Metadata</w:t>
      </w:r>
      <w:bookmarkEnd w:id="2659"/>
      <w:bookmarkEnd w:id="2660"/>
      <w:bookmarkEnd w:id="2661"/>
    </w:p>
    <w:p w14:paraId="5030F2B5"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9"/>
        <w:gridCol w:w="3150"/>
        <w:gridCol w:w="3150"/>
      </w:tblGrid>
      <w:tr w:rsidR="009B1CC6" w:rsidRPr="001B54C3" w14:paraId="3C406F57" w14:textId="77777777" w:rsidTr="00D85EE7">
        <w:trPr>
          <w:tblHeader/>
          <w:jc w:val="center"/>
        </w:trPr>
        <w:tc>
          <w:tcPr>
            <w:tcW w:w="2169" w:type="dxa"/>
            <w:shd w:val="pct15" w:color="auto" w:fill="FFFFFF"/>
          </w:tcPr>
          <w:p w14:paraId="00DBE000" w14:textId="77777777" w:rsidR="009B1CC6" w:rsidRPr="001B54C3" w:rsidRDefault="009B1CC6" w:rsidP="00D85EE7">
            <w:pPr>
              <w:pStyle w:val="TableEntryHeader"/>
            </w:pPr>
            <w:r w:rsidRPr="001B54C3">
              <w:t>Metadata Element</w:t>
            </w:r>
          </w:p>
        </w:tc>
        <w:tc>
          <w:tcPr>
            <w:tcW w:w="3150" w:type="dxa"/>
            <w:shd w:val="pct15" w:color="auto" w:fill="FFFFFF"/>
          </w:tcPr>
          <w:p w14:paraId="0E2D161A" w14:textId="77777777" w:rsidR="009B1CC6" w:rsidRPr="001B54C3" w:rsidRDefault="009B1CC6" w:rsidP="00D85EE7">
            <w:pPr>
              <w:pStyle w:val="TableEntryHeader"/>
            </w:pPr>
            <w:r w:rsidRPr="001B54C3">
              <w:t>Description</w:t>
            </w:r>
          </w:p>
        </w:tc>
        <w:tc>
          <w:tcPr>
            <w:tcW w:w="3150" w:type="dxa"/>
            <w:shd w:val="pct15" w:color="auto" w:fill="FFFFFF"/>
          </w:tcPr>
          <w:p w14:paraId="72B59C77" w14:textId="77777777" w:rsidR="009B1CC6" w:rsidRPr="001B54C3" w:rsidRDefault="009B1CC6" w:rsidP="00D85EE7">
            <w:pPr>
              <w:pStyle w:val="TableEntryHeader"/>
            </w:pPr>
            <w:r w:rsidRPr="001B54C3">
              <w:t>Mandatory</w:t>
            </w:r>
          </w:p>
        </w:tc>
      </w:tr>
      <w:tr w:rsidR="009B1CC6" w:rsidRPr="001B54C3" w14:paraId="135C9FE3" w14:textId="77777777" w:rsidTr="00D85EE7">
        <w:trPr>
          <w:jc w:val="center"/>
        </w:trPr>
        <w:tc>
          <w:tcPr>
            <w:tcW w:w="2169" w:type="dxa"/>
          </w:tcPr>
          <w:p w14:paraId="0EFC2045" w14:textId="77777777" w:rsidR="009B1CC6" w:rsidRPr="001B54C3" w:rsidRDefault="009B1CC6" w:rsidP="00D85EE7">
            <w:pPr>
              <w:pStyle w:val="TableEntry"/>
            </w:pPr>
            <w:r w:rsidRPr="001B54C3">
              <w:t xml:space="preserve">Identifier </w:t>
            </w:r>
          </w:p>
        </w:tc>
        <w:tc>
          <w:tcPr>
            <w:tcW w:w="3150" w:type="dxa"/>
          </w:tcPr>
          <w:p w14:paraId="796EAB5D" w14:textId="77777777" w:rsidR="009B1CC6" w:rsidRPr="001B54C3" w:rsidRDefault="009B1CC6" w:rsidP="00D85EE7">
            <w:pPr>
              <w:pStyle w:val="TableEntry"/>
            </w:pPr>
            <w:r w:rsidRPr="001B54C3">
              <w:t xml:space="preserve"> unique identifier of the value set </w:t>
            </w:r>
          </w:p>
        </w:tc>
        <w:tc>
          <w:tcPr>
            <w:tcW w:w="3150" w:type="dxa"/>
            <w:vAlign w:val="bottom"/>
          </w:tcPr>
          <w:p w14:paraId="25B106BF" w14:textId="77777777" w:rsidR="009B1CC6" w:rsidRPr="001B54C3" w:rsidRDefault="009B1CC6" w:rsidP="00D85EE7">
            <w:pPr>
              <w:pStyle w:val="TableEntry"/>
            </w:pPr>
            <w:r w:rsidRPr="001B54C3">
              <w:t>1.3.6.1.4.1.33895.1.3.0.75</w:t>
            </w:r>
          </w:p>
        </w:tc>
      </w:tr>
      <w:tr w:rsidR="009B1CC6" w:rsidRPr="001B54C3" w14:paraId="20EEB8E4" w14:textId="77777777" w:rsidTr="00D85EE7">
        <w:trPr>
          <w:jc w:val="center"/>
        </w:trPr>
        <w:tc>
          <w:tcPr>
            <w:tcW w:w="2169" w:type="dxa"/>
          </w:tcPr>
          <w:p w14:paraId="636E7A6A" w14:textId="77777777" w:rsidR="009B1CC6" w:rsidRPr="001B54C3" w:rsidRDefault="009B1CC6" w:rsidP="00D85EE7">
            <w:pPr>
              <w:pStyle w:val="TableEntry"/>
            </w:pPr>
            <w:r w:rsidRPr="001B54C3">
              <w:t xml:space="preserve">Name </w:t>
            </w:r>
          </w:p>
        </w:tc>
        <w:tc>
          <w:tcPr>
            <w:tcW w:w="3150" w:type="dxa"/>
          </w:tcPr>
          <w:p w14:paraId="205B2221" w14:textId="77777777" w:rsidR="009B1CC6" w:rsidRPr="001B54C3" w:rsidRDefault="009B1CC6" w:rsidP="00D85EE7">
            <w:pPr>
              <w:pStyle w:val="TableEntry"/>
            </w:pPr>
            <w:r w:rsidRPr="001B54C3">
              <w:t xml:space="preserve"> name of the value set </w:t>
            </w:r>
          </w:p>
        </w:tc>
        <w:tc>
          <w:tcPr>
            <w:tcW w:w="3150" w:type="dxa"/>
            <w:vAlign w:val="bottom"/>
          </w:tcPr>
          <w:p w14:paraId="63391BDC" w14:textId="77777777" w:rsidR="009B1CC6" w:rsidRPr="001B54C3" w:rsidRDefault="009B1CC6" w:rsidP="00D85EE7">
            <w:pPr>
              <w:pStyle w:val="TableEntry"/>
            </w:pPr>
            <w:r w:rsidRPr="001B54C3">
              <w:t>Joint Commission Medical Reason Value Set</w:t>
            </w:r>
          </w:p>
        </w:tc>
      </w:tr>
      <w:tr w:rsidR="009B1CC6" w:rsidRPr="001B54C3" w14:paraId="1E02F32E" w14:textId="77777777" w:rsidTr="00D85EE7">
        <w:trPr>
          <w:jc w:val="center"/>
        </w:trPr>
        <w:tc>
          <w:tcPr>
            <w:tcW w:w="2169" w:type="dxa"/>
          </w:tcPr>
          <w:p w14:paraId="0137C0DF" w14:textId="77777777" w:rsidR="009B1CC6" w:rsidRPr="001B54C3" w:rsidRDefault="009B1CC6" w:rsidP="00D85EE7">
            <w:pPr>
              <w:pStyle w:val="TableEntry"/>
            </w:pPr>
            <w:r w:rsidRPr="001B54C3">
              <w:t xml:space="preserve">Source </w:t>
            </w:r>
          </w:p>
        </w:tc>
        <w:tc>
          <w:tcPr>
            <w:tcW w:w="3150" w:type="dxa"/>
          </w:tcPr>
          <w:p w14:paraId="52EEEDC6"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332498B4" w14:textId="77777777" w:rsidR="009B1CC6" w:rsidRPr="001B54C3" w:rsidRDefault="009B1CC6" w:rsidP="00D85EE7">
            <w:pPr>
              <w:pStyle w:val="TableEntry"/>
            </w:pPr>
            <w:r w:rsidRPr="001B54C3">
              <w:t>IHE Quality Research and Public Health Domain</w:t>
            </w:r>
          </w:p>
        </w:tc>
      </w:tr>
      <w:tr w:rsidR="009B1CC6" w:rsidRPr="001B54C3" w14:paraId="1787296C" w14:textId="77777777" w:rsidTr="00D85EE7">
        <w:trPr>
          <w:jc w:val="center"/>
        </w:trPr>
        <w:tc>
          <w:tcPr>
            <w:tcW w:w="2169" w:type="dxa"/>
          </w:tcPr>
          <w:p w14:paraId="7237F19E" w14:textId="77777777" w:rsidR="009B1CC6" w:rsidRPr="001B54C3" w:rsidRDefault="009B1CC6" w:rsidP="00D85EE7">
            <w:pPr>
              <w:pStyle w:val="TableEntry"/>
            </w:pPr>
            <w:r w:rsidRPr="001B54C3">
              <w:t xml:space="preserve">Purpose </w:t>
            </w:r>
          </w:p>
        </w:tc>
        <w:tc>
          <w:tcPr>
            <w:tcW w:w="3150" w:type="dxa"/>
          </w:tcPr>
          <w:p w14:paraId="673D264B"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2FF2FAAA" w14:textId="77777777" w:rsidR="009B1CC6" w:rsidRPr="001B54C3" w:rsidRDefault="009B1CC6" w:rsidP="00D85EE7">
            <w:pPr>
              <w:pStyle w:val="TableEntry"/>
            </w:pPr>
            <w:r w:rsidRPr="001B54C3">
              <w:t>The Joint Commission value set is used to reflect medical reason why a test was not performed</w:t>
            </w:r>
          </w:p>
        </w:tc>
      </w:tr>
      <w:tr w:rsidR="009B1CC6" w:rsidRPr="001B54C3" w14:paraId="5F75776D" w14:textId="77777777" w:rsidTr="00D85EE7">
        <w:trPr>
          <w:jc w:val="center"/>
        </w:trPr>
        <w:tc>
          <w:tcPr>
            <w:tcW w:w="2169" w:type="dxa"/>
          </w:tcPr>
          <w:p w14:paraId="374CC9A9" w14:textId="77777777" w:rsidR="009B1CC6" w:rsidRPr="001B54C3" w:rsidRDefault="009B1CC6" w:rsidP="00D85EE7">
            <w:pPr>
              <w:pStyle w:val="TableEntry"/>
            </w:pPr>
            <w:r w:rsidRPr="001B54C3">
              <w:t xml:space="preserve">Definition </w:t>
            </w:r>
          </w:p>
        </w:tc>
        <w:tc>
          <w:tcPr>
            <w:tcW w:w="3150" w:type="dxa"/>
          </w:tcPr>
          <w:p w14:paraId="17E11F6E"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327F79EE" w14:textId="77777777" w:rsidR="009B1CC6" w:rsidRPr="001B54C3" w:rsidRDefault="009B1CC6" w:rsidP="00D85EE7">
            <w:pPr>
              <w:pStyle w:val="TableEntry"/>
            </w:pPr>
            <w:r w:rsidRPr="001B54C3">
              <w:t>Extensional definition: The value set was constructed by enumerating the codes from SNOMED-CT</w:t>
            </w:r>
          </w:p>
        </w:tc>
      </w:tr>
      <w:tr w:rsidR="009B1CC6" w:rsidRPr="001B54C3" w14:paraId="35754956" w14:textId="77777777" w:rsidTr="00D85EE7">
        <w:trPr>
          <w:jc w:val="center"/>
        </w:trPr>
        <w:tc>
          <w:tcPr>
            <w:tcW w:w="2169" w:type="dxa"/>
          </w:tcPr>
          <w:p w14:paraId="387373E1" w14:textId="77777777" w:rsidR="009B1CC6" w:rsidRPr="001B54C3" w:rsidRDefault="009B1CC6" w:rsidP="00D85EE7">
            <w:pPr>
              <w:pStyle w:val="TableEntry"/>
            </w:pPr>
            <w:r w:rsidRPr="001B54C3">
              <w:t>Source URI</w:t>
            </w:r>
          </w:p>
        </w:tc>
        <w:tc>
          <w:tcPr>
            <w:tcW w:w="3150" w:type="dxa"/>
          </w:tcPr>
          <w:p w14:paraId="40314C11"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3E3FED09" w14:textId="77777777" w:rsidR="009B1CC6" w:rsidRPr="001B54C3" w:rsidRDefault="00B64CE6" w:rsidP="00D85EE7">
            <w:pPr>
              <w:pStyle w:val="TableEntry"/>
              <w:rPr>
                <w:rStyle w:val="Hyperlink"/>
              </w:rPr>
            </w:pPr>
            <w:hyperlink r:id="rId67" w:history="1">
              <w:r w:rsidR="009B1CC6" w:rsidRPr="001B54C3">
                <w:rPr>
                  <w:rStyle w:val="Hyperlink"/>
                </w:rPr>
                <w:t>http://www.nlm.nih.gov/research/umls/Snomed/snomed_main.html</w:t>
              </w:r>
            </w:hyperlink>
          </w:p>
        </w:tc>
      </w:tr>
      <w:tr w:rsidR="009B1CC6" w:rsidRPr="001B54C3" w14:paraId="32F794E8" w14:textId="77777777" w:rsidTr="00D85EE7">
        <w:trPr>
          <w:jc w:val="center"/>
        </w:trPr>
        <w:tc>
          <w:tcPr>
            <w:tcW w:w="2169" w:type="dxa"/>
          </w:tcPr>
          <w:p w14:paraId="6F8B44A0" w14:textId="77777777" w:rsidR="009B1CC6" w:rsidRPr="001B54C3" w:rsidRDefault="009B1CC6" w:rsidP="00D85EE7">
            <w:pPr>
              <w:pStyle w:val="TableEntry"/>
            </w:pPr>
            <w:r w:rsidRPr="001B54C3">
              <w:t xml:space="preserve">Version </w:t>
            </w:r>
          </w:p>
        </w:tc>
        <w:tc>
          <w:tcPr>
            <w:tcW w:w="3150" w:type="dxa"/>
          </w:tcPr>
          <w:p w14:paraId="4CD4ACE7" w14:textId="77777777" w:rsidR="009B1CC6" w:rsidRPr="001B54C3" w:rsidRDefault="009B1CC6" w:rsidP="00D85EE7">
            <w:pPr>
              <w:pStyle w:val="TableEntry"/>
            </w:pPr>
            <w:r w:rsidRPr="001B54C3">
              <w:t>A string identifying the specific version of the value set.</w:t>
            </w:r>
          </w:p>
        </w:tc>
        <w:tc>
          <w:tcPr>
            <w:tcW w:w="3150" w:type="dxa"/>
          </w:tcPr>
          <w:p w14:paraId="15FA00A6" w14:textId="77777777" w:rsidR="009B1CC6" w:rsidRPr="001B54C3" w:rsidRDefault="009B1CC6" w:rsidP="00D85EE7">
            <w:pPr>
              <w:pStyle w:val="TableEntry"/>
            </w:pPr>
            <w:r w:rsidRPr="001B54C3">
              <w:t>Version 1.0</w:t>
            </w:r>
          </w:p>
        </w:tc>
      </w:tr>
      <w:tr w:rsidR="009B1CC6" w:rsidRPr="001B54C3" w14:paraId="59560B83" w14:textId="77777777" w:rsidTr="00D85EE7">
        <w:trPr>
          <w:jc w:val="center"/>
        </w:trPr>
        <w:tc>
          <w:tcPr>
            <w:tcW w:w="2169" w:type="dxa"/>
          </w:tcPr>
          <w:p w14:paraId="5F184F63" w14:textId="77777777" w:rsidR="009B1CC6" w:rsidRPr="001B54C3" w:rsidRDefault="009B1CC6" w:rsidP="00D85EE7">
            <w:pPr>
              <w:pStyle w:val="TableEntry"/>
            </w:pPr>
            <w:r w:rsidRPr="001B54C3">
              <w:t xml:space="preserve">Status </w:t>
            </w:r>
          </w:p>
        </w:tc>
        <w:tc>
          <w:tcPr>
            <w:tcW w:w="3150" w:type="dxa"/>
          </w:tcPr>
          <w:p w14:paraId="42AA7144" w14:textId="77777777" w:rsidR="009B1CC6" w:rsidRPr="001B54C3" w:rsidRDefault="009B1CC6" w:rsidP="00D85EE7">
            <w:pPr>
              <w:pStyle w:val="TableEntry"/>
            </w:pPr>
            <w:r w:rsidRPr="001B54C3">
              <w:t>Active (Current) or Inactive</w:t>
            </w:r>
          </w:p>
        </w:tc>
        <w:tc>
          <w:tcPr>
            <w:tcW w:w="3150" w:type="dxa"/>
          </w:tcPr>
          <w:p w14:paraId="1FC8118D" w14:textId="77777777" w:rsidR="009B1CC6" w:rsidRPr="001B54C3" w:rsidRDefault="009B1CC6" w:rsidP="00D85EE7">
            <w:pPr>
              <w:pStyle w:val="TableEntry"/>
            </w:pPr>
            <w:r w:rsidRPr="001B54C3">
              <w:t>Active</w:t>
            </w:r>
          </w:p>
        </w:tc>
      </w:tr>
      <w:tr w:rsidR="009B1CC6" w:rsidRPr="001B54C3" w14:paraId="6668EC2C" w14:textId="77777777" w:rsidTr="00D85EE7">
        <w:trPr>
          <w:jc w:val="center"/>
        </w:trPr>
        <w:tc>
          <w:tcPr>
            <w:tcW w:w="2169" w:type="dxa"/>
          </w:tcPr>
          <w:p w14:paraId="550490C2" w14:textId="77777777" w:rsidR="009B1CC6" w:rsidRPr="001B54C3" w:rsidRDefault="009B1CC6" w:rsidP="00D85EE7">
            <w:pPr>
              <w:pStyle w:val="TableEntry"/>
            </w:pPr>
            <w:r w:rsidRPr="001B54C3">
              <w:t xml:space="preserve">Effective Date </w:t>
            </w:r>
          </w:p>
        </w:tc>
        <w:tc>
          <w:tcPr>
            <w:tcW w:w="3150" w:type="dxa"/>
          </w:tcPr>
          <w:p w14:paraId="2B323918" w14:textId="77777777" w:rsidR="009B1CC6" w:rsidRPr="001B54C3" w:rsidRDefault="009B1CC6" w:rsidP="00D85EE7">
            <w:pPr>
              <w:pStyle w:val="TableEntry"/>
            </w:pPr>
            <w:r w:rsidRPr="001B54C3">
              <w:t xml:space="preserve">The date when the value set is expected to be effective </w:t>
            </w:r>
          </w:p>
        </w:tc>
        <w:tc>
          <w:tcPr>
            <w:tcW w:w="3150" w:type="dxa"/>
          </w:tcPr>
          <w:p w14:paraId="40C526A9" w14:textId="77777777" w:rsidR="009B1CC6" w:rsidRPr="001B54C3" w:rsidRDefault="009B1CC6" w:rsidP="00D85EE7">
            <w:pPr>
              <w:pStyle w:val="TableEntry"/>
            </w:pPr>
            <w:r w:rsidRPr="001B54C3">
              <w:t>8/1/2010</w:t>
            </w:r>
          </w:p>
        </w:tc>
      </w:tr>
      <w:tr w:rsidR="009B1CC6" w:rsidRPr="001B54C3" w14:paraId="6A557583" w14:textId="77777777" w:rsidTr="00D85EE7">
        <w:trPr>
          <w:jc w:val="center"/>
        </w:trPr>
        <w:tc>
          <w:tcPr>
            <w:tcW w:w="2169" w:type="dxa"/>
          </w:tcPr>
          <w:p w14:paraId="62393876" w14:textId="77777777" w:rsidR="009B1CC6" w:rsidRPr="001B54C3" w:rsidRDefault="009B1CC6" w:rsidP="00D85EE7">
            <w:pPr>
              <w:pStyle w:val="TableEntry"/>
            </w:pPr>
            <w:r w:rsidRPr="001B54C3">
              <w:t xml:space="preserve">Expiration Date </w:t>
            </w:r>
          </w:p>
        </w:tc>
        <w:tc>
          <w:tcPr>
            <w:tcW w:w="3150" w:type="dxa"/>
          </w:tcPr>
          <w:p w14:paraId="4837F6F6"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260A0B05" w14:textId="77777777" w:rsidR="009B1CC6" w:rsidRPr="001B54C3" w:rsidRDefault="009B1CC6" w:rsidP="00D85EE7">
            <w:pPr>
              <w:pStyle w:val="TableEntry"/>
            </w:pPr>
            <w:r w:rsidRPr="001B54C3">
              <w:t>N/A</w:t>
            </w:r>
          </w:p>
        </w:tc>
      </w:tr>
      <w:tr w:rsidR="009B1CC6" w:rsidRPr="001B54C3" w14:paraId="64F6F7CB" w14:textId="77777777" w:rsidTr="00D85EE7">
        <w:trPr>
          <w:jc w:val="center"/>
        </w:trPr>
        <w:tc>
          <w:tcPr>
            <w:tcW w:w="2169" w:type="dxa"/>
          </w:tcPr>
          <w:p w14:paraId="6B8A135B" w14:textId="77777777" w:rsidR="009B1CC6" w:rsidRPr="001B54C3" w:rsidRDefault="009B1CC6" w:rsidP="00D85EE7">
            <w:pPr>
              <w:pStyle w:val="TableEntry"/>
            </w:pPr>
            <w:r w:rsidRPr="001B54C3">
              <w:t>Creation Date</w:t>
            </w:r>
          </w:p>
        </w:tc>
        <w:tc>
          <w:tcPr>
            <w:tcW w:w="3150" w:type="dxa"/>
          </w:tcPr>
          <w:p w14:paraId="2B157210" w14:textId="77777777" w:rsidR="009B1CC6" w:rsidRPr="001B54C3" w:rsidRDefault="009B1CC6" w:rsidP="00D85EE7">
            <w:pPr>
              <w:pStyle w:val="TableEntry"/>
            </w:pPr>
            <w:r w:rsidRPr="001B54C3">
              <w:t xml:space="preserve">The date of creation of the value set </w:t>
            </w:r>
          </w:p>
        </w:tc>
        <w:tc>
          <w:tcPr>
            <w:tcW w:w="3150" w:type="dxa"/>
          </w:tcPr>
          <w:p w14:paraId="70C587C8" w14:textId="77777777" w:rsidR="009B1CC6" w:rsidRPr="001B54C3" w:rsidRDefault="009B1CC6" w:rsidP="00D85EE7">
            <w:pPr>
              <w:pStyle w:val="TableEntry"/>
            </w:pPr>
            <w:r w:rsidRPr="001B54C3">
              <w:t>8/1/2010</w:t>
            </w:r>
          </w:p>
        </w:tc>
      </w:tr>
      <w:tr w:rsidR="009B1CC6" w:rsidRPr="001B54C3" w14:paraId="5582E70B" w14:textId="77777777" w:rsidTr="00D85EE7">
        <w:trPr>
          <w:jc w:val="center"/>
        </w:trPr>
        <w:tc>
          <w:tcPr>
            <w:tcW w:w="2169" w:type="dxa"/>
          </w:tcPr>
          <w:p w14:paraId="718D1590" w14:textId="77777777" w:rsidR="009B1CC6" w:rsidRPr="001B54C3" w:rsidRDefault="009B1CC6" w:rsidP="00D85EE7">
            <w:pPr>
              <w:pStyle w:val="TableEntry"/>
            </w:pPr>
            <w:r w:rsidRPr="001B54C3">
              <w:t xml:space="preserve">Revision Date </w:t>
            </w:r>
          </w:p>
        </w:tc>
        <w:tc>
          <w:tcPr>
            <w:tcW w:w="3150" w:type="dxa"/>
          </w:tcPr>
          <w:p w14:paraId="4C8127F4" w14:textId="77777777" w:rsidR="009B1CC6" w:rsidRPr="001B54C3" w:rsidRDefault="009B1CC6" w:rsidP="00D85EE7">
            <w:pPr>
              <w:pStyle w:val="TableEntry"/>
            </w:pPr>
            <w:r w:rsidRPr="001B54C3">
              <w:t xml:space="preserve">The date of revision of the value set </w:t>
            </w:r>
          </w:p>
        </w:tc>
        <w:tc>
          <w:tcPr>
            <w:tcW w:w="3150" w:type="dxa"/>
          </w:tcPr>
          <w:p w14:paraId="11E69230" w14:textId="77777777" w:rsidR="009B1CC6" w:rsidRPr="001B54C3" w:rsidRDefault="009B1CC6" w:rsidP="00D85EE7">
            <w:pPr>
              <w:pStyle w:val="TableEntry"/>
            </w:pPr>
            <w:r w:rsidRPr="001B54C3">
              <w:t>N/A</w:t>
            </w:r>
          </w:p>
        </w:tc>
      </w:tr>
      <w:tr w:rsidR="009B1CC6" w:rsidRPr="001B54C3" w14:paraId="28A12BFE" w14:textId="77777777" w:rsidTr="00D85EE7">
        <w:trPr>
          <w:jc w:val="center"/>
        </w:trPr>
        <w:tc>
          <w:tcPr>
            <w:tcW w:w="2169" w:type="dxa"/>
          </w:tcPr>
          <w:p w14:paraId="19E68643" w14:textId="77777777" w:rsidR="009B1CC6" w:rsidRPr="001B54C3" w:rsidRDefault="009B1CC6" w:rsidP="00D85EE7">
            <w:pPr>
              <w:pStyle w:val="TableEntry"/>
            </w:pPr>
            <w:r w:rsidRPr="001B54C3">
              <w:t>Groups</w:t>
            </w:r>
          </w:p>
        </w:tc>
        <w:tc>
          <w:tcPr>
            <w:tcW w:w="3150" w:type="dxa"/>
          </w:tcPr>
          <w:p w14:paraId="3BB97615"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54F3D0E1" w14:textId="77777777" w:rsidR="009B1CC6" w:rsidRPr="001B54C3" w:rsidRDefault="009B1CC6" w:rsidP="00D85EE7">
            <w:pPr>
              <w:pStyle w:val="TableEntry"/>
            </w:pPr>
            <w:r w:rsidRPr="001B54C3">
              <w:t>IHE EHDI</w:t>
            </w:r>
          </w:p>
        </w:tc>
      </w:tr>
    </w:tbl>
    <w:p w14:paraId="4A218A76" w14:textId="77777777" w:rsidR="003B0A4B" w:rsidRPr="001B54C3" w:rsidRDefault="003B0A4B" w:rsidP="00235E1F">
      <w:pPr>
        <w:pStyle w:val="BodyText"/>
      </w:pPr>
      <w:bookmarkStart w:id="2662" w:name="_Toc272862234"/>
      <w:bookmarkStart w:id="2663" w:name="_Toc302033042"/>
      <w:bookmarkStart w:id="2664" w:name="_Toc302033876"/>
    </w:p>
    <w:p w14:paraId="03C9ACE2" w14:textId="77777777" w:rsidR="009B1CC6" w:rsidRPr="001B54C3" w:rsidRDefault="009B1CC6" w:rsidP="009B1CC6">
      <w:pPr>
        <w:pStyle w:val="Heading4"/>
        <w:rPr>
          <w:noProof w:val="0"/>
        </w:rPr>
      </w:pPr>
      <w:bookmarkStart w:id="2665" w:name="_Toc466555701"/>
      <w:r w:rsidRPr="001B54C3">
        <w:rPr>
          <w:noProof w:val="0"/>
        </w:rPr>
        <w:t>6.5.</w:t>
      </w:r>
      <w:r w:rsidR="005D547D" w:rsidRPr="001B54C3">
        <w:rPr>
          <w:noProof w:val="0"/>
        </w:rPr>
        <w:t>R</w:t>
      </w:r>
      <w:r w:rsidRPr="001B54C3">
        <w:rPr>
          <w:noProof w:val="0"/>
        </w:rPr>
        <w:t>.2 Joint Commission Medical Reason Value Set</w:t>
      </w:r>
      <w:bookmarkEnd w:id="2662"/>
      <w:bookmarkEnd w:id="2663"/>
      <w:bookmarkEnd w:id="2664"/>
      <w:bookmarkEnd w:id="2665"/>
      <w:r w:rsidRPr="001B54C3">
        <w:rPr>
          <w:noProof w:val="0"/>
        </w:rPr>
        <w:t xml:space="preserve"> </w:t>
      </w:r>
    </w:p>
    <w:p w14:paraId="6AFA0FAC" w14:textId="77777777" w:rsidR="009B1CC6" w:rsidRPr="001B54C3" w:rsidRDefault="009B1CC6" w:rsidP="00576949">
      <w:pPr>
        <w:pStyle w:val="BodyText"/>
      </w:pPr>
      <w:r w:rsidRPr="001B54C3">
        <w:t>EHDI specifies the re-use of the existing Medical Reason Value Set used by the Joint Commission measures.</w:t>
      </w:r>
    </w:p>
    <w:p w14:paraId="163834D2" w14:textId="77777777" w:rsidR="003D53B7" w:rsidRPr="001B54C3" w:rsidRDefault="003D53B7" w:rsidP="00576949">
      <w:pPr>
        <w:pStyle w:val="BodyText"/>
      </w:pPr>
    </w:p>
    <w:p w14:paraId="054F0F2B" w14:textId="77777777" w:rsidR="003D53B7" w:rsidRPr="001B54C3" w:rsidRDefault="003D53B7" w:rsidP="00576949">
      <w:pPr>
        <w:pStyle w:val="BodyText"/>
      </w:pPr>
    </w:p>
    <w:p w14:paraId="4505A4E9" w14:textId="77777777" w:rsidR="003D53B7" w:rsidRPr="001B54C3" w:rsidRDefault="003D53B7" w:rsidP="00576949">
      <w:pPr>
        <w:pStyle w:val="BodyText"/>
      </w:pPr>
    </w:p>
    <w:p w14:paraId="049452A5" w14:textId="77777777" w:rsidR="009B1CC6" w:rsidRPr="001B54C3" w:rsidRDefault="009B1CC6" w:rsidP="001D5722">
      <w:pPr>
        <w:pStyle w:val="BodyText"/>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2160"/>
        <w:gridCol w:w="6048"/>
      </w:tblGrid>
      <w:tr w:rsidR="009B1CC6" w:rsidRPr="001B54C3" w14:paraId="7588D126" w14:textId="77777777" w:rsidTr="00D85EE7">
        <w:tc>
          <w:tcPr>
            <w:tcW w:w="1368" w:type="dxa"/>
            <w:shd w:val="clear" w:color="auto" w:fill="D9D9D9"/>
          </w:tcPr>
          <w:p w14:paraId="493328CE" w14:textId="77777777" w:rsidR="009B1CC6" w:rsidRPr="001B54C3" w:rsidRDefault="009B1CC6" w:rsidP="00D85EE7">
            <w:pPr>
              <w:pStyle w:val="TableEntryHeader"/>
            </w:pPr>
          </w:p>
        </w:tc>
        <w:tc>
          <w:tcPr>
            <w:tcW w:w="2160" w:type="dxa"/>
            <w:shd w:val="clear" w:color="auto" w:fill="D9D9D9"/>
          </w:tcPr>
          <w:p w14:paraId="4AB14EC3" w14:textId="77777777" w:rsidR="009B1CC6" w:rsidRPr="001B54C3" w:rsidRDefault="009B1CC6" w:rsidP="00D85EE7">
            <w:pPr>
              <w:pStyle w:val="TableEntryHeader"/>
            </w:pPr>
            <w:r w:rsidRPr="001B54C3">
              <w:t>Value Set :</w:t>
            </w:r>
          </w:p>
        </w:tc>
        <w:tc>
          <w:tcPr>
            <w:tcW w:w="6048" w:type="dxa"/>
            <w:shd w:val="clear" w:color="auto" w:fill="D9D9D9"/>
          </w:tcPr>
          <w:p w14:paraId="0F276636" w14:textId="77777777" w:rsidR="009B1CC6" w:rsidRPr="001B54C3" w:rsidRDefault="009B1CC6" w:rsidP="00D85EE7">
            <w:pPr>
              <w:pStyle w:val="TableEntryHeader"/>
            </w:pPr>
            <w:r w:rsidRPr="001B54C3">
              <w:t>1.3.6.1.4.1.33895.1.3.0.75</w:t>
            </w:r>
          </w:p>
        </w:tc>
      </w:tr>
      <w:tr w:rsidR="009B1CC6" w:rsidRPr="001B54C3" w14:paraId="54CD0654" w14:textId="77777777" w:rsidTr="00D85EE7">
        <w:tc>
          <w:tcPr>
            <w:tcW w:w="1368" w:type="dxa"/>
            <w:shd w:val="clear" w:color="auto" w:fill="D9D9D9"/>
          </w:tcPr>
          <w:p w14:paraId="1CCC8D1A" w14:textId="77777777" w:rsidR="009B1CC6" w:rsidRPr="001B54C3" w:rsidRDefault="009B1CC6" w:rsidP="00D85EE7">
            <w:pPr>
              <w:pStyle w:val="TableEntryHeader"/>
            </w:pPr>
          </w:p>
        </w:tc>
        <w:tc>
          <w:tcPr>
            <w:tcW w:w="2160" w:type="dxa"/>
            <w:shd w:val="clear" w:color="auto" w:fill="D9D9D9"/>
          </w:tcPr>
          <w:p w14:paraId="6E4DE04E" w14:textId="77777777" w:rsidR="009B1CC6" w:rsidRPr="001B54C3" w:rsidRDefault="009B1CC6" w:rsidP="00D85EE7">
            <w:pPr>
              <w:pStyle w:val="TableEntryHeader"/>
            </w:pPr>
            <w:r w:rsidRPr="001B54C3">
              <w:t>Vocabulary:</w:t>
            </w:r>
          </w:p>
        </w:tc>
        <w:tc>
          <w:tcPr>
            <w:tcW w:w="6048" w:type="dxa"/>
            <w:shd w:val="clear" w:color="auto" w:fill="D9D9D9"/>
          </w:tcPr>
          <w:p w14:paraId="3CA30394" w14:textId="77777777" w:rsidR="009B1CC6" w:rsidRPr="001B54C3" w:rsidRDefault="009B1CC6" w:rsidP="00D85EE7">
            <w:pPr>
              <w:pStyle w:val="TableEntryHeader"/>
            </w:pPr>
            <w:r w:rsidRPr="001B54C3">
              <w:rPr>
                <w:rFonts w:cs="Arial"/>
              </w:rPr>
              <w:t>2.16.840.1.113883.6.96</w:t>
            </w:r>
          </w:p>
        </w:tc>
      </w:tr>
      <w:tr w:rsidR="009B1CC6" w:rsidRPr="001B54C3" w14:paraId="286A14B0" w14:textId="77777777" w:rsidTr="00D85EE7">
        <w:tc>
          <w:tcPr>
            <w:tcW w:w="1368" w:type="dxa"/>
            <w:shd w:val="clear" w:color="auto" w:fill="D9D9D9"/>
          </w:tcPr>
          <w:p w14:paraId="58789BE1" w14:textId="77777777" w:rsidR="009B1CC6" w:rsidRPr="001B54C3" w:rsidRDefault="009B1CC6" w:rsidP="00D85EE7">
            <w:pPr>
              <w:pStyle w:val="TableEntryHeader"/>
            </w:pPr>
            <w:r w:rsidRPr="001B54C3">
              <w:t>Sequence</w:t>
            </w:r>
          </w:p>
        </w:tc>
        <w:tc>
          <w:tcPr>
            <w:tcW w:w="2160" w:type="dxa"/>
            <w:shd w:val="clear" w:color="auto" w:fill="D9D9D9"/>
          </w:tcPr>
          <w:p w14:paraId="2600FF00" w14:textId="77777777" w:rsidR="009B1CC6" w:rsidRPr="001B54C3" w:rsidRDefault="009B1CC6" w:rsidP="00D85EE7">
            <w:pPr>
              <w:pStyle w:val="TableEntryHeader"/>
            </w:pPr>
            <w:r w:rsidRPr="001B54C3">
              <w:t>SNOMED-CT Code</w:t>
            </w:r>
          </w:p>
        </w:tc>
        <w:tc>
          <w:tcPr>
            <w:tcW w:w="6048" w:type="dxa"/>
            <w:shd w:val="clear" w:color="auto" w:fill="D9D9D9"/>
          </w:tcPr>
          <w:p w14:paraId="0F436AEF" w14:textId="77777777" w:rsidR="009B1CC6" w:rsidRPr="001B54C3" w:rsidRDefault="009B1CC6" w:rsidP="00D85EE7">
            <w:pPr>
              <w:pStyle w:val="TableEntryHeader"/>
            </w:pPr>
            <w:r w:rsidRPr="001B54C3">
              <w:t>Description</w:t>
            </w:r>
          </w:p>
        </w:tc>
      </w:tr>
      <w:tr w:rsidR="009B1CC6" w:rsidRPr="001B54C3" w14:paraId="682DF568" w14:textId="77777777" w:rsidTr="00D85EE7">
        <w:tc>
          <w:tcPr>
            <w:tcW w:w="1368" w:type="dxa"/>
          </w:tcPr>
          <w:p w14:paraId="08A870D1" w14:textId="77777777" w:rsidR="009B1CC6" w:rsidRPr="001B54C3" w:rsidRDefault="009B1CC6" w:rsidP="00D85EE7">
            <w:pPr>
              <w:pStyle w:val="TableEntry"/>
            </w:pPr>
            <w:r w:rsidRPr="001B54C3">
              <w:t>1</w:t>
            </w:r>
          </w:p>
        </w:tc>
        <w:tc>
          <w:tcPr>
            <w:tcW w:w="2160" w:type="dxa"/>
            <w:vAlign w:val="bottom"/>
          </w:tcPr>
          <w:p w14:paraId="40FCC357" w14:textId="77777777" w:rsidR="009B1CC6" w:rsidRPr="001B54C3" w:rsidRDefault="009B1CC6" w:rsidP="00D85EE7">
            <w:pPr>
              <w:pStyle w:val="TableEntry"/>
            </w:pPr>
            <w:r w:rsidRPr="001B54C3">
              <w:t>397745006</w:t>
            </w:r>
          </w:p>
        </w:tc>
        <w:tc>
          <w:tcPr>
            <w:tcW w:w="6048" w:type="dxa"/>
            <w:vAlign w:val="bottom"/>
          </w:tcPr>
          <w:p w14:paraId="3BDEAA09" w14:textId="77777777" w:rsidR="009B1CC6" w:rsidRPr="001B54C3" w:rsidRDefault="009B1CC6" w:rsidP="00D85EE7">
            <w:pPr>
              <w:pStyle w:val="TableEntry"/>
            </w:pPr>
            <w:r w:rsidRPr="001B54C3">
              <w:t>Medical contraindication (finding)</w:t>
            </w:r>
          </w:p>
        </w:tc>
      </w:tr>
      <w:tr w:rsidR="009B1CC6" w:rsidRPr="001B54C3" w14:paraId="177B0C09" w14:textId="77777777" w:rsidTr="00D85EE7">
        <w:tc>
          <w:tcPr>
            <w:tcW w:w="1368" w:type="dxa"/>
          </w:tcPr>
          <w:p w14:paraId="462C8454" w14:textId="77777777" w:rsidR="009B1CC6" w:rsidRPr="001B54C3" w:rsidRDefault="009B1CC6" w:rsidP="00D85EE7">
            <w:pPr>
              <w:pStyle w:val="TableEntry"/>
            </w:pPr>
            <w:r w:rsidRPr="001B54C3">
              <w:t>2</w:t>
            </w:r>
          </w:p>
        </w:tc>
        <w:tc>
          <w:tcPr>
            <w:tcW w:w="2160" w:type="dxa"/>
            <w:vAlign w:val="bottom"/>
          </w:tcPr>
          <w:p w14:paraId="34DD536C" w14:textId="77777777" w:rsidR="009B1CC6" w:rsidRPr="001B54C3" w:rsidRDefault="009B1CC6" w:rsidP="00D85EE7">
            <w:pPr>
              <w:pStyle w:val="TableEntry"/>
            </w:pPr>
            <w:r w:rsidRPr="001B54C3">
              <w:t>397773008</w:t>
            </w:r>
          </w:p>
        </w:tc>
        <w:tc>
          <w:tcPr>
            <w:tcW w:w="6048" w:type="dxa"/>
            <w:vAlign w:val="bottom"/>
          </w:tcPr>
          <w:p w14:paraId="29D625F6" w14:textId="77777777" w:rsidR="009B1CC6" w:rsidRPr="001B54C3" w:rsidRDefault="009B1CC6" w:rsidP="00D85EE7">
            <w:pPr>
              <w:pStyle w:val="TableEntry"/>
            </w:pPr>
            <w:r w:rsidRPr="001B54C3">
              <w:t>Surgical contraindication (finding)</w:t>
            </w:r>
          </w:p>
        </w:tc>
      </w:tr>
    </w:tbl>
    <w:p w14:paraId="66897B8D" w14:textId="77777777" w:rsidR="005D547D" w:rsidRPr="001B54C3" w:rsidRDefault="005D547D" w:rsidP="001B28EA">
      <w:pPr>
        <w:pStyle w:val="BodyText"/>
      </w:pPr>
      <w:bookmarkStart w:id="2666" w:name="_Toc272862244"/>
      <w:bookmarkStart w:id="2667" w:name="_Toc302033046"/>
      <w:bookmarkStart w:id="2668" w:name="_Toc302033880"/>
    </w:p>
    <w:p w14:paraId="4355B899" w14:textId="77777777" w:rsidR="005D547D" w:rsidRPr="001B54C3" w:rsidRDefault="005D547D" w:rsidP="005D547D">
      <w:pPr>
        <w:pStyle w:val="EditorInstructions"/>
      </w:pPr>
      <w:r w:rsidRPr="001B54C3">
        <w:t>Add section 6.5.S</w:t>
      </w:r>
      <w:r w:rsidR="003A6FC9" w:rsidRPr="001B54C3">
        <w:t xml:space="preserve">. </w:t>
      </w:r>
      <w:r w:rsidR="003E0BEB" w:rsidRPr="001B54C3">
        <w:t xml:space="preserve">(Added 2011-09 from QRPH EHCP </w:t>
      </w:r>
      <w:r w:rsidR="003C4B67" w:rsidRPr="001B54C3">
        <w:t>Profile</w:t>
      </w:r>
      <w:r w:rsidR="003E0BEB" w:rsidRPr="001B54C3">
        <w:t>)</w:t>
      </w:r>
    </w:p>
    <w:p w14:paraId="4A97A065" w14:textId="77777777" w:rsidR="009B1CC6" w:rsidRPr="001B54C3" w:rsidRDefault="009B1CC6" w:rsidP="009B1CC6">
      <w:pPr>
        <w:pStyle w:val="Heading3"/>
        <w:rPr>
          <w:noProof w:val="0"/>
        </w:rPr>
      </w:pPr>
      <w:bookmarkStart w:id="2669" w:name="_Toc466555702"/>
      <w:r w:rsidRPr="001B54C3">
        <w:rPr>
          <w:noProof w:val="0"/>
        </w:rPr>
        <w:t>6.5.</w:t>
      </w:r>
      <w:r w:rsidR="005D547D" w:rsidRPr="001B54C3">
        <w:rPr>
          <w:noProof w:val="0"/>
        </w:rPr>
        <w:t>S</w:t>
      </w:r>
      <w:r w:rsidRPr="001B54C3">
        <w:rPr>
          <w:noProof w:val="0"/>
        </w:rPr>
        <w:t xml:space="preserve"> JCIH-EHDI Inpatient Screening Results not Performed Codes</w:t>
      </w:r>
      <w:bookmarkEnd w:id="2666"/>
      <w:bookmarkEnd w:id="2667"/>
      <w:bookmarkEnd w:id="2668"/>
      <w:bookmarkEnd w:id="2669"/>
    </w:p>
    <w:p w14:paraId="35F1223A" w14:textId="77777777" w:rsidR="009B1CC6" w:rsidRPr="001B54C3" w:rsidRDefault="009B1CC6" w:rsidP="009B1CC6">
      <w:pPr>
        <w:pStyle w:val="Heading4"/>
        <w:rPr>
          <w:noProof w:val="0"/>
        </w:rPr>
      </w:pPr>
      <w:bookmarkStart w:id="2670" w:name="_Toc272862245"/>
      <w:bookmarkStart w:id="2671" w:name="_Toc302033047"/>
      <w:bookmarkStart w:id="2672" w:name="_Toc302033881"/>
      <w:bookmarkStart w:id="2673" w:name="_Toc466555703"/>
      <w:r w:rsidRPr="001B54C3">
        <w:rPr>
          <w:noProof w:val="0"/>
        </w:rPr>
        <w:t>6.5.</w:t>
      </w:r>
      <w:r w:rsidR="005D547D" w:rsidRPr="001B54C3">
        <w:rPr>
          <w:noProof w:val="0"/>
        </w:rPr>
        <w:t>S</w:t>
      </w:r>
      <w:r w:rsidRPr="001B54C3">
        <w:rPr>
          <w:noProof w:val="0"/>
        </w:rPr>
        <w:t>.1 Metadata</w:t>
      </w:r>
      <w:bookmarkEnd w:id="2670"/>
      <w:bookmarkEnd w:id="2671"/>
      <w:bookmarkEnd w:id="2672"/>
      <w:bookmarkEnd w:id="2673"/>
    </w:p>
    <w:p w14:paraId="7EBAD53F"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379985B1" w14:textId="77777777" w:rsidTr="00D85EE7">
        <w:trPr>
          <w:tblHeader/>
          <w:jc w:val="center"/>
        </w:trPr>
        <w:tc>
          <w:tcPr>
            <w:tcW w:w="1278" w:type="dxa"/>
            <w:shd w:val="pct15" w:color="auto" w:fill="FFFFFF"/>
          </w:tcPr>
          <w:p w14:paraId="6093CB58" w14:textId="77777777" w:rsidR="009B1CC6" w:rsidRPr="001B54C3" w:rsidRDefault="009B1CC6" w:rsidP="00D85EE7">
            <w:pPr>
              <w:pStyle w:val="TableEntryHeader"/>
            </w:pPr>
            <w:r w:rsidRPr="001B54C3">
              <w:t>Metadata Element</w:t>
            </w:r>
          </w:p>
        </w:tc>
        <w:tc>
          <w:tcPr>
            <w:tcW w:w="3150" w:type="dxa"/>
            <w:shd w:val="pct15" w:color="auto" w:fill="FFFFFF"/>
          </w:tcPr>
          <w:p w14:paraId="20ECD9BE" w14:textId="77777777" w:rsidR="009B1CC6" w:rsidRPr="001B54C3" w:rsidRDefault="009B1CC6" w:rsidP="00D85EE7">
            <w:pPr>
              <w:pStyle w:val="TableEntryHeader"/>
            </w:pPr>
            <w:r w:rsidRPr="001B54C3">
              <w:t>Description</w:t>
            </w:r>
          </w:p>
        </w:tc>
        <w:tc>
          <w:tcPr>
            <w:tcW w:w="3150" w:type="dxa"/>
            <w:shd w:val="pct15" w:color="auto" w:fill="FFFFFF"/>
          </w:tcPr>
          <w:p w14:paraId="396A21A5" w14:textId="77777777" w:rsidR="009B1CC6" w:rsidRPr="001B54C3" w:rsidRDefault="009B1CC6" w:rsidP="00D85EE7">
            <w:pPr>
              <w:pStyle w:val="TableEntryHeader"/>
            </w:pPr>
            <w:r w:rsidRPr="001B54C3">
              <w:t>Mandatory</w:t>
            </w:r>
          </w:p>
        </w:tc>
      </w:tr>
      <w:tr w:rsidR="009B1CC6" w:rsidRPr="001B54C3" w14:paraId="35F7775E" w14:textId="77777777" w:rsidTr="00D85EE7">
        <w:trPr>
          <w:jc w:val="center"/>
        </w:trPr>
        <w:tc>
          <w:tcPr>
            <w:tcW w:w="1278" w:type="dxa"/>
          </w:tcPr>
          <w:p w14:paraId="17AAAD79" w14:textId="77777777" w:rsidR="009B1CC6" w:rsidRPr="001B54C3" w:rsidRDefault="009B1CC6" w:rsidP="00D85EE7">
            <w:pPr>
              <w:pStyle w:val="TableEntry"/>
            </w:pPr>
            <w:r w:rsidRPr="001B54C3">
              <w:t xml:space="preserve">Identifier </w:t>
            </w:r>
          </w:p>
        </w:tc>
        <w:tc>
          <w:tcPr>
            <w:tcW w:w="3150" w:type="dxa"/>
          </w:tcPr>
          <w:p w14:paraId="09CDAA17" w14:textId="77777777" w:rsidR="009B1CC6" w:rsidRPr="001B54C3" w:rsidRDefault="009B1CC6" w:rsidP="00D85EE7">
            <w:pPr>
              <w:pStyle w:val="TableEntry"/>
            </w:pPr>
            <w:r w:rsidRPr="001B54C3">
              <w:t xml:space="preserve"> unique identifier of the value set </w:t>
            </w:r>
          </w:p>
        </w:tc>
        <w:tc>
          <w:tcPr>
            <w:tcW w:w="3150" w:type="dxa"/>
          </w:tcPr>
          <w:p w14:paraId="3202F180" w14:textId="77777777" w:rsidR="009B1CC6" w:rsidRPr="001B54C3" w:rsidRDefault="009B1CC6" w:rsidP="00D85EE7">
            <w:pPr>
              <w:pStyle w:val="TableEntry"/>
            </w:pPr>
            <w:r w:rsidRPr="001B54C3">
              <w:t>1.3.6.1.4.1.19376.1.7.3.1.1.15.2.10</w:t>
            </w:r>
          </w:p>
        </w:tc>
      </w:tr>
      <w:tr w:rsidR="009B1CC6" w:rsidRPr="001B54C3" w14:paraId="6F9D97FF" w14:textId="77777777" w:rsidTr="00D85EE7">
        <w:trPr>
          <w:jc w:val="center"/>
        </w:trPr>
        <w:tc>
          <w:tcPr>
            <w:tcW w:w="1278" w:type="dxa"/>
          </w:tcPr>
          <w:p w14:paraId="71AB3001" w14:textId="77777777" w:rsidR="009B1CC6" w:rsidRPr="001B54C3" w:rsidRDefault="009B1CC6" w:rsidP="00D85EE7">
            <w:pPr>
              <w:pStyle w:val="TableEntry"/>
            </w:pPr>
            <w:r w:rsidRPr="001B54C3">
              <w:t xml:space="preserve">Name </w:t>
            </w:r>
          </w:p>
        </w:tc>
        <w:tc>
          <w:tcPr>
            <w:tcW w:w="3150" w:type="dxa"/>
          </w:tcPr>
          <w:p w14:paraId="4F5D94EB" w14:textId="77777777" w:rsidR="009B1CC6" w:rsidRPr="001B54C3" w:rsidRDefault="009B1CC6" w:rsidP="00D85EE7">
            <w:pPr>
              <w:pStyle w:val="TableEntry"/>
            </w:pPr>
            <w:r w:rsidRPr="001B54C3">
              <w:t xml:space="preserve"> name of the value set </w:t>
            </w:r>
          </w:p>
        </w:tc>
        <w:tc>
          <w:tcPr>
            <w:tcW w:w="3150" w:type="dxa"/>
          </w:tcPr>
          <w:p w14:paraId="5426CD44" w14:textId="77777777" w:rsidR="009B1CC6" w:rsidRPr="001B54C3" w:rsidRDefault="009B1CC6" w:rsidP="00D85EE7">
            <w:pPr>
              <w:pStyle w:val="TableEntry"/>
            </w:pPr>
            <w:r w:rsidRPr="001B54C3">
              <w:t>JCIH-EHDI Inpatient Screening Results not Performed Value Set</w:t>
            </w:r>
          </w:p>
        </w:tc>
      </w:tr>
      <w:tr w:rsidR="009B1CC6" w:rsidRPr="001B54C3" w14:paraId="5E85B5CE" w14:textId="77777777" w:rsidTr="00D85EE7">
        <w:trPr>
          <w:jc w:val="center"/>
        </w:trPr>
        <w:tc>
          <w:tcPr>
            <w:tcW w:w="1278" w:type="dxa"/>
          </w:tcPr>
          <w:p w14:paraId="0BDCF9DE" w14:textId="77777777" w:rsidR="009B1CC6" w:rsidRPr="001B54C3" w:rsidRDefault="009B1CC6" w:rsidP="00D85EE7">
            <w:pPr>
              <w:pStyle w:val="TableEntry"/>
            </w:pPr>
            <w:r w:rsidRPr="001B54C3">
              <w:t xml:space="preserve">Source </w:t>
            </w:r>
          </w:p>
        </w:tc>
        <w:tc>
          <w:tcPr>
            <w:tcW w:w="3150" w:type="dxa"/>
          </w:tcPr>
          <w:p w14:paraId="376A603D"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06FACC8B" w14:textId="77777777" w:rsidR="009B1CC6" w:rsidRPr="001B54C3" w:rsidRDefault="009B1CC6" w:rsidP="00D85EE7">
            <w:pPr>
              <w:pStyle w:val="TableEntry"/>
            </w:pPr>
            <w:r w:rsidRPr="001B54C3">
              <w:t>IHE Quality Research and Public Health Domain</w:t>
            </w:r>
          </w:p>
        </w:tc>
      </w:tr>
      <w:tr w:rsidR="009B1CC6" w:rsidRPr="001B54C3" w14:paraId="0D9095F5" w14:textId="77777777" w:rsidTr="00D85EE7">
        <w:trPr>
          <w:jc w:val="center"/>
        </w:trPr>
        <w:tc>
          <w:tcPr>
            <w:tcW w:w="1278" w:type="dxa"/>
          </w:tcPr>
          <w:p w14:paraId="4A9C7A59" w14:textId="77777777" w:rsidR="009B1CC6" w:rsidRPr="001B54C3" w:rsidRDefault="009B1CC6" w:rsidP="00D85EE7">
            <w:pPr>
              <w:pStyle w:val="TableEntry"/>
            </w:pPr>
            <w:r w:rsidRPr="001B54C3">
              <w:t xml:space="preserve">Purpose </w:t>
            </w:r>
          </w:p>
        </w:tc>
        <w:tc>
          <w:tcPr>
            <w:tcW w:w="3150" w:type="dxa"/>
          </w:tcPr>
          <w:p w14:paraId="700E925A"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7A1187B8" w14:textId="77777777" w:rsidR="009B1CC6" w:rsidRPr="001B54C3" w:rsidRDefault="009B1CC6" w:rsidP="00D85EE7">
            <w:pPr>
              <w:pStyle w:val="TableEntry"/>
            </w:pPr>
            <w:r w:rsidRPr="001B54C3">
              <w:t>To Reflect the right ear EHDI results reported using LOINC® answer lists</w:t>
            </w:r>
          </w:p>
        </w:tc>
      </w:tr>
      <w:tr w:rsidR="009B1CC6" w:rsidRPr="001B54C3" w14:paraId="01F35E97" w14:textId="77777777" w:rsidTr="00D85EE7">
        <w:trPr>
          <w:jc w:val="center"/>
        </w:trPr>
        <w:tc>
          <w:tcPr>
            <w:tcW w:w="1278" w:type="dxa"/>
          </w:tcPr>
          <w:p w14:paraId="7ED59212" w14:textId="77777777" w:rsidR="009B1CC6" w:rsidRPr="001B54C3" w:rsidRDefault="009B1CC6" w:rsidP="00D85EE7">
            <w:pPr>
              <w:pStyle w:val="TableEntry"/>
            </w:pPr>
            <w:r w:rsidRPr="001B54C3">
              <w:t xml:space="preserve">Definition </w:t>
            </w:r>
          </w:p>
        </w:tc>
        <w:tc>
          <w:tcPr>
            <w:tcW w:w="3150" w:type="dxa"/>
          </w:tcPr>
          <w:p w14:paraId="6251B3F9"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737245F9" w14:textId="77777777" w:rsidR="009B1CC6" w:rsidRPr="001B54C3" w:rsidRDefault="009B1CC6" w:rsidP="00D85EE7">
            <w:pPr>
              <w:pStyle w:val="TableEntry"/>
            </w:pPr>
            <w:r w:rsidRPr="001B54C3">
              <w:t>Extensional definition: The value set was constructed by enumerating the codes from LOINC®</w:t>
            </w:r>
          </w:p>
        </w:tc>
      </w:tr>
      <w:tr w:rsidR="009B1CC6" w:rsidRPr="001B54C3" w14:paraId="003D831E" w14:textId="77777777" w:rsidTr="00D85EE7">
        <w:trPr>
          <w:jc w:val="center"/>
        </w:trPr>
        <w:tc>
          <w:tcPr>
            <w:tcW w:w="1278" w:type="dxa"/>
          </w:tcPr>
          <w:p w14:paraId="70808784" w14:textId="77777777" w:rsidR="009B1CC6" w:rsidRPr="001B54C3" w:rsidRDefault="009B1CC6" w:rsidP="00D85EE7">
            <w:pPr>
              <w:pStyle w:val="TableEntry"/>
            </w:pPr>
            <w:r w:rsidRPr="001B54C3">
              <w:t>Source URI</w:t>
            </w:r>
          </w:p>
        </w:tc>
        <w:tc>
          <w:tcPr>
            <w:tcW w:w="3150" w:type="dxa"/>
          </w:tcPr>
          <w:p w14:paraId="0DDBC9CC"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43D93E72" w14:textId="77777777" w:rsidR="009B1CC6" w:rsidRPr="001B54C3" w:rsidRDefault="00B64CE6" w:rsidP="00D85EE7">
            <w:pPr>
              <w:pStyle w:val="TableEntry"/>
              <w:rPr>
                <w:rStyle w:val="Hyperlink"/>
              </w:rPr>
            </w:pPr>
            <w:hyperlink r:id="rId68" w:history="1">
              <w:r w:rsidR="009B1CC6" w:rsidRPr="001B54C3">
                <w:rPr>
                  <w:rStyle w:val="Hyperlink"/>
                </w:rPr>
                <w:t>http://loinc.org</w:t>
              </w:r>
            </w:hyperlink>
          </w:p>
        </w:tc>
      </w:tr>
      <w:tr w:rsidR="009B1CC6" w:rsidRPr="001B54C3" w14:paraId="39B1BA33" w14:textId="77777777" w:rsidTr="00D85EE7">
        <w:trPr>
          <w:jc w:val="center"/>
        </w:trPr>
        <w:tc>
          <w:tcPr>
            <w:tcW w:w="1278" w:type="dxa"/>
          </w:tcPr>
          <w:p w14:paraId="52DBD85C" w14:textId="77777777" w:rsidR="009B1CC6" w:rsidRPr="001B54C3" w:rsidRDefault="009B1CC6" w:rsidP="00D85EE7">
            <w:pPr>
              <w:pStyle w:val="TableEntry"/>
            </w:pPr>
            <w:r w:rsidRPr="001B54C3">
              <w:t xml:space="preserve">Version </w:t>
            </w:r>
          </w:p>
        </w:tc>
        <w:tc>
          <w:tcPr>
            <w:tcW w:w="3150" w:type="dxa"/>
          </w:tcPr>
          <w:p w14:paraId="57081FAF" w14:textId="77777777" w:rsidR="009B1CC6" w:rsidRPr="001B54C3" w:rsidRDefault="009B1CC6" w:rsidP="00D85EE7">
            <w:pPr>
              <w:pStyle w:val="TableEntry"/>
            </w:pPr>
            <w:r w:rsidRPr="001B54C3">
              <w:t>A string identifying the specific version of the value set.</w:t>
            </w:r>
          </w:p>
        </w:tc>
        <w:tc>
          <w:tcPr>
            <w:tcW w:w="3150" w:type="dxa"/>
          </w:tcPr>
          <w:p w14:paraId="6DB451C4" w14:textId="77777777" w:rsidR="009B1CC6" w:rsidRPr="001B54C3" w:rsidRDefault="009B1CC6" w:rsidP="00D85EE7">
            <w:pPr>
              <w:pStyle w:val="TableEntry"/>
            </w:pPr>
            <w:r w:rsidRPr="001B54C3">
              <w:t>Version 1.0</w:t>
            </w:r>
          </w:p>
        </w:tc>
      </w:tr>
      <w:tr w:rsidR="009B1CC6" w:rsidRPr="001B54C3" w14:paraId="7A1358AD" w14:textId="77777777" w:rsidTr="00D85EE7">
        <w:trPr>
          <w:jc w:val="center"/>
        </w:trPr>
        <w:tc>
          <w:tcPr>
            <w:tcW w:w="1278" w:type="dxa"/>
          </w:tcPr>
          <w:p w14:paraId="724102E0" w14:textId="77777777" w:rsidR="009B1CC6" w:rsidRPr="001B54C3" w:rsidRDefault="009B1CC6" w:rsidP="00D85EE7">
            <w:pPr>
              <w:pStyle w:val="TableEntry"/>
            </w:pPr>
            <w:r w:rsidRPr="001B54C3">
              <w:t xml:space="preserve">Status </w:t>
            </w:r>
          </w:p>
        </w:tc>
        <w:tc>
          <w:tcPr>
            <w:tcW w:w="3150" w:type="dxa"/>
          </w:tcPr>
          <w:p w14:paraId="43184F19" w14:textId="77777777" w:rsidR="009B1CC6" w:rsidRPr="001B54C3" w:rsidRDefault="009B1CC6" w:rsidP="00D85EE7">
            <w:pPr>
              <w:pStyle w:val="TableEntry"/>
            </w:pPr>
            <w:r w:rsidRPr="001B54C3">
              <w:t>Active (Current) or Inactive</w:t>
            </w:r>
          </w:p>
        </w:tc>
        <w:tc>
          <w:tcPr>
            <w:tcW w:w="3150" w:type="dxa"/>
          </w:tcPr>
          <w:p w14:paraId="169F5883" w14:textId="77777777" w:rsidR="009B1CC6" w:rsidRPr="001B54C3" w:rsidRDefault="009B1CC6" w:rsidP="00D85EE7">
            <w:pPr>
              <w:pStyle w:val="TableEntry"/>
            </w:pPr>
            <w:r w:rsidRPr="001B54C3">
              <w:t>Active</w:t>
            </w:r>
          </w:p>
        </w:tc>
      </w:tr>
      <w:tr w:rsidR="009B1CC6" w:rsidRPr="001B54C3" w14:paraId="4260E0A9" w14:textId="77777777" w:rsidTr="00D85EE7">
        <w:trPr>
          <w:jc w:val="center"/>
        </w:trPr>
        <w:tc>
          <w:tcPr>
            <w:tcW w:w="1278" w:type="dxa"/>
          </w:tcPr>
          <w:p w14:paraId="533DE2CD" w14:textId="77777777" w:rsidR="009B1CC6" w:rsidRPr="001B54C3" w:rsidRDefault="009B1CC6" w:rsidP="00D85EE7">
            <w:pPr>
              <w:pStyle w:val="TableEntry"/>
            </w:pPr>
            <w:r w:rsidRPr="001B54C3">
              <w:t xml:space="preserve">Effective Date </w:t>
            </w:r>
          </w:p>
        </w:tc>
        <w:tc>
          <w:tcPr>
            <w:tcW w:w="3150" w:type="dxa"/>
          </w:tcPr>
          <w:p w14:paraId="0832B95A" w14:textId="77777777" w:rsidR="009B1CC6" w:rsidRPr="001B54C3" w:rsidRDefault="009B1CC6" w:rsidP="00D85EE7">
            <w:pPr>
              <w:pStyle w:val="TableEntry"/>
            </w:pPr>
            <w:r w:rsidRPr="001B54C3">
              <w:t xml:space="preserve">The date when the value set is expected to be effective </w:t>
            </w:r>
          </w:p>
        </w:tc>
        <w:tc>
          <w:tcPr>
            <w:tcW w:w="3150" w:type="dxa"/>
          </w:tcPr>
          <w:p w14:paraId="1CFD743C" w14:textId="77777777" w:rsidR="009B1CC6" w:rsidRPr="001B54C3" w:rsidRDefault="009B1CC6" w:rsidP="00D85EE7">
            <w:pPr>
              <w:pStyle w:val="TableEntry"/>
            </w:pPr>
            <w:r w:rsidRPr="001B54C3">
              <w:t>8/1/2010</w:t>
            </w:r>
          </w:p>
        </w:tc>
      </w:tr>
      <w:tr w:rsidR="009B1CC6" w:rsidRPr="001B54C3" w14:paraId="127176F0" w14:textId="77777777" w:rsidTr="00D85EE7">
        <w:trPr>
          <w:jc w:val="center"/>
        </w:trPr>
        <w:tc>
          <w:tcPr>
            <w:tcW w:w="1278" w:type="dxa"/>
          </w:tcPr>
          <w:p w14:paraId="19979C72" w14:textId="77777777" w:rsidR="009B1CC6" w:rsidRPr="001B54C3" w:rsidRDefault="009B1CC6" w:rsidP="00D85EE7">
            <w:pPr>
              <w:pStyle w:val="TableEntry"/>
            </w:pPr>
            <w:r w:rsidRPr="001B54C3">
              <w:t xml:space="preserve">Expiration Date </w:t>
            </w:r>
          </w:p>
        </w:tc>
        <w:tc>
          <w:tcPr>
            <w:tcW w:w="3150" w:type="dxa"/>
          </w:tcPr>
          <w:p w14:paraId="68598E37"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4EB1B4CA" w14:textId="77777777" w:rsidR="009B1CC6" w:rsidRPr="001B54C3" w:rsidRDefault="009B1CC6" w:rsidP="00D85EE7">
            <w:pPr>
              <w:pStyle w:val="TableEntry"/>
            </w:pPr>
            <w:r w:rsidRPr="001B54C3">
              <w:t>N/A</w:t>
            </w:r>
          </w:p>
        </w:tc>
      </w:tr>
      <w:tr w:rsidR="009B1CC6" w:rsidRPr="001B54C3" w14:paraId="776266B7" w14:textId="77777777" w:rsidTr="00D85EE7">
        <w:trPr>
          <w:jc w:val="center"/>
        </w:trPr>
        <w:tc>
          <w:tcPr>
            <w:tcW w:w="1278" w:type="dxa"/>
          </w:tcPr>
          <w:p w14:paraId="25EC8897" w14:textId="77777777" w:rsidR="009B1CC6" w:rsidRPr="001B54C3" w:rsidRDefault="009B1CC6" w:rsidP="00D85EE7">
            <w:pPr>
              <w:pStyle w:val="TableEntry"/>
            </w:pPr>
            <w:r w:rsidRPr="001B54C3">
              <w:t>Creation Date</w:t>
            </w:r>
          </w:p>
        </w:tc>
        <w:tc>
          <w:tcPr>
            <w:tcW w:w="3150" w:type="dxa"/>
          </w:tcPr>
          <w:p w14:paraId="7E40D38E" w14:textId="77777777" w:rsidR="009B1CC6" w:rsidRPr="001B54C3" w:rsidRDefault="009B1CC6" w:rsidP="00D85EE7">
            <w:pPr>
              <w:pStyle w:val="TableEntry"/>
            </w:pPr>
            <w:r w:rsidRPr="001B54C3">
              <w:t xml:space="preserve">The date of creation of the value set </w:t>
            </w:r>
          </w:p>
        </w:tc>
        <w:tc>
          <w:tcPr>
            <w:tcW w:w="3150" w:type="dxa"/>
          </w:tcPr>
          <w:p w14:paraId="1800F276" w14:textId="77777777" w:rsidR="009B1CC6" w:rsidRPr="001B54C3" w:rsidRDefault="009B1CC6" w:rsidP="00D85EE7">
            <w:pPr>
              <w:pStyle w:val="TableEntry"/>
            </w:pPr>
            <w:r w:rsidRPr="001B54C3">
              <w:t>8/1/2010</w:t>
            </w:r>
          </w:p>
        </w:tc>
      </w:tr>
      <w:tr w:rsidR="009B1CC6" w:rsidRPr="001B54C3" w14:paraId="1501005D" w14:textId="77777777" w:rsidTr="00D85EE7">
        <w:trPr>
          <w:jc w:val="center"/>
        </w:trPr>
        <w:tc>
          <w:tcPr>
            <w:tcW w:w="1278" w:type="dxa"/>
          </w:tcPr>
          <w:p w14:paraId="150B701F" w14:textId="77777777" w:rsidR="009B1CC6" w:rsidRPr="001B54C3" w:rsidRDefault="009B1CC6" w:rsidP="00D85EE7">
            <w:pPr>
              <w:pStyle w:val="TableEntry"/>
            </w:pPr>
            <w:r w:rsidRPr="001B54C3">
              <w:t xml:space="preserve">Revision Date </w:t>
            </w:r>
          </w:p>
        </w:tc>
        <w:tc>
          <w:tcPr>
            <w:tcW w:w="3150" w:type="dxa"/>
          </w:tcPr>
          <w:p w14:paraId="72D90FA1" w14:textId="77777777" w:rsidR="009B1CC6" w:rsidRPr="001B54C3" w:rsidRDefault="009B1CC6" w:rsidP="00D85EE7">
            <w:pPr>
              <w:pStyle w:val="TableEntry"/>
            </w:pPr>
            <w:r w:rsidRPr="001B54C3">
              <w:t xml:space="preserve">The date of revision of the value set </w:t>
            </w:r>
          </w:p>
        </w:tc>
        <w:tc>
          <w:tcPr>
            <w:tcW w:w="3150" w:type="dxa"/>
          </w:tcPr>
          <w:p w14:paraId="0C398070" w14:textId="77777777" w:rsidR="009B1CC6" w:rsidRPr="001B54C3" w:rsidRDefault="009B1CC6" w:rsidP="00D85EE7">
            <w:pPr>
              <w:pStyle w:val="TableEntry"/>
            </w:pPr>
            <w:r w:rsidRPr="001B54C3">
              <w:t>N/A</w:t>
            </w:r>
          </w:p>
        </w:tc>
      </w:tr>
      <w:tr w:rsidR="009B1CC6" w:rsidRPr="001B54C3" w14:paraId="29062FA7" w14:textId="77777777" w:rsidTr="00D85EE7">
        <w:trPr>
          <w:jc w:val="center"/>
        </w:trPr>
        <w:tc>
          <w:tcPr>
            <w:tcW w:w="1278" w:type="dxa"/>
          </w:tcPr>
          <w:p w14:paraId="6277A1B0" w14:textId="77777777" w:rsidR="009B1CC6" w:rsidRPr="001B54C3" w:rsidRDefault="009B1CC6" w:rsidP="00D85EE7">
            <w:pPr>
              <w:pStyle w:val="TableEntry"/>
            </w:pPr>
            <w:r w:rsidRPr="001B54C3">
              <w:t>Groups</w:t>
            </w:r>
          </w:p>
        </w:tc>
        <w:tc>
          <w:tcPr>
            <w:tcW w:w="3150" w:type="dxa"/>
          </w:tcPr>
          <w:p w14:paraId="2282B5BB"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0B8283C7" w14:textId="77777777" w:rsidR="009B1CC6" w:rsidRPr="001B54C3" w:rsidRDefault="009B1CC6" w:rsidP="00D85EE7">
            <w:pPr>
              <w:pStyle w:val="TableEntry"/>
            </w:pPr>
            <w:r w:rsidRPr="001B54C3">
              <w:t>IHE EHDI</w:t>
            </w:r>
          </w:p>
        </w:tc>
      </w:tr>
    </w:tbl>
    <w:p w14:paraId="6D5EE2A5" w14:textId="77777777" w:rsidR="003B0A4B" w:rsidRPr="001B54C3" w:rsidRDefault="003B0A4B" w:rsidP="00235E1F">
      <w:pPr>
        <w:pStyle w:val="BodyText"/>
      </w:pPr>
      <w:bookmarkStart w:id="2674" w:name="_Toc272862246"/>
      <w:bookmarkStart w:id="2675" w:name="_Toc302033048"/>
      <w:bookmarkStart w:id="2676" w:name="_Toc302033882"/>
    </w:p>
    <w:p w14:paraId="6C29D0FF" w14:textId="77777777" w:rsidR="009B1CC6" w:rsidRPr="001B54C3" w:rsidRDefault="009B1CC6" w:rsidP="007A10EF">
      <w:pPr>
        <w:pStyle w:val="Heading4"/>
        <w:rPr>
          <w:noProof w:val="0"/>
        </w:rPr>
      </w:pPr>
      <w:bookmarkStart w:id="2677" w:name="_Toc466555704"/>
      <w:r w:rsidRPr="001B54C3">
        <w:rPr>
          <w:noProof w:val="0"/>
        </w:rPr>
        <w:lastRenderedPageBreak/>
        <w:t>6.5.</w:t>
      </w:r>
      <w:r w:rsidR="005D547D" w:rsidRPr="001B54C3">
        <w:rPr>
          <w:noProof w:val="0"/>
        </w:rPr>
        <w:t>S</w:t>
      </w:r>
      <w:r w:rsidRPr="001B54C3">
        <w:rPr>
          <w:noProof w:val="0"/>
        </w:rPr>
        <w:t>.2 JCIH-EHDI Inpatient Screening Results not Performed Value Set</w:t>
      </w:r>
      <w:bookmarkEnd w:id="2674"/>
      <w:bookmarkEnd w:id="2675"/>
      <w:bookmarkEnd w:id="2676"/>
      <w:bookmarkEnd w:id="2677"/>
    </w:p>
    <w:p w14:paraId="1B43A69F" w14:textId="77777777" w:rsidR="009B1CC6" w:rsidRPr="001B54C3" w:rsidRDefault="009B1CC6" w:rsidP="009B1CC6">
      <w:pPr>
        <w:pStyle w:val="BodyText"/>
      </w:pPr>
    </w:p>
    <w:tbl>
      <w:tblPr>
        <w:tblW w:w="79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1234"/>
        <w:gridCol w:w="2723"/>
        <w:gridCol w:w="1350"/>
        <w:gridCol w:w="1260"/>
      </w:tblGrid>
      <w:tr w:rsidR="009B1CC6" w:rsidRPr="001B54C3" w14:paraId="143EA3CF" w14:textId="77777777" w:rsidTr="001B28EA">
        <w:trPr>
          <w:jc w:val="center"/>
        </w:trPr>
        <w:tc>
          <w:tcPr>
            <w:tcW w:w="1368" w:type="dxa"/>
            <w:shd w:val="clear" w:color="auto" w:fill="D9D9D9"/>
          </w:tcPr>
          <w:p w14:paraId="0D5BEF77" w14:textId="77777777" w:rsidR="009B1CC6" w:rsidRPr="001B54C3" w:rsidRDefault="009B1CC6" w:rsidP="00D85EE7">
            <w:pPr>
              <w:pStyle w:val="TableEntryHeader"/>
            </w:pPr>
          </w:p>
        </w:tc>
        <w:tc>
          <w:tcPr>
            <w:tcW w:w="1234" w:type="dxa"/>
            <w:shd w:val="clear" w:color="auto" w:fill="D9D9D9"/>
          </w:tcPr>
          <w:p w14:paraId="1AFE6992" w14:textId="77777777" w:rsidR="009B1CC6" w:rsidRPr="001B54C3" w:rsidRDefault="009B1CC6" w:rsidP="00D85EE7">
            <w:pPr>
              <w:pStyle w:val="TableEntryHeader"/>
            </w:pPr>
            <w:r w:rsidRPr="001B54C3">
              <w:rPr>
                <w:rFonts w:cs="Arial"/>
              </w:rPr>
              <w:t>Value Set :</w:t>
            </w:r>
          </w:p>
        </w:tc>
        <w:tc>
          <w:tcPr>
            <w:tcW w:w="2723" w:type="dxa"/>
            <w:shd w:val="clear" w:color="auto" w:fill="D9D9D9"/>
          </w:tcPr>
          <w:p w14:paraId="2D24C880" w14:textId="77777777" w:rsidR="009B1CC6" w:rsidRPr="001B54C3" w:rsidRDefault="009B1CC6" w:rsidP="00D85EE7">
            <w:pPr>
              <w:pStyle w:val="TableEntryHeader"/>
            </w:pPr>
            <w:r w:rsidRPr="001B54C3">
              <w:t>1.3.6.1.4.1.19376.1.7.3.1.1.15.2.10</w:t>
            </w:r>
          </w:p>
        </w:tc>
        <w:tc>
          <w:tcPr>
            <w:tcW w:w="1350" w:type="dxa"/>
            <w:shd w:val="clear" w:color="auto" w:fill="D9D9D9"/>
          </w:tcPr>
          <w:p w14:paraId="772CB4C2" w14:textId="77777777" w:rsidR="009B1CC6" w:rsidRPr="001B54C3" w:rsidRDefault="009B1CC6" w:rsidP="00D85EE7">
            <w:pPr>
              <w:pStyle w:val="TableEntryHeader"/>
              <w:rPr>
                <w:rFonts w:eastAsia="Calibri"/>
              </w:rPr>
            </w:pPr>
          </w:p>
        </w:tc>
        <w:tc>
          <w:tcPr>
            <w:tcW w:w="1260" w:type="dxa"/>
            <w:shd w:val="clear" w:color="auto" w:fill="D9D9D9"/>
          </w:tcPr>
          <w:p w14:paraId="091F63A7" w14:textId="77777777" w:rsidR="009B1CC6" w:rsidRPr="001B54C3" w:rsidRDefault="009B1CC6" w:rsidP="00D85EE7">
            <w:pPr>
              <w:pStyle w:val="TableEntryHeader"/>
              <w:rPr>
                <w:rFonts w:eastAsia="Calibri"/>
              </w:rPr>
            </w:pPr>
          </w:p>
        </w:tc>
      </w:tr>
      <w:tr w:rsidR="009B1CC6" w:rsidRPr="001B54C3" w14:paraId="05ABC95F" w14:textId="77777777" w:rsidTr="001B28EA">
        <w:trPr>
          <w:jc w:val="center"/>
        </w:trPr>
        <w:tc>
          <w:tcPr>
            <w:tcW w:w="1368" w:type="dxa"/>
            <w:shd w:val="clear" w:color="auto" w:fill="D9D9D9"/>
          </w:tcPr>
          <w:p w14:paraId="421F0122" w14:textId="77777777" w:rsidR="009B1CC6" w:rsidRPr="001B54C3" w:rsidRDefault="009B1CC6" w:rsidP="00D85EE7">
            <w:pPr>
              <w:pStyle w:val="TableEntryHeader"/>
            </w:pPr>
          </w:p>
        </w:tc>
        <w:tc>
          <w:tcPr>
            <w:tcW w:w="1234" w:type="dxa"/>
            <w:shd w:val="clear" w:color="auto" w:fill="D9D9D9"/>
          </w:tcPr>
          <w:p w14:paraId="3A7B5363" w14:textId="77777777" w:rsidR="009B1CC6" w:rsidRPr="001B54C3" w:rsidRDefault="009B1CC6" w:rsidP="00D85EE7">
            <w:pPr>
              <w:pStyle w:val="TableEntryHeader"/>
            </w:pPr>
            <w:r w:rsidRPr="001B54C3">
              <w:t>Vocabulary:</w:t>
            </w:r>
          </w:p>
        </w:tc>
        <w:tc>
          <w:tcPr>
            <w:tcW w:w="2723" w:type="dxa"/>
            <w:shd w:val="clear" w:color="auto" w:fill="D9D9D9"/>
          </w:tcPr>
          <w:p w14:paraId="283AD53B" w14:textId="77777777" w:rsidR="009B1CC6" w:rsidRPr="001B54C3" w:rsidRDefault="009B1CC6" w:rsidP="00D85EE7">
            <w:pPr>
              <w:pStyle w:val="TableEntryHeader"/>
            </w:pPr>
            <w:r w:rsidRPr="001B54C3">
              <w:rPr>
                <w:rFonts w:cs="Arial"/>
                <w:bCs/>
              </w:rPr>
              <w:t>2.16.840.1.113883.6.1</w:t>
            </w:r>
          </w:p>
        </w:tc>
        <w:tc>
          <w:tcPr>
            <w:tcW w:w="1350" w:type="dxa"/>
            <w:shd w:val="clear" w:color="auto" w:fill="D9D9D9"/>
          </w:tcPr>
          <w:p w14:paraId="74131139" w14:textId="77777777" w:rsidR="009B1CC6" w:rsidRPr="001B54C3" w:rsidRDefault="009B1CC6" w:rsidP="00D85EE7">
            <w:pPr>
              <w:pStyle w:val="TableEntryHeader"/>
              <w:rPr>
                <w:rFonts w:eastAsia="Calibri"/>
              </w:rPr>
            </w:pPr>
          </w:p>
        </w:tc>
        <w:tc>
          <w:tcPr>
            <w:tcW w:w="1260" w:type="dxa"/>
            <w:shd w:val="clear" w:color="auto" w:fill="D9D9D9"/>
          </w:tcPr>
          <w:p w14:paraId="1A889AEA" w14:textId="77777777" w:rsidR="009B1CC6" w:rsidRPr="001B54C3" w:rsidRDefault="009B1CC6" w:rsidP="00D85EE7">
            <w:pPr>
              <w:pStyle w:val="TableEntryHeader"/>
              <w:rPr>
                <w:rFonts w:eastAsia="Calibri"/>
              </w:rPr>
            </w:pPr>
          </w:p>
        </w:tc>
      </w:tr>
      <w:tr w:rsidR="009B1CC6" w:rsidRPr="001B54C3" w14:paraId="04B5C148" w14:textId="77777777" w:rsidTr="001B28EA">
        <w:trPr>
          <w:jc w:val="center"/>
        </w:trPr>
        <w:tc>
          <w:tcPr>
            <w:tcW w:w="1368" w:type="dxa"/>
            <w:shd w:val="clear" w:color="auto" w:fill="D9D9D9"/>
          </w:tcPr>
          <w:p w14:paraId="2A58E421" w14:textId="77777777" w:rsidR="009B1CC6" w:rsidRPr="001B54C3" w:rsidRDefault="009B1CC6" w:rsidP="00D85EE7">
            <w:pPr>
              <w:pStyle w:val="TableEntryHeader"/>
            </w:pPr>
            <w:r w:rsidRPr="001B54C3">
              <w:t>Sequence</w:t>
            </w:r>
          </w:p>
        </w:tc>
        <w:tc>
          <w:tcPr>
            <w:tcW w:w="1234" w:type="dxa"/>
            <w:shd w:val="clear" w:color="auto" w:fill="D9D9D9"/>
          </w:tcPr>
          <w:p w14:paraId="2F349CAF" w14:textId="77777777" w:rsidR="009B1CC6" w:rsidRPr="001B54C3" w:rsidRDefault="009B1CC6" w:rsidP="00D85EE7">
            <w:pPr>
              <w:pStyle w:val="TableEntryHeader"/>
            </w:pPr>
            <w:r w:rsidRPr="001B54C3">
              <w:t>LOINC® Code</w:t>
            </w:r>
          </w:p>
        </w:tc>
        <w:tc>
          <w:tcPr>
            <w:tcW w:w="2723" w:type="dxa"/>
            <w:shd w:val="clear" w:color="auto" w:fill="D9D9D9"/>
          </w:tcPr>
          <w:p w14:paraId="106B9F1F" w14:textId="77777777" w:rsidR="009B1CC6" w:rsidRPr="001B54C3" w:rsidRDefault="009B1CC6" w:rsidP="00D85EE7">
            <w:pPr>
              <w:pStyle w:val="TableEntryHeader"/>
            </w:pPr>
            <w:r w:rsidRPr="001B54C3">
              <w:t>Description</w:t>
            </w:r>
          </w:p>
        </w:tc>
        <w:tc>
          <w:tcPr>
            <w:tcW w:w="1350" w:type="dxa"/>
            <w:shd w:val="clear" w:color="auto" w:fill="D9D9D9"/>
          </w:tcPr>
          <w:p w14:paraId="0BC42EEC" w14:textId="77777777" w:rsidR="009B1CC6" w:rsidRPr="001B54C3" w:rsidRDefault="009B1CC6" w:rsidP="00D85EE7">
            <w:pPr>
              <w:pStyle w:val="TableEntryHeader"/>
              <w:rPr>
                <w:rFonts w:eastAsia="Calibri"/>
              </w:rPr>
            </w:pPr>
            <w:r w:rsidRPr="001B54C3">
              <w:rPr>
                <w:rFonts w:eastAsia="Calibri"/>
              </w:rPr>
              <w:t>Global ID</w:t>
            </w:r>
          </w:p>
        </w:tc>
        <w:tc>
          <w:tcPr>
            <w:tcW w:w="1260" w:type="dxa"/>
            <w:shd w:val="clear" w:color="auto" w:fill="D9D9D9"/>
          </w:tcPr>
          <w:p w14:paraId="0048D23B" w14:textId="77777777" w:rsidR="009B1CC6" w:rsidRPr="001B54C3" w:rsidRDefault="009B1CC6" w:rsidP="00D85EE7">
            <w:pPr>
              <w:pStyle w:val="TableEntryHeader"/>
              <w:rPr>
                <w:rFonts w:eastAsia="Calibri"/>
              </w:rPr>
            </w:pPr>
            <w:r w:rsidRPr="001B54C3">
              <w:rPr>
                <w:rFonts w:eastAsia="Calibri"/>
              </w:rPr>
              <w:t>Global ID Code System</w:t>
            </w:r>
          </w:p>
        </w:tc>
      </w:tr>
      <w:tr w:rsidR="009B1CC6" w:rsidRPr="001B54C3" w14:paraId="71373C15" w14:textId="77777777" w:rsidTr="001B28EA">
        <w:trPr>
          <w:jc w:val="center"/>
        </w:trPr>
        <w:tc>
          <w:tcPr>
            <w:tcW w:w="1368" w:type="dxa"/>
            <w:vAlign w:val="bottom"/>
          </w:tcPr>
          <w:p w14:paraId="4BC4A233" w14:textId="77777777" w:rsidR="009B1CC6" w:rsidRPr="001B54C3" w:rsidRDefault="009B1CC6" w:rsidP="00D85EE7">
            <w:pPr>
              <w:pStyle w:val="TableEntry"/>
            </w:pPr>
            <w:r w:rsidRPr="001B54C3">
              <w:t>1</w:t>
            </w:r>
          </w:p>
        </w:tc>
        <w:tc>
          <w:tcPr>
            <w:tcW w:w="1234" w:type="dxa"/>
            <w:vAlign w:val="bottom"/>
          </w:tcPr>
          <w:p w14:paraId="518F6BD5" w14:textId="77777777" w:rsidR="009B1CC6" w:rsidRPr="001B54C3" w:rsidRDefault="009B1CC6" w:rsidP="00D85EE7">
            <w:pPr>
              <w:pStyle w:val="TableEntry"/>
            </w:pPr>
            <w:r w:rsidRPr="001B54C3">
              <w:t>LA12408-3</w:t>
            </w:r>
          </w:p>
        </w:tc>
        <w:tc>
          <w:tcPr>
            <w:tcW w:w="2723" w:type="dxa"/>
            <w:vAlign w:val="bottom"/>
          </w:tcPr>
          <w:p w14:paraId="0628B442" w14:textId="77777777" w:rsidR="009B1CC6" w:rsidRPr="001B54C3" w:rsidRDefault="009B1CC6" w:rsidP="00D85EE7">
            <w:pPr>
              <w:pStyle w:val="TableEntry"/>
            </w:pPr>
            <w:r w:rsidRPr="001B54C3">
              <w:t>Attempted, but unsuccessful - technical fail</w:t>
            </w:r>
          </w:p>
        </w:tc>
        <w:tc>
          <w:tcPr>
            <w:tcW w:w="1350" w:type="dxa"/>
            <w:vAlign w:val="bottom"/>
          </w:tcPr>
          <w:p w14:paraId="6297EE57" w14:textId="77777777" w:rsidR="009B1CC6" w:rsidRPr="001B54C3" w:rsidRDefault="009B1CC6" w:rsidP="00D85EE7">
            <w:pPr>
              <w:pStyle w:val="TableEntry"/>
            </w:pPr>
            <w:r w:rsidRPr="001B54C3">
              <w:t>103709008</w:t>
            </w:r>
          </w:p>
        </w:tc>
        <w:tc>
          <w:tcPr>
            <w:tcW w:w="1260" w:type="dxa"/>
            <w:vAlign w:val="bottom"/>
          </w:tcPr>
          <w:p w14:paraId="799F5971" w14:textId="77777777" w:rsidR="009B1CC6" w:rsidRPr="001B54C3" w:rsidRDefault="009B1CC6" w:rsidP="00D85EE7">
            <w:pPr>
              <w:pStyle w:val="TableEntry"/>
            </w:pPr>
            <w:r w:rsidRPr="001B54C3">
              <w:t>SN</w:t>
            </w:r>
          </w:p>
        </w:tc>
      </w:tr>
      <w:tr w:rsidR="009B1CC6" w:rsidRPr="001B54C3" w14:paraId="165C1EE3" w14:textId="77777777" w:rsidTr="001B28EA">
        <w:trPr>
          <w:jc w:val="center"/>
        </w:trPr>
        <w:tc>
          <w:tcPr>
            <w:tcW w:w="1368" w:type="dxa"/>
            <w:vAlign w:val="bottom"/>
          </w:tcPr>
          <w:p w14:paraId="6F08F187" w14:textId="77777777" w:rsidR="009B1CC6" w:rsidRPr="001B54C3" w:rsidRDefault="009B1CC6" w:rsidP="00D85EE7">
            <w:pPr>
              <w:pStyle w:val="TableEntry"/>
            </w:pPr>
            <w:r w:rsidRPr="001B54C3">
              <w:t>2</w:t>
            </w:r>
          </w:p>
        </w:tc>
        <w:tc>
          <w:tcPr>
            <w:tcW w:w="1234" w:type="dxa"/>
            <w:vAlign w:val="bottom"/>
          </w:tcPr>
          <w:p w14:paraId="4526CAA5" w14:textId="77777777" w:rsidR="009B1CC6" w:rsidRPr="001B54C3" w:rsidRDefault="009B1CC6" w:rsidP="00D85EE7">
            <w:pPr>
              <w:pStyle w:val="TableEntry"/>
            </w:pPr>
            <w:r w:rsidRPr="001B54C3">
              <w:t>LA7304-4</w:t>
            </w:r>
          </w:p>
        </w:tc>
        <w:tc>
          <w:tcPr>
            <w:tcW w:w="2723" w:type="dxa"/>
            <w:vAlign w:val="bottom"/>
          </w:tcPr>
          <w:p w14:paraId="7C38E67E" w14:textId="77777777" w:rsidR="009B1CC6" w:rsidRPr="001B54C3" w:rsidRDefault="009B1CC6" w:rsidP="00D85EE7">
            <w:pPr>
              <w:pStyle w:val="TableEntry"/>
            </w:pPr>
            <w:r w:rsidRPr="001B54C3">
              <w:t>Not performed</w:t>
            </w:r>
          </w:p>
        </w:tc>
        <w:tc>
          <w:tcPr>
            <w:tcW w:w="1350" w:type="dxa"/>
            <w:vAlign w:val="bottom"/>
          </w:tcPr>
          <w:p w14:paraId="2DEF65B6" w14:textId="77777777" w:rsidR="009B1CC6" w:rsidRPr="001B54C3" w:rsidRDefault="009B1CC6" w:rsidP="00D85EE7">
            <w:pPr>
              <w:pStyle w:val="TableEntry"/>
            </w:pPr>
            <w:r w:rsidRPr="001B54C3">
              <w:t>262008008</w:t>
            </w:r>
          </w:p>
        </w:tc>
        <w:tc>
          <w:tcPr>
            <w:tcW w:w="1260" w:type="dxa"/>
            <w:vAlign w:val="bottom"/>
          </w:tcPr>
          <w:p w14:paraId="541DCD5C" w14:textId="77777777" w:rsidR="009B1CC6" w:rsidRPr="001B54C3" w:rsidRDefault="009B1CC6" w:rsidP="00D85EE7">
            <w:pPr>
              <w:pStyle w:val="TableEntry"/>
            </w:pPr>
            <w:r w:rsidRPr="001B54C3">
              <w:t>SN</w:t>
            </w:r>
          </w:p>
        </w:tc>
      </w:tr>
      <w:tr w:rsidR="009B1CC6" w:rsidRPr="001B54C3" w14:paraId="186D8033" w14:textId="77777777" w:rsidTr="001B28EA">
        <w:trPr>
          <w:jc w:val="center"/>
        </w:trPr>
        <w:tc>
          <w:tcPr>
            <w:tcW w:w="1368" w:type="dxa"/>
            <w:vAlign w:val="bottom"/>
          </w:tcPr>
          <w:p w14:paraId="6719A37C" w14:textId="77777777" w:rsidR="009B1CC6" w:rsidRPr="001B54C3" w:rsidRDefault="009B1CC6" w:rsidP="00D85EE7">
            <w:pPr>
              <w:pStyle w:val="TableEntry"/>
            </w:pPr>
            <w:r w:rsidRPr="001B54C3">
              <w:t>3</w:t>
            </w:r>
          </w:p>
        </w:tc>
        <w:tc>
          <w:tcPr>
            <w:tcW w:w="1234" w:type="dxa"/>
            <w:vAlign w:val="bottom"/>
          </w:tcPr>
          <w:p w14:paraId="5DA1AEA7" w14:textId="77777777" w:rsidR="009B1CC6" w:rsidRPr="001B54C3" w:rsidRDefault="009B1CC6" w:rsidP="00D85EE7">
            <w:pPr>
              <w:pStyle w:val="TableEntry"/>
            </w:pPr>
            <w:r w:rsidRPr="001B54C3">
              <w:t>LA12409-1</w:t>
            </w:r>
          </w:p>
        </w:tc>
        <w:tc>
          <w:tcPr>
            <w:tcW w:w="2723" w:type="dxa"/>
            <w:vAlign w:val="bottom"/>
          </w:tcPr>
          <w:p w14:paraId="1EB61802" w14:textId="77777777" w:rsidR="009B1CC6" w:rsidRPr="001B54C3" w:rsidRDefault="009B1CC6" w:rsidP="00D85EE7">
            <w:pPr>
              <w:pStyle w:val="TableEntry"/>
            </w:pPr>
            <w:r w:rsidRPr="001B54C3">
              <w:t>Not performed, medical exclusion - not indicated</w:t>
            </w:r>
          </w:p>
        </w:tc>
        <w:tc>
          <w:tcPr>
            <w:tcW w:w="1350" w:type="dxa"/>
            <w:vAlign w:val="bottom"/>
          </w:tcPr>
          <w:p w14:paraId="4AC3C850" w14:textId="77777777" w:rsidR="009B1CC6" w:rsidRPr="001B54C3" w:rsidRDefault="009B1CC6" w:rsidP="00D85EE7">
            <w:pPr>
              <w:pStyle w:val="TableEntry"/>
            </w:pPr>
            <w:r w:rsidRPr="001B54C3">
              <w:t>410534003</w:t>
            </w:r>
          </w:p>
        </w:tc>
        <w:tc>
          <w:tcPr>
            <w:tcW w:w="1260" w:type="dxa"/>
            <w:vAlign w:val="bottom"/>
          </w:tcPr>
          <w:p w14:paraId="53E878C2" w14:textId="77777777" w:rsidR="009B1CC6" w:rsidRPr="001B54C3" w:rsidRDefault="009B1CC6" w:rsidP="00D85EE7">
            <w:pPr>
              <w:pStyle w:val="TableEntry"/>
            </w:pPr>
            <w:r w:rsidRPr="001B54C3">
              <w:t>SN</w:t>
            </w:r>
          </w:p>
        </w:tc>
      </w:tr>
    </w:tbl>
    <w:p w14:paraId="3BDBD036" w14:textId="77777777" w:rsidR="00FE0E29" w:rsidRPr="001B54C3" w:rsidRDefault="00FE0E29" w:rsidP="001B28EA">
      <w:pPr>
        <w:pStyle w:val="BodyText"/>
      </w:pPr>
      <w:bookmarkStart w:id="2678" w:name="_Toc272862247"/>
      <w:bookmarkStart w:id="2679" w:name="_Toc302033049"/>
      <w:bookmarkStart w:id="2680" w:name="_Toc302033883"/>
    </w:p>
    <w:p w14:paraId="7ACF7D7B" w14:textId="77777777" w:rsidR="00FE0E29" w:rsidRPr="001B54C3" w:rsidRDefault="00FE0E29" w:rsidP="00FE0E29">
      <w:pPr>
        <w:pStyle w:val="EditorInstructions"/>
      </w:pPr>
      <w:r w:rsidRPr="001B54C3">
        <w:t>Add section 6.5.T</w:t>
      </w:r>
      <w:r w:rsidR="003A6FC9" w:rsidRPr="001B54C3">
        <w:t xml:space="preserve">. </w:t>
      </w:r>
      <w:r w:rsidR="003E0BEB" w:rsidRPr="001B54C3">
        <w:t xml:space="preserve">(Added 2011-09 from QRPH EHCP </w:t>
      </w:r>
      <w:r w:rsidR="003C4B67" w:rsidRPr="001B54C3">
        <w:t>Profile</w:t>
      </w:r>
      <w:r w:rsidR="003E0BEB" w:rsidRPr="001B54C3">
        <w:t>)</w:t>
      </w:r>
    </w:p>
    <w:p w14:paraId="050DDE09" w14:textId="77777777" w:rsidR="009B1CC6" w:rsidRPr="001B54C3" w:rsidRDefault="009B1CC6" w:rsidP="009B1CC6">
      <w:pPr>
        <w:pStyle w:val="Heading3"/>
        <w:rPr>
          <w:noProof w:val="0"/>
        </w:rPr>
      </w:pPr>
      <w:bookmarkStart w:id="2681" w:name="_Toc466555705"/>
      <w:r w:rsidRPr="001B54C3">
        <w:rPr>
          <w:noProof w:val="0"/>
        </w:rPr>
        <w:t>6.5.</w:t>
      </w:r>
      <w:r w:rsidR="005D547D" w:rsidRPr="001B54C3">
        <w:rPr>
          <w:noProof w:val="0"/>
        </w:rPr>
        <w:t xml:space="preserve">T </w:t>
      </w:r>
      <w:r w:rsidRPr="001B54C3">
        <w:rPr>
          <w:noProof w:val="0"/>
        </w:rPr>
        <w:t>JCIH-EHDI  Evidence of Hearing Screening Performed Codes</w:t>
      </w:r>
      <w:bookmarkEnd w:id="2678"/>
      <w:bookmarkEnd w:id="2679"/>
      <w:bookmarkEnd w:id="2680"/>
      <w:bookmarkEnd w:id="2681"/>
    </w:p>
    <w:p w14:paraId="000BA69C" w14:textId="77777777" w:rsidR="009B1CC6" w:rsidRPr="001B54C3" w:rsidRDefault="009B1CC6" w:rsidP="009B1CC6">
      <w:pPr>
        <w:pStyle w:val="Heading4"/>
        <w:rPr>
          <w:noProof w:val="0"/>
        </w:rPr>
      </w:pPr>
      <w:bookmarkStart w:id="2682" w:name="_Toc272862248"/>
      <w:bookmarkStart w:id="2683" w:name="_Toc302033050"/>
      <w:bookmarkStart w:id="2684" w:name="_Toc302033884"/>
      <w:bookmarkStart w:id="2685" w:name="_Toc466555706"/>
      <w:r w:rsidRPr="001B54C3">
        <w:rPr>
          <w:noProof w:val="0"/>
        </w:rPr>
        <w:t>6.5.</w:t>
      </w:r>
      <w:r w:rsidR="005D547D" w:rsidRPr="001B54C3">
        <w:rPr>
          <w:noProof w:val="0"/>
        </w:rPr>
        <w:t>T</w:t>
      </w:r>
      <w:r w:rsidRPr="001B54C3">
        <w:rPr>
          <w:noProof w:val="0"/>
        </w:rPr>
        <w:t>.1 Metadata</w:t>
      </w:r>
      <w:bookmarkEnd w:id="2682"/>
      <w:bookmarkEnd w:id="2683"/>
      <w:bookmarkEnd w:id="2684"/>
      <w:bookmarkEnd w:id="2685"/>
    </w:p>
    <w:p w14:paraId="5A037002"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119FA517" w14:textId="77777777" w:rsidTr="001B28EA">
        <w:trPr>
          <w:tblHeader/>
          <w:jc w:val="center"/>
        </w:trPr>
        <w:tc>
          <w:tcPr>
            <w:tcW w:w="1278" w:type="dxa"/>
            <w:shd w:val="pct15" w:color="auto" w:fill="FFFFFF"/>
          </w:tcPr>
          <w:p w14:paraId="50ECE58D" w14:textId="77777777" w:rsidR="009B1CC6" w:rsidRPr="001B54C3" w:rsidRDefault="009B1CC6" w:rsidP="00D85EE7">
            <w:pPr>
              <w:pStyle w:val="TableEntryHeader"/>
            </w:pPr>
            <w:r w:rsidRPr="001B54C3">
              <w:t>Metadata Element</w:t>
            </w:r>
          </w:p>
        </w:tc>
        <w:tc>
          <w:tcPr>
            <w:tcW w:w="3150" w:type="dxa"/>
            <w:shd w:val="pct15" w:color="auto" w:fill="FFFFFF"/>
          </w:tcPr>
          <w:p w14:paraId="2B2F3E1F" w14:textId="77777777" w:rsidR="009B1CC6" w:rsidRPr="001B54C3" w:rsidRDefault="009B1CC6" w:rsidP="00D85EE7">
            <w:pPr>
              <w:pStyle w:val="TableEntryHeader"/>
            </w:pPr>
            <w:r w:rsidRPr="001B54C3">
              <w:t>Description</w:t>
            </w:r>
          </w:p>
        </w:tc>
        <w:tc>
          <w:tcPr>
            <w:tcW w:w="3150" w:type="dxa"/>
            <w:shd w:val="pct15" w:color="auto" w:fill="FFFFFF"/>
          </w:tcPr>
          <w:p w14:paraId="4E6EF451" w14:textId="77777777" w:rsidR="009B1CC6" w:rsidRPr="001B54C3" w:rsidRDefault="009B1CC6" w:rsidP="00D85EE7">
            <w:pPr>
              <w:pStyle w:val="TableEntryHeader"/>
            </w:pPr>
            <w:r w:rsidRPr="001B54C3">
              <w:t>Mandatory</w:t>
            </w:r>
          </w:p>
        </w:tc>
      </w:tr>
      <w:tr w:rsidR="009B1CC6" w:rsidRPr="001B54C3" w14:paraId="3A143B08" w14:textId="77777777" w:rsidTr="001B28EA">
        <w:trPr>
          <w:cantSplit/>
          <w:jc w:val="center"/>
        </w:trPr>
        <w:tc>
          <w:tcPr>
            <w:tcW w:w="1278" w:type="dxa"/>
          </w:tcPr>
          <w:p w14:paraId="348D18C8" w14:textId="77777777" w:rsidR="009B1CC6" w:rsidRPr="001B54C3" w:rsidRDefault="009B1CC6" w:rsidP="00D85EE7">
            <w:pPr>
              <w:pStyle w:val="TableEntry"/>
            </w:pPr>
            <w:r w:rsidRPr="001B54C3">
              <w:t xml:space="preserve">Identifier </w:t>
            </w:r>
          </w:p>
        </w:tc>
        <w:tc>
          <w:tcPr>
            <w:tcW w:w="3150" w:type="dxa"/>
          </w:tcPr>
          <w:p w14:paraId="23FC77B1" w14:textId="77777777" w:rsidR="009B1CC6" w:rsidRPr="001B54C3" w:rsidRDefault="009B1CC6" w:rsidP="00D85EE7">
            <w:pPr>
              <w:pStyle w:val="TableEntry"/>
            </w:pPr>
            <w:r w:rsidRPr="001B54C3">
              <w:t xml:space="preserve"> unique identifier of the value set </w:t>
            </w:r>
          </w:p>
        </w:tc>
        <w:tc>
          <w:tcPr>
            <w:tcW w:w="3150" w:type="dxa"/>
          </w:tcPr>
          <w:p w14:paraId="27887C45" w14:textId="77777777" w:rsidR="009B1CC6" w:rsidRPr="001B54C3" w:rsidRDefault="009B1CC6" w:rsidP="00D85EE7">
            <w:pPr>
              <w:pStyle w:val="TableEntry"/>
            </w:pPr>
            <w:r w:rsidRPr="001B54C3">
              <w:t>1.3.6.1.4.1.19376.1.7.3.1.1.15.2.18</w:t>
            </w:r>
          </w:p>
        </w:tc>
      </w:tr>
      <w:tr w:rsidR="009B1CC6" w:rsidRPr="001B54C3" w14:paraId="5AA657E1" w14:textId="77777777" w:rsidTr="001B28EA">
        <w:trPr>
          <w:cantSplit/>
          <w:jc w:val="center"/>
        </w:trPr>
        <w:tc>
          <w:tcPr>
            <w:tcW w:w="1278" w:type="dxa"/>
          </w:tcPr>
          <w:p w14:paraId="35298530" w14:textId="77777777" w:rsidR="009B1CC6" w:rsidRPr="001B54C3" w:rsidRDefault="009B1CC6" w:rsidP="00D85EE7">
            <w:pPr>
              <w:pStyle w:val="TableEntry"/>
            </w:pPr>
            <w:r w:rsidRPr="001B54C3">
              <w:t xml:space="preserve">Name </w:t>
            </w:r>
          </w:p>
        </w:tc>
        <w:tc>
          <w:tcPr>
            <w:tcW w:w="3150" w:type="dxa"/>
          </w:tcPr>
          <w:p w14:paraId="14E74FC4" w14:textId="77777777" w:rsidR="009B1CC6" w:rsidRPr="001B54C3" w:rsidRDefault="009B1CC6" w:rsidP="00D85EE7">
            <w:pPr>
              <w:pStyle w:val="TableEntry"/>
            </w:pPr>
            <w:r w:rsidRPr="001B54C3">
              <w:t xml:space="preserve"> name of the value set </w:t>
            </w:r>
          </w:p>
        </w:tc>
        <w:tc>
          <w:tcPr>
            <w:tcW w:w="3150" w:type="dxa"/>
          </w:tcPr>
          <w:p w14:paraId="08EBD711" w14:textId="77777777" w:rsidR="009B1CC6" w:rsidRPr="001B54C3" w:rsidRDefault="009B1CC6" w:rsidP="00D85EE7">
            <w:pPr>
              <w:pStyle w:val="TableEntry"/>
            </w:pPr>
            <w:r w:rsidRPr="001B54C3">
              <w:t>JCIH-EHDI  Evidence of Hearing Screening Performed Value Set</w:t>
            </w:r>
          </w:p>
        </w:tc>
      </w:tr>
      <w:tr w:rsidR="009B1CC6" w:rsidRPr="001B54C3" w14:paraId="6BBE6162" w14:textId="77777777" w:rsidTr="001B28EA">
        <w:trPr>
          <w:cantSplit/>
          <w:jc w:val="center"/>
        </w:trPr>
        <w:tc>
          <w:tcPr>
            <w:tcW w:w="1278" w:type="dxa"/>
          </w:tcPr>
          <w:p w14:paraId="3A862F20" w14:textId="77777777" w:rsidR="009B1CC6" w:rsidRPr="001B54C3" w:rsidRDefault="009B1CC6" w:rsidP="00D85EE7">
            <w:pPr>
              <w:pStyle w:val="TableEntry"/>
            </w:pPr>
            <w:r w:rsidRPr="001B54C3">
              <w:t xml:space="preserve">Source </w:t>
            </w:r>
          </w:p>
        </w:tc>
        <w:tc>
          <w:tcPr>
            <w:tcW w:w="3150" w:type="dxa"/>
          </w:tcPr>
          <w:p w14:paraId="48CAB70A"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23DCE15D" w14:textId="77777777" w:rsidR="009B1CC6" w:rsidRPr="001B54C3" w:rsidRDefault="009B1CC6" w:rsidP="00D85EE7">
            <w:pPr>
              <w:pStyle w:val="TableEntry"/>
            </w:pPr>
            <w:r w:rsidRPr="001B54C3">
              <w:t>IHE Quality Research and Public Health Domain</w:t>
            </w:r>
          </w:p>
        </w:tc>
      </w:tr>
      <w:tr w:rsidR="009B1CC6" w:rsidRPr="001B54C3" w14:paraId="730EF9D3" w14:textId="77777777" w:rsidTr="001B28EA">
        <w:trPr>
          <w:cantSplit/>
          <w:jc w:val="center"/>
        </w:trPr>
        <w:tc>
          <w:tcPr>
            <w:tcW w:w="1278" w:type="dxa"/>
          </w:tcPr>
          <w:p w14:paraId="01AADA13" w14:textId="77777777" w:rsidR="009B1CC6" w:rsidRPr="001B54C3" w:rsidRDefault="009B1CC6" w:rsidP="00D85EE7">
            <w:pPr>
              <w:pStyle w:val="TableEntry"/>
            </w:pPr>
            <w:r w:rsidRPr="001B54C3">
              <w:t xml:space="preserve">Purpose </w:t>
            </w:r>
          </w:p>
        </w:tc>
        <w:tc>
          <w:tcPr>
            <w:tcW w:w="3150" w:type="dxa"/>
          </w:tcPr>
          <w:p w14:paraId="127CCCEB"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58CE07D2" w14:textId="77777777" w:rsidR="009B1CC6" w:rsidRPr="001B54C3" w:rsidRDefault="009B1CC6" w:rsidP="00D85EE7">
            <w:pPr>
              <w:pStyle w:val="TableEntry"/>
            </w:pPr>
            <w:r w:rsidRPr="001B54C3">
              <w:t xml:space="preserve">To Reflect Evidence of Hearing Screening Performed through the result values of pass-Left, pass-Right, or Refer. This excludes unsuccessful results. </w:t>
            </w:r>
          </w:p>
        </w:tc>
      </w:tr>
      <w:tr w:rsidR="009B1CC6" w:rsidRPr="001B54C3" w14:paraId="2FF7BDDB" w14:textId="77777777" w:rsidTr="001B28EA">
        <w:trPr>
          <w:cantSplit/>
          <w:jc w:val="center"/>
        </w:trPr>
        <w:tc>
          <w:tcPr>
            <w:tcW w:w="1278" w:type="dxa"/>
          </w:tcPr>
          <w:p w14:paraId="2092FB21" w14:textId="77777777" w:rsidR="009B1CC6" w:rsidRPr="001B54C3" w:rsidRDefault="009B1CC6" w:rsidP="00D85EE7">
            <w:pPr>
              <w:pStyle w:val="TableEntry"/>
            </w:pPr>
            <w:r w:rsidRPr="001B54C3">
              <w:t xml:space="preserve">Definition </w:t>
            </w:r>
          </w:p>
        </w:tc>
        <w:tc>
          <w:tcPr>
            <w:tcW w:w="3150" w:type="dxa"/>
          </w:tcPr>
          <w:p w14:paraId="41B8F4FC"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6F9B32C6" w14:textId="77777777" w:rsidR="009B1CC6" w:rsidRPr="001B54C3" w:rsidRDefault="009B1CC6" w:rsidP="00D85EE7">
            <w:pPr>
              <w:pStyle w:val="TableEntry"/>
            </w:pPr>
            <w:r w:rsidRPr="001B54C3">
              <w:t>Extensional definition: The value set was constructed by enumerating the codes from LOINC®</w:t>
            </w:r>
          </w:p>
        </w:tc>
      </w:tr>
      <w:tr w:rsidR="009B1CC6" w:rsidRPr="001B54C3" w14:paraId="25CD8B1B" w14:textId="77777777" w:rsidTr="001B28EA">
        <w:trPr>
          <w:cantSplit/>
          <w:jc w:val="center"/>
        </w:trPr>
        <w:tc>
          <w:tcPr>
            <w:tcW w:w="1278" w:type="dxa"/>
          </w:tcPr>
          <w:p w14:paraId="4E3B5200" w14:textId="77777777" w:rsidR="009B1CC6" w:rsidRPr="001B54C3" w:rsidRDefault="009B1CC6" w:rsidP="00D85EE7">
            <w:pPr>
              <w:pStyle w:val="TableEntry"/>
            </w:pPr>
            <w:r w:rsidRPr="001B54C3">
              <w:t>Source URI</w:t>
            </w:r>
          </w:p>
        </w:tc>
        <w:tc>
          <w:tcPr>
            <w:tcW w:w="3150" w:type="dxa"/>
          </w:tcPr>
          <w:p w14:paraId="54C5A2DD"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3D05E276" w14:textId="77777777" w:rsidR="009B1CC6" w:rsidRPr="001B54C3" w:rsidRDefault="00B64CE6" w:rsidP="00D85EE7">
            <w:pPr>
              <w:pStyle w:val="TableEntry"/>
              <w:rPr>
                <w:rStyle w:val="Hyperlink"/>
              </w:rPr>
            </w:pPr>
            <w:hyperlink r:id="rId69" w:history="1">
              <w:r w:rsidR="009B1CC6" w:rsidRPr="001B54C3">
                <w:rPr>
                  <w:rStyle w:val="Hyperlink"/>
                </w:rPr>
                <w:t>http://loinc.org</w:t>
              </w:r>
            </w:hyperlink>
          </w:p>
        </w:tc>
      </w:tr>
      <w:tr w:rsidR="009B1CC6" w:rsidRPr="001B54C3" w14:paraId="3AE3F63C" w14:textId="77777777" w:rsidTr="001B28EA">
        <w:trPr>
          <w:cantSplit/>
          <w:jc w:val="center"/>
        </w:trPr>
        <w:tc>
          <w:tcPr>
            <w:tcW w:w="1278" w:type="dxa"/>
          </w:tcPr>
          <w:p w14:paraId="595E542A" w14:textId="77777777" w:rsidR="009B1CC6" w:rsidRPr="001B54C3" w:rsidRDefault="009B1CC6" w:rsidP="00D85EE7">
            <w:pPr>
              <w:pStyle w:val="TableEntry"/>
            </w:pPr>
            <w:r w:rsidRPr="001B54C3">
              <w:t xml:space="preserve">Version </w:t>
            </w:r>
          </w:p>
        </w:tc>
        <w:tc>
          <w:tcPr>
            <w:tcW w:w="3150" w:type="dxa"/>
          </w:tcPr>
          <w:p w14:paraId="12CFA26E" w14:textId="77777777" w:rsidR="009B1CC6" w:rsidRPr="001B54C3" w:rsidRDefault="009B1CC6" w:rsidP="00D85EE7">
            <w:pPr>
              <w:pStyle w:val="TableEntry"/>
            </w:pPr>
            <w:r w:rsidRPr="001B54C3">
              <w:t>A string identifying the specific version of the value set.</w:t>
            </w:r>
          </w:p>
        </w:tc>
        <w:tc>
          <w:tcPr>
            <w:tcW w:w="3150" w:type="dxa"/>
          </w:tcPr>
          <w:p w14:paraId="42972144" w14:textId="77777777" w:rsidR="009B1CC6" w:rsidRPr="001B54C3" w:rsidRDefault="009B1CC6" w:rsidP="00D85EE7">
            <w:pPr>
              <w:pStyle w:val="TableEntry"/>
            </w:pPr>
            <w:r w:rsidRPr="001B54C3">
              <w:t>Version 1.0</w:t>
            </w:r>
          </w:p>
        </w:tc>
      </w:tr>
      <w:tr w:rsidR="009B1CC6" w:rsidRPr="001B54C3" w14:paraId="37450DF1" w14:textId="77777777" w:rsidTr="001B28EA">
        <w:trPr>
          <w:cantSplit/>
          <w:jc w:val="center"/>
        </w:trPr>
        <w:tc>
          <w:tcPr>
            <w:tcW w:w="1278" w:type="dxa"/>
          </w:tcPr>
          <w:p w14:paraId="566A2F0B" w14:textId="77777777" w:rsidR="009B1CC6" w:rsidRPr="001B54C3" w:rsidRDefault="009B1CC6" w:rsidP="00D85EE7">
            <w:pPr>
              <w:pStyle w:val="TableEntry"/>
            </w:pPr>
            <w:r w:rsidRPr="001B54C3">
              <w:t xml:space="preserve">Status </w:t>
            </w:r>
          </w:p>
        </w:tc>
        <w:tc>
          <w:tcPr>
            <w:tcW w:w="3150" w:type="dxa"/>
          </w:tcPr>
          <w:p w14:paraId="429B8B44" w14:textId="77777777" w:rsidR="009B1CC6" w:rsidRPr="001B54C3" w:rsidRDefault="009B1CC6" w:rsidP="00D85EE7">
            <w:pPr>
              <w:pStyle w:val="TableEntry"/>
            </w:pPr>
            <w:r w:rsidRPr="001B54C3">
              <w:t>Active (Current) or Inactive</w:t>
            </w:r>
          </w:p>
        </w:tc>
        <w:tc>
          <w:tcPr>
            <w:tcW w:w="3150" w:type="dxa"/>
          </w:tcPr>
          <w:p w14:paraId="643A9A79" w14:textId="77777777" w:rsidR="009B1CC6" w:rsidRPr="001B54C3" w:rsidRDefault="009B1CC6" w:rsidP="00D85EE7">
            <w:pPr>
              <w:pStyle w:val="TableEntry"/>
            </w:pPr>
            <w:r w:rsidRPr="001B54C3">
              <w:t>Active</w:t>
            </w:r>
          </w:p>
        </w:tc>
      </w:tr>
      <w:tr w:rsidR="009B1CC6" w:rsidRPr="001B54C3" w14:paraId="56562F49" w14:textId="77777777" w:rsidTr="001B28EA">
        <w:trPr>
          <w:cantSplit/>
          <w:jc w:val="center"/>
        </w:trPr>
        <w:tc>
          <w:tcPr>
            <w:tcW w:w="1278" w:type="dxa"/>
          </w:tcPr>
          <w:p w14:paraId="6F34A54C" w14:textId="77777777" w:rsidR="009B1CC6" w:rsidRPr="001B54C3" w:rsidRDefault="009B1CC6" w:rsidP="00D85EE7">
            <w:pPr>
              <w:pStyle w:val="TableEntry"/>
            </w:pPr>
            <w:r w:rsidRPr="001B54C3">
              <w:t xml:space="preserve">Effective Date </w:t>
            </w:r>
          </w:p>
        </w:tc>
        <w:tc>
          <w:tcPr>
            <w:tcW w:w="3150" w:type="dxa"/>
          </w:tcPr>
          <w:p w14:paraId="51B65124" w14:textId="77777777" w:rsidR="009B1CC6" w:rsidRPr="001B54C3" w:rsidRDefault="009B1CC6" w:rsidP="00D85EE7">
            <w:pPr>
              <w:pStyle w:val="TableEntry"/>
            </w:pPr>
            <w:r w:rsidRPr="001B54C3">
              <w:t xml:space="preserve">The date when the value set is expected to be effective </w:t>
            </w:r>
          </w:p>
        </w:tc>
        <w:tc>
          <w:tcPr>
            <w:tcW w:w="3150" w:type="dxa"/>
          </w:tcPr>
          <w:p w14:paraId="5A53A7B8" w14:textId="77777777" w:rsidR="009B1CC6" w:rsidRPr="001B54C3" w:rsidRDefault="009B1CC6" w:rsidP="00D85EE7">
            <w:pPr>
              <w:pStyle w:val="TableEntry"/>
            </w:pPr>
            <w:r w:rsidRPr="001B54C3">
              <w:t>8/1/2010</w:t>
            </w:r>
          </w:p>
        </w:tc>
      </w:tr>
      <w:tr w:rsidR="009B1CC6" w:rsidRPr="001B54C3" w14:paraId="1D6E0EE1" w14:textId="77777777" w:rsidTr="001B28EA">
        <w:trPr>
          <w:cantSplit/>
          <w:jc w:val="center"/>
        </w:trPr>
        <w:tc>
          <w:tcPr>
            <w:tcW w:w="1278" w:type="dxa"/>
          </w:tcPr>
          <w:p w14:paraId="4360DD82" w14:textId="77777777" w:rsidR="009B1CC6" w:rsidRPr="001B54C3" w:rsidRDefault="009B1CC6" w:rsidP="00D85EE7">
            <w:pPr>
              <w:pStyle w:val="TableEntry"/>
            </w:pPr>
            <w:r w:rsidRPr="001B54C3">
              <w:lastRenderedPageBreak/>
              <w:t xml:space="preserve">Expiration Date </w:t>
            </w:r>
          </w:p>
        </w:tc>
        <w:tc>
          <w:tcPr>
            <w:tcW w:w="3150" w:type="dxa"/>
          </w:tcPr>
          <w:p w14:paraId="761EA3D5"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108019E5" w14:textId="77777777" w:rsidR="009B1CC6" w:rsidRPr="001B54C3" w:rsidRDefault="009B1CC6" w:rsidP="00D85EE7">
            <w:pPr>
              <w:pStyle w:val="TableEntry"/>
            </w:pPr>
            <w:r w:rsidRPr="001B54C3">
              <w:t>N/A</w:t>
            </w:r>
          </w:p>
        </w:tc>
      </w:tr>
      <w:tr w:rsidR="009B1CC6" w:rsidRPr="001B54C3" w14:paraId="4BF1EB2B" w14:textId="77777777" w:rsidTr="001B28EA">
        <w:trPr>
          <w:cantSplit/>
          <w:jc w:val="center"/>
        </w:trPr>
        <w:tc>
          <w:tcPr>
            <w:tcW w:w="1278" w:type="dxa"/>
          </w:tcPr>
          <w:p w14:paraId="223D996B" w14:textId="77777777" w:rsidR="009B1CC6" w:rsidRPr="001B54C3" w:rsidRDefault="009B1CC6" w:rsidP="00D85EE7">
            <w:pPr>
              <w:pStyle w:val="TableEntry"/>
            </w:pPr>
            <w:r w:rsidRPr="001B54C3">
              <w:t>Creation Date</w:t>
            </w:r>
          </w:p>
        </w:tc>
        <w:tc>
          <w:tcPr>
            <w:tcW w:w="3150" w:type="dxa"/>
          </w:tcPr>
          <w:p w14:paraId="303362E2" w14:textId="77777777" w:rsidR="009B1CC6" w:rsidRPr="001B54C3" w:rsidRDefault="009B1CC6" w:rsidP="00D85EE7">
            <w:pPr>
              <w:pStyle w:val="TableEntry"/>
            </w:pPr>
            <w:r w:rsidRPr="001B54C3">
              <w:t xml:space="preserve">The date of creation of the value set </w:t>
            </w:r>
          </w:p>
        </w:tc>
        <w:tc>
          <w:tcPr>
            <w:tcW w:w="3150" w:type="dxa"/>
          </w:tcPr>
          <w:p w14:paraId="3E6536BE" w14:textId="77777777" w:rsidR="009B1CC6" w:rsidRPr="001B54C3" w:rsidRDefault="009B1CC6" w:rsidP="00D85EE7">
            <w:pPr>
              <w:pStyle w:val="TableEntry"/>
            </w:pPr>
            <w:r w:rsidRPr="001B54C3">
              <w:t>8/1/2010</w:t>
            </w:r>
          </w:p>
        </w:tc>
      </w:tr>
      <w:tr w:rsidR="009B1CC6" w:rsidRPr="001B54C3" w14:paraId="4322EE14" w14:textId="77777777" w:rsidTr="001B28EA">
        <w:trPr>
          <w:cantSplit/>
          <w:jc w:val="center"/>
        </w:trPr>
        <w:tc>
          <w:tcPr>
            <w:tcW w:w="1278" w:type="dxa"/>
          </w:tcPr>
          <w:p w14:paraId="1AD7A9CA" w14:textId="77777777" w:rsidR="009B1CC6" w:rsidRPr="001B54C3" w:rsidRDefault="009B1CC6" w:rsidP="00D85EE7">
            <w:pPr>
              <w:pStyle w:val="TableEntry"/>
            </w:pPr>
            <w:r w:rsidRPr="001B54C3">
              <w:t xml:space="preserve">Revision Date </w:t>
            </w:r>
          </w:p>
        </w:tc>
        <w:tc>
          <w:tcPr>
            <w:tcW w:w="3150" w:type="dxa"/>
          </w:tcPr>
          <w:p w14:paraId="5E9963B4" w14:textId="77777777" w:rsidR="009B1CC6" w:rsidRPr="001B54C3" w:rsidRDefault="009B1CC6" w:rsidP="00D85EE7">
            <w:pPr>
              <w:pStyle w:val="TableEntry"/>
            </w:pPr>
            <w:r w:rsidRPr="001B54C3">
              <w:t xml:space="preserve">The date of revision of the value set </w:t>
            </w:r>
          </w:p>
        </w:tc>
        <w:tc>
          <w:tcPr>
            <w:tcW w:w="3150" w:type="dxa"/>
          </w:tcPr>
          <w:p w14:paraId="3D92C882" w14:textId="77777777" w:rsidR="009B1CC6" w:rsidRPr="001B54C3" w:rsidRDefault="009B1CC6" w:rsidP="00D85EE7">
            <w:pPr>
              <w:pStyle w:val="TableEntry"/>
            </w:pPr>
            <w:r w:rsidRPr="001B54C3">
              <w:t>N/A</w:t>
            </w:r>
          </w:p>
        </w:tc>
      </w:tr>
      <w:tr w:rsidR="009B1CC6" w:rsidRPr="001B54C3" w14:paraId="18AE7EC8" w14:textId="77777777" w:rsidTr="001B28EA">
        <w:trPr>
          <w:cantSplit/>
          <w:jc w:val="center"/>
        </w:trPr>
        <w:tc>
          <w:tcPr>
            <w:tcW w:w="1278" w:type="dxa"/>
          </w:tcPr>
          <w:p w14:paraId="2E1460B7" w14:textId="77777777" w:rsidR="009B1CC6" w:rsidRPr="001B54C3" w:rsidRDefault="009B1CC6" w:rsidP="00D85EE7">
            <w:pPr>
              <w:pStyle w:val="TableEntry"/>
            </w:pPr>
            <w:r w:rsidRPr="001B54C3">
              <w:t>Groups</w:t>
            </w:r>
          </w:p>
        </w:tc>
        <w:tc>
          <w:tcPr>
            <w:tcW w:w="3150" w:type="dxa"/>
          </w:tcPr>
          <w:p w14:paraId="5ECF1216"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48F5CC61" w14:textId="77777777" w:rsidR="009B1CC6" w:rsidRPr="001B54C3" w:rsidRDefault="009B1CC6" w:rsidP="00D85EE7">
            <w:pPr>
              <w:pStyle w:val="TableEntry"/>
            </w:pPr>
            <w:r w:rsidRPr="001B54C3">
              <w:t>IHE EHDI</w:t>
            </w:r>
          </w:p>
        </w:tc>
      </w:tr>
    </w:tbl>
    <w:p w14:paraId="79427474" w14:textId="77777777" w:rsidR="003B0A4B" w:rsidRPr="001B54C3" w:rsidRDefault="003B0A4B" w:rsidP="00235E1F">
      <w:pPr>
        <w:pStyle w:val="BodyText"/>
      </w:pPr>
      <w:bookmarkStart w:id="2686" w:name="_Toc272862249"/>
      <w:bookmarkStart w:id="2687" w:name="_Toc302033051"/>
      <w:bookmarkStart w:id="2688" w:name="_Toc302033885"/>
    </w:p>
    <w:p w14:paraId="057A7005" w14:textId="77777777" w:rsidR="009B1CC6" w:rsidRPr="001B54C3" w:rsidRDefault="009B1CC6" w:rsidP="009B1CC6">
      <w:pPr>
        <w:pStyle w:val="Heading4"/>
        <w:rPr>
          <w:noProof w:val="0"/>
        </w:rPr>
      </w:pPr>
      <w:bookmarkStart w:id="2689" w:name="_Toc466555707"/>
      <w:r w:rsidRPr="001B54C3">
        <w:rPr>
          <w:noProof w:val="0"/>
        </w:rPr>
        <w:t>6.5.</w:t>
      </w:r>
      <w:r w:rsidR="005D547D" w:rsidRPr="001B54C3">
        <w:rPr>
          <w:noProof w:val="0"/>
        </w:rPr>
        <w:t>T</w:t>
      </w:r>
      <w:r w:rsidRPr="001B54C3">
        <w:rPr>
          <w:noProof w:val="0"/>
        </w:rPr>
        <w:t>.2 JCIH-EHDI  Evidence of Hearing Screening Performed Value Set</w:t>
      </w:r>
      <w:bookmarkEnd w:id="2686"/>
      <w:bookmarkEnd w:id="2687"/>
      <w:bookmarkEnd w:id="2688"/>
      <w:bookmarkEnd w:id="2689"/>
    </w:p>
    <w:p w14:paraId="45281641" w14:textId="77777777" w:rsidR="009B1CC6" w:rsidRPr="001B54C3" w:rsidRDefault="009B1CC6" w:rsidP="005F5F89">
      <w:pPr>
        <w:pStyle w:val="BodyText"/>
        <w:rPr>
          <w:i/>
          <w:iCs/>
        </w:rPr>
      </w:pPr>
      <w:r w:rsidRPr="001B54C3">
        <w:rPr>
          <w:i/>
          <w:iCs/>
        </w:rPr>
        <w:t>Evidence of Hearing Screening Performed Value Set</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1130"/>
        <w:gridCol w:w="1505"/>
        <w:gridCol w:w="3474"/>
        <w:gridCol w:w="983"/>
        <w:gridCol w:w="1072"/>
      </w:tblGrid>
      <w:tr w:rsidR="009B1CC6" w:rsidRPr="001B54C3" w14:paraId="0CF7AEF1" w14:textId="77777777" w:rsidTr="00D85EE7">
        <w:tc>
          <w:tcPr>
            <w:tcW w:w="1379" w:type="dxa"/>
            <w:shd w:val="clear" w:color="auto" w:fill="D9D9D9"/>
          </w:tcPr>
          <w:p w14:paraId="2DEA9C6C" w14:textId="77777777" w:rsidR="009B1CC6" w:rsidRPr="001B54C3" w:rsidRDefault="009B1CC6" w:rsidP="00D85EE7">
            <w:pPr>
              <w:pStyle w:val="TableEntryHeader"/>
            </w:pPr>
          </w:p>
        </w:tc>
        <w:tc>
          <w:tcPr>
            <w:tcW w:w="1429" w:type="dxa"/>
            <w:shd w:val="clear" w:color="auto" w:fill="D9D9D9"/>
          </w:tcPr>
          <w:p w14:paraId="1C7FA8CA" w14:textId="77777777" w:rsidR="009B1CC6" w:rsidRPr="001B54C3" w:rsidRDefault="009B1CC6" w:rsidP="00D85EE7">
            <w:pPr>
              <w:pStyle w:val="TableEntryHeader"/>
            </w:pPr>
          </w:p>
        </w:tc>
        <w:tc>
          <w:tcPr>
            <w:tcW w:w="1285" w:type="dxa"/>
            <w:shd w:val="clear" w:color="auto" w:fill="D9D9D9"/>
          </w:tcPr>
          <w:p w14:paraId="687B00C8" w14:textId="77777777" w:rsidR="009B1CC6" w:rsidRPr="001B54C3" w:rsidRDefault="009B1CC6" w:rsidP="00D85EE7">
            <w:pPr>
              <w:pStyle w:val="TableEntryHeader"/>
              <w:rPr>
                <w:rFonts w:eastAsia="Calibri"/>
              </w:rPr>
            </w:pPr>
            <w:r w:rsidRPr="001B54C3">
              <w:rPr>
                <w:rFonts w:cs="Arial"/>
              </w:rPr>
              <w:t>Value Set :</w:t>
            </w:r>
          </w:p>
        </w:tc>
        <w:tc>
          <w:tcPr>
            <w:tcW w:w="1955" w:type="dxa"/>
            <w:shd w:val="clear" w:color="auto" w:fill="D9D9D9"/>
          </w:tcPr>
          <w:p w14:paraId="51D9E9B9" w14:textId="77777777" w:rsidR="009B1CC6" w:rsidRPr="001B54C3" w:rsidRDefault="009B1CC6" w:rsidP="00D85EE7">
            <w:pPr>
              <w:pStyle w:val="TableEntryHeader"/>
            </w:pPr>
            <w:r w:rsidRPr="001B54C3">
              <w:t>1.3.6.1.4.1.19376.1.7.3.1.1.15.2.18</w:t>
            </w:r>
          </w:p>
        </w:tc>
        <w:tc>
          <w:tcPr>
            <w:tcW w:w="1620" w:type="dxa"/>
            <w:shd w:val="clear" w:color="auto" w:fill="D9D9D9"/>
          </w:tcPr>
          <w:p w14:paraId="2FE83BB8" w14:textId="77777777" w:rsidR="009B1CC6" w:rsidRPr="001B54C3" w:rsidRDefault="009B1CC6" w:rsidP="00D85EE7">
            <w:pPr>
              <w:pStyle w:val="TableEntryHeader"/>
              <w:rPr>
                <w:rFonts w:eastAsia="Calibri"/>
              </w:rPr>
            </w:pPr>
          </w:p>
        </w:tc>
        <w:tc>
          <w:tcPr>
            <w:tcW w:w="1800" w:type="dxa"/>
            <w:shd w:val="clear" w:color="auto" w:fill="D9D9D9"/>
          </w:tcPr>
          <w:p w14:paraId="7B47CFB1" w14:textId="77777777" w:rsidR="009B1CC6" w:rsidRPr="001B54C3" w:rsidRDefault="009B1CC6" w:rsidP="00D85EE7">
            <w:pPr>
              <w:pStyle w:val="TableEntryHeader"/>
              <w:rPr>
                <w:rFonts w:eastAsia="Calibri"/>
              </w:rPr>
            </w:pPr>
          </w:p>
        </w:tc>
      </w:tr>
      <w:tr w:rsidR="009B1CC6" w:rsidRPr="001B54C3" w14:paraId="64887623" w14:textId="77777777" w:rsidTr="00D85EE7">
        <w:tc>
          <w:tcPr>
            <w:tcW w:w="1379" w:type="dxa"/>
            <w:shd w:val="clear" w:color="auto" w:fill="D9D9D9"/>
          </w:tcPr>
          <w:p w14:paraId="14FF0DEC" w14:textId="77777777" w:rsidR="009B1CC6" w:rsidRPr="001B54C3" w:rsidRDefault="009B1CC6" w:rsidP="00D85EE7">
            <w:pPr>
              <w:pStyle w:val="TableEntryHeader"/>
            </w:pPr>
          </w:p>
        </w:tc>
        <w:tc>
          <w:tcPr>
            <w:tcW w:w="1429" w:type="dxa"/>
            <w:shd w:val="clear" w:color="auto" w:fill="D9D9D9"/>
          </w:tcPr>
          <w:p w14:paraId="17C5DD52" w14:textId="77777777" w:rsidR="009B1CC6" w:rsidRPr="001B54C3" w:rsidRDefault="009B1CC6" w:rsidP="00D85EE7">
            <w:pPr>
              <w:pStyle w:val="TableEntryHeader"/>
            </w:pPr>
          </w:p>
        </w:tc>
        <w:tc>
          <w:tcPr>
            <w:tcW w:w="1285" w:type="dxa"/>
            <w:shd w:val="clear" w:color="auto" w:fill="D9D9D9"/>
          </w:tcPr>
          <w:p w14:paraId="1CC84A50" w14:textId="77777777" w:rsidR="009B1CC6" w:rsidRPr="001B54C3" w:rsidRDefault="009B1CC6" w:rsidP="00D85EE7">
            <w:pPr>
              <w:pStyle w:val="TableEntryHeader"/>
              <w:rPr>
                <w:rFonts w:eastAsia="Calibri"/>
              </w:rPr>
            </w:pPr>
            <w:r w:rsidRPr="001B54C3">
              <w:t>Vocabulary:</w:t>
            </w:r>
          </w:p>
        </w:tc>
        <w:tc>
          <w:tcPr>
            <w:tcW w:w="1955" w:type="dxa"/>
            <w:shd w:val="clear" w:color="auto" w:fill="D9D9D9"/>
          </w:tcPr>
          <w:p w14:paraId="4AD7A964" w14:textId="77777777" w:rsidR="009B1CC6" w:rsidRPr="001B54C3" w:rsidRDefault="009B1CC6" w:rsidP="00D85EE7">
            <w:pPr>
              <w:pStyle w:val="TableEntryHeader"/>
            </w:pPr>
            <w:r w:rsidRPr="001B54C3">
              <w:rPr>
                <w:rFonts w:cs="Arial"/>
                <w:bCs/>
              </w:rPr>
              <w:t>2.16.840.1.113883.6.1</w:t>
            </w:r>
          </w:p>
        </w:tc>
        <w:tc>
          <w:tcPr>
            <w:tcW w:w="1620" w:type="dxa"/>
            <w:shd w:val="clear" w:color="auto" w:fill="D9D9D9"/>
          </w:tcPr>
          <w:p w14:paraId="4E8A425C" w14:textId="77777777" w:rsidR="009B1CC6" w:rsidRPr="001B54C3" w:rsidRDefault="009B1CC6" w:rsidP="00D85EE7">
            <w:pPr>
              <w:pStyle w:val="TableEntryHeader"/>
              <w:rPr>
                <w:rFonts w:eastAsia="Calibri"/>
              </w:rPr>
            </w:pPr>
          </w:p>
        </w:tc>
        <w:tc>
          <w:tcPr>
            <w:tcW w:w="1800" w:type="dxa"/>
            <w:shd w:val="clear" w:color="auto" w:fill="D9D9D9"/>
          </w:tcPr>
          <w:p w14:paraId="2920A5E1" w14:textId="77777777" w:rsidR="009B1CC6" w:rsidRPr="001B54C3" w:rsidRDefault="009B1CC6" w:rsidP="00D85EE7">
            <w:pPr>
              <w:pStyle w:val="TableEntryHeader"/>
              <w:rPr>
                <w:rFonts w:eastAsia="Calibri"/>
              </w:rPr>
            </w:pPr>
          </w:p>
        </w:tc>
      </w:tr>
      <w:tr w:rsidR="009B1CC6" w:rsidRPr="001B54C3" w14:paraId="0B446E51" w14:textId="77777777" w:rsidTr="00D85EE7">
        <w:tc>
          <w:tcPr>
            <w:tcW w:w="1379" w:type="dxa"/>
            <w:shd w:val="clear" w:color="auto" w:fill="D9D9D9"/>
          </w:tcPr>
          <w:p w14:paraId="62290EE7" w14:textId="77777777" w:rsidR="009B1CC6" w:rsidRPr="001B54C3" w:rsidRDefault="009B1CC6" w:rsidP="00D85EE7">
            <w:pPr>
              <w:pStyle w:val="TableEntryHeader"/>
            </w:pPr>
            <w:r w:rsidRPr="001B54C3">
              <w:t>Sequence</w:t>
            </w:r>
          </w:p>
        </w:tc>
        <w:tc>
          <w:tcPr>
            <w:tcW w:w="1429" w:type="dxa"/>
            <w:shd w:val="clear" w:color="auto" w:fill="D9D9D9"/>
          </w:tcPr>
          <w:p w14:paraId="5C2DAD3A" w14:textId="77777777" w:rsidR="009B1CC6" w:rsidRPr="001B54C3" w:rsidRDefault="009B1CC6" w:rsidP="00D85EE7">
            <w:pPr>
              <w:pStyle w:val="TableEntryHeader"/>
            </w:pPr>
            <w:r w:rsidRPr="001B54C3">
              <w:t>LOINC® Code</w:t>
            </w:r>
          </w:p>
        </w:tc>
        <w:tc>
          <w:tcPr>
            <w:tcW w:w="1285" w:type="dxa"/>
            <w:shd w:val="clear" w:color="auto" w:fill="D9D9D9"/>
          </w:tcPr>
          <w:p w14:paraId="5F5B66D4" w14:textId="77777777" w:rsidR="009B1CC6" w:rsidRPr="001B54C3" w:rsidRDefault="009B1CC6" w:rsidP="00D85EE7">
            <w:pPr>
              <w:pStyle w:val="TableEntryHeader"/>
              <w:rPr>
                <w:rFonts w:eastAsia="Calibri"/>
              </w:rPr>
            </w:pPr>
            <w:r w:rsidRPr="001B54C3">
              <w:rPr>
                <w:rFonts w:eastAsia="Calibri"/>
              </w:rPr>
              <w:t>Answer Code</w:t>
            </w:r>
          </w:p>
        </w:tc>
        <w:tc>
          <w:tcPr>
            <w:tcW w:w="1955" w:type="dxa"/>
            <w:shd w:val="clear" w:color="auto" w:fill="D9D9D9"/>
          </w:tcPr>
          <w:p w14:paraId="5084CE46" w14:textId="77777777" w:rsidR="009B1CC6" w:rsidRPr="001B54C3" w:rsidRDefault="009B1CC6" w:rsidP="00D85EE7">
            <w:pPr>
              <w:pStyle w:val="TableEntryHeader"/>
            </w:pPr>
            <w:r w:rsidRPr="001B54C3">
              <w:t>Description</w:t>
            </w:r>
          </w:p>
        </w:tc>
        <w:tc>
          <w:tcPr>
            <w:tcW w:w="1620" w:type="dxa"/>
            <w:shd w:val="clear" w:color="auto" w:fill="D9D9D9"/>
          </w:tcPr>
          <w:p w14:paraId="11EA258E" w14:textId="77777777" w:rsidR="009B1CC6" w:rsidRPr="001B54C3" w:rsidRDefault="009B1CC6" w:rsidP="00D85EE7">
            <w:pPr>
              <w:pStyle w:val="TableEntryHeader"/>
              <w:rPr>
                <w:rFonts w:eastAsia="Calibri"/>
              </w:rPr>
            </w:pPr>
            <w:r w:rsidRPr="001B54C3">
              <w:rPr>
                <w:rFonts w:eastAsia="Calibri"/>
              </w:rPr>
              <w:t>Global ID</w:t>
            </w:r>
          </w:p>
        </w:tc>
        <w:tc>
          <w:tcPr>
            <w:tcW w:w="1800" w:type="dxa"/>
            <w:shd w:val="clear" w:color="auto" w:fill="D9D9D9"/>
          </w:tcPr>
          <w:p w14:paraId="5EAF6F0F" w14:textId="77777777" w:rsidR="009B1CC6" w:rsidRPr="001B54C3" w:rsidRDefault="009B1CC6" w:rsidP="00D85EE7">
            <w:pPr>
              <w:pStyle w:val="TableEntryHeader"/>
              <w:rPr>
                <w:rFonts w:eastAsia="Calibri"/>
              </w:rPr>
            </w:pPr>
            <w:r w:rsidRPr="001B54C3">
              <w:rPr>
                <w:rFonts w:eastAsia="Calibri"/>
              </w:rPr>
              <w:t>Global ID Code System</w:t>
            </w:r>
          </w:p>
        </w:tc>
      </w:tr>
      <w:tr w:rsidR="009B1CC6" w:rsidRPr="001B54C3" w14:paraId="4D9F2266" w14:textId="77777777" w:rsidTr="00D85EE7">
        <w:tc>
          <w:tcPr>
            <w:tcW w:w="1379" w:type="dxa"/>
            <w:vAlign w:val="bottom"/>
          </w:tcPr>
          <w:p w14:paraId="5B48C110" w14:textId="77777777" w:rsidR="009B1CC6" w:rsidRPr="001B54C3" w:rsidRDefault="009B1CC6" w:rsidP="00D85EE7">
            <w:pPr>
              <w:pStyle w:val="TableEntry"/>
            </w:pPr>
            <w:r w:rsidRPr="001B54C3">
              <w:t>1</w:t>
            </w:r>
          </w:p>
        </w:tc>
        <w:tc>
          <w:tcPr>
            <w:tcW w:w="1429" w:type="dxa"/>
            <w:vAlign w:val="bottom"/>
          </w:tcPr>
          <w:p w14:paraId="11236007" w14:textId="77777777" w:rsidR="009B1CC6" w:rsidRPr="001B54C3" w:rsidRDefault="009B1CC6" w:rsidP="00D85EE7">
            <w:pPr>
              <w:pStyle w:val="TableEntry"/>
            </w:pPr>
            <w:r w:rsidRPr="001B54C3">
              <w:t>LA10392-1</w:t>
            </w:r>
          </w:p>
        </w:tc>
        <w:tc>
          <w:tcPr>
            <w:tcW w:w="1285" w:type="dxa"/>
            <w:vAlign w:val="bottom"/>
          </w:tcPr>
          <w:p w14:paraId="15279E86" w14:textId="77777777" w:rsidR="009B1CC6" w:rsidRPr="001B54C3" w:rsidRDefault="009B1CC6" w:rsidP="00D85EE7">
            <w:pPr>
              <w:pStyle w:val="TableEntry"/>
            </w:pPr>
            <w:r w:rsidRPr="001B54C3">
              <w:t>164059009</w:t>
            </w:r>
          </w:p>
        </w:tc>
        <w:tc>
          <w:tcPr>
            <w:tcW w:w="1955" w:type="dxa"/>
            <w:vAlign w:val="bottom"/>
          </w:tcPr>
          <w:p w14:paraId="2BF93414" w14:textId="77777777" w:rsidR="009B1CC6" w:rsidRPr="001B54C3" w:rsidRDefault="009B1CC6" w:rsidP="00D85EE7">
            <w:pPr>
              <w:pStyle w:val="TableEntry"/>
            </w:pPr>
            <w:r w:rsidRPr="001B54C3">
              <w:t>Pass</w:t>
            </w:r>
          </w:p>
        </w:tc>
        <w:tc>
          <w:tcPr>
            <w:tcW w:w="1620" w:type="dxa"/>
          </w:tcPr>
          <w:p w14:paraId="124F9BFD" w14:textId="77777777" w:rsidR="009B1CC6" w:rsidRPr="001B54C3" w:rsidRDefault="009B1CC6" w:rsidP="00D85EE7">
            <w:pPr>
              <w:pStyle w:val="TableEntry"/>
            </w:pPr>
          </w:p>
        </w:tc>
        <w:tc>
          <w:tcPr>
            <w:tcW w:w="1800" w:type="dxa"/>
          </w:tcPr>
          <w:p w14:paraId="131FFFA5" w14:textId="77777777" w:rsidR="009B1CC6" w:rsidRPr="001B54C3" w:rsidRDefault="009B1CC6" w:rsidP="00D85EE7">
            <w:pPr>
              <w:pStyle w:val="TableEntry"/>
            </w:pPr>
          </w:p>
        </w:tc>
      </w:tr>
      <w:tr w:rsidR="009B1CC6" w:rsidRPr="001B54C3" w14:paraId="0F2CDBCE" w14:textId="77777777" w:rsidTr="00D85EE7">
        <w:tc>
          <w:tcPr>
            <w:tcW w:w="1379" w:type="dxa"/>
            <w:vAlign w:val="bottom"/>
          </w:tcPr>
          <w:p w14:paraId="6CF78B81" w14:textId="77777777" w:rsidR="009B1CC6" w:rsidRPr="001B54C3" w:rsidRDefault="009B1CC6" w:rsidP="00D85EE7">
            <w:pPr>
              <w:pStyle w:val="TableEntry"/>
            </w:pPr>
            <w:r w:rsidRPr="001B54C3">
              <w:t>2</w:t>
            </w:r>
          </w:p>
        </w:tc>
        <w:tc>
          <w:tcPr>
            <w:tcW w:w="1429" w:type="dxa"/>
            <w:vAlign w:val="bottom"/>
          </w:tcPr>
          <w:p w14:paraId="6FAFB5A4" w14:textId="77777777" w:rsidR="009B1CC6" w:rsidRPr="001B54C3" w:rsidRDefault="009B1CC6" w:rsidP="00D85EE7">
            <w:pPr>
              <w:pStyle w:val="TableEntry"/>
            </w:pPr>
            <w:r w:rsidRPr="001B54C3">
              <w:t>LA10393-9</w:t>
            </w:r>
          </w:p>
        </w:tc>
        <w:tc>
          <w:tcPr>
            <w:tcW w:w="1285" w:type="dxa"/>
            <w:vAlign w:val="bottom"/>
          </w:tcPr>
          <w:p w14:paraId="42D8566E" w14:textId="77777777" w:rsidR="009B1CC6" w:rsidRPr="001B54C3" w:rsidRDefault="009B1CC6" w:rsidP="00D85EE7">
            <w:pPr>
              <w:pStyle w:val="TableEntry"/>
            </w:pPr>
            <w:r w:rsidRPr="001B54C3">
              <w:t>183924009</w:t>
            </w:r>
          </w:p>
        </w:tc>
        <w:tc>
          <w:tcPr>
            <w:tcW w:w="1955" w:type="dxa"/>
            <w:vAlign w:val="bottom"/>
          </w:tcPr>
          <w:p w14:paraId="00788B90" w14:textId="77777777" w:rsidR="009B1CC6" w:rsidRPr="001B54C3" w:rsidRDefault="009B1CC6" w:rsidP="00D85EE7">
            <w:pPr>
              <w:pStyle w:val="TableEntry"/>
            </w:pPr>
            <w:r w:rsidRPr="001B54C3">
              <w:t>Refer</w:t>
            </w:r>
          </w:p>
        </w:tc>
        <w:tc>
          <w:tcPr>
            <w:tcW w:w="1620" w:type="dxa"/>
          </w:tcPr>
          <w:p w14:paraId="2B8EBF5F" w14:textId="77777777" w:rsidR="009B1CC6" w:rsidRPr="001B54C3" w:rsidRDefault="009B1CC6" w:rsidP="00D85EE7">
            <w:pPr>
              <w:pStyle w:val="TableEntry"/>
            </w:pPr>
          </w:p>
        </w:tc>
        <w:tc>
          <w:tcPr>
            <w:tcW w:w="1800" w:type="dxa"/>
          </w:tcPr>
          <w:p w14:paraId="1E5071DD" w14:textId="77777777" w:rsidR="009B1CC6" w:rsidRPr="001B54C3" w:rsidRDefault="009B1CC6" w:rsidP="00D85EE7">
            <w:pPr>
              <w:pStyle w:val="TableEntry"/>
            </w:pPr>
          </w:p>
        </w:tc>
      </w:tr>
    </w:tbl>
    <w:p w14:paraId="46F9259F" w14:textId="77777777" w:rsidR="00FE0E29" w:rsidRPr="001B54C3" w:rsidRDefault="00FE0E29" w:rsidP="00576949">
      <w:pPr>
        <w:pStyle w:val="BodyText"/>
      </w:pPr>
    </w:p>
    <w:p w14:paraId="5F25144C" w14:textId="77777777" w:rsidR="00FE0E29" w:rsidRPr="001B54C3" w:rsidRDefault="00FE0E29" w:rsidP="00FE0E29">
      <w:pPr>
        <w:pStyle w:val="EditorInstructions"/>
      </w:pPr>
      <w:r w:rsidRPr="001B54C3">
        <w:t>Add section 6.5.U</w:t>
      </w:r>
      <w:r w:rsidR="003A6FC9" w:rsidRPr="001B54C3">
        <w:t xml:space="preserve">. </w:t>
      </w:r>
      <w:r w:rsidR="003E0BEB" w:rsidRPr="001B54C3">
        <w:t xml:space="preserve">(Added 2011-09 from QRPH EHCP </w:t>
      </w:r>
      <w:r w:rsidR="003C4B67" w:rsidRPr="001B54C3">
        <w:t>Profile</w:t>
      </w:r>
      <w:r w:rsidR="003E0BEB" w:rsidRPr="001B54C3">
        <w:t>)</w:t>
      </w:r>
    </w:p>
    <w:p w14:paraId="2C888D5D" w14:textId="77777777" w:rsidR="009B1CC6" w:rsidRPr="001B54C3" w:rsidRDefault="009B1CC6" w:rsidP="009B1CC6">
      <w:pPr>
        <w:pStyle w:val="Heading3"/>
        <w:rPr>
          <w:noProof w:val="0"/>
        </w:rPr>
      </w:pPr>
      <w:bookmarkStart w:id="2690" w:name="_Toc272862250"/>
      <w:bookmarkStart w:id="2691" w:name="_Toc302033052"/>
      <w:bookmarkStart w:id="2692" w:name="_Toc302033886"/>
      <w:bookmarkStart w:id="2693" w:name="_Toc466555708"/>
      <w:r w:rsidRPr="001B54C3">
        <w:rPr>
          <w:noProof w:val="0"/>
        </w:rPr>
        <w:t>6.5.</w:t>
      </w:r>
      <w:r w:rsidR="005D547D" w:rsidRPr="001B54C3">
        <w:rPr>
          <w:noProof w:val="0"/>
        </w:rPr>
        <w:t>U</w:t>
      </w:r>
      <w:r w:rsidRPr="001B54C3">
        <w:rPr>
          <w:noProof w:val="0"/>
        </w:rPr>
        <w:t xml:space="preserve"> JCIH-EHDI  Procedure Declined Value Set Codes</w:t>
      </w:r>
      <w:bookmarkEnd w:id="2690"/>
      <w:bookmarkEnd w:id="2691"/>
      <w:bookmarkEnd w:id="2692"/>
      <w:bookmarkEnd w:id="2693"/>
      <w:r w:rsidRPr="001B54C3">
        <w:rPr>
          <w:noProof w:val="0"/>
        </w:rPr>
        <w:t xml:space="preserve"> </w:t>
      </w:r>
    </w:p>
    <w:p w14:paraId="0DA3F5E4" w14:textId="77777777" w:rsidR="009B1CC6" w:rsidRPr="001B54C3" w:rsidRDefault="009B1CC6" w:rsidP="009B1CC6">
      <w:pPr>
        <w:pStyle w:val="Heading4"/>
        <w:rPr>
          <w:noProof w:val="0"/>
        </w:rPr>
      </w:pPr>
      <w:bookmarkStart w:id="2694" w:name="_Toc272862251"/>
      <w:bookmarkStart w:id="2695" w:name="_Toc302033053"/>
      <w:bookmarkStart w:id="2696" w:name="_Toc302033887"/>
      <w:bookmarkStart w:id="2697" w:name="_Toc466555709"/>
      <w:r w:rsidRPr="001B54C3">
        <w:rPr>
          <w:noProof w:val="0"/>
        </w:rPr>
        <w:t>6.5.</w:t>
      </w:r>
      <w:r w:rsidR="005D547D" w:rsidRPr="001B54C3">
        <w:rPr>
          <w:noProof w:val="0"/>
        </w:rPr>
        <w:t>U</w:t>
      </w:r>
      <w:r w:rsidRPr="001B54C3">
        <w:rPr>
          <w:noProof w:val="0"/>
        </w:rPr>
        <w:t>.1 Metadata</w:t>
      </w:r>
      <w:bookmarkEnd w:id="2694"/>
      <w:bookmarkEnd w:id="2695"/>
      <w:bookmarkEnd w:id="2696"/>
      <w:bookmarkEnd w:id="2697"/>
    </w:p>
    <w:p w14:paraId="661CDBC8"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44FD34C7" w14:textId="77777777" w:rsidTr="00D85EE7">
        <w:trPr>
          <w:tblHeader/>
          <w:jc w:val="center"/>
        </w:trPr>
        <w:tc>
          <w:tcPr>
            <w:tcW w:w="1278" w:type="dxa"/>
            <w:shd w:val="pct15" w:color="auto" w:fill="FFFFFF"/>
          </w:tcPr>
          <w:p w14:paraId="7C286B15" w14:textId="77777777" w:rsidR="009B1CC6" w:rsidRPr="001B54C3" w:rsidRDefault="009B1CC6" w:rsidP="00D85EE7">
            <w:pPr>
              <w:pStyle w:val="TableEntryHeader"/>
            </w:pPr>
            <w:r w:rsidRPr="001B54C3">
              <w:t>Metadata Element</w:t>
            </w:r>
          </w:p>
        </w:tc>
        <w:tc>
          <w:tcPr>
            <w:tcW w:w="3150" w:type="dxa"/>
            <w:shd w:val="pct15" w:color="auto" w:fill="FFFFFF"/>
          </w:tcPr>
          <w:p w14:paraId="35A10641" w14:textId="77777777" w:rsidR="009B1CC6" w:rsidRPr="001B54C3" w:rsidRDefault="009B1CC6" w:rsidP="00D85EE7">
            <w:pPr>
              <w:pStyle w:val="TableEntryHeader"/>
            </w:pPr>
            <w:r w:rsidRPr="001B54C3">
              <w:t>Description</w:t>
            </w:r>
          </w:p>
        </w:tc>
        <w:tc>
          <w:tcPr>
            <w:tcW w:w="3150" w:type="dxa"/>
            <w:shd w:val="pct15" w:color="auto" w:fill="FFFFFF"/>
          </w:tcPr>
          <w:p w14:paraId="7D79CEBD" w14:textId="77777777" w:rsidR="009B1CC6" w:rsidRPr="001B54C3" w:rsidRDefault="009B1CC6" w:rsidP="00D85EE7">
            <w:pPr>
              <w:pStyle w:val="TableEntryHeader"/>
            </w:pPr>
            <w:r w:rsidRPr="001B54C3">
              <w:t>Mandatory</w:t>
            </w:r>
          </w:p>
        </w:tc>
      </w:tr>
      <w:tr w:rsidR="009B1CC6" w:rsidRPr="001B54C3" w14:paraId="3511FA33" w14:textId="77777777" w:rsidTr="00D85EE7">
        <w:trPr>
          <w:jc w:val="center"/>
        </w:trPr>
        <w:tc>
          <w:tcPr>
            <w:tcW w:w="1278" w:type="dxa"/>
          </w:tcPr>
          <w:p w14:paraId="40DE838B" w14:textId="77777777" w:rsidR="009B1CC6" w:rsidRPr="001B54C3" w:rsidRDefault="009B1CC6" w:rsidP="00D85EE7">
            <w:pPr>
              <w:pStyle w:val="TableEntry"/>
            </w:pPr>
            <w:r w:rsidRPr="001B54C3">
              <w:t xml:space="preserve">Identifier </w:t>
            </w:r>
          </w:p>
        </w:tc>
        <w:tc>
          <w:tcPr>
            <w:tcW w:w="3150" w:type="dxa"/>
          </w:tcPr>
          <w:p w14:paraId="33694FC0" w14:textId="77777777" w:rsidR="009B1CC6" w:rsidRPr="001B54C3" w:rsidRDefault="009B1CC6" w:rsidP="00D85EE7">
            <w:pPr>
              <w:pStyle w:val="TableEntry"/>
            </w:pPr>
            <w:r w:rsidRPr="001B54C3">
              <w:t xml:space="preserve"> unique identifier of the value set </w:t>
            </w:r>
          </w:p>
        </w:tc>
        <w:tc>
          <w:tcPr>
            <w:tcW w:w="3150" w:type="dxa"/>
          </w:tcPr>
          <w:p w14:paraId="6A2553EF" w14:textId="77777777" w:rsidR="009B1CC6" w:rsidRPr="001B54C3" w:rsidRDefault="009B1CC6" w:rsidP="00D85EE7">
            <w:pPr>
              <w:pStyle w:val="TableEntry"/>
            </w:pPr>
            <w:r w:rsidRPr="001B54C3">
              <w:t>1.3.6.1.4.1.19376.1.7.3.1.1.15.2.20</w:t>
            </w:r>
          </w:p>
        </w:tc>
      </w:tr>
      <w:tr w:rsidR="009B1CC6" w:rsidRPr="001B54C3" w14:paraId="1B630331" w14:textId="77777777" w:rsidTr="00D85EE7">
        <w:trPr>
          <w:jc w:val="center"/>
        </w:trPr>
        <w:tc>
          <w:tcPr>
            <w:tcW w:w="1278" w:type="dxa"/>
          </w:tcPr>
          <w:p w14:paraId="0DB85278" w14:textId="77777777" w:rsidR="009B1CC6" w:rsidRPr="001B54C3" w:rsidRDefault="009B1CC6" w:rsidP="00D85EE7">
            <w:pPr>
              <w:pStyle w:val="TableEntry"/>
            </w:pPr>
            <w:r w:rsidRPr="001B54C3">
              <w:t xml:space="preserve">Name </w:t>
            </w:r>
          </w:p>
        </w:tc>
        <w:tc>
          <w:tcPr>
            <w:tcW w:w="3150" w:type="dxa"/>
          </w:tcPr>
          <w:p w14:paraId="73407432" w14:textId="77777777" w:rsidR="009B1CC6" w:rsidRPr="001B54C3" w:rsidRDefault="009B1CC6" w:rsidP="00D85EE7">
            <w:pPr>
              <w:pStyle w:val="TableEntry"/>
            </w:pPr>
            <w:r w:rsidRPr="001B54C3">
              <w:t xml:space="preserve"> name of the value set </w:t>
            </w:r>
          </w:p>
        </w:tc>
        <w:tc>
          <w:tcPr>
            <w:tcW w:w="3150" w:type="dxa"/>
          </w:tcPr>
          <w:p w14:paraId="0AB6A19F" w14:textId="77777777" w:rsidR="009B1CC6" w:rsidRPr="001B54C3" w:rsidRDefault="009B1CC6" w:rsidP="00D85EE7">
            <w:pPr>
              <w:pStyle w:val="TableEntry"/>
            </w:pPr>
            <w:r w:rsidRPr="001B54C3">
              <w:t>JCIH-EHDI  Procedure Declined Value Set</w:t>
            </w:r>
          </w:p>
        </w:tc>
      </w:tr>
      <w:tr w:rsidR="009B1CC6" w:rsidRPr="001B54C3" w14:paraId="54338855" w14:textId="77777777" w:rsidTr="00D85EE7">
        <w:trPr>
          <w:jc w:val="center"/>
        </w:trPr>
        <w:tc>
          <w:tcPr>
            <w:tcW w:w="1278" w:type="dxa"/>
          </w:tcPr>
          <w:p w14:paraId="407E2BA5" w14:textId="77777777" w:rsidR="009B1CC6" w:rsidRPr="001B54C3" w:rsidRDefault="009B1CC6" w:rsidP="00D85EE7">
            <w:pPr>
              <w:pStyle w:val="TableEntry"/>
            </w:pPr>
            <w:r w:rsidRPr="001B54C3">
              <w:t xml:space="preserve">Source </w:t>
            </w:r>
          </w:p>
        </w:tc>
        <w:tc>
          <w:tcPr>
            <w:tcW w:w="3150" w:type="dxa"/>
          </w:tcPr>
          <w:p w14:paraId="435D1F4D"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668695F3" w14:textId="77777777" w:rsidR="009B1CC6" w:rsidRPr="001B54C3" w:rsidRDefault="009B1CC6" w:rsidP="00D85EE7">
            <w:pPr>
              <w:pStyle w:val="TableEntry"/>
            </w:pPr>
            <w:r w:rsidRPr="001B54C3">
              <w:t>IHE Quality Research and Public Health Domain</w:t>
            </w:r>
          </w:p>
        </w:tc>
      </w:tr>
      <w:tr w:rsidR="009B1CC6" w:rsidRPr="001B54C3" w14:paraId="3A04559E" w14:textId="77777777" w:rsidTr="00D85EE7">
        <w:trPr>
          <w:jc w:val="center"/>
        </w:trPr>
        <w:tc>
          <w:tcPr>
            <w:tcW w:w="1278" w:type="dxa"/>
          </w:tcPr>
          <w:p w14:paraId="580204C9" w14:textId="77777777" w:rsidR="009B1CC6" w:rsidRPr="001B54C3" w:rsidRDefault="009B1CC6" w:rsidP="00D85EE7">
            <w:pPr>
              <w:pStyle w:val="TableEntry"/>
            </w:pPr>
            <w:r w:rsidRPr="001B54C3">
              <w:t xml:space="preserve">Purpose </w:t>
            </w:r>
          </w:p>
        </w:tc>
        <w:tc>
          <w:tcPr>
            <w:tcW w:w="3150" w:type="dxa"/>
          </w:tcPr>
          <w:p w14:paraId="607E800A"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7002E47C" w14:textId="77777777" w:rsidR="009B1CC6" w:rsidRPr="001B54C3" w:rsidRDefault="009B1CC6" w:rsidP="00D85EE7">
            <w:pPr>
              <w:pStyle w:val="TableEntry"/>
            </w:pPr>
            <w:r w:rsidRPr="001B54C3">
              <w:t xml:space="preserve">To Reflect that the hearing screening procedure was not performed due to the patient/parent declining the procedure </w:t>
            </w:r>
          </w:p>
        </w:tc>
      </w:tr>
      <w:tr w:rsidR="009B1CC6" w:rsidRPr="001B54C3" w14:paraId="46F6E179" w14:textId="77777777" w:rsidTr="00D85EE7">
        <w:trPr>
          <w:jc w:val="center"/>
        </w:trPr>
        <w:tc>
          <w:tcPr>
            <w:tcW w:w="1278" w:type="dxa"/>
          </w:tcPr>
          <w:p w14:paraId="53556FE1" w14:textId="77777777" w:rsidR="009B1CC6" w:rsidRPr="001B54C3" w:rsidRDefault="009B1CC6" w:rsidP="00D85EE7">
            <w:pPr>
              <w:pStyle w:val="TableEntry"/>
            </w:pPr>
            <w:r w:rsidRPr="001B54C3">
              <w:lastRenderedPageBreak/>
              <w:t xml:space="preserve">Definition </w:t>
            </w:r>
          </w:p>
        </w:tc>
        <w:tc>
          <w:tcPr>
            <w:tcW w:w="3150" w:type="dxa"/>
          </w:tcPr>
          <w:p w14:paraId="0FB1F0A5"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38699E9E" w14:textId="77777777" w:rsidR="009B1CC6" w:rsidRPr="001B54C3" w:rsidRDefault="009B1CC6" w:rsidP="00D85EE7">
            <w:pPr>
              <w:pStyle w:val="TableEntry"/>
            </w:pPr>
            <w:r w:rsidRPr="001B54C3">
              <w:t>Extensional definition: The value set was constructed by enumerating the codes from SNOMED-CT</w:t>
            </w:r>
          </w:p>
        </w:tc>
      </w:tr>
      <w:tr w:rsidR="009B1CC6" w:rsidRPr="001B54C3" w14:paraId="56DB73A4" w14:textId="77777777" w:rsidTr="00D85EE7">
        <w:trPr>
          <w:jc w:val="center"/>
        </w:trPr>
        <w:tc>
          <w:tcPr>
            <w:tcW w:w="1278" w:type="dxa"/>
          </w:tcPr>
          <w:p w14:paraId="0834C324" w14:textId="77777777" w:rsidR="009B1CC6" w:rsidRPr="001B54C3" w:rsidRDefault="009B1CC6" w:rsidP="00D85EE7">
            <w:pPr>
              <w:pStyle w:val="TableEntry"/>
            </w:pPr>
            <w:r w:rsidRPr="001B54C3">
              <w:t>Source URI</w:t>
            </w:r>
          </w:p>
        </w:tc>
        <w:tc>
          <w:tcPr>
            <w:tcW w:w="3150" w:type="dxa"/>
          </w:tcPr>
          <w:p w14:paraId="6B2EE9EF"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01D155F6" w14:textId="77777777" w:rsidR="009B1CC6" w:rsidRPr="001B54C3" w:rsidRDefault="00B64CE6" w:rsidP="00D85EE7">
            <w:pPr>
              <w:pStyle w:val="TableEntry"/>
              <w:rPr>
                <w:rStyle w:val="Hyperlink"/>
              </w:rPr>
            </w:pPr>
            <w:hyperlink r:id="rId70" w:history="1">
              <w:r w:rsidR="009B1CC6" w:rsidRPr="001B54C3">
                <w:rPr>
                  <w:rStyle w:val="Hyperlink"/>
                </w:rPr>
                <w:t>http://www.nlm.nih.gov/research/umls/Snomed/snomed_main.html</w:t>
              </w:r>
            </w:hyperlink>
          </w:p>
        </w:tc>
      </w:tr>
      <w:tr w:rsidR="009B1CC6" w:rsidRPr="001B54C3" w14:paraId="18CF5555" w14:textId="77777777" w:rsidTr="00D85EE7">
        <w:trPr>
          <w:jc w:val="center"/>
        </w:trPr>
        <w:tc>
          <w:tcPr>
            <w:tcW w:w="1278" w:type="dxa"/>
          </w:tcPr>
          <w:p w14:paraId="3BF03A0A" w14:textId="77777777" w:rsidR="009B1CC6" w:rsidRPr="001B54C3" w:rsidRDefault="009B1CC6" w:rsidP="00D85EE7">
            <w:pPr>
              <w:pStyle w:val="TableEntry"/>
            </w:pPr>
            <w:r w:rsidRPr="001B54C3">
              <w:t xml:space="preserve">Version </w:t>
            </w:r>
          </w:p>
        </w:tc>
        <w:tc>
          <w:tcPr>
            <w:tcW w:w="3150" w:type="dxa"/>
          </w:tcPr>
          <w:p w14:paraId="09EF6BDA" w14:textId="77777777" w:rsidR="009B1CC6" w:rsidRPr="001B54C3" w:rsidRDefault="009B1CC6" w:rsidP="00D85EE7">
            <w:pPr>
              <w:pStyle w:val="TableEntry"/>
            </w:pPr>
            <w:r w:rsidRPr="001B54C3">
              <w:t>A string identifying the specific version of the value set.</w:t>
            </w:r>
          </w:p>
        </w:tc>
        <w:tc>
          <w:tcPr>
            <w:tcW w:w="3150" w:type="dxa"/>
          </w:tcPr>
          <w:p w14:paraId="410931FC" w14:textId="77777777" w:rsidR="009B1CC6" w:rsidRPr="001B54C3" w:rsidRDefault="009B1CC6" w:rsidP="00D85EE7">
            <w:pPr>
              <w:pStyle w:val="TableEntry"/>
            </w:pPr>
            <w:r w:rsidRPr="001B54C3">
              <w:t>Version 1.0</w:t>
            </w:r>
          </w:p>
        </w:tc>
      </w:tr>
      <w:tr w:rsidR="009B1CC6" w:rsidRPr="001B54C3" w14:paraId="54CB97D5" w14:textId="77777777" w:rsidTr="00D85EE7">
        <w:trPr>
          <w:jc w:val="center"/>
        </w:trPr>
        <w:tc>
          <w:tcPr>
            <w:tcW w:w="1278" w:type="dxa"/>
          </w:tcPr>
          <w:p w14:paraId="65096DFA" w14:textId="77777777" w:rsidR="009B1CC6" w:rsidRPr="001B54C3" w:rsidRDefault="009B1CC6" w:rsidP="00D85EE7">
            <w:pPr>
              <w:pStyle w:val="TableEntry"/>
            </w:pPr>
            <w:r w:rsidRPr="001B54C3">
              <w:t xml:space="preserve">Status </w:t>
            </w:r>
          </w:p>
        </w:tc>
        <w:tc>
          <w:tcPr>
            <w:tcW w:w="3150" w:type="dxa"/>
          </w:tcPr>
          <w:p w14:paraId="35CCF054" w14:textId="77777777" w:rsidR="009B1CC6" w:rsidRPr="001B54C3" w:rsidRDefault="009B1CC6" w:rsidP="00D85EE7">
            <w:pPr>
              <w:pStyle w:val="TableEntry"/>
            </w:pPr>
            <w:r w:rsidRPr="001B54C3">
              <w:t>Active (Current) or Inactive</w:t>
            </w:r>
          </w:p>
        </w:tc>
        <w:tc>
          <w:tcPr>
            <w:tcW w:w="3150" w:type="dxa"/>
          </w:tcPr>
          <w:p w14:paraId="122C9E8F" w14:textId="77777777" w:rsidR="009B1CC6" w:rsidRPr="001B54C3" w:rsidRDefault="009B1CC6" w:rsidP="00D85EE7">
            <w:pPr>
              <w:pStyle w:val="TableEntry"/>
            </w:pPr>
            <w:r w:rsidRPr="001B54C3">
              <w:t>Active</w:t>
            </w:r>
          </w:p>
        </w:tc>
      </w:tr>
      <w:tr w:rsidR="009B1CC6" w:rsidRPr="001B54C3" w14:paraId="45B2F77F" w14:textId="77777777" w:rsidTr="00D85EE7">
        <w:trPr>
          <w:jc w:val="center"/>
        </w:trPr>
        <w:tc>
          <w:tcPr>
            <w:tcW w:w="1278" w:type="dxa"/>
          </w:tcPr>
          <w:p w14:paraId="218CB5F3" w14:textId="77777777" w:rsidR="009B1CC6" w:rsidRPr="001B54C3" w:rsidRDefault="009B1CC6" w:rsidP="00D85EE7">
            <w:pPr>
              <w:pStyle w:val="TableEntry"/>
            </w:pPr>
            <w:r w:rsidRPr="001B54C3">
              <w:t xml:space="preserve">Effective Date </w:t>
            </w:r>
          </w:p>
        </w:tc>
        <w:tc>
          <w:tcPr>
            <w:tcW w:w="3150" w:type="dxa"/>
          </w:tcPr>
          <w:p w14:paraId="2E2CF083" w14:textId="77777777" w:rsidR="009B1CC6" w:rsidRPr="001B54C3" w:rsidRDefault="009B1CC6" w:rsidP="00D85EE7">
            <w:pPr>
              <w:pStyle w:val="TableEntry"/>
            </w:pPr>
            <w:r w:rsidRPr="001B54C3">
              <w:t xml:space="preserve">The date when the value set is expected to be effective </w:t>
            </w:r>
          </w:p>
        </w:tc>
        <w:tc>
          <w:tcPr>
            <w:tcW w:w="3150" w:type="dxa"/>
          </w:tcPr>
          <w:p w14:paraId="0D13A523" w14:textId="77777777" w:rsidR="009B1CC6" w:rsidRPr="001B54C3" w:rsidRDefault="009B1CC6" w:rsidP="00D85EE7">
            <w:pPr>
              <w:pStyle w:val="TableEntry"/>
            </w:pPr>
            <w:r w:rsidRPr="001B54C3">
              <w:t>8/1/2010</w:t>
            </w:r>
          </w:p>
        </w:tc>
      </w:tr>
      <w:tr w:rsidR="009B1CC6" w:rsidRPr="001B54C3" w14:paraId="1BAC7DB4" w14:textId="77777777" w:rsidTr="00D85EE7">
        <w:trPr>
          <w:jc w:val="center"/>
        </w:trPr>
        <w:tc>
          <w:tcPr>
            <w:tcW w:w="1278" w:type="dxa"/>
          </w:tcPr>
          <w:p w14:paraId="7DCD9D6C" w14:textId="77777777" w:rsidR="009B1CC6" w:rsidRPr="001B54C3" w:rsidRDefault="009B1CC6" w:rsidP="00D85EE7">
            <w:pPr>
              <w:pStyle w:val="TableEntry"/>
            </w:pPr>
            <w:r w:rsidRPr="001B54C3">
              <w:t xml:space="preserve">Expiration Date </w:t>
            </w:r>
          </w:p>
        </w:tc>
        <w:tc>
          <w:tcPr>
            <w:tcW w:w="3150" w:type="dxa"/>
          </w:tcPr>
          <w:p w14:paraId="541D33B7"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7F55DA81" w14:textId="77777777" w:rsidR="009B1CC6" w:rsidRPr="001B54C3" w:rsidRDefault="009B1CC6" w:rsidP="00D85EE7">
            <w:pPr>
              <w:pStyle w:val="TableEntry"/>
            </w:pPr>
            <w:r w:rsidRPr="001B54C3">
              <w:t>N/A</w:t>
            </w:r>
          </w:p>
        </w:tc>
      </w:tr>
      <w:tr w:rsidR="009B1CC6" w:rsidRPr="001B54C3" w14:paraId="6F35E1DB" w14:textId="77777777" w:rsidTr="00D85EE7">
        <w:trPr>
          <w:jc w:val="center"/>
        </w:trPr>
        <w:tc>
          <w:tcPr>
            <w:tcW w:w="1278" w:type="dxa"/>
          </w:tcPr>
          <w:p w14:paraId="435F192A" w14:textId="77777777" w:rsidR="009B1CC6" w:rsidRPr="001B54C3" w:rsidRDefault="009B1CC6" w:rsidP="00D85EE7">
            <w:pPr>
              <w:pStyle w:val="TableEntry"/>
            </w:pPr>
            <w:r w:rsidRPr="001B54C3">
              <w:t>Creation Date</w:t>
            </w:r>
          </w:p>
        </w:tc>
        <w:tc>
          <w:tcPr>
            <w:tcW w:w="3150" w:type="dxa"/>
          </w:tcPr>
          <w:p w14:paraId="325531A2" w14:textId="77777777" w:rsidR="009B1CC6" w:rsidRPr="001B54C3" w:rsidRDefault="009B1CC6" w:rsidP="00D85EE7">
            <w:pPr>
              <w:pStyle w:val="TableEntry"/>
            </w:pPr>
            <w:r w:rsidRPr="001B54C3">
              <w:t xml:space="preserve">The date of creation of the value set </w:t>
            </w:r>
          </w:p>
        </w:tc>
        <w:tc>
          <w:tcPr>
            <w:tcW w:w="3150" w:type="dxa"/>
          </w:tcPr>
          <w:p w14:paraId="095DD15F" w14:textId="77777777" w:rsidR="009B1CC6" w:rsidRPr="001B54C3" w:rsidRDefault="009B1CC6" w:rsidP="00D85EE7">
            <w:pPr>
              <w:pStyle w:val="TableEntry"/>
            </w:pPr>
            <w:r w:rsidRPr="001B54C3">
              <w:t>8/1/2010</w:t>
            </w:r>
          </w:p>
        </w:tc>
      </w:tr>
      <w:tr w:rsidR="009B1CC6" w:rsidRPr="001B54C3" w14:paraId="0A74A897" w14:textId="77777777" w:rsidTr="00D85EE7">
        <w:trPr>
          <w:jc w:val="center"/>
        </w:trPr>
        <w:tc>
          <w:tcPr>
            <w:tcW w:w="1278" w:type="dxa"/>
          </w:tcPr>
          <w:p w14:paraId="01267F2E" w14:textId="77777777" w:rsidR="009B1CC6" w:rsidRPr="001B54C3" w:rsidRDefault="009B1CC6" w:rsidP="00D85EE7">
            <w:pPr>
              <w:pStyle w:val="TableEntry"/>
            </w:pPr>
            <w:r w:rsidRPr="001B54C3">
              <w:t xml:space="preserve">Revision Date </w:t>
            </w:r>
          </w:p>
        </w:tc>
        <w:tc>
          <w:tcPr>
            <w:tcW w:w="3150" w:type="dxa"/>
          </w:tcPr>
          <w:p w14:paraId="3CE9BB7D" w14:textId="77777777" w:rsidR="009B1CC6" w:rsidRPr="001B54C3" w:rsidRDefault="009B1CC6" w:rsidP="00D85EE7">
            <w:pPr>
              <w:pStyle w:val="TableEntry"/>
            </w:pPr>
            <w:r w:rsidRPr="001B54C3">
              <w:t xml:space="preserve">The date of revision of the value set </w:t>
            </w:r>
          </w:p>
        </w:tc>
        <w:tc>
          <w:tcPr>
            <w:tcW w:w="3150" w:type="dxa"/>
          </w:tcPr>
          <w:p w14:paraId="6DCA7197" w14:textId="77777777" w:rsidR="009B1CC6" w:rsidRPr="001B54C3" w:rsidRDefault="009B1CC6" w:rsidP="00D85EE7">
            <w:pPr>
              <w:pStyle w:val="TableEntry"/>
            </w:pPr>
            <w:r w:rsidRPr="001B54C3">
              <w:t>N/A</w:t>
            </w:r>
          </w:p>
        </w:tc>
      </w:tr>
      <w:tr w:rsidR="009B1CC6" w:rsidRPr="001B54C3" w14:paraId="6FB9A869" w14:textId="77777777" w:rsidTr="00D85EE7">
        <w:trPr>
          <w:jc w:val="center"/>
        </w:trPr>
        <w:tc>
          <w:tcPr>
            <w:tcW w:w="1278" w:type="dxa"/>
          </w:tcPr>
          <w:p w14:paraId="387470B6" w14:textId="77777777" w:rsidR="009B1CC6" w:rsidRPr="001B54C3" w:rsidRDefault="009B1CC6" w:rsidP="00D85EE7">
            <w:pPr>
              <w:pStyle w:val="TableEntry"/>
            </w:pPr>
            <w:r w:rsidRPr="001B54C3">
              <w:t>Groups</w:t>
            </w:r>
          </w:p>
        </w:tc>
        <w:tc>
          <w:tcPr>
            <w:tcW w:w="3150" w:type="dxa"/>
          </w:tcPr>
          <w:p w14:paraId="6614D75F"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48974EDF" w14:textId="77777777" w:rsidR="009B1CC6" w:rsidRPr="001B54C3" w:rsidRDefault="009B1CC6" w:rsidP="00D85EE7">
            <w:pPr>
              <w:pStyle w:val="TableEntry"/>
            </w:pPr>
            <w:r w:rsidRPr="001B54C3">
              <w:t>IHE EHDI</w:t>
            </w:r>
          </w:p>
        </w:tc>
      </w:tr>
    </w:tbl>
    <w:p w14:paraId="407EB776" w14:textId="77777777" w:rsidR="003B0A4B" w:rsidRPr="001B54C3" w:rsidRDefault="003B0A4B" w:rsidP="00235E1F">
      <w:pPr>
        <w:pStyle w:val="BodyText"/>
      </w:pPr>
      <w:bookmarkStart w:id="2698" w:name="_Toc272862252"/>
      <w:bookmarkStart w:id="2699" w:name="_Toc302033054"/>
      <w:bookmarkStart w:id="2700" w:name="_Toc302033888"/>
    </w:p>
    <w:p w14:paraId="5850F252" w14:textId="1F8386B5" w:rsidR="009B1CC6" w:rsidRPr="001B54C3" w:rsidRDefault="009B1CC6" w:rsidP="009B1CC6">
      <w:pPr>
        <w:pStyle w:val="Heading4"/>
        <w:rPr>
          <w:noProof w:val="0"/>
        </w:rPr>
      </w:pPr>
      <w:bookmarkStart w:id="2701" w:name="_Toc466555710"/>
      <w:r w:rsidRPr="001B54C3">
        <w:rPr>
          <w:noProof w:val="0"/>
        </w:rPr>
        <w:t>6.5.</w:t>
      </w:r>
      <w:r w:rsidR="005D547D" w:rsidRPr="001B54C3">
        <w:rPr>
          <w:noProof w:val="0"/>
        </w:rPr>
        <w:t>U</w:t>
      </w:r>
      <w:r w:rsidRPr="001B54C3">
        <w:rPr>
          <w:noProof w:val="0"/>
        </w:rPr>
        <w:t>.2 JCIH-EHDI  Procedure Declined Value Set Value Set</w:t>
      </w:r>
      <w:bookmarkEnd w:id="2698"/>
      <w:bookmarkEnd w:id="2699"/>
      <w:bookmarkEnd w:id="2700"/>
      <w:bookmarkEnd w:id="2701"/>
    </w:p>
    <w:p w14:paraId="346D266E" w14:textId="77777777" w:rsidR="009B1CC6" w:rsidRPr="001B54C3" w:rsidRDefault="009B1CC6" w:rsidP="005F5F89">
      <w:pPr>
        <w:pStyle w:val="BodyText"/>
        <w:rPr>
          <w:i/>
          <w:iCs/>
        </w:rPr>
      </w:pPr>
      <w:r w:rsidRPr="001B54C3">
        <w:rPr>
          <w:i/>
          <w:iCs/>
        </w:rPr>
        <w:t>JCIH-</w:t>
      </w:r>
      <w:r w:rsidR="00576949" w:rsidRPr="001B54C3">
        <w:rPr>
          <w:i/>
          <w:iCs/>
        </w:rPr>
        <w:t>EHDI Procedure</w:t>
      </w:r>
      <w:r w:rsidRPr="001B54C3">
        <w:rPr>
          <w:i/>
          <w:iCs/>
        </w:rPr>
        <w:t xml:space="preserve"> Declined Value Set: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0"/>
        <w:gridCol w:w="2918"/>
        <w:gridCol w:w="4982"/>
      </w:tblGrid>
      <w:tr w:rsidR="009B1CC6" w:rsidRPr="001B54C3" w14:paraId="7C6EAD46" w14:textId="77777777" w:rsidTr="00D85EE7">
        <w:tc>
          <w:tcPr>
            <w:tcW w:w="1456" w:type="dxa"/>
            <w:shd w:val="clear" w:color="auto" w:fill="D9D9D9"/>
          </w:tcPr>
          <w:p w14:paraId="5A68205A" w14:textId="77777777" w:rsidR="009B1CC6" w:rsidRPr="001B54C3" w:rsidRDefault="009B1CC6" w:rsidP="00D85EE7">
            <w:pPr>
              <w:pStyle w:val="TableEntryHeader"/>
            </w:pPr>
          </w:p>
        </w:tc>
        <w:tc>
          <w:tcPr>
            <w:tcW w:w="2972" w:type="dxa"/>
            <w:shd w:val="clear" w:color="auto" w:fill="D9D9D9"/>
          </w:tcPr>
          <w:p w14:paraId="67AE0717" w14:textId="77777777" w:rsidR="009B1CC6" w:rsidRPr="001B54C3" w:rsidRDefault="009B1CC6" w:rsidP="00D85EE7">
            <w:pPr>
              <w:pStyle w:val="TableEntryHeader"/>
            </w:pPr>
            <w:r w:rsidRPr="001B54C3">
              <w:t>Value Set :</w:t>
            </w:r>
          </w:p>
        </w:tc>
        <w:tc>
          <w:tcPr>
            <w:tcW w:w="5040" w:type="dxa"/>
            <w:shd w:val="clear" w:color="auto" w:fill="D9D9D9"/>
          </w:tcPr>
          <w:p w14:paraId="1A52FADD" w14:textId="77777777" w:rsidR="009B1CC6" w:rsidRPr="001B54C3" w:rsidRDefault="009B1CC6" w:rsidP="00D85EE7">
            <w:pPr>
              <w:pStyle w:val="TableEntryHeader"/>
            </w:pPr>
            <w:r w:rsidRPr="001B54C3">
              <w:t>1.3.6.1.4.1.19376.1.7.3.1.1.15.2.20</w:t>
            </w:r>
          </w:p>
        </w:tc>
      </w:tr>
      <w:tr w:rsidR="009B1CC6" w:rsidRPr="001B54C3" w14:paraId="147CB7A7" w14:textId="77777777" w:rsidTr="00D85EE7">
        <w:tc>
          <w:tcPr>
            <w:tcW w:w="1456" w:type="dxa"/>
            <w:shd w:val="clear" w:color="auto" w:fill="D9D9D9"/>
          </w:tcPr>
          <w:p w14:paraId="3CFA5116" w14:textId="77777777" w:rsidR="009B1CC6" w:rsidRPr="001B54C3" w:rsidRDefault="009B1CC6" w:rsidP="00D85EE7">
            <w:pPr>
              <w:pStyle w:val="TableEntryHeader"/>
            </w:pPr>
          </w:p>
        </w:tc>
        <w:tc>
          <w:tcPr>
            <w:tcW w:w="2972" w:type="dxa"/>
            <w:shd w:val="clear" w:color="auto" w:fill="D9D9D9"/>
          </w:tcPr>
          <w:p w14:paraId="6A05A02B" w14:textId="77777777" w:rsidR="009B1CC6" w:rsidRPr="001B54C3" w:rsidRDefault="009B1CC6" w:rsidP="00D85EE7">
            <w:pPr>
              <w:pStyle w:val="TableEntryHeader"/>
            </w:pPr>
            <w:r w:rsidRPr="001B54C3">
              <w:t>Vocabulary:</w:t>
            </w:r>
          </w:p>
        </w:tc>
        <w:tc>
          <w:tcPr>
            <w:tcW w:w="5040" w:type="dxa"/>
            <w:shd w:val="clear" w:color="auto" w:fill="D9D9D9"/>
          </w:tcPr>
          <w:p w14:paraId="74DE7007" w14:textId="77777777" w:rsidR="009B1CC6" w:rsidRPr="001B54C3" w:rsidRDefault="009B1CC6" w:rsidP="00D85EE7">
            <w:pPr>
              <w:pStyle w:val="TableEntryHeader"/>
            </w:pPr>
            <w:r w:rsidRPr="001B54C3">
              <w:rPr>
                <w:rFonts w:cs="Arial"/>
              </w:rPr>
              <w:t>2.16.840.1.113883.6.96</w:t>
            </w:r>
          </w:p>
        </w:tc>
      </w:tr>
      <w:tr w:rsidR="009B1CC6" w:rsidRPr="001B54C3" w14:paraId="2A0E5ABE" w14:textId="77777777" w:rsidTr="00D85EE7">
        <w:tc>
          <w:tcPr>
            <w:tcW w:w="1456" w:type="dxa"/>
            <w:shd w:val="clear" w:color="auto" w:fill="D9D9D9"/>
          </w:tcPr>
          <w:p w14:paraId="0F9E45EE" w14:textId="77777777" w:rsidR="009B1CC6" w:rsidRPr="001B54C3" w:rsidRDefault="009B1CC6" w:rsidP="00D85EE7">
            <w:pPr>
              <w:pStyle w:val="TableEntryHeader"/>
            </w:pPr>
            <w:r w:rsidRPr="001B54C3">
              <w:t>Sequence</w:t>
            </w:r>
          </w:p>
        </w:tc>
        <w:tc>
          <w:tcPr>
            <w:tcW w:w="2972" w:type="dxa"/>
            <w:shd w:val="clear" w:color="auto" w:fill="D9D9D9"/>
          </w:tcPr>
          <w:p w14:paraId="45ED8125" w14:textId="77777777" w:rsidR="009B1CC6" w:rsidRPr="001B54C3" w:rsidRDefault="009B1CC6" w:rsidP="00D85EE7">
            <w:pPr>
              <w:pStyle w:val="TableEntryHeader"/>
            </w:pPr>
            <w:r w:rsidRPr="001B54C3">
              <w:t>SNOMED-CT Code</w:t>
            </w:r>
          </w:p>
        </w:tc>
        <w:tc>
          <w:tcPr>
            <w:tcW w:w="5040" w:type="dxa"/>
            <w:shd w:val="clear" w:color="auto" w:fill="D9D9D9"/>
          </w:tcPr>
          <w:p w14:paraId="43803F6F" w14:textId="77777777" w:rsidR="009B1CC6" w:rsidRPr="001B54C3" w:rsidRDefault="009B1CC6" w:rsidP="00D85EE7">
            <w:pPr>
              <w:pStyle w:val="TableEntryHeader"/>
            </w:pPr>
            <w:r w:rsidRPr="001B54C3">
              <w:t>Description</w:t>
            </w:r>
          </w:p>
        </w:tc>
      </w:tr>
      <w:tr w:rsidR="009B1CC6" w:rsidRPr="001B54C3" w14:paraId="21884338" w14:textId="77777777" w:rsidTr="00D85EE7">
        <w:tc>
          <w:tcPr>
            <w:tcW w:w="1456" w:type="dxa"/>
            <w:vAlign w:val="bottom"/>
          </w:tcPr>
          <w:p w14:paraId="03BC0790" w14:textId="77777777" w:rsidR="009B1CC6" w:rsidRPr="001B54C3" w:rsidRDefault="009B1CC6" w:rsidP="00D85EE7">
            <w:pPr>
              <w:pStyle w:val="TableEntry"/>
            </w:pPr>
            <w:r w:rsidRPr="001B54C3">
              <w:t>1</w:t>
            </w:r>
          </w:p>
        </w:tc>
        <w:tc>
          <w:tcPr>
            <w:tcW w:w="2972" w:type="dxa"/>
            <w:vAlign w:val="bottom"/>
          </w:tcPr>
          <w:p w14:paraId="5F7ADF4D" w14:textId="77777777" w:rsidR="009B1CC6" w:rsidRPr="001B54C3" w:rsidRDefault="009B1CC6" w:rsidP="00D85EE7">
            <w:pPr>
              <w:pStyle w:val="TableEntry"/>
            </w:pPr>
            <w:r w:rsidRPr="001B54C3">
              <w:t>183949008</w:t>
            </w:r>
          </w:p>
        </w:tc>
        <w:tc>
          <w:tcPr>
            <w:tcW w:w="5040" w:type="dxa"/>
            <w:vAlign w:val="bottom"/>
          </w:tcPr>
          <w:p w14:paraId="07D56B76" w14:textId="77777777" w:rsidR="009B1CC6" w:rsidRPr="001B54C3" w:rsidRDefault="009B1CC6" w:rsidP="00D85EE7">
            <w:pPr>
              <w:pStyle w:val="TableEntry"/>
            </w:pPr>
            <w:r w:rsidRPr="001B54C3">
              <w:t>Assessment examination refused (situation)</w:t>
            </w:r>
          </w:p>
        </w:tc>
      </w:tr>
      <w:tr w:rsidR="009B1CC6" w:rsidRPr="001B54C3" w14:paraId="0F9117D8" w14:textId="77777777" w:rsidTr="00D85EE7">
        <w:tc>
          <w:tcPr>
            <w:tcW w:w="1456" w:type="dxa"/>
            <w:vAlign w:val="bottom"/>
          </w:tcPr>
          <w:p w14:paraId="03877B69" w14:textId="77777777" w:rsidR="009B1CC6" w:rsidRPr="001B54C3" w:rsidRDefault="009B1CC6" w:rsidP="00D85EE7">
            <w:pPr>
              <w:pStyle w:val="TableEntry"/>
            </w:pPr>
            <w:r w:rsidRPr="001B54C3">
              <w:t>2</w:t>
            </w:r>
          </w:p>
        </w:tc>
        <w:tc>
          <w:tcPr>
            <w:tcW w:w="2972" w:type="dxa"/>
            <w:vAlign w:val="bottom"/>
          </w:tcPr>
          <w:p w14:paraId="7F962A3B" w14:textId="77777777" w:rsidR="009B1CC6" w:rsidRPr="001B54C3" w:rsidRDefault="009B1CC6" w:rsidP="00D85EE7">
            <w:pPr>
              <w:pStyle w:val="TableEntry"/>
            </w:pPr>
            <w:r w:rsidRPr="001B54C3">
              <w:t>183945002</w:t>
            </w:r>
          </w:p>
        </w:tc>
        <w:tc>
          <w:tcPr>
            <w:tcW w:w="5040" w:type="dxa"/>
            <w:vAlign w:val="bottom"/>
          </w:tcPr>
          <w:p w14:paraId="3EDF1763" w14:textId="77777777" w:rsidR="009B1CC6" w:rsidRPr="001B54C3" w:rsidRDefault="009B1CC6" w:rsidP="00D85EE7">
            <w:pPr>
              <w:pStyle w:val="TableEntry"/>
            </w:pPr>
            <w:r w:rsidRPr="001B54C3">
              <w:t>Procedure refused - religion (situation)</w:t>
            </w:r>
          </w:p>
        </w:tc>
      </w:tr>
      <w:tr w:rsidR="009B1CC6" w:rsidRPr="001B54C3" w14:paraId="43296515" w14:textId="77777777" w:rsidTr="00D85EE7">
        <w:tc>
          <w:tcPr>
            <w:tcW w:w="1456" w:type="dxa"/>
            <w:vAlign w:val="bottom"/>
          </w:tcPr>
          <w:p w14:paraId="4C4C7C01" w14:textId="77777777" w:rsidR="009B1CC6" w:rsidRPr="001B54C3" w:rsidRDefault="009B1CC6" w:rsidP="00D85EE7">
            <w:pPr>
              <w:pStyle w:val="TableEntry"/>
            </w:pPr>
            <w:r w:rsidRPr="001B54C3">
              <w:t>3</w:t>
            </w:r>
          </w:p>
        </w:tc>
        <w:tc>
          <w:tcPr>
            <w:tcW w:w="2972" w:type="dxa"/>
            <w:vAlign w:val="bottom"/>
          </w:tcPr>
          <w:p w14:paraId="2D3E1798" w14:textId="77777777" w:rsidR="009B1CC6" w:rsidRPr="001B54C3" w:rsidRDefault="009B1CC6" w:rsidP="00D85EE7">
            <w:pPr>
              <w:pStyle w:val="TableEntry"/>
            </w:pPr>
            <w:r w:rsidRPr="001B54C3">
              <w:t>183948000</w:t>
            </w:r>
          </w:p>
        </w:tc>
        <w:tc>
          <w:tcPr>
            <w:tcW w:w="5040" w:type="dxa"/>
            <w:vAlign w:val="bottom"/>
          </w:tcPr>
          <w:p w14:paraId="421BE4E8" w14:textId="77777777" w:rsidR="009B1CC6" w:rsidRPr="001B54C3" w:rsidRDefault="009B1CC6" w:rsidP="00D85EE7">
            <w:pPr>
              <w:pStyle w:val="TableEntry"/>
            </w:pPr>
            <w:r w:rsidRPr="001B54C3">
              <w:t>Refused procedure - parent's wish (situation)</w:t>
            </w:r>
          </w:p>
        </w:tc>
      </w:tr>
      <w:tr w:rsidR="009B1CC6" w:rsidRPr="001B54C3" w14:paraId="5C2290F3" w14:textId="77777777" w:rsidTr="00D85EE7">
        <w:tc>
          <w:tcPr>
            <w:tcW w:w="1456" w:type="dxa"/>
            <w:vAlign w:val="bottom"/>
          </w:tcPr>
          <w:p w14:paraId="2617B770" w14:textId="77777777" w:rsidR="009B1CC6" w:rsidRPr="001B54C3" w:rsidRDefault="009B1CC6" w:rsidP="00D85EE7">
            <w:pPr>
              <w:pStyle w:val="TableEntry"/>
            </w:pPr>
            <w:r w:rsidRPr="001B54C3">
              <w:t>4</w:t>
            </w:r>
          </w:p>
        </w:tc>
        <w:tc>
          <w:tcPr>
            <w:tcW w:w="2972" w:type="dxa"/>
          </w:tcPr>
          <w:p w14:paraId="76E5113C" w14:textId="77777777" w:rsidR="009B1CC6" w:rsidRPr="001B54C3" w:rsidRDefault="009B1CC6" w:rsidP="00D85EE7">
            <w:pPr>
              <w:pStyle w:val="TableEntry"/>
            </w:pPr>
            <w:r w:rsidRPr="001B54C3">
              <w:t>397709008</w:t>
            </w:r>
          </w:p>
        </w:tc>
        <w:tc>
          <w:tcPr>
            <w:tcW w:w="5040" w:type="dxa"/>
          </w:tcPr>
          <w:p w14:paraId="4CD32AEC" w14:textId="77777777" w:rsidR="009B1CC6" w:rsidRPr="001B54C3" w:rsidRDefault="009B1CC6" w:rsidP="00D85EE7">
            <w:pPr>
              <w:pStyle w:val="TableEntry"/>
            </w:pPr>
            <w:r w:rsidRPr="001B54C3">
              <w:t>Patient died (finding)</w:t>
            </w:r>
          </w:p>
        </w:tc>
      </w:tr>
    </w:tbl>
    <w:p w14:paraId="351FA5BA" w14:textId="77777777" w:rsidR="00FE0E29" w:rsidRPr="001B54C3" w:rsidRDefault="00FE0E29" w:rsidP="001D5722">
      <w:pPr>
        <w:pStyle w:val="BodyText"/>
      </w:pPr>
    </w:p>
    <w:p w14:paraId="1A25962E" w14:textId="77777777" w:rsidR="00FE0E29" w:rsidRPr="001B54C3" w:rsidRDefault="00FE0E29" w:rsidP="00FE0E29">
      <w:pPr>
        <w:pStyle w:val="EditorInstructions"/>
      </w:pPr>
      <w:r w:rsidRPr="001B54C3">
        <w:t>Add section 6.5.V</w:t>
      </w:r>
      <w:r w:rsidR="003A6FC9" w:rsidRPr="001B54C3">
        <w:t xml:space="preserve">. </w:t>
      </w:r>
      <w:r w:rsidR="003E0BEB" w:rsidRPr="001B54C3">
        <w:t>(</w:t>
      </w:r>
      <w:r w:rsidRPr="001B54C3">
        <w:t xml:space="preserve">Added </w:t>
      </w:r>
      <w:r w:rsidR="009301F1" w:rsidRPr="001B54C3">
        <w:t>2011-09</w:t>
      </w:r>
      <w:r w:rsidR="003E0BEB" w:rsidRPr="001B54C3">
        <w:t xml:space="preserve"> from QRPH EHCP </w:t>
      </w:r>
      <w:r w:rsidR="003C4B67" w:rsidRPr="001B54C3">
        <w:t>Profile</w:t>
      </w:r>
      <w:r w:rsidR="003E0BEB" w:rsidRPr="001B54C3">
        <w:t>)</w:t>
      </w:r>
    </w:p>
    <w:p w14:paraId="2EFF32BC" w14:textId="77777777" w:rsidR="009B1CC6" w:rsidRPr="001B54C3" w:rsidRDefault="009B1CC6" w:rsidP="009B1CC6">
      <w:pPr>
        <w:pStyle w:val="Heading3"/>
        <w:rPr>
          <w:noProof w:val="0"/>
        </w:rPr>
      </w:pPr>
      <w:bookmarkStart w:id="2702" w:name="_Toc302033055"/>
      <w:bookmarkStart w:id="2703" w:name="_Toc302033889"/>
      <w:bookmarkStart w:id="2704" w:name="_Toc466555711"/>
      <w:r w:rsidRPr="001B54C3">
        <w:rPr>
          <w:noProof w:val="0"/>
        </w:rPr>
        <w:t>6.5.</w:t>
      </w:r>
      <w:r w:rsidR="005D547D" w:rsidRPr="001B54C3">
        <w:rPr>
          <w:noProof w:val="0"/>
        </w:rPr>
        <w:t>V</w:t>
      </w:r>
      <w:r w:rsidRPr="001B54C3">
        <w:rPr>
          <w:noProof w:val="0"/>
        </w:rPr>
        <w:t xml:space="preserve">  JCIH-EHDI Newborn Hearing Screening Abnormal Results Value Set Codes</w:t>
      </w:r>
      <w:bookmarkEnd w:id="2702"/>
      <w:bookmarkEnd w:id="2703"/>
      <w:bookmarkEnd w:id="2704"/>
      <w:r w:rsidRPr="001B54C3">
        <w:rPr>
          <w:noProof w:val="0"/>
        </w:rPr>
        <w:t xml:space="preserve"> </w:t>
      </w:r>
    </w:p>
    <w:p w14:paraId="0F4A2FD7" w14:textId="77777777" w:rsidR="009B1CC6" w:rsidRPr="001B54C3" w:rsidRDefault="009B1CC6" w:rsidP="009B1CC6">
      <w:pPr>
        <w:pStyle w:val="Heading4"/>
        <w:rPr>
          <w:noProof w:val="0"/>
        </w:rPr>
      </w:pPr>
      <w:bookmarkStart w:id="2705" w:name="_Toc302033056"/>
      <w:bookmarkStart w:id="2706" w:name="_Toc302033890"/>
      <w:bookmarkStart w:id="2707" w:name="_Toc466555712"/>
      <w:r w:rsidRPr="001B54C3">
        <w:rPr>
          <w:noProof w:val="0"/>
        </w:rPr>
        <w:t>6.5.</w:t>
      </w:r>
      <w:r w:rsidR="005D547D" w:rsidRPr="001B54C3">
        <w:rPr>
          <w:noProof w:val="0"/>
        </w:rPr>
        <w:t>V</w:t>
      </w:r>
      <w:r w:rsidRPr="001B54C3">
        <w:rPr>
          <w:noProof w:val="0"/>
        </w:rPr>
        <w:t>.1 Metadata</w:t>
      </w:r>
      <w:bookmarkEnd w:id="2705"/>
      <w:bookmarkEnd w:id="2706"/>
      <w:bookmarkEnd w:id="27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38A052CC" w14:textId="77777777" w:rsidTr="00D85EE7">
        <w:trPr>
          <w:tblHeader/>
          <w:jc w:val="center"/>
        </w:trPr>
        <w:tc>
          <w:tcPr>
            <w:tcW w:w="1278" w:type="dxa"/>
            <w:shd w:val="pct15" w:color="auto" w:fill="FFFFFF"/>
          </w:tcPr>
          <w:p w14:paraId="2C1A00E8" w14:textId="77777777" w:rsidR="009B1CC6" w:rsidRPr="001B54C3" w:rsidRDefault="009B1CC6" w:rsidP="00D85EE7">
            <w:pPr>
              <w:pStyle w:val="TableEntryHeader"/>
            </w:pPr>
            <w:r w:rsidRPr="001B54C3">
              <w:t>Metadata Element</w:t>
            </w:r>
          </w:p>
        </w:tc>
        <w:tc>
          <w:tcPr>
            <w:tcW w:w="3150" w:type="dxa"/>
            <w:shd w:val="pct15" w:color="auto" w:fill="FFFFFF"/>
          </w:tcPr>
          <w:p w14:paraId="7CA187CA" w14:textId="77777777" w:rsidR="009B1CC6" w:rsidRPr="001B54C3" w:rsidRDefault="009B1CC6" w:rsidP="00D85EE7">
            <w:pPr>
              <w:pStyle w:val="TableEntryHeader"/>
            </w:pPr>
            <w:r w:rsidRPr="001B54C3">
              <w:t>Description</w:t>
            </w:r>
          </w:p>
        </w:tc>
        <w:tc>
          <w:tcPr>
            <w:tcW w:w="3150" w:type="dxa"/>
            <w:shd w:val="pct15" w:color="auto" w:fill="FFFFFF"/>
          </w:tcPr>
          <w:p w14:paraId="5BE34379" w14:textId="77777777" w:rsidR="009B1CC6" w:rsidRPr="001B54C3" w:rsidRDefault="009B1CC6" w:rsidP="00D85EE7">
            <w:pPr>
              <w:pStyle w:val="TableEntryHeader"/>
            </w:pPr>
            <w:r w:rsidRPr="001B54C3">
              <w:t>Mandatory</w:t>
            </w:r>
          </w:p>
        </w:tc>
      </w:tr>
      <w:tr w:rsidR="009B1CC6" w:rsidRPr="001B54C3" w14:paraId="3C0ADB31" w14:textId="77777777" w:rsidTr="00D85EE7">
        <w:trPr>
          <w:jc w:val="center"/>
        </w:trPr>
        <w:tc>
          <w:tcPr>
            <w:tcW w:w="1278" w:type="dxa"/>
          </w:tcPr>
          <w:p w14:paraId="79952DC7" w14:textId="77777777" w:rsidR="009B1CC6" w:rsidRPr="001B54C3" w:rsidRDefault="009B1CC6" w:rsidP="00D85EE7">
            <w:pPr>
              <w:pStyle w:val="TableEntry"/>
            </w:pPr>
            <w:r w:rsidRPr="001B54C3">
              <w:t xml:space="preserve">Identifier </w:t>
            </w:r>
          </w:p>
        </w:tc>
        <w:tc>
          <w:tcPr>
            <w:tcW w:w="3150" w:type="dxa"/>
          </w:tcPr>
          <w:p w14:paraId="6B0A2B0B" w14:textId="77777777" w:rsidR="009B1CC6" w:rsidRPr="001B54C3" w:rsidRDefault="009B1CC6" w:rsidP="00D85EE7">
            <w:pPr>
              <w:pStyle w:val="TableEntry"/>
            </w:pPr>
            <w:r w:rsidRPr="001B54C3">
              <w:t xml:space="preserve"> unique identifier of the value set </w:t>
            </w:r>
          </w:p>
        </w:tc>
        <w:tc>
          <w:tcPr>
            <w:tcW w:w="3150" w:type="dxa"/>
          </w:tcPr>
          <w:p w14:paraId="002239AA" w14:textId="77777777" w:rsidR="009B1CC6" w:rsidRPr="001B54C3" w:rsidRDefault="009B1CC6" w:rsidP="00D85EE7">
            <w:pPr>
              <w:pStyle w:val="TableEntry"/>
            </w:pPr>
            <w:r w:rsidRPr="001B54C3">
              <w:t>1.3.6.1.4.1.19376.1.7.3.1.1.15.2.23</w:t>
            </w:r>
          </w:p>
        </w:tc>
      </w:tr>
      <w:tr w:rsidR="009B1CC6" w:rsidRPr="001B54C3" w14:paraId="517D7C27" w14:textId="77777777" w:rsidTr="00D85EE7">
        <w:trPr>
          <w:jc w:val="center"/>
        </w:trPr>
        <w:tc>
          <w:tcPr>
            <w:tcW w:w="1278" w:type="dxa"/>
          </w:tcPr>
          <w:p w14:paraId="0787B5A1" w14:textId="77777777" w:rsidR="009B1CC6" w:rsidRPr="001B54C3" w:rsidRDefault="009B1CC6" w:rsidP="00D85EE7">
            <w:pPr>
              <w:pStyle w:val="TableEntry"/>
            </w:pPr>
            <w:r w:rsidRPr="001B54C3">
              <w:lastRenderedPageBreak/>
              <w:t xml:space="preserve">Name </w:t>
            </w:r>
          </w:p>
        </w:tc>
        <w:tc>
          <w:tcPr>
            <w:tcW w:w="3150" w:type="dxa"/>
          </w:tcPr>
          <w:p w14:paraId="7C4FA6A5" w14:textId="77777777" w:rsidR="009B1CC6" w:rsidRPr="001B54C3" w:rsidRDefault="009B1CC6" w:rsidP="00D85EE7">
            <w:pPr>
              <w:pStyle w:val="TableEntry"/>
            </w:pPr>
            <w:r w:rsidRPr="001B54C3">
              <w:t xml:space="preserve"> name of the value set </w:t>
            </w:r>
          </w:p>
        </w:tc>
        <w:tc>
          <w:tcPr>
            <w:tcW w:w="3150" w:type="dxa"/>
          </w:tcPr>
          <w:p w14:paraId="16B8FAE2" w14:textId="77777777" w:rsidR="009B1CC6" w:rsidRPr="001B54C3" w:rsidRDefault="009B1CC6" w:rsidP="00D85EE7">
            <w:pPr>
              <w:pStyle w:val="TableEntry"/>
            </w:pPr>
            <w:r w:rsidRPr="001B54C3">
              <w:t>JCIH-EHDI Newborn Hearing Screening Abnormal Results Value Set</w:t>
            </w:r>
          </w:p>
        </w:tc>
      </w:tr>
      <w:tr w:rsidR="009B1CC6" w:rsidRPr="001B54C3" w14:paraId="3557178F" w14:textId="77777777" w:rsidTr="00D85EE7">
        <w:trPr>
          <w:jc w:val="center"/>
        </w:trPr>
        <w:tc>
          <w:tcPr>
            <w:tcW w:w="1278" w:type="dxa"/>
          </w:tcPr>
          <w:p w14:paraId="5610CC04" w14:textId="77777777" w:rsidR="009B1CC6" w:rsidRPr="001B54C3" w:rsidRDefault="009B1CC6" w:rsidP="00D85EE7">
            <w:pPr>
              <w:pStyle w:val="TableEntry"/>
            </w:pPr>
            <w:r w:rsidRPr="001B54C3">
              <w:t xml:space="preserve">Source </w:t>
            </w:r>
          </w:p>
        </w:tc>
        <w:tc>
          <w:tcPr>
            <w:tcW w:w="3150" w:type="dxa"/>
          </w:tcPr>
          <w:p w14:paraId="5D6FAC37"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202E9000" w14:textId="77777777" w:rsidR="009B1CC6" w:rsidRPr="001B54C3" w:rsidRDefault="009B1CC6" w:rsidP="00D85EE7">
            <w:pPr>
              <w:pStyle w:val="TableEntry"/>
            </w:pPr>
            <w:r w:rsidRPr="001B54C3">
              <w:t>IHE Quality Research and Public Health Domain</w:t>
            </w:r>
          </w:p>
        </w:tc>
      </w:tr>
      <w:tr w:rsidR="009B1CC6" w:rsidRPr="001B54C3" w14:paraId="3B65B231" w14:textId="77777777" w:rsidTr="00D85EE7">
        <w:trPr>
          <w:jc w:val="center"/>
        </w:trPr>
        <w:tc>
          <w:tcPr>
            <w:tcW w:w="1278" w:type="dxa"/>
          </w:tcPr>
          <w:p w14:paraId="692F8E55" w14:textId="77777777" w:rsidR="009B1CC6" w:rsidRPr="001B54C3" w:rsidRDefault="009B1CC6" w:rsidP="00D85EE7">
            <w:pPr>
              <w:pStyle w:val="TableEntry"/>
            </w:pPr>
            <w:r w:rsidRPr="001B54C3">
              <w:t xml:space="preserve">Purpose </w:t>
            </w:r>
          </w:p>
        </w:tc>
        <w:tc>
          <w:tcPr>
            <w:tcW w:w="3150" w:type="dxa"/>
          </w:tcPr>
          <w:p w14:paraId="6074345C"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65099353" w14:textId="77777777" w:rsidR="009B1CC6" w:rsidRPr="001B54C3" w:rsidRDefault="009B1CC6" w:rsidP="00D85EE7">
            <w:pPr>
              <w:pStyle w:val="TableEntry"/>
            </w:pPr>
            <w:r w:rsidRPr="001B54C3">
              <w:t xml:space="preserve">To Reflect abnormal results from the hearing screening procedure </w:t>
            </w:r>
          </w:p>
        </w:tc>
      </w:tr>
      <w:tr w:rsidR="009B1CC6" w:rsidRPr="001B54C3" w14:paraId="615D75F8" w14:textId="77777777" w:rsidTr="00D85EE7">
        <w:trPr>
          <w:jc w:val="center"/>
        </w:trPr>
        <w:tc>
          <w:tcPr>
            <w:tcW w:w="1278" w:type="dxa"/>
          </w:tcPr>
          <w:p w14:paraId="4771CFE0" w14:textId="77777777" w:rsidR="009B1CC6" w:rsidRPr="001B54C3" w:rsidRDefault="009B1CC6" w:rsidP="00D85EE7">
            <w:pPr>
              <w:pStyle w:val="TableEntry"/>
            </w:pPr>
            <w:r w:rsidRPr="001B54C3">
              <w:t xml:space="preserve">Definition </w:t>
            </w:r>
          </w:p>
        </w:tc>
        <w:tc>
          <w:tcPr>
            <w:tcW w:w="3150" w:type="dxa"/>
          </w:tcPr>
          <w:p w14:paraId="7440A88D"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6F8F23CE" w14:textId="77777777" w:rsidR="009B1CC6" w:rsidRPr="001B54C3" w:rsidRDefault="009B1CC6" w:rsidP="00D85EE7">
            <w:pPr>
              <w:pStyle w:val="TableEntry"/>
            </w:pPr>
            <w:r w:rsidRPr="001B54C3">
              <w:t>Extensional definition: The value set was constructed by enumerating the codes from SNOMED-CT</w:t>
            </w:r>
          </w:p>
        </w:tc>
      </w:tr>
      <w:tr w:rsidR="009B1CC6" w:rsidRPr="001B54C3" w14:paraId="69BE1122" w14:textId="77777777" w:rsidTr="00D85EE7">
        <w:trPr>
          <w:jc w:val="center"/>
        </w:trPr>
        <w:tc>
          <w:tcPr>
            <w:tcW w:w="1278" w:type="dxa"/>
          </w:tcPr>
          <w:p w14:paraId="598386BB" w14:textId="77777777" w:rsidR="009B1CC6" w:rsidRPr="001B54C3" w:rsidRDefault="009B1CC6" w:rsidP="00D85EE7">
            <w:pPr>
              <w:pStyle w:val="TableEntry"/>
            </w:pPr>
            <w:r w:rsidRPr="001B54C3">
              <w:t>Source URI</w:t>
            </w:r>
          </w:p>
        </w:tc>
        <w:tc>
          <w:tcPr>
            <w:tcW w:w="3150" w:type="dxa"/>
          </w:tcPr>
          <w:p w14:paraId="25D49365"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67274CE6" w14:textId="77777777" w:rsidR="009B1CC6" w:rsidRPr="001B54C3" w:rsidRDefault="00B64CE6" w:rsidP="00D85EE7">
            <w:pPr>
              <w:pStyle w:val="TableEntry"/>
              <w:rPr>
                <w:rStyle w:val="Hyperlink"/>
              </w:rPr>
            </w:pPr>
            <w:hyperlink r:id="rId71" w:history="1">
              <w:r w:rsidR="009B1CC6" w:rsidRPr="001B54C3">
                <w:rPr>
                  <w:rStyle w:val="Hyperlink"/>
                </w:rPr>
                <w:t>http://www.nlm.nih.gov/research/umls/Snomed/snomed_main.html</w:t>
              </w:r>
            </w:hyperlink>
          </w:p>
        </w:tc>
      </w:tr>
      <w:tr w:rsidR="009B1CC6" w:rsidRPr="001B54C3" w14:paraId="0FB80C2B" w14:textId="77777777" w:rsidTr="00D85EE7">
        <w:trPr>
          <w:jc w:val="center"/>
        </w:trPr>
        <w:tc>
          <w:tcPr>
            <w:tcW w:w="1278" w:type="dxa"/>
          </w:tcPr>
          <w:p w14:paraId="3BA42FAD" w14:textId="77777777" w:rsidR="009B1CC6" w:rsidRPr="001B54C3" w:rsidRDefault="009B1CC6" w:rsidP="00D85EE7">
            <w:pPr>
              <w:pStyle w:val="TableEntry"/>
            </w:pPr>
            <w:r w:rsidRPr="001B54C3">
              <w:t xml:space="preserve">Version </w:t>
            </w:r>
          </w:p>
        </w:tc>
        <w:tc>
          <w:tcPr>
            <w:tcW w:w="3150" w:type="dxa"/>
          </w:tcPr>
          <w:p w14:paraId="24C5D006" w14:textId="77777777" w:rsidR="009B1CC6" w:rsidRPr="001B54C3" w:rsidRDefault="009B1CC6" w:rsidP="00D85EE7">
            <w:pPr>
              <w:pStyle w:val="TableEntry"/>
            </w:pPr>
            <w:r w:rsidRPr="001B54C3">
              <w:t>A string identifying the specific version of the value set.</w:t>
            </w:r>
          </w:p>
        </w:tc>
        <w:tc>
          <w:tcPr>
            <w:tcW w:w="3150" w:type="dxa"/>
          </w:tcPr>
          <w:p w14:paraId="53CA374B" w14:textId="77777777" w:rsidR="009B1CC6" w:rsidRPr="001B54C3" w:rsidRDefault="009B1CC6" w:rsidP="00D85EE7">
            <w:pPr>
              <w:pStyle w:val="TableEntry"/>
            </w:pPr>
            <w:r w:rsidRPr="001B54C3">
              <w:t>Version 1.0</w:t>
            </w:r>
          </w:p>
        </w:tc>
      </w:tr>
      <w:tr w:rsidR="009B1CC6" w:rsidRPr="001B54C3" w14:paraId="56FF7695" w14:textId="77777777" w:rsidTr="00D85EE7">
        <w:trPr>
          <w:jc w:val="center"/>
        </w:trPr>
        <w:tc>
          <w:tcPr>
            <w:tcW w:w="1278" w:type="dxa"/>
          </w:tcPr>
          <w:p w14:paraId="22B791E2" w14:textId="77777777" w:rsidR="009B1CC6" w:rsidRPr="001B54C3" w:rsidRDefault="009B1CC6" w:rsidP="00D85EE7">
            <w:pPr>
              <w:pStyle w:val="TableEntry"/>
            </w:pPr>
            <w:r w:rsidRPr="001B54C3">
              <w:t xml:space="preserve">Status </w:t>
            </w:r>
          </w:p>
        </w:tc>
        <w:tc>
          <w:tcPr>
            <w:tcW w:w="3150" w:type="dxa"/>
          </w:tcPr>
          <w:p w14:paraId="776450C8" w14:textId="77777777" w:rsidR="009B1CC6" w:rsidRPr="001B54C3" w:rsidRDefault="009B1CC6" w:rsidP="00D85EE7">
            <w:pPr>
              <w:pStyle w:val="TableEntry"/>
            </w:pPr>
            <w:r w:rsidRPr="001B54C3">
              <w:t>Active (Current) or Inactive</w:t>
            </w:r>
          </w:p>
        </w:tc>
        <w:tc>
          <w:tcPr>
            <w:tcW w:w="3150" w:type="dxa"/>
          </w:tcPr>
          <w:p w14:paraId="5E7C0602" w14:textId="77777777" w:rsidR="009B1CC6" w:rsidRPr="001B54C3" w:rsidRDefault="009B1CC6" w:rsidP="00D85EE7">
            <w:pPr>
              <w:pStyle w:val="TableEntry"/>
            </w:pPr>
            <w:r w:rsidRPr="001B54C3">
              <w:t>Active</w:t>
            </w:r>
          </w:p>
        </w:tc>
      </w:tr>
      <w:tr w:rsidR="009B1CC6" w:rsidRPr="001B54C3" w14:paraId="15ACA19B" w14:textId="77777777" w:rsidTr="00D85EE7">
        <w:trPr>
          <w:jc w:val="center"/>
        </w:trPr>
        <w:tc>
          <w:tcPr>
            <w:tcW w:w="1278" w:type="dxa"/>
          </w:tcPr>
          <w:p w14:paraId="217515A3" w14:textId="77777777" w:rsidR="009B1CC6" w:rsidRPr="001B54C3" w:rsidRDefault="009B1CC6" w:rsidP="00D85EE7">
            <w:pPr>
              <w:pStyle w:val="TableEntry"/>
            </w:pPr>
            <w:r w:rsidRPr="001B54C3">
              <w:t xml:space="preserve">Effective Date </w:t>
            </w:r>
          </w:p>
        </w:tc>
        <w:tc>
          <w:tcPr>
            <w:tcW w:w="3150" w:type="dxa"/>
          </w:tcPr>
          <w:p w14:paraId="23CBCA16" w14:textId="77777777" w:rsidR="009B1CC6" w:rsidRPr="001B54C3" w:rsidRDefault="009B1CC6" w:rsidP="00D85EE7">
            <w:pPr>
              <w:pStyle w:val="TableEntry"/>
            </w:pPr>
            <w:r w:rsidRPr="001B54C3">
              <w:t xml:space="preserve">The date when the value set is expected to be effective </w:t>
            </w:r>
          </w:p>
        </w:tc>
        <w:tc>
          <w:tcPr>
            <w:tcW w:w="3150" w:type="dxa"/>
          </w:tcPr>
          <w:p w14:paraId="5C14667D" w14:textId="77777777" w:rsidR="009B1CC6" w:rsidRPr="001B54C3" w:rsidRDefault="009B1CC6" w:rsidP="00D85EE7">
            <w:pPr>
              <w:pStyle w:val="TableEntry"/>
            </w:pPr>
            <w:r w:rsidRPr="001B54C3">
              <w:t>8/1/2010</w:t>
            </w:r>
          </w:p>
        </w:tc>
      </w:tr>
      <w:tr w:rsidR="009B1CC6" w:rsidRPr="001B54C3" w14:paraId="3E21D3D5" w14:textId="77777777" w:rsidTr="00D85EE7">
        <w:trPr>
          <w:jc w:val="center"/>
        </w:trPr>
        <w:tc>
          <w:tcPr>
            <w:tcW w:w="1278" w:type="dxa"/>
          </w:tcPr>
          <w:p w14:paraId="1AC062C5" w14:textId="77777777" w:rsidR="009B1CC6" w:rsidRPr="001B54C3" w:rsidRDefault="009B1CC6" w:rsidP="00D85EE7">
            <w:pPr>
              <w:pStyle w:val="TableEntry"/>
            </w:pPr>
            <w:r w:rsidRPr="001B54C3">
              <w:t xml:space="preserve">Expiration Date </w:t>
            </w:r>
          </w:p>
        </w:tc>
        <w:tc>
          <w:tcPr>
            <w:tcW w:w="3150" w:type="dxa"/>
          </w:tcPr>
          <w:p w14:paraId="6199E087"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67478763" w14:textId="77777777" w:rsidR="009B1CC6" w:rsidRPr="001B54C3" w:rsidRDefault="009B1CC6" w:rsidP="00D85EE7">
            <w:pPr>
              <w:pStyle w:val="TableEntry"/>
            </w:pPr>
            <w:r w:rsidRPr="001B54C3">
              <w:t>N/A</w:t>
            </w:r>
          </w:p>
        </w:tc>
      </w:tr>
      <w:tr w:rsidR="009B1CC6" w:rsidRPr="001B54C3" w14:paraId="229FB020" w14:textId="77777777" w:rsidTr="00D85EE7">
        <w:trPr>
          <w:jc w:val="center"/>
        </w:trPr>
        <w:tc>
          <w:tcPr>
            <w:tcW w:w="1278" w:type="dxa"/>
          </w:tcPr>
          <w:p w14:paraId="32C85750" w14:textId="77777777" w:rsidR="009B1CC6" w:rsidRPr="001B54C3" w:rsidRDefault="009B1CC6" w:rsidP="00D85EE7">
            <w:pPr>
              <w:pStyle w:val="TableEntry"/>
            </w:pPr>
            <w:r w:rsidRPr="001B54C3">
              <w:t>Creation Date</w:t>
            </w:r>
          </w:p>
        </w:tc>
        <w:tc>
          <w:tcPr>
            <w:tcW w:w="3150" w:type="dxa"/>
          </w:tcPr>
          <w:p w14:paraId="4ACA7619" w14:textId="77777777" w:rsidR="009B1CC6" w:rsidRPr="001B54C3" w:rsidRDefault="009B1CC6" w:rsidP="00D85EE7">
            <w:pPr>
              <w:pStyle w:val="TableEntry"/>
            </w:pPr>
            <w:r w:rsidRPr="001B54C3">
              <w:t xml:space="preserve">The date of creation of the value set </w:t>
            </w:r>
          </w:p>
        </w:tc>
        <w:tc>
          <w:tcPr>
            <w:tcW w:w="3150" w:type="dxa"/>
          </w:tcPr>
          <w:p w14:paraId="54217559" w14:textId="77777777" w:rsidR="009B1CC6" w:rsidRPr="001B54C3" w:rsidRDefault="009B1CC6" w:rsidP="00D85EE7">
            <w:pPr>
              <w:pStyle w:val="TableEntry"/>
            </w:pPr>
            <w:r w:rsidRPr="001B54C3">
              <w:t>8/1/2010</w:t>
            </w:r>
          </w:p>
        </w:tc>
      </w:tr>
      <w:tr w:rsidR="009B1CC6" w:rsidRPr="001B54C3" w14:paraId="23B0E09B" w14:textId="77777777" w:rsidTr="00D85EE7">
        <w:trPr>
          <w:jc w:val="center"/>
        </w:trPr>
        <w:tc>
          <w:tcPr>
            <w:tcW w:w="1278" w:type="dxa"/>
          </w:tcPr>
          <w:p w14:paraId="63347877" w14:textId="77777777" w:rsidR="009B1CC6" w:rsidRPr="001B54C3" w:rsidRDefault="009B1CC6" w:rsidP="00D85EE7">
            <w:pPr>
              <w:pStyle w:val="TableEntry"/>
            </w:pPr>
            <w:r w:rsidRPr="001B54C3">
              <w:t xml:space="preserve">Revision Date </w:t>
            </w:r>
          </w:p>
        </w:tc>
        <w:tc>
          <w:tcPr>
            <w:tcW w:w="3150" w:type="dxa"/>
          </w:tcPr>
          <w:p w14:paraId="6EFE59F3" w14:textId="77777777" w:rsidR="009B1CC6" w:rsidRPr="001B54C3" w:rsidRDefault="009B1CC6" w:rsidP="00D85EE7">
            <w:pPr>
              <w:pStyle w:val="TableEntry"/>
            </w:pPr>
            <w:r w:rsidRPr="001B54C3">
              <w:t xml:space="preserve">The date of revision of the value set </w:t>
            </w:r>
          </w:p>
        </w:tc>
        <w:tc>
          <w:tcPr>
            <w:tcW w:w="3150" w:type="dxa"/>
          </w:tcPr>
          <w:p w14:paraId="2ECDAE9F" w14:textId="77777777" w:rsidR="009B1CC6" w:rsidRPr="001B54C3" w:rsidRDefault="009B1CC6" w:rsidP="00D85EE7">
            <w:pPr>
              <w:pStyle w:val="TableEntry"/>
            </w:pPr>
            <w:r w:rsidRPr="001B54C3">
              <w:t>N/A</w:t>
            </w:r>
          </w:p>
        </w:tc>
      </w:tr>
      <w:tr w:rsidR="009B1CC6" w:rsidRPr="001B54C3" w14:paraId="166F6EAB" w14:textId="77777777" w:rsidTr="00D85EE7">
        <w:trPr>
          <w:jc w:val="center"/>
        </w:trPr>
        <w:tc>
          <w:tcPr>
            <w:tcW w:w="1278" w:type="dxa"/>
          </w:tcPr>
          <w:p w14:paraId="53A561CA" w14:textId="77777777" w:rsidR="009B1CC6" w:rsidRPr="001B54C3" w:rsidRDefault="009B1CC6" w:rsidP="00D85EE7">
            <w:pPr>
              <w:pStyle w:val="TableEntry"/>
            </w:pPr>
            <w:r w:rsidRPr="001B54C3">
              <w:t>Groups</w:t>
            </w:r>
          </w:p>
        </w:tc>
        <w:tc>
          <w:tcPr>
            <w:tcW w:w="3150" w:type="dxa"/>
          </w:tcPr>
          <w:p w14:paraId="0AA5672A"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06737580" w14:textId="77777777" w:rsidR="009B1CC6" w:rsidRPr="001B54C3" w:rsidRDefault="009B1CC6" w:rsidP="00D85EE7">
            <w:pPr>
              <w:pStyle w:val="TableEntry"/>
            </w:pPr>
            <w:r w:rsidRPr="001B54C3">
              <w:t>IHE EHDI</w:t>
            </w:r>
          </w:p>
        </w:tc>
      </w:tr>
    </w:tbl>
    <w:p w14:paraId="4BF54E51" w14:textId="77777777" w:rsidR="00576949" w:rsidRPr="001B54C3" w:rsidRDefault="00576949" w:rsidP="00235E1F">
      <w:pPr>
        <w:pStyle w:val="BodyText"/>
      </w:pPr>
      <w:bookmarkStart w:id="2708" w:name="_Toc302033057"/>
      <w:bookmarkStart w:id="2709" w:name="_Toc302033891"/>
    </w:p>
    <w:p w14:paraId="1CCA5C1C" w14:textId="77777777" w:rsidR="009B1CC6" w:rsidRPr="001B54C3" w:rsidRDefault="009B1CC6" w:rsidP="009B1CC6">
      <w:pPr>
        <w:pStyle w:val="Heading4"/>
        <w:rPr>
          <w:noProof w:val="0"/>
        </w:rPr>
      </w:pPr>
      <w:bookmarkStart w:id="2710" w:name="_Toc466555713"/>
      <w:r w:rsidRPr="001B54C3">
        <w:rPr>
          <w:noProof w:val="0"/>
        </w:rPr>
        <w:t>6.5.</w:t>
      </w:r>
      <w:r w:rsidR="005D547D" w:rsidRPr="001B54C3">
        <w:rPr>
          <w:noProof w:val="0"/>
        </w:rPr>
        <w:t>V</w:t>
      </w:r>
      <w:r w:rsidRPr="001B54C3">
        <w:rPr>
          <w:noProof w:val="0"/>
        </w:rPr>
        <w:t>.2 JCIH-EHDI Newborn Hearing Screening Abnormal Results Value Set</w:t>
      </w:r>
      <w:bookmarkEnd w:id="2708"/>
      <w:bookmarkEnd w:id="2709"/>
      <w:bookmarkEnd w:id="2710"/>
    </w:p>
    <w:p w14:paraId="1A3C5A1E" w14:textId="77777777" w:rsidR="009B1CC6" w:rsidRPr="001B54C3" w:rsidRDefault="009B1CC6" w:rsidP="005F5F89">
      <w:pPr>
        <w:pStyle w:val="BodyText"/>
        <w:rPr>
          <w:i/>
          <w:iCs/>
        </w:rPr>
      </w:pPr>
      <w:r w:rsidRPr="001B54C3">
        <w:rPr>
          <w:i/>
          <w:iCs/>
        </w:rPr>
        <w:t xml:space="preserve">JCIH-EHDI Newborn Hearing Screening Abnormal Results Value Set: </w:t>
      </w:r>
      <w:r w:rsidR="001D5722" w:rsidRPr="001B54C3">
        <w:rPr>
          <w:i/>
          <w:iCs/>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0"/>
        <w:gridCol w:w="2918"/>
        <w:gridCol w:w="4982"/>
      </w:tblGrid>
      <w:tr w:rsidR="009B1CC6" w:rsidRPr="001B54C3" w14:paraId="552BD1EB" w14:textId="77777777" w:rsidTr="00D85EE7">
        <w:tc>
          <w:tcPr>
            <w:tcW w:w="1456" w:type="dxa"/>
            <w:shd w:val="clear" w:color="auto" w:fill="D9D9D9"/>
          </w:tcPr>
          <w:p w14:paraId="1859F05E" w14:textId="77777777" w:rsidR="009B1CC6" w:rsidRPr="001B54C3" w:rsidRDefault="009B1CC6" w:rsidP="00D85EE7">
            <w:pPr>
              <w:pStyle w:val="TableEntryHeader"/>
            </w:pPr>
          </w:p>
        </w:tc>
        <w:tc>
          <w:tcPr>
            <w:tcW w:w="2972" w:type="dxa"/>
            <w:shd w:val="clear" w:color="auto" w:fill="D9D9D9"/>
          </w:tcPr>
          <w:p w14:paraId="4D66F3DB" w14:textId="77777777" w:rsidR="009B1CC6" w:rsidRPr="001B54C3" w:rsidRDefault="009B1CC6" w:rsidP="00D85EE7">
            <w:pPr>
              <w:pStyle w:val="TableEntryHeader"/>
            </w:pPr>
            <w:r w:rsidRPr="001B54C3">
              <w:t>Value Set :</w:t>
            </w:r>
          </w:p>
        </w:tc>
        <w:tc>
          <w:tcPr>
            <w:tcW w:w="5040" w:type="dxa"/>
            <w:shd w:val="clear" w:color="auto" w:fill="D9D9D9"/>
          </w:tcPr>
          <w:p w14:paraId="01A5EAC2" w14:textId="77777777" w:rsidR="009B1CC6" w:rsidRPr="001B54C3" w:rsidRDefault="009B1CC6" w:rsidP="00D85EE7">
            <w:pPr>
              <w:pStyle w:val="TableEntryHeader"/>
            </w:pPr>
            <w:r w:rsidRPr="001B54C3">
              <w:t>1.3.6.1.4.1.19376.1.7.3.1.1.15.2.23</w:t>
            </w:r>
          </w:p>
        </w:tc>
      </w:tr>
      <w:tr w:rsidR="009B1CC6" w:rsidRPr="001B54C3" w14:paraId="78AAE63F" w14:textId="77777777" w:rsidTr="00D85EE7">
        <w:tc>
          <w:tcPr>
            <w:tcW w:w="1456" w:type="dxa"/>
            <w:shd w:val="clear" w:color="auto" w:fill="D9D9D9"/>
          </w:tcPr>
          <w:p w14:paraId="0D20FC1E" w14:textId="77777777" w:rsidR="009B1CC6" w:rsidRPr="001B54C3" w:rsidRDefault="009B1CC6" w:rsidP="00D85EE7">
            <w:pPr>
              <w:pStyle w:val="TableEntryHeader"/>
            </w:pPr>
          </w:p>
        </w:tc>
        <w:tc>
          <w:tcPr>
            <w:tcW w:w="2972" w:type="dxa"/>
            <w:shd w:val="clear" w:color="auto" w:fill="D9D9D9"/>
          </w:tcPr>
          <w:p w14:paraId="4574BE60" w14:textId="77777777" w:rsidR="009B1CC6" w:rsidRPr="001B54C3" w:rsidRDefault="009B1CC6" w:rsidP="00D85EE7">
            <w:pPr>
              <w:pStyle w:val="TableEntryHeader"/>
            </w:pPr>
            <w:r w:rsidRPr="001B54C3">
              <w:t>Vocabulary:</w:t>
            </w:r>
          </w:p>
        </w:tc>
        <w:tc>
          <w:tcPr>
            <w:tcW w:w="5040" w:type="dxa"/>
            <w:shd w:val="clear" w:color="auto" w:fill="D9D9D9"/>
          </w:tcPr>
          <w:p w14:paraId="2AB83A8C" w14:textId="77777777" w:rsidR="009B1CC6" w:rsidRPr="001B54C3" w:rsidRDefault="009B1CC6" w:rsidP="00D85EE7">
            <w:pPr>
              <w:pStyle w:val="TableEntryHeader"/>
            </w:pPr>
            <w:r w:rsidRPr="001B54C3">
              <w:rPr>
                <w:rFonts w:cs="Arial"/>
              </w:rPr>
              <w:t>2.16.840.1.113883.6.96</w:t>
            </w:r>
          </w:p>
        </w:tc>
      </w:tr>
      <w:tr w:rsidR="009B1CC6" w:rsidRPr="001B54C3" w14:paraId="36C79F9F" w14:textId="77777777" w:rsidTr="00D85EE7">
        <w:tc>
          <w:tcPr>
            <w:tcW w:w="1456" w:type="dxa"/>
            <w:shd w:val="clear" w:color="auto" w:fill="D9D9D9"/>
          </w:tcPr>
          <w:p w14:paraId="4F4FF379" w14:textId="77777777" w:rsidR="009B1CC6" w:rsidRPr="001B54C3" w:rsidRDefault="009B1CC6" w:rsidP="00D85EE7">
            <w:pPr>
              <w:pStyle w:val="TableEntryHeader"/>
            </w:pPr>
            <w:r w:rsidRPr="001B54C3">
              <w:t>Sequence</w:t>
            </w:r>
          </w:p>
        </w:tc>
        <w:tc>
          <w:tcPr>
            <w:tcW w:w="2972" w:type="dxa"/>
            <w:shd w:val="clear" w:color="auto" w:fill="D9D9D9"/>
          </w:tcPr>
          <w:p w14:paraId="493C5B13" w14:textId="77777777" w:rsidR="009B1CC6" w:rsidRPr="001B54C3" w:rsidRDefault="009B1CC6" w:rsidP="00D85EE7">
            <w:pPr>
              <w:pStyle w:val="TableEntryHeader"/>
            </w:pPr>
            <w:r w:rsidRPr="001B54C3">
              <w:t>SNOMED-CT Code</w:t>
            </w:r>
          </w:p>
        </w:tc>
        <w:tc>
          <w:tcPr>
            <w:tcW w:w="5040" w:type="dxa"/>
            <w:shd w:val="clear" w:color="auto" w:fill="D9D9D9"/>
          </w:tcPr>
          <w:p w14:paraId="2B7EB3E2" w14:textId="77777777" w:rsidR="009B1CC6" w:rsidRPr="001B54C3" w:rsidRDefault="009B1CC6" w:rsidP="00D85EE7">
            <w:pPr>
              <w:pStyle w:val="TableEntryHeader"/>
            </w:pPr>
            <w:r w:rsidRPr="001B54C3">
              <w:t>Description</w:t>
            </w:r>
          </w:p>
        </w:tc>
      </w:tr>
      <w:tr w:rsidR="009B1CC6" w:rsidRPr="001B54C3" w14:paraId="533A805C" w14:textId="77777777" w:rsidTr="00D85EE7">
        <w:tc>
          <w:tcPr>
            <w:tcW w:w="1456" w:type="dxa"/>
            <w:vAlign w:val="bottom"/>
          </w:tcPr>
          <w:p w14:paraId="23436B48" w14:textId="77777777" w:rsidR="009B1CC6" w:rsidRPr="001B54C3" w:rsidRDefault="009B1CC6" w:rsidP="00D85EE7">
            <w:pPr>
              <w:pStyle w:val="TableEntry"/>
            </w:pPr>
            <w:r w:rsidRPr="001B54C3">
              <w:t>1</w:t>
            </w:r>
          </w:p>
        </w:tc>
        <w:tc>
          <w:tcPr>
            <w:tcW w:w="2972" w:type="dxa"/>
            <w:vAlign w:val="bottom"/>
          </w:tcPr>
          <w:p w14:paraId="6C777ECC" w14:textId="77777777" w:rsidR="009B1CC6" w:rsidRPr="001B54C3" w:rsidRDefault="009B1CC6" w:rsidP="00D85EE7">
            <w:pPr>
              <w:pStyle w:val="TableEntry"/>
            </w:pPr>
            <w:r w:rsidRPr="001B54C3">
              <w:t>313203003</w:t>
            </w:r>
          </w:p>
        </w:tc>
        <w:tc>
          <w:tcPr>
            <w:tcW w:w="5040" w:type="dxa"/>
            <w:vAlign w:val="bottom"/>
          </w:tcPr>
          <w:p w14:paraId="3F48498D" w14:textId="77777777" w:rsidR="009B1CC6" w:rsidRPr="001B54C3" w:rsidRDefault="009B1CC6" w:rsidP="00D85EE7">
            <w:pPr>
              <w:pStyle w:val="TableEntry"/>
            </w:pPr>
            <w:r w:rsidRPr="001B54C3">
              <w:t>Hearing test abnormal (finding)</w:t>
            </w:r>
          </w:p>
        </w:tc>
      </w:tr>
      <w:tr w:rsidR="009B1CC6" w:rsidRPr="001B54C3" w14:paraId="4120A93D" w14:textId="77777777" w:rsidTr="00D85EE7">
        <w:tc>
          <w:tcPr>
            <w:tcW w:w="1456" w:type="dxa"/>
            <w:vAlign w:val="bottom"/>
          </w:tcPr>
          <w:p w14:paraId="065B36F9" w14:textId="77777777" w:rsidR="009B1CC6" w:rsidRPr="001B54C3" w:rsidRDefault="009B1CC6" w:rsidP="00D85EE7">
            <w:pPr>
              <w:pStyle w:val="TableEntry"/>
            </w:pPr>
            <w:r w:rsidRPr="001B54C3">
              <w:t>2</w:t>
            </w:r>
          </w:p>
        </w:tc>
        <w:tc>
          <w:tcPr>
            <w:tcW w:w="2972" w:type="dxa"/>
            <w:vAlign w:val="bottom"/>
          </w:tcPr>
          <w:p w14:paraId="745890FF" w14:textId="77777777" w:rsidR="009B1CC6" w:rsidRPr="001B54C3" w:rsidRDefault="009B1CC6" w:rsidP="00D85EE7">
            <w:pPr>
              <w:pStyle w:val="TableEntry"/>
            </w:pPr>
            <w:r w:rsidRPr="001B54C3">
              <w:t>308409008</w:t>
            </w:r>
          </w:p>
        </w:tc>
        <w:tc>
          <w:tcPr>
            <w:tcW w:w="5040" w:type="dxa"/>
            <w:vAlign w:val="bottom"/>
          </w:tcPr>
          <w:p w14:paraId="04BF7CBA" w14:textId="77777777" w:rsidR="009B1CC6" w:rsidRPr="001B54C3" w:rsidRDefault="009B1CC6" w:rsidP="00D85EE7">
            <w:pPr>
              <w:pStyle w:val="TableEntry"/>
            </w:pPr>
            <w:r w:rsidRPr="001B54C3">
              <w:t>Child hearing screening failure (finding)</w:t>
            </w:r>
          </w:p>
        </w:tc>
      </w:tr>
      <w:tr w:rsidR="009B1CC6" w:rsidRPr="001B54C3" w14:paraId="78E665AD" w14:textId="77777777" w:rsidTr="00D85EE7">
        <w:tc>
          <w:tcPr>
            <w:tcW w:w="1456" w:type="dxa"/>
            <w:vAlign w:val="bottom"/>
          </w:tcPr>
          <w:p w14:paraId="1D094F72" w14:textId="77777777" w:rsidR="009B1CC6" w:rsidRPr="001B54C3" w:rsidRDefault="009B1CC6" w:rsidP="00D85EE7">
            <w:pPr>
              <w:pStyle w:val="TableEntry"/>
            </w:pPr>
            <w:r w:rsidRPr="001B54C3">
              <w:t>3</w:t>
            </w:r>
          </w:p>
        </w:tc>
        <w:tc>
          <w:tcPr>
            <w:tcW w:w="2972" w:type="dxa"/>
            <w:vAlign w:val="bottom"/>
          </w:tcPr>
          <w:p w14:paraId="09398A6E" w14:textId="77777777" w:rsidR="009B1CC6" w:rsidRPr="001B54C3" w:rsidRDefault="009B1CC6" w:rsidP="00D85EE7">
            <w:pPr>
              <w:pStyle w:val="TableEntry"/>
            </w:pPr>
            <w:r w:rsidRPr="001B54C3">
              <w:t>185577006</w:t>
            </w:r>
          </w:p>
        </w:tc>
        <w:tc>
          <w:tcPr>
            <w:tcW w:w="5040" w:type="dxa"/>
            <w:vAlign w:val="bottom"/>
          </w:tcPr>
          <w:p w14:paraId="7F805268" w14:textId="77777777" w:rsidR="009B1CC6" w:rsidRPr="001B54C3" w:rsidRDefault="009B1CC6" w:rsidP="00D85EE7">
            <w:pPr>
              <w:pStyle w:val="TableEntry"/>
            </w:pPr>
            <w:r w:rsidRPr="001B54C3">
              <w:t>Child hearing screening first failure (finding)</w:t>
            </w:r>
          </w:p>
        </w:tc>
      </w:tr>
      <w:tr w:rsidR="009B1CC6" w:rsidRPr="001B54C3" w14:paraId="0BD9B993" w14:textId="77777777" w:rsidTr="00D85EE7">
        <w:tc>
          <w:tcPr>
            <w:tcW w:w="1456" w:type="dxa"/>
            <w:vAlign w:val="bottom"/>
          </w:tcPr>
          <w:p w14:paraId="39D78E77" w14:textId="77777777" w:rsidR="009B1CC6" w:rsidRPr="001B54C3" w:rsidRDefault="009B1CC6" w:rsidP="00D85EE7">
            <w:pPr>
              <w:pStyle w:val="TableEntry"/>
            </w:pPr>
            <w:r w:rsidRPr="001B54C3">
              <w:t>4</w:t>
            </w:r>
          </w:p>
        </w:tc>
        <w:tc>
          <w:tcPr>
            <w:tcW w:w="2972" w:type="dxa"/>
            <w:vAlign w:val="bottom"/>
          </w:tcPr>
          <w:p w14:paraId="1D81455F" w14:textId="77777777" w:rsidR="009B1CC6" w:rsidRPr="001B54C3" w:rsidRDefault="009B1CC6" w:rsidP="00D85EE7">
            <w:pPr>
              <w:pStyle w:val="TableEntry"/>
            </w:pPr>
            <w:r w:rsidRPr="001B54C3">
              <w:t>185579009</w:t>
            </w:r>
          </w:p>
        </w:tc>
        <w:tc>
          <w:tcPr>
            <w:tcW w:w="5040" w:type="dxa"/>
            <w:vAlign w:val="bottom"/>
          </w:tcPr>
          <w:p w14:paraId="034F14B3" w14:textId="77777777" w:rsidR="009B1CC6" w:rsidRPr="001B54C3" w:rsidRDefault="009B1CC6" w:rsidP="00D85EE7">
            <w:pPr>
              <w:pStyle w:val="TableEntry"/>
            </w:pPr>
            <w:r w:rsidRPr="001B54C3">
              <w:t>Child hearing screening second failure (finding)</w:t>
            </w:r>
          </w:p>
        </w:tc>
      </w:tr>
      <w:tr w:rsidR="009B1CC6" w:rsidRPr="001B54C3" w14:paraId="6CE582DD" w14:textId="77777777" w:rsidTr="00D85EE7">
        <w:tc>
          <w:tcPr>
            <w:tcW w:w="1456" w:type="dxa"/>
            <w:vAlign w:val="bottom"/>
          </w:tcPr>
          <w:p w14:paraId="3AB0E5C4" w14:textId="77777777" w:rsidR="009B1CC6" w:rsidRPr="001B54C3" w:rsidRDefault="009B1CC6" w:rsidP="00D85EE7">
            <w:pPr>
              <w:pStyle w:val="TableEntry"/>
            </w:pPr>
            <w:r w:rsidRPr="001B54C3">
              <w:t>5</w:t>
            </w:r>
          </w:p>
        </w:tc>
        <w:tc>
          <w:tcPr>
            <w:tcW w:w="2972" w:type="dxa"/>
            <w:vAlign w:val="bottom"/>
          </w:tcPr>
          <w:p w14:paraId="2F6B64DD" w14:textId="77777777" w:rsidR="009B1CC6" w:rsidRPr="001B54C3" w:rsidRDefault="009B1CC6" w:rsidP="00D85EE7">
            <w:pPr>
              <w:pStyle w:val="TableEntry"/>
            </w:pPr>
            <w:r w:rsidRPr="001B54C3">
              <w:t>185580007</w:t>
            </w:r>
          </w:p>
        </w:tc>
        <w:tc>
          <w:tcPr>
            <w:tcW w:w="5040" w:type="dxa"/>
            <w:vAlign w:val="bottom"/>
          </w:tcPr>
          <w:p w14:paraId="46094694" w14:textId="77777777" w:rsidR="009B1CC6" w:rsidRPr="001B54C3" w:rsidRDefault="009B1CC6" w:rsidP="00D85EE7">
            <w:pPr>
              <w:pStyle w:val="TableEntry"/>
            </w:pPr>
            <w:r w:rsidRPr="001B54C3">
              <w:t>Child hearing screening failure referred to specialist (finding)</w:t>
            </w:r>
          </w:p>
        </w:tc>
      </w:tr>
    </w:tbl>
    <w:p w14:paraId="3BDA5617" w14:textId="77777777" w:rsidR="00EE6AE2" w:rsidRPr="001B54C3" w:rsidRDefault="00EE6AE2" w:rsidP="005D547D">
      <w:pPr>
        <w:pStyle w:val="BodyText"/>
      </w:pPr>
    </w:p>
    <w:p w14:paraId="4225894C" w14:textId="77777777" w:rsidR="00EE6AE2" w:rsidRPr="001B54C3" w:rsidRDefault="00EE6AE2" w:rsidP="001B28EA">
      <w:pPr>
        <w:pStyle w:val="EditorInstructions"/>
      </w:pPr>
      <w:r w:rsidRPr="001B54C3">
        <w:t>Add section 6.5.W</w:t>
      </w:r>
      <w:r w:rsidR="003A6FC9" w:rsidRPr="001B54C3">
        <w:t xml:space="preserve">. </w:t>
      </w:r>
      <w:r w:rsidR="00C47267" w:rsidRPr="001B54C3">
        <w:t>(</w:t>
      </w:r>
      <w:r w:rsidRPr="001B54C3">
        <w:t xml:space="preserve">Added 2011-09 from QRPH PRPH-Ca </w:t>
      </w:r>
      <w:r w:rsidR="003C4B67" w:rsidRPr="001B54C3">
        <w:t>Profile</w:t>
      </w:r>
      <w:r w:rsidRPr="001B54C3">
        <w:t>)</w:t>
      </w:r>
    </w:p>
    <w:p w14:paraId="3510F364" w14:textId="77777777" w:rsidR="00EE6AE2" w:rsidRPr="001B54C3" w:rsidRDefault="00EE6AE2" w:rsidP="001B28EA">
      <w:pPr>
        <w:pStyle w:val="Heading3"/>
        <w:rPr>
          <w:noProof w:val="0"/>
        </w:rPr>
      </w:pPr>
      <w:bookmarkStart w:id="2711" w:name="_Toc466555714"/>
      <w:r w:rsidRPr="001B54C3">
        <w:rPr>
          <w:noProof w:val="0"/>
        </w:rPr>
        <w:lastRenderedPageBreak/>
        <w:t>6.5.W Primary Site Value Set</w:t>
      </w:r>
      <w:bookmarkEnd w:id="27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EE6AE2" w:rsidRPr="001B54C3" w14:paraId="0C823C26" w14:textId="77777777" w:rsidTr="00074D02">
        <w:trPr>
          <w:jc w:val="center"/>
        </w:trPr>
        <w:tc>
          <w:tcPr>
            <w:tcW w:w="8856" w:type="dxa"/>
            <w:gridSpan w:val="2"/>
            <w:tcBorders>
              <w:bottom w:val="single" w:sz="4" w:space="0" w:color="auto"/>
            </w:tcBorders>
          </w:tcPr>
          <w:p w14:paraId="66560171" w14:textId="77777777" w:rsidR="00EE6AE2" w:rsidRPr="001B54C3" w:rsidRDefault="00EE6AE2" w:rsidP="00235E1F">
            <w:pPr>
              <w:pStyle w:val="TableEntry"/>
            </w:pPr>
            <w:r w:rsidRPr="001B54C3">
              <w:t>LOINC = 22035-0</w:t>
            </w:r>
          </w:p>
        </w:tc>
      </w:tr>
      <w:tr w:rsidR="00EE6AE2" w:rsidRPr="001B54C3" w14:paraId="66CA7A6A" w14:textId="77777777" w:rsidTr="00074D02">
        <w:trPr>
          <w:jc w:val="center"/>
        </w:trPr>
        <w:tc>
          <w:tcPr>
            <w:tcW w:w="8856" w:type="dxa"/>
            <w:gridSpan w:val="2"/>
            <w:tcBorders>
              <w:bottom w:val="single" w:sz="4" w:space="0" w:color="auto"/>
            </w:tcBorders>
          </w:tcPr>
          <w:p w14:paraId="7B4A2716" w14:textId="77777777" w:rsidR="00EE6AE2" w:rsidRPr="001B54C3" w:rsidRDefault="00EE6AE2" w:rsidP="00235E1F">
            <w:pPr>
              <w:pStyle w:val="TableEntry"/>
            </w:pPr>
            <w:r w:rsidRPr="001B54C3">
              <w:t>Code System: ICD-O-3 2.16.840.1.113883.6.43.1</w:t>
            </w:r>
          </w:p>
        </w:tc>
      </w:tr>
      <w:tr w:rsidR="00EE6AE2" w:rsidRPr="001B54C3" w14:paraId="05D4EC15" w14:textId="77777777" w:rsidTr="00074D02">
        <w:trPr>
          <w:jc w:val="center"/>
        </w:trPr>
        <w:tc>
          <w:tcPr>
            <w:tcW w:w="2268" w:type="dxa"/>
            <w:shd w:val="clear" w:color="auto" w:fill="E6E6E6"/>
          </w:tcPr>
          <w:p w14:paraId="00C7256E" w14:textId="77777777" w:rsidR="00EE6AE2" w:rsidRPr="001B54C3" w:rsidRDefault="00EE6AE2" w:rsidP="00074D02">
            <w:pPr>
              <w:pStyle w:val="TableEntryHeader"/>
            </w:pPr>
            <w:r w:rsidRPr="001B54C3">
              <w:t>Code</w:t>
            </w:r>
          </w:p>
        </w:tc>
        <w:tc>
          <w:tcPr>
            <w:tcW w:w="6588" w:type="dxa"/>
            <w:shd w:val="clear" w:color="auto" w:fill="E6E6E6"/>
          </w:tcPr>
          <w:p w14:paraId="72F3962B" w14:textId="77777777" w:rsidR="00EE6AE2" w:rsidRPr="001B54C3" w:rsidRDefault="00EE6AE2" w:rsidP="00074D02">
            <w:pPr>
              <w:pStyle w:val="TableEntryHeader"/>
            </w:pPr>
            <w:r w:rsidRPr="001B54C3">
              <w:t>Meaning</w:t>
            </w:r>
          </w:p>
        </w:tc>
      </w:tr>
      <w:tr w:rsidR="00EE6AE2" w:rsidRPr="001B54C3" w14:paraId="7D5635A2" w14:textId="77777777" w:rsidTr="00074D02">
        <w:trPr>
          <w:jc w:val="center"/>
        </w:trPr>
        <w:tc>
          <w:tcPr>
            <w:tcW w:w="2268" w:type="dxa"/>
          </w:tcPr>
          <w:p w14:paraId="54719567" w14:textId="77777777" w:rsidR="00EE6AE2" w:rsidRPr="001B54C3" w:rsidRDefault="00EE6AE2" w:rsidP="001B28EA">
            <w:pPr>
              <w:pStyle w:val="TableEntry"/>
            </w:pPr>
          </w:p>
        </w:tc>
        <w:tc>
          <w:tcPr>
            <w:tcW w:w="6588" w:type="dxa"/>
          </w:tcPr>
          <w:p w14:paraId="247D7DF7" w14:textId="77777777" w:rsidR="00EE6AE2" w:rsidRPr="001B54C3" w:rsidRDefault="00EE6AE2" w:rsidP="001B28EA">
            <w:pPr>
              <w:pStyle w:val="TableEntry"/>
            </w:pPr>
            <w:r w:rsidRPr="001B54C3">
              <w:t>A code from ICD-O-3 (Topography Section)</w:t>
            </w:r>
          </w:p>
        </w:tc>
      </w:tr>
    </w:tbl>
    <w:p w14:paraId="6F547DF0" w14:textId="77777777" w:rsidR="00EE6AE2" w:rsidRPr="001B54C3" w:rsidRDefault="00EE6AE2" w:rsidP="001D5722">
      <w:pPr>
        <w:pStyle w:val="BodyText"/>
      </w:pPr>
    </w:p>
    <w:p w14:paraId="17704438" w14:textId="77777777" w:rsidR="00EE6AE2" w:rsidRPr="001B54C3" w:rsidRDefault="00EE6AE2" w:rsidP="00EE6AE2">
      <w:pPr>
        <w:pStyle w:val="EditorInstructions"/>
      </w:pPr>
      <w:r w:rsidRPr="001B54C3">
        <w:t xml:space="preserve">Add section 6.5.X  </w:t>
      </w:r>
      <w:r w:rsidR="00C47267" w:rsidRPr="001B54C3">
        <w:t>(</w:t>
      </w:r>
      <w:r w:rsidRPr="001B54C3">
        <w:t xml:space="preserve">Added 2011-09 from QRPH PRPH-Ca </w:t>
      </w:r>
      <w:r w:rsidR="003C4B67" w:rsidRPr="001B54C3">
        <w:t>Profile</w:t>
      </w:r>
      <w:r w:rsidRPr="001B54C3">
        <w:t>)</w:t>
      </w:r>
    </w:p>
    <w:p w14:paraId="48F5DEB4" w14:textId="77777777" w:rsidR="00EE6AE2" w:rsidRPr="001B54C3" w:rsidRDefault="00EE6AE2" w:rsidP="001B28EA">
      <w:pPr>
        <w:pStyle w:val="Heading3"/>
        <w:rPr>
          <w:noProof w:val="0"/>
        </w:rPr>
      </w:pPr>
      <w:bookmarkStart w:id="2712" w:name="_Toc466555715"/>
      <w:r w:rsidRPr="001B54C3">
        <w:rPr>
          <w:noProof w:val="0"/>
        </w:rPr>
        <w:t>6.5.X Histologic Type Value Set</w:t>
      </w:r>
      <w:bookmarkEnd w:id="27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EE6AE2" w:rsidRPr="001B54C3" w14:paraId="4F49DB34" w14:textId="77777777" w:rsidTr="00074D02">
        <w:trPr>
          <w:jc w:val="center"/>
        </w:trPr>
        <w:tc>
          <w:tcPr>
            <w:tcW w:w="8856" w:type="dxa"/>
            <w:gridSpan w:val="2"/>
            <w:tcBorders>
              <w:bottom w:val="single" w:sz="4" w:space="0" w:color="auto"/>
            </w:tcBorders>
          </w:tcPr>
          <w:p w14:paraId="1B6D6860" w14:textId="77777777" w:rsidR="00EE6AE2" w:rsidRPr="001B54C3" w:rsidRDefault="00EE6AE2" w:rsidP="001B28EA">
            <w:pPr>
              <w:pStyle w:val="TableEntry"/>
            </w:pPr>
            <w:r w:rsidRPr="001B54C3">
              <w:t>LOINC = 31205-8</w:t>
            </w:r>
          </w:p>
        </w:tc>
      </w:tr>
      <w:tr w:rsidR="00EE6AE2" w:rsidRPr="001B54C3" w14:paraId="2F953422" w14:textId="77777777" w:rsidTr="00074D02">
        <w:trPr>
          <w:jc w:val="center"/>
        </w:trPr>
        <w:tc>
          <w:tcPr>
            <w:tcW w:w="8856" w:type="dxa"/>
            <w:gridSpan w:val="2"/>
            <w:tcBorders>
              <w:bottom w:val="single" w:sz="4" w:space="0" w:color="auto"/>
            </w:tcBorders>
          </w:tcPr>
          <w:p w14:paraId="5F6B39CC" w14:textId="77777777" w:rsidR="00EE6AE2" w:rsidRPr="001B54C3" w:rsidRDefault="00EE6AE2" w:rsidP="001B28EA">
            <w:pPr>
              <w:pStyle w:val="TableEntry"/>
            </w:pPr>
            <w:r w:rsidRPr="001B54C3">
              <w:t>Code System: ICD-O-3 2.16.840.1.113883.6.43.1</w:t>
            </w:r>
          </w:p>
        </w:tc>
      </w:tr>
      <w:tr w:rsidR="00EE6AE2" w:rsidRPr="001B54C3" w14:paraId="1E6DEC42" w14:textId="77777777" w:rsidTr="00074D02">
        <w:trPr>
          <w:jc w:val="center"/>
        </w:trPr>
        <w:tc>
          <w:tcPr>
            <w:tcW w:w="2268" w:type="dxa"/>
            <w:shd w:val="clear" w:color="auto" w:fill="E6E6E6"/>
          </w:tcPr>
          <w:p w14:paraId="09FDBAD8" w14:textId="77777777" w:rsidR="00EE6AE2" w:rsidRPr="001B54C3" w:rsidRDefault="00EE6AE2" w:rsidP="00074D02">
            <w:pPr>
              <w:pStyle w:val="TableEntryHeader"/>
            </w:pPr>
            <w:r w:rsidRPr="001B54C3">
              <w:t>Code</w:t>
            </w:r>
          </w:p>
        </w:tc>
        <w:tc>
          <w:tcPr>
            <w:tcW w:w="6588" w:type="dxa"/>
            <w:shd w:val="clear" w:color="auto" w:fill="E6E6E6"/>
          </w:tcPr>
          <w:p w14:paraId="65F5B6AD" w14:textId="77777777" w:rsidR="00EE6AE2" w:rsidRPr="001B54C3" w:rsidRDefault="00EE6AE2" w:rsidP="00074D02">
            <w:pPr>
              <w:pStyle w:val="TableEntryHeader"/>
            </w:pPr>
            <w:r w:rsidRPr="001B54C3">
              <w:t>Meaning</w:t>
            </w:r>
          </w:p>
        </w:tc>
      </w:tr>
      <w:tr w:rsidR="00EE6AE2" w:rsidRPr="001B54C3" w14:paraId="5327D7AB" w14:textId="77777777" w:rsidTr="00074D02">
        <w:trPr>
          <w:jc w:val="center"/>
        </w:trPr>
        <w:tc>
          <w:tcPr>
            <w:tcW w:w="2268" w:type="dxa"/>
          </w:tcPr>
          <w:p w14:paraId="7A0D588B" w14:textId="77777777" w:rsidR="00EE6AE2" w:rsidRPr="001B54C3" w:rsidRDefault="00EE6AE2" w:rsidP="001B28EA">
            <w:pPr>
              <w:pStyle w:val="TableEntry"/>
            </w:pPr>
          </w:p>
        </w:tc>
        <w:tc>
          <w:tcPr>
            <w:tcW w:w="6588" w:type="dxa"/>
          </w:tcPr>
          <w:p w14:paraId="6D0AD204" w14:textId="77777777" w:rsidR="00EE6AE2" w:rsidRPr="001B54C3" w:rsidRDefault="00EE6AE2" w:rsidP="001B28EA">
            <w:pPr>
              <w:pStyle w:val="TableEntry"/>
            </w:pPr>
            <w:r w:rsidRPr="001B54C3">
              <w:t>An ICD-O-3 code (Morphology Section)</w:t>
            </w:r>
          </w:p>
        </w:tc>
      </w:tr>
    </w:tbl>
    <w:p w14:paraId="3A898A79" w14:textId="77777777" w:rsidR="00805E92" w:rsidRPr="001B54C3" w:rsidRDefault="00805E92" w:rsidP="00235E1F">
      <w:pPr>
        <w:pStyle w:val="BodyText"/>
      </w:pPr>
    </w:p>
    <w:p w14:paraId="49920525" w14:textId="77777777" w:rsidR="00805E92" w:rsidRPr="001B54C3" w:rsidRDefault="00805E92" w:rsidP="00805E92">
      <w:pPr>
        <w:pStyle w:val="EditorInstructions"/>
      </w:pPr>
      <w:r w:rsidRPr="001B54C3">
        <w:t xml:space="preserve">Add section 6.5.Y  </w:t>
      </w:r>
      <w:r w:rsidR="00C47267" w:rsidRPr="001B54C3">
        <w:t>(</w:t>
      </w:r>
      <w:r w:rsidRPr="001B54C3">
        <w:t xml:space="preserve">Added 2011-09 from QRPH PRPH-Ca </w:t>
      </w:r>
      <w:r w:rsidR="003C4B67" w:rsidRPr="001B54C3">
        <w:t>Profile</w:t>
      </w:r>
      <w:r w:rsidRPr="001B54C3">
        <w:t>)</w:t>
      </w:r>
    </w:p>
    <w:p w14:paraId="01DC3755" w14:textId="77777777" w:rsidR="00EE6AE2" w:rsidRPr="001B54C3" w:rsidRDefault="00EE6AE2" w:rsidP="001B28EA">
      <w:pPr>
        <w:pStyle w:val="Heading3"/>
        <w:rPr>
          <w:noProof w:val="0"/>
        </w:rPr>
      </w:pPr>
      <w:bookmarkStart w:id="2713" w:name="_Toc466555716"/>
      <w:r w:rsidRPr="001B54C3">
        <w:rPr>
          <w:noProof w:val="0"/>
        </w:rPr>
        <w:t xml:space="preserve">6.5.Y </w:t>
      </w:r>
      <w:r w:rsidR="00D060C7" w:rsidRPr="001B54C3">
        <w:rPr>
          <w:noProof w:val="0"/>
          <w:szCs w:val="24"/>
        </w:rPr>
        <w:t>Derived AJCC Descriptor (T,N,M) Value Set</w:t>
      </w:r>
      <w:bookmarkEnd w:id="27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EE6AE2" w:rsidRPr="001B54C3" w14:paraId="4F601DE0" w14:textId="77777777" w:rsidTr="00074D02">
        <w:trPr>
          <w:jc w:val="center"/>
        </w:trPr>
        <w:tc>
          <w:tcPr>
            <w:tcW w:w="8856" w:type="dxa"/>
            <w:gridSpan w:val="2"/>
            <w:tcBorders>
              <w:bottom w:val="single" w:sz="4" w:space="0" w:color="auto"/>
            </w:tcBorders>
          </w:tcPr>
          <w:p w14:paraId="78437804" w14:textId="77777777" w:rsidR="00EE6AE2" w:rsidRPr="001B54C3" w:rsidRDefault="00EE6AE2" w:rsidP="001B28EA">
            <w:pPr>
              <w:pStyle w:val="TableEntry"/>
            </w:pPr>
            <w:r w:rsidRPr="001B54C3">
              <w:t>LOINC = 21908-9</w:t>
            </w:r>
          </w:p>
        </w:tc>
      </w:tr>
      <w:tr w:rsidR="00EE6AE2" w:rsidRPr="001B54C3" w14:paraId="4C31D6F1" w14:textId="77777777" w:rsidTr="00074D02">
        <w:trPr>
          <w:jc w:val="center"/>
        </w:trPr>
        <w:tc>
          <w:tcPr>
            <w:tcW w:w="8856" w:type="dxa"/>
            <w:gridSpan w:val="2"/>
            <w:tcBorders>
              <w:bottom w:val="single" w:sz="4" w:space="0" w:color="auto"/>
            </w:tcBorders>
          </w:tcPr>
          <w:p w14:paraId="356704D9" w14:textId="77777777" w:rsidR="00EE6AE2" w:rsidRPr="001B54C3" w:rsidRDefault="00EE6AE2" w:rsidP="001B28EA">
            <w:pPr>
              <w:pStyle w:val="TableEntry"/>
            </w:pPr>
            <w:r w:rsidRPr="001B54C3">
              <w:t>Code System: 2.16.840.1.113883.15.6</w:t>
            </w:r>
          </w:p>
        </w:tc>
      </w:tr>
      <w:tr w:rsidR="00EE6AE2" w:rsidRPr="001B54C3" w14:paraId="2F7E9485" w14:textId="77777777" w:rsidTr="00074D02">
        <w:trPr>
          <w:jc w:val="center"/>
        </w:trPr>
        <w:tc>
          <w:tcPr>
            <w:tcW w:w="2268" w:type="dxa"/>
            <w:shd w:val="clear" w:color="auto" w:fill="E6E6E6"/>
          </w:tcPr>
          <w:p w14:paraId="2F0FBAC9" w14:textId="77777777" w:rsidR="00EE6AE2" w:rsidRPr="001B54C3" w:rsidRDefault="00EE6AE2" w:rsidP="00074D02">
            <w:pPr>
              <w:pStyle w:val="TableEntryHeader"/>
            </w:pPr>
            <w:r w:rsidRPr="001B54C3">
              <w:t>Code</w:t>
            </w:r>
          </w:p>
        </w:tc>
        <w:tc>
          <w:tcPr>
            <w:tcW w:w="6588" w:type="dxa"/>
            <w:shd w:val="clear" w:color="auto" w:fill="E6E6E6"/>
          </w:tcPr>
          <w:p w14:paraId="097D85B1" w14:textId="77777777" w:rsidR="00EE6AE2" w:rsidRPr="001B54C3" w:rsidRDefault="00EE6AE2" w:rsidP="00074D02">
            <w:pPr>
              <w:pStyle w:val="TableEntryHeader"/>
            </w:pPr>
            <w:r w:rsidRPr="001B54C3">
              <w:t>Meaning</w:t>
            </w:r>
          </w:p>
        </w:tc>
      </w:tr>
      <w:tr w:rsidR="00EE6AE2" w:rsidRPr="001B54C3" w14:paraId="02D723DA" w14:textId="77777777" w:rsidTr="00074D02">
        <w:trPr>
          <w:jc w:val="center"/>
        </w:trPr>
        <w:tc>
          <w:tcPr>
            <w:tcW w:w="2268" w:type="dxa"/>
            <w:tcBorders>
              <w:top w:val="single" w:sz="4" w:space="0" w:color="auto"/>
              <w:left w:val="single" w:sz="4" w:space="0" w:color="auto"/>
              <w:bottom w:val="single" w:sz="4" w:space="0" w:color="auto"/>
              <w:right w:val="single" w:sz="4" w:space="0" w:color="auto"/>
            </w:tcBorders>
          </w:tcPr>
          <w:p w14:paraId="26147528" w14:textId="77777777" w:rsidR="00EE6AE2" w:rsidRPr="001B54C3" w:rsidRDefault="00EE6AE2" w:rsidP="001B28EA">
            <w:pPr>
              <w:pStyle w:val="TableEntry"/>
            </w:pPr>
            <w:r w:rsidRPr="001B54C3">
              <w:t>c</w:t>
            </w:r>
          </w:p>
        </w:tc>
        <w:tc>
          <w:tcPr>
            <w:tcW w:w="6588" w:type="dxa"/>
            <w:tcBorders>
              <w:top w:val="single" w:sz="4" w:space="0" w:color="auto"/>
              <w:left w:val="single" w:sz="4" w:space="0" w:color="auto"/>
              <w:bottom w:val="single" w:sz="4" w:space="0" w:color="auto"/>
              <w:right w:val="single" w:sz="4" w:space="0" w:color="auto"/>
            </w:tcBorders>
          </w:tcPr>
          <w:p w14:paraId="79DF33E7" w14:textId="77777777" w:rsidR="00EE6AE2" w:rsidRPr="001B54C3" w:rsidRDefault="00EE6AE2" w:rsidP="001B28EA">
            <w:pPr>
              <w:pStyle w:val="TableEntry"/>
            </w:pPr>
            <w:r w:rsidRPr="001B54C3">
              <w:t>clinical</w:t>
            </w:r>
          </w:p>
        </w:tc>
      </w:tr>
      <w:tr w:rsidR="00EE6AE2" w:rsidRPr="001B54C3" w14:paraId="2A69C48B" w14:textId="77777777" w:rsidTr="00074D02">
        <w:trPr>
          <w:jc w:val="center"/>
        </w:trPr>
        <w:tc>
          <w:tcPr>
            <w:tcW w:w="2268" w:type="dxa"/>
            <w:tcBorders>
              <w:top w:val="single" w:sz="4" w:space="0" w:color="auto"/>
              <w:left w:val="single" w:sz="4" w:space="0" w:color="auto"/>
              <w:bottom w:val="single" w:sz="4" w:space="0" w:color="auto"/>
              <w:right w:val="single" w:sz="4" w:space="0" w:color="auto"/>
            </w:tcBorders>
          </w:tcPr>
          <w:p w14:paraId="12870A49" w14:textId="77777777" w:rsidR="00EE6AE2" w:rsidRPr="001B54C3" w:rsidRDefault="00EE6AE2" w:rsidP="001B28EA">
            <w:pPr>
              <w:pStyle w:val="TableEntry"/>
            </w:pPr>
            <w:r w:rsidRPr="001B54C3">
              <w:t>p</w:t>
            </w:r>
          </w:p>
        </w:tc>
        <w:tc>
          <w:tcPr>
            <w:tcW w:w="6588" w:type="dxa"/>
            <w:tcBorders>
              <w:top w:val="single" w:sz="4" w:space="0" w:color="auto"/>
              <w:left w:val="single" w:sz="4" w:space="0" w:color="auto"/>
              <w:bottom w:val="single" w:sz="4" w:space="0" w:color="auto"/>
              <w:right w:val="single" w:sz="4" w:space="0" w:color="auto"/>
            </w:tcBorders>
          </w:tcPr>
          <w:p w14:paraId="61A24CD0" w14:textId="77777777" w:rsidR="00EE6AE2" w:rsidRPr="001B54C3" w:rsidRDefault="00EE6AE2" w:rsidP="001B28EA">
            <w:pPr>
              <w:pStyle w:val="TableEntry"/>
            </w:pPr>
            <w:r w:rsidRPr="001B54C3">
              <w:t>pathologic</w:t>
            </w:r>
          </w:p>
        </w:tc>
      </w:tr>
      <w:tr w:rsidR="00EE6AE2" w:rsidRPr="001B54C3" w14:paraId="1709C9B6" w14:textId="77777777" w:rsidTr="00074D02">
        <w:trPr>
          <w:jc w:val="center"/>
        </w:trPr>
        <w:tc>
          <w:tcPr>
            <w:tcW w:w="2268" w:type="dxa"/>
            <w:tcBorders>
              <w:top w:val="single" w:sz="4" w:space="0" w:color="auto"/>
              <w:left w:val="single" w:sz="4" w:space="0" w:color="auto"/>
              <w:bottom w:val="single" w:sz="4" w:space="0" w:color="auto"/>
              <w:right w:val="single" w:sz="4" w:space="0" w:color="auto"/>
            </w:tcBorders>
          </w:tcPr>
          <w:p w14:paraId="36A5E170" w14:textId="77777777" w:rsidR="00EE6AE2" w:rsidRPr="001B54C3" w:rsidRDefault="00EE6AE2" w:rsidP="001B28EA">
            <w:pPr>
              <w:pStyle w:val="TableEntry"/>
            </w:pPr>
            <w:r w:rsidRPr="001B54C3">
              <w:t>a</w:t>
            </w:r>
          </w:p>
        </w:tc>
        <w:tc>
          <w:tcPr>
            <w:tcW w:w="6588" w:type="dxa"/>
            <w:tcBorders>
              <w:top w:val="single" w:sz="4" w:space="0" w:color="auto"/>
              <w:left w:val="single" w:sz="4" w:space="0" w:color="auto"/>
              <w:bottom w:val="single" w:sz="4" w:space="0" w:color="auto"/>
              <w:right w:val="single" w:sz="4" w:space="0" w:color="auto"/>
            </w:tcBorders>
          </w:tcPr>
          <w:p w14:paraId="14C65078" w14:textId="77777777" w:rsidR="00EE6AE2" w:rsidRPr="001B54C3" w:rsidRDefault="00EE6AE2" w:rsidP="001B28EA">
            <w:pPr>
              <w:pStyle w:val="TableEntry"/>
            </w:pPr>
            <w:r w:rsidRPr="001B54C3">
              <w:t>Autopsy classification</w:t>
            </w:r>
          </w:p>
        </w:tc>
      </w:tr>
      <w:tr w:rsidR="00EE6AE2" w:rsidRPr="001B54C3" w14:paraId="0ECE83D3" w14:textId="77777777" w:rsidTr="00074D02">
        <w:trPr>
          <w:jc w:val="center"/>
        </w:trPr>
        <w:tc>
          <w:tcPr>
            <w:tcW w:w="2268" w:type="dxa"/>
            <w:tcBorders>
              <w:top w:val="single" w:sz="4" w:space="0" w:color="auto"/>
              <w:left w:val="single" w:sz="4" w:space="0" w:color="auto"/>
              <w:bottom w:val="single" w:sz="4" w:space="0" w:color="auto"/>
              <w:right w:val="single" w:sz="4" w:space="0" w:color="auto"/>
            </w:tcBorders>
          </w:tcPr>
          <w:p w14:paraId="6D8C14D8" w14:textId="77777777" w:rsidR="00EE6AE2" w:rsidRPr="001B54C3" w:rsidRDefault="00EE6AE2" w:rsidP="001B28EA">
            <w:pPr>
              <w:pStyle w:val="TableEntry"/>
            </w:pPr>
            <w:r w:rsidRPr="001B54C3">
              <w:t>yc  or yp</w:t>
            </w:r>
          </w:p>
        </w:tc>
        <w:tc>
          <w:tcPr>
            <w:tcW w:w="6588" w:type="dxa"/>
            <w:tcBorders>
              <w:top w:val="single" w:sz="4" w:space="0" w:color="auto"/>
              <w:left w:val="single" w:sz="4" w:space="0" w:color="auto"/>
              <w:bottom w:val="single" w:sz="4" w:space="0" w:color="auto"/>
              <w:right w:val="single" w:sz="4" w:space="0" w:color="auto"/>
            </w:tcBorders>
          </w:tcPr>
          <w:p w14:paraId="3208987B" w14:textId="77777777" w:rsidR="00EE6AE2" w:rsidRPr="001B54C3" w:rsidRDefault="00EE6AE2" w:rsidP="001B28EA">
            <w:pPr>
              <w:pStyle w:val="TableEntry"/>
            </w:pPr>
            <w:r w:rsidRPr="001B54C3">
              <w:t>Posttherapy classification “y” prefex to utilize with “c: or “p” for denoting extent of cancer after neoadjuvant or primary systemic and/or radiation therapy</w:t>
            </w:r>
          </w:p>
        </w:tc>
      </w:tr>
      <w:tr w:rsidR="00EE6AE2" w:rsidRPr="001B54C3" w14:paraId="3C2E3724" w14:textId="77777777" w:rsidTr="00074D02">
        <w:trPr>
          <w:jc w:val="center"/>
        </w:trPr>
        <w:tc>
          <w:tcPr>
            <w:tcW w:w="2268" w:type="dxa"/>
            <w:tcBorders>
              <w:top w:val="single" w:sz="4" w:space="0" w:color="auto"/>
              <w:left w:val="single" w:sz="4" w:space="0" w:color="auto"/>
              <w:bottom w:val="single" w:sz="4" w:space="0" w:color="auto"/>
              <w:right w:val="single" w:sz="4" w:space="0" w:color="auto"/>
            </w:tcBorders>
          </w:tcPr>
          <w:p w14:paraId="23A3E0AA" w14:textId="77777777" w:rsidR="00EE6AE2" w:rsidRPr="001B54C3" w:rsidRDefault="00EE6AE2" w:rsidP="001B28EA">
            <w:pPr>
              <w:pStyle w:val="TableEntry"/>
            </w:pPr>
            <w:r w:rsidRPr="001B54C3">
              <w:t xml:space="preserve">r  </w:t>
            </w:r>
          </w:p>
        </w:tc>
        <w:tc>
          <w:tcPr>
            <w:tcW w:w="6588" w:type="dxa"/>
            <w:tcBorders>
              <w:top w:val="single" w:sz="4" w:space="0" w:color="auto"/>
              <w:left w:val="single" w:sz="4" w:space="0" w:color="auto"/>
              <w:bottom w:val="single" w:sz="4" w:space="0" w:color="auto"/>
              <w:right w:val="single" w:sz="4" w:space="0" w:color="auto"/>
            </w:tcBorders>
          </w:tcPr>
          <w:p w14:paraId="60EE9746" w14:textId="77777777" w:rsidR="00EE6AE2" w:rsidRPr="001B54C3" w:rsidRDefault="00EE6AE2" w:rsidP="001B28EA">
            <w:pPr>
              <w:pStyle w:val="TableEntry"/>
            </w:pPr>
            <w:r w:rsidRPr="001B54C3">
              <w:t>Retreatment Classification</w:t>
            </w:r>
          </w:p>
        </w:tc>
      </w:tr>
    </w:tbl>
    <w:p w14:paraId="54062A55" w14:textId="77777777" w:rsidR="00EE6AE2" w:rsidRPr="001B54C3" w:rsidRDefault="00EE6AE2" w:rsidP="00235E1F">
      <w:pPr>
        <w:pStyle w:val="BodyText"/>
      </w:pPr>
    </w:p>
    <w:p w14:paraId="0B92D8F2" w14:textId="77777777" w:rsidR="00C47267" w:rsidRPr="001B54C3" w:rsidRDefault="00C47267" w:rsidP="00C47267">
      <w:pPr>
        <w:pStyle w:val="EditorInstructions"/>
      </w:pPr>
      <w:r w:rsidRPr="001B54C3">
        <w:t>Add section 6.5.</w:t>
      </w:r>
      <w:r w:rsidR="00BF2822" w:rsidRPr="001B54C3">
        <w:t>Z</w:t>
      </w:r>
      <w:r w:rsidRPr="001B54C3">
        <w:t xml:space="preserve">  (Added 2011-09 from QRPH PRPH-Ca </w:t>
      </w:r>
      <w:r w:rsidR="003C4B67" w:rsidRPr="001B54C3">
        <w:t>Profile</w:t>
      </w:r>
      <w:r w:rsidRPr="001B54C3">
        <w:t>)</w:t>
      </w:r>
    </w:p>
    <w:p w14:paraId="1B997C21" w14:textId="77777777" w:rsidR="00EE6AE2" w:rsidRPr="001B54C3" w:rsidRDefault="00EE6AE2" w:rsidP="001B28EA">
      <w:pPr>
        <w:pStyle w:val="Heading3"/>
        <w:rPr>
          <w:noProof w:val="0"/>
        </w:rPr>
      </w:pPr>
      <w:bookmarkStart w:id="2714" w:name="_Toc466555717"/>
      <w:r w:rsidRPr="001B54C3">
        <w:rPr>
          <w:noProof w:val="0"/>
        </w:rPr>
        <w:t>6.5.</w:t>
      </w:r>
      <w:r w:rsidR="00C47267" w:rsidRPr="001B54C3">
        <w:rPr>
          <w:noProof w:val="0"/>
        </w:rPr>
        <w:t>Z</w:t>
      </w:r>
      <w:r w:rsidRPr="001B54C3">
        <w:rPr>
          <w:noProof w:val="0"/>
        </w:rPr>
        <w:t xml:space="preserve"> TNM Edition Value Set</w:t>
      </w:r>
      <w:bookmarkEnd w:id="2714"/>
      <w:r w:rsidRPr="001B54C3">
        <w:rPr>
          <w:noProof w:val="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EE6AE2" w:rsidRPr="001B54C3" w14:paraId="12E827CE" w14:textId="77777777" w:rsidTr="00074D02">
        <w:trPr>
          <w:jc w:val="center"/>
        </w:trPr>
        <w:tc>
          <w:tcPr>
            <w:tcW w:w="8856" w:type="dxa"/>
            <w:gridSpan w:val="2"/>
            <w:tcBorders>
              <w:bottom w:val="single" w:sz="4" w:space="0" w:color="auto"/>
            </w:tcBorders>
          </w:tcPr>
          <w:p w14:paraId="6A3BCB03" w14:textId="77777777" w:rsidR="00EE6AE2" w:rsidRPr="001B54C3" w:rsidRDefault="00EE6AE2" w:rsidP="00235E1F">
            <w:pPr>
              <w:pStyle w:val="TableEntry"/>
            </w:pPr>
            <w:r w:rsidRPr="001B54C3">
              <w:t>LOINC = 21917-0</w:t>
            </w:r>
          </w:p>
        </w:tc>
      </w:tr>
      <w:tr w:rsidR="00EE6AE2" w:rsidRPr="001B54C3" w14:paraId="49B88011" w14:textId="77777777" w:rsidTr="00074D02">
        <w:trPr>
          <w:jc w:val="center"/>
        </w:trPr>
        <w:tc>
          <w:tcPr>
            <w:tcW w:w="8856" w:type="dxa"/>
            <w:gridSpan w:val="2"/>
            <w:tcBorders>
              <w:bottom w:val="single" w:sz="4" w:space="0" w:color="auto"/>
            </w:tcBorders>
          </w:tcPr>
          <w:p w14:paraId="6F4BCB05" w14:textId="77777777" w:rsidR="00EE6AE2" w:rsidRPr="001B54C3" w:rsidRDefault="00EE6AE2" w:rsidP="00235E1F">
            <w:pPr>
              <w:pStyle w:val="TableEntry"/>
            </w:pPr>
            <w:r w:rsidRPr="001B54C3">
              <w:t>Code System: 2.16.840.1.113883.15.6</w:t>
            </w:r>
          </w:p>
        </w:tc>
      </w:tr>
      <w:tr w:rsidR="00EE6AE2" w:rsidRPr="001B54C3" w14:paraId="73956B6D" w14:textId="77777777" w:rsidTr="00074D02">
        <w:trPr>
          <w:jc w:val="center"/>
        </w:trPr>
        <w:tc>
          <w:tcPr>
            <w:tcW w:w="2268" w:type="dxa"/>
            <w:shd w:val="clear" w:color="auto" w:fill="E6E6E6"/>
          </w:tcPr>
          <w:p w14:paraId="4615F2C1" w14:textId="77777777" w:rsidR="00EE6AE2" w:rsidRPr="001B54C3" w:rsidRDefault="00EE6AE2" w:rsidP="00074D02">
            <w:pPr>
              <w:pStyle w:val="TableEntryHeader"/>
            </w:pPr>
            <w:r w:rsidRPr="001B54C3">
              <w:t>Code</w:t>
            </w:r>
          </w:p>
        </w:tc>
        <w:tc>
          <w:tcPr>
            <w:tcW w:w="6588" w:type="dxa"/>
            <w:shd w:val="clear" w:color="auto" w:fill="E6E6E6"/>
          </w:tcPr>
          <w:p w14:paraId="530EA324" w14:textId="77777777" w:rsidR="00EE6AE2" w:rsidRPr="001B54C3" w:rsidRDefault="00EE6AE2" w:rsidP="00074D02">
            <w:pPr>
              <w:pStyle w:val="TableEntryHeader"/>
            </w:pPr>
            <w:r w:rsidRPr="001B54C3">
              <w:t>Meaning</w:t>
            </w:r>
          </w:p>
        </w:tc>
      </w:tr>
      <w:tr w:rsidR="00EE6AE2" w:rsidRPr="001B54C3" w14:paraId="4333048B" w14:textId="77777777" w:rsidTr="00074D02">
        <w:trPr>
          <w:jc w:val="center"/>
        </w:trPr>
        <w:tc>
          <w:tcPr>
            <w:tcW w:w="2268" w:type="dxa"/>
          </w:tcPr>
          <w:p w14:paraId="46471C26" w14:textId="77777777" w:rsidR="00EE6AE2" w:rsidRPr="001B54C3" w:rsidRDefault="00EE6AE2" w:rsidP="001B28EA">
            <w:pPr>
              <w:pStyle w:val="TableEntry"/>
            </w:pPr>
            <w:r w:rsidRPr="001B54C3">
              <w:t>5</w:t>
            </w:r>
          </w:p>
        </w:tc>
        <w:tc>
          <w:tcPr>
            <w:tcW w:w="6588" w:type="dxa"/>
          </w:tcPr>
          <w:p w14:paraId="310FB8D8" w14:textId="77777777" w:rsidR="00EE6AE2" w:rsidRPr="001B54C3" w:rsidRDefault="00EE6AE2" w:rsidP="001B28EA">
            <w:pPr>
              <w:pStyle w:val="TableEntry"/>
            </w:pPr>
            <w:r w:rsidRPr="001B54C3">
              <w:t>AJCC Staging Manual, 5</w:t>
            </w:r>
            <w:r w:rsidRPr="001B54C3">
              <w:rPr>
                <w:vertAlign w:val="superscript"/>
              </w:rPr>
              <w:t>th</w:t>
            </w:r>
            <w:r w:rsidRPr="001B54C3">
              <w:t xml:space="preserve"> Edition</w:t>
            </w:r>
          </w:p>
        </w:tc>
      </w:tr>
      <w:tr w:rsidR="00EE6AE2" w:rsidRPr="001B54C3" w14:paraId="2A3A154F" w14:textId="77777777" w:rsidTr="00074D02">
        <w:trPr>
          <w:jc w:val="center"/>
        </w:trPr>
        <w:tc>
          <w:tcPr>
            <w:tcW w:w="2268" w:type="dxa"/>
          </w:tcPr>
          <w:p w14:paraId="17422CAE" w14:textId="77777777" w:rsidR="00EE6AE2" w:rsidRPr="001B54C3" w:rsidRDefault="00EE6AE2" w:rsidP="001B28EA">
            <w:pPr>
              <w:pStyle w:val="TableEntry"/>
            </w:pPr>
            <w:r w:rsidRPr="001B54C3">
              <w:t>6</w:t>
            </w:r>
          </w:p>
        </w:tc>
        <w:tc>
          <w:tcPr>
            <w:tcW w:w="6588" w:type="dxa"/>
          </w:tcPr>
          <w:p w14:paraId="60B8BD11" w14:textId="77777777" w:rsidR="00EE6AE2" w:rsidRPr="001B54C3" w:rsidRDefault="00EE6AE2" w:rsidP="001B28EA">
            <w:pPr>
              <w:pStyle w:val="TableEntry"/>
            </w:pPr>
            <w:r w:rsidRPr="001B54C3">
              <w:t>AJCC Staging Manual, 6</w:t>
            </w:r>
            <w:r w:rsidRPr="001B54C3">
              <w:rPr>
                <w:vertAlign w:val="superscript"/>
              </w:rPr>
              <w:t>th</w:t>
            </w:r>
            <w:r w:rsidRPr="001B54C3">
              <w:t xml:space="preserve"> Edition</w:t>
            </w:r>
          </w:p>
        </w:tc>
      </w:tr>
      <w:tr w:rsidR="00EE6AE2" w:rsidRPr="001B54C3" w14:paraId="2A60F7B6" w14:textId="77777777" w:rsidTr="00074D02">
        <w:trPr>
          <w:jc w:val="center"/>
        </w:trPr>
        <w:tc>
          <w:tcPr>
            <w:tcW w:w="2268" w:type="dxa"/>
          </w:tcPr>
          <w:p w14:paraId="11505344" w14:textId="77777777" w:rsidR="00EE6AE2" w:rsidRPr="001B54C3" w:rsidRDefault="00EE6AE2" w:rsidP="001B28EA">
            <w:pPr>
              <w:pStyle w:val="TableEntry"/>
            </w:pPr>
            <w:r w:rsidRPr="001B54C3">
              <w:t>7</w:t>
            </w:r>
          </w:p>
        </w:tc>
        <w:tc>
          <w:tcPr>
            <w:tcW w:w="6588" w:type="dxa"/>
          </w:tcPr>
          <w:p w14:paraId="519709D4" w14:textId="77777777" w:rsidR="00EE6AE2" w:rsidRPr="001B54C3" w:rsidRDefault="00EE6AE2" w:rsidP="001B28EA">
            <w:pPr>
              <w:pStyle w:val="TableEntry"/>
            </w:pPr>
            <w:r w:rsidRPr="001B54C3">
              <w:t>AJCC Staging Manual, 7</w:t>
            </w:r>
            <w:r w:rsidRPr="001B54C3">
              <w:rPr>
                <w:vertAlign w:val="superscript"/>
              </w:rPr>
              <w:t>th</w:t>
            </w:r>
            <w:r w:rsidRPr="001B54C3">
              <w:t xml:space="preserve"> Edition</w:t>
            </w:r>
          </w:p>
        </w:tc>
      </w:tr>
    </w:tbl>
    <w:p w14:paraId="650BD7F5" w14:textId="77777777" w:rsidR="00805E92" w:rsidRPr="001B54C3" w:rsidRDefault="00805E92" w:rsidP="00235E1F">
      <w:pPr>
        <w:pStyle w:val="BodyText"/>
      </w:pPr>
    </w:p>
    <w:p w14:paraId="1268BFDA" w14:textId="77777777" w:rsidR="00805E92" w:rsidRPr="001B54C3" w:rsidRDefault="00805E92" w:rsidP="00805E92">
      <w:pPr>
        <w:pStyle w:val="EditorInstructions"/>
      </w:pPr>
      <w:r w:rsidRPr="001B54C3">
        <w:lastRenderedPageBreak/>
        <w:t>Add section 6.5.</w:t>
      </w:r>
      <w:r w:rsidR="00BF2822" w:rsidRPr="001B54C3">
        <w:t xml:space="preserve">AA </w:t>
      </w:r>
      <w:r w:rsidRPr="001B54C3">
        <w:t xml:space="preserve"> </w:t>
      </w:r>
      <w:r w:rsidR="00C47267" w:rsidRPr="001B54C3">
        <w:t>(</w:t>
      </w:r>
      <w:r w:rsidRPr="001B54C3">
        <w:t xml:space="preserve">Added </w:t>
      </w:r>
      <w:r w:rsidR="009301F1" w:rsidRPr="001B54C3">
        <w:t>2011-09</w:t>
      </w:r>
      <w:r w:rsidRPr="001B54C3">
        <w:t xml:space="preserve"> from QRPH PRPH-Ca </w:t>
      </w:r>
      <w:r w:rsidR="003C4B67" w:rsidRPr="001B54C3">
        <w:t>Profile</w:t>
      </w:r>
      <w:r w:rsidRPr="001B54C3">
        <w:t>)</w:t>
      </w:r>
    </w:p>
    <w:p w14:paraId="5794CC9C" w14:textId="77777777" w:rsidR="00805E92" w:rsidRPr="001B54C3" w:rsidRDefault="00805E92" w:rsidP="001B28EA">
      <w:pPr>
        <w:pStyle w:val="BodyText"/>
      </w:pPr>
    </w:p>
    <w:p w14:paraId="027A6247" w14:textId="77777777" w:rsidR="00EE6AE2" w:rsidRPr="001B54C3" w:rsidRDefault="00EE6AE2" w:rsidP="001B28EA">
      <w:pPr>
        <w:pStyle w:val="Heading3"/>
        <w:rPr>
          <w:noProof w:val="0"/>
        </w:rPr>
      </w:pPr>
      <w:bookmarkStart w:id="2715" w:name="_Toc466555718"/>
      <w:r w:rsidRPr="001B54C3">
        <w:rPr>
          <w:noProof w:val="0"/>
        </w:rPr>
        <w:t>6.5.</w:t>
      </w:r>
      <w:r w:rsidR="00C47267" w:rsidRPr="001B54C3">
        <w:rPr>
          <w:noProof w:val="0"/>
        </w:rPr>
        <w:t>AA</w:t>
      </w:r>
      <w:r w:rsidRPr="001B54C3">
        <w:rPr>
          <w:noProof w:val="0"/>
        </w:rPr>
        <w:t xml:space="preserve"> TNM Stage Group Value Set</w:t>
      </w:r>
      <w:bookmarkEnd w:id="2715"/>
    </w:p>
    <w:p w14:paraId="2C18FCF6" w14:textId="77777777" w:rsidR="00EE6AE2" w:rsidRPr="001B54C3" w:rsidRDefault="00EE6AE2" w:rsidP="001B28EA">
      <w:pPr>
        <w:pStyle w:val="Note"/>
      </w:pPr>
      <w:r w:rsidRPr="001B54C3">
        <w:t xml:space="preserve">Note:  The AJCC Staging Manual TNM system is propriety and its definitions </w:t>
      </w:r>
      <w:r w:rsidR="00C5586E" w:rsidRPr="001B54C3">
        <w:t>cannot</w:t>
      </w:r>
      <w:r w:rsidRPr="001B54C3">
        <w:t xml:space="preserve"> be included in other documents without permission.</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7770"/>
      </w:tblGrid>
      <w:tr w:rsidR="00EE6AE2" w:rsidRPr="001B54C3" w14:paraId="6DED8AFE" w14:textId="77777777" w:rsidTr="00074D02">
        <w:tc>
          <w:tcPr>
            <w:tcW w:w="8820" w:type="dxa"/>
            <w:gridSpan w:val="2"/>
          </w:tcPr>
          <w:p w14:paraId="55AD2191" w14:textId="77777777" w:rsidR="00EE6AE2" w:rsidRPr="001B54C3" w:rsidRDefault="00EE6AE2" w:rsidP="00074D02">
            <w:pPr>
              <w:pStyle w:val="TableEntry"/>
            </w:pPr>
            <w:r w:rsidRPr="001B54C3">
              <w:t>LOINC = 21908-9</w:t>
            </w:r>
          </w:p>
        </w:tc>
      </w:tr>
      <w:tr w:rsidR="00EE6AE2" w:rsidRPr="001B54C3" w14:paraId="3558451A" w14:textId="77777777" w:rsidTr="00074D02">
        <w:tc>
          <w:tcPr>
            <w:tcW w:w="8820" w:type="dxa"/>
            <w:gridSpan w:val="2"/>
          </w:tcPr>
          <w:p w14:paraId="4CFA31E0" w14:textId="77777777" w:rsidR="00EE6AE2" w:rsidRPr="001B54C3" w:rsidRDefault="00EE6AE2" w:rsidP="00074D02">
            <w:pPr>
              <w:pStyle w:val="TableEntry"/>
            </w:pPr>
            <w:r w:rsidRPr="001B54C3">
              <w:t>Code System: TNM 5. Edition: 2.16.840.1.113883.15.8 - tnm5</w:t>
            </w:r>
            <w:r w:rsidRPr="001B54C3">
              <w:br/>
              <w:t xml:space="preserve">                        TNM 6. Edition: 2.16.840.1.113883.15.7 - tnm6</w:t>
            </w:r>
            <w:r w:rsidRPr="001B54C3">
              <w:br/>
              <w:t xml:space="preserve">                        TNM 7. Edition: 2.16.840.1.113883.15.6 - tnm7</w:t>
            </w:r>
          </w:p>
        </w:tc>
      </w:tr>
      <w:tr w:rsidR="00EE6AE2" w:rsidRPr="001B54C3" w14:paraId="6D6C2F8C" w14:textId="77777777" w:rsidTr="00074D02">
        <w:tc>
          <w:tcPr>
            <w:tcW w:w="1050" w:type="dxa"/>
            <w:shd w:val="clear" w:color="auto" w:fill="D9D9D9"/>
          </w:tcPr>
          <w:p w14:paraId="165FD169" w14:textId="77777777" w:rsidR="00EE6AE2" w:rsidRPr="001B54C3" w:rsidRDefault="00EE6AE2" w:rsidP="00074D02">
            <w:pPr>
              <w:pStyle w:val="TableEntryHeader"/>
            </w:pPr>
            <w:r w:rsidRPr="001B54C3">
              <w:t>Code</w:t>
            </w:r>
          </w:p>
        </w:tc>
        <w:tc>
          <w:tcPr>
            <w:tcW w:w="7770" w:type="dxa"/>
            <w:shd w:val="clear" w:color="auto" w:fill="D9D9D9"/>
          </w:tcPr>
          <w:p w14:paraId="74F17040" w14:textId="77777777" w:rsidR="00EE6AE2" w:rsidRPr="001B54C3" w:rsidRDefault="00EE6AE2" w:rsidP="00074D02">
            <w:pPr>
              <w:pStyle w:val="TableEntryHeader"/>
            </w:pPr>
            <w:r w:rsidRPr="001B54C3">
              <w:t>Description: Site specific descriptions prevent listing of text equivalents.</w:t>
            </w:r>
          </w:p>
        </w:tc>
      </w:tr>
      <w:tr w:rsidR="00EE6AE2" w:rsidRPr="001B54C3" w14:paraId="49A4300E" w14:textId="77777777" w:rsidTr="00074D02">
        <w:tc>
          <w:tcPr>
            <w:tcW w:w="1050" w:type="dxa"/>
          </w:tcPr>
          <w:p w14:paraId="6A690811" w14:textId="77777777" w:rsidR="00EE6AE2" w:rsidRPr="001B54C3" w:rsidRDefault="00EE6AE2" w:rsidP="00EE6AE2">
            <w:pPr>
              <w:pStyle w:val="TableEntry"/>
            </w:pPr>
            <w:r w:rsidRPr="001B54C3">
              <w:t>0</w:t>
            </w:r>
          </w:p>
        </w:tc>
        <w:tc>
          <w:tcPr>
            <w:tcW w:w="7770" w:type="dxa"/>
          </w:tcPr>
          <w:p w14:paraId="5A6757E7" w14:textId="77777777" w:rsidR="00EE6AE2" w:rsidRPr="001B54C3" w:rsidRDefault="00EE6AE2" w:rsidP="00EE6AE2">
            <w:pPr>
              <w:pStyle w:val="TableEntry"/>
            </w:pPr>
            <w:r w:rsidRPr="001B54C3">
              <w:t>Site specific descriptions prevent listing of text equivalents.</w:t>
            </w:r>
          </w:p>
        </w:tc>
      </w:tr>
      <w:tr w:rsidR="00EE6AE2" w:rsidRPr="001B54C3" w14:paraId="0C7DA8AD" w14:textId="77777777" w:rsidTr="00074D02">
        <w:tc>
          <w:tcPr>
            <w:tcW w:w="1050" w:type="dxa"/>
          </w:tcPr>
          <w:p w14:paraId="3AD45B95" w14:textId="77777777" w:rsidR="00EE6AE2" w:rsidRPr="001B54C3" w:rsidRDefault="00EE6AE2" w:rsidP="00EE6AE2">
            <w:pPr>
              <w:pStyle w:val="TableEntry"/>
            </w:pPr>
            <w:r w:rsidRPr="001B54C3">
              <w:t>0a</w:t>
            </w:r>
          </w:p>
        </w:tc>
        <w:tc>
          <w:tcPr>
            <w:tcW w:w="7770" w:type="dxa"/>
          </w:tcPr>
          <w:p w14:paraId="7FCA3C71" w14:textId="77777777" w:rsidR="00EE6AE2" w:rsidRPr="001B54C3" w:rsidRDefault="00EE6AE2" w:rsidP="00EE6AE2">
            <w:pPr>
              <w:pStyle w:val="TableEntry"/>
            </w:pPr>
            <w:r w:rsidRPr="001B54C3">
              <w:t xml:space="preserve">                  “</w:t>
            </w:r>
          </w:p>
        </w:tc>
      </w:tr>
      <w:tr w:rsidR="00EE6AE2" w:rsidRPr="001B54C3" w14:paraId="6DD86379" w14:textId="77777777" w:rsidTr="00074D02">
        <w:tc>
          <w:tcPr>
            <w:tcW w:w="1050" w:type="dxa"/>
          </w:tcPr>
          <w:p w14:paraId="4BBC9E6F" w14:textId="77777777" w:rsidR="00EE6AE2" w:rsidRPr="001B54C3" w:rsidRDefault="00EE6AE2" w:rsidP="00EE6AE2">
            <w:pPr>
              <w:pStyle w:val="TableEntry"/>
            </w:pPr>
            <w:r w:rsidRPr="001B54C3">
              <w:t>0is</w:t>
            </w:r>
          </w:p>
        </w:tc>
        <w:tc>
          <w:tcPr>
            <w:tcW w:w="7770" w:type="dxa"/>
          </w:tcPr>
          <w:p w14:paraId="1E16DAE6" w14:textId="77777777" w:rsidR="00EE6AE2" w:rsidRPr="001B54C3" w:rsidRDefault="00EE6AE2" w:rsidP="00EE6AE2">
            <w:pPr>
              <w:pStyle w:val="TableEntry"/>
            </w:pPr>
            <w:r w:rsidRPr="001B54C3">
              <w:t xml:space="preserve">                  “</w:t>
            </w:r>
          </w:p>
        </w:tc>
      </w:tr>
      <w:tr w:rsidR="00EE6AE2" w:rsidRPr="001B54C3" w14:paraId="2D503E32" w14:textId="77777777" w:rsidTr="00074D02">
        <w:tc>
          <w:tcPr>
            <w:tcW w:w="1050" w:type="dxa"/>
          </w:tcPr>
          <w:p w14:paraId="216D0275" w14:textId="77777777" w:rsidR="00EE6AE2" w:rsidRPr="001B54C3" w:rsidRDefault="00EE6AE2" w:rsidP="00EE6AE2">
            <w:pPr>
              <w:pStyle w:val="TableEntry"/>
            </w:pPr>
            <w:r w:rsidRPr="001B54C3">
              <w:t>I</w:t>
            </w:r>
          </w:p>
        </w:tc>
        <w:tc>
          <w:tcPr>
            <w:tcW w:w="7770" w:type="dxa"/>
          </w:tcPr>
          <w:p w14:paraId="6E0412C0" w14:textId="77777777" w:rsidR="00EE6AE2" w:rsidRPr="001B54C3" w:rsidRDefault="00EE6AE2" w:rsidP="00EE6AE2">
            <w:pPr>
              <w:pStyle w:val="TableEntry"/>
            </w:pPr>
            <w:r w:rsidRPr="001B54C3">
              <w:t xml:space="preserve">                  “</w:t>
            </w:r>
          </w:p>
        </w:tc>
      </w:tr>
      <w:tr w:rsidR="00EE6AE2" w:rsidRPr="001B54C3" w14:paraId="1C37FF3E" w14:textId="77777777" w:rsidTr="00074D02">
        <w:tc>
          <w:tcPr>
            <w:tcW w:w="1050" w:type="dxa"/>
          </w:tcPr>
          <w:p w14:paraId="7A6ED41C" w14:textId="77777777" w:rsidR="00EE6AE2" w:rsidRPr="001B54C3" w:rsidRDefault="00EE6AE2" w:rsidP="00EE6AE2">
            <w:pPr>
              <w:pStyle w:val="TableEntry"/>
            </w:pPr>
            <w:r w:rsidRPr="001B54C3">
              <w:t>IA</w:t>
            </w:r>
          </w:p>
        </w:tc>
        <w:tc>
          <w:tcPr>
            <w:tcW w:w="7770" w:type="dxa"/>
          </w:tcPr>
          <w:p w14:paraId="08CC2F1C" w14:textId="77777777" w:rsidR="00EE6AE2" w:rsidRPr="001B54C3" w:rsidRDefault="00EE6AE2" w:rsidP="00EE6AE2">
            <w:pPr>
              <w:pStyle w:val="TableEntry"/>
            </w:pPr>
            <w:r w:rsidRPr="001B54C3">
              <w:t xml:space="preserve">                  “</w:t>
            </w:r>
          </w:p>
        </w:tc>
      </w:tr>
      <w:tr w:rsidR="00EE6AE2" w:rsidRPr="001B54C3" w14:paraId="789458AF" w14:textId="77777777" w:rsidTr="00074D02">
        <w:tc>
          <w:tcPr>
            <w:tcW w:w="1050" w:type="dxa"/>
          </w:tcPr>
          <w:p w14:paraId="2B47BE99" w14:textId="77777777" w:rsidR="00EE6AE2" w:rsidRPr="001B54C3" w:rsidRDefault="00EE6AE2" w:rsidP="00EE6AE2">
            <w:pPr>
              <w:pStyle w:val="TableEntry"/>
            </w:pPr>
            <w:r w:rsidRPr="001B54C3">
              <w:t>IA1</w:t>
            </w:r>
          </w:p>
        </w:tc>
        <w:tc>
          <w:tcPr>
            <w:tcW w:w="7770" w:type="dxa"/>
          </w:tcPr>
          <w:p w14:paraId="7A67BB96" w14:textId="77777777" w:rsidR="00EE6AE2" w:rsidRPr="001B54C3" w:rsidRDefault="00EE6AE2" w:rsidP="00EE6AE2">
            <w:pPr>
              <w:pStyle w:val="TableEntry"/>
            </w:pPr>
            <w:r w:rsidRPr="001B54C3">
              <w:t xml:space="preserve">                  “</w:t>
            </w:r>
          </w:p>
        </w:tc>
      </w:tr>
      <w:tr w:rsidR="00EE6AE2" w:rsidRPr="001B54C3" w14:paraId="2CB41DFF" w14:textId="77777777" w:rsidTr="00074D02">
        <w:tc>
          <w:tcPr>
            <w:tcW w:w="1050" w:type="dxa"/>
          </w:tcPr>
          <w:p w14:paraId="6E1B20B1" w14:textId="77777777" w:rsidR="00EE6AE2" w:rsidRPr="001B54C3" w:rsidRDefault="00EE6AE2" w:rsidP="00EE6AE2">
            <w:pPr>
              <w:pStyle w:val="TableEntry"/>
            </w:pPr>
            <w:r w:rsidRPr="001B54C3">
              <w:t>IA2</w:t>
            </w:r>
          </w:p>
        </w:tc>
        <w:tc>
          <w:tcPr>
            <w:tcW w:w="7770" w:type="dxa"/>
          </w:tcPr>
          <w:p w14:paraId="21C20E87" w14:textId="77777777" w:rsidR="00EE6AE2" w:rsidRPr="001B54C3" w:rsidRDefault="00EE6AE2" w:rsidP="00EE6AE2">
            <w:pPr>
              <w:pStyle w:val="TableEntry"/>
            </w:pPr>
            <w:r w:rsidRPr="001B54C3">
              <w:t xml:space="preserve">                  “</w:t>
            </w:r>
          </w:p>
        </w:tc>
      </w:tr>
      <w:tr w:rsidR="00EE6AE2" w:rsidRPr="001B54C3" w14:paraId="3032BF24" w14:textId="77777777" w:rsidTr="00074D02">
        <w:tc>
          <w:tcPr>
            <w:tcW w:w="1050" w:type="dxa"/>
          </w:tcPr>
          <w:p w14:paraId="14EF8805" w14:textId="77777777" w:rsidR="00EE6AE2" w:rsidRPr="001B54C3" w:rsidRDefault="00EE6AE2" w:rsidP="00EE6AE2">
            <w:pPr>
              <w:pStyle w:val="TableEntry"/>
            </w:pPr>
            <w:r w:rsidRPr="001B54C3">
              <w:t>IB</w:t>
            </w:r>
          </w:p>
        </w:tc>
        <w:tc>
          <w:tcPr>
            <w:tcW w:w="7770" w:type="dxa"/>
          </w:tcPr>
          <w:p w14:paraId="4441ED20" w14:textId="77777777" w:rsidR="00EE6AE2" w:rsidRPr="001B54C3" w:rsidRDefault="00EE6AE2" w:rsidP="00EE6AE2">
            <w:pPr>
              <w:pStyle w:val="TableEntry"/>
            </w:pPr>
            <w:r w:rsidRPr="001B54C3">
              <w:t xml:space="preserve">                  “</w:t>
            </w:r>
          </w:p>
        </w:tc>
      </w:tr>
      <w:tr w:rsidR="00EE6AE2" w:rsidRPr="001B54C3" w14:paraId="19BBBDC0" w14:textId="77777777" w:rsidTr="00074D02">
        <w:tc>
          <w:tcPr>
            <w:tcW w:w="1050" w:type="dxa"/>
          </w:tcPr>
          <w:p w14:paraId="25DB8BBE" w14:textId="77777777" w:rsidR="00EE6AE2" w:rsidRPr="001B54C3" w:rsidRDefault="00EE6AE2" w:rsidP="00EE6AE2">
            <w:pPr>
              <w:pStyle w:val="TableEntry"/>
            </w:pPr>
            <w:r w:rsidRPr="001B54C3">
              <w:t>IB1</w:t>
            </w:r>
          </w:p>
        </w:tc>
        <w:tc>
          <w:tcPr>
            <w:tcW w:w="7770" w:type="dxa"/>
          </w:tcPr>
          <w:p w14:paraId="728CAC52" w14:textId="77777777" w:rsidR="00EE6AE2" w:rsidRPr="001B54C3" w:rsidRDefault="00EE6AE2" w:rsidP="00EE6AE2">
            <w:pPr>
              <w:pStyle w:val="TableEntry"/>
            </w:pPr>
            <w:r w:rsidRPr="001B54C3">
              <w:t xml:space="preserve">                  “</w:t>
            </w:r>
          </w:p>
        </w:tc>
      </w:tr>
      <w:tr w:rsidR="00EE6AE2" w:rsidRPr="001B54C3" w14:paraId="255C7D26" w14:textId="77777777" w:rsidTr="00074D02">
        <w:tc>
          <w:tcPr>
            <w:tcW w:w="1050" w:type="dxa"/>
          </w:tcPr>
          <w:p w14:paraId="526B413F" w14:textId="77777777" w:rsidR="00EE6AE2" w:rsidRPr="001B54C3" w:rsidRDefault="00EE6AE2" w:rsidP="00EE6AE2">
            <w:pPr>
              <w:pStyle w:val="TableEntry"/>
            </w:pPr>
            <w:r w:rsidRPr="001B54C3">
              <w:t>IB2</w:t>
            </w:r>
          </w:p>
        </w:tc>
        <w:tc>
          <w:tcPr>
            <w:tcW w:w="7770" w:type="dxa"/>
          </w:tcPr>
          <w:p w14:paraId="77B2E733" w14:textId="77777777" w:rsidR="00EE6AE2" w:rsidRPr="001B54C3" w:rsidRDefault="00EE6AE2" w:rsidP="00EE6AE2">
            <w:pPr>
              <w:pStyle w:val="TableEntry"/>
            </w:pPr>
            <w:r w:rsidRPr="001B54C3">
              <w:t xml:space="preserve">                  “</w:t>
            </w:r>
          </w:p>
        </w:tc>
      </w:tr>
      <w:tr w:rsidR="00EE6AE2" w:rsidRPr="001B54C3" w14:paraId="58BFD9DB" w14:textId="77777777" w:rsidTr="00074D02">
        <w:tc>
          <w:tcPr>
            <w:tcW w:w="1050" w:type="dxa"/>
          </w:tcPr>
          <w:p w14:paraId="6839EAC0" w14:textId="77777777" w:rsidR="00EE6AE2" w:rsidRPr="001B54C3" w:rsidRDefault="00EE6AE2" w:rsidP="00EE6AE2">
            <w:pPr>
              <w:pStyle w:val="TableEntry"/>
            </w:pPr>
            <w:r w:rsidRPr="001B54C3">
              <w:t>IC</w:t>
            </w:r>
          </w:p>
        </w:tc>
        <w:tc>
          <w:tcPr>
            <w:tcW w:w="7770" w:type="dxa"/>
          </w:tcPr>
          <w:p w14:paraId="10EFC0B0" w14:textId="77777777" w:rsidR="00EE6AE2" w:rsidRPr="001B54C3" w:rsidRDefault="00EE6AE2" w:rsidP="00EE6AE2">
            <w:pPr>
              <w:pStyle w:val="TableEntry"/>
            </w:pPr>
            <w:r w:rsidRPr="001B54C3">
              <w:t xml:space="preserve">                  “</w:t>
            </w:r>
          </w:p>
        </w:tc>
      </w:tr>
      <w:tr w:rsidR="00EE6AE2" w:rsidRPr="001B54C3" w14:paraId="43181E1C" w14:textId="77777777" w:rsidTr="00074D02">
        <w:tc>
          <w:tcPr>
            <w:tcW w:w="1050" w:type="dxa"/>
          </w:tcPr>
          <w:p w14:paraId="5315900F" w14:textId="77777777" w:rsidR="00EE6AE2" w:rsidRPr="001B54C3" w:rsidRDefault="00EE6AE2" w:rsidP="00EE6AE2">
            <w:pPr>
              <w:pStyle w:val="TableEntry"/>
            </w:pPr>
            <w:r w:rsidRPr="001B54C3">
              <w:t>II</w:t>
            </w:r>
          </w:p>
        </w:tc>
        <w:tc>
          <w:tcPr>
            <w:tcW w:w="7770" w:type="dxa"/>
          </w:tcPr>
          <w:p w14:paraId="7D445FB2" w14:textId="77777777" w:rsidR="00EE6AE2" w:rsidRPr="001B54C3" w:rsidRDefault="00EE6AE2" w:rsidP="00EE6AE2">
            <w:pPr>
              <w:pStyle w:val="TableEntry"/>
            </w:pPr>
            <w:r w:rsidRPr="001B54C3">
              <w:t xml:space="preserve">                  “</w:t>
            </w:r>
          </w:p>
        </w:tc>
      </w:tr>
      <w:tr w:rsidR="00EE6AE2" w:rsidRPr="001B54C3" w14:paraId="35EC2EAA" w14:textId="77777777" w:rsidTr="00074D02">
        <w:tc>
          <w:tcPr>
            <w:tcW w:w="1050" w:type="dxa"/>
          </w:tcPr>
          <w:p w14:paraId="0F47E820" w14:textId="77777777" w:rsidR="00EE6AE2" w:rsidRPr="001B54C3" w:rsidRDefault="00EE6AE2" w:rsidP="00EE6AE2">
            <w:pPr>
              <w:pStyle w:val="TableEntry"/>
            </w:pPr>
            <w:r w:rsidRPr="001B54C3">
              <w:t>IIA</w:t>
            </w:r>
          </w:p>
        </w:tc>
        <w:tc>
          <w:tcPr>
            <w:tcW w:w="7770" w:type="dxa"/>
          </w:tcPr>
          <w:p w14:paraId="54A0BFD5" w14:textId="77777777" w:rsidR="00EE6AE2" w:rsidRPr="001B54C3" w:rsidRDefault="00EE6AE2" w:rsidP="00EE6AE2">
            <w:pPr>
              <w:pStyle w:val="TableEntry"/>
            </w:pPr>
            <w:r w:rsidRPr="001B54C3">
              <w:t xml:space="preserve">                  “</w:t>
            </w:r>
          </w:p>
        </w:tc>
      </w:tr>
      <w:tr w:rsidR="00EE6AE2" w:rsidRPr="001B54C3" w14:paraId="4500B622" w14:textId="77777777" w:rsidTr="00074D02">
        <w:tc>
          <w:tcPr>
            <w:tcW w:w="1050" w:type="dxa"/>
          </w:tcPr>
          <w:p w14:paraId="40C6F2E5" w14:textId="77777777" w:rsidR="00EE6AE2" w:rsidRPr="001B54C3" w:rsidRDefault="00EE6AE2" w:rsidP="00EE6AE2">
            <w:pPr>
              <w:pStyle w:val="TableEntry"/>
            </w:pPr>
            <w:r w:rsidRPr="001B54C3">
              <w:t>IIA1</w:t>
            </w:r>
          </w:p>
        </w:tc>
        <w:tc>
          <w:tcPr>
            <w:tcW w:w="7770" w:type="dxa"/>
          </w:tcPr>
          <w:p w14:paraId="2B610B71" w14:textId="77777777" w:rsidR="00EE6AE2" w:rsidRPr="001B54C3" w:rsidRDefault="00EE6AE2" w:rsidP="00EE6AE2">
            <w:pPr>
              <w:pStyle w:val="TableEntry"/>
            </w:pPr>
            <w:r w:rsidRPr="001B54C3">
              <w:t xml:space="preserve">                  “</w:t>
            </w:r>
          </w:p>
        </w:tc>
      </w:tr>
      <w:tr w:rsidR="00EE6AE2" w:rsidRPr="001B54C3" w14:paraId="2EA10300" w14:textId="77777777" w:rsidTr="00074D02">
        <w:tc>
          <w:tcPr>
            <w:tcW w:w="1050" w:type="dxa"/>
          </w:tcPr>
          <w:p w14:paraId="47580626" w14:textId="77777777" w:rsidR="00EE6AE2" w:rsidRPr="001B54C3" w:rsidRDefault="00EE6AE2" w:rsidP="00EE6AE2">
            <w:pPr>
              <w:pStyle w:val="TableEntry"/>
            </w:pPr>
            <w:r w:rsidRPr="001B54C3">
              <w:t>IIA2</w:t>
            </w:r>
          </w:p>
        </w:tc>
        <w:tc>
          <w:tcPr>
            <w:tcW w:w="7770" w:type="dxa"/>
          </w:tcPr>
          <w:p w14:paraId="16F0CACE" w14:textId="77777777" w:rsidR="00EE6AE2" w:rsidRPr="001B54C3" w:rsidRDefault="00EE6AE2" w:rsidP="00EE6AE2">
            <w:pPr>
              <w:pStyle w:val="TableEntry"/>
            </w:pPr>
            <w:r w:rsidRPr="001B54C3">
              <w:t xml:space="preserve">                  “</w:t>
            </w:r>
          </w:p>
        </w:tc>
      </w:tr>
      <w:tr w:rsidR="00EE6AE2" w:rsidRPr="001B54C3" w14:paraId="228DE8FB" w14:textId="77777777" w:rsidTr="00074D02">
        <w:tc>
          <w:tcPr>
            <w:tcW w:w="1050" w:type="dxa"/>
          </w:tcPr>
          <w:p w14:paraId="71FCD962" w14:textId="77777777" w:rsidR="00EE6AE2" w:rsidRPr="001B54C3" w:rsidRDefault="00EE6AE2" w:rsidP="00EE6AE2">
            <w:pPr>
              <w:pStyle w:val="TableEntry"/>
            </w:pPr>
            <w:r w:rsidRPr="001B54C3">
              <w:t>IIB</w:t>
            </w:r>
          </w:p>
        </w:tc>
        <w:tc>
          <w:tcPr>
            <w:tcW w:w="7770" w:type="dxa"/>
          </w:tcPr>
          <w:p w14:paraId="0C2C8243" w14:textId="77777777" w:rsidR="00EE6AE2" w:rsidRPr="001B54C3" w:rsidRDefault="00EE6AE2" w:rsidP="00EE6AE2">
            <w:pPr>
              <w:pStyle w:val="TableEntry"/>
            </w:pPr>
            <w:r w:rsidRPr="001B54C3">
              <w:t xml:space="preserve">                  “</w:t>
            </w:r>
          </w:p>
        </w:tc>
      </w:tr>
      <w:tr w:rsidR="00EE6AE2" w:rsidRPr="001B54C3" w14:paraId="6CCB5288" w14:textId="77777777" w:rsidTr="00074D02">
        <w:tc>
          <w:tcPr>
            <w:tcW w:w="1050" w:type="dxa"/>
          </w:tcPr>
          <w:p w14:paraId="392FB834" w14:textId="77777777" w:rsidR="00EE6AE2" w:rsidRPr="001B54C3" w:rsidRDefault="00EE6AE2" w:rsidP="00EE6AE2">
            <w:pPr>
              <w:pStyle w:val="TableEntry"/>
            </w:pPr>
            <w:r w:rsidRPr="001B54C3">
              <w:t>IIC</w:t>
            </w:r>
          </w:p>
        </w:tc>
        <w:tc>
          <w:tcPr>
            <w:tcW w:w="7770" w:type="dxa"/>
          </w:tcPr>
          <w:p w14:paraId="76BA869E" w14:textId="77777777" w:rsidR="00EE6AE2" w:rsidRPr="001B54C3" w:rsidRDefault="00EE6AE2" w:rsidP="00EE6AE2">
            <w:pPr>
              <w:pStyle w:val="TableEntry"/>
            </w:pPr>
            <w:r w:rsidRPr="001B54C3">
              <w:t xml:space="preserve">                  “</w:t>
            </w:r>
          </w:p>
        </w:tc>
      </w:tr>
      <w:tr w:rsidR="00EE6AE2" w:rsidRPr="001B54C3" w14:paraId="5B2220B9" w14:textId="77777777" w:rsidTr="00074D02">
        <w:tc>
          <w:tcPr>
            <w:tcW w:w="1050" w:type="dxa"/>
          </w:tcPr>
          <w:p w14:paraId="4F2A246A" w14:textId="77777777" w:rsidR="00EE6AE2" w:rsidRPr="001B54C3" w:rsidRDefault="00EE6AE2" w:rsidP="00EE6AE2">
            <w:pPr>
              <w:pStyle w:val="TableEntry"/>
            </w:pPr>
            <w:r w:rsidRPr="001B54C3">
              <w:t>III</w:t>
            </w:r>
          </w:p>
        </w:tc>
        <w:tc>
          <w:tcPr>
            <w:tcW w:w="7770" w:type="dxa"/>
          </w:tcPr>
          <w:p w14:paraId="1EC3DDD6" w14:textId="77777777" w:rsidR="00EE6AE2" w:rsidRPr="001B54C3" w:rsidRDefault="00EE6AE2" w:rsidP="00EE6AE2">
            <w:pPr>
              <w:pStyle w:val="TableEntry"/>
            </w:pPr>
            <w:r w:rsidRPr="001B54C3">
              <w:t xml:space="preserve">                  “</w:t>
            </w:r>
          </w:p>
        </w:tc>
      </w:tr>
      <w:tr w:rsidR="00EE6AE2" w:rsidRPr="001B54C3" w14:paraId="3FBCA4C7" w14:textId="77777777" w:rsidTr="00074D02">
        <w:tc>
          <w:tcPr>
            <w:tcW w:w="1050" w:type="dxa"/>
          </w:tcPr>
          <w:p w14:paraId="474E4C12" w14:textId="77777777" w:rsidR="00EE6AE2" w:rsidRPr="001B54C3" w:rsidRDefault="00EE6AE2" w:rsidP="00EE6AE2">
            <w:pPr>
              <w:pStyle w:val="TableEntry"/>
            </w:pPr>
            <w:r w:rsidRPr="001B54C3">
              <w:t>IIIA</w:t>
            </w:r>
          </w:p>
        </w:tc>
        <w:tc>
          <w:tcPr>
            <w:tcW w:w="7770" w:type="dxa"/>
          </w:tcPr>
          <w:p w14:paraId="21C939D7" w14:textId="77777777" w:rsidR="00EE6AE2" w:rsidRPr="001B54C3" w:rsidRDefault="00EE6AE2" w:rsidP="00EE6AE2">
            <w:pPr>
              <w:pStyle w:val="TableEntry"/>
            </w:pPr>
            <w:r w:rsidRPr="001B54C3">
              <w:t xml:space="preserve">                  “</w:t>
            </w:r>
          </w:p>
        </w:tc>
      </w:tr>
      <w:tr w:rsidR="00EE6AE2" w:rsidRPr="001B54C3" w14:paraId="01D151DF" w14:textId="77777777" w:rsidTr="00074D02">
        <w:tc>
          <w:tcPr>
            <w:tcW w:w="1050" w:type="dxa"/>
          </w:tcPr>
          <w:p w14:paraId="430A3E8F" w14:textId="77777777" w:rsidR="00EE6AE2" w:rsidRPr="001B54C3" w:rsidRDefault="00EE6AE2" w:rsidP="00EE6AE2">
            <w:pPr>
              <w:pStyle w:val="TableEntry"/>
            </w:pPr>
            <w:r w:rsidRPr="001B54C3">
              <w:t>IIIB</w:t>
            </w:r>
          </w:p>
        </w:tc>
        <w:tc>
          <w:tcPr>
            <w:tcW w:w="7770" w:type="dxa"/>
          </w:tcPr>
          <w:p w14:paraId="7B0ECCBC" w14:textId="77777777" w:rsidR="00EE6AE2" w:rsidRPr="001B54C3" w:rsidRDefault="00EE6AE2" w:rsidP="00EE6AE2">
            <w:pPr>
              <w:pStyle w:val="TableEntry"/>
            </w:pPr>
            <w:r w:rsidRPr="001B54C3">
              <w:t xml:space="preserve">                  “</w:t>
            </w:r>
          </w:p>
        </w:tc>
      </w:tr>
      <w:tr w:rsidR="00EE6AE2" w:rsidRPr="001B54C3" w14:paraId="3DAAE673" w14:textId="77777777" w:rsidTr="00074D02">
        <w:tc>
          <w:tcPr>
            <w:tcW w:w="1050" w:type="dxa"/>
          </w:tcPr>
          <w:p w14:paraId="563E7801" w14:textId="77777777" w:rsidR="00EE6AE2" w:rsidRPr="001B54C3" w:rsidRDefault="00EE6AE2" w:rsidP="00EE6AE2">
            <w:pPr>
              <w:pStyle w:val="TableEntry"/>
            </w:pPr>
            <w:r w:rsidRPr="001B54C3">
              <w:t>IIIC</w:t>
            </w:r>
          </w:p>
        </w:tc>
        <w:tc>
          <w:tcPr>
            <w:tcW w:w="7770" w:type="dxa"/>
          </w:tcPr>
          <w:p w14:paraId="358EADB6" w14:textId="77777777" w:rsidR="00EE6AE2" w:rsidRPr="001B54C3" w:rsidRDefault="00EE6AE2" w:rsidP="00EE6AE2">
            <w:pPr>
              <w:pStyle w:val="TableEntry"/>
            </w:pPr>
            <w:r w:rsidRPr="001B54C3">
              <w:t xml:space="preserve">                  “</w:t>
            </w:r>
          </w:p>
        </w:tc>
      </w:tr>
      <w:tr w:rsidR="00EE6AE2" w:rsidRPr="001B54C3" w14:paraId="1C511E4E" w14:textId="77777777" w:rsidTr="00074D02">
        <w:tc>
          <w:tcPr>
            <w:tcW w:w="1050" w:type="dxa"/>
          </w:tcPr>
          <w:p w14:paraId="6057A09E" w14:textId="77777777" w:rsidR="00EE6AE2" w:rsidRPr="001B54C3" w:rsidRDefault="00EE6AE2" w:rsidP="00EE6AE2">
            <w:pPr>
              <w:pStyle w:val="TableEntry"/>
            </w:pPr>
            <w:r w:rsidRPr="001B54C3">
              <w:t>IS</w:t>
            </w:r>
          </w:p>
        </w:tc>
        <w:tc>
          <w:tcPr>
            <w:tcW w:w="7770" w:type="dxa"/>
          </w:tcPr>
          <w:p w14:paraId="1CB9BB3F" w14:textId="77777777" w:rsidR="00EE6AE2" w:rsidRPr="001B54C3" w:rsidRDefault="00EE6AE2" w:rsidP="00EE6AE2">
            <w:pPr>
              <w:pStyle w:val="TableEntry"/>
            </w:pPr>
            <w:r w:rsidRPr="001B54C3">
              <w:t xml:space="preserve">                  “</w:t>
            </w:r>
          </w:p>
        </w:tc>
      </w:tr>
      <w:tr w:rsidR="00EE6AE2" w:rsidRPr="001B54C3" w14:paraId="6E100218" w14:textId="77777777" w:rsidTr="00074D02">
        <w:tc>
          <w:tcPr>
            <w:tcW w:w="1050" w:type="dxa"/>
          </w:tcPr>
          <w:p w14:paraId="6F045593" w14:textId="77777777" w:rsidR="00EE6AE2" w:rsidRPr="001B54C3" w:rsidRDefault="00EE6AE2" w:rsidP="00EE6AE2">
            <w:pPr>
              <w:pStyle w:val="TableEntry"/>
            </w:pPr>
            <w:r w:rsidRPr="001B54C3">
              <w:t>IV</w:t>
            </w:r>
          </w:p>
        </w:tc>
        <w:tc>
          <w:tcPr>
            <w:tcW w:w="7770" w:type="dxa"/>
          </w:tcPr>
          <w:p w14:paraId="1453CDEF" w14:textId="77777777" w:rsidR="00EE6AE2" w:rsidRPr="001B54C3" w:rsidRDefault="00EE6AE2" w:rsidP="00EE6AE2">
            <w:pPr>
              <w:pStyle w:val="TableEntry"/>
            </w:pPr>
            <w:r w:rsidRPr="001B54C3">
              <w:t xml:space="preserve">                  “</w:t>
            </w:r>
          </w:p>
        </w:tc>
      </w:tr>
      <w:tr w:rsidR="00EE6AE2" w:rsidRPr="001B54C3" w14:paraId="2FF222E6" w14:textId="77777777" w:rsidTr="00074D02">
        <w:tc>
          <w:tcPr>
            <w:tcW w:w="1050" w:type="dxa"/>
          </w:tcPr>
          <w:p w14:paraId="772D3C5D" w14:textId="77777777" w:rsidR="00EE6AE2" w:rsidRPr="001B54C3" w:rsidRDefault="00EE6AE2" w:rsidP="00EE6AE2">
            <w:pPr>
              <w:pStyle w:val="TableEntry"/>
            </w:pPr>
            <w:r w:rsidRPr="001B54C3">
              <w:t>IVA</w:t>
            </w:r>
          </w:p>
        </w:tc>
        <w:tc>
          <w:tcPr>
            <w:tcW w:w="7770" w:type="dxa"/>
          </w:tcPr>
          <w:p w14:paraId="1D71C07C" w14:textId="77777777" w:rsidR="00EE6AE2" w:rsidRPr="001B54C3" w:rsidRDefault="00EE6AE2" w:rsidP="00EE6AE2">
            <w:pPr>
              <w:pStyle w:val="TableEntry"/>
            </w:pPr>
            <w:r w:rsidRPr="001B54C3">
              <w:t xml:space="preserve">                  “</w:t>
            </w:r>
          </w:p>
        </w:tc>
      </w:tr>
      <w:tr w:rsidR="00EE6AE2" w:rsidRPr="001B54C3" w14:paraId="33F05DAB" w14:textId="77777777" w:rsidTr="00074D02">
        <w:tc>
          <w:tcPr>
            <w:tcW w:w="1050" w:type="dxa"/>
          </w:tcPr>
          <w:p w14:paraId="7731A0D3" w14:textId="77777777" w:rsidR="00EE6AE2" w:rsidRPr="001B54C3" w:rsidRDefault="00EE6AE2" w:rsidP="00EE6AE2">
            <w:pPr>
              <w:pStyle w:val="TableEntry"/>
            </w:pPr>
            <w:r w:rsidRPr="001B54C3">
              <w:t>IVB</w:t>
            </w:r>
          </w:p>
        </w:tc>
        <w:tc>
          <w:tcPr>
            <w:tcW w:w="7770" w:type="dxa"/>
          </w:tcPr>
          <w:p w14:paraId="45F3C599" w14:textId="77777777" w:rsidR="00EE6AE2" w:rsidRPr="001B54C3" w:rsidRDefault="00EE6AE2" w:rsidP="00EE6AE2">
            <w:pPr>
              <w:pStyle w:val="TableEntry"/>
            </w:pPr>
            <w:r w:rsidRPr="001B54C3">
              <w:t xml:space="preserve">                  “</w:t>
            </w:r>
          </w:p>
        </w:tc>
      </w:tr>
      <w:tr w:rsidR="00EE6AE2" w:rsidRPr="001B54C3" w14:paraId="76D543E6" w14:textId="77777777" w:rsidTr="00074D02">
        <w:tc>
          <w:tcPr>
            <w:tcW w:w="1050" w:type="dxa"/>
          </w:tcPr>
          <w:p w14:paraId="27462FDB" w14:textId="77777777" w:rsidR="00EE6AE2" w:rsidRPr="001B54C3" w:rsidRDefault="00EE6AE2" w:rsidP="00EE6AE2">
            <w:pPr>
              <w:pStyle w:val="TableEntry"/>
            </w:pPr>
            <w:r w:rsidRPr="001B54C3">
              <w:t>IVC</w:t>
            </w:r>
          </w:p>
        </w:tc>
        <w:tc>
          <w:tcPr>
            <w:tcW w:w="7770" w:type="dxa"/>
          </w:tcPr>
          <w:p w14:paraId="4AA6AA04" w14:textId="77777777" w:rsidR="00EE6AE2" w:rsidRPr="001B54C3" w:rsidRDefault="00EE6AE2" w:rsidP="00EE6AE2">
            <w:pPr>
              <w:pStyle w:val="TableEntry"/>
            </w:pPr>
            <w:r w:rsidRPr="001B54C3">
              <w:t xml:space="preserve">                  “</w:t>
            </w:r>
          </w:p>
        </w:tc>
      </w:tr>
    </w:tbl>
    <w:p w14:paraId="6E9AD6B2" w14:textId="77777777" w:rsidR="00805E92" w:rsidRPr="001B54C3" w:rsidRDefault="00805E92" w:rsidP="00805E92">
      <w:pPr>
        <w:pStyle w:val="EditorInstructions"/>
      </w:pPr>
      <w:r w:rsidRPr="001B54C3">
        <w:t>Add section 6.5.</w:t>
      </w:r>
      <w:r w:rsidR="00BF2822" w:rsidRPr="001B54C3">
        <w:t>BB</w:t>
      </w:r>
      <w:r w:rsidRPr="001B54C3">
        <w:t xml:space="preserve">  </w:t>
      </w:r>
      <w:r w:rsidR="00C47267" w:rsidRPr="001B54C3">
        <w:t>(</w:t>
      </w:r>
      <w:r w:rsidRPr="001B54C3">
        <w:t xml:space="preserve">Added 2011-09 from QRPH PRPH-Ca </w:t>
      </w:r>
      <w:r w:rsidR="003C4B67" w:rsidRPr="001B54C3">
        <w:t>Profile</w:t>
      </w:r>
      <w:r w:rsidRPr="001B54C3">
        <w:t>)</w:t>
      </w:r>
    </w:p>
    <w:p w14:paraId="452B6C84" w14:textId="77777777" w:rsidR="00805E92" w:rsidRPr="001B54C3" w:rsidRDefault="00805E92" w:rsidP="001B28EA">
      <w:pPr>
        <w:pStyle w:val="BodyText"/>
      </w:pPr>
    </w:p>
    <w:p w14:paraId="2DEED58D" w14:textId="77777777" w:rsidR="00EE6AE2" w:rsidRPr="001B54C3" w:rsidRDefault="00EE6AE2" w:rsidP="001B28EA">
      <w:pPr>
        <w:pStyle w:val="Heading3"/>
        <w:rPr>
          <w:noProof w:val="0"/>
        </w:rPr>
      </w:pPr>
      <w:bookmarkStart w:id="2716" w:name="_Toc466555719"/>
      <w:r w:rsidRPr="001B54C3">
        <w:rPr>
          <w:noProof w:val="0"/>
        </w:rPr>
        <w:lastRenderedPageBreak/>
        <w:t>6.5.</w:t>
      </w:r>
      <w:r w:rsidR="00C47267" w:rsidRPr="001B54C3">
        <w:rPr>
          <w:noProof w:val="0"/>
        </w:rPr>
        <w:t>BB</w:t>
      </w:r>
      <w:r w:rsidRPr="001B54C3">
        <w:rPr>
          <w:noProof w:val="0"/>
        </w:rPr>
        <w:t xml:space="preserve"> TNM Stage Descriptor Value Set</w:t>
      </w:r>
      <w:bookmarkEnd w:id="2716"/>
    </w:p>
    <w:p w14:paraId="3E8354A5" w14:textId="77777777" w:rsidR="00EE6AE2" w:rsidRPr="001B54C3" w:rsidRDefault="00EE6AE2" w:rsidP="001B28EA">
      <w:pPr>
        <w:pStyle w:val="Note"/>
      </w:pPr>
      <w:r w:rsidRPr="001B54C3">
        <w:t xml:space="preserve">Note:  The AJCC Staging Manual TNM system is propriety and its definitions </w:t>
      </w:r>
      <w:r w:rsidR="006F51AC" w:rsidRPr="001B54C3">
        <w:t>cannot</w:t>
      </w:r>
      <w:r w:rsidRPr="001B54C3">
        <w:t xml:space="preserve"> be included in other documents without permission.</w:t>
      </w:r>
    </w:p>
    <w:p w14:paraId="4F531049" w14:textId="77777777" w:rsidR="00EE6AE2" w:rsidRPr="001B54C3" w:rsidRDefault="00EE6AE2" w:rsidP="001B28EA">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EE6AE2" w:rsidRPr="001B54C3" w14:paraId="095783D8" w14:textId="77777777" w:rsidTr="00074D02">
        <w:trPr>
          <w:jc w:val="center"/>
        </w:trPr>
        <w:tc>
          <w:tcPr>
            <w:tcW w:w="8856" w:type="dxa"/>
            <w:gridSpan w:val="2"/>
            <w:tcBorders>
              <w:bottom w:val="single" w:sz="4" w:space="0" w:color="auto"/>
            </w:tcBorders>
          </w:tcPr>
          <w:p w14:paraId="40A4B243" w14:textId="77777777" w:rsidR="00EE6AE2" w:rsidRPr="001B54C3" w:rsidRDefault="00EE6AE2" w:rsidP="00EE6AE2">
            <w:pPr>
              <w:pStyle w:val="TableEntry"/>
            </w:pPr>
            <w:r w:rsidRPr="001B54C3">
              <w:t>LOINC = 21909-7</w:t>
            </w:r>
          </w:p>
        </w:tc>
      </w:tr>
      <w:tr w:rsidR="00EE6AE2" w:rsidRPr="001B54C3" w14:paraId="57E81014" w14:textId="77777777" w:rsidTr="00074D02">
        <w:trPr>
          <w:jc w:val="center"/>
        </w:trPr>
        <w:tc>
          <w:tcPr>
            <w:tcW w:w="8856" w:type="dxa"/>
            <w:gridSpan w:val="2"/>
            <w:tcBorders>
              <w:bottom w:val="single" w:sz="4" w:space="0" w:color="auto"/>
            </w:tcBorders>
          </w:tcPr>
          <w:p w14:paraId="7D699E3A" w14:textId="77777777" w:rsidR="00EE6AE2" w:rsidRPr="001B54C3" w:rsidRDefault="00EE6AE2" w:rsidP="00EE6AE2">
            <w:pPr>
              <w:pStyle w:val="TableEntry"/>
            </w:pPr>
            <w:r w:rsidRPr="001B54C3">
              <w:t>Code System: TNM 5. Edition: 2.16.840.1.113883.15.8 - tnm5</w:t>
            </w:r>
            <w:r w:rsidRPr="001B54C3">
              <w:br/>
              <w:t xml:space="preserve">                        TNM 6. Edition: 2.16.840.1.113883.15.7 - tnm6</w:t>
            </w:r>
            <w:r w:rsidRPr="001B54C3">
              <w:br/>
              <w:t xml:space="preserve">                        TNM 7. </w:t>
            </w:r>
            <w:r w:rsidR="00C5586E" w:rsidRPr="001B54C3">
              <w:t>Edition</w:t>
            </w:r>
            <w:r w:rsidRPr="001B54C3">
              <w:t>: 2.16.840.1.113883.15.6 - tnm7</w:t>
            </w:r>
          </w:p>
        </w:tc>
      </w:tr>
      <w:tr w:rsidR="00EE6AE2" w:rsidRPr="001B54C3" w14:paraId="083EB68C" w14:textId="77777777" w:rsidTr="00074D02">
        <w:trPr>
          <w:jc w:val="center"/>
        </w:trPr>
        <w:tc>
          <w:tcPr>
            <w:tcW w:w="2268" w:type="dxa"/>
            <w:shd w:val="clear" w:color="auto" w:fill="D9D9D9"/>
          </w:tcPr>
          <w:p w14:paraId="7CBDB697" w14:textId="77777777" w:rsidR="00EE6AE2" w:rsidRPr="001B54C3" w:rsidRDefault="00EE6AE2" w:rsidP="00074D02">
            <w:pPr>
              <w:pStyle w:val="TableEntryHeader"/>
            </w:pPr>
            <w:r w:rsidRPr="001B54C3">
              <w:t>Code</w:t>
            </w:r>
          </w:p>
        </w:tc>
        <w:tc>
          <w:tcPr>
            <w:tcW w:w="6588" w:type="dxa"/>
            <w:shd w:val="clear" w:color="auto" w:fill="D9D9D9"/>
          </w:tcPr>
          <w:p w14:paraId="1512AB34" w14:textId="77777777" w:rsidR="00EE6AE2" w:rsidRPr="001B54C3" w:rsidRDefault="00EE6AE2" w:rsidP="00074D02">
            <w:pPr>
              <w:pStyle w:val="TableEntryHeader"/>
            </w:pPr>
            <w:r w:rsidRPr="001B54C3">
              <w:t>Meaning</w:t>
            </w:r>
          </w:p>
        </w:tc>
      </w:tr>
      <w:tr w:rsidR="00EE6AE2" w:rsidRPr="001B54C3" w14:paraId="5AFB0290" w14:textId="77777777" w:rsidTr="00074D02">
        <w:trPr>
          <w:jc w:val="center"/>
        </w:trPr>
        <w:tc>
          <w:tcPr>
            <w:tcW w:w="2268" w:type="dxa"/>
          </w:tcPr>
          <w:p w14:paraId="68EDC55D" w14:textId="77777777" w:rsidR="00EE6AE2" w:rsidRPr="001B54C3" w:rsidRDefault="00EE6AE2" w:rsidP="00EE6AE2">
            <w:pPr>
              <w:pStyle w:val="TableEntry"/>
            </w:pPr>
            <w:r w:rsidRPr="001B54C3">
              <w:t>0</w:t>
            </w:r>
          </w:p>
        </w:tc>
        <w:tc>
          <w:tcPr>
            <w:tcW w:w="6588" w:type="dxa"/>
            <w:vAlign w:val="bottom"/>
          </w:tcPr>
          <w:p w14:paraId="04B97CF2" w14:textId="77777777" w:rsidR="00EE6AE2" w:rsidRPr="001B54C3" w:rsidRDefault="00EE6AE2" w:rsidP="00EE6AE2">
            <w:pPr>
              <w:pStyle w:val="TableEntry"/>
            </w:pPr>
            <w:r w:rsidRPr="001B54C3">
              <w:t>None</w:t>
            </w:r>
          </w:p>
        </w:tc>
      </w:tr>
      <w:tr w:rsidR="00EE6AE2" w:rsidRPr="001B54C3" w14:paraId="0EDEFA53" w14:textId="77777777" w:rsidTr="00074D02">
        <w:trPr>
          <w:jc w:val="center"/>
        </w:trPr>
        <w:tc>
          <w:tcPr>
            <w:tcW w:w="2268" w:type="dxa"/>
          </w:tcPr>
          <w:p w14:paraId="6A9E466C" w14:textId="77777777" w:rsidR="00EE6AE2" w:rsidRPr="001B54C3" w:rsidRDefault="00EE6AE2" w:rsidP="00EE6AE2">
            <w:pPr>
              <w:pStyle w:val="TableEntry"/>
            </w:pPr>
            <w:r w:rsidRPr="001B54C3">
              <w:t>1</w:t>
            </w:r>
          </w:p>
        </w:tc>
        <w:tc>
          <w:tcPr>
            <w:tcW w:w="6588" w:type="dxa"/>
            <w:vAlign w:val="bottom"/>
          </w:tcPr>
          <w:p w14:paraId="55007D97" w14:textId="77777777" w:rsidR="00EE6AE2" w:rsidRPr="001B54C3" w:rsidRDefault="00EE6AE2" w:rsidP="00EE6AE2">
            <w:pPr>
              <w:pStyle w:val="TableEntry"/>
            </w:pPr>
            <w:r w:rsidRPr="001B54C3">
              <w:t>E (Extranodal, lymphomas only)</w:t>
            </w:r>
          </w:p>
        </w:tc>
      </w:tr>
      <w:tr w:rsidR="00EE6AE2" w:rsidRPr="001B54C3" w14:paraId="2A275B50" w14:textId="77777777" w:rsidTr="00074D02">
        <w:trPr>
          <w:jc w:val="center"/>
        </w:trPr>
        <w:tc>
          <w:tcPr>
            <w:tcW w:w="2268" w:type="dxa"/>
          </w:tcPr>
          <w:p w14:paraId="1B360E48" w14:textId="77777777" w:rsidR="00EE6AE2" w:rsidRPr="001B54C3" w:rsidRDefault="00EE6AE2" w:rsidP="00EE6AE2">
            <w:pPr>
              <w:pStyle w:val="TableEntry"/>
            </w:pPr>
            <w:r w:rsidRPr="001B54C3">
              <w:t>2</w:t>
            </w:r>
          </w:p>
        </w:tc>
        <w:tc>
          <w:tcPr>
            <w:tcW w:w="6588" w:type="dxa"/>
            <w:vAlign w:val="bottom"/>
          </w:tcPr>
          <w:p w14:paraId="03CEA89E" w14:textId="77777777" w:rsidR="00EE6AE2" w:rsidRPr="001B54C3" w:rsidRDefault="00EE6AE2" w:rsidP="00EE6AE2">
            <w:pPr>
              <w:pStyle w:val="TableEntry"/>
            </w:pPr>
            <w:r w:rsidRPr="001B54C3">
              <w:t>S (Spleen, lymphomas only)</w:t>
            </w:r>
          </w:p>
        </w:tc>
      </w:tr>
      <w:tr w:rsidR="00EE6AE2" w:rsidRPr="001B54C3" w14:paraId="0E8C9347" w14:textId="77777777" w:rsidTr="00074D02">
        <w:trPr>
          <w:jc w:val="center"/>
        </w:trPr>
        <w:tc>
          <w:tcPr>
            <w:tcW w:w="2268" w:type="dxa"/>
          </w:tcPr>
          <w:p w14:paraId="42E6E274" w14:textId="77777777" w:rsidR="00EE6AE2" w:rsidRPr="001B54C3" w:rsidRDefault="00EE6AE2" w:rsidP="00074D02">
            <w:pPr>
              <w:pStyle w:val="TableEntry"/>
            </w:pPr>
            <w:r w:rsidRPr="001B54C3">
              <w:t>3</w:t>
            </w:r>
          </w:p>
        </w:tc>
        <w:tc>
          <w:tcPr>
            <w:tcW w:w="6588" w:type="dxa"/>
            <w:vAlign w:val="bottom"/>
          </w:tcPr>
          <w:p w14:paraId="2E8A668A" w14:textId="77777777" w:rsidR="00EE6AE2" w:rsidRPr="001B54C3" w:rsidRDefault="00EE6AE2" w:rsidP="00074D02">
            <w:pPr>
              <w:pStyle w:val="TableEntry"/>
            </w:pPr>
            <w:r w:rsidRPr="001B54C3">
              <w:t>M (Multiple primary tumors in a single site)</w:t>
            </w:r>
          </w:p>
        </w:tc>
      </w:tr>
      <w:tr w:rsidR="00EE6AE2" w:rsidRPr="001B54C3" w14:paraId="45966A2A" w14:textId="77777777" w:rsidTr="00074D02">
        <w:trPr>
          <w:jc w:val="center"/>
        </w:trPr>
        <w:tc>
          <w:tcPr>
            <w:tcW w:w="2268" w:type="dxa"/>
          </w:tcPr>
          <w:p w14:paraId="41FAC7C9" w14:textId="77777777" w:rsidR="00EE6AE2" w:rsidRPr="001B54C3" w:rsidRDefault="00EE6AE2" w:rsidP="00074D02">
            <w:pPr>
              <w:pStyle w:val="TableEntry"/>
            </w:pPr>
            <w:r w:rsidRPr="001B54C3">
              <w:t>4</w:t>
            </w:r>
          </w:p>
        </w:tc>
        <w:tc>
          <w:tcPr>
            <w:tcW w:w="6588" w:type="dxa"/>
            <w:vAlign w:val="bottom"/>
          </w:tcPr>
          <w:p w14:paraId="4CCF3E50" w14:textId="77777777" w:rsidR="00EE6AE2" w:rsidRPr="001B54C3" w:rsidRDefault="00EE6AE2" w:rsidP="00074D02">
            <w:pPr>
              <w:pStyle w:val="TableEntry"/>
            </w:pPr>
            <w:r w:rsidRPr="001B54C3">
              <w:t>Y (Classification during or after initial multimodality therapy)—pathologic staging only</w:t>
            </w:r>
          </w:p>
        </w:tc>
      </w:tr>
      <w:tr w:rsidR="00EE6AE2" w:rsidRPr="001B54C3" w14:paraId="58D9F800" w14:textId="77777777" w:rsidTr="00074D02">
        <w:trPr>
          <w:jc w:val="center"/>
        </w:trPr>
        <w:tc>
          <w:tcPr>
            <w:tcW w:w="2268" w:type="dxa"/>
          </w:tcPr>
          <w:p w14:paraId="3673A4B3" w14:textId="77777777" w:rsidR="00EE6AE2" w:rsidRPr="001B54C3" w:rsidRDefault="00EE6AE2" w:rsidP="00074D02">
            <w:pPr>
              <w:pStyle w:val="TableEntry"/>
            </w:pPr>
            <w:r w:rsidRPr="001B54C3">
              <w:t>5</w:t>
            </w:r>
          </w:p>
        </w:tc>
        <w:tc>
          <w:tcPr>
            <w:tcW w:w="6588" w:type="dxa"/>
            <w:vAlign w:val="bottom"/>
          </w:tcPr>
          <w:p w14:paraId="0D823FE5" w14:textId="77777777" w:rsidR="00EE6AE2" w:rsidRPr="001B54C3" w:rsidRDefault="00EE6AE2" w:rsidP="00074D02">
            <w:pPr>
              <w:pStyle w:val="TableEntry"/>
            </w:pPr>
            <w:r w:rsidRPr="001B54C3">
              <w:t>E &amp; S (Extranodal and spleen, lymphomas only)</w:t>
            </w:r>
          </w:p>
        </w:tc>
      </w:tr>
      <w:tr w:rsidR="00EE6AE2" w:rsidRPr="001B54C3" w14:paraId="1459A625" w14:textId="77777777" w:rsidTr="00074D02">
        <w:trPr>
          <w:jc w:val="center"/>
        </w:trPr>
        <w:tc>
          <w:tcPr>
            <w:tcW w:w="2268" w:type="dxa"/>
          </w:tcPr>
          <w:p w14:paraId="3D0C009A" w14:textId="77777777" w:rsidR="00EE6AE2" w:rsidRPr="001B54C3" w:rsidRDefault="00EE6AE2" w:rsidP="00074D02">
            <w:pPr>
              <w:pStyle w:val="TableEntry"/>
            </w:pPr>
            <w:r w:rsidRPr="001B54C3">
              <w:t>6</w:t>
            </w:r>
          </w:p>
        </w:tc>
        <w:tc>
          <w:tcPr>
            <w:tcW w:w="6588" w:type="dxa"/>
            <w:vAlign w:val="bottom"/>
          </w:tcPr>
          <w:p w14:paraId="107FDD4E" w14:textId="77777777" w:rsidR="00EE6AE2" w:rsidRPr="001B54C3" w:rsidRDefault="00EE6AE2" w:rsidP="00074D02">
            <w:pPr>
              <w:pStyle w:val="TableEntry"/>
            </w:pPr>
            <w:r w:rsidRPr="001B54C3">
              <w:t>M &amp; Y (Multiple primary tumors and initial multimodality therapy)</w:t>
            </w:r>
          </w:p>
        </w:tc>
      </w:tr>
    </w:tbl>
    <w:p w14:paraId="4E47A4BE" w14:textId="77777777" w:rsidR="00EE6AE2" w:rsidRPr="001B54C3" w:rsidRDefault="00EE6AE2" w:rsidP="00576949">
      <w:pPr>
        <w:pStyle w:val="BodyText"/>
      </w:pPr>
    </w:p>
    <w:p w14:paraId="2D87FBEB" w14:textId="77777777" w:rsidR="00805E92" w:rsidRPr="001B54C3" w:rsidRDefault="00805E92" w:rsidP="00805E92">
      <w:pPr>
        <w:pStyle w:val="EditorInstructions"/>
      </w:pPr>
      <w:bookmarkStart w:id="2717" w:name="_Toc219798284"/>
      <w:r w:rsidRPr="001B54C3">
        <w:t>Add section 6.5.</w:t>
      </w:r>
      <w:r w:rsidR="00BF2822" w:rsidRPr="001B54C3">
        <w:t>CC</w:t>
      </w:r>
      <w:r w:rsidRPr="001B54C3">
        <w:t xml:space="preserve">  </w:t>
      </w:r>
      <w:r w:rsidR="00C47267" w:rsidRPr="001B54C3">
        <w:t>(</w:t>
      </w:r>
      <w:r w:rsidRPr="001B54C3">
        <w:t xml:space="preserve">Added </w:t>
      </w:r>
      <w:r w:rsidR="009301F1" w:rsidRPr="001B54C3">
        <w:t>2011-09</w:t>
      </w:r>
      <w:r w:rsidRPr="001B54C3">
        <w:t xml:space="preserve"> from QRPH PRPH-Ca </w:t>
      </w:r>
      <w:r w:rsidR="003C4B67" w:rsidRPr="001B54C3">
        <w:t>Profile</w:t>
      </w:r>
      <w:r w:rsidRPr="001B54C3">
        <w:t>)</w:t>
      </w:r>
    </w:p>
    <w:p w14:paraId="54D8399E" w14:textId="77777777" w:rsidR="00805E92" w:rsidRPr="001B54C3" w:rsidRDefault="00805E92" w:rsidP="00576949">
      <w:pPr>
        <w:pStyle w:val="BodyText"/>
      </w:pPr>
    </w:p>
    <w:p w14:paraId="062734AC" w14:textId="77777777" w:rsidR="00EE6AE2" w:rsidRPr="001B54C3" w:rsidRDefault="00EE6AE2" w:rsidP="001B28EA">
      <w:pPr>
        <w:pStyle w:val="Heading3"/>
        <w:rPr>
          <w:noProof w:val="0"/>
        </w:rPr>
      </w:pPr>
      <w:bookmarkStart w:id="2718" w:name="_Toc466555720"/>
      <w:r w:rsidRPr="001B54C3">
        <w:rPr>
          <w:noProof w:val="0"/>
        </w:rPr>
        <w:t>6.5.</w:t>
      </w:r>
      <w:r w:rsidR="00C47267" w:rsidRPr="001B54C3">
        <w:rPr>
          <w:noProof w:val="0"/>
        </w:rPr>
        <w:t>CC</w:t>
      </w:r>
      <w:r w:rsidRPr="001B54C3">
        <w:rPr>
          <w:noProof w:val="0"/>
        </w:rPr>
        <w:t xml:space="preserve"> TNM Tumor Value Set</w:t>
      </w:r>
      <w:bookmarkEnd w:id="2717"/>
      <w:bookmarkEnd w:id="2718"/>
    </w:p>
    <w:p w14:paraId="291C6EE5" w14:textId="77777777" w:rsidR="00EE6AE2" w:rsidRPr="001B54C3" w:rsidRDefault="00EE6AE2" w:rsidP="001B28EA">
      <w:pPr>
        <w:pStyle w:val="Note"/>
      </w:pPr>
      <w:r w:rsidRPr="001B54C3">
        <w:t>Note:  The AJCC Staging Manual TNM system is propriety and its definitions cannot be included in other documents without permission.</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7674"/>
      </w:tblGrid>
      <w:tr w:rsidR="00EE6AE2" w:rsidRPr="001B54C3" w14:paraId="512C6C50" w14:textId="77777777" w:rsidTr="00074D02">
        <w:tc>
          <w:tcPr>
            <w:tcW w:w="8820" w:type="dxa"/>
            <w:gridSpan w:val="2"/>
            <w:shd w:val="clear" w:color="auto" w:fill="auto"/>
          </w:tcPr>
          <w:p w14:paraId="42D71AD0" w14:textId="77777777" w:rsidR="00EE6AE2" w:rsidRPr="001B54C3" w:rsidRDefault="00EE6AE2" w:rsidP="001B28EA">
            <w:pPr>
              <w:pStyle w:val="TableEntry"/>
            </w:pPr>
            <w:r w:rsidRPr="001B54C3">
              <w:t>LOINC = 21905-5</w:t>
            </w:r>
          </w:p>
        </w:tc>
      </w:tr>
      <w:tr w:rsidR="00EE6AE2" w:rsidRPr="001B54C3" w14:paraId="3E091FED" w14:textId="77777777" w:rsidTr="00074D02">
        <w:tc>
          <w:tcPr>
            <w:tcW w:w="8820" w:type="dxa"/>
            <w:gridSpan w:val="2"/>
            <w:shd w:val="clear" w:color="auto" w:fill="auto"/>
          </w:tcPr>
          <w:p w14:paraId="30440F3B" w14:textId="77777777" w:rsidR="00EE6AE2" w:rsidRPr="001B54C3" w:rsidRDefault="00EE6AE2" w:rsidP="001B28EA">
            <w:pPr>
              <w:pStyle w:val="TableEntry"/>
            </w:pPr>
            <w:r w:rsidRPr="001B54C3">
              <w:t>Code System: TNM 5. Edition: 2.16.840.1.113883.15.8 - tnm5</w:t>
            </w:r>
            <w:r w:rsidRPr="001B54C3">
              <w:br/>
              <w:t xml:space="preserve">                       TNM 6. Edition: 2.16.840.1.113883.15.7 - tnm6</w:t>
            </w:r>
            <w:r w:rsidRPr="001B54C3">
              <w:br/>
              <w:t xml:space="preserve">                        TNM 7. Edition: 2.16.840.1.113883.15.6 - tnm7</w:t>
            </w:r>
          </w:p>
        </w:tc>
      </w:tr>
      <w:tr w:rsidR="00EE6AE2" w:rsidRPr="001B54C3" w14:paraId="1F197549" w14:textId="77777777" w:rsidTr="00074D02">
        <w:tc>
          <w:tcPr>
            <w:tcW w:w="1146" w:type="dxa"/>
            <w:shd w:val="clear" w:color="auto" w:fill="D9D9D9"/>
          </w:tcPr>
          <w:p w14:paraId="7F1AAA99" w14:textId="77777777" w:rsidR="00EE6AE2" w:rsidRPr="001B54C3" w:rsidRDefault="00EE6AE2" w:rsidP="00074D02">
            <w:pPr>
              <w:pStyle w:val="TableEntryHeader"/>
            </w:pPr>
            <w:r w:rsidRPr="001B54C3">
              <w:t>Code</w:t>
            </w:r>
          </w:p>
        </w:tc>
        <w:tc>
          <w:tcPr>
            <w:tcW w:w="7674" w:type="dxa"/>
            <w:shd w:val="clear" w:color="auto" w:fill="D9D9D9"/>
          </w:tcPr>
          <w:p w14:paraId="3D0FB82D" w14:textId="77777777" w:rsidR="00EE6AE2" w:rsidRPr="001B54C3" w:rsidRDefault="00EE6AE2" w:rsidP="00074D02">
            <w:pPr>
              <w:pStyle w:val="TableEntryHeader"/>
            </w:pPr>
            <w:r w:rsidRPr="001B54C3">
              <w:t>Description:  Site specific descriptions prevent listing of text equivalents.</w:t>
            </w:r>
          </w:p>
        </w:tc>
      </w:tr>
      <w:tr w:rsidR="00EE6AE2" w:rsidRPr="001B54C3" w14:paraId="69273A53" w14:textId="77777777" w:rsidTr="00074D02">
        <w:tc>
          <w:tcPr>
            <w:tcW w:w="1146" w:type="dxa"/>
            <w:tcBorders>
              <w:bottom w:val="single" w:sz="4" w:space="0" w:color="auto"/>
            </w:tcBorders>
          </w:tcPr>
          <w:p w14:paraId="2EB52A51" w14:textId="77777777" w:rsidR="00EE6AE2" w:rsidRPr="001B54C3" w:rsidRDefault="00EE6AE2" w:rsidP="001B28EA">
            <w:pPr>
              <w:pStyle w:val="TableEntry"/>
            </w:pPr>
            <w:r w:rsidRPr="001B54C3">
              <w:t>Ta</w:t>
            </w:r>
          </w:p>
        </w:tc>
        <w:tc>
          <w:tcPr>
            <w:tcW w:w="7674" w:type="dxa"/>
          </w:tcPr>
          <w:p w14:paraId="77253320" w14:textId="77777777" w:rsidR="00EE6AE2" w:rsidRPr="001B54C3" w:rsidRDefault="00EE6AE2" w:rsidP="001B28EA">
            <w:pPr>
              <w:pStyle w:val="TableEntry"/>
            </w:pPr>
            <w:r w:rsidRPr="001B54C3">
              <w:t>Site specific descriptions prevent listing of text equivalents.</w:t>
            </w:r>
          </w:p>
        </w:tc>
      </w:tr>
      <w:tr w:rsidR="00EE6AE2" w:rsidRPr="001B54C3" w14:paraId="1AE90770" w14:textId="77777777" w:rsidTr="00074D02">
        <w:tc>
          <w:tcPr>
            <w:tcW w:w="1146" w:type="dxa"/>
            <w:tcBorders>
              <w:bottom w:val="single" w:sz="4" w:space="0" w:color="auto"/>
            </w:tcBorders>
          </w:tcPr>
          <w:p w14:paraId="20F56AFB" w14:textId="77777777" w:rsidR="00EE6AE2" w:rsidRPr="001B54C3" w:rsidRDefault="00EE6AE2" w:rsidP="001B28EA">
            <w:pPr>
              <w:pStyle w:val="TableEntry"/>
            </w:pPr>
            <w:r w:rsidRPr="001B54C3">
              <w:t>Tis</w:t>
            </w:r>
          </w:p>
        </w:tc>
        <w:tc>
          <w:tcPr>
            <w:tcW w:w="7674" w:type="dxa"/>
          </w:tcPr>
          <w:p w14:paraId="0215D716" w14:textId="77777777" w:rsidR="00EE6AE2" w:rsidRPr="001B54C3" w:rsidRDefault="00EE6AE2" w:rsidP="001B28EA">
            <w:pPr>
              <w:pStyle w:val="TableEntry"/>
            </w:pPr>
            <w:r w:rsidRPr="001B54C3">
              <w:t xml:space="preserve">                  “</w:t>
            </w:r>
          </w:p>
        </w:tc>
      </w:tr>
      <w:tr w:rsidR="00EE6AE2" w:rsidRPr="001B54C3" w14:paraId="280B64E4" w14:textId="77777777" w:rsidTr="00074D02">
        <w:tc>
          <w:tcPr>
            <w:tcW w:w="1146" w:type="dxa"/>
            <w:tcBorders>
              <w:bottom w:val="single" w:sz="4" w:space="0" w:color="auto"/>
            </w:tcBorders>
          </w:tcPr>
          <w:p w14:paraId="78CF201D" w14:textId="77777777" w:rsidR="00EE6AE2" w:rsidRPr="001B54C3" w:rsidRDefault="00EE6AE2" w:rsidP="001B28EA">
            <w:pPr>
              <w:pStyle w:val="TableEntry"/>
            </w:pPr>
            <w:r w:rsidRPr="001B54C3">
              <w:t>T0</w:t>
            </w:r>
          </w:p>
        </w:tc>
        <w:tc>
          <w:tcPr>
            <w:tcW w:w="7674" w:type="dxa"/>
          </w:tcPr>
          <w:p w14:paraId="3D0FF3DE" w14:textId="77777777" w:rsidR="00EE6AE2" w:rsidRPr="001B54C3" w:rsidRDefault="00EE6AE2" w:rsidP="001B28EA">
            <w:pPr>
              <w:pStyle w:val="TableEntry"/>
            </w:pPr>
            <w:r w:rsidRPr="001B54C3">
              <w:t xml:space="preserve">                  “</w:t>
            </w:r>
          </w:p>
        </w:tc>
      </w:tr>
      <w:tr w:rsidR="00EE6AE2" w:rsidRPr="001B54C3" w14:paraId="6D545D6B" w14:textId="77777777" w:rsidTr="00074D02">
        <w:tc>
          <w:tcPr>
            <w:tcW w:w="1146" w:type="dxa"/>
          </w:tcPr>
          <w:p w14:paraId="582A3F1E" w14:textId="77777777" w:rsidR="00EE6AE2" w:rsidRPr="001B54C3" w:rsidRDefault="00EE6AE2" w:rsidP="001B28EA">
            <w:pPr>
              <w:pStyle w:val="TableEntry"/>
            </w:pPr>
            <w:r w:rsidRPr="001B54C3">
              <w:t>T1</w:t>
            </w:r>
          </w:p>
        </w:tc>
        <w:tc>
          <w:tcPr>
            <w:tcW w:w="7674" w:type="dxa"/>
          </w:tcPr>
          <w:p w14:paraId="67C435E4" w14:textId="77777777" w:rsidR="00EE6AE2" w:rsidRPr="001B54C3" w:rsidRDefault="00EE6AE2" w:rsidP="001B28EA">
            <w:pPr>
              <w:pStyle w:val="TableEntry"/>
            </w:pPr>
            <w:r w:rsidRPr="001B54C3">
              <w:t xml:space="preserve">                  “</w:t>
            </w:r>
          </w:p>
        </w:tc>
      </w:tr>
      <w:tr w:rsidR="00EE6AE2" w:rsidRPr="001B54C3" w14:paraId="54B36016" w14:textId="77777777" w:rsidTr="00074D02">
        <w:tc>
          <w:tcPr>
            <w:tcW w:w="1146" w:type="dxa"/>
          </w:tcPr>
          <w:p w14:paraId="5890B9CC" w14:textId="77777777" w:rsidR="00EE6AE2" w:rsidRPr="001B54C3" w:rsidRDefault="00EE6AE2" w:rsidP="001B28EA">
            <w:pPr>
              <w:pStyle w:val="TableEntry"/>
            </w:pPr>
            <w:r w:rsidRPr="001B54C3">
              <w:t>T1mic</w:t>
            </w:r>
          </w:p>
        </w:tc>
        <w:tc>
          <w:tcPr>
            <w:tcW w:w="7674" w:type="dxa"/>
          </w:tcPr>
          <w:p w14:paraId="43349E8D" w14:textId="77777777" w:rsidR="00EE6AE2" w:rsidRPr="001B54C3" w:rsidRDefault="00EE6AE2" w:rsidP="001B28EA">
            <w:pPr>
              <w:pStyle w:val="TableEntry"/>
            </w:pPr>
            <w:r w:rsidRPr="001B54C3">
              <w:t xml:space="preserve">                  “</w:t>
            </w:r>
          </w:p>
        </w:tc>
      </w:tr>
      <w:tr w:rsidR="00EE6AE2" w:rsidRPr="001B54C3" w14:paraId="36D28E47" w14:textId="77777777" w:rsidTr="00074D02">
        <w:tc>
          <w:tcPr>
            <w:tcW w:w="1146" w:type="dxa"/>
          </w:tcPr>
          <w:p w14:paraId="007A162B" w14:textId="77777777" w:rsidR="00EE6AE2" w:rsidRPr="001B54C3" w:rsidRDefault="00EE6AE2" w:rsidP="001B28EA">
            <w:pPr>
              <w:pStyle w:val="TableEntry"/>
            </w:pPr>
            <w:r w:rsidRPr="001B54C3">
              <w:t>T1a</w:t>
            </w:r>
          </w:p>
        </w:tc>
        <w:tc>
          <w:tcPr>
            <w:tcW w:w="7674" w:type="dxa"/>
          </w:tcPr>
          <w:p w14:paraId="66B131DB" w14:textId="77777777" w:rsidR="00EE6AE2" w:rsidRPr="001B54C3" w:rsidRDefault="00EE6AE2" w:rsidP="001B28EA">
            <w:pPr>
              <w:pStyle w:val="TableEntry"/>
            </w:pPr>
            <w:r w:rsidRPr="001B54C3">
              <w:t xml:space="preserve">                  “</w:t>
            </w:r>
          </w:p>
        </w:tc>
      </w:tr>
      <w:tr w:rsidR="00EE6AE2" w:rsidRPr="001B54C3" w14:paraId="058C0A13" w14:textId="77777777" w:rsidTr="00074D02">
        <w:tc>
          <w:tcPr>
            <w:tcW w:w="1146" w:type="dxa"/>
          </w:tcPr>
          <w:p w14:paraId="46A9186D" w14:textId="77777777" w:rsidR="00EE6AE2" w:rsidRPr="001B54C3" w:rsidRDefault="00EE6AE2" w:rsidP="001B28EA">
            <w:pPr>
              <w:pStyle w:val="TableEntry"/>
            </w:pPr>
            <w:r w:rsidRPr="001B54C3">
              <w:t>T1a1</w:t>
            </w:r>
          </w:p>
        </w:tc>
        <w:tc>
          <w:tcPr>
            <w:tcW w:w="7674" w:type="dxa"/>
          </w:tcPr>
          <w:p w14:paraId="601AF73F" w14:textId="77777777" w:rsidR="00EE6AE2" w:rsidRPr="001B54C3" w:rsidRDefault="00EE6AE2" w:rsidP="001B28EA">
            <w:pPr>
              <w:pStyle w:val="TableEntry"/>
            </w:pPr>
            <w:r w:rsidRPr="001B54C3">
              <w:t xml:space="preserve">                  “</w:t>
            </w:r>
          </w:p>
        </w:tc>
      </w:tr>
      <w:tr w:rsidR="00EE6AE2" w:rsidRPr="001B54C3" w14:paraId="05FAD3FF" w14:textId="77777777" w:rsidTr="00074D02">
        <w:tc>
          <w:tcPr>
            <w:tcW w:w="1146" w:type="dxa"/>
          </w:tcPr>
          <w:p w14:paraId="686B3ABD" w14:textId="77777777" w:rsidR="00EE6AE2" w:rsidRPr="001B54C3" w:rsidRDefault="00EE6AE2" w:rsidP="001B28EA">
            <w:pPr>
              <w:pStyle w:val="TableEntry"/>
            </w:pPr>
            <w:r w:rsidRPr="001B54C3">
              <w:t>T1a2</w:t>
            </w:r>
          </w:p>
        </w:tc>
        <w:tc>
          <w:tcPr>
            <w:tcW w:w="7674" w:type="dxa"/>
          </w:tcPr>
          <w:p w14:paraId="74B95B92" w14:textId="77777777" w:rsidR="00EE6AE2" w:rsidRPr="001B54C3" w:rsidRDefault="00EE6AE2" w:rsidP="001B28EA">
            <w:pPr>
              <w:pStyle w:val="TableEntry"/>
            </w:pPr>
            <w:r w:rsidRPr="001B54C3">
              <w:t xml:space="preserve">                  “</w:t>
            </w:r>
          </w:p>
        </w:tc>
      </w:tr>
      <w:tr w:rsidR="00EE6AE2" w:rsidRPr="001B54C3" w14:paraId="6C091426" w14:textId="77777777" w:rsidTr="00074D02">
        <w:tc>
          <w:tcPr>
            <w:tcW w:w="1146" w:type="dxa"/>
          </w:tcPr>
          <w:p w14:paraId="02A39D1B" w14:textId="77777777" w:rsidR="00EE6AE2" w:rsidRPr="001B54C3" w:rsidRDefault="00EE6AE2" w:rsidP="001B28EA">
            <w:pPr>
              <w:pStyle w:val="TableEntry"/>
            </w:pPr>
            <w:r w:rsidRPr="001B54C3">
              <w:t>T1b</w:t>
            </w:r>
          </w:p>
        </w:tc>
        <w:tc>
          <w:tcPr>
            <w:tcW w:w="7674" w:type="dxa"/>
          </w:tcPr>
          <w:p w14:paraId="59CEC283" w14:textId="77777777" w:rsidR="00EE6AE2" w:rsidRPr="001B54C3" w:rsidRDefault="00EE6AE2" w:rsidP="001B28EA">
            <w:pPr>
              <w:pStyle w:val="TableEntry"/>
            </w:pPr>
            <w:r w:rsidRPr="001B54C3">
              <w:t xml:space="preserve">                  “</w:t>
            </w:r>
          </w:p>
        </w:tc>
      </w:tr>
      <w:tr w:rsidR="00EE6AE2" w:rsidRPr="001B54C3" w14:paraId="6A6E462F" w14:textId="77777777" w:rsidTr="00074D02">
        <w:tc>
          <w:tcPr>
            <w:tcW w:w="1146" w:type="dxa"/>
          </w:tcPr>
          <w:p w14:paraId="3356F09D" w14:textId="77777777" w:rsidR="00EE6AE2" w:rsidRPr="001B54C3" w:rsidRDefault="00EE6AE2" w:rsidP="001B28EA">
            <w:pPr>
              <w:pStyle w:val="TableEntry"/>
            </w:pPr>
            <w:r w:rsidRPr="001B54C3">
              <w:t>T1b1</w:t>
            </w:r>
          </w:p>
        </w:tc>
        <w:tc>
          <w:tcPr>
            <w:tcW w:w="7674" w:type="dxa"/>
          </w:tcPr>
          <w:p w14:paraId="295985C9" w14:textId="77777777" w:rsidR="00EE6AE2" w:rsidRPr="001B54C3" w:rsidRDefault="00EE6AE2" w:rsidP="001B28EA">
            <w:pPr>
              <w:pStyle w:val="TableEntry"/>
            </w:pPr>
            <w:r w:rsidRPr="001B54C3">
              <w:t xml:space="preserve">                  “</w:t>
            </w:r>
          </w:p>
        </w:tc>
      </w:tr>
      <w:tr w:rsidR="00EE6AE2" w:rsidRPr="001B54C3" w14:paraId="22C132F7" w14:textId="77777777" w:rsidTr="00074D02">
        <w:tc>
          <w:tcPr>
            <w:tcW w:w="1146" w:type="dxa"/>
          </w:tcPr>
          <w:p w14:paraId="238774EF" w14:textId="77777777" w:rsidR="00EE6AE2" w:rsidRPr="001B54C3" w:rsidRDefault="00EE6AE2" w:rsidP="001B28EA">
            <w:pPr>
              <w:pStyle w:val="TableEntry"/>
            </w:pPr>
            <w:r w:rsidRPr="001B54C3">
              <w:t>T1b2</w:t>
            </w:r>
          </w:p>
        </w:tc>
        <w:tc>
          <w:tcPr>
            <w:tcW w:w="7674" w:type="dxa"/>
          </w:tcPr>
          <w:p w14:paraId="1E9DB1F8" w14:textId="77777777" w:rsidR="00EE6AE2" w:rsidRPr="001B54C3" w:rsidRDefault="00EE6AE2" w:rsidP="001B28EA">
            <w:pPr>
              <w:pStyle w:val="TableEntry"/>
            </w:pPr>
            <w:r w:rsidRPr="001B54C3">
              <w:t xml:space="preserve">                  “</w:t>
            </w:r>
          </w:p>
        </w:tc>
      </w:tr>
      <w:tr w:rsidR="00EE6AE2" w:rsidRPr="001B54C3" w14:paraId="4CEE3729" w14:textId="77777777" w:rsidTr="00074D02">
        <w:tc>
          <w:tcPr>
            <w:tcW w:w="1146" w:type="dxa"/>
          </w:tcPr>
          <w:p w14:paraId="68CCE639" w14:textId="77777777" w:rsidR="00EE6AE2" w:rsidRPr="001B54C3" w:rsidRDefault="00EE6AE2" w:rsidP="001B28EA">
            <w:pPr>
              <w:pStyle w:val="TableEntry"/>
            </w:pPr>
            <w:r w:rsidRPr="001B54C3">
              <w:t>T1c</w:t>
            </w:r>
          </w:p>
        </w:tc>
        <w:tc>
          <w:tcPr>
            <w:tcW w:w="7674" w:type="dxa"/>
          </w:tcPr>
          <w:p w14:paraId="17A91744" w14:textId="77777777" w:rsidR="00EE6AE2" w:rsidRPr="001B54C3" w:rsidRDefault="00EE6AE2" w:rsidP="001B28EA">
            <w:pPr>
              <w:pStyle w:val="TableEntry"/>
            </w:pPr>
            <w:r w:rsidRPr="001B54C3">
              <w:t xml:space="preserve">                  “</w:t>
            </w:r>
          </w:p>
        </w:tc>
      </w:tr>
      <w:tr w:rsidR="00EE6AE2" w:rsidRPr="001B54C3" w14:paraId="5234E1CD" w14:textId="77777777" w:rsidTr="00074D02">
        <w:tc>
          <w:tcPr>
            <w:tcW w:w="1146" w:type="dxa"/>
          </w:tcPr>
          <w:p w14:paraId="69C70738" w14:textId="77777777" w:rsidR="00EE6AE2" w:rsidRPr="001B54C3" w:rsidRDefault="00EE6AE2" w:rsidP="001B28EA">
            <w:pPr>
              <w:pStyle w:val="TableEntry"/>
            </w:pPr>
            <w:r w:rsidRPr="001B54C3">
              <w:lastRenderedPageBreak/>
              <w:t>T1d</w:t>
            </w:r>
          </w:p>
        </w:tc>
        <w:tc>
          <w:tcPr>
            <w:tcW w:w="7674" w:type="dxa"/>
          </w:tcPr>
          <w:p w14:paraId="136CDBB1" w14:textId="77777777" w:rsidR="00EE6AE2" w:rsidRPr="001B54C3" w:rsidRDefault="00EE6AE2" w:rsidP="001B28EA">
            <w:pPr>
              <w:pStyle w:val="TableEntry"/>
            </w:pPr>
            <w:r w:rsidRPr="001B54C3">
              <w:t xml:space="preserve">                  “</w:t>
            </w:r>
          </w:p>
        </w:tc>
      </w:tr>
      <w:tr w:rsidR="00EE6AE2" w:rsidRPr="001B54C3" w14:paraId="4BA64336" w14:textId="77777777" w:rsidTr="00074D02">
        <w:tc>
          <w:tcPr>
            <w:tcW w:w="1146" w:type="dxa"/>
          </w:tcPr>
          <w:p w14:paraId="51C760C5" w14:textId="77777777" w:rsidR="00EE6AE2" w:rsidRPr="001B54C3" w:rsidRDefault="00EE6AE2" w:rsidP="001B28EA">
            <w:pPr>
              <w:pStyle w:val="TableEntry"/>
            </w:pPr>
            <w:r w:rsidRPr="001B54C3">
              <w:t>T2</w:t>
            </w:r>
          </w:p>
        </w:tc>
        <w:tc>
          <w:tcPr>
            <w:tcW w:w="7674" w:type="dxa"/>
          </w:tcPr>
          <w:p w14:paraId="68D84399" w14:textId="77777777" w:rsidR="00EE6AE2" w:rsidRPr="001B54C3" w:rsidRDefault="00EE6AE2" w:rsidP="001B28EA">
            <w:pPr>
              <w:pStyle w:val="TableEntry"/>
            </w:pPr>
            <w:r w:rsidRPr="001B54C3">
              <w:t xml:space="preserve">                  “</w:t>
            </w:r>
          </w:p>
        </w:tc>
      </w:tr>
      <w:tr w:rsidR="00EE6AE2" w:rsidRPr="001B54C3" w14:paraId="0E920745" w14:textId="77777777" w:rsidTr="00074D02">
        <w:tc>
          <w:tcPr>
            <w:tcW w:w="1146" w:type="dxa"/>
          </w:tcPr>
          <w:p w14:paraId="446D4768" w14:textId="77777777" w:rsidR="00EE6AE2" w:rsidRPr="001B54C3" w:rsidRDefault="00EE6AE2" w:rsidP="001B28EA">
            <w:pPr>
              <w:pStyle w:val="TableEntry"/>
            </w:pPr>
            <w:r w:rsidRPr="001B54C3">
              <w:t>T2a</w:t>
            </w:r>
          </w:p>
        </w:tc>
        <w:tc>
          <w:tcPr>
            <w:tcW w:w="7674" w:type="dxa"/>
          </w:tcPr>
          <w:p w14:paraId="2F5943FD" w14:textId="77777777" w:rsidR="00EE6AE2" w:rsidRPr="001B54C3" w:rsidRDefault="00EE6AE2" w:rsidP="001B28EA">
            <w:pPr>
              <w:pStyle w:val="TableEntry"/>
            </w:pPr>
            <w:r w:rsidRPr="001B54C3">
              <w:t xml:space="preserve">                  “</w:t>
            </w:r>
          </w:p>
        </w:tc>
      </w:tr>
      <w:tr w:rsidR="00EE6AE2" w:rsidRPr="001B54C3" w14:paraId="76AC4CA1" w14:textId="77777777" w:rsidTr="00074D02">
        <w:tc>
          <w:tcPr>
            <w:tcW w:w="1146" w:type="dxa"/>
          </w:tcPr>
          <w:p w14:paraId="132DAB0D" w14:textId="77777777" w:rsidR="00EE6AE2" w:rsidRPr="001B54C3" w:rsidRDefault="00EE6AE2" w:rsidP="001B28EA">
            <w:pPr>
              <w:pStyle w:val="TableEntry"/>
            </w:pPr>
            <w:r w:rsidRPr="001B54C3">
              <w:t>T2a1</w:t>
            </w:r>
          </w:p>
        </w:tc>
        <w:tc>
          <w:tcPr>
            <w:tcW w:w="7674" w:type="dxa"/>
          </w:tcPr>
          <w:p w14:paraId="5A07C20D" w14:textId="77777777" w:rsidR="00EE6AE2" w:rsidRPr="001B54C3" w:rsidRDefault="00EE6AE2" w:rsidP="001B28EA">
            <w:pPr>
              <w:pStyle w:val="TableEntry"/>
            </w:pPr>
            <w:r w:rsidRPr="001B54C3">
              <w:t xml:space="preserve">                  “</w:t>
            </w:r>
          </w:p>
        </w:tc>
      </w:tr>
      <w:tr w:rsidR="00EE6AE2" w:rsidRPr="001B54C3" w14:paraId="32835CB5" w14:textId="77777777" w:rsidTr="00074D02">
        <w:tc>
          <w:tcPr>
            <w:tcW w:w="1146" w:type="dxa"/>
          </w:tcPr>
          <w:p w14:paraId="4B04A982" w14:textId="77777777" w:rsidR="00EE6AE2" w:rsidRPr="001B54C3" w:rsidRDefault="00EE6AE2" w:rsidP="001B28EA">
            <w:pPr>
              <w:pStyle w:val="TableEntry"/>
            </w:pPr>
            <w:r w:rsidRPr="001B54C3">
              <w:t>T2a2</w:t>
            </w:r>
          </w:p>
        </w:tc>
        <w:tc>
          <w:tcPr>
            <w:tcW w:w="7674" w:type="dxa"/>
          </w:tcPr>
          <w:p w14:paraId="0CE7C529" w14:textId="77777777" w:rsidR="00EE6AE2" w:rsidRPr="001B54C3" w:rsidRDefault="00EE6AE2" w:rsidP="001B28EA">
            <w:pPr>
              <w:pStyle w:val="TableEntry"/>
            </w:pPr>
            <w:r w:rsidRPr="001B54C3">
              <w:t xml:space="preserve">                  “</w:t>
            </w:r>
          </w:p>
        </w:tc>
      </w:tr>
      <w:tr w:rsidR="00EE6AE2" w:rsidRPr="001B54C3" w14:paraId="1CFC9031" w14:textId="77777777" w:rsidTr="00074D02">
        <w:tc>
          <w:tcPr>
            <w:tcW w:w="1146" w:type="dxa"/>
          </w:tcPr>
          <w:p w14:paraId="74886909" w14:textId="77777777" w:rsidR="00EE6AE2" w:rsidRPr="001B54C3" w:rsidRDefault="00EE6AE2" w:rsidP="001B28EA">
            <w:pPr>
              <w:pStyle w:val="TableEntry"/>
            </w:pPr>
            <w:r w:rsidRPr="001B54C3">
              <w:t>T2b</w:t>
            </w:r>
          </w:p>
        </w:tc>
        <w:tc>
          <w:tcPr>
            <w:tcW w:w="7674" w:type="dxa"/>
          </w:tcPr>
          <w:p w14:paraId="303283F1" w14:textId="77777777" w:rsidR="00EE6AE2" w:rsidRPr="001B54C3" w:rsidRDefault="00EE6AE2" w:rsidP="001B28EA">
            <w:pPr>
              <w:pStyle w:val="TableEntry"/>
            </w:pPr>
            <w:r w:rsidRPr="001B54C3">
              <w:t xml:space="preserve">                  “</w:t>
            </w:r>
          </w:p>
        </w:tc>
      </w:tr>
      <w:tr w:rsidR="00EE6AE2" w:rsidRPr="001B54C3" w14:paraId="11EDA86C" w14:textId="77777777" w:rsidTr="00074D02">
        <w:tc>
          <w:tcPr>
            <w:tcW w:w="1146" w:type="dxa"/>
          </w:tcPr>
          <w:p w14:paraId="203460E6" w14:textId="77777777" w:rsidR="00EE6AE2" w:rsidRPr="001B54C3" w:rsidRDefault="00EE6AE2" w:rsidP="001B28EA">
            <w:pPr>
              <w:pStyle w:val="TableEntry"/>
            </w:pPr>
            <w:r w:rsidRPr="001B54C3">
              <w:t>T2c</w:t>
            </w:r>
          </w:p>
        </w:tc>
        <w:tc>
          <w:tcPr>
            <w:tcW w:w="7674" w:type="dxa"/>
          </w:tcPr>
          <w:p w14:paraId="14761AC5" w14:textId="77777777" w:rsidR="00EE6AE2" w:rsidRPr="001B54C3" w:rsidRDefault="00EE6AE2" w:rsidP="001B28EA">
            <w:pPr>
              <w:pStyle w:val="TableEntry"/>
            </w:pPr>
            <w:r w:rsidRPr="001B54C3">
              <w:t xml:space="preserve">                  “</w:t>
            </w:r>
          </w:p>
        </w:tc>
      </w:tr>
      <w:tr w:rsidR="00EE6AE2" w:rsidRPr="001B54C3" w14:paraId="681433B7" w14:textId="77777777" w:rsidTr="00074D02">
        <w:tc>
          <w:tcPr>
            <w:tcW w:w="1146" w:type="dxa"/>
          </w:tcPr>
          <w:p w14:paraId="6562FB31" w14:textId="77777777" w:rsidR="00EE6AE2" w:rsidRPr="001B54C3" w:rsidRDefault="00EE6AE2" w:rsidP="001B28EA">
            <w:pPr>
              <w:pStyle w:val="TableEntry"/>
            </w:pPr>
            <w:r w:rsidRPr="001B54C3">
              <w:t>T2d</w:t>
            </w:r>
          </w:p>
        </w:tc>
        <w:tc>
          <w:tcPr>
            <w:tcW w:w="7674" w:type="dxa"/>
          </w:tcPr>
          <w:p w14:paraId="214B7D57" w14:textId="77777777" w:rsidR="00EE6AE2" w:rsidRPr="001B54C3" w:rsidRDefault="00EE6AE2" w:rsidP="001B28EA">
            <w:pPr>
              <w:pStyle w:val="TableEntry"/>
            </w:pPr>
            <w:r w:rsidRPr="001B54C3">
              <w:t xml:space="preserve">                  “</w:t>
            </w:r>
          </w:p>
        </w:tc>
      </w:tr>
      <w:tr w:rsidR="00EE6AE2" w:rsidRPr="001B54C3" w14:paraId="53E266EA" w14:textId="77777777" w:rsidTr="00074D02">
        <w:tc>
          <w:tcPr>
            <w:tcW w:w="1146" w:type="dxa"/>
          </w:tcPr>
          <w:p w14:paraId="6A10EDC3" w14:textId="77777777" w:rsidR="00EE6AE2" w:rsidRPr="001B54C3" w:rsidRDefault="00EE6AE2" w:rsidP="001B28EA">
            <w:pPr>
              <w:pStyle w:val="TableEntry"/>
            </w:pPr>
            <w:r w:rsidRPr="001B54C3">
              <w:t>T3</w:t>
            </w:r>
          </w:p>
        </w:tc>
        <w:tc>
          <w:tcPr>
            <w:tcW w:w="7674" w:type="dxa"/>
          </w:tcPr>
          <w:p w14:paraId="267E3C77" w14:textId="77777777" w:rsidR="00EE6AE2" w:rsidRPr="001B54C3" w:rsidRDefault="00EE6AE2" w:rsidP="001B28EA">
            <w:pPr>
              <w:pStyle w:val="TableEntry"/>
            </w:pPr>
            <w:r w:rsidRPr="001B54C3">
              <w:t xml:space="preserve">                  “</w:t>
            </w:r>
          </w:p>
        </w:tc>
      </w:tr>
      <w:tr w:rsidR="00EE6AE2" w:rsidRPr="001B54C3" w14:paraId="3A656C68" w14:textId="77777777" w:rsidTr="00074D02">
        <w:tc>
          <w:tcPr>
            <w:tcW w:w="1146" w:type="dxa"/>
          </w:tcPr>
          <w:p w14:paraId="2F92F600" w14:textId="77777777" w:rsidR="00EE6AE2" w:rsidRPr="001B54C3" w:rsidRDefault="00EE6AE2" w:rsidP="001B28EA">
            <w:pPr>
              <w:pStyle w:val="TableEntry"/>
            </w:pPr>
            <w:r w:rsidRPr="001B54C3">
              <w:t>T3a</w:t>
            </w:r>
          </w:p>
        </w:tc>
        <w:tc>
          <w:tcPr>
            <w:tcW w:w="7674" w:type="dxa"/>
          </w:tcPr>
          <w:p w14:paraId="33F4336B" w14:textId="77777777" w:rsidR="00EE6AE2" w:rsidRPr="001B54C3" w:rsidRDefault="00EE6AE2" w:rsidP="001B28EA">
            <w:pPr>
              <w:pStyle w:val="TableEntry"/>
            </w:pPr>
            <w:r w:rsidRPr="001B54C3">
              <w:t xml:space="preserve">                  “</w:t>
            </w:r>
          </w:p>
        </w:tc>
      </w:tr>
      <w:tr w:rsidR="00EE6AE2" w:rsidRPr="001B54C3" w14:paraId="547BC374" w14:textId="77777777" w:rsidTr="00074D02">
        <w:tc>
          <w:tcPr>
            <w:tcW w:w="1146" w:type="dxa"/>
          </w:tcPr>
          <w:p w14:paraId="5FFCB822" w14:textId="77777777" w:rsidR="00EE6AE2" w:rsidRPr="001B54C3" w:rsidRDefault="00EE6AE2" w:rsidP="001B28EA">
            <w:pPr>
              <w:pStyle w:val="TableEntry"/>
            </w:pPr>
            <w:r w:rsidRPr="001B54C3">
              <w:t>T3b</w:t>
            </w:r>
          </w:p>
        </w:tc>
        <w:tc>
          <w:tcPr>
            <w:tcW w:w="7674" w:type="dxa"/>
          </w:tcPr>
          <w:p w14:paraId="7D30CED5" w14:textId="77777777" w:rsidR="00EE6AE2" w:rsidRPr="001B54C3" w:rsidRDefault="00EE6AE2" w:rsidP="001B28EA">
            <w:pPr>
              <w:pStyle w:val="TableEntry"/>
            </w:pPr>
            <w:r w:rsidRPr="001B54C3">
              <w:t xml:space="preserve">                  “</w:t>
            </w:r>
          </w:p>
        </w:tc>
      </w:tr>
      <w:tr w:rsidR="00EE6AE2" w:rsidRPr="001B54C3" w14:paraId="08174095" w14:textId="77777777" w:rsidTr="00074D02">
        <w:tc>
          <w:tcPr>
            <w:tcW w:w="1146" w:type="dxa"/>
          </w:tcPr>
          <w:p w14:paraId="2B061F92" w14:textId="77777777" w:rsidR="00EE6AE2" w:rsidRPr="001B54C3" w:rsidRDefault="00EE6AE2" w:rsidP="001B28EA">
            <w:pPr>
              <w:pStyle w:val="TableEntry"/>
            </w:pPr>
            <w:r w:rsidRPr="001B54C3">
              <w:t>T3c</w:t>
            </w:r>
          </w:p>
        </w:tc>
        <w:tc>
          <w:tcPr>
            <w:tcW w:w="7674" w:type="dxa"/>
          </w:tcPr>
          <w:p w14:paraId="24F5E321" w14:textId="77777777" w:rsidR="00EE6AE2" w:rsidRPr="001B54C3" w:rsidRDefault="00EE6AE2" w:rsidP="001B28EA">
            <w:pPr>
              <w:pStyle w:val="TableEntry"/>
            </w:pPr>
            <w:r w:rsidRPr="001B54C3">
              <w:t xml:space="preserve">                  “</w:t>
            </w:r>
          </w:p>
        </w:tc>
      </w:tr>
      <w:tr w:rsidR="00EE6AE2" w:rsidRPr="001B54C3" w14:paraId="4CA1C3BB" w14:textId="77777777" w:rsidTr="00074D02">
        <w:tc>
          <w:tcPr>
            <w:tcW w:w="1146" w:type="dxa"/>
          </w:tcPr>
          <w:p w14:paraId="7F155490" w14:textId="77777777" w:rsidR="00EE6AE2" w:rsidRPr="001B54C3" w:rsidRDefault="00EE6AE2" w:rsidP="001B28EA">
            <w:pPr>
              <w:pStyle w:val="TableEntry"/>
            </w:pPr>
            <w:r w:rsidRPr="001B54C3">
              <w:t>T3d</w:t>
            </w:r>
          </w:p>
        </w:tc>
        <w:tc>
          <w:tcPr>
            <w:tcW w:w="7674" w:type="dxa"/>
          </w:tcPr>
          <w:p w14:paraId="705A209B" w14:textId="77777777" w:rsidR="00EE6AE2" w:rsidRPr="001B54C3" w:rsidRDefault="00EE6AE2" w:rsidP="001B28EA">
            <w:pPr>
              <w:pStyle w:val="TableEntry"/>
            </w:pPr>
            <w:r w:rsidRPr="001B54C3">
              <w:t xml:space="preserve">                  “</w:t>
            </w:r>
          </w:p>
        </w:tc>
      </w:tr>
      <w:tr w:rsidR="00EE6AE2" w:rsidRPr="001B54C3" w14:paraId="09AD0490" w14:textId="77777777" w:rsidTr="00074D02">
        <w:tc>
          <w:tcPr>
            <w:tcW w:w="1146" w:type="dxa"/>
          </w:tcPr>
          <w:p w14:paraId="74DECCA6" w14:textId="77777777" w:rsidR="00EE6AE2" w:rsidRPr="001B54C3" w:rsidRDefault="00EE6AE2" w:rsidP="001B28EA">
            <w:pPr>
              <w:pStyle w:val="TableEntry"/>
            </w:pPr>
            <w:r w:rsidRPr="001B54C3">
              <w:t>T4</w:t>
            </w:r>
          </w:p>
        </w:tc>
        <w:tc>
          <w:tcPr>
            <w:tcW w:w="7674" w:type="dxa"/>
          </w:tcPr>
          <w:p w14:paraId="225DF5D7" w14:textId="77777777" w:rsidR="00EE6AE2" w:rsidRPr="001B54C3" w:rsidRDefault="00EE6AE2" w:rsidP="001B28EA">
            <w:pPr>
              <w:pStyle w:val="TableEntry"/>
            </w:pPr>
            <w:r w:rsidRPr="001B54C3">
              <w:t xml:space="preserve">                  “</w:t>
            </w:r>
          </w:p>
        </w:tc>
      </w:tr>
      <w:tr w:rsidR="00EE6AE2" w:rsidRPr="001B54C3" w14:paraId="39958365" w14:textId="77777777" w:rsidTr="00074D02">
        <w:tc>
          <w:tcPr>
            <w:tcW w:w="1146" w:type="dxa"/>
          </w:tcPr>
          <w:p w14:paraId="4D94B86A" w14:textId="77777777" w:rsidR="00EE6AE2" w:rsidRPr="001B54C3" w:rsidRDefault="00EE6AE2" w:rsidP="001B28EA">
            <w:pPr>
              <w:pStyle w:val="TableEntry"/>
            </w:pPr>
            <w:r w:rsidRPr="001B54C3">
              <w:t>T4a</w:t>
            </w:r>
          </w:p>
        </w:tc>
        <w:tc>
          <w:tcPr>
            <w:tcW w:w="7674" w:type="dxa"/>
          </w:tcPr>
          <w:p w14:paraId="5D73ABDF" w14:textId="77777777" w:rsidR="00EE6AE2" w:rsidRPr="001B54C3" w:rsidRDefault="00EE6AE2" w:rsidP="001B28EA">
            <w:pPr>
              <w:pStyle w:val="TableEntry"/>
            </w:pPr>
            <w:r w:rsidRPr="001B54C3">
              <w:t xml:space="preserve">                  “</w:t>
            </w:r>
          </w:p>
        </w:tc>
      </w:tr>
      <w:tr w:rsidR="00EE6AE2" w:rsidRPr="001B54C3" w14:paraId="1D48643A" w14:textId="77777777" w:rsidTr="00074D02">
        <w:tc>
          <w:tcPr>
            <w:tcW w:w="1146" w:type="dxa"/>
          </w:tcPr>
          <w:p w14:paraId="37DE9D6C" w14:textId="77777777" w:rsidR="00EE6AE2" w:rsidRPr="001B54C3" w:rsidRDefault="00EE6AE2" w:rsidP="001B28EA">
            <w:pPr>
              <w:pStyle w:val="TableEntry"/>
            </w:pPr>
            <w:r w:rsidRPr="001B54C3">
              <w:t>T4b</w:t>
            </w:r>
          </w:p>
        </w:tc>
        <w:tc>
          <w:tcPr>
            <w:tcW w:w="7674" w:type="dxa"/>
          </w:tcPr>
          <w:p w14:paraId="724A0901" w14:textId="77777777" w:rsidR="00EE6AE2" w:rsidRPr="001B54C3" w:rsidRDefault="00EE6AE2" w:rsidP="001B28EA">
            <w:pPr>
              <w:pStyle w:val="TableEntry"/>
            </w:pPr>
            <w:r w:rsidRPr="001B54C3">
              <w:t xml:space="preserve">                  “</w:t>
            </w:r>
          </w:p>
        </w:tc>
      </w:tr>
      <w:tr w:rsidR="00EE6AE2" w:rsidRPr="001B54C3" w14:paraId="1C335374" w14:textId="77777777" w:rsidTr="00074D02">
        <w:tc>
          <w:tcPr>
            <w:tcW w:w="1146" w:type="dxa"/>
          </w:tcPr>
          <w:p w14:paraId="7D39B818" w14:textId="77777777" w:rsidR="00EE6AE2" w:rsidRPr="001B54C3" w:rsidRDefault="00EE6AE2" w:rsidP="001B28EA">
            <w:pPr>
              <w:pStyle w:val="TableEntry"/>
            </w:pPr>
            <w:r w:rsidRPr="001B54C3">
              <w:t>T4c</w:t>
            </w:r>
          </w:p>
        </w:tc>
        <w:tc>
          <w:tcPr>
            <w:tcW w:w="7674" w:type="dxa"/>
          </w:tcPr>
          <w:p w14:paraId="2A58654F" w14:textId="77777777" w:rsidR="00EE6AE2" w:rsidRPr="001B54C3" w:rsidRDefault="00EE6AE2" w:rsidP="001B28EA">
            <w:pPr>
              <w:pStyle w:val="TableEntry"/>
            </w:pPr>
            <w:r w:rsidRPr="001B54C3">
              <w:t xml:space="preserve">                  “</w:t>
            </w:r>
          </w:p>
        </w:tc>
      </w:tr>
      <w:tr w:rsidR="00EE6AE2" w:rsidRPr="001B54C3" w14:paraId="78150D3F" w14:textId="77777777" w:rsidTr="00074D02">
        <w:tc>
          <w:tcPr>
            <w:tcW w:w="1146" w:type="dxa"/>
          </w:tcPr>
          <w:p w14:paraId="7815551D" w14:textId="77777777" w:rsidR="00EE6AE2" w:rsidRPr="001B54C3" w:rsidRDefault="00EE6AE2" w:rsidP="001B28EA">
            <w:pPr>
              <w:pStyle w:val="TableEntry"/>
            </w:pPr>
            <w:r w:rsidRPr="001B54C3">
              <w:t>T4d</w:t>
            </w:r>
          </w:p>
        </w:tc>
        <w:tc>
          <w:tcPr>
            <w:tcW w:w="7674" w:type="dxa"/>
          </w:tcPr>
          <w:p w14:paraId="656F40C7" w14:textId="77777777" w:rsidR="00EE6AE2" w:rsidRPr="001B54C3" w:rsidRDefault="00EE6AE2" w:rsidP="001B28EA">
            <w:pPr>
              <w:pStyle w:val="TableEntry"/>
            </w:pPr>
            <w:r w:rsidRPr="001B54C3">
              <w:t xml:space="preserve">                  “</w:t>
            </w:r>
          </w:p>
        </w:tc>
      </w:tr>
      <w:tr w:rsidR="00EE6AE2" w:rsidRPr="001B54C3" w14:paraId="70D8E1E2" w14:textId="77777777" w:rsidTr="00074D02">
        <w:tc>
          <w:tcPr>
            <w:tcW w:w="1146" w:type="dxa"/>
          </w:tcPr>
          <w:p w14:paraId="5AAA2CDC" w14:textId="77777777" w:rsidR="00EE6AE2" w:rsidRPr="001B54C3" w:rsidRDefault="00EE6AE2" w:rsidP="001B28EA">
            <w:pPr>
              <w:pStyle w:val="TableEntry"/>
            </w:pPr>
            <w:r w:rsidRPr="001B54C3">
              <w:t>T4e</w:t>
            </w:r>
          </w:p>
        </w:tc>
        <w:tc>
          <w:tcPr>
            <w:tcW w:w="7674" w:type="dxa"/>
          </w:tcPr>
          <w:p w14:paraId="4D87E13E" w14:textId="77777777" w:rsidR="00EE6AE2" w:rsidRPr="001B54C3" w:rsidRDefault="00EE6AE2" w:rsidP="001B28EA">
            <w:pPr>
              <w:pStyle w:val="TableEntry"/>
            </w:pPr>
            <w:r w:rsidRPr="001B54C3">
              <w:t xml:space="preserve">                  “</w:t>
            </w:r>
          </w:p>
        </w:tc>
      </w:tr>
      <w:tr w:rsidR="00EE6AE2" w:rsidRPr="001B54C3" w14:paraId="2D3A5BB5" w14:textId="77777777" w:rsidTr="00074D02">
        <w:tc>
          <w:tcPr>
            <w:tcW w:w="1146" w:type="dxa"/>
          </w:tcPr>
          <w:p w14:paraId="4B5E9D8D" w14:textId="77777777" w:rsidR="00EE6AE2" w:rsidRPr="001B54C3" w:rsidRDefault="00EE6AE2" w:rsidP="001B28EA">
            <w:pPr>
              <w:pStyle w:val="TableEntry"/>
            </w:pPr>
            <w:r w:rsidRPr="001B54C3">
              <w:t>Tx</w:t>
            </w:r>
          </w:p>
        </w:tc>
        <w:tc>
          <w:tcPr>
            <w:tcW w:w="7674" w:type="dxa"/>
          </w:tcPr>
          <w:p w14:paraId="07CF0D35" w14:textId="77777777" w:rsidR="00EE6AE2" w:rsidRPr="001B54C3" w:rsidRDefault="00EE6AE2" w:rsidP="001B28EA">
            <w:pPr>
              <w:pStyle w:val="TableEntry"/>
            </w:pPr>
            <w:r w:rsidRPr="001B54C3">
              <w:t xml:space="preserve">                  “</w:t>
            </w:r>
          </w:p>
        </w:tc>
      </w:tr>
    </w:tbl>
    <w:p w14:paraId="32DD0419" w14:textId="77777777" w:rsidR="00EE6AE2" w:rsidRPr="001B54C3" w:rsidRDefault="00EE6AE2" w:rsidP="007A10EF">
      <w:pPr>
        <w:pStyle w:val="BodyText"/>
      </w:pPr>
    </w:p>
    <w:p w14:paraId="63F308A6" w14:textId="77777777" w:rsidR="00805E92" w:rsidRPr="001B54C3" w:rsidRDefault="00805E92" w:rsidP="00805E92">
      <w:pPr>
        <w:pStyle w:val="EditorInstructions"/>
      </w:pPr>
      <w:r w:rsidRPr="001B54C3">
        <w:t>Add section 6.5.</w:t>
      </w:r>
      <w:r w:rsidR="00DB754F" w:rsidRPr="001B54C3">
        <w:t>DD</w:t>
      </w:r>
      <w:r w:rsidRPr="001B54C3">
        <w:t xml:space="preserve">  </w:t>
      </w:r>
      <w:r w:rsidR="00C47267" w:rsidRPr="001B54C3">
        <w:t>(</w:t>
      </w:r>
      <w:r w:rsidRPr="001B54C3">
        <w:t xml:space="preserve">Added 2011-09 from QRPH PRPH-Ca </w:t>
      </w:r>
      <w:r w:rsidR="003C4B67" w:rsidRPr="001B54C3">
        <w:t>Profile</w:t>
      </w:r>
      <w:r w:rsidRPr="001B54C3">
        <w:t>)</w:t>
      </w:r>
    </w:p>
    <w:p w14:paraId="7D9FB2C6" w14:textId="77777777" w:rsidR="00EE6AE2" w:rsidRPr="001B54C3" w:rsidRDefault="00EE6AE2" w:rsidP="001B28EA">
      <w:pPr>
        <w:pStyle w:val="Heading3"/>
        <w:rPr>
          <w:noProof w:val="0"/>
        </w:rPr>
      </w:pPr>
      <w:bookmarkStart w:id="2719" w:name="_Toc466555721"/>
      <w:r w:rsidRPr="001B54C3">
        <w:rPr>
          <w:noProof w:val="0"/>
        </w:rPr>
        <w:t>6.5.</w:t>
      </w:r>
      <w:r w:rsidR="00C47267" w:rsidRPr="001B54C3">
        <w:rPr>
          <w:noProof w:val="0"/>
        </w:rPr>
        <w:t>DD</w:t>
      </w:r>
      <w:r w:rsidRPr="001B54C3">
        <w:rPr>
          <w:noProof w:val="0"/>
        </w:rPr>
        <w:t xml:space="preserve"> TNM Node Value Set</w:t>
      </w:r>
      <w:bookmarkEnd w:id="2719"/>
    </w:p>
    <w:p w14:paraId="729A5A66" w14:textId="77777777" w:rsidR="00EE6AE2" w:rsidRPr="001B54C3" w:rsidRDefault="00EE6AE2" w:rsidP="001B28EA">
      <w:pPr>
        <w:pStyle w:val="Note"/>
      </w:pPr>
      <w:r w:rsidRPr="001B54C3">
        <w:t>Note:  The AJCC Staging Manual TNM system is propriety and its definitions cannot be included in other documents without permission.</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1"/>
        <w:gridCol w:w="7869"/>
      </w:tblGrid>
      <w:tr w:rsidR="00EE6AE2" w:rsidRPr="001B54C3" w14:paraId="3DA4DB6A" w14:textId="77777777" w:rsidTr="00074D02">
        <w:tc>
          <w:tcPr>
            <w:tcW w:w="8820" w:type="dxa"/>
            <w:gridSpan w:val="2"/>
            <w:shd w:val="clear" w:color="auto" w:fill="FFFFFF"/>
          </w:tcPr>
          <w:p w14:paraId="268B00A7" w14:textId="77777777" w:rsidR="00EE6AE2" w:rsidRPr="001B54C3" w:rsidRDefault="00EE6AE2" w:rsidP="001B28EA">
            <w:pPr>
              <w:pStyle w:val="TableEntry"/>
            </w:pPr>
            <w:r w:rsidRPr="001B54C3">
              <w:t>LOINC = 21906-3</w:t>
            </w:r>
          </w:p>
        </w:tc>
      </w:tr>
      <w:tr w:rsidR="00EE6AE2" w:rsidRPr="001B54C3" w14:paraId="3652AC61" w14:textId="77777777" w:rsidTr="00074D02">
        <w:tc>
          <w:tcPr>
            <w:tcW w:w="8820" w:type="dxa"/>
            <w:gridSpan w:val="2"/>
            <w:shd w:val="clear" w:color="auto" w:fill="FFFFFF"/>
          </w:tcPr>
          <w:p w14:paraId="788235B0" w14:textId="77777777" w:rsidR="00EE6AE2" w:rsidRPr="001B54C3" w:rsidRDefault="00EE6AE2" w:rsidP="001B28EA">
            <w:pPr>
              <w:pStyle w:val="TableEntry"/>
            </w:pPr>
            <w:r w:rsidRPr="001B54C3">
              <w:t>Code System: TNM 5. Edition: 2.16.840.1.113883.15.8 - tnm5</w:t>
            </w:r>
            <w:r w:rsidRPr="001B54C3">
              <w:br/>
              <w:t xml:space="preserve">                       TNM 6. Edition: 2.16.840.1.113883.15.7 - tnm6</w:t>
            </w:r>
            <w:r w:rsidRPr="001B54C3">
              <w:br/>
              <w:t xml:space="preserve">                       TNM 7. Edition: 2.16.840.1.113883.15.6 - tnm7</w:t>
            </w:r>
          </w:p>
        </w:tc>
      </w:tr>
      <w:tr w:rsidR="00EE6AE2" w:rsidRPr="001B54C3" w14:paraId="5157E99C" w14:textId="77777777" w:rsidTr="00074D02">
        <w:tc>
          <w:tcPr>
            <w:tcW w:w="951" w:type="dxa"/>
            <w:shd w:val="clear" w:color="auto" w:fill="E6E6E6"/>
          </w:tcPr>
          <w:p w14:paraId="1CABE06E" w14:textId="77777777" w:rsidR="00EE6AE2" w:rsidRPr="001B54C3" w:rsidRDefault="00EE6AE2" w:rsidP="00074D02">
            <w:pPr>
              <w:pStyle w:val="TableEntryHeader"/>
            </w:pPr>
            <w:r w:rsidRPr="001B54C3">
              <w:t>Code</w:t>
            </w:r>
          </w:p>
        </w:tc>
        <w:tc>
          <w:tcPr>
            <w:tcW w:w="7869" w:type="dxa"/>
            <w:shd w:val="clear" w:color="auto" w:fill="E6E6E6"/>
          </w:tcPr>
          <w:p w14:paraId="08CD919D" w14:textId="77777777" w:rsidR="00EE6AE2" w:rsidRPr="001B54C3" w:rsidRDefault="00EE6AE2" w:rsidP="00074D02">
            <w:pPr>
              <w:pStyle w:val="TableEntryHeader"/>
            </w:pPr>
            <w:r w:rsidRPr="001B54C3">
              <w:t>Description:  Site specific descriptions prevent listing of text equivalents.</w:t>
            </w:r>
          </w:p>
        </w:tc>
      </w:tr>
      <w:tr w:rsidR="00EE6AE2" w:rsidRPr="001B54C3" w14:paraId="6B14DED5" w14:textId="77777777" w:rsidTr="00074D02">
        <w:tc>
          <w:tcPr>
            <w:tcW w:w="951" w:type="dxa"/>
          </w:tcPr>
          <w:p w14:paraId="34A9DAA4" w14:textId="77777777" w:rsidR="00EE6AE2" w:rsidRPr="001B54C3" w:rsidRDefault="00EE6AE2" w:rsidP="001B28EA">
            <w:pPr>
              <w:pStyle w:val="TableEntry"/>
            </w:pPr>
            <w:r w:rsidRPr="001B54C3">
              <w:t>N0</w:t>
            </w:r>
          </w:p>
        </w:tc>
        <w:tc>
          <w:tcPr>
            <w:tcW w:w="7869" w:type="dxa"/>
          </w:tcPr>
          <w:p w14:paraId="73359EAA" w14:textId="77777777" w:rsidR="00EE6AE2" w:rsidRPr="001B54C3" w:rsidRDefault="00EE6AE2" w:rsidP="001B28EA">
            <w:pPr>
              <w:pStyle w:val="TableEntry"/>
            </w:pPr>
            <w:r w:rsidRPr="001B54C3">
              <w:t>Site specific descriptions prevent listing of text equivalents.</w:t>
            </w:r>
          </w:p>
        </w:tc>
      </w:tr>
      <w:tr w:rsidR="00EE6AE2" w:rsidRPr="001B54C3" w14:paraId="2AD9F83C" w14:textId="77777777" w:rsidTr="00074D02">
        <w:tc>
          <w:tcPr>
            <w:tcW w:w="951" w:type="dxa"/>
          </w:tcPr>
          <w:p w14:paraId="1AB593FB" w14:textId="77777777" w:rsidR="00EE6AE2" w:rsidRPr="001B54C3" w:rsidRDefault="00EE6AE2" w:rsidP="001B28EA">
            <w:pPr>
              <w:pStyle w:val="TableEntry"/>
            </w:pPr>
            <w:r w:rsidRPr="001B54C3">
              <w:t>N1</w:t>
            </w:r>
          </w:p>
        </w:tc>
        <w:tc>
          <w:tcPr>
            <w:tcW w:w="7869" w:type="dxa"/>
          </w:tcPr>
          <w:p w14:paraId="42FACEBD" w14:textId="77777777" w:rsidR="00EE6AE2" w:rsidRPr="001B54C3" w:rsidRDefault="00EE6AE2" w:rsidP="001B28EA">
            <w:pPr>
              <w:pStyle w:val="TableEntry"/>
            </w:pPr>
            <w:r w:rsidRPr="001B54C3">
              <w:t xml:space="preserve">                  “</w:t>
            </w:r>
          </w:p>
        </w:tc>
      </w:tr>
      <w:tr w:rsidR="00EE6AE2" w:rsidRPr="001B54C3" w14:paraId="4A0C5C52" w14:textId="77777777" w:rsidTr="00074D02">
        <w:tc>
          <w:tcPr>
            <w:tcW w:w="951" w:type="dxa"/>
          </w:tcPr>
          <w:p w14:paraId="0714EBE5" w14:textId="77777777" w:rsidR="00EE6AE2" w:rsidRPr="001B54C3" w:rsidRDefault="00EE6AE2" w:rsidP="001B28EA">
            <w:pPr>
              <w:pStyle w:val="TableEntry"/>
            </w:pPr>
            <w:r w:rsidRPr="001B54C3">
              <w:t>N1mi</w:t>
            </w:r>
          </w:p>
        </w:tc>
        <w:tc>
          <w:tcPr>
            <w:tcW w:w="7869" w:type="dxa"/>
          </w:tcPr>
          <w:p w14:paraId="48AA585A" w14:textId="77777777" w:rsidR="00EE6AE2" w:rsidRPr="001B54C3" w:rsidRDefault="00EE6AE2" w:rsidP="001B28EA">
            <w:pPr>
              <w:pStyle w:val="TableEntry"/>
            </w:pPr>
            <w:r w:rsidRPr="001B54C3">
              <w:t xml:space="preserve">                  “</w:t>
            </w:r>
          </w:p>
        </w:tc>
      </w:tr>
      <w:tr w:rsidR="00EE6AE2" w:rsidRPr="001B54C3" w14:paraId="6B8A7195" w14:textId="77777777" w:rsidTr="00074D02">
        <w:tc>
          <w:tcPr>
            <w:tcW w:w="951" w:type="dxa"/>
          </w:tcPr>
          <w:p w14:paraId="573E97A5" w14:textId="77777777" w:rsidR="00EE6AE2" w:rsidRPr="001B54C3" w:rsidRDefault="00EE6AE2" w:rsidP="001B28EA">
            <w:pPr>
              <w:pStyle w:val="TableEntry"/>
            </w:pPr>
            <w:r w:rsidRPr="001B54C3">
              <w:t>N1a</w:t>
            </w:r>
          </w:p>
        </w:tc>
        <w:tc>
          <w:tcPr>
            <w:tcW w:w="7869" w:type="dxa"/>
          </w:tcPr>
          <w:p w14:paraId="174C7753" w14:textId="77777777" w:rsidR="00EE6AE2" w:rsidRPr="001B54C3" w:rsidRDefault="00EE6AE2" w:rsidP="001B28EA">
            <w:pPr>
              <w:pStyle w:val="TableEntry"/>
            </w:pPr>
            <w:r w:rsidRPr="001B54C3">
              <w:t xml:space="preserve">                  “</w:t>
            </w:r>
          </w:p>
        </w:tc>
      </w:tr>
      <w:tr w:rsidR="00EE6AE2" w:rsidRPr="001B54C3" w14:paraId="56EFFFEA" w14:textId="77777777" w:rsidTr="00074D02">
        <w:tc>
          <w:tcPr>
            <w:tcW w:w="951" w:type="dxa"/>
          </w:tcPr>
          <w:p w14:paraId="39345771" w14:textId="77777777" w:rsidR="00EE6AE2" w:rsidRPr="001B54C3" w:rsidRDefault="00EE6AE2" w:rsidP="001B28EA">
            <w:pPr>
              <w:pStyle w:val="TableEntry"/>
            </w:pPr>
            <w:r w:rsidRPr="001B54C3">
              <w:t>N1b</w:t>
            </w:r>
          </w:p>
        </w:tc>
        <w:tc>
          <w:tcPr>
            <w:tcW w:w="7869" w:type="dxa"/>
          </w:tcPr>
          <w:p w14:paraId="280B5CB3" w14:textId="77777777" w:rsidR="00EE6AE2" w:rsidRPr="001B54C3" w:rsidRDefault="00EE6AE2" w:rsidP="001B28EA">
            <w:pPr>
              <w:pStyle w:val="TableEntry"/>
            </w:pPr>
            <w:r w:rsidRPr="001B54C3">
              <w:t xml:space="preserve">                  “</w:t>
            </w:r>
          </w:p>
        </w:tc>
      </w:tr>
      <w:tr w:rsidR="00EE6AE2" w:rsidRPr="001B54C3" w14:paraId="3900D46A" w14:textId="77777777" w:rsidTr="00074D02">
        <w:tc>
          <w:tcPr>
            <w:tcW w:w="951" w:type="dxa"/>
          </w:tcPr>
          <w:p w14:paraId="50399963" w14:textId="77777777" w:rsidR="00EE6AE2" w:rsidRPr="001B54C3" w:rsidRDefault="00EE6AE2" w:rsidP="001B28EA">
            <w:pPr>
              <w:pStyle w:val="TableEntry"/>
            </w:pPr>
            <w:r w:rsidRPr="001B54C3">
              <w:t>N1b1</w:t>
            </w:r>
          </w:p>
        </w:tc>
        <w:tc>
          <w:tcPr>
            <w:tcW w:w="7869" w:type="dxa"/>
          </w:tcPr>
          <w:p w14:paraId="4CBE3B96" w14:textId="77777777" w:rsidR="00EE6AE2" w:rsidRPr="001B54C3" w:rsidRDefault="00EE6AE2" w:rsidP="001B28EA">
            <w:pPr>
              <w:pStyle w:val="TableEntry"/>
            </w:pPr>
            <w:r w:rsidRPr="001B54C3">
              <w:t xml:space="preserve">                  “</w:t>
            </w:r>
          </w:p>
        </w:tc>
      </w:tr>
      <w:tr w:rsidR="00EE6AE2" w:rsidRPr="001B54C3" w14:paraId="76D1E290" w14:textId="77777777" w:rsidTr="00074D02">
        <w:tc>
          <w:tcPr>
            <w:tcW w:w="951" w:type="dxa"/>
          </w:tcPr>
          <w:p w14:paraId="6FE1C810" w14:textId="77777777" w:rsidR="00EE6AE2" w:rsidRPr="001B54C3" w:rsidRDefault="00EE6AE2" w:rsidP="001B28EA">
            <w:pPr>
              <w:pStyle w:val="TableEntry"/>
            </w:pPr>
            <w:r w:rsidRPr="001B54C3">
              <w:t>N1b2</w:t>
            </w:r>
          </w:p>
        </w:tc>
        <w:tc>
          <w:tcPr>
            <w:tcW w:w="7869" w:type="dxa"/>
          </w:tcPr>
          <w:p w14:paraId="43C4FAAF" w14:textId="77777777" w:rsidR="00EE6AE2" w:rsidRPr="001B54C3" w:rsidRDefault="00EE6AE2" w:rsidP="001B28EA">
            <w:pPr>
              <w:pStyle w:val="TableEntry"/>
            </w:pPr>
            <w:r w:rsidRPr="001B54C3">
              <w:t xml:space="preserve">                  “</w:t>
            </w:r>
          </w:p>
        </w:tc>
      </w:tr>
      <w:tr w:rsidR="00EE6AE2" w:rsidRPr="001B54C3" w14:paraId="348B9F0B" w14:textId="77777777" w:rsidTr="00074D02">
        <w:tc>
          <w:tcPr>
            <w:tcW w:w="951" w:type="dxa"/>
          </w:tcPr>
          <w:p w14:paraId="6CEDAA17" w14:textId="77777777" w:rsidR="00EE6AE2" w:rsidRPr="001B54C3" w:rsidRDefault="00EE6AE2" w:rsidP="001B28EA">
            <w:pPr>
              <w:pStyle w:val="TableEntry"/>
            </w:pPr>
            <w:r w:rsidRPr="001B54C3">
              <w:t>N1b3</w:t>
            </w:r>
          </w:p>
        </w:tc>
        <w:tc>
          <w:tcPr>
            <w:tcW w:w="7869" w:type="dxa"/>
          </w:tcPr>
          <w:p w14:paraId="74A33741" w14:textId="77777777" w:rsidR="00EE6AE2" w:rsidRPr="001B54C3" w:rsidRDefault="00EE6AE2" w:rsidP="001B28EA">
            <w:pPr>
              <w:pStyle w:val="TableEntry"/>
            </w:pPr>
            <w:r w:rsidRPr="001B54C3">
              <w:t xml:space="preserve">                  “</w:t>
            </w:r>
          </w:p>
        </w:tc>
      </w:tr>
      <w:tr w:rsidR="00EE6AE2" w:rsidRPr="001B54C3" w14:paraId="2548C3F9" w14:textId="77777777" w:rsidTr="00074D02">
        <w:tc>
          <w:tcPr>
            <w:tcW w:w="951" w:type="dxa"/>
          </w:tcPr>
          <w:p w14:paraId="6B612829" w14:textId="77777777" w:rsidR="00EE6AE2" w:rsidRPr="001B54C3" w:rsidRDefault="00EE6AE2" w:rsidP="001B28EA">
            <w:pPr>
              <w:pStyle w:val="TableEntry"/>
            </w:pPr>
            <w:r w:rsidRPr="001B54C3">
              <w:t>N1b4</w:t>
            </w:r>
          </w:p>
        </w:tc>
        <w:tc>
          <w:tcPr>
            <w:tcW w:w="7869" w:type="dxa"/>
          </w:tcPr>
          <w:p w14:paraId="094E8B75" w14:textId="77777777" w:rsidR="00EE6AE2" w:rsidRPr="001B54C3" w:rsidRDefault="00EE6AE2" w:rsidP="001B28EA">
            <w:pPr>
              <w:pStyle w:val="TableEntry"/>
            </w:pPr>
            <w:r w:rsidRPr="001B54C3">
              <w:t xml:space="preserve">                  “</w:t>
            </w:r>
          </w:p>
        </w:tc>
      </w:tr>
      <w:tr w:rsidR="00EE6AE2" w:rsidRPr="001B54C3" w14:paraId="4F5392E9" w14:textId="77777777" w:rsidTr="00074D02">
        <w:tc>
          <w:tcPr>
            <w:tcW w:w="951" w:type="dxa"/>
          </w:tcPr>
          <w:p w14:paraId="7392F155" w14:textId="77777777" w:rsidR="00EE6AE2" w:rsidRPr="001B54C3" w:rsidRDefault="00EE6AE2" w:rsidP="001B28EA">
            <w:pPr>
              <w:pStyle w:val="TableEntry"/>
            </w:pPr>
            <w:r w:rsidRPr="001B54C3">
              <w:t>N1c</w:t>
            </w:r>
          </w:p>
        </w:tc>
        <w:tc>
          <w:tcPr>
            <w:tcW w:w="7869" w:type="dxa"/>
          </w:tcPr>
          <w:p w14:paraId="67414DD3" w14:textId="77777777" w:rsidR="00EE6AE2" w:rsidRPr="001B54C3" w:rsidRDefault="00EE6AE2" w:rsidP="001B28EA">
            <w:pPr>
              <w:pStyle w:val="TableEntry"/>
            </w:pPr>
            <w:r w:rsidRPr="001B54C3">
              <w:t xml:space="preserve">                  “</w:t>
            </w:r>
          </w:p>
        </w:tc>
      </w:tr>
      <w:tr w:rsidR="00EE6AE2" w:rsidRPr="001B54C3" w14:paraId="45469D7F" w14:textId="77777777" w:rsidTr="00074D02">
        <w:tc>
          <w:tcPr>
            <w:tcW w:w="951" w:type="dxa"/>
          </w:tcPr>
          <w:p w14:paraId="5437C6C4" w14:textId="77777777" w:rsidR="00EE6AE2" w:rsidRPr="001B54C3" w:rsidRDefault="00EE6AE2" w:rsidP="001B28EA">
            <w:pPr>
              <w:pStyle w:val="TableEntry"/>
            </w:pPr>
            <w:r w:rsidRPr="001B54C3">
              <w:lastRenderedPageBreak/>
              <w:t>N2</w:t>
            </w:r>
          </w:p>
        </w:tc>
        <w:tc>
          <w:tcPr>
            <w:tcW w:w="7869" w:type="dxa"/>
          </w:tcPr>
          <w:p w14:paraId="7AD12A09" w14:textId="77777777" w:rsidR="00EE6AE2" w:rsidRPr="001B54C3" w:rsidRDefault="00EE6AE2" w:rsidP="001B28EA">
            <w:pPr>
              <w:pStyle w:val="TableEntry"/>
            </w:pPr>
            <w:r w:rsidRPr="001B54C3">
              <w:t xml:space="preserve">                  “</w:t>
            </w:r>
          </w:p>
        </w:tc>
      </w:tr>
      <w:tr w:rsidR="00EE6AE2" w:rsidRPr="001B54C3" w14:paraId="60591638" w14:textId="77777777" w:rsidTr="00074D02">
        <w:tc>
          <w:tcPr>
            <w:tcW w:w="951" w:type="dxa"/>
          </w:tcPr>
          <w:p w14:paraId="4114DF4A" w14:textId="77777777" w:rsidR="00EE6AE2" w:rsidRPr="001B54C3" w:rsidRDefault="00EE6AE2" w:rsidP="001B28EA">
            <w:pPr>
              <w:pStyle w:val="TableEntry"/>
            </w:pPr>
            <w:r w:rsidRPr="001B54C3">
              <w:t>N2a</w:t>
            </w:r>
          </w:p>
        </w:tc>
        <w:tc>
          <w:tcPr>
            <w:tcW w:w="7869" w:type="dxa"/>
          </w:tcPr>
          <w:p w14:paraId="58C6DEAA" w14:textId="77777777" w:rsidR="00EE6AE2" w:rsidRPr="001B54C3" w:rsidRDefault="00EE6AE2" w:rsidP="001B28EA">
            <w:pPr>
              <w:pStyle w:val="TableEntry"/>
            </w:pPr>
            <w:r w:rsidRPr="001B54C3">
              <w:t xml:space="preserve">                  “</w:t>
            </w:r>
          </w:p>
        </w:tc>
      </w:tr>
      <w:tr w:rsidR="00EE6AE2" w:rsidRPr="001B54C3" w14:paraId="0BE4510C" w14:textId="77777777" w:rsidTr="00074D02">
        <w:tc>
          <w:tcPr>
            <w:tcW w:w="951" w:type="dxa"/>
          </w:tcPr>
          <w:p w14:paraId="54B642DA" w14:textId="77777777" w:rsidR="00EE6AE2" w:rsidRPr="001B54C3" w:rsidRDefault="00EE6AE2" w:rsidP="001B28EA">
            <w:pPr>
              <w:pStyle w:val="TableEntry"/>
            </w:pPr>
            <w:r w:rsidRPr="001B54C3">
              <w:t>N2b</w:t>
            </w:r>
          </w:p>
        </w:tc>
        <w:tc>
          <w:tcPr>
            <w:tcW w:w="7869" w:type="dxa"/>
          </w:tcPr>
          <w:p w14:paraId="6F2F7D3C" w14:textId="77777777" w:rsidR="00EE6AE2" w:rsidRPr="001B54C3" w:rsidRDefault="00EE6AE2" w:rsidP="001B28EA">
            <w:pPr>
              <w:pStyle w:val="TableEntry"/>
            </w:pPr>
            <w:r w:rsidRPr="001B54C3">
              <w:t xml:space="preserve">                  “</w:t>
            </w:r>
          </w:p>
        </w:tc>
      </w:tr>
      <w:tr w:rsidR="00EE6AE2" w:rsidRPr="001B54C3" w14:paraId="7D5046F8" w14:textId="77777777" w:rsidTr="00074D02">
        <w:tc>
          <w:tcPr>
            <w:tcW w:w="951" w:type="dxa"/>
          </w:tcPr>
          <w:p w14:paraId="510602B7" w14:textId="77777777" w:rsidR="00EE6AE2" w:rsidRPr="001B54C3" w:rsidRDefault="00EE6AE2" w:rsidP="001B28EA">
            <w:pPr>
              <w:pStyle w:val="TableEntry"/>
            </w:pPr>
            <w:r w:rsidRPr="001B54C3">
              <w:t>N2c</w:t>
            </w:r>
          </w:p>
        </w:tc>
        <w:tc>
          <w:tcPr>
            <w:tcW w:w="7869" w:type="dxa"/>
          </w:tcPr>
          <w:p w14:paraId="6EA2F9A6" w14:textId="77777777" w:rsidR="00EE6AE2" w:rsidRPr="001B54C3" w:rsidRDefault="00EE6AE2" w:rsidP="001B28EA">
            <w:pPr>
              <w:pStyle w:val="TableEntry"/>
            </w:pPr>
            <w:r w:rsidRPr="001B54C3">
              <w:t xml:space="preserve">                  “</w:t>
            </w:r>
          </w:p>
        </w:tc>
      </w:tr>
      <w:tr w:rsidR="00EE6AE2" w:rsidRPr="001B54C3" w14:paraId="0C26F991" w14:textId="77777777" w:rsidTr="00074D02">
        <w:tc>
          <w:tcPr>
            <w:tcW w:w="951" w:type="dxa"/>
          </w:tcPr>
          <w:p w14:paraId="0BBF8711" w14:textId="77777777" w:rsidR="00EE6AE2" w:rsidRPr="001B54C3" w:rsidRDefault="00EE6AE2" w:rsidP="001B28EA">
            <w:pPr>
              <w:pStyle w:val="TableEntry"/>
            </w:pPr>
            <w:r w:rsidRPr="001B54C3">
              <w:t>N3</w:t>
            </w:r>
          </w:p>
        </w:tc>
        <w:tc>
          <w:tcPr>
            <w:tcW w:w="7869" w:type="dxa"/>
          </w:tcPr>
          <w:p w14:paraId="4DAD4B1A" w14:textId="77777777" w:rsidR="00EE6AE2" w:rsidRPr="001B54C3" w:rsidRDefault="00EE6AE2" w:rsidP="001B28EA">
            <w:pPr>
              <w:pStyle w:val="TableEntry"/>
            </w:pPr>
            <w:r w:rsidRPr="001B54C3">
              <w:t xml:space="preserve">                  “</w:t>
            </w:r>
          </w:p>
        </w:tc>
      </w:tr>
      <w:tr w:rsidR="00EE6AE2" w:rsidRPr="001B54C3" w14:paraId="3BFC7E41" w14:textId="77777777" w:rsidTr="00074D02">
        <w:tc>
          <w:tcPr>
            <w:tcW w:w="951" w:type="dxa"/>
          </w:tcPr>
          <w:p w14:paraId="4E40F057" w14:textId="77777777" w:rsidR="00EE6AE2" w:rsidRPr="001B54C3" w:rsidRDefault="00EE6AE2" w:rsidP="001B28EA">
            <w:pPr>
              <w:pStyle w:val="TableEntry"/>
            </w:pPr>
            <w:r w:rsidRPr="001B54C3">
              <w:t>N3a</w:t>
            </w:r>
          </w:p>
        </w:tc>
        <w:tc>
          <w:tcPr>
            <w:tcW w:w="7869" w:type="dxa"/>
          </w:tcPr>
          <w:p w14:paraId="2C510A14" w14:textId="77777777" w:rsidR="00EE6AE2" w:rsidRPr="001B54C3" w:rsidRDefault="00EE6AE2" w:rsidP="001B28EA">
            <w:pPr>
              <w:pStyle w:val="TableEntry"/>
            </w:pPr>
            <w:r w:rsidRPr="001B54C3">
              <w:t xml:space="preserve">                  “</w:t>
            </w:r>
          </w:p>
        </w:tc>
      </w:tr>
      <w:tr w:rsidR="00EE6AE2" w:rsidRPr="001B54C3" w14:paraId="080EE3A6" w14:textId="77777777" w:rsidTr="00074D02">
        <w:tc>
          <w:tcPr>
            <w:tcW w:w="951" w:type="dxa"/>
          </w:tcPr>
          <w:p w14:paraId="6084470C" w14:textId="77777777" w:rsidR="00EE6AE2" w:rsidRPr="001B54C3" w:rsidRDefault="00EE6AE2" w:rsidP="001B28EA">
            <w:pPr>
              <w:pStyle w:val="TableEntry"/>
            </w:pPr>
            <w:r w:rsidRPr="001B54C3">
              <w:t>N3b</w:t>
            </w:r>
          </w:p>
        </w:tc>
        <w:tc>
          <w:tcPr>
            <w:tcW w:w="7869" w:type="dxa"/>
          </w:tcPr>
          <w:p w14:paraId="4DA6837B" w14:textId="77777777" w:rsidR="00EE6AE2" w:rsidRPr="001B54C3" w:rsidRDefault="00EE6AE2" w:rsidP="001B28EA">
            <w:pPr>
              <w:pStyle w:val="TableEntry"/>
            </w:pPr>
            <w:r w:rsidRPr="001B54C3">
              <w:t xml:space="preserve">                  “</w:t>
            </w:r>
          </w:p>
        </w:tc>
      </w:tr>
      <w:tr w:rsidR="00EE6AE2" w:rsidRPr="001B54C3" w14:paraId="55EF845E" w14:textId="77777777" w:rsidTr="00074D02">
        <w:tc>
          <w:tcPr>
            <w:tcW w:w="951" w:type="dxa"/>
          </w:tcPr>
          <w:p w14:paraId="3E40023D" w14:textId="77777777" w:rsidR="00EE6AE2" w:rsidRPr="001B54C3" w:rsidRDefault="00EE6AE2" w:rsidP="001B28EA">
            <w:pPr>
              <w:pStyle w:val="TableEntry"/>
            </w:pPr>
            <w:r w:rsidRPr="001B54C3">
              <w:t>N3c</w:t>
            </w:r>
          </w:p>
        </w:tc>
        <w:tc>
          <w:tcPr>
            <w:tcW w:w="7869" w:type="dxa"/>
          </w:tcPr>
          <w:p w14:paraId="38A2BB12" w14:textId="77777777" w:rsidR="00EE6AE2" w:rsidRPr="001B54C3" w:rsidRDefault="00EE6AE2" w:rsidP="001B28EA">
            <w:pPr>
              <w:pStyle w:val="TableEntry"/>
            </w:pPr>
            <w:r w:rsidRPr="001B54C3">
              <w:t xml:space="preserve">                  “</w:t>
            </w:r>
          </w:p>
        </w:tc>
      </w:tr>
      <w:tr w:rsidR="00EE6AE2" w:rsidRPr="001B54C3" w14:paraId="64F704D3" w14:textId="77777777" w:rsidTr="00074D02">
        <w:tc>
          <w:tcPr>
            <w:tcW w:w="951" w:type="dxa"/>
          </w:tcPr>
          <w:p w14:paraId="60B5FA64" w14:textId="77777777" w:rsidR="00EE6AE2" w:rsidRPr="001B54C3" w:rsidRDefault="00EE6AE2" w:rsidP="007A10EF">
            <w:pPr>
              <w:pStyle w:val="TableEntry"/>
            </w:pPr>
            <w:r w:rsidRPr="001B54C3">
              <w:t>N</w:t>
            </w:r>
          </w:p>
        </w:tc>
        <w:tc>
          <w:tcPr>
            <w:tcW w:w="7869" w:type="dxa"/>
          </w:tcPr>
          <w:p w14:paraId="4053ABEA" w14:textId="77777777" w:rsidR="00EE6AE2" w:rsidRPr="001B54C3" w:rsidRDefault="00EE6AE2" w:rsidP="001B28EA">
            <w:pPr>
              <w:pStyle w:val="TableEntry"/>
            </w:pPr>
            <w:r w:rsidRPr="001B54C3">
              <w:t xml:space="preserve">                  “</w:t>
            </w:r>
          </w:p>
        </w:tc>
      </w:tr>
    </w:tbl>
    <w:p w14:paraId="7381042A" w14:textId="77777777" w:rsidR="00EE6AE2" w:rsidRPr="001B54C3" w:rsidRDefault="00EE6AE2" w:rsidP="00235E1F">
      <w:pPr>
        <w:pStyle w:val="BodyText"/>
      </w:pPr>
    </w:p>
    <w:p w14:paraId="3789C694" w14:textId="77777777" w:rsidR="00805E92" w:rsidRPr="001B54C3" w:rsidRDefault="00805E92" w:rsidP="00805E92">
      <w:pPr>
        <w:pStyle w:val="EditorInstructions"/>
      </w:pPr>
      <w:r w:rsidRPr="001B54C3">
        <w:t>Add section 6.5.</w:t>
      </w:r>
      <w:r w:rsidR="00DB754F" w:rsidRPr="001B54C3">
        <w:t>EE</w:t>
      </w:r>
      <w:r w:rsidRPr="001B54C3">
        <w:t xml:space="preserve">  </w:t>
      </w:r>
      <w:r w:rsidR="00C47267" w:rsidRPr="001B54C3">
        <w:t>(</w:t>
      </w:r>
      <w:r w:rsidRPr="001B54C3">
        <w:t xml:space="preserve">Added 2011-09 from QRPH PRPH-Ca </w:t>
      </w:r>
      <w:r w:rsidR="00CD2098" w:rsidRPr="001B54C3">
        <w:t xml:space="preserve"> </w:t>
      </w:r>
      <w:r w:rsidR="003C4B67" w:rsidRPr="001B54C3">
        <w:t>Profile</w:t>
      </w:r>
      <w:r w:rsidRPr="001B54C3">
        <w:t>)</w:t>
      </w:r>
    </w:p>
    <w:p w14:paraId="3B93F767" w14:textId="77777777" w:rsidR="00EE6AE2" w:rsidRPr="001B54C3" w:rsidRDefault="00EE6AE2" w:rsidP="001B28EA">
      <w:pPr>
        <w:pStyle w:val="Heading3"/>
        <w:rPr>
          <w:noProof w:val="0"/>
        </w:rPr>
      </w:pPr>
      <w:bookmarkStart w:id="2720" w:name="_Toc466555722"/>
      <w:r w:rsidRPr="001B54C3">
        <w:rPr>
          <w:noProof w:val="0"/>
        </w:rPr>
        <w:t>6.5.</w:t>
      </w:r>
      <w:r w:rsidR="00BF2822" w:rsidRPr="001B54C3">
        <w:rPr>
          <w:noProof w:val="0"/>
        </w:rPr>
        <w:t>EE</w:t>
      </w:r>
      <w:r w:rsidRPr="001B54C3">
        <w:rPr>
          <w:noProof w:val="0"/>
        </w:rPr>
        <w:t xml:space="preserve"> TNM Metastasis Value Set</w:t>
      </w:r>
      <w:bookmarkEnd w:id="2720"/>
    </w:p>
    <w:p w14:paraId="368709E1" w14:textId="77777777" w:rsidR="00EE6AE2" w:rsidRPr="001B54C3" w:rsidRDefault="00EE6AE2" w:rsidP="00235E1F">
      <w:pPr>
        <w:pStyle w:val="Note"/>
      </w:pPr>
      <w:r w:rsidRPr="001B54C3">
        <w:t>Note:  The AJCC Staging Manual TNM system is propriety and its definitions cannot be included in other documents without permission.</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6"/>
        <w:gridCol w:w="7804"/>
      </w:tblGrid>
      <w:tr w:rsidR="00EE6AE2" w:rsidRPr="001B54C3" w14:paraId="19DAA47F" w14:textId="77777777" w:rsidTr="00074D02">
        <w:tc>
          <w:tcPr>
            <w:tcW w:w="8820" w:type="dxa"/>
            <w:gridSpan w:val="2"/>
            <w:shd w:val="clear" w:color="auto" w:fill="FFFFFF"/>
          </w:tcPr>
          <w:p w14:paraId="7592BFF2" w14:textId="77777777" w:rsidR="00EE6AE2" w:rsidRPr="001B54C3" w:rsidRDefault="00EE6AE2" w:rsidP="001B28EA">
            <w:pPr>
              <w:pStyle w:val="TableEntry"/>
            </w:pPr>
            <w:r w:rsidRPr="001B54C3">
              <w:t>LOINC = 21907-1</w:t>
            </w:r>
          </w:p>
        </w:tc>
      </w:tr>
      <w:tr w:rsidR="00EE6AE2" w:rsidRPr="001B54C3" w14:paraId="41A46F41" w14:textId="77777777" w:rsidTr="00074D02">
        <w:tc>
          <w:tcPr>
            <w:tcW w:w="8820" w:type="dxa"/>
            <w:gridSpan w:val="2"/>
            <w:shd w:val="clear" w:color="auto" w:fill="FFFFFF"/>
          </w:tcPr>
          <w:p w14:paraId="73E56018" w14:textId="77777777" w:rsidR="00EE6AE2" w:rsidRPr="001B54C3" w:rsidRDefault="00EE6AE2" w:rsidP="001B28EA">
            <w:pPr>
              <w:pStyle w:val="TableEntry"/>
            </w:pPr>
            <w:r w:rsidRPr="001B54C3">
              <w:t>Code System: TNM 5. Edition: 2.16.840.1.113883.15.8 - tnm5</w:t>
            </w:r>
            <w:r w:rsidRPr="001B54C3">
              <w:br/>
              <w:t xml:space="preserve">                       TNM 6. Edition: 2.16.840.1.113883.15.7 - tnm6</w:t>
            </w:r>
            <w:r w:rsidRPr="001B54C3">
              <w:br/>
              <w:t xml:space="preserve">                       TNM 7. Edition: 2.16.840.1.113883.15.6 - tnm7</w:t>
            </w:r>
          </w:p>
        </w:tc>
      </w:tr>
      <w:tr w:rsidR="00EE6AE2" w:rsidRPr="001B54C3" w14:paraId="0A7861D6" w14:textId="77777777" w:rsidTr="00074D02">
        <w:tc>
          <w:tcPr>
            <w:tcW w:w="1016" w:type="dxa"/>
            <w:shd w:val="clear" w:color="auto" w:fill="E6E6E6"/>
          </w:tcPr>
          <w:p w14:paraId="5C4CF83D" w14:textId="77777777" w:rsidR="00EE6AE2" w:rsidRPr="001B54C3" w:rsidRDefault="00EE6AE2" w:rsidP="00074D02">
            <w:pPr>
              <w:pStyle w:val="TableEntryHeader"/>
            </w:pPr>
            <w:r w:rsidRPr="001B54C3">
              <w:t>Code</w:t>
            </w:r>
          </w:p>
        </w:tc>
        <w:tc>
          <w:tcPr>
            <w:tcW w:w="7804" w:type="dxa"/>
            <w:shd w:val="clear" w:color="auto" w:fill="E6E6E6"/>
          </w:tcPr>
          <w:p w14:paraId="0FDC1E05" w14:textId="77777777" w:rsidR="00EE6AE2" w:rsidRPr="001B54C3" w:rsidRDefault="00EE6AE2" w:rsidP="00074D02">
            <w:pPr>
              <w:pStyle w:val="TableEntryHeader"/>
            </w:pPr>
            <w:r w:rsidRPr="001B54C3">
              <w:t>Description: Site specific descriptions prevent listing of text equivalents.</w:t>
            </w:r>
          </w:p>
        </w:tc>
      </w:tr>
      <w:tr w:rsidR="00EE6AE2" w:rsidRPr="001B54C3" w14:paraId="2516492F" w14:textId="77777777" w:rsidTr="00074D02">
        <w:tc>
          <w:tcPr>
            <w:tcW w:w="1016" w:type="dxa"/>
          </w:tcPr>
          <w:p w14:paraId="474E152D" w14:textId="77777777" w:rsidR="00EE6AE2" w:rsidRPr="001B54C3" w:rsidRDefault="00EE6AE2" w:rsidP="001B28EA">
            <w:pPr>
              <w:pStyle w:val="TableEntry"/>
            </w:pPr>
            <w:r w:rsidRPr="001B54C3">
              <w:t>M0</w:t>
            </w:r>
          </w:p>
        </w:tc>
        <w:tc>
          <w:tcPr>
            <w:tcW w:w="7804" w:type="dxa"/>
          </w:tcPr>
          <w:p w14:paraId="198F2F4C" w14:textId="77777777" w:rsidR="00EE6AE2" w:rsidRPr="001B54C3" w:rsidRDefault="00EE6AE2" w:rsidP="001B28EA">
            <w:pPr>
              <w:pStyle w:val="TableEntry"/>
            </w:pPr>
            <w:r w:rsidRPr="001B54C3">
              <w:t>Site specific descriptions prevent listing of text equivalents.</w:t>
            </w:r>
          </w:p>
        </w:tc>
      </w:tr>
      <w:tr w:rsidR="00EE6AE2" w:rsidRPr="001B54C3" w14:paraId="7155422D" w14:textId="77777777" w:rsidTr="00074D02">
        <w:tc>
          <w:tcPr>
            <w:tcW w:w="1016" w:type="dxa"/>
          </w:tcPr>
          <w:p w14:paraId="630249FE" w14:textId="77777777" w:rsidR="00EE6AE2" w:rsidRPr="001B54C3" w:rsidRDefault="00EE6AE2" w:rsidP="001B28EA">
            <w:pPr>
              <w:pStyle w:val="TableEntry"/>
            </w:pPr>
            <w:r w:rsidRPr="001B54C3">
              <w:t>M1</w:t>
            </w:r>
          </w:p>
        </w:tc>
        <w:tc>
          <w:tcPr>
            <w:tcW w:w="7804" w:type="dxa"/>
          </w:tcPr>
          <w:p w14:paraId="69DD7EC5" w14:textId="77777777" w:rsidR="00EE6AE2" w:rsidRPr="001B54C3" w:rsidRDefault="00EE6AE2" w:rsidP="001B28EA">
            <w:pPr>
              <w:pStyle w:val="TableEntry"/>
            </w:pPr>
            <w:r w:rsidRPr="001B54C3">
              <w:t xml:space="preserve">                  “</w:t>
            </w:r>
          </w:p>
        </w:tc>
      </w:tr>
      <w:tr w:rsidR="00EE6AE2" w:rsidRPr="001B54C3" w14:paraId="39464450" w14:textId="77777777" w:rsidTr="00074D02">
        <w:tc>
          <w:tcPr>
            <w:tcW w:w="1016" w:type="dxa"/>
          </w:tcPr>
          <w:p w14:paraId="6ED8A6CA" w14:textId="77777777" w:rsidR="00EE6AE2" w:rsidRPr="001B54C3" w:rsidRDefault="00EE6AE2" w:rsidP="001B28EA">
            <w:pPr>
              <w:pStyle w:val="TableEntry"/>
            </w:pPr>
            <w:r w:rsidRPr="001B54C3">
              <w:t>M1a</w:t>
            </w:r>
          </w:p>
        </w:tc>
        <w:tc>
          <w:tcPr>
            <w:tcW w:w="7804" w:type="dxa"/>
          </w:tcPr>
          <w:p w14:paraId="088389B3" w14:textId="77777777" w:rsidR="00EE6AE2" w:rsidRPr="001B54C3" w:rsidRDefault="00EE6AE2" w:rsidP="001B28EA">
            <w:pPr>
              <w:pStyle w:val="TableEntry"/>
            </w:pPr>
            <w:r w:rsidRPr="001B54C3">
              <w:t xml:space="preserve">                  “</w:t>
            </w:r>
          </w:p>
        </w:tc>
      </w:tr>
      <w:tr w:rsidR="00EE6AE2" w:rsidRPr="001B54C3" w14:paraId="6A3E69A7" w14:textId="77777777" w:rsidTr="00074D02">
        <w:tc>
          <w:tcPr>
            <w:tcW w:w="1016" w:type="dxa"/>
          </w:tcPr>
          <w:p w14:paraId="57B771F3" w14:textId="77777777" w:rsidR="00EE6AE2" w:rsidRPr="001B54C3" w:rsidRDefault="00EE6AE2" w:rsidP="001B28EA">
            <w:pPr>
              <w:pStyle w:val="TableEntry"/>
            </w:pPr>
            <w:r w:rsidRPr="001B54C3">
              <w:t>M1b</w:t>
            </w:r>
          </w:p>
        </w:tc>
        <w:tc>
          <w:tcPr>
            <w:tcW w:w="7804" w:type="dxa"/>
          </w:tcPr>
          <w:p w14:paraId="339B5CA8" w14:textId="77777777" w:rsidR="00EE6AE2" w:rsidRPr="001B54C3" w:rsidRDefault="00EE6AE2" w:rsidP="001B28EA">
            <w:pPr>
              <w:pStyle w:val="TableEntry"/>
            </w:pPr>
            <w:r w:rsidRPr="001B54C3">
              <w:t xml:space="preserve">                  “</w:t>
            </w:r>
          </w:p>
        </w:tc>
      </w:tr>
      <w:tr w:rsidR="00EE6AE2" w:rsidRPr="001B54C3" w14:paraId="3F46292A" w14:textId="77777777" w:rsidTr="00074D02">
        <w:tc>
          <w:tcPr>
            <w:tcW w:w="1016" w:type="dxa"/>
          </w:tcPr>
          <w:p w14:paraId="77681696" w14:textId="77777777" w:rsidR="00EE6AE2" w:rsidRPr="001B54C3" w:rsidRDefault="00EE6AE2" w:rsidP="001B28EA">
            <w:pPr>
              <w:pStyle w:val="TableEntry"/>
            </w:pPr>
            <w:r w:rsidRPr="001B54C3">
              <w:t>M1c</w:t>
            </w:r>
          </w:p>
        </w:tc>
        <w:tc>
          <w:tcPr>
            <w:tcW w:w="7804" w:type="dxa"/>
          </w:tcPr>
          <w:p w14:paraId="6F378069" w14:textId="77777777" w:rsidR="00EE6AE2" w:rsidRPr="001B54C3" w:rsidRDefault="00EE6AE2" w:rsidP="001B28EA">
            <w:pPr>
              <w:pStyle w:val="TableEntry"/>
            </w:pPr>
            <w:r w:rsidRPr="001B54C3">
              <w:t xml:space="preserve">                  “</w:t>
            </w:r>
          </w:p>
        </w:tc>
      </w:tr>
      <w:tr w:rsidR="00EE6AE2" w:rsidRPr="001B54C3" w14:paraId="7D032752" w14:textId="77777777" w:rsidTr="00074D02">
        <w:tc>
          <w:tcPr>
            <w:tcW w:w="1016" w:type="dxa"/>
          </w:tcPr>
          <w:p w14:paraId="01A61531" w14:textId="77777777" w:rsidR="00EE6AE2" w:rsidRPr="001B54C3" w:rsidRDefault="00EE6AE2" w:rsidP="001B28EA">
            <w:pPr>
              <w:pStyle w:val="TableEntry"/>
            </w:pPr>
            <w:r w:rsidRPr="001B54C3">
              <w:t>M1d</w:t>
            </w:r>
          </w:p>
        </w:tc>
        <w:tc>
          <w:tcPr>
            <w:tcW w:w="7804" w:type="dxa"/>
          </w:tcPr>
          <w:p w14:paraId="5B879F9D" w14:textId="77777777" w:rsidR="00EE6AE2" w:rsidRPr="001B54C3" w:rsidRDefault="00EE6AE2" w:rsidP="001B28EA">
            <w:pPr>
              <w:pStyle w:val="TableEntry"/>
            </w:pPr>
            <w:r w:rsidRPr="001B54C3">
              <w:t xml:space="preserve">                  “</w:t>
            </w:r>
          </w:p>
        </w:tc>
      </w:tr>
      <w:tr w:rsidR="00EE6AE2" w:rsidRPr="001B54C3" w14:paraId="4CB28185" w14:textId="77777777" w:rsidTr="00074D02">
        <w:tc>
          <w:tcPr>
            <w:tcW w:w="1016" w:type="dxa"/>
          </w:tcPr>
          <w:p w14:paraId="7D085F8F" w14:textId="77777777" w:rsidR="00EE6AE2" w:rsidRPr="001B54C3" w:rsidRDefault="00EE6AE2" w:rsidP="001B28EA">
            <w:pPr>
              <w:pStyle w:val="TableEntry"/>
            </w:pPr>
            <w:r w:rsidRPr="001B54C3">
              <w:t>M1e</w:t>
            </w:r>
          </w:p>
        </w:tc>
        <w:tc>
          <w:tcPr>
            <w:tcW w:w="7804" w:type="dxa"/>
          </w:tcPr>
          <w:p w14:paraId="4546EB02" w14:textId="77777777" w:rsidR="00EE6AE2" w:rsidRPr="001B54C3" w:rsidRDefault="00EE6AE2" w:rsidP="001B28EA">
            <w:pPr>
              <w:pStyle w:val="TableEntry"/>
            </w:pPr>
            <w:r w:rsidRPr="001B54C3">
              <w:t xml:space="preserve">                  “</w:t>
            </w:r>
          </w:p>
        </w:tc>
      </w:tr>
      <w:tr w:rsidR="00EE6AE2" w:rsidRPr="001B54C3" w14:paraId="7E6D348E" w14:textId="77777777" w:rsidTr="00074D02">
        <w:tc>
          <w:tcPr>
            <w:tcW w:w="1016" w:type="dxa"/>
          </w:tcPr>
          <w:p w14:paraId="771FA454" w14:textId="77777777" w:rsidR="00EE6AE2" w:rsidRPr="001B54C3" w:rsidRDefault="00EE6AE2" w:rsidP="001B28EA">
            <w:pPr>
              <w:pStyle w:val="TableEntry"/>
            </w:pPr>
            <w:r w:rsidRPr="001B54C3">
              <w:t>Mx</w:t>
            </w:r>
          </w:p>
        </w:tc>
        <w:tc>
          <w:tcPr>
            <w:tcW w:w="7804" w:type="dxa"/>
          </w:tcPr>
          <w:p w14:paraId="13F022A1" w14:textId="77777777" w:rsidR="00EE6AE2" w:rsidRPr="001B54C3" w:rsidRDefault="00EE6AE2" w:rsidP="001B28EA">
            <w:pPr>
              <w:pStyle w:val="TableEntry"/>
            </w:pPr>
            <w:r w:rsidRPr="001B54C3">
              <w:t xml:space="preserve">                  “</w:t>
            </w:r>
          </w:p>
        </w:tc>
      </w:tr>
    </w:tbl>
    <w:p w14:paraId="3E862306" w14:textId="77777777" w:rsidR="00BF2822" w:rsidRPr="001B54C3" w:rsidRDefault="00BF2822">
      <w:pPr>
        <w:pStyle w:val="BodyText"/>
      </w:pPr>
    </w:p>
    <w:p w14:paraId="3AFA6556" w14:textId="77777777" w:rsidR="00BF2822" w:rsidRPr="001B54C3" w:rsidRDefault="00BF2822" w:rsidP="00235E1F">
      <w:pPr>
        <w:pStyle w:val="EditorInstructions"/>
      </w:pPr>
      <w:r w:rsidRPr="001B54C3">
        <w:t>Add section 6.5.FF (Added 2013-09 for the QRPH VRDR supplement)</w:t>
      </w:r>
    </w:p>
    <w:p w14:paraId="330E6B03" w14:textId="77777777" w:rsidR="00DB754F" w:rsidRPr="001B54C3" w:rsidRDefault="00DB754F" w:rsidP="00235E1F">
      <w:pPr>
        <w:pStyle w:val="Heading3"/>
        <w:rPr>
          <w:noProof w:val="0"/>
        </w:rPr>
      </w:pPr>
      <w:bookmarkStart w:id="2721" w:name="_Toc365018567"/>
      <w:bookmarkStart w:id="2722" w:name="_Toc466555723"/>
      <w:r w:rsidRPr="001B54C3">
        <w:rPr>
          <w:noProof w:val="0"/>
        </w:rPr>
        <w:t>6.5.FF QRPH VRDR Autopsy Procedure Performed Codes</w:t>
      </w:r>
      <w:bookmarkEnd w:id="2721"/>
      <w:bookmarkEnd w:id="2722"/>
    </w:p>
    <w:p w14:paraId="4B2C129A" w14:textId="77777777" w:rsidR="00DB754F" w:rsidRPr="001B54C3" w:rsidRDefault="00DB754F" w:rsidP="00235E1F">
      <w:pPr>
        <w:pStyle w:val="Heading4"/>
        <w:rPr>
          <w:bCs/>
          <w:noProof w:val="0"/>
        </w:rPr>
      </w:pPr>
      <w:bookmarkStart w:id="2723" w:name="_Toc365018568"/>
      <w:bookmarkStart w:id="2724" w:name="_Toc466555724"/>
      <w:r w:rsidRPr="001B54C3">
        <w:rPr>
          <w:bCs/>
          <w:noProof w:val="0"/>
        </w:rPr>
        <w:t>6.5.FF.1 Metadata</w:t>
      </w:r>
      <w:bookmarkEnd w:id="2723"/>
      <w:bookmarkEnd w:id="2724"/>
      <w:r w:rsidRPr="001B54C3">
        <w:rPr>
          <w:bCs/>
          <w:noProof w:val="0"/>
        </w:rPr>
        <w:t xml:space="preserve"> </w:t>
      </w:r>
    </w:p>
    <w:p w14:paraId="74D286D8" w14:textId="77777777" w:rsidR="00DB754F" w:rsidRPr="001B54C3" w:rsidRDefault="00DB754F" w:rsidP="00DB754F">
      <w:pPr>
        <w:pStyle w:val="BodyText"/>
      </w:pPr>
      <w:r w:rsidRPr="001B54C3">
        <w:t>Autopsy Procedure Performed Value Set Metadata Shall contain the following content:</w:t>
      </w:r>
    </w:p>
    <w:p w14:paraId="4B8BF1B2" w14:textId="77777777" w:rsidR="00DB754F" w:rsidRPr="001B54C3" w:rsidRDefault="00DB754F" w:rsidP="00DB754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3150"/>
        <w:gridCol w:w="3240"/>
      </w:tblGrid>
      <w:tr w:rsidR="00DB754F" w:rsidRPr="001B54C3" w14:paraId="63614E7B" w14:textId="77777777" w:rsidTr="009F1366">
        <w:trPr>
          <w:tblHeader/>
        </w:trPr>
        <w:tc>
          <w:tcPr>
            <w:tcW w:w="2358" w:type="dxa"/>
            <w:shd w:val="pct15" w:color="auto" w:fill="FFFFFF"/>
          </w:tcPr>
          <w:p w14:paraId="52C422CA" w14:textId="77777777" w:rsidR="00DB754F" w:rsidRPr="001B54C3" w:rsidRDefault="00DB754F" w:rsidP="009F1366">
            <w:pPr>
              <w:pStyle w:val="TableEntryHeader"/>
            </w:pPr>
            <w:r w:rsidRPr="001B54C3">
              <w:t>Metadata Element</w:t>
            </w:r>
          </w:p>
        </w:tc>
        <w:tc>
          <w:tcPr>
            <w:tcW w:w="3150" w:type="dxa"/>
            <w:shd w:val="pct15" w:color="auto" w:fill="FFFFFF"/>
          </w:tcPr>
          <w:p w14:paraId="49777327" w14:textId="77777777" w:rsidR="00DB754F" w:rsidRPr="001B54C3" w:rsidRDefault="00DB754F" w:rsidP="009F1366">
            <w:pPr>
              <w:pStyle w:val="TableEntryHeader"/>
            </w:pPr>
            <w:r w:rsidRPr="001B54C3">
              <w:t>Description</w:t>
            </w:r>
          </w:p>
        </w:tc>
        <w:tc>
          <w:tcPr>
            <w:tcW w:w="3240" w:type="dxa"/>
            <w:shd w:val="pct15" w:color="auto" w:fill="FFFFFF"/>
          </w:tcPr>
          <w:p w14:paraId="06897BDC" w14:textId="77777777" w:rsidR="00DB754F" w:rsidRPr="001B54C3" w:rsidRDefault="00DB754F" w:rsidP="009F1366">
            <w:pPr>
              <w:pStyle w:val="TableEntryHeader"/>
            </w:pPr>
            <w:r w:rsidRPr="001B54C3">
              <w:t>Mandatory</w:t>
            </w:r>
          </w:p>
        </w:tc>
      </w:tr>
      <w:tr w:rsidR="00DB754F" w:rsidRPr="001B54C3" w14:paraId="6008624D" w14:textId="77777777" w:rsidTr="009F1366">
        <w:trPr>
          <w:cantSplit/>
        </w:trPr>
        <w:tc>
          <w:tcPr>
            <w:tcW w:w="2358" w:type="dxa"/>
          </w:tcPr>
          <w:p w14:paraId="270CC14B" w14:textId="77777777" w:rsidR="00DB754F" w:rsidRPr="001B54C3" w:rsidRDefault="00DB754F" w:rsidP="009F1366">
            <w:pPr>
              <w:pStyle w:val="TableEntry"/>
            </w:pPr>
            <w:r w:rsidRPr="001B54C3">
              <w:t xml:space="preserve">Identifier </w:t>
            </w:r>
          </w:p>
        </w:tc>
        <w:tc>
          <w:tcPr>
            <w:tcW w:w="3150" w:type="dxa"/>
          </w:tcPr>
          <w:p w14:paraId="2F601058" w14:textId="77777777" w:rsidR="00DB754F" w:rsidRPr="001B54C3" w:rsidRDefault="00DB754F" w:rsidP="009F1366">
            <w:pPr>
              <w:pStyle w:val="TableEntry"/>
            </w:pPr>
            <w:r w:rsidRPr="001B54C3">
              <w:t xml:space="preserve">This is the unique identifier of the value set </w:t>
            </w:r>
          </w:p>
        </w:tc>
        <w:tc>
          <w:tcPr>
            <w:tcW w:w="3240" w:type="dxa"/>
          </w:tcPr>
          <w:p w14:paraId="135FDF5B" w14:textId="77777777" w:rsidR="00DB754F" w:rsidRPr="001B54C3" w:rsidRDefault="00DB754F" w:rsidP="009F1366">
            <w:pPr>
              <w:pStyle w:val="TableEntry"/>
            </w:pPr>
            <w:r w:rsidRPr="001B54C3">
              <w:t>1.3.6.1.4.1.19376.1.7.3.1.1.23.8.1</w:t>
            </w:r>
          </w:p>
        </w:tc>
      </w:tr>
      <w:tr w:rsidR="00DB754F" w:rsidRPr="001B54C3" w14:paraId="384DF4B8" w14:textId="77777777" w:rsidTr="009F1366">
        <w:trPr>
          <w:cantSplit/>
        </w:trPr>
        <w:tc>
          <w:tcPr>
            <w:tcW w:w="2358" w:type="dxa"/>
          </w:tcPr>
          <w:p w14:paraId="3CAFFF50" w14:textId="77777777" w:rsidR="00DB754F" w:rsidRPr="001B54C3" w:rsidRDefault="00DB754F" w:rsidP="009F1366">
            <w:pPr>
              <w:pStyle w:val="TableEntry"/>
            </w:pPr>
            <w:r w:rsidRPr="001B54C3">
              <w:lastRenderedPageBreak/>
              <w:t xml:space="preserve">Name </w:t>
            </w:r>
          </w:p>
        </w:tc>
        <w:tc>
          <w:tcPr>
            <w:tcW w:w="3150" w:type="dxa"/>
          </w:tcPr>
          <w:p w14:paraId="46E263A6" w14:textId="77777777" w:rsidR="00DB754F" w:rsidRPr="001B54C3" w:rsidRDefault="00DB754F" w:rsidP="009F1366">
            <w:pPr>
              <w:pStyle w:val="TableEntry"/>
            </w:pPr>
            <w:r w:rsidRPr="001B54C3">
              <w:t xml:space="preserve">This is the name of the value set </w:t>
            </w:r>
          </w:p>
        </w:tc>
        <w:tc>
          <w:tcPr>
            <w:tcW w:w="3240" w:type="dxa"/>
          </w:tcPr>
          <w:p w14:paraId="7615AAFF" w14:textId="77777777" w:rsidR="00DB754F" w:rsidRPr="001B54C3" w:rsidRDefault="00DB754F" w:rsidP="009F1366">
            <w:pPr>
              <w:pStyle w:val="TableEntry"/>
            </w:pPr>
            <w:r w:rsidRPr="001B54C3">
              <w:t>VRDR Autopsy Procedure Performed Value Set</w:t>
            </w:r>
          </w:p>
        </w:tc>
      </w:tr>
      <w:tr w:rsidR="00DB754F" w:rsidRPr="001B54C3" w14:paraId="38ECB1EE" w14:textId="77777777" w:rsidTr="009F1366">
        <w:trPr>
          <w:cantSplit/>
        </w:trPr>
        <w:tc>
          <w:tcPr>
            <w:tcW w:w="2358" w:type="dxa"/>
          </w:tcPr>
          <w:p w14:paraId="21B208E4" w14:textId="77777777" w:rsidR="00DB754F" w:rsidRPr="001B54C3" w:rsidRDefault="00DB754F" w:rsidP="009F1366">
            <w:pPr>
              <w:pStyle w:val="TableEntry"/>
            </w:pPr>
            <w:r w:rsidRPr="001B54C3">
              <w:t xml:space="preserve">Source </w:t>
            </w:r>
          </w:p>
        </w:tc>
        <w:tc>
          <w:tcPr>
            <w:tcW w:w="3150" w:type="dxa"/>
          </w:tcPr>
          <w:p w14:paraId="460BE8B2" w14:textId="77777777" w:rsidR="00DB754F" w:rsidRPr="001B54C3" w:rsidRDefault="00DB754F" w:rsidP="009F1366">
            <w:pPr>
              <w:pStyle w:val="TableEntry"/>
            </w:pPr>
            <w:r w:rsidRPr="001B54C3">
              <w:t xml:space="preserve">This is the source of the value set, identifying the originator or publisher of the information </w:t>
            </w:r>
          </w:p>
        </w:tc>
        <w:tc>
          <w:tcPr>
            <w:tcW w:w="3240" w:type="dxa"/>
          </w:tcPr>
          <w:p w14:paraId="51EAD4A5" w14:textId="77777777" w:rsidR="00DB754F" w:rsidRPr="001B54C3" w:rsidRDefault="00DB754F" w:rsidP="009F1366">
            <w:pPr>
              <w:pStyle w:val="TableEntry"/>
            </w:pPr>
            <w:r w:rsidRPr="001B54C3">
              <w:t>IHE Quality Research and Public Health Domain</w:t>
            </w:r>
          </w:p>
        </w:tc>
      </w:tr>
      <w:tr w:rsidR="00DB754F" w:rsidRPr="001B54C3" w14:paraId="70D90C7F" w14:textId="77777777" w:rsidTr="009F1366">
        <w:trPr>
          <w:cantSplit/>
        </w:trPr>
        <w:tc>
          <w:tcPr>
            <w:tcW w:w="2358" w:type="dxa"/>
          </w:tcPr>
          <w:p w14:paraId="6B72D831" w14:textId="77777777" w:rsidR="00DB754F" w:rsidRPr="001B54C3" w:rsidRDefault="00DB754F" w:rsidP="009F1366">
            <w:pPr>
              <w:pStyle w:val="TableEntry"/>
            </w:pPr>
            <w:r w:rsidRPr="001B54C3">
              <w:t xml:space="preserve">Purpose </w:t>
            </w:r>
          </w:p>
        </w:tc>
        <w:tc>
          <w:tcPr>
            <w:tcW w:w="3150" w:type="dxa"/>
          </w:tcPr>
          <w:p w14:paraId="2FDCBCBF" w14:textId="77777777" w:rsidR="00DB754F" w:rsidRPr="001B54C3" w:rsidRDefault="00DB754F" w:rsidP="009F1366">
            <w:pPr>
              <w:pStyle w:val="TableEntry"/>
            </w:pPr>
            <w:r w:rsidRPr="001B54C3">
              <w:t xml:space="preserve">Brief description about the general purpose of the value set </w:t>
            </w:r>
          </w:p>
        </w:tc>
        <w:tc>
          <w:tcPr>
            <w:tcW w:w="3240" w:type="dxa"/>
          </w:tcPr>
          <w:p w14:paraId="4241C96C" w14:textId="77777777" w:rsidR="00DB754F" w:rsidRPr="001B54C3" w:rsidRDefault="00DB754F" w:rsidP="009F1366">
            <w:pPr>
              <w:pStyle w:val="TableEntry"/>
            </w:pPr>
            <w:r w:rsidRPr="001B54C3">
              <w:t>To reflect that there was an Autopsy Procedure Performed</w:t>
            </w:r>
          </w:p>
        </w:tc>
      </w:tr>
      <w:tr w:rsidR="00DB754F" w:rsidRPr="001B54C3" w14:paraId="0D27305B" w14:textId="77777777" w:rsidTr="009F1366">
        <w:trPr>
          <w:cantSplit/>
        </w:trPr>
        <w:tc>
          <w:tcPr>
            <w:tcW w:w="2358" w:type="dxa"/>
          </w:tcPr>
          <w:p w14:paraId="51C1634A" w14:textId="77777777" w:rsidR="00DB754F" w:rsidRPr="001B54C3" w:rsidRDefault="00DB754F" w:rsidP="009F1366">
            <w:pPr>
              <w:pStyle w:val="TableEntry"/>
            </w:pPr>
            <w:r w:rsidRPr="001B54C3">
              <w:t xml:space="preserve">Definition </w:t>
            </w:r>
          </w:p>
        </w:tc>
        <w:tc>
          <w:tcPr>
            <w:tcW w:w="3150" w:type="dxa"/>
          </w:tcPr>
          <w:p w14:paraId="030AF12B" w14:textId="77777777" w:rsidR="00DB754F" w:rsidRPr="001B54C3" w:rsidRDefault="00DB754F" w:rsidP="009F1366">
            <w:pPr>
              <w:pStyle w:val="TableEntry"/>
            </w:pPr>
            <w:r w:rsidRPr="001B54C3">
              <w:t xml:space="preserve">A text definition describing how concepts in the value set were selected </w:t>
            </w:r>
          </w:p>
        </w:tc>
        <w:tc>
          <w:tcPr>
            <w:tcW w:w="3240" w:type="dxa"/>
          </w:tcPr>
          <w:p w14:paraId="55D2A595" w14:textId="77777777" w:rsidR="00DB754F" w:rsidRPr="001B54C3" w:rsidRDefault="00DB754F" w:rsidP="009F1366">
            <w:pPr>
              <w:pStyle w:val="TableEntry"/>
            </w:pPr>
            <w:r w:rsidRPr="001B54C3">
              <w:t>Extensional definition: The value set was constructed by enumerating the codes from SNOMED-CT</w:t>
            </w:r>
          </w:p>
        </w:tc>
      </w:tr>
      <w:tr w:rsidR="00DB754F" w:rsidRPr="001B54C3" w14:paraId="2C01BB19" w14:textId="77777777" w:rsidTr="009F1366">
        <w:trPr>
          <w:cantSplit/>
        </w:trPr>
        <w:tc>
          <w:tcPr>
            <w:tcW w:w="2358" w:type="dxa"/>
          </w:tcPr>
          <w:p w14:paraId="3376DAC4" w14:textId="77777777" w:rsidR="00DB754F" w:rsidRPr="001B54C3" w:rsidRDefault="00DB754F" w:rsidP="009F1366">
            <w:pPr>
              <w:pStyle w:val="TableEntry"/>
            </w:pPr>
            <w:r w:rsidRPr="001B54C3">
              <w:t>Source URI</w:t>
            </w:r>
          </w:p>
        </w:tc>
        <w:tc>
          <w:tcPr>
            <w:tcW w:w="3150" w:type="dxa"/>
          </w:tcPr>
          <w:p w14:paraId="71B36485" w14:textId="77777777" w:rsidR="00DB754F" w:rsidRPr="001B54C3" w:rsidRDefault="00DB754F" w:rsidP="009F1366">
            <w:pPr>
              <w:pStyle w:val="TableEntry"/>
            </w:pPr>
            <w:r w:rsidRPr="001B54C3">
              <w:t>Most sources also have a URL or document URI that provides further details regarding the value set.</w:t>
            </w:r>
          </w:p>
        </w:tc>
        <w:tc>
          <w:tcPr>
            <w:tcW w:w="3240" w:type="dxa"/>
          </w:tcPr>
          <w:p w14:paraId="0A2441EC" w14:textId="77777777" w:rsidR="00DB754F" w:rsidRPr="001B54C3" w:rsidRDefault="00B64CE6" w:rsidP="009F1366">
            <w:pPr>
              <w:pStyle w:val="TableEntry"/>
              <w:rPr>
                <w:rStyle w:val="Hyperlink"/>
              </w:rPr>
            </w:pPr>
            <w:hyperlink r:id="rId72" w:history="1">
              <w:r w:rsidR="00DB754F" w:rsidRPr="001B54C3">
                <w:rPr>
                  <w:rStyle w:val="Hyperlink"/>
                </w:rPr>
                <w:t>http://www.nlm.nih.gov/research/umls/Snomed/snomed_main.html</w:t>
              </w:r>
            </w:hyperlink>
          </w:p>
        </w:tc>
      </w:tr>
      <w:tr w:rsidR="00DB754F" w:rsidRPr="001B54C3" w14:paraId="209BF641" w14:textId="77777777" w:rsidTr="009F1366">
        <w:trPr>
          <w:cantSplit/>
        </w:trPr>
        <w:tc>
          <w:tcPr>
            <w:tcW w:w="2358" w:type="dxa"/>
          </w:tcPr>
          <w:p w14:paraId="5973890B" w14:textId="77777777" w:rsidR="00DB754F" w:rsidRPr="001B54C3" w:rsidRDefault="00DB754F" w:rsidP="009F1366">
            <w:pPr>
              <w:pStyle w:val="TableEntry"/>
            </w:pPr>
            <w:r w:rsidRPr="001B54C3">
              <w:t xml:space="preserve">Version </w:t>
            </w:r>
          </w:p>
        </w:tc>
        <w:tc>
          <w:tcPr>
            <w:tcW w:w="3150" w:type="dxa"/>
          </w:tcPr>
          <w:p w14:paraId="405D5877" w14:textId="77777777" w:rsidR="00DB754F" w:rsidRPr="001B54C3" w:rsidRDefault="00DB754F" w:rsidP="009F1366">
            <w:pPr>
              <w:pStyle w:val="TableEntry"/>
            </w:pPr>
            <w:r w:rsidRPr="001B54C3">
              <w:t>A string identifying the specific version of the value set.</w:t>
            </w:r>
          </w:p>
        </w:tc>
        <w:tc>
          <w:tcPr>
            <w:tcW w:w="3240" w:type="dxa"/>
          </w:tcPr>
          <w:p w14:paraId="5817B588" w14:textId="77777777" w:rsidR="00DB754F" w:rsidRPr="001B54C3" w:rsidRDefault="00DB754F" w:rsidP="009F1366">
            <w:pPr>
              <w:pStyle w:val="TableEntry"/>
            </w:pPr>
            <w:r w:rsidRPr="001B54C3">
              <w:t>Version 1.0</w:t>
            </w:r>
          </w:p>
        </w:tc>
      </w:tr>
      <w:tr w:rsidR="00DB754F" w:rsidRPr="001B54C3" w14:paraId="7F47499C" w14:textId="77777777" w:rsidTr="009F1366">
        <w:trPr>
          <w:cantSplit/>
        </w:trPr>
        <w:tc>
          <w:tcPr>
            <w:tcW w:w="2358" w:type="dxa"/>
          </w:tcPr>
          <w:p w14:paraId="1A42D8E8" w14:textId="77777777" w:rsidR="00DB754F" w:rsidRPr="001B54C3" w:rsidRDefault="00DB754F" w:rsidP="009F1366">
            <w:pPr>
              <w:pStyle w:val="TableEntry"/>
            </w:pPr>
            <w:r w:rsidRPr="001B54C3">
              <w:t xml:space="preserve">Status </w:t>
            </w:r>
          </w:p>
        </w:tc>
        <w:tc>
          <w:tcPr>
            <w:tcW w:w="3150" w:type="dxa"/>
          </w:tcPr>
          <w:p w14:paraId="11880617" w14:textId="77777777" w:rsidR="00DB754F" w:rsidRPr="001B54C3" w:rsidRDefault="00DB754F" w:rsidP="009F1366">
            <w:pPr>
              <w:pStyle w:val="TableEntry"/>
            </w:pPr>
            <w:r w:rsidRPr="001B54C3">
              <w:t>Active (Current) or Inactive</w:t>
            </w:r>
          </w:p>
        </w:tc>
        <w:tc>
          <w:tcPr>
            <w:tcW w:w="3240" w:type="dxa"/>
          </w:tcPr>
          <w:p w14:paraId="2A5E509C" w14:textId="77777777" w:rsidR="00DB754F" w:rsidRPr="001B54C3" w:rsidRDefault="00DB754F" w:rsidP="009F1366">
            <w:pPr>
              <w:pStyle w:val="TableEntry"/>
            </w:pPr>
            <w:r w:rsidRPr="001B54C3">
              <w:t>Active</w:t>
            </w:r>
          </w:p>
        </w:tc>
      </w:tr>
      <w:tr w:rsidR="00DB754F" w:rsidRPr="001B54C3" w14:paraId="1F6873E0" w14:textId="77777777" w:rsidTr="009F1366">
        <w:trPr>
          <w:cantSplit/>
        </w:trPr>
        <w:tc>
          <w:tcPr>
            <w:tcW w:w="2358" w:type="dxa"/>
          </w:tcPr>
          <w:p w14:paraId="6CDFD6D0" w14:textId="77777777" w:rsidR="00DB754F" w:rsidRPr="001B54C3" w:rsidRDefault="00DB754F" w:rsidP="009F1366">
            <w:pPr>
              <w:pStyle w:val="TableEntry"/>
            </w:pPr>
            <w:r w:rsidRPr="001B54C3">
              <w:t xml:space="preserve">Effective Date </w:t>
            </w:r>
          </w:p>
        </w:tc>
        <w:tc>
          <w:tcPr>
            <w:tcW w:w="3150" w:type="dxa"/>
          </w:tcPr>
          <w:p w14:paraId="6240CE30" w14:textId="77777777" w:rsidR="00DB754F" w:rsidRPr="001B54C3" w:rsidRDefault="00DB754F" w:rsidP="009F1366">
            <w:pPr>
              <w:pStyle w:val="TableEntry"/>
            </w:pPr>
            <w:r w:rsidRPr="001B54C3">
              <w:t xml:space="preserve">The date when the value set is expected to be effective </w:t>
            </w:r>
          </w:p>
        </w:tc>
        <w:tc>
          <w:tcPr>
            <w:tcW w:w="3240" w:type="dxa"/>
          </w:tcPr>
          <w:p w14:paraId="6B33058A" w14:textId="77777777" w:rsidR="00DB754F" w:rsidRPr="001B54C3" w:rsidRDefault="00DB754F" w:rsidP="009F1366">
            <w:pPr>
              <w:pStyle w:val="TableEntry"/>
            </w:pPr>
            <w:r w:rsidRPr="001B54C3">
              <w:t>8/1/2013</w:t>
            </w:r>
          </w:p>
        </w:tc>
      </w:tr>
      <w:tr w:rsidR="00DB754F" w:rsidRPr="001B54C3" w14:paraId="0617C6F0" w14:textId="77777777" w:rsidTr="009F1366">
        <w:trPr>
          <w:cantSplit/>
        </w:trPr>
        <w:tc>
          <w:tcPr>
            <w:tcW w:w="2358" w:type="dxa"/>
          </w:tcPr>
          <w:p w14:paraId="05320BDB" w14:textId="77777777" w:rsidR="00DB754F" w:rsidRPr="001B54C3" w:rsidRDefault="00DB754F" w:rsidP="009F1366">
            <w:pPr>
              <w:pStyle w:val="TableEntry"/>
            </w:pPr>
            <w:r w:rsidRPr="001B54C3">
              <w:t xml:space="preserve">Expiration Date </w:t>
            </w:r>
          </w:p>
        </w:tc>
        <w:tc>
          <w:tcPr>
            <w:tcW w:w="3150" w:type="dxa"/>
          </w:tcPr>
          <w:p w14:paraId="6BFD7BDD" w14:textId="77777777" w:rsidR="00DB754F" w:rsidRPr="001B54C3" w:rsidRDefault="00DB754F" w:rsidP="009F1366">
            <w:pPr>
              <w:pStyle w:val="TableEntry"/>
            </w:pPr>
            <w:r w:rsidRPr="001B54C3">
              <w:t xml:space="preserve">The date when the value set is no longer expected to be used </w:t>
            </w:r>
          </w:p>
        </w:tc>
        <w:tc>
          <w:tcPr>
            <w:tcW w:w="3240" w:type="dxa"/>
          </w:tcPr>
          <w:p w14:paraId="7685CD09" w14:textId="77777777" w:rsidR="00DB754F" w:rsidRPr="001B54C3" w:rsidRDefault="00DB754F" w:rsidP="009F1366">
            <w:pPr>
              <w:pStyle w:val="TableEntry"/>
            </w:pPr>
            <w:r w:rsidRPr="001B54C3">
              <w:t>N/A</w:t>
            </w:r>
          </w:p>
        </w:tc>
      </w:tr>
      <w:tr w:rsidR="00DB754F" w:rsidRPr="001B54C3" w14:paraId="19A093DD" w14:textId="77777777" w:rsidTr="009F1366">
        <w:trPr>
          <w:cantSplit/>
        </w:trPr>
        <w:tc>
          <w:tcPr>
            <w:tcW w:w="2358" w:type="dxa"/>
          </w:tcPr>
          <w:p w14:paraId="5937919E" w14:textId="77777777" w:rsidR="00DB754F" w:rsidRPr="001B54C3" w:rsidRDefault="00DB754F" w:rsidP="009F1366">
            <w:pPr>
              <w:pStyle w:val="TableEntry"/>
            </w:pPr>
            <w:r w:rsidRPr="001B54C3">
              <w:t>Creation Date</w:t>
            </w:r>
          </w:p>
        </w:tc>
        <w:tc>
          <w:tcPr>
            <w:tcW w:w="3150" w:type="dxa"/>
          </w:tcPr>
          <w:p w14:paraId="43DA4F96" w14:textId="77777777" w:rsidR="00DB754F" w:rsidRPr="001B54C3" w:rsidRDefault="00DB754F" w:rsidP="009F1366">
            <w:pPr>
              <w:pStyle w:val="TableEntry"/>
            </w:pPr>
            <w:r w:rsidRPr="001B54C3">
              <w:t xml:space="preserve">The date of creation of the value set </w:t>
            </w:r>
          </w:p>
        </w:tc>
        <w:tc>
          <w:tcPr>
            <w:tcW w:w="3240" w:type="dxa"/>
          </w:tcPr>
          <w:p w14:paraId="292C0AA1" w14:textId="77777777" w:rsidR="00DB754F" w:rsidRPr="001B54C3" w:rsidRDefault="00DB754F" w:rsidP="009F1366">
            <w:pPr>
              <w:pStyle w:val="TableEntry"/>
            </w:pPr>
            <w:r w:rsidRPr="001B54C3">
              <w:t>4/3/2013</w:t>
            </w:r>
          </w:p>
        </w:tc>
      </w:tr>
      <w:tr w:rsidR="00DB754F" w:rsidRPr="001B54C3" w14:paraId="52DAAA94" w14:textId="77777777" w:rsidTr="009F1366">
        <w:trPr>
          <w:cantSplit/>
        </w:trPr>
        <w:tc>
          <w:tcPr>
            <w:tcW w:w="2358" w:type="dxa"/>
          </w:tcPr>
          <w:p w14:paraId="405542CD" w14:textId="77777777" w:rsidR="00DB754F" w:rsidRPr="001B54C3" w:rsidRDefault="00DB754F" w:rsidP="009F1366">
            <w:pPr>
              <w:pStyle w:val="TableEntry"/>
            </w:pPr>
            <w:r w:rsidRPr="001B54C3">
              <w:t xml:space="preserve">Revision Date </w:t>
            </w:r>
          </w:p>
        </w:tc>
        <w:tc>
          <w:tcPr>
            <w:tcW w:w="3150" w:type="dxa"/>
          </w:tcPr>
          <w:p w14:paraId="21F0912F" w14:textId="77777777" w:rsidR="00DB754F" w:rsidRPr="001B54C3" w:rsidRDefault="00DB754F" w:rsidP="009F1366">
            <w:pPr>
              <w:pStyle w:val="TableEntry"/>
            </w:pPr>
            <w:r w:rsidRPr="001B54C3">
              <w:t xml:space="preserve">The date of revision of the value set </w:t>
            </w:r>
          </w:p>
        </w:tc>
        <w:tc>
          <w:tcPr>
            <w:tcW w:w="3240" w:type="dxa"/>
          </w:tcPr>
          <w:p w14:paraId="24FE8255" w14:textId="77777777" w:rsidR="00DB754F" w:rsidRPr="001B54C3" w:rsidRDefault="00DB754F" w:rsidP="009F1366">
            <w:pPr>
              <w:pStyle w:val="TableEntry"/>
            </w:pPr>
            <w:r w:rsidRPr="001B54C3">
              <w:t>N/A</w:t>
            </w:r>
          </w:p>
        </w:tc>
      </w:tr>
      <w:tr w:rsidR="00DB754F" w:rsidRPr="001B54C3" w14:paraId="5426862C" w14:textId="77777777" w:rsidTr="009F1366">
        <w:trPr>
          <w:cantSplit/>
        </w:trPr>
        <w:tc>
          <w:tcPr>
            <w:tcW w:w="2358" w:type="dxa"/>
          </w:tcPr>
          <w:p w14:paraId="29CED658" w14:textId="77777777" w:rsidR="00DB754F" w:rsidRPr="001B54C3" w:rsidRDefault="00DB754F" w:rsidP="009F1366">
            <w:pPr>
              <w:pStyle w:val="TableEntry"/>
            </w:pPr>
            <w:r w:rsidRPr="001B54C3">
              <w:t>Groups</w:t>
            </w:r>
          </w:p>
        </w:tc>
        <w:tc>
          <w:tcPr>
            <w:tcW w:w="3150" w:type="dxa"/>
          </w:tcPr>
          <w:p w14:paraId="7F01BAFE" w14:textId="77777777" w:rsidR="00DB754F" w:rsidRPr="001B54C3" w:rsidRDefault="00DB754F" w:rsidP="009F1366">
            <w:pPr>
              <w:pStyle w:val="TableEntry"/>
            </w:pPr>
            <w:r w:rsidRPr="001B54C3">
              <w:t>The identifiers of the groups that include this value set. A group may also have an OID assigned.</w:t>
            </w:r>
          </w:p>
        </w:tc>
        <w:tc>
          <w:tcPr>
            <w:tcW w:w="3240" w:type="dxa"/>
          </w:tcPr>
          <w:p w14:paraId="006F97FD" w14:textId="77777777" w:rsidR="00DB754F" w:rsidRPr="001B54C3" w:rsidRDefault="00DB754F" w:rsidP="009F1366">
            <w:pPr>
              <w:pStyle w:val="TableEntry"/>
            </w:pPr>
            <w:r w:rsidRPr="001B54C3">
              <w:t>IHE VRDR</w:t>
            </w:r>
          </w:p>
        </w:tc>
      </w:tr>
    </w:tbl>
    <w:p w14:paraId="64F627D7" w14:textId="77777777" w:rsidR="00DB754F" w:rsidRPr="001B54C3" w:rsidRDefault="00DB754F" w:rsidP="00235E1F">
      <w:pPr>
        <w:pStyle w:val="Heading4"/>
        <w:rPr>
          <w:bCs/>
          <w:noProof w:val="0"/>
        </w:rPr>
      </w:pPr>
      <w:bookmarkStart w:id="2725" w:name="_Toc365018569"/>
      <w:bookmarkStart w:id="2726" w:name="_Toc466555725"/>
      <w:r w:rsidRPr="001B54C3">
        <w:rPr>
          <w:bCs/>
          <w:noProof w:val="0"/>
        </w:rPr>
        <w:t>6.5.FF.2 VRDR Autopsy Procedure Performed Value Set</w:t>
      </w:r>
      <w:bookmarkEnd w:id="2725"/>
      <w:bookmarkEnd w:id="2726"/>
    </w:p>
    <w:p w14:paraId="526350F3" w14:textId="77777777" w:rsidR="00DB754F" w:rsidRPr="001B54C3" w:rsidRDefault="00DB754F" w:rsidP="00DB754F">
      <w:pPr>
        <w:pStyle w:val="BodyText"/>
      </w:pPr>
      <w:r w:rsidRPr="001B54C3">
        <w:t>VRDR Autopsy Procedure Performed Value Set will use the SNOMED-CT code system to identify its contents. Codes that are used within the scope of this profile are listed below:</w:t>
      </w:r>
    </w:p>
    <w:p w14:paraId="47255F0E" w14:textId="77777777" w:rsidR="00DB754F" w:rsidRPr="001B54C3" w:rsidRDefault="00DB754F" w:rsidP="00DB754F">
      <w:pPr>
        <w:pStyle w:val="BodyText"/>
      </w:pPr>
    </w:p>
    <w:tbl>
      <w:tblPr>
        <w:tblW w:w="3074"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000" w:firstRow="0" w:lastRow="0" w:firstColumn="0" w:lastColumn="0" w:noHBand="0" w:noVBand="0"/>
      </w:tblPr>
      <w:tblGrid>
        <w:gridCol w:w="2076"/>
        <w:gridCol w:w="3666"/>
      </w:tblGrid>
      <w:tr w:rsidR="00DB754F" w:rsidRPr="001B54C3" w14:paraId="01DF0DDE" w14:textId="77777777" w:rsidTr="009F1366">
        <w:trPr>
          <w:tblHeader/>
          <w:jc w:val="center"/>
        </w:trPr>
        <w:tc>
          <w:tcPr>
            <w:tcW w:w="1808" w:type="pct"/>
            <w:shd w:val="clear" w:color="auto" w:fill="D9D9D9"/>
            <w:vAlign w:val="center"/>
          </w:tcPr>
          <w:p w14:paraId="7FBC81AF" w14:textId="77777777" w:rsidR="00DB754F" w:rsidRPr="001B54C3" w:rsidRDefault="00DB754F" w:rsidP="009F1366">
            <w:pPr>
              <w:pStyle w:val="TableEntryHeader"/>
            </w:pPr>
            <w:r w:rsidRPr="001B54C3">
              <w:t>Value Set :</w:t>
            </w:r>
          </w:p>
        </w:tc>
        <w:tc>
          <w:tcPr>
            <w:tcW w:w="3192" w:type="pct"/>
            <w:shd w:val="clear" w:color="auto" w:fill="D9D9D9"/>
            <w:vAlign w:val="center"/>
          </w:tcPr>
          <w:p w14:paraId="7DC82276" w14:textId="77777777" w:rsidR="00DB754F" w:rsidRPr="001B54C3" w:rsidRDefault="00DB754F" w:rsidP="009F1366">
            <w:pPr>
              <w:pStyle w:val="TableEntryHeader"/>
            </w:pPr>
            <w:r w:rsidRPr="001B54C3">
              <w:t>1.3.6.1.4.1.19376.1.7.3.1.1.23.8.1</w:t>
            </w:r>
          </w:p>
        </w:tc>
      </w:tr>
      <w:tr w:rsidR="00DB754F" w:rsidRPr="001B54C3" w14:paraId="31CF06D3" w14:textId="77777777" w:rsidTr="009F1366">
        <w:trPr>
          <w:tblHeader/>
          <w:jc w:val="center"/>
        </w:trPr>
        <w:tc>
          <w:tcPr>
            <w:tcW w:w="1808" w:type="pct"/>
            <w:shd w:val="clear" w:color="auto" w:fill="D9D9D9"/>
            <w:vAlign w:val="center"/>
          </w:tcPr>
          <w:p w14:paraId="6523C102" w14:textId="77777777" w:rsidR="00DB754F" w:rsidRPr="001B54C3" w:rsidRDefault="00DB754F" w:rsidP="009F1366">
            <w:pPr>
              <w:pStyle w:val="TableEntryHeader"/>
            </w:pPr>
            <w:r w:rsidRPr="001B54C3">
              <w:t>Vocabulary:</w:t>
            </w:r>
          </w:p>
        </w:tc>
        <w:tc>
          <w:tcPr>
            <w:tcW w:w="3192" w:type="pct"/>
            <w:shd w:val="clear" w:color="auto" w:fill="D9D9D9"/>
            <w:vAlign w:val="center"/>
          </w:tcPr>
          <w:p w14:paraId="27B04EE2" w14:textId="77777777" w:rsidR="00DB754F" w:rsidRPr="001B54C3" w:rsidRDefault="00DB754F" w:rsidP="009F1366">
            <w:pPr>
              <w:pStyle w:val="TableEntryHeader"/>
            </w:pPr>
            <w:r w:rsidRPr="001B54C3">
              <w:t>2.16.840.1.113883.6.96</w:t>
            </w:r>
          </w:p>
        </w:tc>
      </w:tr>
      <w:tr w:rsidR="00DB754F" w:rsidRPr="001B54C3" w14:paraId="226E0632" w14:textId="77777777" w:rsidTr="009F1366">
        <w:trPr>
          <w:tblHeader/>
          <w:jc w:val="center"/>
        </w:trPr>
        <w:tc>
          <w:tcPr>
            <w:tcW w:w="1808" w:type="pct"/>
            <w:shd w:val="clear" w:color="auto" w:fill="D9D9D9"/>
            <w:vAlign w:val="center"/>
          </w:tcPr>
          <w:p w14:paraId="6E459482" w14:textId="77777777" w:rsidR="00DB754F" w:rsidRPr="001B54C3" w:rsidRDefault="00DB754F" w:rsidP="009F1366">
            <w:pPr>
              <w:pStyle w:val="TableEntryHeader"/>
            </w:pPr>
            <w:r w:rsidRPr="001B54C3">
              <w:t xml:space="preserve">SNOMED-CT Code </w:t>
            </w:r>
          </w:p>
        </w:tc>
        <w:tc>
          <w:tcPr>
            <w:tcW w:w="3192" w:type="pct"/>
            <w:shd w:val="clear" w:color="auto" w:fill="D9D9D9"/>
          </w:tcPr>
          <w:p w14:paraId="7E5F207B" w14:textId="77777777" w:rsidR="00DB754F" w:rsidRPr="001B54C3" w:rsidRDefault="00DB754F" w:rsidP="009F1366">
            <w:pPr>
              <w:pStyle w:val="TableEntryHeader"/>
            </w:pPr>
            <w:r w:rsidRPr="001B54C3">
              <w:t>SNOMED-CT Description</w:t>
            </w:r>
          </w:p>
        </w:tc>
      </w:tr>
      <w:tr w:rsidR="00DB754F" w:rsidRPr="001B54C3" w14:paraId="56BFF08D" w14:textId="77777777" w:rsidTr="009F1366">
        <w:trPr>
          <w:jc w:val="center"/>
        </w:trPr>
        <w:tc>
          <w:tcPr>
            <w:tcW w:w="1808" w:type="pct"/>
          </w:tcPr>
          <w:p w14:paraId="71F07B36" w14:textId="77777777" w:rsidR="00DB754F" w:rsidRPr="001B54C3" w:rsidRDefault="00DB754F" w:rsidP="009F1366">
            <w:pPr>
              <w:pStyle w:val="TableEntry"/>
            </w:pPr>
            <w:r w:rsidRPr="001B54C3">
              <w:t>9427006</w:t>
            </w:r>
          </w:p>
        </w:tc>
        <w:tc>
          <w:tcPr>
            <w:tcW w:w="3192" w:type="pct"/>
          </w:tcPr>
          <w:p w14:paraId="31B3B8A9" w14:textId="77777777" w:rsidR="00DB754F" w:rsidRPr="001B54C3" w:rsidRDefault="00DB754F" w:rsidP="009F1366">
            <w:pPr>
              <w:pStyle w:val="TableEntry"/>
            </w:pPr>
            <w:r w:rsidRPr="001B54C3">
              <w:t>Autopsy review</w:t>
            </w:r>
          </w:p>
        </w:tc>
      </w:tr>
      <w:tr w:rsidR="00DB754F" w:rsidRPr="001B54C3" w14:paraId="1E31BDD0" w14:textId="77777777" w:rsidTr="009F1366">
        <w:trPr>
          <w:jc w:val="center"/>
        </w:trPr>
        <w:tc>
          <w:tcPr>
            <w:tcW w:w="1808" w:type="pct"/>
          </w:tcPr>
          <w:p w14:paraId="1C7C442A" w14:textId="77777777" w:rsidR="00DB754F" w:rsidRPr="001B54C3" w:rsidRDefault="00DB754F" w:rsidP="009F1366">
            <w:pPr>
              <w:pStyle w:val="TableEntry"/>
            </w:pPr>
            <w:r w:rsidRPr="001B54C3">
              <w:t>16521010</w:t>
            </w:r>
          </w:p>
        </w:tc>
        <w:tc>
          <w:tcPr>
            <w:tcW w:w="3192" w:type="pct"/>
          </w:tcPr>
          <w:p w14:paraId="664FCB28" w14:textId="77777777" w:rsidR="00DB754F" w:rsidRPr="001B54C3" w:rsidRDefault="00DB754F" w:rsidP="009F1366">
            <w:pPr>
              <w:pStyle w:val="TableEntry"/>
            </w:pPr>
            <w:r w:rsidRPr="001B54C3">
              <w:t>Autopsy review</w:t>
            </w:r>
          </w:p>
        </w:tc>
      </w:tr>
      <w:tr w:rsidR="00DB754F" w:rsidRPr="001B54C3" w14:paraId="7EA1209F" w14:textId="77777777" w:rsidTr="009F1366">
        <w:trPr>
          <w:jc w:val="center"/>
        </w:trPr>
        <w:tc>
          <w:tcPr>
            <w:tcW w:w="1808" w:type="pct"/>
          </w:tcPr>
          <w:p w14:paraId="754B86D6" w14:textId="77777777" w:rsidR="00DB754F" w:rsidRPr="001B54C3" w:rsidRDefault="00DB754F" w:rsidP="009F1366">
            <w:pPr>
              <w:pStyle w:val="TableEntry"/>
            </w:pPr>
            <w:r w:rsidRPr="001B54C3">
              <w:t>16522015</w:t>
            </w:r>
          </w:p>
        </w:tc>
        <w:tc>
          <w:tcPr>
            <w:tcW w:w="3192" w:type="pct"/>
          </w:tcPr>
          <w:p w14:paraId="6D80BB5F" w14:textId="77777777" w:rsidR="00DB754F" w:rsidRPr="001B54C3" w:rsidRDefault="00DB754F" w:rsidP="009F1366">
            <w:pPr>
              <w:pStyle w:val="TableEntry"/>
            </w:pPr>
            <w:r w:rsidRPr="001B54C3">
              <w:t>Autopsy review, NOS</w:t>
            </w:r>
          </w:p>
        </w:tc>
      </w:tr>
      <w:tr w:rsidR="00DB754F" w:rsidRPr="001B54C3" w14:paraId="5B79F9ED" w14:textId="77777777" w:rsidTr="009F1366">
        <w:trPr>
          <w:jc w:val="center"/>
        </w:trPr>
        <w:tc>
          <w:tcPr>
            <w:tcW w:w="1808" w:type="pct"/>
          </w:tcPr>
          <w:p w14:paraId="066D705F" w14:textId="77777777" w:rsidR="00DB754F" w:rsidRPr="001B54C3" w:rsidRDefault="00DB754F" w:rsidP="009F1366">
            <w:pPr>
              <w:pStyle w:val="TableEntry"/>
            </w:pPr>
            <w:r w:rsidRPr="001B54C3">
              <w:t>68184000</w:t>
            </w:r>
          </w:p>
        </w:tc>
        <w:tc>
          <w:tcPr>
            <w:tcW w:w="3192" w:type="pct"/>
          </w:tcPr>
          <w:p w14:paraId="2F7CA2B0" w14:textId="77777777" w:rsidR="00DB754F" w:rsidRPr="001B54C3" w:rsidRDefault="00DB754F" w:rsidP="009F1366">
            <w:pPr>
              <w:pStyle w:val="TableEntry"/>
            </w:pPr>
            <w:r w:rsidRPr="001B54C3">
              <w:t>Autopsy review, consultation and report</w:t>
            </w:r>
          </w:p>
        </w:tc>
      </w:tr>
      <w:tr w:rsidR="00DB754F" w:rsidRPr="001B54C3" w14:paraId="2E300089" w14:textId="77777777" w:rsidTr="009F1366">
        <w:trPr>
          <w:jc w:val="center"/>
        </w:trPr>
        <w:tc>
          <w:tcPr>
            <w:tcW w:w="1808" w:type="pct"/>
          </w:tcPr>
          <w:p w14:paraId="7175D794" w14:textId="77777777" w:rsidR="00DB754F" w:rsidRPr="001B54C3" w:rsidRDefault="00DB754F" w:rsidP="009F1366">
            <w:pPr>
              <w:pStyle w:val="TableEntry"/>
            </w:pPr>
            <w:r w:rsidRPr="001B54C3">
              <w:t>60864000</w:t>
            </w:r>
          </w:p>
        </w:tc>
        <w:tc>
          <w:tcPr>
            <w:tcW w:w="3192" w:type="pct"/>
          </w:tcPr>
          <w:p w14:paraId="50DC4AD7" w14:textId="77777777" w:rsidR="00DB754F" w:rsidRPr="001B54C3" w:rsidRDefault="00DB754F" w:rsidP="009F1366">
            <w:pPr>
              <w:pStyle w:val="TableEntry"/>
            </w:pPr>
            <w:r w:rsidRPr="001B54C3">
              <w:t>Autopsy review for conference (procedure)</w:t>
            </w:r>
          </w:p>
        </w:tc>
      </w:tr>
      <w:tr w:rsidR="00DB754F" w:rsidRPr="001B54C3" w14:paraId="463CB165" w14:textId="77777777" w:rsidTr="009F1366">
        <w:trPr>
          <w:jc w:val="center"/>
        </w:trPr>
        <w:tc>
          <w:tcPr>
            <w:tcW w:w="1808" w:type="pct"/>
          </w:tcPr>
          <w:p w14:paraId="029146DD" w14:textId="77777777" w:rsidR="00DB754F" w:rsidRPr="001B54C3" w:rsidRDefault="00DB754F" w:rsidP="009F1366">
            <w:pPr>
              <w:pStyle w:val="TableEntry"/>
            </w:pPr>
            <w:r w:rsidRPr="001B54C3">
              <w:t>86693001</w:t>
            </w:r>
          </w:p>
        </w:tc>
        <w:tc>
          <w:tcPr>
            <w:tcW w:w="3192" w:type="pct"/>
          </w:tcPr>
          <w:p w14:paraId="1A583D84" w14:textId="77777777" w:rsidR="00DB754F" w:rsidRPr="001B54C3" w:rsidRDefault="00DB754F" w:rsidP="009F1366">
            <w:pPr>
              <w:pStyle w:val="TableEntry"/>
            </w:pPr>
            <w:r w:rsidRPr="001B54C3">
              <w:t>Autopsy review for teaching (procedure)</w:t>
            </w:r>
          </w:p>
        </w:tc>
      </w:tr>
      <w:tr w:rsidR="00DB754F" w:rsidRPr="001B54C3" w14:paraId="3D7F9143" w14:textId="77777777" w:rsidTr="009F1366">
        <w:trPr>
          <w:jc w:val="center"/>
        </w:trPr>
        <w:tc>
          <w:tcPr>
            <w:tcW w:w="1808" w:type="pct"/>
          </w:tcPr>
          <w:p w14:paraId="216E4244" w14:textId="77777777" w:rsidR="00DB754F" w:rsidRPr="001B54C3" w:rsidRDefault="00DB754F" w:rsidP="009F1366">
            <w:pPr>
              <w:pStyle w:val="TableEntry"/>
            </w:pPr>
            <w:r w:rsidRPr="001B54C3">
              <w:t>5785009</w:t>
            </w:r>
          </w:p>
        </w:tc>
        <w:tc>
          <w:tcPr>
            <w:tcW w:w="3192" w:type="pct"/>
          </w:tcPr>
          <w:p w14:paraId="1DF0E4A0" w14:textId="77777777" w:rsidR="00DB754F" w:rsidRPr="001B54C3" w:rsidRDefault="00DB754F" w:rsidP="009F1366">
            <w:pPr>
              <w:pStyle w:val="TableEntry"/>
            </w:pPr>
            <w:r w:rsidRPr="001B54C3">
              <w:t>Forensic autopsy (procedure)</w:t>
            </w:r>
          </w:p>
        </w:tc>
      </w:tr>
      <w:tr w:rsidR="00DB754F" w:rsidRPr="001B54C3" w14:paraId="62268DFC" w14:textId="77777777" w:rsidTr="009F1366">
        <w:trPr>
          <w:jc w:val="center"/>
        </w:trPr>
        <w:tc>
          <w:tcPr>
            <w:tcW w:w="1808" w:type="pct"/>
          </w:tcPr>
          <w:p w14:paraId="61F48796" w14:textId="77777777" w:rsidR="00DB754F" w:rsidRPr="001B54C3" w:rsidRDefault="00DB754F" w:rsidP="009F1366">
            <w:pPr>
              <w:pStyle w:val="TableEntry"/>
            </w:pPr>
            <w:r w:rsidRPr="001B54C3">
              <w:t>61501008</w:t>
            </w:r>
          </w:p>
        </w:tc>
        <w:tc>
          <w:tcPr>
            <w:tcW w:w="3192" w:type="pct"/>
          </w:tcPr>
          <w:p w14:paraId="7D0273EF" w14:textId="77777777" w:rsidR="00DB754F" w:rsidRPr="001B54C3" w:rsidRDefault="00DB754F" w:rsidP="009F1366">
            <w:pPr>
              <w:pStyle w:val="TableEntry"/>
            </w:pPr>
            <w:r w:rsidRPr="001B54C3">
              <w:t>Forensic autopsy, extensive (procedure)</w:t>
            </w:r>
          </w:p>
        </w:tc>
      </w:tr>
      <w:tr w:rsidR="00DB754F" w:rsidRPr="001B54C3" w14:paraId="3DCD1A75" w14:textId="77777777" w:rsidTr="009F1366">
        <w:trPr>
          <w:jc w:val="center"/>
        </w:trPr>
        <w:tc>
          <w:tcPr>
            <w:tcW w:w="1808" w:type="pct"/>
          </w:tcPr>
          <w:p w14:paraId="7C21E79E" w14:textId="77777777" w:rsidR="00DB754F" w:rsidRPr="001B54C3" w:rsidRDefault="00DB754F" w:rsidP="009F1366">
            <w:pPr>
              <w:pStyle w:val="TableEntry"/>
            </w:pPr>
            <w:r w:rsidRPr="001B54C3">
              <w:lastRenderedPageBreak/>
              <w:t>29240004</w:t>
            </w:r>
          </w:p>
        </w:tc>
        <w:tc>
          <w:tcPr>
            <w:tcW w:w="3192" w:type="pct"/>
          </w:tcPr>
          <w:p w14:paraId="3BBF87E4" w14:textId="77777777" w:rsidR="00DB754F" w:rsidRPr="001B54C3" w:rsidRDefault="00DB754F" w:rsidP="009F1366">
            <w:pPr>
              <w:pStyle w:val="TableEntry"/>
            </w:pPr>
            <w:r w:rsidRPr="001B54C3">
              <w:t>Autopsy examination (procedure)</w:t>
            </w:r>
          </w:p>
        </w:tc>
      </w:tr>
      <w:tr w:rsidR="00DB754F" w:rsidRPr="001B54C3" w14:paraId="084A3F25" w14:textId="77777777" w:rsidTr="009F1366">
        <w:trPr>
          <w:jc w:val="center"/>
        </w:trPr>
        <w:tc>
          <w:tcPr>
            <w:tcW w:w="1808" w:type="pct"/>
          </w:tcPr>
          <w:p w14:paraId="007CD22D" w14:textId="77777777" w:rsidR="00DB754F" w:rsidRPr="001B54C3" w:rsidRDefault="00DB754F" w:rsidP="009F1366">
            <w:pPr>
              <w:pStyle w:val="TableEntry"/>
            </w:pPr>
            <w:r w:rsidRPr="001B54C3">
              <w:t>48926013</w:t>
            </w:r>
          </w:p>
        </w:tc>
        <w:tc>
          <w:tcPr>
            <w:tcW w:w="3192" w:type="pct"/>
          </w:tcPr>
          <w:p w14:paraId="4F97A964" w14:textId="77777777" w:rsidR="00DB754F" w:rsidRPr="001B54C3" w:rsidRDefault="00DB754F" w:rsidP="009F1366">
            <w:pPr>
              <w:pStyle w:val="TableEntry"/>
            </w:pPr>
            <w:r w:rsidRPr="001B54C3">
              <w:t>Autopsy examination</w:t>
            </w:r>
          </w:p>
        </w:tc>
      </w:tr>
      <w:tr w:rsidR="00DB754F" w:rsidRPr="001B54C3" w14:paraId="5D2CDF75" w14:textId="77777777" w:rsidTr="009F1366">
        <w:trPr>
          <w:jc w:val="center"/>
        </w:trPr>
        <w:tc>
          <w:tcPr>
            <w:tcW w:w="1808" w:type="pct"/>
          </w:tcPr>
          <w:p w14:paraId="236516E8" w14:textId="77777777" w:rsidR="00DB754F" w:rsidRPr="001B54C3" w:rsidRDefault="00DB754F" w:rsidP="009F1366">
            <w:pPr>
              <w:pStyle w:val="TableEntry"/>
            </w:pPr>
            <w:r w:rsidRPr="001B54C3">
              <w:t>48930011</w:t>
            </w:r>
          </w:p>
        </w:tc>
        <w:tc>
          <w:tcPr>
            <w:tcW w:w="3192" w:type="pct"/>
          </w:tcPr>
          <w:p w14:paraId="782C790D" w14:textId="77777777" w:rsidR="00DB754F" w:rsidRPr="001B54C3" w:rsidRDefault="00DB754F" w:rsidP="009F1366">
            <w:pPr>
              <w:pStyle w:val="TableEntry"/>
            </w:pPr>
            <w:r w:rsidRPr="001B54C3">
              <w:t>Autopsy</w:t>
            </w:r>
          </w:p>
        </w:tc>
      </w:tr>
      <w:tr w:rsidR="00DB754F" w:rsidRPr="001B54C3" w14:paraId="69735818" w14:textId="77777777" w:rsidTr="009F1366">
        <w:trPr>
          <w:jc w:val="center"/>
        </w:trPr>
        <w:tc>
          <w:tcPr>
            <w:tcW w:w="1808" w:type="pct"/>
          </w:tcPr>
          <w:p w14:paraId="1D856F89" w14:textId="77777777" w:rsidR="00DB754F" w:rsidRPr="001B54C3" w:rsidRDefault="00DB754F" w:rsidP="009F1366">
            <w:pPr>
              <w:pStyle w:val="TableEntry"/>
            </w:pPr>
            <w:r w:rsidRPr="001B54C3">
              <w:t>48927016</w:t>
            </w:r>
          </w:p>
        </w:tc>
        <w:tc>
          <w:tcPr>
            <w:tcW w:w="3192" w:type="pct"/>
          </w:tcPr>
          <w:p w14:paraId="2314A10E" w14:textId="77777777" w:rsidR="00DB754F" w:rsidRPr="001B54C3" w:rsidRDefault="00DB754F" w:rsidP="009F1366">
            <w:pPr>
              <w:pStyle w:val="TableEntry"/>
            </w:pPr>
            <w:r w:rsidRPr="001B54C3">
              <w:t>Autopsy examination, NOS</w:t>
            </w:r>
          </w:p>
        </w:tc>
      </w:tr>
      <w:tr w:rsidR="00DB754F" w:rsidRPr="001B54C3" w14:paraId="586AF2C0" w14:textId="77777777" w:rsidTr="009F1366">
        <w:trPr>
          <w:jc w:val="center"/>
        </w:trPr>
        <w:tc>
          <w:tcPr>
            <w:tcW w:w="1808" w:type="pct"/>
          </w:tcPr>
          <w:p w14:paraId="090791E6" w14:textId="77777777" w:rsidR="00DB754F" w:rsidRPr="001B54C3" w:rsidRDefault="00DB754F" w:rsidP="009F1366">
            <w:pPr>
              <w:pStyle w:val="TableEntry"/>
            </w:pPr>
            <w:r w:rsidRPr="001B54C3">
              <w:t>48928014</w:t>
            </w:r>
          </w:p>
        </w:tc>
        <w:tc>
          <w:tcPr>
            <w:tcW w:w="3192" w:type="pct"/>
          </w:tcPr>
          <w:p w14:paraId="0274DDBB" w14:textId="77777777" w:rsidR="00DB754F" w:rsidRPr="001B54C3" w:rsidRDefault="00DB754F" w:rsidP="009F1366">
            <w:pPr>
              <w:pStyle w:val="TableEntry"/>
            </w:pPr>
            <w:r w:rsidRPr="001B54C3">
              <w:t>Autopsy, NOS</w:t>
            </w:r>
          </w:p>
        </w:tc>
      </w:tr>
      <w:tr w:rsidR="00DB754F" w:rsidRPr="001B54C3" w14:paraId="64D64D91" w14:textId="77777777" w:rsidTr="009F1366">
        <w:trPr>
          <w:jc w:val="center"/>
        </w:trPr>
        <w:tc>
          <w:tcPr>
            <w:tcW w:w="1808" w:type="pct"/>
          </w:tcPr>
          <w:p w14:paraId="19EF82DA" w14:textId="77777777" w:rsidR="00DB754F" w:rsidRPr="001B54C3" w:rsidRDefault="00DB754F" w:rsidP="009F1366">
            <w:pPr>
              <w:pStyle w:val="TableEntry"/>
            </w:pPr>
            <w:r w:rsidRPr="001B54C3">
              <w:t>41770000</w:t>
            </w:r>
          </w:p>
        </w:tc>
        <w:tc>
          <w:tcPr>
            <w:tcW w:w="3192" w:type="pct"/>
          </w:tcPr>
          <w:p w14:paraId="147B9A2C" w14:textId="77777777" w:rsidR="00DB754F" w:rsidRPr="001B54C3" w:rsidRDefault="00DB754F" w:rsidP="009F1366">
            <w:pPr>
              <w:pStyle w:val="TableEntry"/>
            </w:pPr>
            <w:r w:rsidRPr="001B54C3">
              <w:t>Autopsy, gross and microscopic examination (procedure)</w:t>
            </w:r>
          </w:p>
        </w:tc>
      </w:tr>
      <w:tr w:rsidR="00DB754F" w:rsidRPr="001B54C3" w14:paraId="23B9FA80" w14:textId="77777777" w:rsidTr="009F1366">
        <w:trPr>
          <w:jc w:val="center"/>
        </w:trPr>
        <w:tc>
          <w:tcPr>
            <w:tcW w:w="1808" w:type="pct"/>
          </w:tcPr>
          <w:p w14:paraId="0C6AADBD" w14:textId="77777777" w:rsidR="00DB754F" w:rsidRPr="001B54C3" w:rsidRDefault="00DB754F" w:rsidP="009F1366">
            <w:pPr>
              <w:pStyle w:val="TableEntry"/>
            </w:pPr>
            <w:r w:rsidRPr="001B54C3">
              <w:t>56417000</w:t>
            </w:r>
          </w:p>
        </w:tc>
        <w:tc>
          <w:tcPr>
            <w:tcW w:w="3192" w:type="pct"/>
          </w:tcPr>
          <w:p w14:paraId="7397DB03" w14:textId="77777777" w:rsidR="00DB754F" w:rsidRPr="001B54C3" w:rsidRDefault="00DB754F" w:rsidP="009F1366">
            <w:pPr>
              <w:pStyle w:val="TableEntry"/>
            </w:pPr>
            <w:r w:rsidRPr="001B54C3">
              <w:t>Autopsy, gross and microscopic examination with brain (procedure)</w:t>
            </w:r>
          </w:p>
        </w:tc>
      </w:tr>
      <w:tr w:rsidR="00DB754F" w:rsidRPr="001B54C3" w14:paraId="59B0B3DE" w14:textId="77777777" w:rsidTr="009F1366">
        <w:trPr>
          <w:jc w:val="center"/>
        </w:trPr>
        <w:tc>
          <w:tcPr>
            <w:tcW w:w="1808" w:type="pct"/>
          </w:tcPr>
          <w:p w14:paraId="30CBD672" w14:textId="77777777" w:rsidR="00DB754F" w:rsidRPr="001B54C3" w:rsidRDefault="00DB754F" w:rsidP="009F1366">
            <w:pPr>
              <w:pStyle w:val="TableEntry"/>
            </w:pPr>
            <w:r w:rsidRPr="001B54C3">
              <w:t>41554000</w:t>
            </w:r>
          </w:p>
        </w:tc>
        <w:tc>
          <w:tcPr>
            <w:tcW w:w="3192" w:type="pct"/>
          </w:tcPr>
          <w:p w14:paraId="16EE9401" w14:textId="77777777" w:rsidR="00DB754F" w:rsidRPr="001B54C3" w:rsidRDefault="00DB754F" w:rsidP="009F1366">
            <w:pPr>
              <w:pStyle w:val="TableEntry"/>
            </w:pPr>
            <w:r w:rsidRPr="001B54C3">
              <w:t>Autopsy, gross and microscopic examination with brain and spinal cord (procedure)</w:t>
            </w:r>
          </w:p>
        </w:tc>
      </w:tr>
      <w:tr w:rsidR="00DB754F" w:rsidRPr="001B54C3" w14:paraId="07C9647E" w14:textId="77777777" w:rsidTr="009F1366">
        <w:trPr>
          <w:jc w:val="center"/>
        </w:trPr>
        <w:tc>
          <w:tcPr>
            <w:tcW w:w="1808" w:type="pct"/>
          </w:tcPr>
          <w:p w14:paraId="6AF12CC1" w14:textId="77777777" w:rsidR="00DB754F" w:rsidRPr="001B54C3" w:rsidRDefault="00DB754F" w:rsidP="009F1366">
            <w:pPr>
              <w:pStyle w:val="TableEntry"/>
            </w:pPr>
            <w:r w:rsidRPr="001B54C3">
              <w:t>74348008</w:t>
            </w:r>
          </w:p>
        </w:tc>
        <w:tc>
          <w:tcPr>
            <w:tcW w:w="3192" w:type="pct"/>
          </w:tcPr>
          <w:p w14:paraId="414ED18A" w14:textId="77777777" w:rsidR="00DB754F" w:rsidRPr="001B54C3" w:rsidRDefault="00DB754F" w:rsidP="009F1366">
            <w:pPr>
              <w:pStyle w:val="TableEntry"/>
            </w:pPr>
            <w:r w:rsidRPr="001B54C3">
              <w:t>Autopsy, gross and microscopic examination, limited (procedure)</w:t>
            </w:r>
          </w:p>
        </w:tc>
      </w:tr>
      <w:tr w:rsidR="00DB754F" w:rsidRPr="001B54C3" w14:paraId="20251FDB" w14:textId="77777777" w:rsidTr="009F1366">
        <w:trPr>
          <w:jc w:val="center"/>
        </w:trPr>
        <w:tc>
          <w:tcPr>
            <w:tcW w:w="1808" w:type="pct"/>
          </w:tcPr>
          <w:p w14:paraId="5420E294" w14:textId="77777777" w:rsidR="00DB754F" w:rsidRPr="001B54C3" w:rsidRDefault="00DB754F" w:rsidP="009F1366">
            <w:pPr>
              <w:pStyle w:val="TableEntry"/>
            </w:pPr>
            <w:r w:rsidRPr="001B54C3">
              <w:t>57438004</w:t>
            </w:r>
          </w:p>
        </w:tc>
        <w:tc>
          <w:tcPr>
            <w:tcW w:w="3192" w:type="pct"/>
          </w:tcPr>
          <w:p w14:paraId="0CA1396F" w14:textId="77777777" w:rsidR="00DB754F" w:rsidRPr="001B54C3" w:rsidRDefault="00DB754F" w:rsidP="009F1366">
            <w:pPr>
              <w:pStyle w:val="TableEntry"/>
            </w:pPr>
            <w:r w:rsidRPr="001B54C3">
              <w:t>Autopsy, gross and microscopic examination, regional (procedure)</w:t>
            </w:r>
          </w:p>
        </w:tc>
      </w:tr>
      <w:tr w:rsidR="00DB754F" w:rsidRPr="001B54C3" w14:paraId="0911A296" w14:textId="77777777" w:rsidTr="009F1366">
        <w:trPr>
          <w:jc w:val="center"/>
        </w:trPr>
        <w:tc>
          <w:tcPr>
            <w:tcW w:w="1808" w:type="pct"/>
          </w:tcPr>
          <w:p w14:paraId="4B43E7CE" w14:textId="77777777" w:rsidR="00DB754F" w:rsidRPr="001B54C3" w:rsidRDefault="00DB754F" w:rsidP="009F1366">
            <w:pPr>
              <w:pStyle w:val="TableEntry"/>
            </w:pPr>
            <w:r w:rsidRPr="001B54C3">
              <w:t>16361008</w:t>
            </w:r>
          </w:p>
        </w:tc>
        <w:tc>
          <w:tcPr>
            <w:tcW w:w="3192" w:type="pct"/>
          </w:tcPr>
          <w:p w14:paraId="07209C1C" w14:textId="77777777" w:rsidR="00DB754F" w:rsidRPr="001B54C3" w:rsidRDefault="00DB754F" w:rsidP="009F1366">
            <w:pPr>
              <w:pStyle w:val="TableEntry"/>
            </w:pPr>
            <w:r w:rsidRPr="001B54C3">
              <w:t>Autopsy, gross and microscopic examination, stillborn or newborn (procedure)</w:t>
            </w:r>
          </w:p>
        </w:tc>
      </w:tr>
      <w:tr w:rsidR="00DB754F" w:rsidRPr="001B54C3" w14:paraId="7A7F91AA" w14:textId="77777777" w:rsidTr="009F1366">
        <w:trPr>
          <w:jc w:val="center"/>
        </w:trPr>
        <w:tc>
          <w:tcPr>
            <w:tcW w:w="1808" w:type="pct"/>
          </w:tcPr>
          <w:p w14:paraId="049701C1" w14:textId="77777777" w:rsidR="00DB754F" w:rsidRPr="001B54C3" w:rsidRDefault="00DB754F" w:rsidP="009F1366">
            <w:pPr>
              <w:pStyle w:val="TableEntry"/>
            </w:pPr>
            <w:r w:rsidRPr="001B54C3">
              <w:t>4447001</w:t>
            </w:r>
          </w:p>
        </w:tc>
        <w:tc>
          <w:tcPr>
            <w:tcW w:w="3192" w:type="pct"/>
          </w:tcPr>
          <w:p w14:paraId="302AF180" w14:textId="77777777" w:rsidR="00DB754F" w:rsidRPr="001B54C3" w:rsidRDefault="00DB754F" w:rsidP="009F1366">
            <w:pPr>
              <w:pStyle w:val="TableEntry"/>
            </w:pPr>
            <w:r w:rsidRPr="001B54C3">
              <w:t>Autopsy, gross and microscopic examination, stillborn or newborn without CNS (procedure)</w:t>
            </w:r>
          </w:p>
        </w:tc>
      </w:tr>
      <w:tr w:rsidR="00DB754F" w:rsidRPr="001B54C3" w14:paraId="7073A43B" w14:textId="77777777" w:rsidTr="009F1366">
        <w:trPr>
          <w:jc w:val="center"/>
        </w:trPr>
        <w:tc>
          <w:tcPr>
            <w:tcW w:w="1808" w:type="pct"/>
          </w:tcPr>
          <w:p w14:paraId="0B04229E" w14:textId="77777777" w:rsidR="00DB754F" w:rsidRPr="001B54C3" w:rsidRDefault="00DB754F" w:rsidP="009F1366">
            <w:pPr>
              <w:pStyle w:val="TableEntry"/>
            </w:pPr>
            <w:r w:rsidRPr="001B54C3">
              <w:t>82823006</w:t>
            </w:r>
          </w:p>
        </w:tc>
        <w:tc>
          <w:tcPr>
            <w:tcW w:w="3192" w:type="pct"/>
          </w:tcPr>
          <w:p w14:paraId="38B0C49E" w14:textId="77777777" w:rsidR="00DB754F" w:rsidRPr="001B54C3" w:rsidRDefault="00DB754F" w:rsidP="009F1366">
            <w:pPr>
              <w:pStyle w:val="TableEntry"/>
            </w:pPr>
            <w:r w:rsidRPr="001B54C3">
              <w:t>Autopsy, gross examination with brain (procedure)</w:t>
            </w:r>
          </w:p>
        </w:tc>
      </w:tr>
      <w:tr w:rsidR="00DB754F" w:rsidRPr="001B54C3" w14:paraId="2D7D3D6A" w14:textId="77777777" w:rsidTr="009F1366">
        <w:trPr>
          <w:jc w:val="center"/>
        </w:trPr>
        <w:tc>
          <w:tcPr>
            <w:tcW w:w="1808" w:type="pct"/>
          </w:tcPr>
          <w:p w14:paraId="1F706C8A" w14:textId="77777777" w:rsidR="00DB754F" w:rsidRPr="001B54C3" w:rsidRDefault="00DB754F" w:rsidP="009F1366">
            <w:pPr>
              <w:pStyle w:val="TableEntry"/>
            </w:pPr>
            <w:r w:rsidRPr="001B54C3">
              <w:t>47197006</w:t>
            </w:r>
          </w:p>
        </w:tc>
        <w:tc>
          <w:tcPr>
            <w:tcW w:w="3192" w:type="pct"/>
          </w:tcPr>
          <w:p w14:paraId="37009C69" w14:textId="77777777" w:rsidR="00DB754F" w:rsidRPr="001B54C3" w:rsidRDefault="00DB754F" w:rsidP="009F1366">
            <w:pPr>
              <w:pStyle w:val="TableEntry"/>
            </w:pPr>
            <w:r w:rsidRPr="001B54C3">
              <w:t>Autopsy, gross examination with brain and spinal cord (procedure)</w:t>
            </w:r>
          </w:p>
        </w:tc>
      </w:tr>
      <w:tr w:rsidR="00DB754F" w:rsidRPr="001B54C3" w14:paraId="7EB14926" w14:textId="77777777" w:rsidTr="009F1366">
        <w:trPr>
          <w:jc w:val="center"/>
        </w:trPr>
        <w:tc>
          <w:tcPr>
            <w:tcW w:w="1808" w:type="pct"/>
          </w:tcPr>
          <w:p w14:paraId="38A9DA1C" w14:textId="77777777" w:rsidR="00DB754F" w:rsidRPr="001B54C3" w:rsidRDefault="00DB754F" w:rsidP="009F1366">
            <w:pPr>
              <w:pStyle w:val="TableEntry"/>
            </w:pPr>
            <w:r w:rsidRPr="001B54C3">
              <w:t>72598009</w:t>
            </w:r>
          </w:p>
        </w:tc>
        <w:tc>
          <w:tcPr>
            <w:tcW w:w="3192" w:type="pct"/>
          </w:tcPr>
          <w:p w14:paraId="67212C67" w14:textId="77777777" w:rsidR="00DB754F" w:rsidRPr="001B54C3" w:rsidRDefault="00DB754F" w:rsidP="009F1366">
            <w:pPr>
              <w:pStyle w:val="TableEntry"/>
            </w:pPr>
            <w:r w:rsidRPr="001B54C3">
              <w:t>Autopsy, gross examination, limited (procedure)</w:t>
            </w:r>
          </w:p>
        </w:tc>
      </w:tr>
      <w:tr w:rsidR="00DB754F" w:rsidRPr="001B54C3" w14:paraId="26AB3040" w14:textId="77777777" w:rsidTr="009F1366">
        <w:trPr>
          <w:jc w:val="center"/>
        </w:trPr>
        <w:tc>
          <w:tcPr>
            <w:tcW w:w="1808" w:type="pct"/>
          </w:tcPr>
          <w:p w14:paraId="72503FEC" w14:textId="77777777" w:rsidR="00DB754F" w:rsidRPr="001B54C3" w:rsidRDefault="00DB754F" w:rsidP="009F1366">
            <w:pPr>
              <w:pStyle w:val="TableEntry"/>
            </w:pPr>
            <w:r w:rsidRPr="001B54C3">
              <w:t>47847005</w:t>
            </w:r>
          </w:p>
        </w:tc>
        <w:tc>
          <w:tcPr>
            <w:tcW w:w="3192" w:type="pct"/>
          </w:tcPr>
          <w:p w14:paraId="0BB12A29" w14:textId="77777777" w:rsidR="00DB754F" w:rsidRPr="001B54C3" w:rsidRDefault="00DB754F" w:rsidP="009F1366">
            <w:pPr>
              <w:pStyle w:val="TableEntry"/>
            </w:pPr>
            <w:r w:rsidRPr="001B54C3">
              <w:t>Autopsy, gross examination, limited, regional (procedure)</w:t>
            </w:r>
          </w:p>
        </w:tc>
      </w:tr>
      <w:tr w:rsidR="00DB754F" w:rsidRPr="001B54C3" w14:paraId="377772AA" w14:textId="77777777" w:rsidTr="009F1366">
        <w:trPr>
          <w:jc w:val="center"/>
        </w:trPr>
        <w:tc>
          <w:tcPr>
            <w:tcW w:w="1808" w:type="pct"/>
          </w:tcPr>
          <w:p w14:paraId="1066DA6C" w14:textId="77777777" w:rsidR="00DB754F" w:rsidRPr="001B54C3" w:rsidRDefault="00DB754F" w:rsidP="009F1366">
            <w:pPr>
              <w:pStyle w:val="TableEntry"/>
            </w:pPr>
            <w:r w:rsidRPr="001B54C3">
              <w:t>50333006</w:t>
            </w:r>
          </w:p>
        </w:tc>
        <w:tc>
          <w:tcPr>
            <w:tcW w:w="3192" w:type="pct"/>
          </w:tcPr>
          <w:p w14:paraId="54D62C89" w14:textId="77777777" w:rsidR="00DB754F" w:rsidRPr="001B54C3" w:rsidRDefault="00DB754F" w:rsidP="009F1366">
            <w:pPr>
              <w:pStyle w:val="TableEntry"/>
            </w:pPr>
            <w:r w:rsidRPr="001B54C3">
              <w:t>Autopsy, gross examination, macerated stillborn (procedure)</w:t>
            </w:r>
          </w:p>
        </w:tc>
      </w:tr>
      <w:tr w:rsidR="00DB754F" w:rsidRPr="001B54C3" w14:paraId="42FBF8C6" w14:textId="77777777" w:rsidTr="009F1366">
        <w:trPr>
          <w:jc w:val="center"/>
        </w:trPr>
        <w:tc>
          <w:tcPr>
            <w:tcW w:w="1808" w:type="pct"/>
          </w:tcPr>
          <w:p w14:paraId="7C76B700" w14:textId="77777777" w:rsidR="00DB754F" w:rsidRPr="001B54C3" w:rsidRDefault="00DB754F" w:rsidP="009F1366">
            <w:pPr>
              <w:pStyle w:val="TableEntry"/>
            </w:pPr>
            <w:r w:rsidRPr="001B54C3">
              <w:t>35459000</w:t>
            </w:r>
          </w:p>
        </w:tc>
        <w:tc>
          <w:tcPr>
            <w:tcW w:w="3192" w:type="pct"/>
          </w:tcPr>
          <w:p w14:paraId="715773A2" w14:textId="77777777" w:rsidR="00DB754F" w:rsidRPr="001B54C3" w:rsidRDefault="00DB754F" w:rsidP="009F1366">
            <w:pPr>
              <w:pStyle w:val="TableEntry"/>
            </w:pPr>
            <w:r w:rsidRPr="001B54C3">
              <w:t>Autopsy, gross examination, stillborn or newborn (procedure)</w:t>
            </w:r>
          </w:p>
        </w:tc>
      </w:tr>
      <w:tr w:rsidR="00DB754F" w:rsidRPr="001B54C3" w14:paraId="133BE22F" w14:textId="77777777" w:rsidTr="009F1366">
        <w:trPr>
          <w:jc w:val="center"/>
        </w:trPr>
        <w:tc>
          <w:tcPr>
            <w:tcW w:w="1808" w:type="pct"/>
          </w:tcPr>
          <w:p w14:paraId="5783A58F" w14:textId="77777777" w:rsidR="00DB754F" w:rsidRPr="001B54C3" w:rsidRDefault="00DB754F" w:rsidP="009F1366">
            <w:pPr>
              <w:pStyle w:val="TableEntry"/>
            </w:pPr>
            <w:r w:rsidRPr="001B54C3">
              <w:t>26762004</w:t>
            </w:r>
          </w:p>
        </w:tc>
        <w:tc>
          <w:tcPr>
            <w:tcW w:w="3192" w:type="pct"/>
          </w:tcPr>
          <w:p w14:paraId="707352C9" w14:textId="77777777" w:rsidR="00DB754F" w:rsidRPr="001B54C3" w:rsidRDefault="00DB754F" w:rsidP="009F1366">
            <w:pPr>
              <w:pStyle w:val="TableEntry"/>
            </w:pPr>
            <w:r w:rsidRPr="001B54C3">
              <w:t>Autopsy, gross examination, teaching, complete (procedure)</w:t>
            </w:r>
          </w:p>
        </w:tc>
      </w:tr>
      <w:tr w:rsidR="00DB754F" w:rsidRPr="001B54C3" w14:paraId="22C9488C" w14:textId="77777777" w:rsidTr="009F1366">
        <w:trPr>
          <w:jc w:val="center"/>
        </w:trPr>
        <w:tc>
          <w:tcPr>
            <w:tcW w:w="1808" w:type="pct"/>
          </w:tcPr>
          <w:p w14:paraId="7B60CD9B" w14:textId="77777777" w:rsidR="00DB754F" w:rsidRPr="001B54C3" w:rsidRDefault="00DB754F" w:rsidP="009F1366">
            <w:pPr>
              <w:pStyle w:val="TableEntry"/>
            </w:pPr>
            <w:r w:rsidRPr="001B54C3">
              <w:t>22677004</w:t>
            </w:r>
          </w:p>
        </w:tc>
        <w:tc>
          <w:tcPr>
            <w:tcW w:w="3192" w:type="pct"/>
          </w:tcPr>
          <w:p w14:paraId="4BBCBDC7" w14:textId="77777777" w:rsidR="00DB754F" w:rsidRPr="001B54C3" w:rsidRDefault="00DB754F" w:rsidP="009F1366">
            <w:pPr>
              <w:pStyle w:val="TableEntry"/>
            </w:pPr>
            <w:r w:rsidRPr="001B54C3">
              <w:t>Autopsy, gross examination, teaching, limited (procedure)</w:t>
            </w:r>
          </w:p>
        </w:tc>
      </w:tr>
      <w:tr w:rsidR="00DB754F" w:rsidRPr="001B54C3" w14:paraId="678FD333" w14:textId="77777777" w:rsidTr="009F1366">
        <w:trPr>
          <w:jc w:val="center"/>
        </w:trPr>
        <w:tc>
          <w:tcPr>
            <w:tcW w:w="1808" w:type="pct"/>
          </w:tcPr>
          <w:p w14:paraId="1EF0E0C1" w14:textId="77777777" w:rsidR="00DB754F" w:rsidRPr="001B54C3" w:rsidRDefault="00DB754F" w:rsidP="009F1366">
            <w:pPr>
              <w:pStyle w:val="TableEntry"/>
            </w:pPr>
            <w:r w:rsidRPr="001B54C3">
              <w:t>5785009</w:t>
            </w:r>
          </w:p>
        </w:tc>
        <w:tc>
          <w:tcPr>
            <w:tcW w:w="3192" w:type="pct"/>
          </w:tcPr>
          <w:p w14:paraId="19EB00F1" w14:textId="77777777" w:rsidR="00DB754F" w:rsidRPr="001B54C3" w:rsidRDefault="00DB754F" w:rsidP="009F1366">
            <w:pPr>
              <w:pStyle w:val="TableEntry"/>
            </w:pPr>
            <w:r w:rsidRPr="001B54C3">
              <w:t>Forensic autopsy (procedure)</w:t>
            </w:r>
          </w:p>
        </w:tc>
      </w:tr>
      <w:tr w:rsidR="00DB754F" w:rsidRPr="001B54C3" w14:paraId="33B3DE9E" w14:textId="77777777" w:rsidTr="009F1366">
        <w:trPr>
          <w:jc w:val="center"/>
        </w:trPr>
        <w:tc>
          <w:tcPr>
            <w:tcW w:w="1808" w:type="pct"/>
          </w:tcPr>
          <w:p w14:paraId="13A62778" w14:textId="77777777" w:rsidR="00DB754F" w:rsidRPr="001B54C3" w:rsidRDefault="00DB754F" w:rsidP="009F1366">
            <w:pPr>
              <w:pStyle w:val="TableEntry"/>
            </w:pPr>
            <w:r w:rsidRPr="001B54C3">
              <w:t>430339001</w:t>
            </w:r>
          </w:p>
        </w:tc>
        <w:tc>
          <w:tcPr>
            <w:tcW w:w="3192" w:type="pct"/>
          </w:tcPr>
          <w:p w14:paraId="6844D532" w14:textId="77777777" w:rsidR="00DB754F" w:rsidRPr="001B54C3" w:rsidRDefault="00DB754F" w:rsidP="009F1366">
            <w:pPr>
              <w:pStyle w:val="TableEntry"/>
            </w:pPr>
            <w:r w:rsidRPr="001B54C3">
              <w:t>Pediatric autopsy (procedure)</w:t>
            </w:r>
          </w:p>
        </w:tc>
      </w:tr>
      <w:tr w:rsidR="00DB754F" w:rsidRPr="001B54C3" w14:paraId="40B0E669" w14:textId="77777777" w:rsidTr="009F1366">
        <w:trPr>
          <w:jc w:val="center"/>
        </w:trPr>
        <w:tc>
          <w:tcPr>
            <w:tcW w:w="1808" w:type="pct"/>
          </w:tcPr>
          <w:p w14:paraId="16702C1E" w14:textId="77777777" w:rsidR="00DB754F" w:rsidRPr="001B54C3" w:rsidRDefault="00DB754F" w:rsidP="009F1366">
            <w:pPr>
              <w:pStyle w:val="TableEntry"/>
            </w:pPr>
            <w:r w:rsidRPr="001B54C3">
              <w:t>90864005</w:t>
            </w:r>
          </w:p>
        </w:tc>
        <w:tc>
          <w:tcPr>
            <w:tcW w:w="3192" w:type="pct"/>
          </w:tcPr>
          <w:p w14:paraId="685930C5" w14:textId="77777777" w:rsidR="00DB754F" w:rsidRPr="001B54C3" w:rsidRDefault="00DB754F" w:rsidP="009F1366">
            <w:pPr>
              <w:pStyle w:val="TableEntry"/>
            </w:pPr>
            <w:r w:rsidRPr="001B54C3">
              <w:t>Special autopsy procedure, explain by report (procedure)</w:t>
            </w:r>
          </w:p>
        </w:tc>
      </w:tr>
      <w:tr w:rsidR="00DB754F" w:rsidRPr="001B54C3" w14:paraId="02E6B6E2" w14:textId="77777777" w:rsidTr="009F1366">
        <w:trPr>
          <w:jc w:val="center"/>
        </w:trPr>
        <w:tc>
          <w:tcPr>
            <w:tcW w:w="1808" w:type="pct"/>
          </w:tcPr>
          <w:p w14:paraId="5D8412C0" w14:textId="77777777" w:rsidR="00DB754F" w:rsidRPr="001B54C3" w:rsidRDefault="00DB754F" w:rsidP="009F1366">
            <w:pPr>
              <w:pStyle w:val="TableEntry"/>
            </w:pPr>
            <w:r w:rsidRPr="001B54C3">
              <w:lastRenderedPageBreak/>
              <w:t>43939005</w:t>
            </w:r>
          </w:p>
        </w:tc>
        <w:tc>
          <w:tcPr>
            <w:tcW w:w="3192" w:type="pct"/>
          </w:tcPr>
          <w:p w14:paraId="2ED029F7" w14:textId="77777777" w:rsidR="00DB754F" w:rsidRPr="001B54C3" w:rsidRDefault="00DB754F" w:rsidP="009F1366">
            <w:pPr>
              <w:pStyle w:val="TableEntry"/>
            </w:pPr>
            <w:r w:rsidRPr="001B54C3">
              <w:t>Autopsy service by diener (procedure)</w:t>
            </w:r>
          </w:p>
        </w:tc>
      </w:tr>
      <w:tr w:rsidR="00DB754F" w:rsidRPr="001B54C3" w14:paraId="60864FD2" w14:textId="77777777" w:rsidTr="009F1366">
        <w:trPr>
          <w:jc w:val="center"/>
        </w:trPr>
        <w:tc>
          <w:tcPr>
            <w:tcW w:w="1808" w:type="pct"/>
          </w:tcPr>
          <w:p w14:paraId="6802C0E2" w14:textId="77777777" w:rsidR="00DB754F" w:rsidRPr="001B54C3" w:rsidRDefault="00DB754F" w:rsidP="009F1366">
            <w:pPr>
              <w:pStyle w:val="TableEntry"/>
            </w:pPr>
            <w:r w:rsidRPr="001B54C3">
              <w:t>71604005</w:t>
            </w:r>
          </w:p>
        </w:tc>
        <w:tc>
          <w:tcPr>
            <w:tcW w:w="3192" w:type="pct"/>
          </w:tcPr>
          <w:p w14:paraId="4CAE9491" w14:textId="77777777" w:rsidR="00DB754F" w:rsidRPr="001B54C3" w:rsidRDefault="00DB754F" w:rsidP="009F1366">
            <w:pPr>
              <w:pStyle w:val="TableEntry"/>
            </w:pPr>
            <w:r w:rsidRPr="001B54C3">
              <w:t>Forensic autopsy, coroner's call (procedure)</w:t>
            </w:r>
          </w:p>
        </w:tc>
      </w:tr>
      <w:tr w:rsidR="00DB754F" w:rsidRPr="001B54C3" w14:paraId="542BBEA8" w14:textId="77777777" w:rsidTr="009F1366">
        <w:trPr>
          <w:jc w:val="center"/>
        </w:trPr>
        <w:tc>
          <w:tcPr>
            <w:tcW w:w="1808" w:type="pct"/>
          </w:tcPr>
          <w:p w14:paraId="1BB120A1" w14:textId="77777777" w:rsidR="00DB754F" w:rsidRPr="001B54C3" w:rsidRDefault="00DB754F" w:rsidP="009F1366">
            <w:pPr>
              <w:pStyle w:val="TableEntry"/>
            </w:pPr>
            <w:r w:rsidRPr="001B54C3">
              <w:t>108259003</w:t>
            </w:r>
          </w:p>
        </w:tc>
        <w:tc>
          <w:tcPr>
            <w:tcW w:w="3192" w:type="pct"/>
          </w:tcPr>
          <w:p w14:paraId="753D8532" w14:textId="77777777" w:rsidR="00DB754F" w:rsidRPr="001B54C3" w:rsidRDefault="00DB754F" w:rsidP="009F1366">
            <w:pPr>
              <w:pStyle w:val="TableEntry"/>
            </w:pPr>
            <w:r w:rsidRPr="001B54C3">
              <w:t>Autopsy pathology procedure AND/OR service (procedure)</w:t>
            </w:r>
          </w:p>
        </w:tc>
      </w:tr>
      <w:tr w:rsidR="00DB754F" w:rsidRPr="001B54C3" w14:paraId="2809DB39" w14:textId="77777777" w:rsidTr="009F1366">
        <w:trPr>
          <w:jc w:val="center"/>
        </w:trPr>
        <w:tc>
          <w:tcPr>
            <w:tcW w:w="1808" w:type="pct"/>
          </w:tcPr>
          <w:p w14:paraId="2D3E17A9" w14:textId="77777777" w:rsidR="00DB754F" w:rsidRPr="001B54C3" w:rsidRDefault="00DB754F" w:rsidP="009F1366">
            <w:pPr>
              <w:pStyle w:val="TableEntry"/>
            </w:pPr>
            <w:r w:rsidRPr="001B54C3">
              <w:t>59543001</w:t>
            </w:r>
          </w:p>
        </w:tc>
        <w:tc>
          <w:tcPr>
            <w:tcW w:w="3192" w:type="pct"/>
          </w:tcPr>
          <w:p w14:paraId="421E8610" w14:textId="77777777" w:rsidR="00DB754F" w:rsidRPr="001B54C3" w:rsidRDefault="00DB754F" w:rsidP="009F1366">
            <w:pPr>
              <w:pStyle w:val="TableEntry"/>
            </w:pPr>
            <w:r w:rsidRPr="001B54C3">
              <w:t>Autopsy, clerical procedure (procedure)</w:t>
            </w:r>
          </w:p>
        </w:tc>
      </w:tr>
      <w:tr w:rsidR="00DB754F" w:rsidRPr="001B54C3" w14:paraId="695945FB" w14:textId="77777777" w:rsidTr="009F1366">
        <w:trPr>
          <w:jc w:val="center"/>
        </w:trPr>
        <w:tc>
          <w:tcPr>
            <w:tcW w:w="1808" w:type="pct"/>
          </w:tcPr>
          <w:p w14:paraId="1D2BD128" w14:textId="77777777" w:rsidR="00DB754F" w:rsidRPr="001B54C3" w:rsidRDefault="00DB754F" w:rsidP="009F1366">
            <w:pPr>
              <w:pStyle w:val="TableEntry"/>
            </w:pPr>
            <w:r w:rsidRPr="001B54C3">
              <w:t>29915004</w:t>
            </w:r>
          </w:p>
        </w:tc>
        <w:tc>
          <w:tcPr>
            <w:tcW w:w="3192" w:type="pct"/>
          </w:tcPr>
          <w:p w14:paraId="3503AEE5" w14:textId="77777777" w:rsidR="00DB754F" w:rsidRPr="001B54C3" w:rsidRDefault="00DB754F" w:rsidP="009F1366">
            <w:pPr>
              <w:pStyle w:val="TableEntry"/>
            </w:pPr>
            <w:r w:rsidRPr="001B54C3">
              <w:t>Autopsy, clerical with coding procedure (procedure)</w:t>
            </w:r>
          </w:p>
        </w:tc>
      </w:tr>
      <w:tr w:rsidR="00DB754F" w:rsidRPr="001B54C3" w14:paraId="6BB5478E" w14:textId="77777777" w:rsidTr="009F1366">
        <w:trPr>
          <w:jc w:val="center"/>
        </w:trPr>
        <w:tc>
          <w:tcPr>
            <w:tcW w:w="1808" w:type="pct"/>
          </w:tcPr>
          <w:p w14:paraId="20DE9044" w14:textId="77777777" w:rsidR="00DB754F" w:rsidRPr="001B54C3" w:rsidRDefault="00DB754F" w:rsidP="009F1366">
            <w:pPr>
              <w:pStyle w:val="TableEntry"/>
            </w:pPr>
            <w:r w:rsidRPr="001B54C3">
              <w:t>3133002</w:t>
            </w:r>
          </w:p>
        </w:tc>
        <w:tc>
          <w:tcPr>
            <w:tcW w:w="3192" w:type="pct"/>
          </w:tcPr>
          <w:p w14:paraId="155151A1" w14:textId="77777777" w:rsidR="00DB754F" w:rsidRPr="001B54C3" w:rsidRDefault="00DB754F" w:rsidP="009F1366">
            <w:pPr>
              <w:pStyle w:val="TableEntry"/>
            </w:pPr>
            <w:r w:rsidRPr="001B54C3">
              <w:t>Patient discharge, deceased, autopsy (procedure)</w:t>
            </w:r>
          </w:p>
        </w:tc>
      </w:tr>
    </w:tbl>
    <w:p w14:paraId="24870A06" w14:textId="77777777" w:rsidR="00DB754F" w:rsidRPr="001B54C3" w:rsidRDefault="00DB754F" w:rsidP="00DB754F">
      <w:pPr>
        <w:pStyle w:val="BodyText"/>
      </w:pPr>
    </w:p>
    <w:p w14:paraId="6B985055" w14:textId="77777777" w:rsidR="00BF2822" w:rsidRPr="001B54C3" w:rsidRDefault="00DB754F" w:rsidP="00235E1F">
      <w:pPr>
        <w:pStyle w:val="EditorInstructions"/>
      </w:pPr>
      <w:r w:rsidRPr="001B54C3">
        <w:t>Add section 6.5.GG (Added 2013-09 form the QRPH VRDR supplement.)</w:t>
      </w:r>
    </w:p>
    <w:p w14:paraId="4D4ECA02" w14:textId="77777777" w:rsidR="001F498D" w:rsidRPr="001B54C3" w:rsidRDefault="001F498D" w:rsidP="00235E1F">
      <w:pPr>
        <w:pStyle w:val="Heading3"/>
        <w:rPr>
          <w:bCs/>
          <w:noProof w:val="0"/>
        </w:rPr>
      </w:pPr>
      <w:bookmarkStart w:id="2727" w:name="_Toc365018570"/>
      <w:bookmarkStart w:id="2728" w:name="_Toc466555726"/>
      <w:r w:rsidRPr="001B54C3">
        <w:rPr>
          <w:bCs/>
          <w:noProof w:val="0"/>
        </w:rPr>
        <w:t>6.5.GG QRPH VRDR Autopsy Not Performed Codes</w:t>
      </w:r>
      <w:bookmarkEnd w:id="2727"/>
      <w:bookmarkEnd w:id="2728"/>
    </w:p>
    <w:p w14:paraId="62A895C0" w14:textId="77777777" w:rsidR="001F498D" w:rsidRPr="001B54C3" w:rsidRDefault="001F498D" w:rsidP="00235E1F">
      <w:pPr>
        <w:pStyle w:val="Heading4"/>
        <w:rPr>
          <w:bCs/>
          <w:noProof w:val="0"/>
        </w:rPr>
      </w:pPr>
      <w:bookmarkStart w:id="2729" w:name="_Toc365018571"/>
      <w:bookmarkStart w:id="2730" w:name="_Toc466555727"/>
      <w:r w:rsidRPr="001B54C3">
        <w:rPr>
          <w:bCs/>
          <w:noProof w:val="0"/>
        </w:rPr>
        <w:t>6.5.GG.1 Metadata</w:t>
      </w:r>
      <w:bookmarkEnd w:id="2729"/>
      <w:bookmarkEnd w:id="2730"/>
      <w:r w:rsidRPr="001B54C3">
        <w:rPr>
          <w:bCs/>
          <w:noProof w:val="0"/>
        </w:rPr>
        <w:t xml:space="preserve"> </w:t>
      </w:r>
    </w:p>
    <w:p w14:paraId="7885DD95" w14:textId="77777777" w:rsidR="001F498D" w:rsidRPr="001B54C3" w:rsidRDefault="001F498D" w:rsidP="001F498D">
      <w:pPr>
        <w:pStyle w:val="BodyText"/>
      </w:pPr>
      <w:r w:rsidRPr="001B54C3">
        <w:t>Autopsy Not Performed Value Set Metadata Shall contain the following content: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3150"/>
        <w:gridCol w:w="3240"/>
      </w:tblGrid>
      <w:tr w:rsidR="001F498D" w:rsidRPr="001B54C3" w14:paraId="4FCF48AB" w14:textId="77777777" w:rsidTr="009F1366">
        <w:trPr>
          <w:tblHeader/>
        </w:trPr>
        <w:tc>
          <w:tcPr>
            <w:tcW w:w="2358" w:type="dxa"/>
            <w:shd w:val="pct15" w:color="auto" w:fill="FFFFFF"/>
          </w:tcPr>
          <w:p w14:paraId="4292A07A" w14:textId="77777777" w:rsidR="001F498D" w:rsidRPr="001B54C3" w:rsidRDefault="001F498D" w:rsidP="009F1366">
            <w:pPr>
              <w:pStyle w:val="TableEntryHeader"/>
            </w:pPr>
            <w:r w:rsidRPr="001B54C3">
              <w:t>Metadata Element</w:t>
            </w:r>
          </w:p>
        </w:tc>
        <w:tc>
          <w:tcPr>
            <w:tcW w:w="3150" w:type="dxa"/>
            <w:shd w:val="pct15" w:color="auto" w:fill="FFFFFF"/>
          </w:tcPr>
          <w:p w14:paraId="0E235233" w14:textId="77777777" w:rsidR="001F498D" w:rsidRPr="001B54C3" w:rsidRDefault="001F498D" w:rsidP="009F1366">
            <w:pPr>
              <w:pStyle w:val="TableEntryHeader"/>
            </w:pPr>
            <w:r w:rsidRPr="001B54C3">
              <w:t>Description</w:t>
            </w:r>
          </w:p>
        </w:tc>
        <w:tc>
          <w:tcPr>
            <w:tcW w:w="3240" w:type="dxa"/>
            <w:shd w:val="pct15" w:color="auto" w:fill="FFFFFF"/>
          </w:tcPr>
          <w:p w14:paraId="7C1514E3" w14:textId="77777777" w:rsidR="001F498D" w:rsidRPr="001B54C3" w:rsidRDefault="001F498D" w:rsidP="009F1366">
            <w:pPr>
              <w:pStyle w:val="TableEntryHeader"/>
            </w:pPr>
            <w:r w:rsidRPr="001B54C3">
              <w:t>Mandatory</w:t>
            </w:r>
          </w:p>
        </w:tc>
      </w:tr>
      <w:tr w:rsidR="001F498D" w:rsidRPr="001B54C3" w14:paraId="24F7BF82" w14:textId="77777777" w:rsidTr="009F1366">
        <w:trPr>
          <w:cantSplit/>
        </w:trPr>
        <w:tc>
          <w:tcPr>
            <w:tcW w:w="2358" w:type="dxa"/>
          </w:tcPr>
          <w:p w14:paraId="5E2399DE" w14:textId="77777777" w:rsidR="001F498D" w:rsidRPr="001B54C3" w:rsidRDefault="001F498D" w:rsidP="009F1366">
            <w:pPr>
              <w:pStyle w:val="TableEntry"/>
            </w:pPr>
            <w:r w:rsidRPr="001B54C3">
              <w:t xml:space="preserve">Identifier </w:t>
            </w:r>
          </w:p>
        </w:tc>
        <w:tc>
          <w:tcPr>
            <w:tcW w:w="3150" w:type="dxa"/>
          </w:tcPr>
          <w:p w14:paraId="16D2BA02" w14:textId="77777777" w:rsidR="001F498D" w:rsidRPr="001B54C3" w:rsidRDefault="001F498D" w:rsidP="009F1366">
            <w:pPr>
              <w:pStyle w:val="TableEntry"/>
            </w:pPr>
            <w:r w:rsidRPr="001B54C3">
              <w:t xml:space="preserve">This is the unique identifier of the value set </w:t>
            </w:r>
          </w:p>
        </w:tc>
        <w:tc>
          <w:tcPr>
            <w:tcW w:w="3240" w:type="dxa"/>
          </w:tcPr>
          <w:p w14:paraId="2D36A8D5" w14:textId="77777777" w:rsidR="001F498D" w:rsidRPr="001B54C3" w:rsidRDefault="001F498D" w:rsidP="009F1366">
            <w:pPr>
              <w:pStyle w:val="TableEntry"/>
            </w:pPr>
            <w:r w:rsidRPr="001B54C3">
              <w:t>1.3.6.1.4.1.19376.1.7.3.1.1.23.8.2</w:t>
            </w:r>
          </w:p>
        </w:tc>
      </w:tr>
      <w:tr w:rsidR="001F498D" w:rsidRPr="001B54C3" w14:paraId="483A6CE4" w14:textId="77777777" w:rsidTr="009F1366">
        <w:trPr>
          <w:cantSplit/>
        </w:trPr>
        <w:tc>
          <w:tcPr>
            <w:tcW w:w="2358" w:type="dxa"/>
          </w:tcPr>
          <w:p w14:paraId="4F7AA6AE" w14:textId="77777777" w:rsidR="001F498D" w:rsidRPr="001B54C3" w:rsidRDefault="001F498D" w:rsidP="009F1366">
            <w:pPr>
              <w:pStyle w:val="TableEntry"/>
            </w:pPr>
            <w:r w:rsidRPr="001B54C3">
              <w:t xml:space="preserve">Name </w:t>
            </w:r>
          </w:p>
        </w:tc>
        <w:tc>
          <w:tcPr>
            <w:tcW w:w="3150" w:type="dxa"/>
          </w:tcPr>
          <w:p w14:paraId="2F5953DA" w14:textId="77777777" w:rsidR="001F498D" w:rsidRPr="001B54C3" w:rsidRDefault="001F498D" w:rsidP="009F1366">
            <w:pPr>
              <w:pStyle w:val="TableEntry"/>
            </w:pPr>
            <w:r w:rsidRPr="001B54C3">
              <w:t xml:space="preserve">This is the name of the value set </w:t>
            </w:r>
          </w:p>
        </w:tc>
        <w:tc>
          <w:tcPr>
            <w:tcW w:w="3240" w:type="dxa"/>
          </w:tcPr>
          <w:p w14:paraId="10F2A897" w14:textId="77777777" w:rsidR="001F498D" w:rsidRPr="001B54C3" w:rsidRDefault="001F498D" w:rsidP="009F1366">
            <w:pPr>
              <w:pStyle w:val="TableEntry"/>
            </w:pPr>
            <w:r w:rsidRPr="001B54C3">
              <w:t>VRDR Autopsy Not Performed Value Set</w:t>
            </w:r>
          </w:p>
        </w:tc>
      </w:tr>
      <w:tr w:rsidR="001F498D" w:rsidRPr="001B54C3" w14:paraId="7919CFA3" w14:textId="77777777" w:rsidTr="009F1366">
        <w:trPr>
          <w:cantSplit/>
        </w:trPr>
        <w:tc>
          <w:tcPr>
            <w:tcW w:w="2358" w:type="dxa"/>
          </w:tcPr>
          <w:p w14:paraId="04703DF9" w14:textId="77777777" w:rsidR="001F498D" w:rsidRPr="001B54C3" w:rsidRDefault="001F498D" w:rsidP="009F1366">
            <w:pPr>
              <w:pStyle w:val="TableEntry"/>
            </w:pPr>
            <w:r w:rsidRPr="001B54C3">
              <w:t xml:space="preserve">Source </w:t>
            </w:r>
          </w:p>
        </w:tc>
        <w:tc>
          <w:tcPr>
            <w:tcW w:w="3150" w:type="dxa"/>
          </w:tcPr>
          <w:p w14:paraId="61063672" w14:textId="77777777" w:rsidR="001F498D" w:rsidRPr="001B54C3" w:rsidRDefault="001F498D" w:rsidP="009F1366">
            <w:pPr>
              <w:pStyle w:val="TableEntry"/>
            </w:pPr>
            <w:r w:rsidRPr="001B54C3">
              <w:t xml:space="preserve">This is the source of the value set, identifying the originator or publisher of the information </w:t>
            </w:r>
          </w:p>
        </w:tc>
        <w:tc>
          <w:tcPr>
            <w:tcW w:w="3240" w:type="dxa"/>
          </w:tcPr>
          <w:p w14:paraId="4663AE12" w14:textId="77777777" w:rsidR="001F498D" w:rsidRPr="001B54C3" w:rsidRDefault="001F498D" w:rsidP="009F1366">
            <w:pPr>
              <w:pStyle w:val="TableEntry"/>
            </w:pPr>
            <w:r w:rsidRPr="001B54C3">
              <w:t>IHE Quality Research and Public Health Domain</w:t>
            </w:r>
          </w:p>
        </w:tc>
      </w:tr>
      <w:tr w:rsidR="001F498D" w:rsidRPr="001B54C3" w14:paraId="73AF38F6" w14:textId="77777777" w:rsidTr="009F1366">
        <w:trPr>
          <w:cantSplit/>
        </w:trPr>
        <w:tc>
          <w:tcPr>
            <w:tcW w:w="2358" w:type="dxa"/>
          </w:tcPr>
          <w:p w14:paraId="6E3F9E04" w14:textId="77777777" w:rsidR="001F498D" w:rsidRPr="001B54C3" w:rsidRDefault="001F498D" w:rsidP="009F1366">
            <w:pPr>
              <w:pStyle w:val="TableEntry"/>
            </w:pPr>
            <w:r w:rsidRPr="001B54C3">
              <w:t xml:space="preserve">Purpose </w:t>
            </w:r>
          </w:p>
        </w:tc>
        <w:tc>
          <w:tcPr>
            <w:tcW w:w="3150" w:type="dxa"/>
          </w:tcPr>
          <w:p w14:paraId="199DFEC2" w14:textId="77777777" w:rsidR="001F498D" w:rsidRPr="001B54C3" w:rsidRDefault="001F498D" w:rsidP="009F1366">
            <w:pPr>
              <w:pStyle w:val="TableEntry"/>
            </w:pPr>
            <w:r w:rsidRPr="001B54C3">
              <w:t xml:space="preserve">Brief description about the general purpose of the value set </w:t>
            </w:r>
          </w:p>
        </w:tc>
        <w:tc>
          <w:tcPr>
            <w:tcW w:w="3240" w:type="dxa"/>
          </w:tcPr>
          <w:p w14:paraId="5D432354" w14:textId="77777777" w:rsidR="001F498D" w:rsidRPr="001B54C3" w:rsidRDefault="001F498D" w:rsidP="009F1366">
            <w:pPr>
              <w:pStyle w:val="TableEntry"/>
            </w:pPr>
            <w:r w:rsidRPr="001B54C3">
              <w:t>To reflect that there was an Autopsy was not performed</w:t>
            </w:r>
          </w:p>
        </w:tc>
      </w:tr>
      <w:tr w:rsidR="001F498D" w:rsidRPr="001B54C3" w14:paraId="2FF52A99" w14:textId="77777777" w:rsidTr="009F1366">
        <w:trPr>
          <w:cantSplit/>
        </w:trPr>
        <w:tc>
          <w:tcPr>
            <w:tcW w:w="2358" w:type="dxa"/>
          </w:tcPr>
          <w:p w14:paraId="24292157" w14:textId="77777777" w:rsidR="001F498D" w:rsidRPr="001B54C3" w:rsidRDefault="001F498D" w:rsidP="009F1366">
            <w:pPr>
              <w:pStyle w:val="TableEntry"/>
            </w:pPr>
            <w:r w:rsidRPr="001B54C3">
              <w:t xml:space="preserve">Definition </w:t>
            </w:r>
          </w:p>
        </w:tc>
        <w:tc>
          <w:tcPr>
            <w:tcW w:w="3150" w:type="dxa"/>
          </w:tcPr>
          <w:p w14:paraId="58F0D6B4" w14:textId="77777777" w:rsidR="001F498D" w:rsidRPr="001B54C3" w:rsidRDefault="001F498D" w:rsidP="009F1366">
            <w:pPr>
              <w:pStyle w:val="TableEntry"/>
            </w:pPr>
            <w:r w:rsidRPr="001B54C3">
              <w:t xml:space="preserve">A text definition describing how concepts in the value set were selected </w:t>
            </w:r>
          </w:p>
        </w:tc>
        <w:tc>
          <w:tcPr>
            <w:tcW w:w="3240" w:type="dxa"/>
          </w:tcPr>
          <w:p w14:paraId="2A6997E6" w14:textId="77777777" w:rsidR="001F498D" w:rsidRPr="001B54C3" w:rsidRDefault="001F498D" w:rsidP="009F1366">
            <w:pPr>
              <w:pStyle w:val="TableEntry"/>
            </w:pPr>
            <w:r w:rsidRPr="001B54C3">
              <w:t>Extensional definition: The value set was constructed by enumerating the codes from SNOMED-CT</w:t>
            </w:r>
          </w:p>
        </w:tc>
      </w:tr>
      <w:tr w:rsidR="001F498D" w:rsidRPr="001B54C3" w14:paraId="0468DF2C" w14:textId="77777777" w:rsidTr="009F1366">
        <w:trPr>
          <w:cantSplit/>
        </w:trPr>
        <w:tc>
          <w:tcPr>
            <w:tcW w:w="2358" w:type="dxa"/>
          </w:tcPr>
          <w:p w14:paraId="6B6FF377" w14:textId="77777777" w:rsidR="001F498D" w:rsidRPr="001B54C3" w:rsidRDefault="001F498D" w:rsidP="009F1366">
            <w:pPr>
              <w:pStyle w:val="TableEntry"/>
            </w:pPr>
            <w:r w:rsidRPr="001B54C3">
              <w:t>Source URI</w:t>
            </w:r>
          </w:p>
        </w:tc>
        <w:tc>
          <w:tcPr>
            <w:tcW w:w="3150" w:type="dxa"/>
          </w:tcPr>
          <w:p w14:paraId="40DC0BCD" w14:textId="77777777" w:rsidR="001F498D" w:rsidRPr="001B54C3" w:rsidRDefault="001F498D" w:rsidP="009F1366">
            <w:pPr>
              <w:pStyle w:val="TableEntry"/>
            </w:pPr>
            <w:r w:rsidRPr="001B54C3">
              <w:t>Most sources also have a URL or document URI that provides further details regarding the value set.</w:t>
            </w:r>
          </w:p>
        </w:tc>
        <w:tc>
          <w:tcPr>
            <w:tcW w:w="3240" w:type="dxa"/>
          </w:tcPr>
          <w:p w14:paraId="54BD7CC8" w14:textId="77777777" w:rsidR="001F498D" w:rsidRPr="001B54C3" w:rsidRDefault="00B64CE6" w:rsidP="009F1366">
            <w:pPr>
              <w:pStyle w:val="TableEntry"/>
            </w:pPr>
            <w:hyperlink r:id="rId73" w:history="1">
              <w:r w:rsidR="001F498D" w:rsidRPr="001B54C3">
                <w:rPr>
                  <w:rStyle w:val="Hyperlink"/>
                  <w:rFonts w:ascii="Arial Narrow" w:hAnsi="Arial Narrow"/>
                </w:rPr>
                <w:t>http://www.nlm.nih.gov/research/umls/Snomed/snomed_main.html</w:t>
              </w:r>
            </w:hyperlink>
          </w:p>
        </w:tc>
      </w:tr>
      <w:tr w:rsidR="001F498D" w:rsidRPr="001B54C3" w14:paraId="1E7E9FB4" w14:textId="77777777" w:rsidTr="009F1366">
        <w:trPr>
          <w:cantSplit/>
        </w:trPr>
        <w:tc>
          <w:tcPr>
            <w:tcW w:w="2358" w:type="dxa"/>
          </w:tcPr>
          <w:p w14:paraId="46465EA5" w14:textId="77777777" w:rsidR="001F498D" w:rsidRPr="001B54C3" w:rsidRDefault="001F498D" w:rsidP="009F1366">
            <w:pPr>
              <w:pStyle w:val="TableEntry"/>
            </w:pPr>
            <w:r w:rsidRPr="001B54C3">
              <w:t xml:space="preserve">Version </w:t>
            </w:r>
          </w:p>
        </w:tc>
        <w:tc>
          <w:tcPr>
            <w:tcW w:w="3150" w:type="dxa"/>
          </w:tcPr>
          <w:p w14:paraId="14A9BA9C" w14:textId="77777777" w:rsidR="001F498D" w:rsidRPr="001B54C3" w:rsidRDefault="001F498D" w:rsidP="009F1366">
            <w:pPr>
              <w:pStyle w:val="TableEntry"/>
            </w:pPr>
            <w:r w:rsidRPr="001B54C3">
              <w:t>A string identifying the specific version of the value set.</w:t>
            </w:r>
          </w:p>
        </w:tc>
        <w:tc>
          <w:tcPr>
            <w:tcW w:w="3240" w:type="dxa"/>
          </w:tcPr>
          <w:p w14:paraId="4E689DE8" w14:textId="77777777" w:rsidR="001F498D" w:rsidRPr="001B54C3" w:rsidRDefault="001F498D" w:rsidP="009F1366">
            <w:pPr>
              <w:pStyle w:val="TableEntry"/>
            </w:pPr>
            <w:r w:rsidRPr="001B54C3">
              <w:t>Version 1.0</w:t>
            </w:r>
          </w:p>
        </w:tc>
      </w:tr>
      <w:tr w:rsidR="001F498D" w:rsidRPr="001B54C3" w14:paraId="462AAE4B" w14:textId="77777777" w:rsidTr="009F1366">
        <w:trPr>
          <w:cantSplit/>
        </w:trPr>
        <w:tc>
          <w:tcPr>
            <w:tcW w:w="2358" w:type="dxa"/>
          </w:tcPr>
          <w:p w14:paraId="7AC18EBC" w14:textId="77777777" w:rsidR="001F498D" w:rsidRPr="001B54C3" w:rsidRDefault="001F498D" w:rsidP="009F1366">
            <w:pPr>
              <w:pStyle w:val="TableEntry"/>
            </w:pPr>
            <w:r w:rsidRPr="001B54C3">
              <w:t xml:space="preserve">Status </w:t>
            </w:r>
          </w:p>
        </w:tc>
        <w:tc>
          <w:tcPr>
            <w:tcW w:w="3150" w:type="dxa"/>
          </w:tcPr>
          <w:p w14:paraId="6E8DB409" w14:textId="77777777" w:rsidR="001F498D" w:rsidRPr="001B54C3" w:rsidRDefault="001F498D" w:rsidP="009F1366">
            <w:pPr>
              <w:pStyle w:val="TableEntry"/>
            </w:pPr>
            <w:r w:rsidRPr="001B54C3">
              <w:t>Active (Current) or Inactive</w:t>
            </w:r>
          </w:p>
        </w:tc>
        <w:tc>
          <w:tcPr>
            <w:tcW w:w="3240" w:type="dxa"/>
          </w:tcPr>
          <w:p w14:paraId="4D40B348" w14:textId="77777777" w:rsidR="001F498D" w:rsidRPr="001B54C3" w:rsidRDefault="001F498D" w:rsidP="009F1366">
            <w:pPr>
              <w:pStyle w:val="TableEntry"/>
            </w:pPr>
            <w:r w:rsidRPr="001B54C3">
              <w:t>Active</w:t>
            </w:r>
          </w:p>
        </w:tc>
      </w:tr>
      <w:tr w:rsidR="001F498D" w:rsidRPr="001B54C3" w14:paraId="7EFE660F" w14:textId="77777777" w:rsidTr="009F1366">
        <w:trPr>
          <w:cantSplit/>
        </w:trPr>
        <w:tc>
          <w:tcPr>
            <w:tcW w:w="2358" w:type="dxa"/>
          </w:tcPr>
          <w:p w14:paraId="6E6D449E" w14:textId="77777777" w:rsidR="001F498D" w:rsidRPr="001B54C3" w:rsidRDefault="001F498D" w:rsidP="009F1366">
            <w:pPr>
              <w:pStyle w:val="TableEntry"/>
            </w:pPr>
            <w:r w:rsidRPr="001B54C3">
              <w:t xml:space="preserve">Effective Date </w:t>
            </w:r>
          </w:p>
        </w:tc>
        <w:tc>
          <w:tcPr>
            <w:tcW w:w="3150" w:type="dxa"/>
          </w:tcPr>
          <w:p w14:paraId="70EE4546" w14:textId="77777777" w:rsidR="001F498D" w:rsidRPr="001B54C3" w:rsidRDefault="001F498D" w:rsidP="009F1366">
            <w:pPr>
              <w:pStyle w:val="TableEntry"/>
            </w:pPr>
            <w:r w:rsidRPr="001B54C3">
              <w:t xml:space="preserve">The date when the value set is expected to be effective </w:t>
            </w:r>
          </w:p>
        </w:tc>
        <w:tc>
          <w:tcPr>
            <w:tcW w:w="3240" w:type="dxa"/>
          </w:tcPr>
          <w:p w14:paraId="7FE49393" w14:textId="77777777" w:rsidR="001F498D" w:rsidRPr="001B54C3" w:rsidRDefault="001F498D" w:rsidP="009F1366">
            <w:pPr>
              <w:pStyle w:val="TableEntry"/>
            </w:pPr>
            <w:r w:rsidRPr="001B54C3">
              <w:t>8/1/2013</w:t>
            </w:r>
          </w:p>
        </w:tc>
      </w:tr>
      <w:tr w:rsidR="001F498D" w:rsidRPr="001B54C3" w14:paraId="535FD5BB" w14:textId="77777777" w:rsidTr="009F1366">
        <w:trPr>
          <w:cantSplit/>
        </w:trPr>
        <w:tc>
          <w:tcPr>
            <w:tcW w:w="2358" w:type="dxa"/>
          </w:tcPr>
          <w:p w14:paraId="009E50CD" w14:textId="77777777" w:rsidR="001F498D" w:rsidRPr="001B54C3" w:rsidRDefault="001F498D" w:rsidP="009F1366">
            <w:pPr>
              <w:pStyle w:val="TableEntry"/>
            </w:pPr>
            <w:r w:rsidRPr="001B54C3">
              <w:t xml:space="preserve">Expiration Date </w:t>
            </w:r>
          </w:p>
        </w:tc>
        <w:tc>
          <w:tcPr>
            <w:tcW w:w="3150" w:type="dxa"/>
          </w:tcPr>
          <w:p w14:paraId="548E8BFB" w14:textId="77777777" w:rsidR="001F498D" w:rsidRPr="001B54C3" w:rsidRDefault="001F498D" w:rsidP="009F1366">
            <w:pPr>
              <w:pStyle w:val="TableEntry"/>
            </w:pPr>
            <w:r w:rsidRPr="001B54C3">
              <w:t xml:space="preserve">The date when the value set is no longer expected to be used </w:t>
            </w:r>
          </w:p>
        </w:tc>
        <w:tc>
          <w:tcPr>
            <w:tcW w:w="3240" w:type="dxa"/>
          </w:tcPr>
          <w:p w14:paraId="7B9D0F45" w14:textId="77777777" w:rsidR="001F498D" w:rsidRPr="001B54C3" w:rsidRDefault="001F498D" w:rsidP="009F1366">
            <w:pPr>
              <w:pStyle w:val="TableEntry"/>
            </w:pPr>
            <w:r w:rsidRPr="001B54C3">
              <w:t>N/A</w:t>
            </w:r>
          </w:p>
        </w:tc>
      </w:tr>
      <w:tr w:rsidR="001F498D" w:rsidRPr="001B54C3" w14:paraId="152AEB7D" w14:textId="77777777" w:rsidTr="009F1366">
        <w:trPr>
          <w:cantSplit/>
        </w:trPr>
        <w:tc>
          <w:tcPr>
            <w:tcW w:w="2358" w:type="dxa"/>
          </w:tcPr>
          <w:p w14:paraId="1E9756F4" w14:textId="77777777" w:rsidR="001F498D" w:rsidRPr="001B54C3" w:rsidRDefault="001F498D" w:rsidP="009F1366">
            <w:pPr>
              <w:pStyle w:val="TableEntry"/>
            </w:pPr>
            <w:r w:rsidRPr="001B54C3">
              <w:t>Creation Date</w:t>
            </w:r>
          </w:p>
        </w:tc>
        <w:tc>
          <w:tcPr>
            <w:tcW w:w="3150" w:type="dxa"/>
          </w:tcPr>
          <w:p w14:paraId="2EEF9753" w14:textId="77777777" w:rsidR="001F498D" w:rsidRPr="001B54C3" w:rsidRDefault="001F498D" w:rsidP="009F1366">
            <w:pPr>
              <w:pStyle w:val="TableEntry"/>
            </w:pPr>
            <w:r w:rsidRPr="001B54C3">
              <w:t xml:space="preserve">The date of creation of the value set </w:t>
            </w:r>
          </w:p>
        </w:tc>
        <w:tc>
          <w:tcPr>
            <w:tcW w:w="3240" w:type="dxa"/>
          </w:tcPr>
          <w:p w14:paraId="388D05F9" w14:textId="77777777" w:rsidR="001F498D" w:rsidRPr="001B54C3" w:rsidRDefault="001F498D" w:rsidP="009F1366">
            <w:pPr>
              <w:pStyle w:val="TableEntry"/>
            </w:pPr>
            <w:r w:rsidRPr="001B54C3">
              <w:t>4/3/2013</w:t>
            </w:r>
          </w:p>
        </w:tc>
      </w:tr>
      <w:tr w:rsidR="001F498D" w:rsidRPr="001B54C3" w14:paraId="6C7588E2" w14:textId="77777777" w:rsidTr="009F1366">
        <w:trPr>
          <w:cantSplit/>
        </w:trPr>
        <w:tc>
          <w:tcPr>
            <w:tcW w:w="2358" w:type="dxa"/>
          </w:tcPr>
          <w:p w14:paraId="2A98DF92" w14:textId="77777777" w:rsidR="001F498D" w:rsidRPr="001B54C3" w:rsidRDefault="001F498D" w:rsidP="009F1366">
            <w:pPr>
              <w:pStyle w:val="TableEntry"/>
            </w:pPr>
            <w:r w:rsidRPr="001B54C3">
              <w:lastRenderedPageBreak/>
              <w:t xml:space="preserve">Revision Date </w:t>
            </w:r>
          </w:p>
        </w:tc>
        <w:tc>
          <w:tcPr>
            <w:tcW w:w="3150" w:type="dxa"/>
          </w:tcPr>
          <w:p w14:paraId="45C5B09E" w14:textId="77777777" w:rsidR="001F498D" w:rsidRPr="001B54C3" w:rsidRDefault="001F498D" w:rsidP="009F1366">
            <w:pPr>
              <w:pStyle w:val="TableEntry"/>
            </w:pPr>
            <w:r w:rsidRPr="001B54C3">
              <w:t xml:space="preserve">The date of revision of the value set </w:t>
            </w:r>
          </w:p>
        </w:tc>
        <w:tc>
          <w:tcPr>
            <w:tcW w:w="3240" w:type="dxa"/>
          </w:tcPr>
          <w:p w14:paraId="4C15694D" w14:textId="77777777" w:rsidR="001F498D" w:rsidRPr="001B54C3" w:rsidRDefault="001F498D" w:rsidP="009F1366">
            <w:pPr>
              <w:pStyle w:val="TableEntry"/>
            </w:pPr>
            <w:r w:rsidRPr="001B54C3">
              <w:t>N/A</w:t>
            </w:r>
          </w:p>
        </w:tc>
      </w:tr>
      <w:tr w:rsidR="001F498D" w:rsidRPr="001B54C3" w14:paraId="6D3ED1A3" w14:textId="77777777" w:rsidTr="009F1366">
        <w:trPr>
          <w:cantSplit/>
        </w:trPr>
        <w:tc>
          <w:tcPr>
            <w:tcW w:w="2358" w:type="dxa"/>
          </w:tcPr>
          <w:p w14:paraId="7411451A" w14:textId="77777777" w:rsidR="001F498D" w:rsidRPr="001B54C3" w:rsidRDefault="001F498D" w:rsidP="009F1366">
            <w:pPr>
              <w:pStyle w:val="TableEntry"/>
            </w:pPr>
            <w:r w:rsidRPr="001B54C3">
              <w:t>Groups</w:t>
            </w:r>
          </w:p>
        </w:tc>
        <w:tc>
          <w:tcPr>
            <w:tcW w:w="3150" w:type="dxa"/>
          </w:tcPr>
          <w:p w14:paraId="5594F227" w14:textId="77777777" w:rsidR="001F498D" w:rsidRPr="001B54C3" w:rsidRDefault="001F498D" w:rsidP="009F1366">
            <w:pPr>
              <w:pStyle w:val="TableEntry"/>
            </w:pPr>
            <w:r w:rsidRPr="001B54C3">
              <w:t>The identifiers of the groups that include this value set. A group may also have an OID assigned.</w:t>
            </w:r>
          </w:p>
        </w:tc>
        <w:tc>
          <w:tcPr>
            <w:tcW w:w="3240" w:type="dxa"/>
          </w:tcPr>
          <w:p w14:paraId="4E1A97CF" w14:textId="77777777" w:rsidR="001F498D" w:rsidRPr="001B54C3" w:rsidRDefault="001F498D" w:rsidP="009F1366">
            <w:pPr>
              <w:pStyle w:val="TableEntry"/>
            </w:pPr>
            <w:r w:rsidRPr="001B54C3">
              <w:t>IHE VRDR</w:t>
            </w:r>
          </w:p>
        </w:tc>
      </w:tr>
    </w:tbl>
    <w:p w14:paraId="1DFD5A92" w14:textId="77777777" w:rsidR="001F498D" w:rsidRPr="001B54C3" w:rsidRDefault="001F498D" w:rsidP="00235E1F">
      <w:pPr>
        <w:pStyle w:val="Heading4"/>
        <w:rPr>
          <w:bCs/>
          <w:noProof w:val="0"/>
        </w:rPr>
      </w:pPr>
      <w:bookmarkStart w:id="2731" w:name="_Toc365018572"/>
      <w:bookmarkStart w:id="2732" w:name="_Toc466555728"/>
      <w:r w:rsidRPr="001B54C3">
        <w:rPr>
          <w:bCs/>
          <w:noProof w:val="0"/>
        </w:rPr>
        <w:t>6.5.GG.2 VRDR Autopsy Not Performed Value Set</w:t>
      </w:r>
      <w:bookmarkEnd w:id="2731"/>
      <w:bookmarkEnd w:id="2732"/>
    </w:p>
    <w:p w14:paraId="1B884C5D" w14:textId="77777777" w:rsidR="001F498D" w:rsidRPr="001B54C3" w:rsidRDefault="001F498D" w:rsidP="001F498D">
      <w:pPr>
        <w:pStyle w:val="BodyText"/>
      </w:pPr>
      <w:r w:rsidRPr="001B54C3">
        <w:t>VRDR Autopsy Not Performed Value Set will use the SNOMED-CT code system to identify its contents. Codes that are used within the scope of this profile are listed below:</w:t>
      </w:r>
    </w:p>
    <w:p w14:paraId="56E63D89" w14:textId="77777777" w:rsidR="001F498D" w:rsidRPr="001B54C3" w:rsidRDefault="001F498D" w:rsidP="001F498D">
      <w:pPr>
        <w:pStyle w:val="BodyText"/>
      </w:pPr>
    </w:p>
    <w:tbl>
      <w:tblPr>
        <w:tblW w:w="3074"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000" w:firstRow="0" w:lastRow="0" w:firstColumn="0" w:lastColumn="0" w:noHBand="0" w:noVBand="0"/>
      </w:tblPr>
      <w:tblGrid>
        <w:gridCol w:w="2076"/>
        <w:gridCol w:w="3666"/>
      </w:tblGrid>
      <w:tr w:rsidR="001F498D" w:rsidRPr="001B54C3" w14:paraId="66769B3E" w14:textId="77777777" w:rsidTr="009F1366">
        <w:trPr>
          <w:tblHeader/>
          <w:jc w:val="center"/>
        </w:trPr>
        <w:tc>
          <w:tcPr>
            <w:tcW w:w="1808" w:type="pct"/>
            <w:shd w:val="clear" w:color="auto" w:fill="D9D9D9"/>
            <w:vAlign w:val="center"/>
          </w:tcPr>
          <w:p w14:paraId="59D3A1FC" w14:textId="77777777" w:rsidR="001F498D" w:rsidRPr="001B54C3" w:rsidRDefault="001F498D" w:rsidP="009F1366">
            <w:pPr>
              <w:pStyle w:val="TableEntryHeader"/>
            </w:pPr>
            <w:r w:rsidRPr="001B54C3">
              <w:t>Value Set :</w:t>
            </w:r>
          </w:p>
        </w:tc>
        <w:tc>
          <w:tcPr>
            <w:tcW w:w="3192" w:type="pct"/>
            <w:shd w:val="clear" w:color="auto" w:fill="D9D9D9"/>
            <w:vAlign w:val="center"/>
          </w:tcPr>
          <w:p w14:paraId="26FA2BFF" w14:textId="77777777" w:rsidR="001F498D" w:rsidRPr="001B54C3" w:rsidRDefault="001F498D" w:rsidP="009F1366">
            <w:pPr>
              <w:pStyle w:val="TableEntryHeader"/>
            </w:pPr>
            <w:r w:rsidRPr="001B54C3">
              <w:t>1.3.6.1.4.1.19376.1.7.3.1.1.23.8.2</w:t>
            </w:r>
          </w:p>
        </w:tc>
      </w:tr>
      <w:tr w:rsidR="001F498D" w:rsidRPr="001B54C3" w14:paraId="6EA7624F" w14:textId="77777777" w:rsidTr="009F1366">
        <w:trPr>
          <w:tblHeader/>
          <w:jc w:val="center"/>
        </w:trPr>
        <w:tc>
          <w:tcPr>
            <w:tcW w:w="1808" w:type="pct"/>
            <w:shd w:val="clear" w:color="auto" w:fill="D9D9D9"/>
            <w:vAlign w:val="center"/>
          </w:tcPr>
          <w:p w14:paraId="6F2E8FE8" w14:textId="77777777" w:rsidR="001F498D" w:rsidRPr="001B54C3" w:rsidRDefault="001F498D" w:rsidP="009F1366">
            <w:pPr>
              <w:pStyle w:val="TableEntryHeader"/>
            </w:pPr>
            <w:r w:rsidRPr="001B54C3">
              <w:t>Vocabulary:</w:t>
            </w:r>
          </w:p>
        </w:tc>
        <w:tc>
          <w:tcPr>
            <w:tcW w:w="3192" w:type="pct"/>
            <w:shd w:val="clear" w:color="auto" w:fill="D9D9D9"/>
            <w:vAlign w:val="center"/>
          </w:tcPr>
          <w:p w14:paraId="6853B72F" w14:textId="77777777" w:rsidR="001F498D" w:rsidRPr="001B54C3" w:rsidRDefault="001F498D" w:rsidP="009F1366">
            <w:pPr>
              <w:pStyle w:val="TableEntryHeader"/>
            </w:pPr>
            <w:r w:rsidRPr="001B54C3">
              <w:t>2.16.840.1.113883.6.96</w:t>
            </w:r>
          </w:p>
        </w:tc>
      </w:tr>
      <w:tr w:rsidR="001F498D" w:rsidRPr="001B54C3" w14:paraId="31CEB167" w14:textId="77777777" w:rsidTr="009F1366">
        <w:trPr>
          <w:tblHeader/>
          <w:jc w:val="center"/>
        </w:trPr>
        <w:tc>
          <w:tcPr>
            <w:tcW w:w="1808" w:type="pct"/>
            <w:shd w:val="clear" w:color="auto" w:fill="D9D9D9"/>
            <w:vAlign w:val="center"/>
          </w:tcPr>
          <w:p w14:paraId="2673618B" w14:textId="77777777" w:rsidR="001F498D" w:rsidRPr="001B54C3" w:rsidRDefault="001F498D" w:rsidP="009F1366">
            <w:pPr>
              <w:pStyle w:val="TableEntryHeader"/>
            </w:pPr>
            <w:r w:rsidRPr="001B54C3">
              <w:t xml:space="preserve">SNOMED-CT Code </w:t>
            </w:r>
          </w:p>
        </w:tc>
        <w:tc>
          <w:tcPr>
            <w:tcW w:w="3192" w:type="pct"/>
            <w:shd w:val="clear" w:color="auto" w:fill="D9D9D9"/>
          </w:tcPr>
          <w:p w14:paraId="3371DA41" w14:textId="77777777" w:rsidR="001F498D" w:rsidRPr="001B54C3" w:rsidRDefault="001F498D" w:rsidP="009F1366">
            <w:pPr>
              <w:pStyle w:val="TableEntryHeader"/>
            </w:pPr>
            <w:r w:rsidRPr="001B54C3">
              <w:t>SNOMED-CT Description</w:t>
            </w:r>
          </w:p>
        </w:tc>
      </w:tr>
      <w:tr w:rsidR="001F498D" w:rsidRPr="001B54C3" w14:paraId="348539C7" w14:textId="77777777" w:rsidTr="009F1366">
        <w:trPr>
          <w:jc w:val="center"/>
        </w:trPr>
        <w:tc>
          <w:tcPr>
            <w:tcW w:w="1808" w:type="pct"/>
          </w:tcPr>
          <w:p w14:paraId="61788253" w14:textId="77777777" w:rsidR="001F498D" w:rsidRPr="001B54C3" w:rsidRDefault="001F498D" w:rsidP="009F1366">
            <w:pPr>
              <w:pStyle w:val="TableEntry"/>
            </w:pPr>
            <w:r w:rsidRPr="001B54C3">
              <w:t>44551000009109</w:t>
            </w:r>
          </w:p>
        </w:tc>
        <w:tc>
          <w:tcPr>
            <w:tcW w:w="3192" w:type="pct"/>
          </w:tcPr>
          <w:p w14:paraId="672C960C" w14:textId="77777777" w:rsidR="001F498D" w:rsidRPr="001B54C3" w:rsidRDefault="001F498D" w:rsidP="009F1366">
            <w:pPr>
              <w:pStyle w:val="TableEntry"/>
            </w:pPr>
            <w:r w:rsidRPr="001B54C3">
              <w:t>Autopsy not performed (finding)</w:t>
            </w:r>
          </w:p>
        </w:tc>
      </w:tr>
      <w:tr w:rsidR="001F498D" w:rsidRPr="001B54C3" w14:paraId="50F20311" w14:textId="77777777" w:rsidTr="009F1366">
        <w:trPr>
          <w:jc w:val="center"/>
        </w:trPr>
        <w:tc>
          <w:tcPr>
            <w:tcW w:w="1808" w:type="pct"/>
          </w:tcPr>
          <w:p w14:paraId="760664F3" w14:textId="77777777" w:rsidR="001F498D" w:rsidRPr="001B54C3" w:rsidRDefault="001F498D" w:rsidP="009F1366">
            <w:pPr>
              <w:pStyle w:val="TableEntry"/>
            </w:pPr>
            <w:r w:rsidRPr="001B54C3">
              <w:t>76231000009111</w:t>
            </w:r>
          </w:p>
        </w:tc>
        <w:tc>
          <w:tcPr>
            <w:tcW w:w="3192" w:type="pct"/>
          </w:tcPr>
          <w:p w14:paraId="6E5BC06D" w14:textId="77777777" w:rsidR="001F498D" w:rsidRPr="001B54C3" w:rsidRDefault="001F498D" w:rsidP="009F1366">
            <w:pPr>
              <w:pStyle w:val="TableEntry"/>
            </w:pPr>
            <w:r w:rsidRPr="001B54C3">
              <w:t>No post performed</w:t>
            </w:r>
          </w:p>
        </w:tc>
      </w:tr>
      <w:tr w:rsidR="001F498D" w:rsidRPr="001B54C3" w14:paraId="55A6E7CD" w14:textId="77777777" w:rsidTr="009F1366">
        <w:trPr>
          <w:jc w:val="center"/>
        </w:trPr>
        <w:tc>
          <w:tcPr>
            <w:tcW w:w="1808" w:type="pct"/>
          </w:tcPr>
          <w:p w14:paraId="6F6C8B8C" w14:textId="77777777" w:rsidR="001F498D" w:rsidRPr="001B54C3" w:rsidRDefault="001F498D" w:rsidP="009F1366">
            <w:pPr>
              <w:pStyle w:val="TableEntry"/>
            </w:pPr>
            <w:r w:rsidRPr="001B54C3">
              <w:t>76241000009117</w:t>
            </w:r>
          </w:p>
        </w:tc>
        <w:tc>
          <w:tcPr>
            <w:tcW w:w="3192" w:type="pct"/>
          </w:tcPr>
          <w:p w14:paraId="32327B09" w14:textId="77777777" w:rsidR="001F498D" w:rsidRPr="001B54C3" w:rsidRDefault="001F498D" w:rsidP="009F1366">
            <w:pPr>
              <w:pStyle w:val="TableEntry"/>
            </w:pPr>
            <w:r w:rsidRPr="001B54C3">
              <w:t>Post mortem examination not performed</w:t>
            </w:r>
          </w:p>
        </w:tc>
      </w:tr>
      <w:tr w:rsidR="001F498D" w:rsidRPr="001B54C3" w14:paraId="0AD155A3" w14:textId="77777777" w:rsidTr="009F1366">
        <w:trPr>
          <w:jc w:val="center"/>
        </w:trPr>
        <w:tc>
          <w:tcPr>
            <w:tcW w:w="1808" w:type="pct"/>
          </w:tcPr>
          <w:p w14:paraId="7F179403" w14:textId="77777777" w:rsidR="001F498D" w:rsidRPr="001B54C3" w:rsidRDefault="001F498D" w:rsidP="009F1366">
            <w:pPr>
              <w:pStyle w:val="TableEntry"/>
            </w:pPr>
            <w:r w:rsidRPr="001B54C3">
              <w:t>76221000009114</w:t>
            </w:r>
          </w:p>
        </w:tc>
        <w:tc>
          <w:tcPr>
            <w:tcW w:w="3192" w:type="pct"/>
          </w:tcPr>
          <w:p w14:paraId="4696308C" w14:textId="77777777" w:rsidR="001F498D" w:rsidRPr="001B54C3" w:rsidRDefault="001F498D" w:rsidP="009F1366">
            <w:pPr>
              <w:pStyle w:val="TableEntry"/>
            </w:pPr>
            <w:r w:rsidRPr="001B54C3">
              <w:t>Autopsy not performed</w:t>
            </w:r>
          </w:p>
        </w:tc>
      </w:tr>
      <w:tr w:rsidR="001F498D" w:rsidRPr="001B54C3" w14:paraId="76D738EB" w14:textId="77777777" w:rsidTr="009F1366">
        <w:trPr>
          <w:jc w:val="center"/>
        </w:trPr>
        <w:tc>
          <w:tcPr>
            <w:tcW w:w="1808" w:type="pct"/>
          </w:tcPr>
          <w:p w14:paraId="1BCEFB79" w14:textId="77777777" w:rsidR="001F498D" w:rsidRPr="001B54C3" w:rsidRDefault="001F498D" w:rsidP="009F1366">
            <w:pPr>
              <w:pStyle w:val="TableEntry"/>
            </w:pPr>
            <w:r w:rsidRPr="001B54C3">
              <w:t>408775001</w:t>
            </w:r>
          </w:p>
        </w:tc>
        <w:tc>
          <w:tcPr>
            <w:tcW w:w="3192" w:type="pct"/>
          </w:tcPr>
          <w:p w14:paraId="6E921FB4" w14:textId="77777777" w:rsidR="001F498D" w:rsidRPr="001B54C3" w:rsidRDefault="001F498D" w:rsidP="009F1366">
            <w:pPr>
              <w:pStyle w:val="TableEntry"/>
            </w:pPr>
            <w:r w:rsidRPr="001B54C3">
              <w:t>Consent for postmortem declined (finding)</w:t>
            </w:r>
          </w:p>
        </w:tc>
      </w:tr>
      <w:tr w:rsidR="001F498D" w:rsidRPr="001B54C3" w14:paraId="1BF4844A" w14:textId="77777777" w:rsidTr="009F1366">
        <w:trPr>
          <w:jc w:val="center"/>
        </w:trPr>
        <w:tc>
          <w:tcPr>
            <w:tcW w:w="1808" w:type="pct"/>
          </w:tcPr>
          <w:p w14:paraId="39AF8B61" w14:textId="77777777" w:rsidR="001F498D" w:rsidRPr="001B54C3" w:rsidRDefault="001F498D" w:rsidP="009F1366">
            <w:pPr>
              <w:pStyle w:val="TableEntry"/>
            </w:pPr>
            <w:r w:rsidRPr="001B54C3">
              <w:t>2470636019</w:t>
            </w:r>
          </w:p>
        </w:tc>
        <w:tc>
          <w:tcPr>
            <w:tcW w:w="3192" w:type="pct"/>
          </w:tcPr>
          <w:p w14:paraId="1E82D365" w14:textId="77777777" w:rsidR="001F498D" w:rsidRPr="001B54C3" w:rsidRDefault="001F498D" w:rsidP="009F1366">
            <w:pPr>
              <w:pStyle w:val="TableEntry"/>
            </w:pPr>
            <w:r w:rsidRPr="001B54C3">
              <w:t>Consent for postmortem declined</w:t>
            </w:r>
          </w:p>
        </w:tc>
      </w:tr>
      <w:tr w:rsidR="001F498D" w:rsidRPr="001B54C3" w14:paraId="4B8008B4" w14:textId="77777777" w:rsidTr="009F1366">
        <w:trPr>
          <w:jc w:val="center"/>
        </w:trPr>
        <w:tc>
          <w:tcPr>
            <w:tcW w:w="1808" w:type="pct"/>
          </w:tcPr>
          <w:p w14:paraId="0E83C003" w14:textId="77777777" w:rsidR="001F498D" w:rsidRPr="001B54C3" w:rsidRDefault="001F498D" w:rsidP="009F1366">
            <w:pPr>
              <w:pStyle w:val="TableEntry"/>
            </w:pPr>
            <w:r w:rsidRPr="001B54C3">
              <w:t>2477187017</w:t>
            </w:r>
          </w:p>
        </w:tc>
        <w:tc>
          <w:tcPr>
            <w:tcW w:w="3192" w:type="pct"/>
          </w:tcPr>
          <w:p w14:paraId="6F69DE3F" w14:textId="77777777" w:rsidR="001F498D" w:rsidRPr="001B54C3" w:rsidRDefault="001F498D" w:rsidP="009F1366">
            <w:pPr>
              <w:pStyle w:val="TableEntry"/>
            </w:pPr>
            <w:r w:rsidRPr="001B54C3">
              <w:t>Consent for autopsy declined</w:t>
            </w:r>
          </w:p>
        </w:tc>
      </w:tr>
      <w:tr w:rsidR="001F498D" w:rsidRPr="001B54C3" w14:paraId="72B6EA02" w14:textId="77777777" w:rsidTr="009F1366">
        <w:trPr>
          <w:jc w:val="center"/>
        </w:trPr>
        <w:tc>
          <w:tcPr>
            <w:tcW w:w="1808" w:type="pct"/>
          </w:tcPr>
          <w:p w14:paraId="09DAB7F0" w14:textId="77777777" w:rsidR="001F498D" w:rsidRPr="001B54C3" w:rsidRDefault="001F498D" w:rsidP="009F1366">
            <w:pPr>
              <w:pStyle w:val="TableEntry"/>
            </w:pPr>
            <w:r w:rsidRPr="001B54C3">
              <w:t>79779006</w:t>
            </w:r>
          </w:p>
        </w:tc>
        <w:tc>
          <w:tcPr>
            <w:tcW w:w="3192" w:type="pct"/>
          </w:tcPr>
          <w:p w14:paraId="26CF1DCC" w14:textId="77777777" w:rsidR="001F498D" w:rsidRPr="001B54C3" w:rsidRDefault="001F498D" w:rsidP="009F1366">
            <w:pPr>
              <w:pStyle w:val="TableEntry"/>
            </w:pPr>
            <w:r w:rsidRPr="001B54C3">
              <w:t>Patient discharge, deceased, no autopsy (procedure)</w:t>
            </w:r>
          </w:p>
        </w:tc>
      </w:tr>
    </w:tbl>
    <w:p w14:paraId="6E3C32D4" w14:textId="77777777" w:rsidR="001F498D" w:rsidRPr="001B54C3" w:rsidRDefault="001F498D">
      <w:pPr>
        <w:pStyle w:val="BodyText"/>
      </w:pPr>
    </w:p>
    <w:p w14:paraId="1676E2A2" w14:textId="77777777" w:rsidR="001F498D" w:rsidRPr="001B54C3" w:rsidRDefault="001F498D" w:rsidP="001F498D">
      <w:pPr>
        <w:pStyle w:val="EditorInstructions"/>
      </w:pPr>
      <w:r w:rsidRPr="001B54C3">
        <w:t>Add section 6.5.HH (Added 2013-09 form the QRPH VRDR supplement.)</w:t>
      </w:r>
    </w:p>
    <w:p w14:paraId="69E11ED1" w14:textId="77777777" w:rsidR="001F498D" w:rsidRPr="001B54C3" w:rsidRDefault="001F498D" w:rsidP="00235E1F">
      <w:pPr>
        <w:pStyle w:val="Heading3"/>
        <w:rPr>
          <w:bCs/>
          <w:noProof w:val="0"/>
        </w:rPr>
      </w:pPr>
      <w:bookmarkStart w:id="2733" w:name="_Toc365018573"/>
      <w:bookmarkStart w:id="2734" w:name="_Toc466555729"/>
      <w:r w:rsidRPr="001B54C3">
        <w:rPr>
          <w:bCs/>
          <w:noProof w:val="0"/>
        </w:rPr>
        <w:t>6.5.</w:t>
      </w:r>
      <w:r w:rsidR="002A1D04" w:rsidRPr="001B54C3">
        <w:rPr>
          <w:bCs/>
          <w:noProof w:val="0"/>
        </w:rPr>
        <w:t>HH</w:t>
      </w:r>
      <w:r w:rsidRPr="001B54C3">
        <w:rPr>
          <w:bCs/>
          <w:noProof w:val="0"/>
        </w:rPr>
        <w:t xml:space="preserve"> VRDR Discharge Death Codes</w:t>
      </w:r>
      <w:bookmarkEnd w:id="2733"/>
      <w:bookmarkEnd w:id="2734"/>
    </w:p>
    <w:p w14:paraId="7C681A14" w14:textId="77777777" w:rsidR="001F498D" w:rsidRPr="001B54C3" w:rsidRDefault="001F498D" w:rsidP="00235E1F">
      <w:pPr>
        <w:pStyle w:val="Heading4"/>
        <w:rPr>
          <w:bCs/>
          <w:noProof w:val="0"/>
        </w:rPr>
      </w:pPr>
      <w:bookmarkStart w:id="2735" w:name="_Toc365018574"/>
      <w:bookmarkStart w:id="2736" w:name="_Toc466555730"/>
      <w:r w:rsidRPr="001B54C3">
        <w:rPr>
          <w:bCs/>
          <w:noProof w:val="0"/>
        </w:rPr>
        <w:t>6.5.</w:t>
      </w:r>
      <w:r w:rsidR="002A1D04" w:rsidRPr="001B54C3">
        <w:rPr>
          <w:bCs/>
          <w:noProof w:val="0"/>
        </w:rPr>
        <w:t>HH.</w:t>
      </w:r>
      <w:r w:rsidRPr="001B54C3">
        <w:rPr>
          <w:bCs/>
          <w:noProof w:val="0"/>
        </w:rPr>
        <w:t>1 Metadata</w:t>
      </w:r>
      <w:bookmarkEnd w:id="2735"/>
      <w:bookmarkEnd w:id="2736"/>
    </w:p>
    <w:p w14:paraId="40BD6F85" w14:textId="77777777" w:rsidR="001F498D" w:rsidRPr="001B54C3" w:rsidRDefault="001F498D" w:rsidP="001F498D">
      <w:pPr>
        <w:pStyle w:val="BodyText"/>
      </w:pPr>
      <w:r w:rsidRPr="001B54C3">
        <w:t>Discharge Death Value Set Metadata Shall contain the following content:</w:t>
      </w:r>
    </w:p>
    <w:p w14:paraId="3E6C1DB4" w14:textId="77777777" w:rsidR="001F498D" w:rsidRPr="001B54C3" w:rsidRDefault="001F498D" w:rsidP="001F498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3150"/>
        <w:gridCol w:w="2070"/>
      </w:tblGrid>
      <w:tr w:rsidR="001F498D" w:rsidRPr="001B54C3" w14:paraId="2FE02CE7" w14:textId="77777777" w:rsidTr="009F1366">
        <w:trPr>
          <w:tblHeader/>
        </w:trPr>
        <w:tc>
          <w:tcPr>
            <w:tcW w:w="2358" w:type="dxa"/>
            <w:shd w:val="pct15" w:color="auto" w:fill="FFFFFF"/>
          </w:tcPr>
          <w:p w14:paraId="54BC5ACE" w14:textId="77777777" w:rsidR="001F498D" w:rsidRPr="001B54C3" w:rsidRDefault="001F498D" w:rsidP="009F1366">
            <w:pPr>
              <w:pStyle w:val="TableEntryHeader"/>
            </w:pPr>
            <w:r w:rsidRPr="001B54C3">
              <w:t>Metadata Element</w:t>
            </w:r>
          </w:p>
        </w:tc>
        <w:tc>
          <w:tcPr>
            <w:tcW w:w="3150" w:type="dxa"/>
            <w:shd w:val="pct15" w:color="auto" w:fill="FFFFFF"/>
          </w:tcPr>
          <w:p w14:paraId="58F47790" w14:textId="77777777" w:rsidR="001F498D" w:rsidRPr="001B54C3" w:rsidRDefault="001F498D" w:rsidP="009F1366">
            <w:pPr>
              <w:pStyle w:val="TableEntryHeader"/>
            </w:pPr>
            <w:r w:rsidRPr="001B54C3">
              <w:t>Description</w:t>
            </w:r>
          </w:p>
        </w:tc>
        <w:tc>
          <w:tcPr>
            <w:tcW w:w="2070" w:type="dxa"/>
            <w:shd w:val="pct15" w:color="auto" w:fill="FFFFFF"/>
          </w:tcPr>
          <w:p w14:paraId="359BAA47" w14:textId="77777777" w:rsidR="001F498D" w:rsidRPr="001B54C3" w:rsidRDefault="001F498D" w:rsidP="009F1366">
            <w:pPr>
              <w:pStyle w:val="TableEntryHeader"/>
            </w:pPr>
            <w:r w:rsidRPr="001B54C3">
              <w:t>Mandatory</w:t>
            </w:r>
          </w:p>
        </w:tc>
      </w:tr>
      <w:tr w:rsidR="001F498D" w:rsidRPr="001B54C3" w14:paraId="6C301DDB" w14:textId="77777777" w:rsidTr="009F1366">
        <w:trPr>
          <w:cantSplit/>
        </w:trPr>
        <w:tc>
          <w:tcPr>
            <w:tcW w:w="2358" w:type="dxa"/>
          </w:tcPr>
          <w:p w14:paraId="46275BDB" w14:textId="77777777" w:rsidR="001F498D" w:rsidRPr="001B54C3" w:rsidRDefault="001F498D" w:rsidP="009F1366">
            <w:pPr>
              <w:pStyle w:val="TableEntry"/>
            </w:pPr>
            <w:r w:rsidRPr="001B54C3">
              <w:t xml:space="preserve">Identifier </w:t>
            </w:r>
          </w:p>
        </w:tc>
        <w:tc>
          <w:tcPr>
            <w:tcW w:w="3150" w:type="dxa"/>
          </w:tcPr>
          <w:p w14:paraId="6EFBB467" w14:textId="77777777" w:rsidR="001F498D" w:rsidRPr="001B54C3" w:rsidRDefault="001F498D" w:rsidP="009F1366">
            <w:pPr>
              <w:pStyle w:val="TableEntry"/>
            </w:pPr>
            <w:r w:rsidRPr="001B54C3">
              <w:t xml:space="preserve">This is the unique identifier of the value set </w:t>
            </w:r>
          </w:p>
        </w:tc>
        <w:tc>
          <w:tcPr>
            <w:tcW w:w="2070" w:type="dxa"/>
          </w:tcPr>
          <w:p w14:paraId="4944B713" w14:textId="77777777" w:rsidR="001F498D" w:rsidRPr="001B54C3" w:rsidRDefault="001F498D" w:rsidP="009F1366">
            <w:pPr>
              <w:pStyle w:val="TableEntry"/>
            </w:pPr>
            <w:r w:rsidRPr="001B54C3">
              <w:t>1.3.6.1.4.1.19376.1.7.3.1.1.23.8.3</w:t>
            </w:r>
          </w:p>
        </w:tc>
      </w:tr>
      <w:tr w:rsidR="001F498D" w:rsidRPr="001B54C3" w14:paraId="1C2B925F" w14:textId="77777777" w:rsidTr="009F1366">
        <w:trPr>
          <w:cantSplit/>
        </w:trPr>
        <w:tc>
          <w:tcPr>
            <w:tcW w:w="2358" w:type="dxa"/>
          </w:tcPr>
          <w:p w14:paraId="0CF63F1E" w14:textId="77777777" w:rsidR="001F498D" w:rsidRPr="001B54C3" w:rsidRDefault="001F498D" w:rsidP="009F1366">
            <w:pPr>
              <w:pStyle w:val="TableEntry"/>
            </w:pPr>
            <w:r w:rsidRPr="001B54C3">
              <w:t xml:space="preserve">Name </w:t>
            </w:r>
          </w:p>
        </w:tc>
        <w:tc>
          <w:tcPr>
            <w:tcW w:w="3150" w:type="dxa"/>
          </w:tcPr>
          <w:p w14:paraId="5DE00C62" w14:textId="77777777" w:rsidR="001F498D" w:rsidRPr="001B54C3" w:rsidRDefault="001F498D" w:rsidP="009F1366">
            <w:pPr>
              <w:pStyle w:val="TableEntry"/>
            </w:pPr>
            <w:r w:rsidRPr="001B54C3">
              <w:t xml:space="preserve">This is the name of the value set </w:t>
            </w:r>
          </w:p>
        </w:tc>
        <w:tc>
          <w:tcPr>
            <w:tcW w:w="2070" w:type="dxa"/>
          </w:tcPr>
          <w:p w14:paraId="7747E510" w14:textId="77777777" w:rsidR="001F498D" w:rsidRPr="001B54C3" w:rsidRDefault="001F498D" w:rsidP="009F1366">
            <w:pPr>
              <w:pStyle w:val="TableEntry"/>
            </w:pPr>
            <w:r w:rsidRPr="001B54C3">
              <w:t>VRDR Discharge Death Value Set</w:t>
            </w:r>
          </w:p>
        </w:tc>
      </w:tr>
      <w:tr w:rsidR="001F498D" w:rsidRPr="001B54C3" w14:paraId="54855C4A" w14:textId="77777777" w:rsidTr="009F1366">
        <w:trPr>
          <w:cantSplit/>
        </w:trPr>
        <w:tc>
          <w:tcPr>
            <w:tcW w:w="2358" w:type="dxa"/>
          </w:tcPr>
          <w:p w14:paraId="4E9B0E38" w14:textId="77777777" w:rsidR="001F498D" w:rsidRPr="001B54C3" w:rsidRDefault="001F498D" w:rsidP="009F1366">
            <w:pPr>
              <w:pStyle w:val="TableEntry"/>
            </w:pPr>
            <w:r w:rsidRPr="001B54C3">
              <w:t xml:space="preserve">Source </w:t>
            </w:r>
          </w:p>
        </w:tc>
        <w:tc>
          <w:tcPr>
            <w:tcW w:w="3150" w:type="dxa"/>
          </w:tcPr>
          <w:p w14:paraId="2D7D4DAA" w14:textId="77777777" w:rsidR="001F498D" w:rsidRPr="001B54C3" w:rsidRDefault="001F498D" w:rsidP="009F1366">
            <w:pPr>
              <w:pStyle w:val="TableEntry"/>
            </w:pPr>
            <w:r w:rsidRPr="001B54C3">
              <w:t xml:space="preserve">This is the source of the value set, identifying the originator or publisher of the information </w:t>
            </w:r>
          </w:p>
        </w:tc>
        <w:tc>
          <w:tcPr>
            <w:tcW w:w="2070" w:type="dxa"/>
          </w:tcPr>
          <w:p w14:paraId="3B194BFF" w14:textId="77777777" w:rsidR="001F498D" w:rsidRPr="001B54C3" w:rsidRDefault="001F498D" w:rsidP="009F1366">
            <w:pPr>
              <w:pStyle w:val="TableEntry"/>
            </w:pPr>
            <w:r w:rsidRPr="001B54C3">
              <w:t>IHE Quality Research and Public Health Domain</w:t>
            </w:r>
          </w:p>
        </w:tc>
      </w:tr>
      <w:tr w:rsidR="001F498D" w:rsidRPr="001B54C3" w14:paraId="4DD42379" w14:textId="77777777" w:rsidTr="009F1366">
        <w:trPr>
          <w:cantSplit/>
        </w:trPr>
        <w:tc>
          <w:tcPr>
            <w:tcW w:w="2358" w:type="dxa"/>
          </w:tcPr>
          <w:p w14:paraId="1B3256E1" w14:textId="77777777" w:rsidR="001F498D" w:rsidRPr="001B54C3" w:rsidRDefault="001F498D" w:rsidP="009F1366">
            <w:pPr>
              <w:pStyle w:val="TableEntry"/>
            </w:pPr>
            <w:r w:rsidRPr="001B54C3">
              <w:t xml:space="preserve">Purpose </w:t>
            </w:r>
          </w:p>
        </w:tc>
        <w:tc>
          <w:tcPr>
            <w:tcW w:w="3150" w:type="dxa"/>
          </w:tcPr>
          <w:p w14:paraId="753BC0F7" w14:textId="77777777" w:rsidR="001F498D" w:rsidRPr="001B54C3" w:rsidRDefault="001F498D" w:rsidP="009F1366">
            <w:pPr>
              <w:pStyle w:val="TableEntry"/>
            </w:pPr>
            <w:r w:rsidRPr="001B54C3">
              <w:t xml:space="preserve">Brief description about the general purpose of the value set </w:t>
            </w:r>
          </w:p>
        </w:tc>
        <w:tc>
          <w:tcPr>
            <w:tcW w:w="2070" w:type="dxa"/>
          </w:tcPr>
          <w:p w14:paraId="1066ABA9" w14:textId="77777777" w:rsidR="001F498D" w:rsidRPr="001B54C3" w:rsidRDefault="001F498D" w:rsidP="009F1366">
            <w:pPr>
              <w:pStyle w:val="TableEntry"/>
            </w:pPr>
            <w:r w:rsidRPr="001B54C3">
              <w:t>To Reflect Discharge disposition of death</w:t>
            </w:r>
          </w:p>
        </w:tc>
      </w:tr>
      <w:tr w:rsidR="001F498D" w:rsidRPr="001B54C3" w14:paraId="450906F3" w14:textId="77777777" w:rsidTr="009F1366">
        <w:trPr>
          <w:cantSplit/>
        </w:trPr>
        <w:tc>
          <w:tcPr>
            <w:tcW w:w="2358" w:type="dxa"/>
          </w:tcPr>
          <w:p w14:paraId="5E61B1D2" w14:textId="77777777" w:rsidR="001F498D" w:rsidRPr="001B54C3" w:rsidRDefault="001F498D" w:rsidP="009F1366">
            <w:pPr>
              <w:pStyle w:val="TableEntry"/>
            </w:pPr>
            <w:r w:rsidRPr="001B54C3">
              <w:lastRenderedPageBreak/>
              <w:t xml:space="preserve">Definition </w:t>
            </w:r>
          </w:p>
        </w:tc>
        <w:tc>
          <w:tcPr>
            <w:tcW w:w="3150" w:type="dxa"/>
          </w:tcPr>
          <w:p w14:paraId="64EFAF76" w14:textId="77777777" w:rsidR="001F498D" w:rsidRPr="001B54C3" w:rsidRDefault="001F498D" w:rsidP="009F1366">
            <w:pPr>
              <w:pStyle w:val="TableEntry"/>
            </w:pPr>
            <w:r w:rsidRPr="001B54C3">
              <w:t xml:space="preserve">A text definition describing how concepts in the value set were selected </w:t>
            </w:r>
          </w:p>
        </w:tc>
        <w:tc>
          <w:tcPr>
            <w:tcW w:w="2070" w:type="dxa"/>
          </w:tcPr>
          <w:p w14:paraId="5A2B2A77" w14:textId="77777777" w:rsidR="001F498D" w:rsidRPr="001B54C3" w:rsidRDefault="001F498D" w:rsidP="009F1366">
            <w:pPr>
              <w:pStyle w:val="TableEntry"/>
            </w:pPr>
            <w:r w:rsidRPr="001B54C3">
              <w:t>Extensional definition: The value set was constructed by enumerating the codes from UB04</w:t>
            </w:r>
          </w:p>
        </w:tc>
      </w:tr>
      <w:tr w:rsidR="001F498D" w:rsidRPr="001B54C3" w14:paraId="00550425" w14:textId="77777777" w:rsidTr="009F1366">
        <w:trPr>
          <w:cantSplit/>
        </w:trPr>
        <w:tc>
          <w:tcPr>
            <w:tcW w:w="2358" w:type="dxa"/>
          </w:tcPr>
          <w:p w14:paraId="065C6B74" w14:textId="77777777" w:rsidR="001F498D" w:rsidRPr="001B54C3" w:rsidRDefault="001F498D" w:rsidP="009F1366">
            <w:pPr>
              <w:pStyle w:val="TableEntry"/>
            </w:pPr>
            <w:r w:rsidRPr="001B54C3">
              <w:t>Source URI</w:t>
            </w:r>
          </w:p>
        </w:tc>
        <w:tc>
          <w:tcPr>
            <w:tcW w:w="3150" w:type="dxa"/>
          </w:tcPr>
          <w:p w14:paraId="2292E615" w14:textId="77777777" w:rsidR="001F498D" w:rsidRPr="001B54C3" w:rsidRDefault="001F498D" w:rsidP="009F1366">
            <w:pPr>
              <w:pStyle w:val="TableEntry"/>
            </w:pPr>
            <w:r w:rsidRPr="001B54C3">
              <w:t>Most sources also have a URL or document URI that provides further details regarding the value set.</w:t>
            </w:r>
          </w:p>
        </w:tc>
        <w:tc>
          <w:tcPr>
            <w:tcW w:w="2070" w:type="dxa"/>
          </w:tcPr>
          <w:p w14:paraId="78917C28" w14:textId="77777777" w:rsidR="001F498D" w:rsidRPr="001B54C3" w:rsidRDefault="00B64CE6" w:rsidP="009F1366">
            <w:pPr>
              <w:pStyle w:val="TableEntry"/>
            </w:pPr>
            <w:hyperlink r:id="rId74" w:history="1">
              <w:r w:rsidR="001F498D" w:rsidRPr="001B54C3">
                <w:rPr>
                  <w:rStyle w:val="Hyperlink"/>
                </w:rPr>
                <w:t>www.nubc.org</w:t>
              </w:r>
            </w:hyperlink>
          </w:p>
        </w:tc>
      </w:tr>
      <w:tr w:rsidR="001F498D" w:rsidRPr="001B54C3" w14:paraId="30BDE516" w14:textId="77777777" w:rsidTr="009F1366">
        <w:trPr>
          <w:cantSplit/>
        </w:trPr>
        <w:tc>
          <w:tcPr>
            <w:tcW w:w="2358" w:type="dxa"/>
          </w:tcPr>
          <w:p w14:paraId="588CAB6C" w14:textId="77777777" w:rsidR="001F498D" w:rsidRPr="001B54C3" w:rsidRDefault="001F498D" w:rsidP="009F1366">
            <w:pPr>
              <w:pStyle w:val="TableEntry"/>
            </w:pPr>
            <w:r w:rsidRPr="001B54C3">
              <w:t xml:space="preserve">Version </w:t>
            </w:r>
          </w:p>
        </w:tc>
        <w:tc>
          <w:tcPr>
            <w:tcW w:w="3150" w:type="dxa"/>
          </w:tcPr>
          <w:p w14:paraId="27993FFB" w14:textId="77777777" w:rsidR="001F498D" w:rsidRPr="001B54C3" w:rsidRDefault="001F498D" w:rsidP="009F1366">
            <w:pPr>
              <w:pStyle w:val="TableEntry"/>
            </w:pPr>
            <w:r w:rsidRPr="001B54C3">
              <w:t>A string identifying the specific version of the value set.</w:t>
            </w:r>
          </w:p>
        </w:tc>
        <w:tc>
          <w:tcPr>
            <w:tcW w:w="2070" w:type="dxa"/>
          </w:tcPr>
          <w:p w14:paraId="3D3837B5" w14:textId="77777777" w:rsidR="001F498D" w:rsidRPr="001B54C3" w:rsidRDefault="001F498D" w:rsidP="009F1366">
            <w:pPr>
              <w:pStyle w:val="TableEntry"/>
            </w:pPr>
            <w:r w:rsidRPr="001B54C3">
              <w:t>Version 1.0</w:t>
            </w:r>
          </w:p>
        </w:tc>
      </w:tr>
      <w:tr w:rsidR="001F498D" w:rsidRPr="001B54C3" w14:paraId="1BC40F0D" w14:textId="77777777" w:rsidTr="009F1366">
        <w:trPr>
          <w:cantSplit/>
        </w:trPr>
        <w:tc>
          <w:tcPr>
            <w:tcW w:w="2358" w:type="dxa"/>
          </w:tcPr>
          <w:p w14:paraId="000A37AA" w14:textId="77777777" w:rsidR="001F498D" w:rsidRPr="001B54C3" w:rsidRDefault="001F498D" w:rsidP="009F1366">
            <w:pPr>
              <w:pStyle w:val="TableEntry"/>
            </w:pPr>
            <w:r w:rsidRPr="001B54C3">
              <w:t xml:space="preserve">Status </w:t>
            </w:r>
          </w:p>
        </w:tc>
        <w:tc>
          <w:tcPr>
            <w:tcW w:w="3150" w:type="dxa"/>
          </w:tcPr>
          <w:p w14:paraId="230630DA" w14:textId="77777777" w:rsidR="001F498D" w:rsidRPr="001B54C3" w:rsidRDefault="001F498D" w:rsidP="009F1366">
            <w:pPr>
              <w:pStyle w:val="TableEntry"/>
            </w:pPr>
            <w:r w:rsidRPr="001B54C3">
              <w:t>Active (Current) or Inactive</w:t>
            </w:r>
          </w:p>
        </w:tc>
        <w:tc>
          <w:tcPr>
            <w:tcW w:w="2070" w:type="dxa"/>
          </w:tcPr>
          <w:p w14:paraId="3F8CE899" w14:textId="77777777" w:rsidR="001F498D" w:rsidRPr="001B54C3" w:rsidRDefault="001F498D" w:rsidP="009F1366">
            <w:pPr>
              <w:pStyle w:val="TableEntry"/>
            </w:pPr>
            <w:r w:rsidRPr="001B54C3">
              <w:t>Active</w:t>
            </w:r>
          </w:p>
        </w:tc>
      </w:tr>
      <w:tr w:rsidR="001F498D" w:rsidRPr="001B54C3" w14:paraId="4FF52506" w14:textId="77777777" w:rsidTr="009F1366">
        <w:trPr>
          <w:cantSplit/>
        </w:trPr>
        <w:tc>
          <w:tcPr>
            <w:tcW w:w="2358" w:type="dxa"/>
          </w:tcPr>
          <w:p w14:paraId="4B82148D" w14:textId="77777777" w:rsidR="001F498D" w:rsidRPr="001B54C3" w:rsidRDefault="001F498D" w:rsidP="009F1366">
            <w:pPr>
              <w:pStyle w:val="TableEntry"/>
            </w:pPr>
            <w:r w:rsidRPr="001B54C3">
              <w:t xml:space="preserve">Effective Date </w:t>
            </w:r>
          </w:p>
        </w:tc>
        <w:tc>
          <w:tcPr>
            <w:tcW w:w="3150" w:type="dxa"/>
          </w:tcPr>
          <w:p w14:paraId="585B5337" w14:textId="77777777" w:rsidR="001F498D" w:rsidRPr="001B54C3" w:rsidRDefault="001F498D" w:rsidP="009F1366">
            <w:pPr>
              <w:pStyle w:val="TableEntry"/>
            </w:pPr>
            <w:r w:rsidRPr="001B54C3">
              <w:t xml:space="preserve">The date when the value set is expected to be effective </w:t>
            </w:r>
          </w:p>
        </w:tc>
        <w:tc>
          <w:tcPr>
            <w:tcW w:w="2070" w:type="dxa"/>
          </w:tcPr>
          <w:p w14:paraId="429457B2" w14:textId="77777777" w:rsidR="001F498D" w:rsidRPr="001B54C3" w:rsidRDefault="001F498D" w:rsidP="009F1366">
            <w:pPr>
              <w:pStyle w:val="TableEntry"/>
            </w:pPr>
            <w:r w:rsidRPr="001B54C3">
              <w:t>8/1/2013</w:t>
            </w:r>
          </w:p>
        </w:tc>
      </w:tr>
      <w:tr w:rsidR="001F498D" w:rsidRPr="001B54C3" w14:paraId="48171A5B" w14:textId="77777777" w:rsidTr="009F1366">
        <w:trPr>
          <w:cantSplit/>
        </w:trPr>
        <w:tc>
          <w:tcPr>
            <w:tcW w:w="2358" w:type="dxa"/>
          </w:tcPr>
          <w:p w14:paraId="0A9A3D76" w14:textId="77777777" w:rsidR="001F498D" w:rsidRPr="001B54C3" w:rsidRDefault="001F498D" w:rsidP="009F1366">
            <w:pPr>
              <w:pStyle w:val="TableEntry"/>
            </w:pPr>
            <w:r w:rsidRPr="001B54C3">
              <w:t xml:space="preserve">Expiration Date </w:t>
            </w:r>
          </w:p>
        </w:tc>
        <w:tc>
          <w:tcPr>
            <w:tcW w:w="3150" w:type="dxa"/>
          </w:tcPr>
          <w:p w14:paraId="5A348905" w14:textId="77777777" w:rsidR="001F498D" w:rsidRPr="001B54C3" w:rsidRDefault="001F498D" w:rsidP="009F1366">
            <w:pPr>
              <w:pStyle w:val="TableEntry"/>
            </w:pPr>
            <w:r w:rsidRPr="001B54C3">
              <w:t xml:space="preserve">The date when the value set is no longer expected to be used </w:t>
            </w:r>
          </w:p>
        </w:tc>
        <w:tc>
          <w:tcPr>
            <w:tcW w:w="2070" w:type="dxa"/>
          </w:tcPr>
          <w:p w14:paraId="2C7964A7" w14:textId="77777777" w:rsidR="001F498D" w:rsidRPr="001B54C3" w:rsidRDefault="001F498D" w:rsidP="009F1366">
            <w:pPr>
              <w:pStyle w:val="TableEntry"/>
            </w:pPr>
            <w:r w:rsidRPr="001B54C3">
              <w:t>N/A</w:t>
            </w:r>
          </w:p>
        </w:tc>
      </w:tr>
      <w:tr w:rsidR="001F498D" w:rsidRPr="001B54C3" w14:paraId="4960DF20" w14:textId="77777777" w:rsidTr="009F1366">
        <w:trPr>
          <w:cantSplit/>
        </w:trPr>
        <w:tc>
          <w:tcPr>
            <w:tcW w:w="2358" w:type="dxa"/>
          </w:tcPr>
          <w:p w14:paraId="395AFE09" w14:textId="77777777" w:rsidR="001F498D" w:rsidRPr="001B54C3" w:rsidRDefault="001F498D" w:rsidP="009F1366">
            <w:pPr>
              <w:pStyle w:val="TableEntry"/>
            </w:pPr>
            <w:r w:rsidRPr="001B54C3">
              <w:t>Creation Date</w:t>
            </w:r>
          </w:p>
        </w:tc>
        <w:tc>
          <w:tcPr>
            <w:tcW w:w="3150" w:type="dxa"/>
          </w:tcPr>
          <w:p w14:paraId="72D0651A" w14:textId="77777777" w:rsidR="001F498D" w:rsidRPr="001B54C3" w:rsidRDefault="001F498D" w:rsidP="009F1366">
            <w:pPr>
              <w:pStyle w:val="TableEntry"/>
            </w:pPr>
            <w:r w:rsidRPr="001B54C3">
              <w:t xml:space="preserve">The date of creation of the value set </w:t>
            </w:r>
          </w:p>
        </w:tc>
        <w:tc>
          <w:tcPr>
            <w:tcW w:w="2070" w:type="dxa"/>
          </w:tcPr>
          <w:p w14:paraId="3FC37B60" w14:textId="77777777" w:rsidR="001F498D" w:rsidRPr="001B54C3" w:rsidRDefault="001F498D" w:rsidP="009F1366">
            <w:pPr>
              <w:pStyle w:val="TableEntry"/>
            </w:pPr>
            <w:r w:rsidRPr="001B54C3">
              <w:t>8/1/2013</w:t>
            </w:r>
          </w:p>
        </w:tc>
      </w:tr>
      <w:tr w:rsidR="001F498D" w:rsidRPr="001B54C3" w14:paraId="281E0A1C" w14:textId="77777777" w:rsidTr="009F1366">
        <w:trPr>
          <w:cantSplit/>
        </w:trPr>
        <w:tc>
          <w:tcPr>
            <w:tcW w:w="2358" w:type="dxa"/>
          </w:tcPr>
          <w:p w14:paraId="245CB2E2" w14:textId="77777777" w:rsidR="001F498D" w:rsidRPr="001B54C3" w:rsidRDefault="001F498D" w:rsidP="009F1366">
            <w:pPr>
              <w:pStyle w:val="TableEntry"/>
            </w:pPr>
            <w:r w:rsidRPr="001B54C3">
              <w:t xml:space="preserve">Revision Date </w:t>
            </w:r>
          </w:p>
        </w:tc>
        <w:tc>
          <w:tcPr>
            <w:tcW w:w="3150" w:type="dxa"/>
          </w:tcPr>
          <w:p w14:paraId="13473CEE" w14:textId="77777777" w:rsidR="001F498D" w:rsidRPr="001B54C3" w:rsidRDefault="001F498D" w:rsidP="009F1366">
            <w:pPr>
              <w:pStyle w:val="TableEntry"/>
            </w:pPr>
            <w:r w:rsidRPr="001B54C3">
              <w:t xml:space="preserve">The date of revision of the value set </w:t>
            </w:r>
          </w:p>
        </w:tc>
        <w:tc>
          <w:tcPr>
            <w:tcW w:w="2070" w:type="dxa"/>
          </w:tcPr>
          <w:p w14:paraId="2EF92C1C" w14:textId="77777777" w:rsidR="001F498D" w:rsidRPr="001B54C3" w:rsidRDefault="001F498D" w:rsidP="009F1366">
            <w:pPr>
              <w:pStyle w:val="TableEntry"/>
            </w:pPr>
            <w:r w:rsidRPr="001B54C3">
              <w:t>N/A</w:t>
            </w:r>
          </w:p>
        </w:tc>
      </w:tr>
      <w:tr w:rsidR="001F498D" w:rsidRPr="001B54C3" w14:paraId="79899C7A" w14:textId="77777777" w:rsidTr="009F1366">
        <w:trPr>
          <w:cantSplit/>
        </w:trPr>
        <w:tc>
          <w:tcPr>
            <w:tcW w:w="2358" w:type="dxa"/>
          </w:tcPr>
          <w:p w14:paraId="2376A925" w14:textId="77777777" w:rsidR="001F498D" w:rsidRPr="001B54C3" w:rsidRDefault="001F498D" w:rsidP="009F1366">
            <w:pPr>
              <w:pStyle w:val="TableEntry"/>
            </w:pPr>
            <w:r w:rsidRPr="001B54C3">
              <w:t>Groups</w:t>
            </w:r>
          </w:p>
        </w:tc>
        <w:tc>
          <w:tcPr>
            <w:tcW w:w="3150" w:type="dxa"/>
          </w:tcPr>
          <w:p w14:paraId="1A43A32C" w14:textId="77777777" w:rsidR="001F498D" w:rsidRPr="001B54C3" w:rsidRDefault="001F498D" w:rsidP="009F1366">
            <w:pPr>
              <w:pStyle w:val="TableEntry"/>
            </w:pPr>
            <w:r w:rsidRPr="001B54C3">
              <w:t>The identifiers of the groups that include this value set. A group may also have an OID assigned.</w:t>
            </w:r>
          </w:p>
        </w:tc>
        <w:tc>
          <w:tcPr>
            <w:tcW w:w="2070" w:type="dxa"/>
          </w:tcPr>
          <w:p w14:paraId="2FD78156" w14:textId="77777777" w:rsidR="001F498D" w:rsidRPr="001B54C3" w:rsidRDefault="001F498D" w:rsidP="009F1366">
            <w:pPr>
              <w:pStyle w:val="TableEntry"/>
            </w:pPr>
            <w:r w:rsidRPr="001B54C3">
              <w:t>IHE VRDR</w:t>
            </w:r>
          </w:p>
        </w:tc>
      </w:tr>
    </w:tbl>
    <w:p w14:paraId="2F44E52A" w14:textId="77777777" w:rsidR="001F498D" w:rsidRPr="001B54C3" w:rsidRDefault="001F498D" w:rsidP="00235E1F">
      <w:pPr>
        <w:pStyle w:val="Heading4"/>
        <w:rPr>
          <w:bCs/>
          <w:noProof w:val="0"/>
        </w:rPr>
      </w:pPr>
      <w:bookmarkStart w:id="2737" w:name="_Toc365018575"/>
      <w:bookmarkStart w:id="2738" w:name="_Toc466555731"/>
      <w:r w:rsidRPr="001B54C3">
        <w:rPr>
          <w:bCs/>
          <w:noProof w:val="0"/>
        </w:rPr>
        <w:t>6.5.</w:t>
      </w:r>
      <w:r w:rsidR="002A1D04" w:rsidRPr="001B54C3">
        <w:rPr>
          <w:bCs/>
          <w:noProof w:val="0"/>
        </w:rPr>
        <w:t>HH</w:t>
      </w:r>
      <w:r w:rsidRPr="001B54C3">
        <w:rPr>
          <w:bCs/>
          <w:noProof w:val="0"/>
        </w:rPr>
        <w:t>.2 VRDR Discharge DeathValue Set</w:t>
      </w:r>
      <w:bookmarkEnd w:id="2737"/>
      <w:bookmarkEnd w:id="2738"/>
    </w:p>
    <w:p w14:paraId="01184504" w14:textId="77777777" w:rsidR="001F498D" w:rsidRPr="001B54C3" w:rsidRDefault="001F498D" w:rsidP="001F498D">
      <w:pPr>
        <w:pStyle w:val="BodyText"/>
      </w:pPr>
      <w:r w:rsidRPr="001B54C3">
        <w:t>Discharge Death Value Set will use the UB-04/NUBC code system to identify its contents. Codes that are used within the scope of this profile are listed below:</w:t>
      </w:r>
    </w:p>
    <w:p w14:paraId="1B1C6C3E" w14:textId="77777777" w:rsidR="001F498D" w:rsidRPr="001B54C3" w:rsidRDefault="001F498D" w:rsidP="001F498D">
      <w:pPr>
        <w:pStyle w:val="BodyText"/>
      </w:pPr>
    </w:p>
    <w:tbl>
      <w:tblPr>
        <w:tblW w:w="2985"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000" w:firstRow="0" w:lastRow="0" w:firstColumn="0" w:lastColumn="0" w:noHBand="0" w:noVBand="0"/>
      </w:tblPr>
      <w:tblGrid>
        <w:gridCol w:w="1983"/>
        <w:gridCol w:w="3593"/>
      </w:tblGrid>
      <w:tr w:rsidR="001F498D" w:rsidRPr="001B54C3" w14:paraId="11F01421" w14:textId="77777777" w:rsidTr="009F1366">
        <w:trPr>
          <w:tblHeader/>
          <w:jc w:val="center"/>
        </w:trPr>
        <w:tc>
          <w:tcPr>
            <w:tcW w:w="1778" w:type="pct"/>
            <w:shd w:val="clear" w:color="auto" w:fill="CFCFCF"/>
            <w:vAlign w:val="center"/>
          </w:tcPr>
          <w:p w14:paraId="2C714C6F" w14:textId="77777777" w:rsidR="001F498D" w:rsidRPr="001B54C3" w:rsidRDefault="001F498D" w:rsidP="009F1366">
            <w:pPr>
              <w:pStyle w:val="TableEntryHeader"/>
            </w:pPr>
            <w:r w:rsidRPr="001B54C3">
              <w:t>Section Template :</w:t>
            </w:r>
          </w:p>
        </w:tc>
        <w:tc>
          <w:tcPr>
            <w:tcW w:w="3222" w:type="pct"/>
            <w:shd w:val="clear" w:color="auto" w:fill="CFCFCF"/>
            <w:vAlign w:val="center"/>
          </w:tcPr>
          <w:p w14:paraId="118E0F5D" w14:textId="77777777" w:rsidR="001F498D" w:rsidRPr="001B54C3" w:rsidRDefault="001F498D" w:rsidP="009F1366">
            <w:pPr>
              <w:pStyle w:val="TableEntryHeader"/>
            </w:pPr>
            <w:r w:rsidRPr="001B54C3">
              <w:t>1.3.6.1.4.1.19376.1.7.3.1.1.23.8.3</w:t>
            </w:r>
          </w:p>
        </w:tc>
      </w:tr>
      <w:tr w:rsidR="001F498D" w:rsidRPr="001B54C3" w14:paraId="207C152B" w14:textId="77777777" w:rsidTr="009F1366">
        <w:trPr>
          <w:tblHeader/>
          <w:jc w:val="center"/>
        </w:trPr>
        <w:tc>
          <w:tcPr>
            <w:tcW w:w="1778" w:type="pct"/>
            <w:shd w:val="clear" w:color="auto" w:fill="CFCFCF"/>
            <w:vAlign w:val="center"/>
          </w:tcPr>
          <w:p w14:paraId="4240EDB3" w14:textId="77777777" w:rsidR="001F498D" w:rsidRPr="001B54C3" w:rsidRDefault="001F498D" w:rsidP="009F1366">
            <w:pPr>
              <w:pStyle w:val="TableEntryHeader"/>
            </w:pPr>
            <w:r w:rsidRPr="001B54C3">
              <w:t>Vocabulary:</w:t>
            </w:r>
          </w:p>
        </w:tc>
        <w:tc>
          <w:tcPr>
            <w:tcW w:w="3222" w:type="pct"/>
            <w:shd w:val="clear" w:color="auto" w:fill="CFCFCF"/>
            <w:vAlign w:val="center"/>
          </w:tcPr>
          <w:p w14:paraId="4FEBB498" w14:textId="77777777" w:rsidR="001F498D" w:rsidRPr="001B54C3" w:rsidRDefault="001F498D" w:rsidP="009F1366">
            <w:pPr>
              <w:pStyle w:val="TableEntryHeader"/>
            </w:pPr>
            <w:r w:rsidRPr="001B54C3">
              <w:t>UB04 OID</w:t>
            </w:r>
          </w:p>
        </w:tc>
      </w:tr>
      <w:tr w:rsidR="001F498D" w:rsidRPr="001B54C3" w14:paraId="0101687E" w14:textId="77777777" w:rsidTr="009F1366">
        <w:trPr>
          <w:tblHeader/>
          <w:jc w:val="center"/>
        </w:trPr>
        <w:tc>
          <w:tcPr>
            <w:tcW w:w="1778" w:type="pct"/>
            <w:shd w:val="clear" w:color="auto" w:fill="CFCFCF"/>
            <w:vAlign w:val="center"/>
          </w:tcPr>
          <w:p w14:paraId="5344E651" w14:textId="77777777" w:rsidR="001F498D" w:rsidRPr="001B54C3" w:rsidRDefault="001F498D" w:rsidP="009F1366">
            <w:pPr>
              <w:pStyle w:val="TableEntryHeader"/>
            </w:pPr>
            <w:r w:rsidRPr="001B54C3">
              <w:rPr>
                <w:szCs w:val="18"/>
              </w:rPr>
              <w:t xml:space="preserve">UB-04/NUBC </w:t>
            </w:r>
            <w:r w:rsidRPr="001B54C3">
              <w:t xml:space="preserve">Code </w:t>
            </w:r>
          </w:p>
        </w:tc>
        <w:tc>
          <w:tcPr>
            <w:tcW w:w="3222" w:type="pct"/>
            <w:shd w:val="clear" w:color="auto" w:fill="CFCFCF"/>
          </w:tcPr>
          <w:p w14:paraId="15448726" w14:textId="77777777" w:rsidR="001F498D" w:rsidRPr="001B54C3" w:rsidRDefault="001F498D" w:rsidP="009F1366">
            <w:pPr>
              <w:pStyle w:val="TableEntryHeader"/>
            </w:pPr>
            <w:r w:rsidRPr="001B54C3">
              <w:t>Description</w:t>
            </w:r>
          </w:p>
        </w:tc>
      </w:tr>
      <w:tr w:rsidR="001F498D" w:rsidRPr="001B54C3" w14:paraId="0F44236C" w14:textId="77777777" w:rsidTr="009F1366">
        <w:trPr>
          <w:jc w:val="center"/>
        </w:trPr>
        <w:tc>
          <w:tcPr>
            <w:tcW w:w="1778" w:type="pct"/>
          </w:tcPr>
          <w:p w14:paraId="2E125948" w14:textId="77777777" w:rsidR="001F498D" w:rsidRPr="001B54C3" w:rsidRDefault="001F498D" w:rsidP="009F1366">
            <w:pPr>
              <w:pStyle w:val="TableEntry"/>
            </w:pPr>
            <w:r w:rsidRPr="001B54C3">
              <w:t>20</w:t>
            </w:r>
          </w:p>
        </w:tc>
        <w:tc>
          <w:tcPr>
            <w:tcW w:w="3222" w:type="pct"/>
          </w:tcPr>
          <w:p w14:paraId="10F7D8C8" w14:textId="77777777" w:rsidR="001F498D" w:rsidRPr="001B54C3" w:rsidRDefault="001F498D" w:rsidP="009F1366">
            <w:pPr>
              <w:pStyle w:val="TableEntry"/>
            </w:pPr>
            <w:r w:rsidRPr="001B54C3">
              <w:t>Expired</w:t>
            </w:r>
          </w:p>
        </w:tc>
      </w:tr>
    </w:tbl>
    <w:p w14:paraId="440FAF41" w14:textId="77777777" w:rsidR="001F498D" w:rsidRPr="001B54C3" w:rsidRDefault="001F498D" w:rsidP="001F498D">
      <w:pPr>
        <w:pStyle w:val="BodyText"/>
      </w:pPr>
    </w:p>
    <w:p w14:paraId="28C3179C" w14:textId="77777777" w:rsidR="002A1D04" w:rsidRPr="001B54C3" w:rsidRDefault="002A1D04" w:rsidP="002A1D04">
      <w:pPr>
        <w:pStyle w:val="EditorInstructions"/>
      </w:pPr>
      <w:r w:rsidRPr="001B54C3">
        <w:t>Add section 6.5.II (Added 2013-09 form the QRPH VRDR supplement.)</w:t>
      </w:r>
    </w:p>
    <w:p w14:paraId="5F6D864D" w14:textId="77777777" w:rsidR="002A1D04" w:rsidRPr="001B54C3" w:rsidRDefault="002A1D04" w:rsidP="00235E1F">
      <w:pPr>
        <w:pStyle w:val="Heading3"/>
        <w:rPr>
          <w:bCs/>
          <w:noProof w:val="0"/>
        </w:rPr>
      </w:pPr>
      <w:bookmarkStart w:id="2739" w:name="_Toc365018576"/>
      <w:bookmarkStart w:id="2740" w:name="_Toc466555732"/>
      <w:r w:rsidRPr="001B54C3">
        <w:rPr>
          <w:bCs/>
          <w:noProof w:val="0"/>
        </w:rPr>
        <w:t>6.5.II VRDR Death Location Type Codes</w:t>
      </w:r>
      <w:bookmarkEnd w:id="2739"/>
      <w:bookmarkEnd w:id="2740"/>
    </w:p>
    <w:p w14:paraId="07C60E85" w14:textId="77777777" w:rsidR="002A1D04" w:rsidRPr="001B54C3" w:rsidRDefault="002A1D04" w:rsidP="00235E1F">
      <w:pPr>
        <w:pStyle w:val="Heading4"/>
        <w:rPr>
          <w:bCs/>
          <w:noProof w:val="0"/>
        </w:rPr>
      </w:pPr>
      <w:bookmarkStart w:id="2741" w:name="_Toc365018577"/>
      <w:bookmarkStart w:id="2742" w:name="_Toc466555733"/>
      <w:r w:rsidRPr="001B54C3">
        <w:rPr>
          <w:bCs/>
          <w:noProof w:val="0"/>
        </w:rPr>
        <w:t>6.5.II.1 Metadata</w:t>
      </w:r>
      <w:bookmarkEnd w:id="2741"/>
      <w:bookmarkEnd w:id="2742"/>
    </w:p>
    <w:p w14:paraId="5427AFEC" w14:textId="77777777" w:rsidR="002A1D04" w:rsidRPr="001B54C3" w:rsidRDefault="002A1D04" w:rsidP="002A1D04">
      <w:pPr>
        <w:pStyle w:val="BodyText"/>
      </w:pPr>
      <w:r w:rsidRPr="001B54C3">
        <w:t>Death Location Type Value Set Metadata Shall contain the following content:</w:t>
      </w:r>
    </w:p>
    <w:p w14:paraId="1194E600" w14:textId="77777777" w:rsidR="002A1D04" w:rsidRPr="001B54C3" w:rsidRDefault="002A1D04" w:rsidP="002A1D04">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3150"/>
        <w:gridCol w:w="2070"/>
      </w:tblGrid>
      <w:tr w:rsidR="002A1D04" w:rsidRPr="001B54C3" w14:paraId="3622BEC3" w14:textId="77777777" w:rsidTr="009F1366">
        <w:trPr>
          <w:tblHeader/>
          <w:jc w:val="center"/>
        </w:trPr>
        <w:tc>
          <w:tcPr>
            <w:tcW w:w="2358" w:type="dxa"/>
            <w:shd w:val="pct15" w:color="auto" w:fill="FFFFFF"/>
          </w:tcPr>
          <w:p w14:paraId="18484BBE" w14:textId="77777777" w:rsidR="002A1D04" w:rsidRPr="001B54C3" w:rsidRDefault="002A1D04" w:rsidP="009F1366">
            <w:pPr>
              <w:pStyle w:val="TableEntryHeader"/>
            </w:pPr>
            <w:r w:rsidRPr="001B54C3">
              <w:t>Metadata Element</w:t>
            </w:r>
          </w:p>
        </w:tc>
        <w:tc>
          <w:tcPr>
            <w:tcW w:w="3150" w:type="dxa"/>
            <w:shd w:val="pct15" w:color="auto" w:fill="FFFFFF"/>
          </w:tcPr>
          <w:p w14:paraId="288E8547" w14:textId="77777777" w:rsidR="002A1D04" w:rsidRPr="001B54C3" w:rsidRDefault="002A1D04" w:rsidP="009F1366">
            <w:pPr>
              <w:pStyle w:val="TableEntryHeader"/>
            </w:pPr>
            <w:r w:rsidRPr="001B54C3">
              <w:t>Description</w:t>
            </w:r>
          </w:p>
        </w:tc>
        <w:tc>
          <w:tcPr>
            <w:tcW w:w="2070" w:type="dxa"/>
            <w:shd w:val="pct15" w:color="auto" w:fill="FFFFFF"/>
          </w:tcPr>
          <w:p w14:paraId="7E9BB2AE" w14:textId="77777777" w:rsidR="002A1D04" w:rsidRPr="001B54C3" w:rsidRDefault="002A1D04" w:rsidP="009F1366">
            <w:pPr>
              <w:pStyle w:val="TableEntryHeader"/>
            </w:pPr>
            <w:r w:rsidRPr="001B54C3">
              <w:t>Mandatory</w:t>
            </w:r>
          </w:p>
        </w:tc>
      </w:tr>
      <w:tr w:rsidR="002A1D04" w:rsidRPr="001B54C3" w14:paraId="19C20D16" w14:textId="77777777" w:rsidTr="009F1366">
        <w:trPr>
          <w:jc w:val="center"/>
        </w:trPr>
        <w:tc>
          <w:tcPr>
            <w:tcW w:w="2358" w:type="dxa"/>
          </w:tcPr>
          <w:p w14:paraId="6DFD1AED" w14:textId="77777777" w:rsidR="002A1D04" w:rsidRPr="001B54C3" w:rsidRDefault="002A1D04" w:rsidP="009F1366">
            <w:pPr>
              <w:pStyle w:val="TableEntry"/>
            </w:pPr>
            <w:r w:rsidRPr="001B54C3">
              <w:t xml:space="preserve">Identifier </w:t>
            </w:r>
          </w:p>
        </w:tc>
        <w:tc>
          <w:tcPr>
            <w:tcW w:w="3150" w:type="dxa"/>
          </w:tcPr>
          <w:p w14:paraId="21FED901" w14:textId="77777777" w:rsidR="002A1D04" w:rsidRPr="001B54C3" w:rsidRDefault="002A1D04" w:rsidP="009F1366">
            <w:pPr>
              <w:pStyle w:val="TableEntry"/>
            </w:pPr>
            <w:r w:rsidRPr="001B54C3">
              <w:t xml:space="preserve">This is the unique identifier of the value set </w:t>
            </w:r>
          </w:p>
        </w:tc>
        <w:tc>
          <w:tcPr>
            <w:tcW w:w="2070" w:type="dxa"/>
          </w:tcPr>
          <w:p w14:paraId="48D7CC36" w14:textId="77777777" w:rsidR="002A1D04" w:rsidRPr="001B54C3" w:rsidRDefault="002A1D04" w:rsidP="009F1366">
            <w:pPr>
              <w:pStyle w:val="TableEntry"/>
            </w:pPr>
            <w:r w:rsidRPr="001B54C3">
              <w:t>1.3.6.1.4.1.19376.1.7.3.1.1.23.8.4</w:t>
            </w:r>
          </w:p>
        </w:tc>
      </w:tr>
      <w:tr w:rsidR="002A1D04" w:rsidRPr="001B54C3" w14:paraId="7B272972" w14:textId="77777777" w:rsidTr="009F1366">
        <w:trPr>
          <w:jc w:val="center"/>
        </w:trPr>
        <w:tc>
          <w:tcPr>
            <w:tcW w:w="2358" w:type="dxa"/>
          </w:tcPr>
          <w:p w14:paraId="447CB3D3" w14:textId="77777777" w:rsidR="002A1D04" w:rsidRPr="001B54C3" w:rsidRDefault="002A1D04" w:rsidP="009F1366">
            <w:pPr>
              <w:pStyle w:val="TableEntry"/>
            </w:pPr>
            <w:r w:rsidRPr="001B54C3">
              <w:lastRenderedPageBreak/>
              <w:t xml:space="preserve">Name </w:t>
            </w:r>
          </w:p>
        </w:tc>
        <w:tc>
          <w:tcPr>
            <w:tcW w:w="3150" w:type="dxa"/>
          </w:tcPr>
          <w:p w14:paraId="7F0B6D48" w14:textId="77777777" w:rsidR="002A1D04" w:rsidRPr="001B54C3" w:rsidRDefault="002A1D04" w:rsidP="009F1366">
            <w:pPr>
              <w:pStyle w:val="TableEntry"/>
            </w:pPr>
            <w:r w:rsidRPr="001B54C3">
              <w:t xml:space="preserve">This is the name of the value set </w:t>
            </w:r>
          </w:p>
        </w:tc>
        <w:tc>
          <w:tcPr>
            <w:tcW w:w="2070" w:type="dxa"/>
          </w:tcPr>
          <w:p w14:paraId="746C55DE" w14:textId="77777777" w:rsidR="002A1D04" w:rsidRPr="001B54C3" w:rsidRDefault="002A1D04" w:rsidP="009F1366">
            <w:pPr>
              <w:pStyle w:val="TableEntry"/>
            </w:pPr>
            <w:r w:rsidRPr="001B54C3">
              <w:t>Death Location Type Value Set</w:t>
            </w:r>
          </w:p>
        </w:tc>
      </w:tr>
      <w:tr w:rsidR="002A1D04" w:rsidRPr="001B54C3" w14:paraId="3380077B" w14:textId="77777777" w:rsidTr="009F1366">
        <w:trPr>
          <w:jc w:val="center"/>
        </w:trPr>
        <w:tc>
          <w:tcPr>
            <w:tcW w:w="2358" w:type="dxa"/>
          </w:tcPr>
          <w:p w14:paraId="286DE7BC" w14:textId="77777777" w:rsidR="002A1D04" w:rsidRPr="001B54C3" w:rsidRDefault="002A1D04" w:rsidP="009F1366">
            <w:pPr>
              <w:pStyle w:val="TableEntry"/>
            </w:pPr>
            <w:r w:rsidRPr="001B54C3">
              <w:t xml:space="preserve">Source </w:t>
            </w:r>
          </w:p>
        </w:tc>
        <w:tc>
          <w:tcPr>
            <w:tcW w:w="3150" w:type="dxa"/>
          </w:tcPr>
          <w:p w14:paraId="1B5FF1BD" w14:textId="77777777" w:rsidR="002A1D04" w:rsidRPr="001B54C3" w:rsidRDefault="002A1D04" w:rsidP="009F1366">
            <w:pPr>
              <w:pStyle w:val="TableEntry"/>
            </w:pPr>
            <w:r w:rsidRPr="001B54C3">
              <w:t xml:space="preserve">This is the source of the value set, identifying the originator or publisher of the information </w:t>
            </w:r>
          </w:p>
        </w:tc>
        <w:tc>
          <w:tcPr>
            <w:tcW w:w="2070" w:type="dxa"/>
          </w:tcPr>
          <w:p w14:paraId="4AC99C5A" w14:textId="77777777" w:rsidR="002A1D04" w:rsidRPr="001B54C3" w:rsidRDefault="002A1D04" w:rsidP="009F1366">
            <w:pPr>
              <w:pStyle w:val="TableEntry"/>
            </w:pPr>
            <w:r w:rsidRPr="001B54C3">
              <w:t>IHE Quality Research and Public Health Domain</w:t>
            </w:r>
          </w:p>
        </w:tc>
      </w:tr>
      <w:tr w:rsidR="002A1D04" w:rsidRPr="001B54C3" w14:paraId="4FF305E6" w14:textId="77777777" w:rsidTr="009F1366">
        <w:trPr>
          <w:jc w:val="center"/>
        </w:trPr>
        <w:tc>
          <w:tcPr>
            <w:tcW w:w="2358" w:type="dxa"/>
          </w:tcPr>
          <w:p w14:paraId="51ABCAE8" w14:textId="77777777" w:rsidR="002A1D04" w:rsidRPr="001B54C3" w:rsidRDefault="002A1D04" w:rsidP="009F1366">
            <w:pPr>
              <w:pStyle w:val="TableEntry"/>
            </w:pPr>
            <w:r w:rsidRPr="001B54C3">
              <w:t xml:space="preserve">Purpose </w:t>
            </w:r>
          </w:p>
        </w:tc>
        <w:tc>
          <w:tcPr>
            <w:tcW w:w="3150" w:type="dxa"/>
          </w:tcPr>
          <w:p w14:paraId="4693FC39" w14:textId="77777777" w:rsidR="002A1D04" w:rsidRPr="001B54C3" w:rsidRDefault="002A1D04" w:rsidP="009F1366">
            <w:pPr>
              <w:pStyle w:val="TableEntry"/>
            </w:pPr>
            <w:r w:rsidRPr="001B54C3">
              <w:t xml:space="preserve">Brief description about the general purpose of the value set </w:t>
            </w:r>
          </w:p>
        </w:tc>
        <w:tc>
          <w:tcPr>
            <w:tcW w:w="2070" w:type="dxa"/>
          </w:tcPr>
          <w:p w14:paraId="363FFDA9" w14:textId="77777777" w:rsidR="002A1D04" w:rsidRPr="001B54C3" w:rsidRDefault="002A1D04" w:rsidP="009F1366">
            <w:pPr>
              <w:pStyle w:val="TableEntry"/>
            </w:pPr>
            <w:r w:rsidRPr="001B54C3">
              <w:t>To Reflect the location where the decedent died</w:t>
            </w:r>
          </w:p>
        </w:tc>
      </w:tr>
      <w:tr w:rsidR="002A1D04" w:rsidRPr="001B54C3" w14:paraId="14443365" w14:textId="77777777" w:rsidTr="009F1366">
        <w:trPr>
          <w:jc w:val="center"/>
        </w:trPr>
        <w:tc>
          <w:tcPr>
            <w:tcW w:w="2358" w:type="dxa"/>
          </w:tcPr>
          <w:p w14:paraId="393629AA" w14:textId="77777777" w:rsidR="002A1D04" w:rsidRPr="001B54C3" w:rsidRDefault="002A1D04" w:rsidP="009F1366">
            <w:pPr>
              <w:pStyle w:val="TableEntry"/>
            </w:pPr>
            <w:r w:rsidRPr="001B54C3">
              <w:t xml:space="preserve">Definition </w:t>
            </w:r>
          </w:p>
        </w:tc>
        <w:tc>
          <w:tcPr>
            <w:tcW w:w="3150" w:type="dxa"/>
          </w:tcPr>
          <w:p w14:paraId="6DE921D1" w14:textId="77777777" w:rsidR="002A1D04" w:rsidRPr="001B54C3" w:rsidRDefault="002A1D04" w:rsidP="009F1366">
            <w:pPr>
              <w:pStyle w:val="TableEntry"/>
            </w:pPr>
            <w:r w:rsidRPr="001B54C3">
              <w:t xml:space="preserve">A text definition describing how concepts in the value set were selected </w:t>
            </w:r>
          </w:p>
        </w:tc>
        <w:tc>
          <w:tcPr>
            <w:tcW w:w="2070" w:type="dxa"/>
          </w:tcPr>
          <w:p w14:paraId="23C33E92" w14:textId="77777777" w:rsidR="002A1D04" w:rsidRPr="001B54C3" w:rsidRDefault="002A1D04" w:rsidP="009F1366">
            <w:pPr>
              <w:pStyle w:val="TableEntry"/>
            </w:pPr>
            <w:r w:rsidRPr="001B54C3">
              <w:t>Extensional definition: The value set was constructed by enumerating the codes from the HL7 VRDR CDA Death Location Types</w:t>
            </w:r>
          </w:p>
        </w:tc>
      </w:tr>
      <w:tr w:rsidR="002A1D04" w:rsidRPr="001B54C3" w14:paraId="1DB05EF9" w14:textId="77777777" w:rsidTr="009F1366">
        <w:trPr>
          <w:jc w:val="center"/>
        </w:trPr>
        <w:tc>
          <w:tcPr>
            <w:tcW w:w="2358" w:type="dxa"/>
          </w:tcPr>
          <w:p w14:paraId="177460B1" w14:textId="77777777" w:rsidR="002A1D04" w:rsidRPr="001B54C3" w:rsidRDefault="002A1D04" w:rsidP="009F1366">
            <w:pPr>
              <w:pStyle w:val="TableEntry"/>
            </w:pPr>
            <w:r w:rsidRPr="001B54C3">
              <w:t>Source URI</w:t>
            </w:r>
          </w:p>
        </w:tc>
        <w:tc>
          <w:tcPr>
            <w:tcW w:w="3150" w:type="dxa"/>
          </w:tcPr>
          <w:p w14:paraId="66AE2636" w14:textId="77777777" w:rsidR="002A1D04" w:rsidRPr="001B54C3" w:rsidRDefault="002A1D04" w:rsidP="009F1366">
            <w:pPr>
              <w:pStyle w:val="TableEntry"/>
            </w:pPr>
            <w:r w:rsidRPr="001B54C3">
              <w:t>Most sources also have a URL or document URI that provides further details regarding the value set.</w:t>
            </w:r>
          </w:p>
        </w:tc>
        <w:tc>
          <w:tcPr>
            <w:tcW w:w="2070" w:type="dxa"/>
          </w:tcPr>
          <w:p w14:paraId="41FCE37F" w14:textId="77777777" w:rsidR="002A1D04" w:rsidRPr="001B54C3" w:rsidRDefault="00B64CE6" w:rsidP="009F1366">
            <w:pPr>
              <w:pStyle w:val="TableEntry"/>
            </w:pPr>
            <w:hyperlink r:id="rId75" w:history="1">
              <w:r w:rsidR="002A1D04" w:rsidRPr="001B54C3">
                <w:rPr>
                  <w:rStyle w:val="Hyperlink"/>
                </w:rPr>
                <w:t>www.HL7.org</w:t>
              </w:r>
            </w:hyperlink>
          </w:p>
        </w:tc>
      </w:tr>
      <w:tr w:rsidR="002A1D04" w:rsidRPr="001B54C3" w14:paraId="6F9CD651" w14:textId="77777777" w:rsidTr="009F1366">
        <w:trPr>
          <w:jc w:val="center"/>
        </w:trPr>
        <w:tc>
          <w:tcPr>
            <w:tcW w:w="2358" w:type="dxa"/>
          </w:tcPr>
          <w:p w14:paraId="12383626" w14:textId="77777777" w:rsidR="002A1D04" w:rsidRPr="001B54C3" w:rsidRDefault="002A1D04" w:rsidP="009F1366">
            <w:pPr>
              <w:pStyle w:val="TableEntry"/>
            </w:pPr>
            <w:r w:rsidRPr="001B54C3">
              <w:t xml:space="preserve">Version </w:t>
            </w:r>
          </w:p>
        </w:tc>
        <w:tc>
          <w:tcPr>
            <w:tcW w:w="3150" w:type="dxa"/>
          </w:tcPr>
          <w:p w14:paraId="1182126B" w14:textId="77777777" w:rsidR="002A1D04" w:rsidRPr="001B54C3" w:rsidRDefault="002A1D04" w:rsidP="009F1366">
            <w:pPr>
              <w:pStyle w:val="TableEntry"/>
            </w:pPr>
            <w:r w:rsidRPr="001B54C3">
              <w:t>A string identifying the specific version of the value set.</w:t>
            </w:r>
          </w:p>
        </w:tc>
        <w:tc>
          <w:tcPr>
            <w:tcW w:w="2070" w:type="dxa"/>
          </w:tcPr>
          <w:p w14:paraId="460958B4" w14:textId="77777777" w:rsidR="002A1D04" w:rsidRPr="001B54C3" w:rsidRDefault="002A1D04" w:rsidP="009F1366">
            <w:pPr>
              <w:pStyle w:val="TableEntry"/>
            </w:pPr>
            <w:r w:rsidRPr="001B54C3">
              <w:t>Version 1.0</w:t>
            </w:r>
          </w:p>
        </w:tc>
      </w:tr>
      <w:tr w:rsidR="002A1D04" w:rsidRPr="001B54C3" w14:paraId="13872D22" w14:textId="77777777" w:rsidTr="009F1366">
        <w:trPr>
          <w:jc w:val="center"/>
        </w:trPr>
        <w:tc>
          <w:tcPr>
            <w:tcW w:w="2358" w:type="dxa"/>
          </w:tcPr>
          <w:p w14:paraId="6ED6D4F6" w14:textId="77777777" w:rsidR="002A1D04" w:rsidRPr="001B54C3" w:rsidRDefault="002A1D04" w:rsidP="009F1366">
            <w:pPr>
              <w:pStyle w:val="TableEntry"/>
            </w:pPr>
            <w:r w:rsidRPr="001B54C3">
              <w:t xml:space="preserve">Status </w:t>
            </w:r>
          </w:p>
        </w:tc>
        <w:tc>
          <w:tcPr>
            <w:tcW w:w="3150" w:type="dxa"/>
          </w:tcPr>
          <w:p w14:paraId="42B4E52B" w14:textId="77777777" w:rsidR="002A1D04" w:rsidRPr="001B54C3" w:rsidRDefault="002A1D04" w:rsidP="009F1366">
            <w:pPr>
              <w:pStyle w:val="TableEntry"/>
            </w:pPr>
            <w:r w:rsidRPr="001B54C3">
              <w:t>Active (Current) or Inactive</w:t>
            </w:r>
          </w:p>
        </w:tc>
        <w:tc>
          <w:tcPr>
            <w:tcW w:w="2070" w:type="dxa"/>
          </w:tcPr>
          <w:p w14:paraId="30C86994" w14:textId="77777777" w:rsidR="002A1D04" w:rsidRPr="001B54C3" w:rsidRDefault="002A1D04" w:rsidP="009F1366">
            <w:pPr>
              <w:pStyle w:val="TableEntry"/>
            </w:pPr>
            <w:r w:rsidRPr="001B54C3">
              <w:t>Active</w:t>
            </w:r>
          </w:p>
        </w:tc>
      </w:tr>
      <w:tr w:rsidR="002A1D04" w:rsidRPr="001B54C3" w14:paraId="0BE7F9D4" w14:textId="77777777" w:rsidTr="009F1366">
        <w:trPr>
          <w:jc w:val="center"/>
        </w:trPr>
        <w:tc>
          <w:tcPr>
            <w:tcW w:w="2358" w:type="dxa"/>
          </w:tcPr>
          <w:p w14:paraId="43DB2713" w14:textId="77777777" w:rsidR="002A1D04" w:rsidRPr="001B54C3" w:rsidRDefault="002A1D04" w:rsidP="009F1366">
            <w:pPr>
              <w:pStyle w:val="TableEntry"/>
            </w:pPr>
            <w:r w:rsidRPr="001B54C3">
              <w:t xml:space="preserve">Effective Date </w:t>
            </w:r>
          </w:p>
        </w:tc>
        <w:tc>
          <w:tcPr>
            <w:tcW w:w="3150" w:type="dxa"/>
          </w:tcPr>
          <w:p w14:paraId="4976E6CF" w14:textId="77777777" w:rsidR="002A1D04" w:rsidRPr="001B54C3" w:rsidRDefault="002A1D04" w:rsidP="009F1366">
            <w:pPr>
              <w:pStyle w:val="TableEntry"/>
            </w:pPr>
            <w:r w:rsidRPr="001B54C3">
              <w:t xml:space="preserve">The date when the value set is expected to be effective </w:t>
            </w:r>
          </w:p>
        </w:tc>
        <w:tc>
          <w:tcPr>
            <w:tcW w:w="2070" w:type="dxa"/>
          </w:tcPr>
          <w:p w14:paraId="7181640B" w14:textId="77777777" w:rsidR="002A1D04" w:rsidRPr="001B54C3" w:rsidRDefault="002A1D04" w:rsidP="009F1366">
            <w:pPr>
              <w:pStyle w:val="TableEntry"/>
            </w:pPr>
            <w:r w:rsidRPr="001B54C3">
              <w:t>8/1/2013</w:t>
            </w:r>
          </w:p>
        </w:tc>
      </w:tr>
      <w:tr w:rsidR="002A1D04" w:rsidRPr="001B54C3" w14:paraId="3BB682F8" w14:textId="77777777" w:rsidTr="009F1366">
        <w:trPr>
          <w:jc w:val="center"/>
        </w:trPr>
        <w:tc>
          <w:tcPr>
            <w:tcW w:w="2358" w:type="dxa"/>
          </w:tcPr>
          <w:p w14:paraId="5D67E8FF" w14:textId="77777777" w:rsidR="002A1D04" w:rsidRPr="001B54C3" w:rsidRDefault="002A1D04" w:rsidP="009F1366">
            <w:pPr>
              <w:pStyle w:val="TableEntry"/>
            </w:pPr>
            <w:r w:rsidRPr="001B54C3">
              <w:t xml:space="preserve">Expiration Date </w:t>
            </w:r>
          </w:p>
        </w:tc>
        <w:tc>
          <w:tcPr>
            <w:tcW w:w="3150" w:type="dxa"/>
          </w:tcPr>
          <w:p w14:paraId="76625434" w14:textId="77777777" w:rsidR="002A1D04" w:rsidRPr="001B54C3" w:rsidRDefault="002A1D04" w:rsidP="009F1366">
            <w:pPr>
              <w:pStyle w:val="TableEntry"/>
            </w:pPr>
            <w:r w:rsidRPr="001B54C3">
              <w:t xml:space="preserve">The date when the value set is no longer expected to be used </w:t>
            </w:r>
          </w:p>
        </w:tc>
        <w:tc>
          <w:tcPr>
            <w:tcW w:w="2070" w:type="dxa"/>
          </w:tcPr>
          <w:p w14:paraId="3545395D" w14:textId="77777777" w:rsidR="002A1D04" w:rsidRPr="001B54C3" w:rsidRDefault="002A1D04" w:rsidP="009F1366">
            <w:pPr>
              <w:pStyle w:val="TableEntry"/>
            </w:pPr>
            <w:r w:rsidRPr="001B54C3">
              <w:t>N/A</w:t>
            </w:r>
          </w:p>
        </w:tc>
      </w:tr>
      <w:tr w:rsidR="002A1D04" w:rsidRPr="001B54C3" w14:paraId="71B4DAB9" w14:textId="77777777" w:rsidTr="009F1366">
        <w:trPr>
          <w:jc w:val="center"/>
        </w:trPr>
        <w:tc>
          <w:tcPr>
            <w:tcW w:w="2358" w:type="dxa"/>
          </w:tcPr>
          <w:p w14:paraId="63CB4A4B" w14:textId="77777777" w:rsidR="002A1D04" w:rsidRPr="001B54C3" w:rsidRDefault="002A1D04" w:rsidP="009F1366">
            <w:pPr>
              <w:pStyle w:val="TableEntry"/>
            </w:pPr>
            <w:r w:rsidRPr="001B54C3">
              <w:t>Creation Date</w:t>
            </w:r>
          </w:p>
        </w:tc>
        <w:tc>
          <w:tcPr>
            <w:tcW w:w="3150" w:type="dxa"/>
          </w:tcPr>
          <w:p w14:paraId="08EE1629" w14:textId="77777777" w:rsidR="002A1D04" w:rsidRPr="001B54C3" w:rsidRDefault="002A1D04" w:rsidP="009F1366">
            <w:pPr>
              <w:pStyle w:val="TableEntry"/>
            </w:pPr>
            <w:r w:rsidRPr="001B54C3">
              <w:t xml:space="preserve">The date of creation of the value set </w:t>
            </w:r>
          </w:p>
        </w:tc>
        <w:tc>
          <w:tcPr>
            <w:tcW w:w="2070" w:type="dxa"/>
          </w:tcPr>
          <w:p w14:paraId="30D4E07D" w14:textId="77777777" w:rsidR="002A1D04" w:rsidRPr="001B54C3" w:rsidRDefault="002A1D04" w:rsidP="009F1366">
            <w:pPr>
              <w:pStyle w:val="TableEntry"/>
            </w:pPr>
            <w:r w:rsidRPr="001B54C3">
              <w:t>8/1/2013</w:t>
            </w:r>
          </w:p>
        </w:tc>
      </w:tr>
      <w:tr w:rsidR="002A1D04" w:rsidRPr="001B54C3" w14:paraId="61537779" w14:textId="77777777" w:rsidTr="009F1366">
        <w:trPr>
          <w:jc w:val="center"/>
        </w:trPr>
        <w:tc>
          <w:tcPr>
            <w:tcW w:w="2358" w:type="dxa"/>
          </w:tcPr>
          <w:p w14:paraId="4237D7B4" w14:textId="77777777" w:rsidR="002A1D04" w:rsidRPr="001B54C3" w:rsidRDefault="002A1D04" w:rsidP="009F1366">
            <w:pPr>
              <w:pStyle w:val="TableEntry"/>
            </w:pPr>
            <w:r w:rsidRPr="001B54C3">
              <w:t xml:space="preserve">Revision Date </w:t>
            </w:r>
          </w:p>
        </w:tc>
        <w:tc>
          <w:tcPr>
            <w:tcW w:w="3150" w:type="dxa"/>
          </w:tcPr>
          <w:p w14:paraId="735AEED4" w14:textId="77777777" w:rsidR="002A1D04" w:rsidRPr="001B54C3" w:rsidRDefault="002A1D04" w:rsidP="009F1366">
            <w:pPr>
              <w:pStyle w:val="TableEntry"/>
            </w:pPr>
            <w:r w:rsidRPr="001B54C3">
              <w:t xml:space="preserve">The date of revision of the value set </w:t>
            </w:r>
          </w:p>
        </w:tc>
        <w:tc>
          <w:tcPr>
            <w:tcW w:w="2070" w:type="dxa"/>
          </w:tcPr>
          <w:p w14:paraId="02891E13" w14:textId="77777777" w:rsidR="002A1D04" w:rsidRPr="001B54C3" w:rsidRDefault="002A1D04" w:rsidP="009F1366">
            <w:pPr>
              <w:pStyle w:val="TableEntry"/>
            </w:pPr>
            <w:r w:rsidRPr="001B54C3">
              <w:t>N/A</w:t>
            </w:r>
          </w:p>
        </w:tc>
      </w:tr>
      <w:tr w:rsidR="002A1D04" w:rsidRPr="001B54C3" w14:paraId="3E43E86A" w14:textId="77777777" w:rsidTr="009F1366">
        <w:trPr>
          <w:jc w:val="center"/>
        </w:trPr>
        <w:tc>
          <w:tcPr>
            <w:tcW w:w="2358" w:type="dxa"/>
          </w:tcPr>
          <w:p w14:paraId="5A1B3C1E" w14:textId="77777777" w:rsidR="002A1D04" w:rsidRPr="001B54C3" w:rsidRDefault="002A1D04" w:rsidP="009F1366">
            <w:pPr>
              <w:pStyle w:val="TableEntry"/>
            </w:pPr>
            <w:r w:rsidRPr="001B54C3">
              <w:t>Groups</w:t>
            </w:r>
          </w:p>
        </w:tc>
        <w:tc>
          <w:tcPr>
            <w:tcW w:w="3150" w:type="dxa"/>
          </w:tcPr>
          <w:p w14:paraId="61DE2F9A" w14:textId="77777777" w:rsidR="002A1D04" w:rsidRPr="001B54C3" w:rsidRDefault="002A1D04" w:rsidP="009F1366">
            <w:pPr>
              <w:pStyle w:val="TableEntry"/>
            </w:pPr>
            <w:r w:rsidRPr="001B54C3">
              <w:t>The identifiers of the groups that include this value set. A group may also have an OID assigned.</w:t>
            </w:r>
          </w:p>
        </w:tc>
        <w:tc>
          <w:tcPr>
            <w:tcW w:w="2070" w:type="dxa"/>
          </w:tcPr>
          <w:p w14:paraId="23D50595" w14:textId="77777777" w:rsidR="002A1D04" w:rsidRPr="001B54C3" w:rsidRDefault="002A1D04" w:rsidP="009F1366">
            <w:pPr>
              <w:pStyle w:val="TableEntry"/>
            </w:pPr>
            <w:r w:rsidRPr="001B54C3">
              <w:t>IHE VRDR</w:t>
            </w:r>
          </w:p>
        </w:tc>
      </w:tr>
    </w:tbl>
    <w:p w14:paraId="4E3808B1" w14:textId="77777777" w:rsidR="002A1D04" w:rsidRPr="001B54C3" w:rsidRDefault="002A1D04" w:rsidP="00235E1F">
      <w:pPr>
        <w:pStyle w:val="Heading4"/>
        <w:rPr>
          <w:bCs/>
          <w:noProof w:val="0"/>
        </w:rPr>
      </w:pPr>
      <w:bookmarkStart w:id="2743" w:name="_Toc365018578"/>
      <w:bookmarkStart w:id="2744" w:name="_Toc466555734"/>
      <w:r w:rsidRPr="001B54C3">
        <w:rPr>
          <w:bCs/>
          <w:noProof w:val="0"/>
        </w:rPr>
        <w:t>6.5.II.2 VRDR Death Location Type Value Set</w:t>
      </w:r>
      <w:bookmarkEnd w:id="2743"/>
      <w:bookmarkEnd w:id="2744"/>
    </w:p>
    <w:p w14:paraId="56B25480" w14:textId="77777777" w:rsidR="002A1D04" w:rsidRPr="001B54C3" w:rsidRDefault="002A1D04" w:rsidP="002A1D04">
      <w:pPr>
        <w:pStyle w:val="BodyText"/>
      </w:pPr>
      <w:r w:rsidRPr="001B54C3">
        <w:t>Death Location Type Value Set will use the HL7 Death Location Type code system to identify its contents. Codes that are used within the scope of this profile are listed below:</w:t>
      </w:r>
    </w:p>
    <w:p w14:paraId="1260A96A" w14:textId="77777777" w:rsidR="002A1D04" w:rsidRPr="001B54C3" w:rsidRDefault="002A1D04" w:rsidP="002A1D04">
      <w:pPr>
        <w:pStyle w:val="BodyText"/>
      </w:pPr>
    </w:p>
    <w:tbl>
      <w:tblPr>
        <w:tblW w:w="5972" w:type="dxa"/>
        <w:tblInd w:w="1548" w:type="dxa"/>
        <w:tblCellMar>
          <w:left w:w="70" w:type="dxa"/>
          <w:right w:w="70" w:type="dxa"/>
        </w:tblCellMar>
        <w:tblLook w:val="0000" w:firstRow="0" w:lastRow="0" w:firstColumn="0" w:lastColumn="0" w:noHBand="0" w:noVBand="0"/>
      </w:tblPr>
      <w:tblGrid>
        <w:gridCol w:w="2685"/>
        <w:gridCol w:w="3287"/>
      </w:tblGrid>
      <w:tr w:rsidR="002A1D04" w:rsidRPr="001B54C3" w14:paraId="5F127FF9" w14:textId="77777777" w:rsidTr="009F1366">
        <w:trPr>
          <w:trHeight w:val="480"/>
        </w:trPr>
        <w:tc>
          <w:tcPr>
            <w:tcW w:w="2685" w:type="dxa"/>
            <w:tcBorders>
              <w:top w:val="single" w:sz="4" w:space="0" w:color="auto"/>
              <w:left w:val="single" w:sz="4" w:space="0" w:color="auto"/>
              <w:bottom w:val="single" w:sz="4" w:space="0" w:color="auto"/>
              <w:right w:val="single" w:sz="4" w:space="0" w:color="auto"/>
            </w:tcBorders>
            <w:shd w:val="clear" w:color="auto" w:fill="D9D9D9"/>
            <w:vAlign w:val="center"/>
          </w:tcPr>
          <w:p w14:paraId="2150051A" w14:textId="77777777" w:rsidR="002A1D04" w:rsidRPr="001B54C3" w:rsidRDefault="002A1D04" w:rsidP="009F1366">
            <w:pPr>
              <w:pStyle w:val="TableEntryHeader"/>
            </w:pPr>
            <w:r w:rsidRPr="001B54C3">
              <w:t>Value Set:</w:t>
            </w:r>
          </w:p>
        </w:tc>
        <w:tc>
          <w:tcPr>
            <w:tcW w:w="3287" w:type="dxa"/>
            <w:tcBorders>
              <w:top w:val="single" w:sz="4" w:space="0" w:color="auto"/>
              <w:left w:val="single" w:sz="4" w:space="0" w:color="auto"/>
              <w:bottom w:val="single" w:sz="4" w:space="0" w:color="auto"/>
              <w:right w:val="single" w:sz="4" w:space="0" w:color="auto"/>
            </w:tcBorders>
            <w:shd w:val="clear" w:color="auto" w:fill="D9D9D9"/>
            <w:vAlign w:val="center"/>
          </w:tcPr>
          <w:p w14:paraId="15E075C3" w14:textId="77777777" w:rsidR="002A1D04" w:rsidRPr="001B54C3" w:rsidRDefault="002A1D04" w:rsidP="009F1366">
            <w:pPr>
              <w:pStyle w:val="TableEntryHeader"/>
            </w:pPr>
            <w:r w:rsidRPr="001B54C3">
              <w:t>1.3.6.1.4.1.19376.1.7.3.1.1.23.8.4</w:t>
            </w:r>
          </w:p>
        </w:tc>
      </w:tr>
      <w:tr w:rsidR="002A1D04" w:rsidRPr="001B54C3" w14:paraId="31EDA8AC" w14:textId="77777777" w:rsidTr="009F1366">
        <w:trPr>
          <w:trHeight w:val="480"/>
        </w:trPr>
        <w:tc>
          <w:tcPr>
            <w:tcW w:w="2685" w:type="dxa"/>
            <w:tcBorders>
              <w:top w:val="single" w:sz="4" w:space="0" w:color="auto"/>
              <w:left w:val="single" w:sz="4" w:space="0" w:color="auto"/>
              <w:bottom w:val="single" w:sz="4" w:space="0" w:color="auto"/>
              <w:right w:val="single" w:sz="4" w:space="0" w:color="auto"/>
            </w:tcBorders>
            <w:shd w:val="clear" w:color="auto" w:fill="D9D9D9"/>
            <w:vAlign w:val="center"/>
          </w:tcPr>
          <w:p w14:paraId="63C44DE5" w14:textId="77777777" w:rsidR="002A1D04" w:rsidRPr="001B54C3" w:rsidRDefault="002A1D04" w:rsidP="009F1366">
            <w:pPr>
              <w:pStyle w:val="TableEntryHeader"/>
            </w:pPr>
            <w:r w:rsidRPr="001B54C3">
              <w:t>Vocabulary:</w:t>
            </w:r>
          </w:p>
        </w:tc>
        <w:tc>
          <w:tcPr>
            <w:tcW w:w="3287" w:type="dxa"/>
            <w:tcBorders>
              <w:top w:val="single" w:sz="4" w:space="0" w:color="auto"/>
              <w:left w:val="single" w:sz="4" w:space="0" w:color="auto"/>
              <w:bottom w:val="single" w:sz="4" w:space="0" w:color="auto"/>
              <w:right w:val="single" w:sz="4" w:space="0" w:color="auto"/>
            </w:tcBorders>
            <w:shd w:val="clear" w:color="auto" w:fill="D9D9D9"/>
            <w:vAlign w:val="center"/>
          </w:tcPr>
          <w:p w14:paraId="7CED2D3E" w14:textId="77777777" w:rsidR="002A1D04" w:rsidRPr="001B54C3" w:rsidRDefault="002A1D04" w:rsidP="009F1366">
            <w:pPr>
              <w:pStyle w:val="TableEntryHeader"/>
              <w:rPr>
                <w:i/>
              </w:rPr>
            </w:pPr>
            <w:r w:rsidRPr="001B54C3">
              <w:rPr>
                <w:rStyle w:val="HTMLCite"/>
                <w:i w:val="0"/>
              </w:rPr>
              <w:t>2.16.840.1.113883</w:t>
            </w:r>
          </w:p>
        </w:tc>
      </w:tr>
      <w:tr w:rsidR="002A1D04" w:rsidRPr="001B54C3" w14:paraId="69FBD581" w14:textId="77777777" w:rsidTr="009F1366">
        <w:trPr>
          <w:trHeight w:val="480"/>
        </w:trPr>
        <w:tc>
          <w:tcPr>
            <w:tcW w:w="2685" w:type="dxa"/>
            <w:tcBorders>
              <w:top w:val="single" w:sz="4" w:space="0" w:color="auto"/>
              <w:left w:val="single" w:sz="4" w:space="0" w:color="auto"/>
              <w:bottom w:val="single" w:sz="4" w:space="0" w:color="auto"/>
              <w:right w:val="single" w:sz="4" w:space="0" w:color="auto"/>
            </w:tcBorders>
            <w:shd w:val="clear" w:color="auto" w:fill="D9D9D9"/>
            <w:vAlign w:val="center"/>
          </w:tcPr>
          <w:p w14:paraId="056C9FC9" w14:textId="77777777" w:rsidR="002A1D04" w:rsidRPr="001B54C3" w:rsidRDefault="002A1D04" w:rsidP="009F1366">
            <w:pPr>
              <w:pStyle w:val="TableEntryHeader"/>
            </w:pPr>
            <w:r w:rsidRPr="001B54C3">
              <w:t>HL7 Death Location Type Code</w:t>
            </w:r>
          </w:p>
        </w:tc>
        <w:tc>
          <w:tcPr>
            <w:tcW w:w="3287" w:type="dxa"/>
            <w:tcBorders>
              <w:top w:val="single" w:sz="4" w:space="0" w:color="auto"/>
              <w:left w:val="single" w:sz="4" w:space="0" w:color="auto"/>
              <w:bottom w:val="single" w:sz="4" w:space="0" w:color="auto"/>
              <w:right w:val="single" w:sz="4" w:space="0" w:color="auto"/>
            </w:tcBorders>
            <w:shd w:val="clear" w:color="auto" w:fill="D9D9D9"/>
            <w:vAlign w:val="center"/>
          </w:tcPr>
          <w:p w14:paraId="333A9892" w14:textId="77777777" w:rsidR="002A1D04" w:rsidRPr="001B54C3" w:rsidRDefault="002A1D04" w:rsidP="009F1366">
            <w:pPr>
              <w:pStyle w:val="TableEntryHeader"/>
            </w:pPr>
            <w:r w:rsidRPr="001B54C3">
              <w:t>HL7DeathLocationType</w:t>
            </w:r>
          </w:p>
        </w:tc>
      </w:tr>
      <w:tr w:rsidR="002A1D04" w:rsidRPr="001B54C3" w14:paraId="6C70F295" w14:textId="77777777" w:rsidTr="009F1366">
        <w:trPr>
          <w:trHeight w:val="260"/>
        </w:trPr>
        <w:tc>
          <w:tcPr>
            <w:tcW w:w="2685" w:type="dxa"/>
            <w:tcBorders>
              <w:top w:val="single" w:sz="4" w:space="0" w:color="auto"/>
              <w:left w:val="single" w:sz="4" w:space="0" w:color="auto"/>
              <w:bottom w:val="single" w:sz="4" w:space="0" w:color="auto"/>
              <w:right w:val="single" w:sz="4" w:space="0" w:color="auto"/>
            </w:tcBorders>
            <w:shd w:val="clear" w:color="auto" w:fill="auto"/>
            <w:vAlign w:val="bottom"/>
          </w:tcPr>
          <w:p w14:paraId="7D3AA61A" w14:textId="77777777" w:rsidR="002A1D04" w:rsidRPr="001B54C3" w:rsidRDefault="002A1D04" w:rsidP="009F1366">
            <w:pPr>
              <w:pStyle w:val="TableEntry"/>
            </w:pPr>
            <w:r w:rsidRPr="001B54C3">
              <w:t>H-IN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bottom"/>
          </w:tcPr>
          <w:p w14:paraId="4E033765" w14:textId="77777777" w:rsidR="002A1D04" w:rsidRPr="001B54C3" w:rsidRDefault="002A1D04" w:rsidP="009F1366">
            <w:pPr>
              <w:pStyle w:val="TableEntry"/>
            </w:pPr>
            <w:r w:rsidRPr="001B54C3">
              <w:t>Hospital Inpatient</w:t>
            </w:r>
          </w:p>
        </w:tc>
      </w:tr>
      <w:tr w:rsidR="002A1D04" w:rsidRPr="001B54C3" w14:paraId="5BAE9660" w14:textId="77777777" w:rsidTr="009F1366">
        <w:trPr>
          <w:trHeight w:val="260"/>
        </w:trPr>
        <w:tc>
          <w:tcPr>
            <w:tcW w:w="2685" w:type="dxa"/>
            <w:tcBorders>
              <w:top w:val="single" w:sz="4" w:space="0" w:color="auto"/>
              <w:left w:val="single" w:sz="4" w:space="0" w:color="auto"/>
              <w:bottom w:val="single" w:sz="4" w:space="0" w:color="auto"/>
              <w:right w:val="single" w:sz="4" w:space="0" w:color="auto"/>
            </w:tcBorders>
            <w:shd w:val="clear" w:color="auto" w:fill="auto"/>
            <w:vAlign w:val="bottom"/>
          </w:tcPr>
          <w:p w14:paraId="4417369D" w14:textId="77777777" w:rsidR="002A1D04" w:rsidRPr="001B54C3" w:rsidRDefault="002A1D04" w:rsidP="009F1366">
            <w:pPr>
              <w:pStyle w:val="TableEntry"/>
            </w:pPr>
            <w:r w:rsidRPr="001B54C3">
              <w:t>H-ER/ OP</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bottom"/>
          </w:tcPr>
          <w:p w14:paraId="499701DF" w14:textId="77777777" w:rsidR="002A1D04" w:rsidRPr="001B54C3" w:rsidRDefault="002A1D04" w:rsidP="009F1366">
            <w:pPr>
              <w:pStyle w:val="TableEntry"/>
            </w:pPr>
            <w:r w:rsidRPr="001B54C3">
              <w:t>Hospital Emergency</w:t>
            </w:r>
          </w:p>
          <w:p w14:paraId="412FA3E0" w14:textId="77777777" w:rsidR="002A1D04" w:rsidRPr="001B54C3" w:rsidRDefault="002A1D04" w:rsidP="009F1366">
            <w:pPr>
              <w:pStyle w:val="TableEntry"/>
            </w:pPr>
            <w:r w:rsidRPr="001B54C3">
              <w:t>Department or Outpatient</w:t>
            </w:r>
          </w:p>
        </w:tc>
      </w:tr>
      <w:tr w:rsidR="002A1D04" w:rsidRPr="001B54C3" w14:paraId="4D8CDEA3" w14:textId="77777777" w:rsidTr="009F1366">
        <w:trPr>
          <w:trHeight w:val="260"/>
        </w:trPr>
        <w:tc>
          <w:tcPr>
            <w:tcW w:w="2685" w:type="dxa"/>
            <w:tcBorders>
              <w:top w:val="single" w:sz="4" w:space="0" w:color="auto"/>
              <w:left w:val="single" w:sz="4" w:space="0" w:color="auto"/>
              <w:bottom w:val="single" w:sz="4" w:space="0" w:color="auto"/>
              <w:right w:val="single" w:sz="4" w:space="0" w:color="auto"/>
            </w:tcBorders>
            <w:shd w:val="clear" w:color="auto" w:fill="auto"/>
            <w:vAlign w:val="bottom"/>
          </w:tcPr>
          <w:p w14:paraId="53CBBE16" w14:textId="77777777" w:rsidR="002A1D04" w:rsidRPr="001B54C3" w:rsidRDefault="002A1D04" w:rsidP="009F1366">
            <w:pPr>
              <w:pStyle w:val="TableEntry"/>
            </w:pPr>
            <w:r w:rsidRPr="001B54C3">
              <w:t>H-DOA</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bottom"/>
          </w:tcPr>
          <w:p w14:paraId="4A482A55" w14:textId="77777777" w:rsidR="002A1D04" w:rsidRPr="001B54C3" w:rsidRDefault="002A1D04" w:rsidP="009F1366">
            <w:pPr>
              <w:pStyle w:val="TableEntry"/>
            </w:pPr>
            <w:r w:rsidRPr="001B54C3">
              <w:t>Hospital Dead on Arrival</w:t>
            </w:r>
          </w:p>
        </w:tc>
      </w:tr>
      <w:tr w:rsidR="002A1D04" w:rsidRPr="001B54C3" w14:paraId="2771F737" w14:textId="77777777" w:rsidTr="009F1366">
        <w:trPr>
          <w:trHeight w:val="260"/>
        </w:trPr>
        <w:tc>
          <w:tcPr>
            <w:tcW w:w="2685" w:type="dxa"/>
            <w:tcBorders>
              <w:top w:val="single" w:sz="4" w:space="0" w:color="auto"/>
              <w:left w:val="single" w:sz="4" w:space="0" w:color="auto"/>
              <w:bottom w:val="single" w:sz="4" w:space="0" w:color="auto"/>
              <w:right w:val="single" w:sz="4" w:space="0" w:color="auto"/>
            </w:tcBorders>
            <w:shd w:val="clear" w:color="auto" w:fill="auto"/>
            <w:vAlign w:val="bottom"/>
          </w:tcPr>
          <w:p w14:paraId="3045F24D" w14:textId="77777777" w:rsidR="002A1D04" w:rsidRPr="001B54C3" w:rsidRDefault="002A1D04" w:rsidP="009F1366">
            <w:pPr>
              <w:pStyle w:val="TableEntry"/>
            </w:pPr>
            <w:r w:rsidRPr="001B54C3">
              <w:t>NH</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bottom"/>
          </w:tcPr>
          <w:p w14:paraId="066D3AB5" w14:textId="77777777" w:rsidR="002A1D04" w:rsidRPr="001B54C3" w:rsidRDefault="002A1D04" w:rsidP="009F1366">
            <w:pPr>
              <w:pStyle w:val="TableEntry"/>
            </w:pPr>
            <w:r w:rsidRPr="001B54C3">
              <w:t>Nursing Home</w:t>
            </w:r>
          </w:p>
        </w:tc>
      </w:tr>
      <w:tr w:rsidR="002A1D04" w:rsidRPr="001B54C3" w14:paraId="61A8FE6A" w14:textId="77777777" w:rsidTr="009F1366">
        <w:trPr>
          <w:trHeight w:val="260"/>
        </w:trPr>
        <w:tc>
          <w:tcPr>
            <w:tcW w:w="2685" w:type="dxa"/>
            <w:tcBorders>
              <w:top w:val="single" w:sz="4" w:space="0" w:color="auto"/>
              <w:left w:val="single" w:sz="4" w:space="0" w:color="auto"/>
              <w:bottom w:val="single" w:sz="4" w:space="0" w:color="auto"/>
              <w:right w:val="single" w:sz="4" w:space="0" w:color="auto"/>
            </w:tcBorders>
            <w:shd w:val="clear" w:color="auto" w:fill="auto"/>
            <w:vAlign w:val="bottom"/>
          </w:tcPr>
          <w:p w14:paraId="5A25BB11" w14:textId="77777777" w:rsidR="002A1D04" w:rsidRPr="001B54C3" w:rsidRDefault="002A1D04" w:rsidP="009F1366">
            <w:pPr>
              <w:pStyle w:val="TableEntry"/>
            </w:pPr>
            <w:r w:rsidRPr="001B54C3">
              <w:lastRenderedPageBreak/>
              <w:t>RES</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bottom"/>
          </w:tcPr>
          <w:p w14:paraId="74865CF4" w14:textId="77777777" w:rsidR="002A1D04" w:rsidRPr="001B54C3" w:rsidRDefault="002A1D04" w:rsidP="009F1366">
            <w:pPr>
              <w:pStyle w:val="TableEntry"/>
            </w:pPr>
            <w:r w:rsidRPr="001B54C3">
              <w:t>Residence</w:t>
            </w:r>
          </w:p>
        </w:tc>
      </w:tr>
      <w:tr w:rsidR="002A1D04" w:rsidRPr="001B54C3" w14:paraId="0F4D8015" w14:textId="77777777" w:rsidTr="009F1366">
        <w:trPr>
          <w:trHeight w:val="260"/>
        </w:trPr>
        <w:tc>
          <w:tcPr>
            <w:tcW w:w="2685" w:type="dxa"/>
            <w:tcBorders>
              <w:top w:val="single" w:sz="4" w:space="0" w:color="auto"/>
              <w:left w:val="single" w:sz="4" w:space="0" w:color="auto"/>
              <w:bottom w:val="single" w:sz="4" w:space="0" w:color="auto"/>
              <w:right w:val="single" w:sz="4" w:space="0" w:color="auto"/>
            </w:tcBorders>
            <w:shd w:val="clear" w:color="auto" w:fill="auto"/>
            <w:vAlign w:val="bottom"/>
          </w:tcPr>
          <w:p w14:paraId="2B35196D" w14:textId="77777777" w:rsidR="002A1D04" w:rsidRPr="001B54C3" w:rsidRDefault="002A1D04" w:rsidP="009F1366">
            <w:pPr>
              <w:pStyle w:val="TableEntry"/>
            </w:pPr>
            <w:r w:rsidRPr="001B54C3">
              <w:t>OTH</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bottom"/>
          </w:tcPr>
          <w:p w14:paraId="2F1D3A2C" w14:textId="77777777" w:rsidR="002A1D04" w:rsidRPr="001B54C3" w:rsidRDefault="002A1D04" w:rsidP="009F1366">
            <w:pPr>
              <w:pStyle w:val="TableEntry"/>
            </w:pPr>
            <w:r w:rsidRPr="001B54C3">
              <w:t>Other</w:t>
            </w:r>
          </w:p>
        </w:tc>
      </w:tr>
    </w:tbl>
    <w:p w14:paraId="2B374DCB" w14:textId="77777777" w:rsidR="001F498D" w:rsidRPr="001B54C3" w:rsidRDefault="001F498D">
      <w:pPr>
        <w:pStyle w:val="BodyText"/>
      </w:pPr>
    </w:p>
    <w:p w14:paraId="03B02603" w14:textId="77777777" w:rsidR="002A1D04" w:rsidRPr="001B54C3" w:rsidRDefault="002A1D04" w:rsidP="002A1D04">
      <w:pPr>
        <w:pStyle w:val="EditorInstructions"/>
      </w:pPr>
      <w:r w:rsidRPr="001B54C3">
        <w:t>Add section 6.5.</w:t>
      </w:r>
      <w:r w:rsidR="009F1366" w:rsidRPr="001B54C3">
        <w:t xml:space="preserve">JJ </w:t>
      </w:r>
      <w:r w:rsidRPr="001B54C3">
        <w:t>(Added 2013-09 form the QRPH VRDR supplement.)</w:t>
      </w:r>
    </w:p>
    <w:p w14:paraId="17AEFC96" w14:textId="77777777" w:rsidR="009F1366" w:rsidRPr="001B54C3" w:rsidRDefault="009F1366" w:rsidP="00235E1F">
      <w:pPr>
        <w:pStyle w:val="Heading3"/>
        <w:rPr>
          <w:bCs/>
          <w:noProof w:val="0"/>
        </w:rPr>
      </w:pPr>
      <w:bookmarkStart w:id="2745" w:name="_Toc365018582"/>
      <w:bookmarkStart w:id="2746" w:name="_Toc466555735"/>
      <w:r w:rsidRPr="001B54C3">
        <w:rPr>
          <w:bCs/>
          <w:noProof w:val="0"/>
        </w:rPr>
        <w:t>6.5.JJ VRDR Death Certification Procedure Codes</w:t>
      </w:r>
      <w:bookmarkEnd w:id="2745"/>
      <w:bookmarkEnd w:id="2746"/>
    </w:p>
    <w:p w14:paraId="2F1CC283" w14:textId="77777777" w:rsidR="009F1366" w:rsidRPr="001B54C3" w:rsidRDefault="009F1366" w:rsidP="00235E1F">
      <w:pPr>
        <w:pStyle w:val="Heading4"/>
        <w:rPr>
          <w:bCs/>
          <w:noProof w:val="0"/>
        </w:rPr>
      </w:pPr>
      <w:bookmarkStart w:id="2747" w:name="_Toc365018583"/>
      <w:bookmarkStart w:id="2748" w:name="_Toc466555736"/>
      <w:r w:rsidRPr="001B54C3">
        <w:rPr>
          <w:bCs/>
          <w:noProof w:val="0"/>
        </w:rPr>
        <w:t>6.5.JJ.1 Metadata</w:t>
      </w:r>
      <w:bookmarkEnd w:id="2747"/>
      <w:bookmarkEnd w:id="2748"/>
    </w:p>
    <w:p w14:paraId="7D5EE205" w14:textId="77777777" w:rsidR="009F1366" w:rsidRPr="001B54C3" w:rsidRDefault="009F1366" w:rsidP="009F1366">
      <w:pPr>
        <w:pStyle w:val="BodyText"/>
      </w:pPr>
      <w:r w:rsidRPr="001B54C3">
        <w:t>Death Certification Procedure Value Set Metadata Shall contain the following content:</w:t>
      </w:r>
    </w:p>
    <w:p w14:paraId="3C11D021" w14:textId="77777777" w:rsidR="009F1366" w:rsidRPr="001B54C3" w:rsidRDefault="009F1366" w:rsidP="009F1366">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3150"/>
        <w:gridCol w:w="2070"/>
      </w:tblGrid>
      <w:tr w:rsidR="009F1366" w:rsidRPr="001B54C3" w14:paraId="2D1C9347" w14:textId="77777777" w:rsidTr="00EA3C74">
        <w:trPr>
          <w:tblHeader/>
          <w:jc w:val="center"/>
        </w:trPr>
        <w:tc>
          <w:tcPr>
            <w:tcW w:w="2358" w:type="dxa"/>
            <w:shd w:val="pct15" w:color="auto" w:fill="FFFFFF"/>
          </w:tcPr>
          <w:p w14:paraId="126A54A3" w14:textId="77777777" w:rsidR="009F1366" w:rsidRPr="001B54C3" w:rsidRDefault="009F1366" w:rsidP="009F1366">
            <w:pPr>
              <w:pStyle w:val="TableEntryHeader"/>
            </w:pPr>
            <w:r w:rsidRPr="001B54C3">
              <w:t>Metadata Element</w:t>
            </w:r>
          </w:p>
        </w:tc>
        <w:tc>
          <w:tcPr>
            <w:tcW w:w="3150" w:type="dxa"/>
            <w:shd w:val="clear" w:color="auto" w:fill="D9D9D9"/>
          </w:tcPr>
          <w:p w14:paraId="143DB21B" w14:textId="77777777" w:rsidR="009F1366" w:rsidRPr="001B54C3" w:rsidRDefault="009F1366" w:rsidP="009F1366">
            <w:pPr>
              <w:pStyle w:val="TableEntryHeader"/>
            </w:pPr>
            <w:r w:rsidRPr="001B54C3">
              <w:t>Description</w:t>
            </w:r>
          </w:p>
        </w:tc>
        <w:tc>
          <w:tcPr>
            <w:tcW w:w="2070" w:type="dxa"/>
            <w:shd w:val="pct15" w:color="auto" w:fill="FFFFFF"/>
          </w:tcPr>
          <w:p w14:paraId="1DE674D3" w14:textId="77777777" w:rsidR="009F1366" w:rsidRPr="001B54C3" w:rsidRDefault="009F1366" w:rsidP="009F1366">
            <w:pPr>
              <w:pStyle w:val="TableEntryHeader"/>
            </w:pPr>
            <w:r w:rsidRPr="001B54C3">
              <w:t>Mandatory</w:t>
            </w:r>
          </w:p>
        </w:tc>
      </w:tr>
      <w:tr w:rsidR="009F1366" w:rsidRPr="001B54C3" w14:paraId="671F492D" w14:textId="77777777" w:rsidTr="009F1366">
        <w:trPr>
          <w:jc w:val="center"/>
        </w:trPr>
        <w:tc>
          <w:tcPr>
            <w:tcW w:w="2358" w:type="dxa"/>
          </w:tcPr>
          <w:p w14:paraId="3C4ACF5A" w14:textId="77777777" w:rsidR="009F1366" w:rsidRPr="001B54C3" w:rsidRDefault="009F1366" w:rsidP="009F1366">
            <w:pPr>
              <w:pStyle w:val="TableEntry"/>
            </w:pPr>
            <w:r w:rsidRPr="001B54C3">
              <w:t xml:space="preserve">Identifier </w:t>
            </w:r>
          </w:p>
        </w:tc>
        <w:tc>
          <w:tcPr>
            <w:tcW w:w="3150" w:type="dxa"/>
          </w:tcPr>
          <w:p w14:paraId="1D019141" w14:textId="77777777" w:rsidR="009F1366" w:rsidRPr="001B54C3" w:rsidRDefault="009F1366" w:rsidP="009F1366">
            <w:pPr>
              <w:pStyle w:val="TableEntry"/>
            </w:pPr>
            <w:r w:rsidRPr="001B54C3">
              <w:t xml:space="preserve">This is the unique identifier of the value set </w:t>
            </w:r>
          </w:p>
        </w:tc>
        <w:tc>
          <w:tcPr>
            <w:tcW w:w="2070" w:type="dxa"/>
          </w:tcPr>
          <w:p w14:paraId="602E311F" w14:textId="77777777" w:rsidR="009F1366" w:rsidRPr="001B54C3" w:rsidRDefault="009F1366" w:rsidP="009F1366">
            <w:pPr>
              <w:pStyle w:val="TableEntry"/>
            </w:pPr>
            <w:r w:rsidRPr="001B54C3">
              <w:t>1.3.6.1.4.1.19376.1.7.3.1.1.23.8.6</w:t>
            </w:r>
          </w:p>
        </w:tc>
      </w:tr>
      <w:tr w:rsidR="009F1366" w:rsidRPr="001B54C3" w14:paraId="663F1688" w14:textId="77777777" w:rsidTr="009F1366">
        <w:trPr>
          <w:jc w:val="center"/>
        </w:trPr>
        <w:tc>
          <w:tcPr>
            <w:tcW w:w="2358" w:type="dxa"/>
          </w:tcPr>
          <w:p w14:paraId="36473829" w14:textId="77777777" w:rsidR="009F1366" w:rsidRPr="001B54C3" w:rsidRDefault="009F1366" w:rsidP="009F1366">
            <w:pPr>
              <w:pStyle w:val="TableEntry"/>
            </w:pPr>
            <w:r w:rsidRPr="001B54C3">
              <w:t xml:space="preserve">Name </w:t>
            </w:r>
          </w:p>
        </w:tc>
        <w:tc>
          <w:tcPr>
            <w:tcW w:w="3150" w:type="dxa"/>
          </w:tcPr>
          <w:p w14:paraId="65425D8D" w14:textId="77777777" w:rsidR="009F1366" w:rsidRPr="001B54C3" w:rsidRDefault="009F1366" w:rsidP="009F1366">
            <w:pPr>
              <w:pStyle w:val="TableEntry"/>
            </w:pPr>
            <w:r w:rsidRPr="001B54C3">
              <w:t xml:space="preserve">This is the name of the value set </w:t>
            </w:r>
          </w:p>
        </w:tc>
        <w:tc>
          <w:tcPr>
            <w:tcW w:w="2070" w:type="dxa"/>
          </w:tcPr>
          <w:p w14:paraId="3E0BD033" w14:textId="77777777" w:rsidR="009F1366" w:rsidRPr="001B54C3" w:rsidRDefault="009F1366" w:rsidP="009F1366">
            <w:pPr>
              <w:pStyle w:val="TableEntry"/>
            </w:pPr>
            <w:r w:rsidRPr="001B54C3">
              <w:t>VRDR Death Certification Procedure Performed Value Set</w:t>
            </w:r>
          </w:p>
        </w:tc>
      </w:tr>
      <w:tr w:rsidR="009F1366" w:rsidRPr="001B54C3" w14:paraId="15D28EAA" w14:textId="77777777" w:rsidTr="009F1366">
        <w:trPr>
          <w:jc w:val="center"/>
        </w:trPr>
        <w:tc>
          <w:tcPr>
            <w:tcW w:w="2358" w:type="dxa"/>
          </w:tcPr>
          <w:p w14:paraId="1D504FBA" w14:textId="77777777" w:rsidR="009F1366" w:rsidRPr="001B54C3" w:rsidRDefault="009F1366" w:rsidP="009F1366">
            <w:pPr>
              <w:pStyle w:val="TableEntry"/>
            </w:pPr>
            <w:r w:rsidRPr="001B54C3">
              <w:t xml:space="preserve">Source </w:t>
            </w:r>
          </w:p>
        </w:tc>
        <w:tc>
          <w:tcPr>
            <w:tcW w:w="3150" w:type="dxa"/>
          </w:tcPr>
          <w:p w14:paraId="2D0F50C3" w14:textId="77777777" w:rsidR="009F1366" w:rsidRPr="001B54C3" w:rsidRDefault="009F1366" w:rsidP="009F1366">
            <w:pPr>
              <w:pStyle w:val="TableEntry"/>
            </w:pPr>
            <w:r w:rsidRPr="001B54C3">
              <w:t xml:space="preserve">This is the source of the value set, identifying the originator or publisher of the information </w:t>
            </w:r>
          </w:p>
        </w:tc>
        <w:tc>
          <w:tcPr>
            <w:tcW w:w="2070" w:type="dxa"/>
          </w:tcPr>
          <w:p w14:paraId="3F9A198A" w14:textId="77777777" w:rsidR="009F1366" w:rsidRPr="001B54C3" w:rsidRDefault="009F1366" w:rsidP="009F1366">
            <w:pPr>
              <w:pStyle w:val="TableEntry"/>
            </w:pPr>
            <w:r w:rsidRPr="001B54C3">
              <w:t>IHE Quality Research and Public Health Domain</w:t>
            </w:r>
          </w:p>
        </w:tc>
      </w:tr>
      <w:tr w:rsidR="009F1366" w:rsidRPr="001B54C3" w14:paraId="300DF582" w14:textId="77777777" w:rsidTr="009F1366">
        <w:trPr>
          <w:jc w:val="center"/>
        </w:trPr>
        <w:tc>
          <w:tcPr>
            <w:tcW w:w="2358" w:type="dxa"/>
          </w:tcPr>
          <w:p w14:paraId="49B7C6D4" w14:textId="77777777" w:rsidR="009F1366" w:rsidRPr="001B54C3" w:rsidRDefault="009F1366" w:rsidP="009F1366">
            <w:pPr>
              <w:pStyle w:val="TableEntry"/>
            </w:pPr>
            <w:r w:rsidRPr="001B54C3">
              <w:t xml:space="preserve">Purpose </w:t>
            </w:r>
          </w:p>
        </w:tc>
        <w:tc>
          <w:tcPr>
            <w:tcW w:w="3150" w:type="dxa"/>
          </w:tcPr>
          <w:p w14:paraId="2A53A043" w14:textId="77777777" w:rsidR="009F1366" w:rsidRPr="001B54C3" w:rsidRDefault="009F1366" w:rsidP="009F1366">
            <w:pPr>
              <w:pStyle w:val="TableEntry"/>
            </w:pPr>
            <w:r w:rsidRPr="001B54C3">
              <w:t xml:space="preserve">Brief description about the general purpose of the value set </w:t>
            </w:r>
          </w:p>
        </w:tc>
        <w:tc>
          <w:tcPr>
            <w:tcW w:w="2070" w:type="dxa"/>
          </w:tcPr>
          <w:p w14:paraId="6537FDBC" w14:textId="77777777" w:rsidR="009F1366" w:rsidRPr="001B54C3" w:rsidRDefault="009F1366" w:rsidP="009F1366">
            <w:pPr>
              <w:pStyle w:val="TableEntry"/>
            </w:pPr>
            <w:r w:rsidRPr="001B54C3">
              <w:t>To reflect that there was a Death Certification Procedure Performed</w:t>
            </w:r>
          </w:p>
        </w:tc>
      </w:tr>
      <w:tr w:rsidR="009F1366" w:rsidRPr="001B54C3" w14:paraId="683321A2" w14:textId="77777777" w:rsidTr="009F1366">
        <w:trPr>
          <w:jc w:val="center"/>
        </w:trPr>
        <w:tc>
          <w:tcPr>
            <w:tcW w:w="2358" w:type="dxa"/>
          </w:tcPr>
          <w:p w14:paraId="22903865" w14:textId="77777777" w:rsidR="009F1366" w:rsidRPr="001B54C3" w:rsidRDefault="009F1366" w:rsidP="009F1366">
            <w:pPr>
              <w:pStyle w:val="TableEntry"/>
            </w:pPr>
            <w:r w:rsidRPr="001B54C3">
              <w:t xml:space="preserve">Definition </w:t>
            </w:r>
          </w:p>
        </w:tc>
        <w:tc>
          <w:tcPr>
            <w:tcW w:w="3150" w:type="dxa"/>
          </w:tcPr>
          <w:p w14:paraId="11D04F10" w14:textId="77777777" w:rsidR="009F1366" w:rsidRPr="001B54C3" w:rsidRDefault="009F1366" w:rsidP="009F1366">
            <w:pPr>
              <w:pStyle w:val="TableEntry"/>
            </w:pPr>
            <w:r w:rsidRPr="001B54C3">
              <w:t xml:space="preserve">A text definition describing how concepts in the value set were selected </w:t>
            </w:r>
          </w:p>
        </w:tc>
        <w:tc>
          <w:tcPr>
            <w:tcW w:w="2070" w:type="dxa"/>
          </w:tcPr>
          <w:p w14:paraId="7F75E084" w14:textId="77777777" w:rsidR="009F1366" w:rsidRPr="001B54C3" w:rsidRDefault="009F1366" w:rsidP="009F1366">
            <w:pPr>
              <w:pStyle w:val="TableEntry"/>
            </w:pPr>
            <w:r w:rsidRPr="001B54C3">
              <w:t>Extensional definition: The value set was constructed by enumerating the codes from SNOMED-CT</w:t>
            </w:r>
          </w:p>
        </w:tc>
      </w:tr>
      <w:tr w:rsidR="009F1366" w:rsidRPr="001B54C3" w14:paraId="5F96FE40" w14:textId="77777777" w:rsidTr="009F1366">
        <w:trPr>
          <w:jc w:val="center"/>
        </w:trPr>
        <w:tc>
          <w:tcPr>
            <w:tcW w:w="2358" w:type="dxa"/>
          </w:tcPr>
          <w:p w14:paraId="0C9E4375" w14:textId="77777777" w:rsidR="009F1366" w:rsidRPr="001B54C3" w:rsidRDefault="009F1366" w:rsidP="009F1366">
            <w:pPr>
              <w:pStyle w:val="TableEntry"/>
            </w:pPr>
            <w:r w:rsidRPr="001B54C3">
              <w:t>Source URI</w:t>
            </w:r>
          </w:p>
        </w:tc>
        <w:tc>
          <w:tcPr>
            <w:tcW w:w="3150" w:type="dxa"/>
          </w:tcPr>
          <w:p w14:paraId="2E8E9FCB" w14:textId="77777777" w:rsidR="009F1366" w:rsidRPr="001B54C3" w:rsidRDefault="009F1366" w:rsidP="009F1366">
            <w:pPr>
              <w:pStyle w:val="TableEntry"/>
            </w:pPr>
            <w:r w:rsidRPr="001B54C3">
              <w:t>Most sources also have a URL or document URI that provides further details regarding the value set.</w:t>
            </w:r>
          </w:p>
        </w:tc>
        <w:tc>
          <w:tcPr>
            <w:tcW w:w="2070" w:type="dxa"/>
          </w:tcPr>
          <w:p w14:paraId="309502BE" w14:textId="77777777" w:rsidR="009F1366" w:rsidRPr="001B54C3" w:rsidRDefault="00B64CE6" w:rsidP="009F1366">
            <w:pPr>
              <w:pStyle w:val="TableEntry"/>
            </w:pPr>
            <w:hyperlink r:id="rId76" w:history="1">
              <w:r w:rsidR="009F1366" w:rsidRPr="001B54C3">
                <w:rPr>
                  <w:rStyle w:val="Hyperlink"/>
                </w:rPr>
                <w:t>http://www.nlm.nih.gov/research/umls/Snomed/snomed_main.html</w:t>
              </w:r>
            </w:hyperlink>
          </w:p>
        </w:tc>
      </w:tr>
      <w:tr w:rsidR="009F1366" w:rsidRPr="001B54C3" w14:paraId="266EAD2C" w14:textId="77777777" w:rsidTr="009F1366">
        <w:trPr>
          <w:jc w:val="center"/>
        </w:trPr>
        <w:tc>
          <w:tcPr>
            <w:tcW w:w="2358" w:type="dxa"/>
          </w:tcPr>
          <w:p w14:paraId="3EA4C52D" w14:textId="77777777" w:rsidR="009F1366" w:rsidRPr="001B54C3" w:rsidRDefault="009F1366" w:rsidP="009F1366">
            <w:pPr>
              <w:pStyle w:val="TableEntry"/>
            </w:pPr>
            <w:r w:rsidRPr="001B54C3">
              <w:t xml:space="preserve">Version </w:t>
            </w:r>
          </w:p>
        </w:tc>
        <w:tc>
          <w:tcPr>
            <w:tcW w:w="3150" w:type="dxa"/>
          </w:tcPr>
          <w:p w14:paraId="522D26B7" w14:textId="77777777" w:rsidR="009F1366" w:rsidRPr="001B54C3" w:rsidRDefault="009F1366" w:rsidP="009F1366">
            <w:pPr>
              <w:pStyle w:val="TableEntry"/>
            </w:pPr>
            <w:r w:rsidRPr="001B54C3">
              <w:t>A string identifying the specific version of the value set.</w:t>
            </w:r>
          </w:p>
        </w:tc>
        <w:tc>
          <w:tcPr>
            <w:tcW w:w="2070" w:type="dxa"/>
          </w:tcPr>
          <w:p w14:paraId="29330C61" w14:textId="77777777" w:rsidR="009F1366" w:rsidRPr="001B54C3" w:rsidRDefault="009F1366" w:rsidP="009F1366">
            <w:pPr>
              <w:pStyle w:val="TableEntry"/>
            </w:pPr>
            <w:r w:rsidRPr="001B54C3">
              <w:t>Version 1.0</w:t>
            </w:r>
          </w:p>
        </w:tc>
      </w:tr>
      <w:tr w:rsidR="009F1366" w:rsidRPr="001B54C3" w14:paraId="2BFC0894" w14:textId="77777777" w:rsidTr="009F1366">
        <w:trPr>
          <w:jc w:val="center"/>
        </w:trPr>
        <w:tc>
          <w:tcPr>
            <w:tcW w:w="2358" w:type="dxa"/>
          </w:tcPr>
          <w:p w14:paraId="7EF632D8" w14:textId="77777777" w:rsidR="009F1366" w:rsidRPr="001B54C3" w:rsidRDefault="009F1366" w:rsidP="009F1366">
            <w:pPr>
              <w:pStyle w:val="TableEntry"/>
            </w:pPr>
            <w:r w:rsidRPr="001B54C3">
              <w:t xml:space="preserve">Status </w:t>
            </w:r>
          </w:p>
        </w:tc>
        <w:tc>
          <w:tcPr>
            <w:tcW w:w="3150" w:type="dxa"/>
          </w:tcPr>
          <w:p w14:paraId="46097BB5" w14:textId="77777777" w:rsidR="009F1366" w:rsidRPr="001B54C3" w:rsidRDefault="009F1366" w:rsidP="009F1366">
            <w:pPr>
              <w:pStyle w:val="TableEntry"/>
            </w:pPr>
            <w:r w:rsidRPr="001B54C3">
              <w:t>Active (Current) or Inactive</w:t>
            </w:r>
          </w:p>
        </w:tc>
        <w:tc>
          <w:tcPr>
            <w:tcW w:w="2070" w:type="dxa"/>
          </w:tcPr>
          <w:p w14:paraId="74DBB6AD" w14:textId="77777777" w:rsidR="009F1366" w:rsidRPr="001B54C3" w:rsidRDefault="009F1366" w:rsidP="009F1366">
            <w:pPr>
              <w:pStyle w:val="TableEntry"/>
            </w:pPr>
            <w:r w:rsidRPr="001B54C3">
              <w:t>Active</w:t>
            </w:r>
          </w:p>
        </w:tc>
      </w:tr>
      <w:tr w:rsidR="009F1366" w:rsidRPr="001B54C3" w14:paraId="3D8E2C48" w14:textId="77777777" w:rsidTr="009F1366">
        <w:trPr>
          <w:jc w:val="center"/>
        </w:trPr>
        <w:tc>
          <w:tcPr>
            <w:tcW w:w="2358" w:type="dxa"/>
          </w:tcPr>
          <w:p w14:paraId="7EE1E7CF" w14:textId="77777777" w:rsidR="009F1366" w:rsidRPr="001B54C3" w:rsidRDefault="009F1366" w:rsidP="009F1366">
            <w:pPr>
              <w:pStyle w:val="TableEntry"/>
            </w:pPr>
            <w:r w:rsidRPr="001B54C3">
              <w:t xml:space="preserve">Effective Date </w:t>
            </w:r>
          </w:p>
        </w:tc>
        <w:tc>
          <w:tcPr>
            <w:tcW w:w="3150" w:type="dxa"/>
          </w:tcPr>
          <w:p w14:paraId="3B86EC6E" w14:textId="77777777" w:rsidR="009F1366" w:rsidRPr="001B54C3" w:rsidRDefault="009F1366" w:rsidP="009F1366">
            <w:pPr>
              <w:pStyle w:val="TableEntry"/>
            </w:pPr>
            <w:r w:rsidRPr="001B54C3">
              <w:t xml:space="preserve">The date when the value set is expected to be effective </w:t>
            </w:r>
          </w:p>
        </w:tc>
        <w:tc>
          <w:tcPr>
            <w:tcW w:w="2070" w:type="dxa"/>
          </w:tcPr>
          <w:p w14:paraId="42291818" w14:textId="77777777" w:rsidR="009F1366" w:rsidRPr="001B54C3" w:rsidRDefault="009F1366" w:rsidP="009F1366">
            <w:pPr>
              <w:pStyle w:val="TableEntry"/>
            </w:pPr>
            <w:r w:rsidRPr="001B54C3">
              <w:t>8/1/2013</w:t>
            </w:r>
          </w:p>
        </w:tc>
      </w:tr>
      <w:tr w:rsidR="009F1366" w:rsidRPr="001B54C3" w14:paraId="2E57EFEF" w14:textId="77777777" w:rsidTr="009F1366">
        <w:trPr>
          <w:jc w:val="center"/>
        </w:trPr>
        <w:tc>
          <w:tcPr>
            <w:tcW w:w="2358" w:type="dxa"/>
          </w:tcPr>
          <w:p w14:paraId="12459EA6" w14:textId="77777777" w:rsidR="009F1366" w:rsidRPr="001B54C3" w:rsidRDefault="009F1366" w:rsidP="009F1366">
            <w:pPr>
              <w:pStyle w:val="TableEntry"/>
            </w:pPr>
            <w:r w:rsidRPr="001B54C3">
              <w:t xml:space="preserve">Expiration Date </w:t>
            </w:r>
          </w:p>
        </w:tc>
        <w:tc>
          <w:tcPr>
            <w:tcW w:w="3150" w:type="dxa"/>
          </w:tcPr>
          <w:p w14:paraId="13E40DA4" w14:textId="77777777" w:rsidR="009F1366" w:rsidRPr="001B54C3" w:rsidRDefault="009F1366" w:rsidP="009F1366">
            <w:pPr>
              <w:pStyle w:val="TableEntry"/>
            </w:pPr>
            <w:r w:rsidRPr="001B54C3">
              <w:t xml:space="preserve">The date when the value set is no longer expected to be used </w:t>
            </w:r>
          </w:p>
        </w:tc>
        <w:tc>
          <w:tcPr>
            <w:tcW w:w="2070" w:type="dxa"/>
          </w:tcPr>
          <w:p w14:paraId="2EEBFD0F" w14:textId="77777777" w:rsidR="009F1366" w:rsidRPr="001B54C3" w:rsidRDefault="009F1366" w:rsidP="009F1366">
            <w:pPr>
              <w:pStyle w:val="TableEntry"/>
            </w:pPr>
            <w:r w:rsidRPr="001B54C3">
              <w:t>N/A</w:t>
            </w:r>
          </w:p>
        </w:tc>
      </w:tr>
      <w:tr w:rsidR="009F1366" w:rsidRPr="001B54C3" w14:paraId="656BD5B5" w14:textId="77777777" w:rsidTr="009F1366">
        <w:trPr>
          <w:jc w:val="center"/>
        </w:trPr>
        <w:tc>
          <w:tcPr>
            <w:tcW w:w="2358" w:type="dxa"/>
          </w:tcPr>
          <w:p w14:paraId="7E9C623C" w14:textId="77777777" w:rsidR="009F1366" w:rsidRPr="001B54C3" w:rsidRDefault="009F1366" w:rsidP="009F1366">
            <w:pPr>
              <w:pStyle w:val="TableEntry"/>
            </w:pPr>
            <w:r w:rsidRPr="001B54C3">
              <w:t>Creation Date</w:t>
            </w:r>
          </w:p>
        </w:tc>
        <w:tc>
          <w:tcPr>
            <w:tcW w:w="3150" w:type="dxa"/>
          </w:tcPr>
          <w:p w14:paraId="5071A3C3" w14:textId="77777777" w:rsidR="009F1366" w:rsidRPr="001B54C3" w:rsidRDefault="009F1366" w:rsidP="009F1366">
            <w:pPr>
              <w:pStyle w:val="TableEntry"/>
            </w:pPr>
            <w:r w:rsidRPr="001B54C3">
              <w:t xml:space="preserve">The date of creation of the value set </w:t>
            </w:r>
          </w:p>
        </w:tc>
        <w:tc>
          <w:tcPr>
            <w:tcW w:w="2070" w:type="dxa"/>
          </w:tcPr>
          <w:p w14:paraId="32A4555E" w14:textId="77777777" w:rsidR="009F1366" w:rsidRPr="001B54C3" w:rsidRDefault="009F1366" w:rsidP="009F1366">
            <w:pPr>
              <w:pStyle w:val="TableEntry"/>
            </w:pPr>
            <w:r w:rsidRPr="001B54C3">
              <w:t>4/3/2013</w:t>
            </w:r>
          </w:p>
        </w:tc>
      </w:tr>
      <w:tr w:rsidR="009F1366" w:rsidRPr="001B54C3" w14:paraId="4624B87F" w14:textId="77777777" w:rsidTr="009F1366">
        <w:trPr>
          <w:jc w:val="center"/>
        </w:trPr>
        <w:tc>
          <w:tcPr>
            <w:tcW w:w="2358" w:type="dxa"/>
          </w:tcPr>
          <w:p w14:paraId="74F2636E" w14:textId="77777777" w:rsidR="009F1366" w:rsidRPr="001B54C3" w:rsidRDefault="009F1366" w:rsidP="009F1366">
            <w:pPr>
              <w:pStyle w:val="TableEntry"/>
            </w:pPr>
            <w:r w:rsidRPr="001B54C3">
              <w:t xml:space="preserve">Revision Date </w:t>
            </w:r>
          </w:p>
        </w:tc>
        <w:tc>
          <w:tcPr>
            <w:tcW w:w="3150" w:type="dxa"/>
          </w:tcPr>
          <w:p w14:paraId="11DD7BA2" w14:textId="77777777" w:rsidR="009F1366" w:rsidRPr="001B54C3" w:rsidRDefault="009F1366" w:rsidP="009F1366">
            <w:pPr>
              <w:pStyle w:val="TableEntry"/>
            </w:pPr>
            <w:r w:rsidRPr="001B54C3">
              <w:t xml:space="preserve">The date of revision of the value set </w:t>
            </w:r>
          </w:p>
        </w:tc>
        <w:tc>
          <w:tcPr>
            <w:tcW w:w="2070" w:type="dxa"/>
          </w:tcPr>
          <w:p w14:paraId="78DCB550" w14:textId="77777777" w:rsidR="009F1366" w:rsidRPr="001B54C3" w:rsidRDefault="009F1366" w:rsidP="009F1366">
            <w:pPr>
              <w:pStyle w:val="TableEntry"/>
            </w:pPr>
            <w:r w:rsidRPr="001B54C3">
              <w:t>N/A</w:t>
            </w:r>
          </w:p>
        </w:tc>
      </w:tr>
      <w:tr w:rsidR="009F1366" w:rsidRPr="001B54C3" w14:paraId="7F98D934" w14:textId="77777777" w:rsidTr="009F1366">
        <w:trPr>
          <w:jc w:val="center"/>
        </w:trPr>
        <w:tc>
          <w:tcPr>
            <w:tcW w:w="2358" w:type="dxa"/>
          </w:tcPr>
          <w:p w14:paraId="09C6B27D" w14:textId="77777777" w:rsidR="009F1366" w:rsidRPr="001B54C3" w:rsidRDefault="009F1366" w:rsidP="009F1366">
            <w:pPr>
              <w:pStyle w:val="TableEntry"/>
            </w:pPr>
            <w:r w:rsidRPr="001B54C3">
              <w:t>Groups</w:t>
            </w:r>
          </w:p>
        </w:tc>
        <w:tc>
          <w:tcPr>
            <w:tcW w:w="3150" w:type="dxa"/>
          </w:tcPr>
          <w:p w14:paraId="26BA0A6D" w14:textId="77777777" w:rsidR="009F1366" w:rsidRPr="001B54C3" w:rsidRDefault="009F1366" w:rsidP="009F1366">
            <w:pPr>
              <w:pStyle w:val="TableEntry"/>
            </w:pPr>
            <w:r w:rsidRPr="001B54C3">
              <w:t>The identifiers of the groups that include this value set. A group may also have an OID assigned.</w:t>
            </w:r>
          </w:p>
        </w:tc>
        <w:tc>
          <w:tcPr>
            <w:tcW w:w="2070" w:type="dxa"/>
          </w:tcPr>
          <w:p w14:paraId="4A2EC719" w14:textId="77777777" w:rsidR="009F1366" w:rsidRPr="001B54C3" w:rsidRDefault="009F1366" w:rsidP="009F1366">
            <w:pPr>
              <w:pStyle w:val="TableEntry"/>
            </w:pPr>
            <w:r w:rsidRPr="001B54C3">
              <w:t>IHE VRDR</w:t>
            </w:r>
          </w:p>
        </w:tc>
      </w:tr>
    </w:tbl>
    <w:p w14:paraId="25D198E7" w14:textId="77777777" w:rsidR="009F1366" w:rsidRPr="001B54C3" w:rsidRDefault="009F1366" w:rsidP="00235E1F">
      <w:pPr>
        <w:pStyle w:val="Heading4"/>
        <w:rPr>
          <w:bCs/>
          <w:noProof w:val="0"/>
        </w:rPr>
      </w:pPr>
      <w:bookmarkStart w:id="2749" w:name="_Toc365018584"/>
      <w:bookmarkStart w:id="2750" w:name="_Toc466555737"/>
      <w:r w:rsidRPr="001B54C3">
        <w:rPr>
          <w:bCs/>
          <w:noProof w:val="0"/>
        </w:rPr>
        <w:lastRenderedPageBreak/>
        <w:t>6.5.JJ.2 VRDR Death Certification Procedure Performed Value Set</w:t>
      </w:r>
      <w:bookmarkEnd w:id="2749"/>
      <w:bookmarkEnd w:id="2750"/>
    </w:p>
    <w:p w14:paraId="74E396E1" w14:textId="77777777" w:rsidR="009F1366" w:rsidRPr="001B54C3" w:rsidRDefault="009F1366" w:rsidP="009F1366">
      <w:pPr>
        <w:pStyle w:val="BodyText"/>
      </w:pPr>
      <w:r w:rsidRPr="001B54C3">
        <w:t>Death Certification Procedure Performed Value Set will use the HL7 Transportation Relationship Type code system to identify its contents. Codes that are used within the scope of this profile are listed below:</w:t>
      </w:r>
    </w:p>
    <w:p w14:paraId="5A202215" w14:textId="77777777" w:rsidR="009F1366" w:rsidRPr="001B54C3" w:rsidRDefault="009F1366" w:rsidP="009F1366">
      <w:pPr>
        <w:pStyle w:val="BodyText"/>
      </w:pPr>
    </w:p>
    <w:tbl>
      <w:tblPr>
        <w:tblW w:w="5972" w:type="dxa"/>
        <w:tblInd w:w="1548" w:type="dxa"/>
        <w:tblCellMar>
          <w:left w:w="70" w:type="dxa"/>
          <w:right w:w="70" w:type="dxa"/>
        </w:tblCellMar>
        <w:tblLook w:val="0000" w:firstRow="0" w:lastRow="0" w:firstColumn="0" w:lastColumn="0" w:noHBand="0" w:noVBand="0"/>
      </w:tblPr>
      <w:tblGrid>
        <w:gridCol w:w="2685"/>
        <w:gridCol w:w="3287"/>
      </w:tblGrid>
      <w:tr w:rsidR="009F1366" w:rsidRPr="001B54C3" w14:paraId="77235F5A" w14:textId="77777777" w:rsidTr="009F1366">
        <w:trPr>
          <w:trHeight w:val="480"/>
        </w:trPr>
        <w:tc>
          <w:tcPr>
            <w:tcW w:w="2685" w:type="dxa"/>
            <w:tcBorders>
              <w:top w:val="single" w:sz="4" w:space="0" w:color="auto"/>
              <w:left w:val="single" w:sz="4" w:space="0" w:color="auto"/>
              <w:bottom w:val="single" w:sz="4" w:space="0" w:color="auto"/>
              <w:right w:val="single" w:sz="4" w:space="0" w:color="auto"/>
            </w:tcBorders>
            <w:shd w:val="clear" w:color="auto" w:fill="D9D9D9"/>
            <w:vAlign w:val="center"/>
          </w:tcPr>
          <w:p w14:paraId="1DC872A5" w14:textId="77777777" w:rsidR="009F1366" w:rsidRPr="001B54C3" w:rsidRDefault="009F1366" w:rsidP="009F1366">
            <w:pPr>
              <w:pStyle w:val="TableEntryHeader"/>
            </w:pPr>
            <w:r w:rsidRPr="001B54C3">
              <w:t>Value Set :</w:t>
            </w:r>
          </w:p>
        </w:tc>
        <w:tc>
          <w:tcPr>
            <w:tcW w:w="3287" w:type="dxa"/>
            <w:tcBorders>
              <w:top w:val="single" w:sz="4" w:space="0" w:color="auto"/>
              <w:left w:val="single" w:sz="4" w:space="0" w:color="auto"/>
              <w:bottom w:val="single" w:sz="4" w:space="0" w:color="auto"/>
              <w:right w:val="single" w:sz="4" w:space="0" w:color="auto"/>
            </w:tcBorders>
            <w:shd w:val="clear" w:color="auto" w:fill="D9D9D9"/>
            <w:vAlign w:val="center"/>
          </w:tcPr>
          <w:p w14:paraId="2DE2F6D0" w14:textId="77777777" w:rsidR="009F1366" w:rsidRPr="001B54C3" w:rsidRDefault="009F1366" w:rsidP="009F1366">
            <w:pPr>
              <w:pStyle w:val="TableEntryHeader"/>
            </w:pPr>
            <w:r w:rsidRPr="001B54C3">
              <w:t>1.3.6.1.4.1.19376.1.7.3.1.1.23.8.6</w:t>
            </w:r>
          </w:p>
        </w:tc>
      </w:tr>
      <w:tr w:rsidR="009F1366" w:rsidRPr="001B54C3" w14:paraId="5F52B9A9" w14:textId="77777777" w:rsidTr="009F1366">
        <w:trPr>
          <w:trHeight w:val="480"/>
        </w:trPr>
        <w:tc>
          <w:tcPr>
            <w:tcW w:w="2685" w:type="dxa"/>
            <w:tcBorders>
              <w:top w:val="single" w:sz="4" w:space="0" w:color="auto"/>
              <w:left w:val="single" w:sz="4" w:space="0" w:color="auto"/>
              <w:bottom w:val="single" w:sz="4" w:space="0" w:color="auto"/>
              <w:right w:val="single" w:sz="4" w:space="0" w:color="auto"/>
            </w:tcBorders>
            <w:shd w:val="clear" w:color="auto" w:fill="D9D9D9"/>
            <w:vAlign w:val="center"/>
          </w:tcPr>
          <w:p w14:paraId="230DFF13" w14:textId="77777777" w:rsidR="009F1366" w:rsidRPr="001B54C3" w:rsidRDefault="009F1366" w:rsidP="009F1366">
            <w:pPr>
              <w:pStyle w:val="TableEntryHeader"/>
            </w:pPr>
            <w:r w:rsidRPr="001B54C3">
              <w:t>Vocabulary:</w:t>
            </w:r>
          </w:p>
        </w:tc>
        <w:tc>
          <w:tcPr>
            <w:tcW w:w="3287" w:type="dxa"/>
            <w:tcBorders>
              <w:top w:val="single" w:sz="4" w:space="0" w:color="auto"/>
              <w:left w:val="single" w:sz="4" w:space="0" w:color="auto"/>
              <w:bottom w:val="single" w:sz="4" w:space="0" w:color="auto"/>
              <w:right w:val="single" w:sz="4" w:space="0" w:color="auto"/>
            </w:tcBorders>
            <w:shd w:val="clear" w:color="auto" w:fill="D9D9D9"/>
            <w:vAlign w:val="center"/>
          </w:tcPr>
          <w:p w14:paraId="6AFF4DA6" w14:textId="77777777" w:rsidR="009F1366" w:rsidRPr="001B54C3" w:rsidRDefault="009F1366" w:rsidP="009F1366">
            <w:pPr>
              <w:pStyle w:val="TableEntryHeader"/>
              <w:rPr>
                <w:i/>
              </w:rPr>
            </w:pPr>
            <w:r w:rsidRPr="001B54C3">
              <w:t>2.16.840.1.113883.6.96</w:t>
            </w:r>
          </w:p>
        </w:tc>
      </w:tr>
      <w:tr w:rsidR="009F1366" w:rsidRPr="001B54C3" w14:paraId="2DBAB8BF" w14:textId="77777777" w:rsidTr="009F1366">
        <w:trPr>
          <w:trHeight w:val="480"/>
        </w:trPr>
        <w:tc>
          <w:tcPr>
            <w:tcW w:w="2685" w:type="dxa"/>
            <w:tcBorders>
              <w:top w:val="single" w:sz="4" w:space="0" w:color="auto"/>
              <w:left w:val="single" w:sz="4" w:space="0" w:color="auto"/>
              <w:bottom w:val="single" w:sz="4" w:space="0" w:color="auto"/>
              <w:right w:val="single" w:sz="4" w:space="0" w:color="auto"/>
            </w:tcBorders>
            <w:shd w:val="clear" w:color="auto" w:fill="D9D9D9"/>
            <w:vAlign w:val="center"/>
          </w:tcPr>
          <w:p w14:paraId="03A97904" w14:textId="77777777" w:rsidR="009F1366" w:rsidRPr="001B54C3" w:rsidRDefault="009F1366" w:rsidP="009F1366">
            <w:pPr>
              <w:pStyle w:val="TableEntryHeader"/>
            </w:pPr>
            <w:r w:rsidRPr="001B54C3">
              <w:t xml:space="preserve">SNOMED-CT Code </w:t>
            </w:r>
          </w:p>
        </w:tc>
        <w:tc>
          <w:tcPr>
            <w:tcW w:w="3287" w:type="dxa"/>
            <w:tcBorders>
              <w:top w:val="single" w:sz="4" w:space="0" w:color="auto"/>
              <w:left w:val="single" w:sz="4" w:space="0" w:color="auto"/>
              <w:bottom w:val="single" w:sz="4" w:space="0" w:color="auto"/>
              <w:right w:val="single" w:sz="4" w:space="0" w:color="auto"/>
            </w:tcBorders>
            <w:shd w:val="clear" w:color="auto" w:fill="D9D9D9"/>
          </w:tcPr>
          <w:p w14:paraId="17944228" w14:textId="77777777" w:rsidR="009F1366" w:rsidRPr="001B54C3" w:rsidRDefault="009F1366" w:rsidP="009F1366">
            <w:pPr>
              <w:pStyle w:val="TableEntryHeader"/>
            </w:pPr>
            <w:r w:rsidRPr="001B54C3">
              <w:t>SNOMED-CT Description</w:t>
            </w:r>
          </w:p>
        </w:tc>
      </w:tr>
      <w:tr w:rsidR="009F1366" w:rsidRPr="001B54C3" w14:paraId="1F876A30" w14:textId="77777777" w:rsidTr="009F1366">
        <w:trPr>
          <w:trHeight w:val="260"/>
        </w:trPr>
        <w:tc>
          <w:tcPr>
            <w:tcW w:w="2685" w:type="dxa"/>
            <w:tcBorders>
              <w:top w:val="single" w:sz="4" w:space="0" w:color="auto"/>
              <w:left w:val="single" w:sz="4" w:space="0" w:color="auto"/>
              <w:bottom w:val="single" w:sz="4" w:space="0" w:color="auto"/>
              <w:right w:val="single" w:sz="4" w:space="0" w:color="auto"/>
            </w:tcBorders>
            <w:shd w:val="clear" w:color="auto" w:fill="auto"/>
          </w:tcPr>
          <w:p w14:paraId="6F4E4469" w14:textId="77777777" w:rsidR="009F1366" w:rsidRPr="001B54C3" w:rsidRDefault="009F1366" w:rsidP="009F1366">
            <w:pPr>
              <w:pStyle w:val="TableEntry"/>
            </w:pPr>
            <w:r w:rsidRPr="001B54C3">
              <w:t>308646001</w:t>
            </w:r>
          </w:p>
        </w:tc>
        <w:tc>
          <w:tcPr>
            <w:tcW w:w="3287" w:type="dxa"/>
            <w:tcBorders>
              <w:top w:val="single" w:sz="4" w:space="0" w:color="auto"/>
              <w:left w:val="single" w:sz="4" w:space="0" w:color="auto"/>
              <w:bottom w:val="single" w:sz="4" w:space="0" w:color="auto"/>
              <w:right w:val="single" w:sz="4" w:space="0" w:color="auto"/>
            </w:tcBorders>
            <w:shd w:val="clear" w:color="auto" w:fill="auto"/>
          </w:tcPr>
          <w:p w14:paraId="28A365DC" w14:textId="77777777" w:rsidR="009F1366" w:rsidRPr="001B54C3" w:rsidRDefault="009F1366" w:rsidP="009F1366">
            <w:pPr>
              <w:pStyle w:val="TableEntry"/>
            </w:pPr>
            <w:r w:rsidRPr="001B54C3">
              <w:t>Death certification (procedure)</w:t>
            </w:r>
          </w:p>
        </w:tc>
      </w:tr>
    </w:tbl>
    <w:p w14:paraId="29016EEF" w14:textId="77777777" w:rsidR="002A1D04" w:rsidRPr="001B54C3" w:rsidRDefault="002A1D04">
      <w:pPr>
        <w:pStyle w:val="BodyText"/>
      </w:pPr>
    </w:p>
    <w:p w14:paraId="370982D8" w14:textId="77777777" w:rsidR="009F1366" w:rsidRPr="001B54C3" w:rsidRDefault="009F1366" w:rsidP="009F1366">
      <w:pPr>
        <w:pStyle w:val="EditorInstructions"/>
      </w:pPr>
      <w:r w:rsidRPr="001B54C3">
        <w:t>Add section 6.5.KK  (Added 2013-09 form the QRPH VRDR supplement.)</w:t>
      </w:r>
    </w:p>
    <w:p w14:paraId="02ED5EE8" w14:textId="77777777" w:rsidR="009F1366" w:rsidRPr="001B54C3" w:rsidRDefault="009F1366">
      <w:pPr>
        <w:pStyle w:val="BodyText"/>
      </w:pPr>
    </w:p>
    <w:p w14:paraId="675E93DD" w14:textId="77777777" w:rsidR="009F1366" w:rsidRPr="001B54C3" w:rsidRDefault="009F1366" w:rsidP="00235E1F">
      <w:pPr>
        <w:pStyle w:val="Heading3"/>
        <w:rPr>
          <w:bCs/>
          <w:noProof w:val="0"/>
        </w:rPr>
      </w:pPr>
      <w:bookmarkStart w:id="2751" w:name="_Toc365018585"/>
      <w:bookmarkStart w:id="2752" w:name="_Toc466555738"/>
      <w:r w:rsidRPr="001B54C3">
        <w:rPr>
          <w:bCs/>
          <w:noProof w:val="0"/>
        </w:rPr>
        <w:t>6.5.KK VRDR Death Pronouncement Procedure Codes</w:t>
      </w:r>
      <w:bookmarkEnd w:id="2751"/>
      <w:bookmarkEnd w:id="2752"/>
    </w:p>
    <w:p w14:paraId="325B7E39" w14:textId="77777777" w:rsidR="009F1366" w:rsidRPr="001B54C3" w:rsidRDefault="009F1366" w:rsidP="00235E1F">
      <w:pPr>
        <w:pStyle w:val="Heading4"/>
        <w:rPr>
          <w:bCs/>
          <w:noProof w:val="0"/>
        </w:rPr>
      </w:pPr>
      <w:bookmarkStart w:id="2753" w:name="_Toc365018586"/>
      <w:bookmarkStart w:id="2754" w:name="_Toc466555739"/>
      <w:r w:rsidRPr="001B54C3">
        <w:rPr>
          <w:bCs/>
          <w:noProof w:val="0"/>
        </w:rPr>
        <w:t>6.5.KK.1 Metadata</w:t>
      </w:r>
      <w:bookmarkEnd w:id="2753"/>
      <w:bookmarkEnd w:id="2754"/>
    </w:p>
    <w:p w14:paraId="7B0621A0" w14:textId="77777777" w:rsidR="009F1366" w:rsidRPr="001B54C3" w:rsidRDefault="009F1366" w:rsidP="009F1366">
      <w:pPr>
        <w:pStyle w:val="BodyText"/>
      </w:pPr>
      <w:r w:rsidRPr="001B54C3">
        <w:t>Death Pronouncement Procedure Value Set Metadata Shall contain the following content:</w:t>
      </w:r>
    </w:p>
    <w:p w14:paraId="3544FDEC" w14:textId="77777777" w:rsidR="009F1366" w:rsidRPr="001B54C3" w:rsidRDefault="009F1366" w:rsidP="009F1366">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3150"/>
        <w:gridCol w:w="2070"/>
      </w:tblGrid>
      <w:tr w:rsidR="009F1366" w:rsidRPr="001B54C3" w14:paraId="1C3B5EF4" w14:textId="77777777" w:rsidTr="009F1366">
        <w:trPr>
          <w:tblHeader/>
          <w:jc w:val="center"/>
        </w:trPr>
        <w:tc>
          <w:tcPr>
            <w:tcW w:w="2358" w:type="dxa"/>
            <w:shd w:val="pct15" w:color="auto" w:fill="FFFFFF"/>
          </w:tcPr>
          <w:p w14:paraId="32CE17E2" w14:textId="77777777" w:rsidR="009F1366" w:rsidRPr="001B54C3" w:rsidRDefault="009F1366" w:rsidP="009F1366">
            <w:pPr>
              <w:pStyle w:val="TableEntryHeader"/>
            </w:pPr>
            <w:r w:rsidRPr="001B54C3">
              <w:t>Metadata Element</w:t>
            </w:r>
          </w:p>
        </w:tc>
        <w:tc>
          <w:tcPr>
            <w:tcW w:w="3150" w:type="dxa"/>
            <w:shd w:val="pct15" w:color="auto" w:fill="FFFFFF"/>
          </w:tcPr>
          <w:p w14:paraId="27770814" w14:textId="77777777" w:rsidR="009F1366" w:rsidRPr="001B54C3" w:rsidRDefault="009F1366" w:rsidP="009F1366">
            <w:pPr>
              <w:pStyle w:val="TableEntryHeader"/>
            </w:pPr>
            <w:r w:rsidRPr="001B54C3">
              <w:t>Description</w:t>
            </w:r>
          </w:p>
        </w:tc>
        <w:tc>
          <w:tcPr>
            <w:tcW w:w="2070" w:type="dxa"/>
            <w:shd w:val="pct15" w:color="auto" w:fill="FFFFFF"/>
          </w:tcPr>
          <w:p w14:paraId="1C7DABFA" w14:textId="77777777" w:rsidR="009F1366" w:rsidRPr="001B54C3" w:rsidRDefault="009F1366" w:rsidP="009F1366">
            <w:pPr>
              <w:pStyle w:val="TableEntryHeader"/>
            </w:pPr>
            <w:r w:rsidRPr="001B54C3">
              <w:t>Mandatory</w:t>
            </w:r>
          </w:p>
        </w:tc>
      </w:tr>
      <w:tr w:rsidR="009F1366" w:rsidRPr="001B54C3" w14:paraId="724BDB75" w14:textId="77777777" w:rsidTr="009F1366">
        <w:trPr>
          <w:jc w:val="center"/>
        </w:trPr>
        <w:tc>
          <w:tcPr>
            <w:tcW w:w="2358" w:type="dxa"/>
          </w:tcPr>
          <w:p w14:paraId="2CB674E8" w14:textId="77777777" w:rsidR="009F1366" w:rsidRPr="001B54C3" w:rsidRDefault="009F1366" w:rsidP="009F1366">
            <w:pPr>
              <w:pStyle w:val="TableEntry"/>
            </w:pPr>
            <w:r w:rsidRPr="001B54C3">
              <w:t xml:space="preserve">Identifier </w:t>
            </w:r>
          </w:p>
        </w:tc>
        <w:tc>
          <w:tcPr>
            <w:tcW w:w="3150" w:type="dxa"/>
          </w:tcPr>
          <w:p w14:paraId="6EAFBFF2" w14:textId="77777777" w:rsidR="009F1366" w:rsidRPr="001B54C3" w:rsidRDefault="009F1366" w:rsidP="009F1366">
            <w:pPr>
              <w:pStyle w:val="TableEntry"/>
            </w:pPr>
            <w:r w:rsidRPr="001B54C3">
              <w:t xml:space="preserve">This is the unique identifier of the value set </w:t>
            </w:r>
          </w:p>
        </w:tc>
        <w:tc>
          <w:tcPr>
            <w:tcW w:w="2070" w:type="dxa"/>
          </w:tcPr>
          <w:p w14:paraId="676394AF" w14:textId="77777777" w:rsidR="009F1366" w:rsidRPr="001B54C3" w:rsidRDefault="009F1366" w:rsidP="009F1366">
            <w:pPr>
              <w:pStyle w:val="TableEntry"/>
            </w:pPr>
            <w:r w:rsidRPr="001B54C3">
              <w:t>1.3.6.1.4.1.19376.1.7.3.1.1.23.8.7</w:t>
            </w:r>
          </w:p>
        </w:tc>
      </w:tr>
      <w:tr w:rsidR="009F1366" w:rsidRPr="001B54C3" w14:paraId="6C184029" w14:textId="77777777" w:rsidTr="009F1366">
        <w:trPr>
          <w:jc w:val="center"/>
        </w:trPr>
        <w:tc>
          <w:tcPr>
            <w:tcW w:w="2358" w:type="dxa"/>
          </w:tcPr>
          <w:p w14:paraId="632F0832" w14:textId="77777777" w:rsidR="009F1366" w:rsidRPr="001B54C3" w:rsidRDefault="009F1366" w:rsidP="009F1366">
            <w:pPr>
              <w:pStyle w:val="TableEntry"/>
            </w:pPr>
            <w:r w:rsidRPr="001B54C3">
              <w:t xml:space="preserve">Name </w:t>
            </w:r>
          </w:p>
        </w:tc>
        <w:tc>
          <w:tcPr>
            <w:tcW w:w="3150" w:type="dxa"/>
          </w:tcPr>
          <w:p w14:paraId="1E5A4733" w14:textId="77777777" w:rsidR="009F1366" w:rsidRPr="001B54C3" w:rsidRDefault="009F1366" w:rsidP="009F1366">
            <w:pPr>
              <w:pStyle w:val="TableEntry"/>
            </w:pPr>
            <w:r w:rsidRPr="001B54C3">
              <w:t xml:space="preserve">This is the name of the value set </w:t>
            </w:r>
          </w:p>
        </w:tc>
        <w:tc>
          <w:tcPr>
            <w:tcW w:w="2070" w:type="dxa"/>
          </w:tcPr>
          <w:p w14:paraId="086A2BA0" w14:textId="77777777" w:rsidR="009F1366" w:rsidRPr="001B54C3" w:rsidRDefault="009F1366" w:rsidP="009F1366">
            <w:pPr>
              <w:pStyle w:val="TableEntry"/>
            </w:pPr>
            <w:r w:rsidRPr="001B54C3">
              <w:t>VRDR Death Pronouncement Procedure Performed Value Set</w:t>
            </w:r>
          </w:p>
        </w:tc>
      </w:tr>
      <w:tr w:rsidR="009F1366" w:rsidRPr="001B54C3" w14:paraId="2AF4070B" w14:textId="77777777" w:rsidTr="009F1366">
        <w:trPr>
          <w:jc w:val="center"/>
        </w:trPr>
        <w:tc>
          <w:tcPr>
            <w:tcW w:w="2358" w:type="dxa"/>
          </w:tcPr>
          <w:p w14:paraId="79625715" w14:textId="77777777" w:rsidR="009F1366" w:rsidRPr="001B54C3" w:rsidRDefault="009F1366" w:rsidP="009F1366">
            <w:pPr>
              <w:pStyle w:val="TableEntry"/>
            </w:pPr>
            <w:r w:rsidRPr="001B54C3">
              <w:t xml:space="preserve">Source </w:t>
            </w:r>
          </w:p>
        </w:tc>
        <w:tc>
          <w:tcPr>
            <w:tcW w:w="3150" w:type="dxa"/>
          </w:tcPr>
          <w:p w14:paraId="4CB3B9F0" w14:textId="77777777" w:rsidR="009F1366" w:rsidRPr="001B54C3" w:rsidRDefault="009F1366" w:rsidP="009F1366">
            <w:pPr>
              <w:pStyle w:val="TableEntry"/>
            </w:pPr>
            <w:r w:rsidRPr="001B54C3">
              <w:t xml:space="preserve">This is the source of the value set, identifying the originator or publisher of the information </w:t>
            </w:r>
          </w:p>
        </w:tc>
        <w:tc>
          <w:tcPr>
            <w:tcW w:w="2070" w:type="dxa"/>
          </w:tcPr>
          <w:p w14:paraId="25F10907" w14:textId="77777777" w:rsidR="009F1366" w:rsidRPr="001B54C3" w:rsidRDefault="009F1366" w:rsidP="009F1366">
            <w:pPr>
              <w:pStyle w:val="TableEntry"/>
            </w:pPr>
            <w:r w:rsidRPr="001B54C3">
              <w:t>IHE Quality Research and Public Health Domain</w:t>
            </w:r>
          </w:p>
        </w:tc>
      </w:tr>
      <w:tr w:rsidR="009F1366" w:rsidRPr="001B54C3" w14:paraId="2DA821BF" w14:textId="77777777" w:rsidTr="009F1366">
        <w:trPr>
          <w:jc w:val="center"/>
        </w:trPr>
        <w:tc>
          <w:tcPr>
            <w:tcW w:w="2358" w:type="dxa"/>
          </w:tcPr>
          <w:p w14:paraId="6EBEFEFE" w14:textId="77777777" w:rsidR="009F1366" w:rsidRPr="001B54C3" w:rsidRDefault="009F1366" w:rsidP="009F1366">
            <w:pPr>
              <w:pStyle w:val="TableEntry"/>
            </w:pPr>
            <w:r w:rsidRPr="001B54C3">
              <w:t xml:space="preserve">Purpose </w:t>
            </w:r>
          </w:p>
        </w:tc>
        <w:tc>
          <w:tcPr>
            <w:tcW w:w="3150" w:type="dxa"/>
          </w:tcPr>
          <w:p w14:paraId="304959D9" w14:textId="77777777" w:rsidR="009F1366" w:rsidRPr="001B54C3" w:rsidRDefault="009F1366" w:rsidP="009F1366">
            <w:pPr>
              <w:pStyle w:val="TableEntry"/>
            </w:pPr>
            <w:r w:rsidRPr="001B54C3">
              <w:t xml:space="preserve">Brief description about the general purpose of the value set </w:t>
            </w:r>
          </w:p>
        </w:tc>
        <w:tc>
          <w:tcPr>
            <w:tcW w:w="2070" w:type="dxa"/>
          </w:tcPr>
          <w:p w14:paraId="0908B22D" w14:textId="77777777" w:rsidR="009F1366" w:rsidRPr="001B54C3" w:rsidRDefault="009F1366" w:rsidP="009F1366">
            <w:pPr>
              <w:pStyle w:val="TableEntry"/>
            </w:pPr>
            <w:r w:rsidRPr="001B54C3">
              <w:t>To reflect that there was a Death Pronouncement Procedure Performed</w:t>
            </w:r>
          </w:p>
        </w:tc>
      </w:tr>
      <w:tr w:rsidR="009F1366" w:rsidRPr="001B54C3" w14:paraId="4147611C" w14:textId="77777777" w:rsidTr="009F1366">
        <w:trPr>
          <w:jc w:val="center"/>
        </w:trPr>
        <w:tc>
          <w:tcPr>
            <w:tcW w:w="2358" w:type="dxa"/>
          </w:tcPr>
          <w:p w14:paraId="2623551C" w14:textId="77777777" w:rsidR="009F1366" w:rsidRPr="001B54C3" w:rsidRDefault="009F1366" w:rsidP="009F1366">
            <w:pPr>
              <w:pStyle w:val="TableEntry"/>
            </w:pPr>
            <w:r w:rsidRPr="001B54C3">
              <w:t xml:space="preserve">Definition </w:t>
            </w:r>
          </w:p>
        </w:tc>
        <w:tc>
          <w:tcPr>
            <w:tcW w:w="3150" w:type="dxa"/>
          </w:tcPr>
          <w:p w14:paraId="3484D9E8" w14:textId="77777777" w:rsidR="009F1366" w:rsidRPr="001B54C3" w:rsidRDefault="009F1366" w:rsidP="009F1366">
            <w:pPr>
              <w:pStyle w:val="TableEntry"/>
            </w:pPr>
            <w:r w:rsidRPr="001B54C3">
              <w:t xml:space="preserve">A text definition describing how concepts in the value set were selected </w:t>
            </w:r>
          </w:p>
        </w:tc>
        <w:tc>
          <w:tcPr>
            <w:tcW w:w="2070" w:type="dxa"/>
          </w:tcPr>
          <w:p w14:paraId="67A85EBD" w14:textId="77777777" w:rsidR="009F1366" w:rsidRPr="001B54C3" w:rsidRDefault="009F1366" w:rsidP="009F1366">
            <w:pPr>
              <w:pStyle w:val="TableEntry"/>
            </w:pPr>
            <w:r w:rsidRPr="001B54C3">
              <w:t>Extensional definition: The value set was constructed by enumerating the codes from SNOMED-CT</w:t>
            </w:r>
          </w:p>
        </w:tc>
      </w:tr>
      <w:tr w:rsidR="009F1366" w:rsidRPr="001B54C3" w14:paraId="3A443627" w14:textId="77777777" w:rsidTr="009F1366">
        <w:trPr>
          <w:jc w:val="center"/>
        </w:trPr>
        <w:tc>
          <w:tcPr>
            <w:tcW w:w="2358" w:type="dxa"/>
          </w:tcPr>
          <w:p w14:paraId="6A6550F3" w14:textId="77777777" w:rsidR="009F1366" w:rsidRPr="001B54C3" w:rsidRDefault="009F1366" w:rsidP="009F1366">
            <w:pPr>
              <w:pStyle w:val="TableEntry"/>
            </w:pPr>
            <w:r w:rsidRPr="001B54C3">
              <w:t>Source URI</w:t>
            </w:r>
          </w:p>
        </w:tc>
        <w:tc>
          <w:tcPr>
            <w:tcW w:w="3150" w:type="dxa"/>
          </w:tcPr>
          <w:p w14:paraId="4BDF7C0E" w14:textId="77777777" w:rsidR="009F1366" w:rsidRPr="001B54C3" w:rsidRDefault="009F1366" w:rsidP="009F1366">
            <w:pPr>
              <w:pStyle w:val="TableEntry"/>
            </w:pPr>
            <w:r w:rsidRPr="001B54C3">
              <w:t>Most sources also have a URL or document URI that provides further details regarding the value set.</w:t>
            </w:r>
          </w:p>
        </w:tc>
        <w:tc>
          <w:tcPr>
            <w:tcW w:w="2070" w:type="dxa"/>
          </w:tcPr>
          <w:p w14:paraId="57A6EFA3" w14:textId="77777777" w:rsidR="009F1366" w:rsidRPr="001B54C3" w:rsidRDefault="00B64CE6" w:rsidP="009F1366">
            <w:pPr>
              <w:pStyle w:val="TableEntry"/>
            </w:pPr>
            <w:hyperlink r:id="rId77" w:history="1">
              <w:r w:rsidR="009F1366" w:rsidRPr="001B54C3">
                <w:rPr>
                  <w:rStyle w:val="Hyperlink"/>
                </w:rPr>
                <w:t>http://www.nlm.nih.gov/research/umls/Snomed/snomed_main.html</w:t>
              </w:r>
            </w:hyperlink>
          </w:p>
        </w:tc>
      </w:tr>
      <w:tr w:rsidR="009F1366" w:rsidRPr="001B54C3" w14:paraId="66C4B180" w14:textId="77777777" w:rsidTr="009F1366">
        <w:trPr>
          <w:jc w:val="center"/>
        </w:trPr>
        <w:tc>
          <w:tcPr>
            <w:tcW w:w="2358" w:type="dxa"/>
          </w:tcPr>
          <w:p w14:paraId="65DE4C42" w14:textId="77777777" w:rsidR="009F1366" w:rsidRPr="001B54C3" w:rsidRDefault="009F1366" w:rsidP="009F1366">
            <w:pPr>
              <w:pStyle w:val="TableEntry"/>
            </w:pPr>
            <w:r w:rsidRPr="001B54C3">
              <w:t xml:space="preserve">Version </w:t>
            </w:r>
          </w:p>
        </w:tc>
        <w:tc>
          <w:tcPr>
            <w:tcW w:w="3150" w:type="dxa"/>
          </w:tcPr>
          <w:p w14:paraId="1C2074DE" w14:textId="77777777" w:rsidR="009F1366" w:rsidRPr="001B54C3" w:rsidRDefault="009F1366" w:rsidP="009F1366">
            <w:pPr>
              <w:pStyle w:val="TableEntry"/>
            </w:pPr>
            <w:r w:rsidRPr="001B54C3">
              <w:t>A string identifying the specific version of the value set.</w:t>
            </w:r>
          </w:p>
        </w:tc>
        <w:tc>
          <w:tcPr>
            <w:tcW w:w="2070" w:type="dxa"/>
          </w:tcPr>
          <w:p w14:paraId="243029EA" w14:textId="77777777" w:rsidR="009F1366" w:rsidRPr="001B54C3" w:rsidRDefault="009F1366" w:rsidP="009F1366">
            <w:pPr>
              <w:pStyle w:val="TableEntry"/>
            </w:pPr>
            <w:r w:rsidRPr="001B54C3">
              <w:t>Version 1.0</w:t>
            </w:r>
          </w:p>
        </w:tc>
      </w:tr>
      <w:tr w:rsidR="009F1366" w:rsidRPr="001B54C3" w14:paraId="79CD9569" w14:textId="77777777" w:rsidTr="009F1366">
        <w:trPr>
          <w:jc w:val="center"/>
        </w:trPr>
        <w:tc>
          <w:tcPr>
            <w:tcW w:w="2358" w:type="dxa"/>
          </w:tcPr>
          <w:p w14:paraId="22DA5DE2" w14:textId="77777777" w:rsidR="009F1366" w:rsidRPr="001B54C3" w:rsidRDefault="009F1366" w:rsidP="009F1366">
            <w:pPr>
              <w:pStyle w:val="TableEntry"/>
            </w:pPr>
            <w:r w:rsidRPr="001B54C3">
              <w:lastRenderedPageBreak/>
              <w:t xml:space="preserve">Status </w:t>
            </w:r>
          </w:p>
        </w:tc>
        <w:tc>
          <w:tcPr>
            <w:tcW w:w="3150" w:type="dxa"/>
          </w:tcPr>
          <w:p w14:paraId="2E506D89" w14:textId="77777777" w:rsidR="009F1366" w:rsidRPr="001B54C3" w:rsidRDefault="009F1366" w:rsidP="009F1366">
            <w:pPr>
              <w:pStyle w:val="TableEntry"/>
            </w:pPr>
            <w:r w:rsidRPr="001B54C3">
              <w:t>Active (Current) or Inactive</w:t>
            </w:r>
          </w:p>
        </w:tc>
        <w:tc>
          <w:tcPr>
            <w:tcW w:w="2070" w:type="dxa"/>
          </w:tcPr>
          <w:p w14:paraId="5E86F0B7" w14:textId="77777777" w:rsidR="009F1366" w:rsidRPr="001B54C3" w:rsidRDefault="009F1366" w:rsidP="009F1366">
            <w:pPr>
              <w:pStyle w:val="TableEntry"/>
            </w:pPr>
            <w:r w:rsidRPr="001B54C3">
              <w:t>Active</w:t>
            </w:r>
          </w:p>
        </w:tc>
      </w:tr>
      <w:tr w:rsidR="009F1366" w:rsidRPr="001B54C3" w14:paraId="0BF071AC" w14:textId="77777777" w:rsidTr="009F1366">
        <w:trPr>
          <w:jc w:val="center"/>
        </w:trPr>
        <w:tc>
          <w:tcPr>
            <w:tcW w:w="2358" w:type="dxa"/>
          </w:tcPr>
          <w:p w14:paraId="5EE9E3CA" w14:textId="77777777" w:rsidR="009F1366" w:rsidRPr="001B54C3" w:rsidRDefault="009F1366" w:rsidP="009F1366">
            <w:pPr>
              <w:pStyle w:val="TableEntry"/>
            </w:pPr>
            <w:r w:rsidRPr="001B54C3">
              <w:t xml:space="preserve">Effective Date </w:t>
            </w:r>
          </w:p>
        </w:tc>
        <w:tc>
          <w:tcPr>
            <w:tcW w:w="3150" w:type="dxa"/>
          </w:tcPr>
          <w:p w14:paraId="4DD4A5F5" w14:textId="77777777" w:rsidR="009F1366" w:rsidRPr="001B54C3" w:rsidRDefault="009F1366" w:rsidP="009F1366">
            <w:pPr>
              <w:pStyle w:val="TableEntry"/>
            </w:pPr>
            <w:r w:rsidRPr="001B54C3">
              <w:t xml:space="preserve">The date when the value set is expected to be effective </w:t>
            </w:r>
          </w:p>
        </w:tc>
        <w:tc>
          <w:tcPr>
            <w:tcW w:w="2070" w:type="dxa"/>
          </w:tcPr>
          <w:p w14:paraId="71EF7F38" w14:textId="77777777" w:rsidR="009F1366" w:rsidRPr="001B54C3" w:rsidRDefault="009F1366" w:rsidP="009F1366">
            <w:pPr>
              <w:pStyle w:val="TableEntry"/>
            </w:pPr>
            <w:r w:rsidRPr="001B54C3">
              <w:t>8/1/2013</w:t>
            </w:r>
          </w:p>
        </w:tc>
      </w:tr>
      <w:tr w:rsidR="009F1366" w:rsidRPr="001B54C3" w14:paraId="7192F473" w14:textId="77777777" w:rsidTr="009F1366">
        <w:trPr>
          <w:jc w:val="center"/>
        </w:trPr>
        <w:tc>
          <w:tcPr>
            <w:tcW w:w="2358" w:type="dxa"/>
          </w:tcPr>
          <w:p w14:paraId="22457D5F" w14:textId="77777777" w:rsidR="009F1366" w:rsidRPr="001B54C3" w:rsidRDefault="009F1366" w:rsidP="009F1366">
            <w:pPr>
              <w:pStyle w:val="TableEntry"/>
            </w:pPr>
            <w:r w:rsidRPr="001B54C3">
              <w:t xml:space="preserve">Expiration Date </w:t>
            </w:r>
          </w:p>
        </w:tc>
        <w:tc>
          <w:tcPr>
            <w:tcW w:w="3150" w:type="dxa"/>
          </w:tcPr>
          <w:p w14:paraId="5EE76D97" w14:textId="77777777" w:rsidR="009F1366" w:rsidRPr="001B54C3" w:rsidRDefault="009F1366" w:rsidP="009F1366">
            <w:pPr>
              <w:pStyle w:val="TableEntry"/>
            </w:pPr>
            <w:r w:rsidRPr="001B54C3">
              <w:t xml:space="preserve">The date when the value set is no longer expected to be used </w:t>
            </w:r>
          </w:p>
        </w:tc>
        <w:tc>
          <w:tcPr>
            <w:tcW w:w="2070" w:type="dxa"/>
          </w:tcPr>
          <w:p w14:paraId="6F643004" w14:textId="77777777" w:rsidR="009F1366" w:rsidRPr="001B54C3" w:rsidRDefault="009F1366" w:rsidP="009F1366">
            <w:pPr>
              <w:pStyle w:val="TableEntry"/>
            </w:pPr>
            <w:r w:rsidRPr="001B54C3">
              <w:t>N/A</w:t>
            </w:r>
          </w:p>
        </w:tc>
      </w:tr>
      <w:tr w:rsidR="009F1366" w:rsidRPr="001B54C3" w14:paraId="65BA1D51" w14:textId="77777777" w:rsidTr="009F1366">
        <w:trPr>
          <w:jc w:val="center"/>
        </w:trPr>
        <w:tc>
          <w:tcPr>
            <w:tcW w:w="2358" w:type="dxa"/>
          </w:tcPr>
          <w:p w14:paraId="2DB8C84E" w14:textId="77777777" w:rsidR="009F1366" w:rsidRPr="001B54C3" w:rsidRDefault="009F1366" w:rsidP="009F1366">
            <w:pPr>
              <w:pStyle w:val="TableEntry"/>
            </w:pPr>
            <w:r w:rsidRPr="001B54C3">
              <w:t>Creation Date</w:t>
            </w:r>
          </w:p>
        </w:tc>
        <w:tc>
          <w:tcPr>
            <w:tcW w:w="3150" w:type="dxa"/>
          </w:tcPr>
          <w:p w14:paraId="24E91ACD" w14:textId="77777777" w:rsidR="009F1366" w:rsidRPr="001B54C3" w:rsidRDefault="009F1366" w:rsidP="009F1366">
            <w:pPr>
              <w:pStyle w:val="TableEntry"/>
            </w:pPr>
            <w:r w:rsidRPr="001B54C3">
              <w:t xml:space="preserve">The date of creation of the value set </w:t>
            </w:r>
          </w:p>
        </w:tc>
        <w:tc>
          <w:tcPr>
            <w:tcW w:w="2070" w:type="dxa"/>
          </w:tcPr>
          <w:p w14:paraId="1DB5E25F" w14:textId="77777777" w:rsidR="009F1366" w:rsidRPr="001B54C3" w:rsidRDefault="009F1366" w:rsidP="009F1366">
            <w:pPr>
              <w:pStyle w:val="TableEntry"/>
            </w:pPr>
            <w:r w:rsidRPr="001B54C3">
              <w:t>4/3/2013</w:t>
            </w:r>
          </w:p>
        </w:tc>
      </w:tr>
      <w:tr w:rsidR="009F1366" w:rsidRPr="001B54C3" w14:paraId="2B744E73" w14:textId="77777777" w:rsidTr="009F1366">
        <w:trPr>
          <w:jc w:val="center"/>
        </w:trPr>
        <w:tc>
          <w:tcPr>
            <w:tcW w:w="2358" w:type="dxa"/>
          </w:tcPr>
          <w:p w14:paraId="30039F38" w14:textId="77777777" w:rsidR="009F1366" w:rsidRPr="001B54C3" w:rsidRDefault="009F1366" w:rsidP="009F1366">
            <w:pPr>
              <w:pStyle w:val="TableEntry"/>
            </w:pPr>
            <w:r w:rsidRPr="001B54C3">
              <w:t xml:space="preserve">Revision Date </w:t>
            </w:r>
          </w:p>
        </w:tc>
        <w:tc>
          <w:tcPr>
            <w:tcW w:w="3150" w:type="dxa"/>
          </w:tcPr>
          <w:p w14:paraId="15FFE550" w14:textId="77777777" w:rsidR="009F1366" w:rsidRPr="001B54C3" w:rsidRDefault="009F1366" w:rsidP="009F1366">
            <w:pPr>
              <w:pStyle w:val="TableEntry"/>
            </w:pPr>
            <w:r w:rsidRPr="001B54C3">
              <w:t xml:space="preserve">The date of revision of the value set </w:t>
            </w:r>
          </w:p>
        </w:tc>
        <w:tc>
          <w:tcPr>
            <w:tcW w:w="2070" w:type="dxa"/>
          </w:tcPr>
          <w:p w14:paraId="150CE9DC" w14:textId="77777777" w:rsidR="009F1366" w:rsidRPr="001B54C3" w:rsidRDefault="009F1366" w:rsidP="009F1366">
            <w:pPr>
              <w:pStyle w:val="TableEntry"/>
            </w:pPr>
            <w:r w:rsidRPr="001B54C3">
              <w:t>N/A</w:t>
            </w:r>
          </w:p>
        </w:tc>
      </w:tr>
      <w:tr w:rsidR="009F1366" w:rsidRPr="001B54C3" w14:paraId="0A0D1C62" w14:textId="77777777" w:rsidTr="009F1366">
        <w:trPr>
          <w:jc w:val="center"/>
        </w:trPr>
        <w:tc>
          <w:tcPr>
            <w:tcW w:w="2358" w:type="dxa"/>
          </w:tcPr>
          <w:p w14:paraId="27F26E17" w14:textId="77777777" w:rsidR="009F1366" w:rsidRPr="001B54C3" w:rsidRDefault="009F1366" w:rsidP="009F1366">
            <w:pPr>
              <w:pStyle w:val="TableEntry"/>
            </w:pPr>
            <w:r w:rsidRPr="001B54C3">
              <w:t>Groups</w:t>
            </w:r>
          </w:p>
        </w:tc>
        <w:tc>
          <w:tcPr>
            <w:tcW w:w="3150" w:type="dxa"/>
          </w:tcPr>
          <w:p w14:paraId="1A7639CE" w14:textId="77777777" w:rsidR="009F1366" w:rsidRPr="001B54C3" w:rsidRDefault="009F1366" w:rsidP="009F1366">
            <w:pPr>
              <w:pStyle w:val="TableEntry"/>
            </w:pPr>
            <w:r w:rsidRPr="001B54C3">
              <w:t>The identifiers of the groups that include this value set. A group may also have an OID assigned.</w:t>
            </w:r>
          </w:p>
        </w:tc>
        <w:tc>
          <w:tcPr>
            <w:tcW w:w="2070" w:type="dxa"/>
          </w:tcPr>
          <w:p w14:paraId="44945852" w14:textId="77777777" w:rsidR="009F1366" w:rsidRPr="001B54C3" w:rsidRDefault="009F1366" w:rsidP="009F1366">
            <w:pPr>
              <w:pStyle w:val="TableEntry"/>
            </w:pPr>
            <w:r w:rsidRPr="001B54C3">
              <w:t>IHE VRDR</w:t>
            </w:r>
          </w:p>
        </w:tc>
      </w:tr>
    </w:tbl>
    <w:p w14:paraId="34067FDE" w14:textId="77777777" w:rsidR="009F1366" w:rsidRPr="001B54C3" w:rsidRDefault="009F1366" w:rsidP="00235E1F">
      <w:pPr>
        <w:pStyle w:val="Heading4"/>
        <w:rPr>
          <w:bCs/>
          <w:noProof w:val="0"/>
        </w:rPr>
      </w:pPr>
      <w:bookmarkStart w:id="2755" w:name="_Toc365018587"/>
      <w:bookmarkStart w:id="2756" w:name="_Toc466555740"/>
      <w:r w:rsidRPr="001B54C3">
        <w:rPr>
          <w:bCs/>
          <w:noProof w:val="0"/>
        </w:rPr>
        <w:t>6.5.KK.2 VRDR Death Pronouncement Procedure Performed Value Set</w:t>
      </w:r>
      <w:bookmarkEnd w:id="2755"/>
      <w:bookmarkEnd w:id="2756"/>
    </w:p>
    <w:p w14:paraId="78643E30" w14:textId="77777777" w:rsidR="009F1366" w:rsidRPr="001B54C3" w:rsidRDefault="009F1366" w:rsidP="009F1366">
      <w:pPr>
        <w:pStyle w:val="BodyText"/>
      </w:pPr>
      <w:r w:rsidRPr="001B54C3">
        <w:t>Death Pronouncement Procedure Performed Value Set will use the HL7 Transportation Relationship Type code system to identify its contents. Codes that are used within the scope of this profile are listed below:</w:t>
      </w:r>
    </w:p>
    <w:p w14:paraId="38B2AFC6" w14:textId="77777777" w:rsidR="009F1366" w:rsidRPr="001B54C3" w:rsidRDefault="009F1366" w:rsidP="009F1366">
      <w:pPr>
        <w:pStyle w:val="BodyText"/>
      </w:pPr>
    </w:p>
    <w:tbl>
      <w:tblPr>
        <w:tblW w:w="5972" w:type="dxa"/>
        <w:tblInd w:w="1548" w:type="dxa"/>
        <w:tblCellMar>
          <w:left w:w="70" w:type="dxa"/>
          <w:right w:w="70" w:type="dxa"/>
        </w:tblCellMar>
        <w:tblLook w:val="0000" w:firstRow="0" w:lastRow="0" w:firstColumn="0" w:lastColumn="0" w:noHBand="0" w:noVBand="0"/>
      </w:tblPr>
      <w:tblGrid>
        <w:gridCol w:w="2685"/>
        <w:gridCol w:w="3287"/>
      </w:tblGrid>
      <w:tr w:rsidR="009F1366" w:rsidRPr="001B54C3" w14:paraId="1F8EE04C" w14:textId="77777777" w:rsidTr="009F1366">
        <w:trPr>
          <w:trHeight w:val="480"/>
        </w:trPr>
        <w:tc>
          <w:tcPr>
            <w:tcW w:w="2685" w:type="dxa"/>
            <w:tcBorders>
              <w:top w:val="single" w:sz="4" w:space="0" w:color="auto"/>
              <w:left w:val="single" w:sz="4" w:space="0" w:color="auto"/>
              <w:bottom w:val="single" w:sz="4" w:space="0" w:color="auto"/>
              <w:right w:val="single" w:sz="4" w:space="0" w:color="auto"/>
            </w:tcBorders>
            <w:shd w:val="clear" w:color="auto" w:fill="D9D9D9"/>
            <w:vAlign w:val="center"/>
          </w:tcPr>
          <w:p w14:paraId="3A0E0DFB" w14:textId="77777777" w:rsidR="009F1366" w:rsidRPr="001B54C3" w:rsidRDefault="009F1366" w:rsidP="009F1366">
            <w:pPr>
              <w:pStyle w:val="TableEntryHeader"/>
            </w:pPr>
            <w:r w:rsidRPr="001B54C3">
              <w:t>Value Set :</w:t>
            </w:r>
          </w:p>
        </w:tc>
        <w:tc>
          <w:tcPr>
            <w:tcW w:w="3287" w:type="dxa"/>
            <w:tcBorders>
              <w:top w:val="single" w:sz="4" w:space="0" w:color="auto"/>
              <w:left w:val="single" w:sz="4" w:space="0" w:color="auto"/>
              <w:bottom w:val="single" w:sz="4" w:space="0" w:color="auto"/>
              <w:right w:val="single" w:sz="4" w:space="0" w:color="auto"/>
            </w:tcBorders>
            <w:shd w:val="clear" w:color="auto" w:fill="D9D9D9"/>
            <w:vAlign w:val="center"/>
          </w:tcPr>
          <w:p w14:paraId="483B21DC" w14:textId="77777777" w:rsidR="009F1366" w:rsidRPr="001B54C3" w:rsidRDefault="009F1366" w:rsidP="009F1366">
            <w:pPr>
              <w:pStyle w:val="TableEntryHeader"/>
            </w:pPr>
            <w:r w:rsidRPr="001B54C3">
              <w:t>1.3.6.1.4.1.19376.1.7.3.1.1.23.8.7</w:t>
            </w:r>
          </w:p>
        </w:tc>
      </w:tr>
      <w:tr w:rsidR="009F1366" w:rsidRPr="001B54C3" w14:paraId="17F9ECDC" w14:textId="77777777" w:rsidTr="009F1366">
        <w:trPr>
          <w:trHeight w:val="480"/>
        </w:trPr>
        <w:tc>
          <w:tcPr>
            <w:tcW w:w="2685" w:type="dxa"/>
            <w:tcBorders>
              <w:top w:val="single" w:sz="4" w:space="0" w:color="auto"/>
              <w:left w:val="single" w:sz="4" w:space="0" w:color="auto"/>
              <w:bottom w:val="single" w:sz="4" w:space="0" w:color="auto"/>
              <w:right w:val="single" w:sz="4" w:space="0" w:color="auto"/>
            </w:tcBorders>
            <w:shd w:val="clear" w:color="auto" w:fill="D9D9D9"/>
            <w:vAlign w:val="center"/>
          </w:tcPr>
          <w:p w14:paraId="473F8240" w14:textId="77777777" w:rsidR="009F1366" w:rsidRPr="001B54C3" w:rsidRDefault="009F1366" w:rsidP="009F1366">
            <w:pPr>
              <w:pStyle w:val="TableEntryHeader"/>
            </w:pPr>
            <w:r w:rsidRPr="001B54C3">
              <w:t>Vocabulary:</w:t>
            </w:r>
          </w:p>
        </w:tc>
        <w:tc>
          <w:tcPr>
            <w:tcW w:w="3287" w:type="dxa"/>
            <w:tcBorders>
              <w:top w:val="single" w:sz="4" w:space="0" w:color="auto"/>
              <w:left w:val="single" w:sz="4" w:space="0" w:color="auto"/>
              <w:bottom w:val="single" w:sz="4" w:space="0" w:color="auto"/>
              <w:right w:val="single" w:sz="4" w:space="0" w:color="auto"/>
            </w:tcBorders>
            <w:shd w:val="clear" w:color="auto" w:fill="D9D9D9"/>
            <w:vAlign w:val="center"/>
          </w:tcPr>
          <w:p w14:paraId="6A74A564" w14:textId="77777777" w:rsidR="009F1366" w:rsidRPr="001B54C3" w:rsidRDefault="009F1366" w:rsidP="009F1366">
            <w:pPr>
              <w:pStyle w:val="TableEntryHeader"/>
              <w:rPr>
                <w:i/>
              </w:rPr>
            </w:pPr>
            <w:r w:rsidRPr="001B54C3">
              <w:t>2.16.840.1.113883.6.96</w:t>
            </w:r>
          </w:p>
        </w:tc>
      </w:tr>
      <w:tr w:rsidR="009F1366" w:rsidRPr="001B54C3" w14:paraId="190A4D6F" w14:textId="77777777" w:rsidTr="009F1366">
        <w:trPr>
          <w:trHeight w:val="480"/>
        </w:trPr>
        <w:tc>
          <w:tcPr>
            <w:tcW w:w="2685" w:type="dxa"/>
            <w:tcBorders>
              <w:top w:val="single" w:sz="4" w:space="0" w:color="auto"/>
              <w:left w:val="single" w:sz="4" w:space="0" w:color="auto"/>
              <w:bottom w:val="single" w:sz="4" w:space="0" w:color="auto"/>
              <w:right w:val="single" w:sz="4" w:space="0" w:color="auto"/>
            </w:tcBorders>
            <w:shd w:val="clear" w:color="auto" w:fill="D9D9D9"/>
            <w:vAlign w:val="center"/>
          </w:tcPr>
          <w:p w14:paraId="6A006D3D" w14:textId="77777777" w:rsidR="009F1366" w:rsidRPr="001B54C3" w:rsidRDefault="009F1366" w:rsidP="009F1366">
            <w:pPr>
              <w:pStyle w:val="TableEntryHeader"/>
            </w:pPr>
            <w:r w:rsidRPr="001B54C3">
              <w:t xml:space="preserve">SNOMED-CT Code </w:t>
            </w:r>
          </w:p>
        </w:tc>
        <w:tc>
          <w:tcPr>
            <w:tcW w:w="3287" w:type="dxa"/>
            <w:tcBorders>
              <w:top w:val="single" w:sz="4" w:space="0" w:color="auto"/>
              <w:left w:val="single" w:sz="4" w:space="0" w:color="auto"/>
              <w:bottom w:val="single" w:sz="4" w:space="0" w:color="auto"/>
              <w:right w:val="single" w:sz="4" w:space="0" w:color="auto"/>
            </w:tcBorders>
            <w:shd w:val="clear" w:color="auto" w:fill="D9D9D9"/>
          </w:tcPr>
          <w:p w14:paraId="2D6BBBA4" w14:textId="77777777" w:rsidR="009F1366" w:rsidRPr="001B54C3" w:rsidRDefault="009F1366" w:rsidP="009F1366">
            <w:pPr>
              <w:pStyle w:val="TableEntryHeader"/>
            </w:pPr>
            <w:r w:rsidRPr="001B54C3">
              <w:t>SNOMED-CT Description</w:t>
            </w:r>
          </w:p>
        </w:tc>
      </w:tr>
      <w:tr w:rsidR="009F1366" w:rsidRPr="001B54C3" w14:paraId="0826F924" w14:textId="77777777" w:rsidTr="009F1366">
        <w:trPr>
          <w:trHeight w:val="260"/>
        </w:trPr>
        <w:tc>
          <w:tcPr>
            <w:tcW w:w="2685" w:type="dxa"/>
            <w:tcBorders>
              <w:top w:val="single" w:sz="4" w:space="0" w:color="auto"/>
              <w:left w:val="single" w:sz="4" w:space="0" w:color="auto"/>
              <w:bottom w:val="single" w:sz="4" w:space="0" w:color="auto"/>
              <w:right w:val="single" w:sz="4" w:space="0" w:color="auto"/>
            </w:tcBorders>
            <w:shd w:val="clear" w:color="auto" w:fill="auto"/>
          </w:tcPr>
          <w:p w14:paraId="3B496069" w14:textId="77777777" w:rsidR="009F1366" w:rsidRPr="001B54C3" w:rsidRDefault="009F1366" w:rsidP="009F1366">
            <w:pPr>
              <w:pStyle w:val="TableEntry"/>
            </w:pPr>
            <w:r w:rsidRPr="001B54C3">
              <w:t>428413005</w:t>
            </w:r>
          </w:p>
        </w:tc>
        <w:tc>
          <w:tcPr>
            <w:tcW w:w="3287" w:type="dxa"/>
            <w:tcBorders>
              <w:top w:val="single" w:sz="4" w:space="0" w:color="auto"/>
              <w:left w:val="single" w:sz="4" w:space="0" w:color="auto"/>
              <w:bottom w:val="single" w:sz="4" w:space="0" w:color="auto"/>
              <w:right w:val="single" w:sz="4" w:space="0" w:color="auto"/>
            </w:tcBorders>
            <w:shd w:val="clear" w:color="auto" w:fill="auto"/>
          </w:tcPr>
          <w:p w14:paraId="090461C2" w14:textId="77777777" w:rsidR="009F1366" w:rsidRPr="001B54C3" w:rsidRDefault="009F1366" w:rsidP="009F1366">
            <w:pPr>
              <w:pStyle w:val="TableEntry"/>
            </w:pPr>
            <w:r w:rsidRPr="001B54C3">
              <w:t>Death verification (procedure)</w:t>
            </w:r>
          </w:p>
        </w:tc>
      </w:tr>
    </w:tbl>
    <w:p w14:paraId="13A7D2C7" w14:textId="77777777" w:rsidR="002A1D04" w:rsidRPr="001B54C3" w:rsidRDefault="002A1D04">
      <w:pPr>
        <w:pStyle w:val="BodyText"/>
      </w:pPr>
    </w:p>
    <w:p w14:paraId="284DDFCE" w14:textId="77777777" w:rsidR="005A624C" w:rsidRPr="001B54C3" w:rsidRDefault="005A624C" w:rsidP="005A624C">
      <w:pPr>
        <w:pStyle w:val="EditorInstructions"/>
        <w:rPr>
          <w:color w:val="FF0000"/>
        </w:rPr>
      </w:pPr>
      <w:r w:rsidRPr="001B54C3">
        <w:rPr>
          <w:color w:val="FF0000"/>
        </w:rPr>
        <w:t>Add the following section 6.6-1 Concept Domains</w:t>
      </w:r>
    </w:p>
    <w:p w14:paraId="4E8FAE90" w14:textId="77777777" w:rsidR="005A624C" w:rsidRPr="001B54C3" w:rsidRDefault="005A624C" w:rsidP="005A624C">
      <w:pPr>
        <w:pStyle w:val="Heading2"/>
        <w:rPr>
          <w:noProof w:val="0"/>
        </w:rPr>
      </w:pPr>
      <w:bookmarkStart w:id="2757" w:name="_Toc466555741"/>
      <w:r w:rsidRPr="001B54C3">
        <w:rPr>
          <w:noProof w:val="0"/>
        </w:rPr>
        <w:t>6.6 Concept Domains</w:t>
      </w:r>
      <w:bookmarkEnd w:id="2757"/>
    </w:p>
    <w:p w14:paraId="7928A426" w14:textId="2A2EF118" w:rsidR="005A624C" w:rsidRPr="001B54C3" w:rsidRDefault="005A624C" w:rsidP="005A624C">
      <w:pPr>
        <w:pStyle w:val="BodyText"/>
      </w:pPr>
      <w:r w:rsidRPr="001B54C3">
        <w:t>This section describes concept domains used by this technical framework</w:t>
      </w:r>
      <w:r w:rsidR="001B54C3">
        <w:t xml:space="preserve">. </w:t>
      </w:r>
      <w:r w:rsidRPr="001B54C3">
        <w:t>A concept domain describes the purpose of a coding system in a</w:t>
      </w:r>
      <w:r w:rsidR="00F5386C" w:rsidRPr="001B54C3">
        <w:t>n</w:t>
      </w:r>
      <w:r w:rsidRPr="001B54C3">
        <w:t xml:space="preserve"> implementation independent way</w:t>
      </w:r>
      <w:r w:rsidR="001B54C3">
        <w:t xml:space="preserve">. </w:t>
      </w:r>
      <w:r w:rsidRPr="001B54C3">
        <w:t>National extensions can declare bindings from a concept domain to a specific value set.</w:t>
      </w:r>
    </w:p>
    <w:p w14:paraId="272E3DD7" w14:textId="77777777" w:rsidR="005A624C" w:rsidRPr="001B54C3" w:rsidRDefault="005A624C" w:rsidP="00143B5C">
      <w:pPr>
        <w:pStyle w:val="BodyText"/>
      </w:pPr>
    </w:p>
    <w:p w14:paraId="34073AA5" w14:textId="76E1A614" w:rsidR="005A624C" w:rsidRPr="001B54C3" w:rsidRDefault="005A624C" w:rsidP="00143B5C">
      <w:pPr>
        <w:pStyle w:val="TableTitle"/>
      </w:pPr>
      <w:r w:rsidRPr="001B54C3">
        <w:lastRenderedPageBreak/>
        <w:t>Table 6.6-1</w:t>
      </w:r>
      <w:r w:rsidR="00B75052">
        <w:t>:</w:t>
      </w:r>
      <w:r w:rsidRPr="001B54C3">
        <w:t xml:space="preserve"> Concept Domains</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2400"/>
        <w:gridCol w:w="6950"/>
      </w:tblGrid>
      <w:tr w:rsidR="005A624C" w:rsidRPr="001B54C3" w14:paraId="60A33184" w14:textId="77777777" w:rsidTr="00143B5C">
        <w:trPr>
          <w:cantSplit/>
          <w:trHeight w:val="300"/>
          <w:tblHeader/>
        </w:trPr>
        <w:tc>
          <w:tcPr>
            <w:tcW w:w="2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461A81B" w14:textId="77777777" w:rsidR="005A624C" w:rsidRPr="001B54C3" w:rsidRDefault="005A624C" w:rsidP="00143B5C">
            <w:pPr>
              <w:pStyle w:val="TableEntryHeader"/>
            </w:pPr>
            <w:r w:rsidRPr="001B54C3">
              <w:t>UV Concept Domain</w:t>
            </w:r>
          </w:p>
        </w:tc>
        <w:tc>
          <w:tcPr>
            <w:tcW w:w="710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017AD753" w14:textId="77777777" w:rsidR="005A624C" w:rsidRPr="001B54C3" w:rsidRDefault="005A624C" w:rsidP="00143B5C">
            <w:pPr>
              <w:pStyle w:val="TableEntryHeader"/>
            </w:pPr>
            <w:r w:rsidRPr="001B54C3">
              <w:t xml:space="preserve">Concept Domain Description </w:t>
            </w:r>
          </w:p>
        </w:tc>
      </w:tr>
      <w:tr w:rsidR="005A624C" w:rsidRPr="001B54C3" w14:paraId="2D8B358D" w14:textId="77777777" w:rsidTr="00143B5C">
        <w:trPr>
          <w:cantSplit/>
          <w:trHeight w:val="300"/>
        </w:trPr>
        <w:tc>
          <w:tcPr>
            <w:tcW w:w="2451" w:type="dxa"/>
            <w:tcBorders>
              <w:top w:val="single" w:sz="4" w:space="0" w:color="auto"/>
              <w:left w:val="single" w:sz="4" w:space="0" w:color="auto"/>
              <w:bottom w:val="single" w:sz="4" w:space="0" w:color="auto"/>
              <w:right w:val="single" w:sz="4" w:space="0" w:color="auto"/>
            </w:tcBorders>
            <w:shd w:val="clear" w:color="auto" w:fill="FFFFFF"/>
            <w:noWrap/>
            <w:hideMark/>
          </w:tcPr>
          <w:p w14:paraId="6FAF6ECA" w14:textId="77777777" w:rsidR="005A624C" w:rsidRPr="001B54C3" w:rsidRDefault="005A624C" w:rsidP="00A6092D">
            <w:pPr>
              <w:pStyle w:val="TableEntry"/>
            </w:pPr>
            <w:r w:rsidRPr="001B54C3">
              <w:t>CD_EmploymentStatus</w:t>
            </w:r>
          </w:p>
        </w:tc>
        <w:tc>
          <w:tcPr>
            <w:tcW w:w="7108" w:type="dxa"/>
            <w:tcBorders>
              <w:top w:val="single" w:sz="4" w:space="0" w:color="auto"/>
              <w:left w:val="single" w:sz="4" w:space="0" w:color="auto"/>
              <w:bottom w:val="single" w:sz="4" w:space="0" w:color="auto"/>
              <w:right w:val="single" w:sz="4" w:space="0" w:color="auto"/>
            </w:tcBorders>
            <w:shd w:val="clear" w:color="auto" w:fill="FFFFFF"/>
            <w:noWrap/>
          </w:tcPr>
          <w:p w14:paraId="383A3EE2" w14:textId="67DA724A" w:rsidR="005A624C" w:rsidRPr="001B54C3" w:rsidRDefault="005A624C" w:rsidP="00A6092D">
            <w:pPr>
              <w:pStyle w:val="TableEntry"/>
            </w:pPr>
            <w:r w:rsidRPr="001B54C3">
              <w:t xml:space="preserve">The employment status concept domain defines an </w:t>
            </w:r>
            <w:r w:rsidR="00F5386C" w:rsidRPr="001B54C3">
              <w:t>individual’s</w:t>
            </w:r>
            <w:r w:rsidRPr="001B54C3">
              <w:t xml:space="preserve"> economic relationship to an occupation/industry</w:t>
            </w:r>
            <w:r w:rsidR="001B54C3">
              <w:t xml:space="preserve">. </w:t>
            </w:r>
            <w:r w:rsidRPr="001B54C3">
              <w:t>As described by LOINC®: Generally, employment status refers to whether or not a person is currently employed for wages or doing some other unpaid activity, such as volunteering, homemaking, or participating in educational instruction as a student. In a healthcare setting, employment status may be used to determine appropriate probing questions for occupational exposures and occupational history. For example, a person who is currently not employed for wages may be prompted to provide information about previously held occupations</w:t>
            </w:r>
            <w:bookmarkStart w:id="2758" w:name="_Ref435175073"/>
            <w:r w:rsidRPr="001B54C3">
              <w:rPr>
                <w:rStyle w:val="FootnoteReference"/>
              </w:rPr>
              <w:footnoteReference w:id="5"/>
            </w:r>
            <w:bookmarkEnd w:id="2758"/>
            <w:r w:rsidRPr="001B54C3">
              <w:t>.</w:t>
            </w:r>
          </w:p>
        </w:tc>
      </w:tr>
      <w:tr w:rsidR="005A624C" w:rsidRPr="001B54C3" w14:paraId="6A89A298" w14:textId="77777777" w:rsidTr="00143B5C">
        <w:trPr>
          <w:cantSplit/>
          <w:trHeight w:val="300"/>
        </w:trPr>
        <w:tc>
          <w:tcPr>
            <w:tcW w:w="2451" w:type="dxa"/>
            <w:tcBorders>
              <w:top w:val="single" w:sz="4" w:space="0" w:color="auto"/>
              <w:left w:val="single" w:sz="4" w:space="0" w:color="auto"/>
              <w:bottom w:val="single" w:sz="4" w:space="0" w:color="auto"/>
              <w:right w:val="single" w:sz="4" w:space="0" w:color="auto"/>
            </w:tcBorders>
            <w:shd w:val="clear" w:color="auto" w:fill="FFFFFF"/>
            <w:noWrap/>
            <w:hideMark/>
          </w:tcPr>
          <w:p w14:paraId="509226B5" w14:textId="77777777" w:rsidR="005A624C" w:rsidRPr="001B54C3" w:rsidRDefault="005A624C" w:rsidP="00A6092D">
            <w:pPr>
              <w:pStyle w:val="TableEntry"/>
            </w:pPr>
            <w:r w:rsidRPr="001B54C3">
              <w:t>CD_WorkSchedule</w:t>
            </w:r>
          </w:p>
        </w:tc>
        <w:tc>
          <w:tcPr>
            <w:tcW w:w="7108" w:type="dxa"/>
            <w:tcBorders>
              <w:top w:val="single" w:sz="4" w:space="0" w:color="auto"/>
              <w:left w:val="single" w:sz="4" w:space="0" w:color="auto"/>
              <w:bottom w:val="single" w:sz="4" w:space="0" w:color="auto"/>
              <w:right w:val="single" w:sz="4" w:space="0" w:color="auto"/>
            </w:tcBorders>
            <w:shd w:val="clear" w:color="auto" w:fill="FFFFFF"/>
            <w:noWrap/>
          </w:tcPr>
          <w:p w14:paraId="11E3C858" w14:textId="77777777" w:rsidR="005A624C" w:rsidRPr="001B54C3" w:rsidRDefault="005A624C" w:rsidP="00A6092D">
            <w:pPr>
              <w:pStyle w:val="TableEntry"/>
            </w:pPr>
            <w:r w:rsidRPr="001B54C3">
              <w:t>The Work Schedule Concept Domain describes an individual's typical arrangement of working hours for an occupation. As described by LOINC®: For example, work schedule may capture that an individual typically works a regular day shift, evening shift, or night shift. It can also specify if an individual has an irregular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w:t>
            </w:r>
            <w:r w:rsidRPr="001B54C3">
              <w:rPr>
                <w:vertAlign w:val="superscript"/>
              </w:rPr>
              <w:fldChar w:fldCharType="begin"/>
            </w:r>
            <w:r w:rsidRPr="001B54C3">
              <w:rPr>
                <w:vertAlign w:val="superscript"/>
              </w:rPr>
              <w:instrText xml:space="preserve"> NOTEREF _Ref435175073 \h  \* MERGEFORMAT </w:instrText>
            </w:r>
            <w:r w:rsidRPr="001B54C3">
              <w:rPr>
                <w:vertAlign w:val="superscript"/>
              </w:rPr>
            </w:r>
            <w:r w:rsidRPr="001B54C3">
              <w:rPr>
                <w:vertAlign w:val="superscript"/>
              </w:rPr>
              <w:fldChar w:fldCharType="separate"/>
            </w:r>
            <w:r w:rsidRPr="001B54C3">
              <w:rPr>
                <w:vertAlign w:val="superscript"/>
              </w:rPr>
              <w:t>1</w:t>
            </w:r>
            <w:r w:rsidRPr="001B54C3">
              <w:rPr>
                <w:vertAlign w:val="superscript"/>
              </w:rPr>
              <w:fldChar w:fldCharType="end"/>
            </w:r>
            <w:r w:rsidRPr="001B54C3">
              <w:t>.</w:t>
            </w:r>
          </w:p>
        </w:tc>
      </w:tr>
      <w:tr w:rsidR="005A624C" w:rsidRPr="001B54C3" w14:paraId="21E0D37C" w14:textId="77777777" w:rsidTr="00143B5C">
        <w:trPr>
          <w:cantSplit/>
          <w:trHeight w:val="300"/>
        </w:trPr>
        <w:tc>
          <w:tcPr>
            <w:tcW w:w="2451" w:type="dxa"/>
            <w:tcBorders>
              <w:top w:val="single" w:sz="4" w:space="0" w:color="auto"/>
              <w:left w:val="single" w:sz="4" w:space="0" w:color="auto"/>
              <w:bottom w:val="single" w:sz="4" w:space="0" w:color="auto"/>
              <w:right w:val="single" w:sz="4" w:space="0" w:color="auto"/>
            </w:tcBorders>
            <w:shd w:val="clear" w:color="auto" w:fill="FFFFFF"/>
            <w:noWrap/>
            <w:hideMark/>
          </w:tcPr>
          <w:p w14:paraId="3D2F9E20" w14:textId="77777777" w:rsidR="005A624C" w:rsidRPr="001B54C3" w:rsidRDefault="005A624C" w:rsidP="00A6092D">
            <w:pPr>
              <w:pStyle w:val="TableEntry"/>
            </w:pPr>
            <w:r w:rsidRPr="001B54C3">
              <w:t>CD_OccupationCode</w:t>
            </w:r>
          </w:p>
        </w:tc>
        <w:tc>
          <w:tcPr>
            <w:tcW w:w="7108" w:type="dxa"/>
            <w:tcBorders>
              <w:top w:val="single" w:sz="4" w:space="0" w:color="auto"/>
              <w:left w:val="single" w:sz="4" w:space="0" w:color="auto"/>
              <w:bottom w:val="single" w:sz="4" w:space="0" w:color="auto"/>
              <w:right w:val="single" w:sz="4" w:space="0" w:color="auto"/>
            </w:tcBorders>
            <w:shd w:val="clear" w:color="auto" w:fill="FFFFFF"/>
            <w:noWrap/>
          </w:tcPr>
          <w:p w14:paraId="66D20398" w14:textId="77777777" w:rsidR="005A624C" w:rsidRPr="001B54C3" w:rsidRDefault="005A624C" w:rsidP="00A6092D">
            <w:pPr>
              <w:pStyle w:val="TableEntry"/>
            </w:pPr>
            <w:r w:rsidRPr="001B54C3">
              <w:t>The Occupation Code Concept Domain contains a set of codes that describe a set of activities or tasks that individuals are paid to perform or, if unpaid, define a person’s contribution to a household/family business/community</w:t>
            </w:r>
            <w:bookmarkStart w:id="2759" w:name="_Ref435175155"/>
            <w:r w:rsidRPr="001B54C3">
              <w:rPr>
                <w:rStyle w:val="FootnoteReference"/>
              </w:rPr>
              <w:footnoteReference w:id="6"/>
            </w:r>
            <w:bookmarkEnd w:id="2759"/>
            <w:r w:rsidRPr="001B54C3">
              <w:t>.</w:t>
            </w:r>
          </w:p>
        </w:tc>
      </w:tr>
      <w:tr w:rsidR="005A624C" w:rsidRPr="001B54C3" w14:paraId="2ED4361B" w14:textId="77777777" w:rsidTr="00143B5C">
        <w:trPr>
          <w:cantSplit/>
          <w:trHeight w:val="300"/>
        </w:trPr>
        <w:tc>
          <w:tcPr>
            <w:tcW w:w="2451" w:type="dxa"/>
            <w:tcBorders>
              <w:top w:val="single" w:sz="4" w:space="0" w:color="auto"/>
              <w:left w:val="single" w:sz="4" w:space="0" w:color="auto"/>
              <w:bottom w:val="single" w:sz="4" w:space="0" w:color="auto"/>
              <w:right w:val="single" w:sz="4" w:space="0" w:color="auto"/>
            </w:tcBorders>
            <w:shd w:val="clear" w:color="auto" w:fill="FFFFFF"/>
            <w:noWrap/>
            <w:hideMark/>
          </w:tcPr>
          <w:p w14:paraId="491DF9CA" w14:textId="77777777" w:rsidR="005A624C" w:rsidRPr="001B54C3" w:rsidRDefault="005A624C" w:rsidP="00A6092D">
            <w:pPr>
              <w:pStyle w:val="TableEntry"/>
            </w:pPr>
            <w:r w:rsidRPr="001B54C3">
              <w:t>CD_IndustryCode</w:t>
            </w:r>
          </w:p>
        </w:tc>
        <w:tc>
          <w:tcPr>
            <w:tcW w:w="7108" w:type="dxa"/>
            <w:tcBorders>
              <w:top w:val="single" w:sz="4" w:space="0" w:color="auto"/>
              <w:left w:val="single" w:sz="4" w:space="0" w:color="auto"/>
              <w:bottom w:val="single" w:sz="4" w:space="0" w:color="auto"/>
              <w:right w:val="single" w:sz="4" w:space="0" w:color="auto"/>
            </w:tcBorders>
            <w:shd w:val="clear" w:color="auto" w:fill="FFFFFF"/>
            <w:noWrap/>
          </w:tcPr>
          <w:p w14:paraId="1E0487A3" w14:textId="77777777" w:rsidR="005A624C" w:rsidRPr="001B54C3" w:rsidRDefault="005A624C" w:rsidP="00A6092D">
            <w:pPr>
              <w:pStyle w:val="TableEntry"/>
            </w:pPr>
            <w:r w:rsidRPr="001B54C3">
              <w:t>The Industry Code Concept Domain contains a set of codes that describe an economic/business sector comprised of businesses/ enterprises concerned with the output of a specified category of products or services (e.g., the construction industry or the agriculture industry)</w:t>
            </w:r>
            <w:r w:rsidRPr="001B54C3">
              <w:rPr>
                <w:vertAlign w:val="superscript"/>
              </w:rPr>
              <w:fldChar w:fldCharType="begin"/>
            </w:r>
            <w:r w:rsidRPr="001B54C3">
              <w:rPr>
                <w:vertAlign w:val="superscript"/>
              </w:rPr>
              <w:instrText xml:space="preserve"> NOTEREF _Ref435175155 \h  \* MERGEFORMAT </w:instrText>
            </w:r>
            <w:r w:rsidRPr="001B54C3">
              <w:rPr>
                <w:vertAlign w:val="superscript"/>
              </w:rPr>
            </w:r>
            <w:r w:rsidRPr="001B54C3">
              <w:rPr>
                <w:vertAlign w:val="superscript"/>
              </w:rPr>
              <w:fldChar w:fldCharType="separate"/>
            </w:r>
            <w:r w:rsidRPr="001B54C3">
              <w:rPr>
                <w:vertAlign w:val="superscript"/>
              </w:rPr>
              <w:t>2</w:t>
            </w:r>
            <w:r w:rsidRPr="001B54C3">
              <w:rPr>
                <w:vertAlign w:val="superscript"/>
              </w:rPr>
              <w:fldChar w:fldCharType="end"/>
            </w:r>
            <w:r w:rsidRPr="001B54C3">
              <w:t>.</w:t>
            </w:r>
          </w:p>
        </w:tc>
      </w:tr>
    </w:tbl>
    <w:p w14:paraId="2CF706A6" w14:textId="77777777" w:rsidR="005A624C" w:rsidRPr="001B54C3" w:rsidRDefault="005A624C">
      <w:pPr>
        <w:pStyle w:val="BodyText"/>
      </w:pPr>
    </w:p>
    <w:p w14:paraId="1BC6EA3F" w14:textId="77777777" w:rsidR="00866BDC" w:rsidRPr="001B54C3" w:rsidRDefault="00866BDC">
      <w:pPr>
        <w:pStyle w:val="EditorInstructions"/>
      </w:pPr>
      <w:r w:rsidRPr="001B54C3">
        <w:t>Add Appendix Q</w:t>
      </w:r>
    </w:p>
    <w:p w14:paraId="3915217E" w14:textId="77777777" w:rsidR="00866BDC" w:rsidRPr="001B54C3" w:rsidRDefault="00866BDC">
      <w:pPr>
        <w:pStyle w:val="BodyText"/>
        <w:rPr>
          <w:iCs/>
        </w:rPr>
      </w:pPr>
    </w:p>
    <w:p w14:paraId="7AB2B7DC" w14:textId="77777777" w:rsidR="00866BDC" w:rsidRPr="001B54C3" w:rsidRDefault="00866BDC" w:rsidP="009A02CF">
      <w:pPr>
        <w:pStyle w:val="AppendixHeading1"/>
        <w:rPr>
          <w:noProof w:val="0"/>
        </w:rPr>
      </w:pPr>
      <w:bookmarkStart w:id="2760" w:name="_Toc466555742"/>
      <w:r w:rsidRPr="001B54C3">
        <w:rPr>
          <w:noProof w:val="0"/>
        </w:rPr>
        <w:t>APPENDIX Q: Document Construction</w:t>
      </w:r>
      <w:bookmarkEnd w:id="2760"/>
    </w:p>
    <w:p w14:paraId="35447200" w14:textId="5C6CCBDA" w:rsidR="00866BDC" w:rsidRPr="001B54C3" w:rsidRDefault="00C33573">
      <w:pPr>
        <w:pStyle w:val="BodyText"/>
        <w:rPr>
          <w:iCs/>
        </w:rPr>
      </w:pPr>
      <w:r>
        <w:rPr>
          <w:iCs/>
        </w:rPr>
        <w:t>NA</w:t>
      </w:r>
    </w:p>
    <w:p w14:paraId="1DD6463D" w14:textId="77777777" w:rsidR="00866BDC" w:rsidRPr="001B54C3" w:rsidRDefault="00866BDC">
      <w:pPr>
        <w:pStyle w:val="BodyText"/>
        <w:rPr>
          <w:iCs/>
        </w:rPr>
      </w:pPr>
    </w:p>
    <w:sectPr w:rsidR="00866BDC" w:rsidRPr="001B54C3" w:rsidSect="004A7994">
      <w:headerReference w:type="default" r:id="rId78"/>
      <w:footerReference w:type="even" r:id="rId79"/>
      <w:footerReference w:type="default" r:id="rId80"/>
      <w:footerReference w:type="first" r:id="rId81"/>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6" w:author="Michael Clifton" w:date="2018-10-11T11:36:00Z" w:initials="MC">
    <w:p w14:paraId="3AFB5E39" w14:textId="1545055D" w:rsidR="009E0B91" w:rsidRDefault="009E0B91">
      <w:pPr>
        <w:pStyle w:val="CommentText"/>
      </w:pPr>
      <w:r>
        <w:rPr>
          <w:rStyle w:val="CommentReference"/>
        </w:rPr>
        <w:annotationRef/>
      </w:r>
      <w:r>
        <w:t>PC-PCC-256</w:t>
      </w:r>
    </w:p>
  </w:comment>
  <w:comment w:id="294" w:author="Michael Clifton" w:date="2018-10-11T11:40:00Z" w:initials="MC">
    <w:p w14:paraId="1A3484FB" w14:textId="7A72580B" w:rsidR="00C671AD" w:rsidRDefault="00C671AD">
      <w:pPr>
        <w:pStyle w:val="CommentText"/>
      </w:pPr>
      <w:r>
        <w:rPr>
          <w:rStyle w:val="CommentReference"/>
        </w:rPr>
        <w:annotationRef/>
      </w:r>
      <w:r>
        <w:t>CP-PCC-257</w:t>
      </w:r>
    </w:p>
  </w:comment>
  <w:comment w:id="303" w:author="Michael Clifton" w:date="2018-10-11T11:39:00Z" w:initials="MC">
    <w:p w14:paraId="028114FC" w14:textId="43DF519B" w:rsidR="00C671AD" w:rsidRDefault="00C671AD">
      <w:pPr>
        <w:pStyle w:val="CommentText"/>
      </w:pPr>
      <w:r>
        <w:rPr>
          <w:rStyle w:val="CommentReference"/>
        </w:rPr>
        <w:annotationRef/>
      </w:r>
      <w:r>
        <w:t>CP-PCC-257</w:t>
      </w:r>
    </w:p>
  </w:comment>
  <w:comment w:id="312" w:author="Michael Clifton" w:date="2018-10-11T11:39:00Z" w:initials="MC">
    <w:p w14:paraId="7F846D46" w14:textId="6B84B1B7" w:rsidR="00C671AD" w:rsidRDefault="00C671AD">
      <w:pPr>
        <w:pStyle w:val="CommentText"/>
      </w:pPr>
      <w:r>
        <w:rPr>
          <w:rStyle w:val="CommentReference"/>
        </w:rPr>
        <w:annotationRef/>
      </w:r>
      <w:r>
        <w:t>CP-PCC-257</w:t>
      </w:r>
    </w:p>
  </w:comment>
  <w:comment w:id="323" w:author="Michael Clifton" w:date="2018-10-11T10:25:00Z" w:initials="MC">
    <w:p w14:paraId="2125F2A7" w14:textId="099A1EB1" w:rsidR="00836066" w:rsidRDefault="00836066">
      <w:pPr>
        <w:pStyle w:val="CommentText"/>
      </w:pPr>
      <w:r>
        <w:rPr>
          <w:rStyle w:val="CommentReference"/>
        </w:rPr>
        <w:annotationRef/>
      </w:r>
      <w:r>
        <w:t>CP-PCC-246</w:t>
      </w:r>
    </w:p>
  </w:comment>
  <w:comment w:id="335" w:author="Michael Clifton" w:date="2018-10-11T10:24:00Z" w:initials="MC">
    <w:p w14:paraId="455A6CAA" w14:textId="11E0296B" w:rsidR="00620FA4" w:rsidRDefault="00620FA4">
      <w:pPr>
        <w:pStyle w:val="CommentText"/>
      </w:pPr>
      <w:r>
        <w:rPr>
          <w:rStyle w:val="CommentReference"/>
        </w:rPr>
        <w:annotationRef/>
      </w:r>
      <w:r>
        <w:t>CP-PCC-246</w:t>
      </w:r>
    </w:p>
  </w:comment>
  <w:comment w:id="354" w:author="Michael Clifton" w:date="2018-10-11T10:44:00Z" w:initials="MC">
    <w:p w14:paraId="190EDC5B" w14:textId="78C2C048" w:rsidR="00820E9F" w:rsidRDefault="00820E9F">
      <w:pPr>
        <w:pStyle w:val="CommentText"/>
      </w:pPr>
      <w:r>
        <w:rPr>
          <w:rStyle w:val="CommentReference"/>
        </w:rPr>
        <w:annotationRef/>
      </w:r>
      <w:r w:rsidRPr="00820E9F">
        <w:t>CP-PCC-250</w:t>
      </w:r>
    </w:p>
  </w:comment>
  <w:comment w:id="368" w:author="Michael Clifton" w:date="2018-10-11T10:44:00Z" w:initials="MC">
    <w:p w14:paraId="03B6C0F1" w14:textId="1A23250C" w:rsidR="00820E9F" w:rsidRDefault="00820E9F">
      <w:pPr>
        <w:pStyle w:val="CommentText"/>
      </w:pPr>
      <w:r>
        <w:rPr>
          <w:rStyle w:val="CommentReference"/>
        </w:rPr>
        <w:annotationRef/>
      </w:r>
      <w:r w:rsidRPr="00820E9F">
        <w:t>CP-PCC-250</w:t>
      </w:r>
    </w:p>
  </w:comment>
  <w:comment w:id="379" w:author="Michael Clifton" w:date="2018-10-11T10:44:00Z" w:initials="MC">
    <w:p w14:paraId="7382FFEA" w14:textId="7DBF57A2" w:rsidR="00820E9F" w:rsidRDefault="00820E9F">
      <w:pPr>
        <w:pStyle w:val="CommentText"/>
      </w:pPr>
      <w:r>
        <w:rPr>
          <w:rStyle w:val="CommentReference"/>
        </w:rPr>
        <w:annotationRef/>
      </w:r>
      <w:r w:rsidRPr="00820E9F">
        <w:t>CP-PCC-250</w:t>
      </w:r>
    </w:p>
  </w:comment>
  <w:comment w:id="390" w:author="Michael Clifton" w:date="2018-10-11T10:44:00Z" w:initials="MC">
    <w:p w14:paraId="2BB5508C" w14:textId="30320A7F" w:rsidR="00820E9F" w:rsidRDefault="00820E9F">
      <w:pPr>
        <w:pStyle w:val="CommentText"/>
      </w:pPr>
      <w:r>
        <w:rPr>
          <w:rStyle w:val="CommentReference"/>
        </w:rPr>
        <w:annotationRef/>
      </w:r>
      <w:r w:rsidRPr="00820E9F">
        <w:t>CP-PCC-250</w:t>
      </w:r>
    </w:p>
  </w:comment>
  <w:comment w:id="406" w:author="Michael Clifton" w:date="2018-10-11T10:44:00Z" w:initials="MC">
    <w:p w14:paraId="3072F196" w14:textId="51C940CE" w:rsidR="00820E9F" w:rsidRDefault="00820E9F">
      <w:pPr>
        <w:pStyle w:val="CommentText"/>
      </w:pPr>
      <w:r>
        <w:rPr>
          <w:rStyle w:val="CommentReference"/>
        </w:rPr>
        <w:annotationRef/>
      </w:r>
      <w:r w:rsidRPr="00820E9F">
        <w:t>CP-PCC-250</w:t>
      </w:r>
    </w:p>
  </w:comment>
  <w:comment w:id="417" w:author="Michael Clifton" w:date="2018-10-11T10:44:00Z" w:initials="MC">
    <w:p w14:paraId="29F15FE0" w14:textId="07B45F7F" w:rsidR="00820E9F" w:rsidRDefault="00820E9F">
      <w:pPr>
        <w:pStyle w:val="CommentText"/>
      </w:pPr>
      <w:r>
        <w:rPr>
          <w:rStyle w:val="CommentReference"/>
        </w:rPr>
        <w:annotationRef/>
      </w:r>
      <w:r w:rsidRPr="00820E9F">
        <w:t>CP-PCC-250</w:t>
      </w:r>
    </w:p>
  </w:comment>
  <w:comment w:id="424" w:author="Michael Clifton" w:date="2018-10-11T10:43:00Z" w:initials="MC">
    <w:p w14:paraId="7AD4C912" w14:textId="208308E9" w:rsidR="00820E9F" w:rsidRDefault="00820E9F">
      <w:pPr>
        <w:pStyle w:val="CommentText"/>
      </w:pPr>
      <w:r>
        <w:rPr>
          <w:rStyle w:val="CommentReference"/>
        </w:rPr>
        <w:annotationRef/>
      </w:r>
      <w:r w:rsidRPr="00820E9F">
        <w:t>CP-PCC-250</w:t>
      </w:r>
    </w:p>
  </w:comment>
  <w:comment w:id="432" w:author="Michael Clifton" w:date="2018-10-11T10:43:00Z" w:initials="MC">
    <w:p w14:paraId="0D78398F" w14:textId="2CB5D104" w:rsidR="00820E9F" w:rsidRDefault="00820E9F">
      <w:pPr>
        <w:pStyle w:val="CommentText"/>
      </w:pPr>
      <w:r>
        <w:rPr>
          <w:rStyle w:val="CommentReference"/>
        </w:rPr>
        <w:annotationRef/>
      </w:r>
      <w:r>
        <w:t>CP-PCC-250</w:t>
      </w:r>
    </w:p>
  </w:comment>
  <w:comment w:id="443" w:author="Michael Clifton" w:date="2018-10-11T11:30:00Z" w:initials="MC">
    <w:p w14:paraId="5E81A9BC" w14:textId="5A571A16" w:rsidR="00680D74" w:rsidRDefault="00680D74">
      <w:pPr>
        <w:pStyle w:val="CommentText"/>
      </w:pPr>
      <w:r>
        <w:rPr>
          <w:rStyle w:val="CommentReference"/>
        </w:rPr>
        <w:annotationRef/>
      </w:r>
      <w:r w:rsidRPr="00680D74">
        <w:t>CP-PCC-253</w:t>
      </w:r>
    </w:p>
  </w:comment>
  <w:comment w:id="453" w:author="Michael Clifton" w:date="2018-10-11T11:30:00Z" w:initials="MC">
    <w:p w14:paraId="71312C7F" w14:textId="6BD6BE2F" w:rsidR="00680D74" w:rsidRDefault="00680D74">
      <w:pPr>
        <w:pStyle w:val="CommentText"/>
      </w:pPr>
      <w:r>
        <w:rPr>
          <w:rStyle w:val="CommentReference"/>
        </w:rPr>
        <w:annotationRef/>
      </w:r>
      <w:r w:rsidRPr="00680D74">
        <w:t>CP-PCC-253</w:t>
      </w:r>
    </w:p>
  </w:comment>
  <w:comment w:id="462" w:author="Michael Clifton" w:date="2018-10-11T11:30:00Z" w:initials="MC">
    <w:p w14:paraId="186E6A72" w14:textId="248DED0F" w:rsidR="00680D74" w:rsidRDefault="00680D74">
      <w:pPr>
        <w:pStyle w:val="CommentText"/>
      </w:pPr>
      <w:r>
        <w:rPr>
          <w:rStyle w:val="CommentReference"/>
        </w:rPr>
        <w:annotationRef/>
      </w:r>
      <w:r w:rsidRPr="00680D74">
        <w:t>CP-PCC-253</w:t>
      </w:r>
    </w:p>
  </w:comment>
  <w:comment w:id="471" w:author="Michael Clifton" w:date="2018-10-11T11:30:00Z" w:initials="MC">
    <w:p w14:paraId="7E4DEF22" w14:textId="73A4974D" w:rsidR="00680D74" w:rsidRDefault="00680D74">
      <w:pPr>
        <w:pStyle w:val="CommentText"/>
      </w:pPr>
      <w:r>
        <w:rPr>
          <w:rStyle w:val="CommentReference"/>
        </w:rPr>
        <w:annotationRef/>
      </w:r>
      <w:r w:rsidRPr="00680D74">
        <w:t>CP-PCC-253</w:t>
      </w:r>
    </w:p>
  </w:comment>
  <w:comment w:id="481" w:author="Michael Clifton" w:date="2018-10-11T11:30:00Z" w:initials="MC">
    <w:p w14:paraId="74328FAA" w14:textId="4BDACE30" w:rsidR="00680D74" w:rsidRDefault="00680D74">
      <w:pPr>
        <w:pStyle w:val="CommentText"/>
      </w:pPr>
      <w:r>
        <w:rPr>
          <w:rStyle w:val="CommentReference"/>
        </w:rPr>
        <w:annotationRef/>
      </w:r>
      <w:r w:rsidRPr="00680D74">
        <w:t>CP-PCC-253</w:t>
      </w:r>
    </w:p>
  </w:comment>
  <w:comment w:id="491" w:author="Michael Clifton" w:date="2018-10-11T11:29:00Z" w:initials="MC">
    <w:p w14:paraId="75213C2A" w14:textId="11855F9D" w:rsidR="00680D74" w:rsidRDefault="00680D74">
      <w:pPr>
        <w:pStyle w:val="CommentText"/>
      </w:pPr>
      <w:r>
        <w:rPr>
          <w:rStyle w:val="CommentReference"/>
        </w:rPr>
        <w:annotationRef/>
      </w:r>
      <w:r>
        <w:t>CP-PCC-253</w:t>
      </w:r>
    </w:p>
  </w:comment>
  <w:comment w:id="509" w:author="Michael Clifton" w:date="2018-10-11T11:45:00Z" w:initials="MC">
    <w:p w14:paraId="30F22C89" w14:textId="52B0B73A" w:rsidR="007652B2" w:rsidRDefault="007652B2">
      <w:pPr>
        <w:pStyle w:val="CommentText"/>
      </w:pPr>
      <w:r>
        <w:rPr>
          <w:rStyle w:val="CommentReference"/>
        </w:rPr>
        <w:annotationRef/>
      </w:r>
      <w:r>
        <w:t>CP-PCC-259</w:t>
      </w:r>
    </w:p>
  </w:comment>
  <w:comment w:id="522" w:author="Michael Clifton" w:date="2018-10-11T11:46:00Z" w:initials="MC">
    <w:p w14:paraId="13F35E46" w14:textId="5D8FCF77" w:rsidR="007652B2" w:rsidRDefault="007652B2">
      <w:pPr>
        <w:pStyle w:val="CommentText"/>
      </w:pPr>
      <w:r>
        <w:rPr>
          <w:rStyle w:val="CommentReference"/>
        </w:rPr>
        <w:annotationRef/>
      </w:r>
      <w:r>
        <w:t>CP-PCC-259</w:t>
      </w:r>
    </w:p>
  </w:comment>
  <w:comment w:id="528" w:author="Michael Clifton" w:date="2018-10-10T15:50:00Z" w:initials="MC">
    <w:p w14:paraId="6D4D90A9" w14:textId="4DE72393" w:rsidR="00A64D56" w:rsidRDefault="00A64D56">
      <w:pPr>
        <w:pStyle w:val="CommentText"/>
      </w:pPr>
      <w:r>
        <w:rPr>
          <w:rStyle w:val="CommentReference"/>
        </w:rPr>
        <w:annotationRef/>
      </w:r>
      <w:r>
        <w:t>CP-PCC-241</w:t>
      </w:r>
    </w:p>
  </w:comment>
  <w:comment w:id="562" w:author="Michael Clifton" w:date="2019-02-26T13:41:00Z" w:initials="MC">
    <w:p w14:paraId="4FE63D8B" w14:textId="63E0F36F" w:rsidR="00264D13" w:rsidRDefault="00264D13">
      <w:pPr>
        <w:pStyle w:val="CommentText"/>
      </w:pPr>
      <w:r>
        <w:rPr>
          <w:rStyle w:val="CommentReference"/>
        </w:rPr>
        <w:annotationRef/>
      </w:r>
      <w:r>
        <w:t>CP-PCC-0273</w:t>
      </w:r>
      <w:bookmarkStart w:id="564" w:name="_GoBack"/>
      <w:bookmarkEnd w:id="564"/>
    </w:p>
  </w:comment>
  <w:comment w:id="575" w:author="Michael Clifton" w:date="2018-10-10T15:26:00Z" w:initials="MC">
    <w:p w14:paraId="7648B522" w14:textId="4AE45A57" w:rsidR="004475FA" w:rsidRDefault="004475FA">
      <w:pPr>
        <w:pStyle w:val="CommentText"/>
      </w:pPr>
      <w:r>
        <w:rPr>
          <w:rStyle w:val="CommentReference"/>
        </w:rPr>
        <w:annotationRef/>
      </w:r>
      <w:r>
        <w:t>CP-PCC-235</w:t>
      </w:r>
    </w:p>
  </w:comment>
  <w:comment w:id="769" w:author="Michael Clifton" w:date="2018-10-10T15:38:00Z" w:initials="MC">
    <w:p w14:paraId="17FF2620" w14:textId="16F717A8" w:rsidR="002269CF" w:rsidRDefault="002269CF">
      <w:pPr>
        <w:pStyle w:val="CommentText"/>
      </w:pPr>
      <w:r>
        <w:rPr>
          <w:rStyle w:val="CommentReference"/>
        </w:rPr>
        <w:annotationRef/>
      </w:r>
      <w:r>
        <w:t>CP-PCC-236</w:t>
      </w:r>
    </w:p>
  </w:comment>
  <w:comment w:id="814" w:author="Michael Clifton" w:date="2018-10-10T15:39:00Z" w:initials="MC">
    <w:p w14:paraId="31D39261" w14:textId="6C572C5B" w:rsidR="002269CF" w:rsidRDefault="002269CF">
      <w:pPr>
        <w:pStyle w:val="CommentText"/>
      </w:pPr>
      <w:r>
        <w:rPr>
          <w:rStyle w:val="CommentReference"/>
        </w:rPr>
        <w:annotationRef/>
      </w:r>
      <w:r>
        <w:t>CP-PCC-236</w:t>
      </w:r>
    </w:p>
  </w:comment>
  <w:comment w:id="818" w:author="Michael Clifton" w:date="2018-10-10T15:48:00Z" w:initials="MC">
    <w:p w14:paraId="2EB5A511" w14:textId="5C928E61" w:rsidR="000C4CBD" w:rsidRDefault="000C4CBD">
      <w:pPr>
        <w:pStyle w:val="CommentText"/>
      </w:pPr>
      <w:r>
        <w:rPr>
          <w:rStyle w:val="CommentReference"/>
        </w:rPr>
        <w:annotationRef/>
      </w:r>
      <w:r>
        <w:t>CP-PCC-240</w:t>
      </w:r>
    </w:p>
  </w:comment>
  <w:comment w:id="822" w:author="Michael Clifton" w:date="2018-10-11T10:18:00Z" w:initials="MC">
    <w:p w14:paraId="4385CB11" w14:textId="7F792C0C" w:rsidR="00A44587" w:rsidRDefault="00A44587">
      <w:pPr>
        <w:pStyle w:val="CommentText"/>
      </w:pPr>
      <w:r>
        <w:rPr>
          <w:rStyle w:val="CommentReference"/>
        </w:rPr>
        <w:annotationRef/>
      </w:r>
      <w:r>
        <w:t>CP-PCC-245</w:t>
      </w:r>
    </w:p>
  </w:comment>
  <w:comment w:id="828" w:author="Michael Clifton" w:date="2018-10-11T11:43:00Z" w:initials="MC">
    <w:p w14:paraId="1510E117" w14:textId="56048D8C" w:rsidR="003C609D" w:rsidRDefault="003C609D">
      <w:pPr>
        <w:pStyle w:val="CommentText"/>
      </w:pPr>
      <w:r>
        <w:rPr>
          <w:rStyle w:val="CommentReference"/>
        </w:rPr>
        <w:annotationRef/>
      </w:r>
      <w:r>
        <w:t>CP-PCC-258</w:t>
      </w:r>
    </w:p>
  </w:comment>
  <w:comment w:id="861" w:author="Michael Clifton" w:date="2018-10-11T10:29:00Z" w:initials="MC">
    <w:p w14:paraId="5AF211B7" w14:textId="5FB6A8D9" w:rsidR="008F5444" w:rsidRDefault="008F5444">
      <w:pPr>
        <w:pStyle w:val="CommentText"/>
      </w:pPr>
      <w:r>
        <w:rPr>
          <w:rStyle w:val="CommentReference"/>
        </w:rPr>
        <w:annotationRef/>
      </w:r>
      <w:r>
        <w:t>CP-PCC-247</w:t>
      </w:r>
    </w:p>
  </w:comment>
  <w:comment w:id="869" w:author="Michael Clifton" w:date="2018-11-14T11:57:00Z" w:initials="MC">
    <w:p w14:paraId="05AEEF00" w14:textId="72034F5D" w:rsidR="00760CDE" w:rsidRDefault="00760CDE">
      <w:pPr>
        <w:pStyle w:val="CommentText"/>
      </w:pPr>
      <w:r>
        <w:rPr>
          <w:rStyle w:val="CommentReference"/>
        </w:rPr>
        <w:annotationRef/>
      </w:r>
      <w:r>
        <w:t>CP-PCC-225</w:t>
      </w:r>
    </w:p>
  </w:comment>
  <w:comment w:id="971" w:author="Michael Clifton" w:date="2018-10-11T11:49:00Z" w:initials="MC">
    <w:p w14:paraId="2B60A5F0" w14:textId="15327F53" w:rsidR="000B2C3F" w:rsidRDefault="000B2C3F">
      <w:pPr>
        <w:pStyle w:val="CommentText"/>
      </w:pPr>
      <w:r>
        <w:rPr>
          <w:rStyle w:val="CommentReference"/>
        </w:rPr>
        <w:annotationRef/>
      </w:r>
      <w:r>
        <w:t>CP-PCC-262</w:t>
      </w:r>
    </w:p>
  </w:comment>
  <w:comment w:id="974" w:author="Michael Clifton" w:date="2018-10-11T11:49:00Z" w:initials="MC">
    <w:p w14:paraId="2E9B10DD" w14:textId="5F060CC5" w:rsidR="000B2C3F" w:rsidRDefault="000B2C3F">
      <w:pPr>
        <w:pStyle w:val="CommentText"/>
      </w:pPr>
      <w:r>
        <w:rPr>
          <w:rStyle w:val="CommentReference"/>
        </w:rPr>
        <w:annotationRef/>
      </w:r>
      <w:r>
        <w:t>CP-PCC-262</w:t>
      </w:r>
    </w:p>
  </w:comment>
  <w:comment w:id="990" w:author="Michael Clifton" w:date="2018-10-11T11:50:00Z" w:initials="MC">
    <w:p w14:paraId="039EEBE1" w14:textId="2D9CB04C" w:rsidR="000B2C3F" w:rsidRDefault="000B2C3F">
      <w:pPr>
        <w:pStyle w:val="CommentText"/>
      </w:pPr>
      <w:r>
        <w:rPr>
          <w:rStyle w:val="CommentReference"/>
        </w:rPr>
        <w:annotationRef/>
      </w:r>
      <w:r>
        <w:t>CP-PCC-262</w:t>
      </w:r>
    </w:p>
  </w:comment>
  <w:comment w:id="1065" w:author="Michael Clifton" w:date="2018-10-10T15:44:00Z" w:initials="MC">
    <w:p w14:paraId="1CCB52F7" w14:textId="511D489B" w:rsidR="005B6719" w:rsidRDefault="005B6719">
      <w:pPr>
        <w:pStyle w:val="CommentText"/>
      </w:pPr>
      <w:r>
        <w:rPr>
          <w:rStyle w:val="CommentReference"/>
        </w:rPr>
        <w:annotationRef/>
      </w:r>
      <w:r>
        <w:t>CP-PCC-237</w:t>
      </w:r>
    </w:p>
  </w:comment>
  <w:comment w:id="1070" w:author="Michael Clifton" w:date="2018-10-10T15:44:00Z" w:initials="MC">
    <w:p w14:paraId="2A448940" w14:textId="40AEA055" w:rsidR="005B6719" w:rsidRDefault="005B6719">
      <w:pPr>
        <w:pStyle w:val="CommentText"/>
      </w:pPr>
      <w:r>
        <w:rPr>
          <w:rStyle w:val="CommentReference"/>
        </w:rPr>
        <w:annotationRef/>
      </w:r>
      <w:r>
        <w:t>CP-PCC-237</w:t>
      </w:r>
    </w:p>
  </w:comment>
  <w:comment w:id="1086" w:author="Michael Clifton" w:date="2018-11-14T12:00:00Z" w:initials="MC">
    <w:p w14:paraId="69B90691" w14:textId="3F899D12" w:rsidR="00760CDE" w:rsidRDefault="00760CDE">
      <w:pPr>
        <w:pStyle w:val="CommentText"/>
      </w:pPr>
      <w:r>
        <w:rPr>
          <w:rStyle w:val="CommentReference"/>
        </w:rPr>
        <w:annotationRef/>
      </w:r>
      <w:r>
        <w:t>CP-PCC-225</w:t>
      </w:r>
    </w:p>
    <w:p w14:paraId="1D5BA15E" w14:textId="662183CE" w:rsidR="00760CDE" w:rsidRDefault="00760CDE">
      <w:pPr>
        <w:pStyle w:val="CommentText"/>
      </w:pPr>
    </w:p>
    <w:p w14:paraId="2ECA7225" w14:textId="0864971C" w:rsidR="00760CDE" w:rsidRDefault="00760CDE">
      <w:pPr>
        <w:pStyle w:val="CommentText"/>
      </w:pPr>
      <w:r>
        <w:t>This is part of the CP, though it seems to be correct in the currently published document.</w:t>
      </w:r>
    </w:p>
  </w:comment>
  <w:comment w:id="1139" w:author="Michael Clifton" w:date="2018-11-14T14:32:00Z" w:initials="MC">
    <w:p w14:paraId="0B547344" w14:textId="660D58F5" w:rsidR="00C94752" w:rsidRDefault="00C94752">
      <w:pPr>
        <w:pStyle w:val="CommentText"/>
      </w:pPr>
      <w:r>
        <w:rPr>
          <w:rStyle w:val="CommentReference"/>
        </w:rPr>
        <w:annotationRef/>
      </w:r>
      <w:r>
        <w:t>CP-PCC-265</w:t>
      </w:r>
    </w:p>
  </w:comment>
  <w:comment w:id="1158" w:author="Michael Clifton" w:date="2018-10-10T14:07:00Z" w:initials="MC">
    <w:p w14:paraId="2E7C02E3" w14:textId="5AFED89B" w:rsidR="00E1683E" w:rsidRDefault="00E1683E">
      <w:pPr>
        <w:pStyle w:val="CommentText"/>
      </w:pPr>
      <w:r>
        <w:rPr>
          <w:rStyle w:val="CommentReference"/>
        </w:rPr>
        <w:annotationRef/>
      </w:r>
      <w:r>
        <w:t>CP-PCC-234</w:t>
      </w:r>
    </w:p>
  </w:comment>
  <w:comment w:id="1166" w:author="Michael Clifton" w:date="2018-10-10T14:07:00Z" w:initials="MC">
    <w:p w14:paraId="3E67DDC5" w14:textId="16F742D5" w:rsidR="00E1683E" w:rsidRDefault="00E1683E">
      <w:pPr>
        <w:pStyle w:val="CommentText"/>
      </w:pPr>
      <w:r>
        <w:rPr>
          <w:rStyle w:val="CommentReference"/>
        </w:rPr>
        <w:annotationRef/>
      </w:r>
      <w:r>
        <w:t>CP-PCC-234</w:t>
      </w:r>
    </w:p>
  </w:comment>
  <w:comment w:id="1169" w:author="Michael Clifton" w:date="2018-10-10T15:33:00Z" w:initials="MC">
    <w:p w14:paraId="07D86620" w14:textId="499AEF66" w:rsidR="00965EE1" w:rsidRDefault="00965EE1">
      <w:pPr>
        <w:pStyle w:val="CommentText"/>
      </w:pPr>
      <w:r>
        <w:rPr>
          <w:rStyle w:val="CommentReference"/>
        </w:rPr>
        <w:annotationRef/>
      </w:r>
      <w:r>
        <w:t>CP-PCC-234</w:t>
      </w:r>
    </w:p>
  </w:comment>
  <w:comment w:id="1380" w:author="Michael Clifton" w:date="2018-10-11T10:00:00Z" w:initials="MC">
    <w:p w14:paraId="419D6FE3" w14:textId="3C9CD6C2" w:rsidR="000A6AA8" w:rsidRDefault="000A6AA8">
      <w:pPr>
        <w:pStyle w:val="CommentText"/>
      </w:pPr>
      <w:r>
        <w:rPr>
          <w:rStyle w:val="CommentReference"/>
        </w:rPr>
        <w:annotationRef/>
      </w:r>
      <w:r>
        <w:t>CP-PCC-243</w:t>
      </w:r>
    </w:p>
  </w:comment>
  <w:comment w:id="1396" w:author="Michael Clifton" w:date="2018-10-11T10:00:00Z" w:initials="MC">
    <w:p w14:paraId="7B70ACA4" w14:textId="17431018" w:rsidR="000A6AA8" w:rsidRDefault="000A6AA8">
      <w:pPr>
        <w:pStyle w:val="CommentText"/>
      </w:pPr>
      <w:r>
        <w:rPr>
          <w:rStyle w:val="CommentReference"/>
        </w:rPr>
        <w:annotationRef/>
      </w:r>
      <w:r w:rsidRPr="000A6AA8">
        <w:t>CP-PCC-243</w:t>
      </w:r>
    </w:p>
  </w:comment>
  <w:comment w:id="1401" w:author="Michael Clifton" w:date="2018-10-11T10:00:00Z" w:initials="MC">
    <w:p w14:paraId="4CFA153D" w14:textId="11AC039B" w:rsidR="000A6AA8" w:rsidRDefault="000A6AA8">
      <w:pPr>
        <w:pStyle w:val="CommentText"/>
      </w:pPr>
      <w:r>
        <w:rPr>
          <w:rStyle w:val="CommentReference"/>
        </w:rPr>
        <w:annotationRef/>
      </w:r>
      <w:r w:rsidRPr="000A6AA8">
        <w:t>CP-PCC-243</w:t>
      </w:r>
    </w:p>
  </w:comment>
  <w:comment w:id="1406" w:author="Michael Clifton" w:date="2018-10-11T10:01:00Z" w:initials="MC">
    <w:p w14:paraId="7AF2D18E" w14:textId="362A3DCF" w:rsidR="000A6AA8" w:rsidRDefault="000A6AA8">
      <w:pPr>
        <w:pStyle w:val="CommentText"/>
      </w:pPr>
      <w:r>
        <w:rPr>
          <w:rStyle w:val="CommentReference"/>
        </w:rPr>
        <w:annotationRef/>
      </w:r>
      <w:r w:rsidRPr="000A6AA8">
        <w:t>CP-PCC-243</w:t>
      </w:r>
    </w:p>
  </w:comment>
  <w:comment w:id="1410" w:author="Michael Clifton" w:date="2018-10-11T10:01:00Z" w:initials="MC">
    <w:p w14:paraId="7AC44F57" w14:textId="010C9BDA" w:rsidR="000A6AA8" w:rsidRDefault="000A6AA8">
      <w:pPr>
        <w:pStyle w:val="CommentText"/>
      </w:pPr>
      <w:r>
        <w:rPr>
          <w:rStyle w:val="CommentReference"/>
        </w:rPr>
        <w:annotationRef/>
      </w:r>
      <w:r w:rsidRPr="000A6AA8">
        <w:t>CP-PCC-243</w:t>
      </w:r>
    </w:p>
  </w:comment>
  <w:comment w:id="1415" w:author="Michael Clifton" w:date="2018-10-11T10:01:00Z" w:initials="MC">
    <w:p w14:paraId="0FF47702" w14:textId="5CD2399D" w:rsidR="000A6AA8" w:rsidRDefault="000A6AA8">
      <w:pPr>
        <w:pStyle w:val="CommentText"/>
      </w:pPr>
      <w:r>
        <w:rPr>
          <w:rStyle w:val="CommentReference"/>
        </w:rPr>
        <w:annotationRef/>
      </w:r>
      <w:r w:rsidRPr="000A6AA8">
        <w:t>CP-PCC-243</w:t>
      </w:r>
    </w:p>
  </w:comment>
  <w:comment w:id="1420" w:author="Michael Clifton" w:date="2018-10-11T10:01:00Z" w:initials="MC">
    <w:p w14:paraId="39EFA0AE" w14:textId="5520C578" w:rsidR="000A6AA8" w:rsidRDefault="000A6AA8">
      <w:pPr>
        <w:pStyle w:val="CommentText"/>
      </w:pPr>
      <w:r>
        <w:rPr>
          <w:rStyle w:val="CommentReference"/>
        </w:rPr>
        <w:annotationRef/>
      </w:r>
      <w:r w:rsidRPr="000A6AA8">
        <w:t>CP-PCC-243</w:t>
      </w:r>
    </w:p>
  </w:comment>
  <w:comment w:id="1425" w:author="Michael Clifton" w:date="2018-10-11T10:01:00Z" w:initials="MC">
    <w:p w14:paraId="0E0C0F7C" w14:textId="45E4DC1A" w:rsidR="000A6AA8" w:rsidRDefault="000A6AA8">
      <w:pPr>
        <w:pStyle w:val="CommentText"/>
      </w:pPr>
      <w:r>
        <w:rPr>
          <w:rStyle w:val="CommentReference"/>
        </w:rPr>
        <w:annotationRef/>
      </w:r>
      <w:r w:rsidRPr="000A6AA8">
        <w:t>CP-PCC-243</w:t>
      </w:r>
    </w:p>
  </w:comment>
  <w:comment w:id="1430" w:author="Michael Clifton" w:date="2018-10-11T10:01:00Z" w:initials="MC">
    <w:p w14:paraId="242BAB5F" w14:textId="6060F21E" w:rsidR="000A6AA8" w:rsidRDefault="000A6AA8">
      <w:pPr>
        <w:pStyle w:val="CommentText"/>
      </w:pPr>
      <w:r>
        <w:rPr>
          <w:rStyle w:val="CommentReference"/>
        </w:rPr>
        <w:annotationRef/>
      </w:r>
      <w:r w:rsidRPr="000A6AA8">
        <w:t>CP-PCC-243</w:t>
      </w:r>
    </w:p>
  </w:comment>
  <w:comment w:id="1461" w:author="Michael Clifton" w:date="2018-10-11T11:14:00Z" w:initials="MC">
    <w:p w14:paraId="0911A5F0" w14:textId="4C83EB14" w:rsidR="00C64509" w:rsidRDefault="00C64509">
      <w:pPr>
        <w:pStyle w:val="CommentText"/>
      </w:pPr>
      <w:r>
        <w:rPr>
          <w:rStyle w:val="CommentReference"/>
        </w:rPr>
        <w:annotationRef/>
      </w:r>
      <w:r>
        <w:t>CP-PCC-251</w:t>
      </w:r>
    </w:p>
  </w:comment>
  <w:comment w:id="1638" w:author="Michael Clifton" w:date="2018-10-10T13:59:00Z" w:initials="MC">
    <w:p w14:paraId="58F93ACA" w14:textId="051C3E0B" w:rsidR="000D1E26" w:rsidRDefault="000D1E26">
      <w:pPr>
        <w:pStyle w:val="CommentText"/>
      </w:pPr>
      <w:r>
        <w:rPr>
          <w:rStyle w:val="CommentReference"/>
        </w:rPr>
        <w:annotationRef/>
      </w:r>
      <w:r>
        <w:t>CP-PCC-232</w:t>
      </w:r>
    </w:p>
  </w:comment>
  <w:comment w:id="1831" w:author="Michael Clifton" w:date="2018-10-11T11:17:00Z" w:initials="MC">
    <w:p w14:paraId="07AF04F3" w14:textId="3D57EE0B" w:rsidR="006A28DE" w:rsidRDefault="006A28DE">
      <w:pPr>
        <w:pStyle w:val="CommentText"/>
      </w:pPr>
      <w:r>
        <w:rPr>
          <w:rStyle w:val="CommentReference"/>
        </w:rPr>
        <w:annotationRef/>
      </w:r>
      <w:r>
        <w:t>CP-PCC-252</w:t>
      </w:r>
    </w:p>
  </w:comment>
  <w:comment w:id="1836" w:author="Michael Clifton" w:date="2018-10-11T11:24:00Z" w:initials="MC">
    <w:p w14:paraId="29C6D0A6" w14:textId="759BE50E" w:rsidR="006A28DE" w:rsidRDefault="006A28DE">
      <w:pPr>
        <w:pStyle w:val="CommentText"/>
      </w:pPr>
      <w:r>
        <w:rPr>
          <w:rStyle w:val="CommentReference"/>
        </w:rPr>
        <w:annotationRef/>
      </w:r>
      <w:r>
        <w:t>CP-PCC-252</w:t>
      </w:r>
    </w:p>
  </w:comment>
  <w:comment w:id="1845" w:author="Michael Clifton" w:date="2018-10-11T11:23:00Z" w:initials="MC">
    <w:p w14:paraId="48F09FF1" w14:textId="75C1055D" w:rsidR="006A28DE" w:rsidRDefault="006A28DE">
      <w:pPr>
        <w:pStyle w:val="CommentText"/>
      </w:pPr>
      <w:r>
        <w:rPr>
          <w:rStyle w:val="CommentReference"/>
        </w:rPr>
        <w:annotationRef/>
      </w:r>
      <w:r>
        <w:t>CP-PCC-252</w:t>
      </w:r>
    </w:p>
  </w:comment>
  <w:comment w:id="1877" w:author="Michael Clifton" w:date="2018-10-11T12:20:00Z" w:initials="MC">
    <w:p w14:paraId="2608C450" w14:textId="40A1FA57" w:rsidR="004D2991" w:rsidRDefault="004D2991">
      <w:pPr>
        <w:pStyle w:val="CommentText"/>
      </w:pPr>
      <w:r>
        <w:rPr>
          <w:rStyle w:val="CommentReference"/>
        </w:rPr>
        <w:annotationRef/>
      </w:r>
      <w:r>
        <w:t>CP-PCC-266</w:t>
      </w:r>
    </w:p>
  </w:comment>
  <w:comment w:id="2304" w:author="Michael Clifton" w:date="2018-10-11T12:19:00Z" w:initials="MC">
    <w:p w14:paraId="6D7800FD" w14:textId="672BCB48" w:rsidR="004D2991" w:rsidRDefault="004D2991">
      <w:pPr>
        <w:pStyle w:val="CommentText"/>
      </w:pPr>
      <w:r>
        <w:rPr>
          <w:rStyle w:val="CommentReference"/>
        </w:rPr>
        <w:annotationRef/>
      </w:r>
      <w:r>
        <w:t>CP-PCC-266</w:t>
      </w:r>
    </w:p>
  </w:comment>
  <w:comment w:id="2449" w:author="Michael Clifton" w:date="2018-10-11T11:33:00Z" w:initials="MC">
    <w:p w14:paraId="06236F9F" w14:textId="75B8BEF8" w:rsidR="00A151ED" w:rsidRDefault="00A151ED">
      <w:pPr>
        <w:pStyle w:val="CommentText"/>
      </w:pPr>
      <w:r>
        <w:rPr>
          <w:rStyle w:val="CommentReference"/>
        </w:rPr>
        <w:annotationRef/>
      </w:r>
      <w:r>
        <w:t>CP-PCC-255</w:t>
      </w:r>
    </w:p>
  </w:comment>
  <w:comment w:id="2459" w:author="Michael Clifton" w:date="2018-10-11T11:35:00Z" w:initials="MC">
    <w:p w14:paraId="20E89DFA" w14:textId="61169733" w:rsidR="00A151ED" w:rsidRDefault="00A151ED">
      <w:pPr>
        <w:pStyle w:val="CommentText"/>
      </w:pPr>
      <w:r>
        <w:rPr>
          <w:rStyle w:val="CommentReference"/>
        </w:rPr>
        <w:annotationRef/>
      </w:r>
      <w:r>
        <w:t>CP-PCC-255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FB5E39" w15:done="0"/>
  <w15:commentEx w15:paraId="1A3484FB" w15:done="0"/>
  <w15:commentEx w15:paraId="028114FC" w15:done="0"/>
  <w15:commentEx w15:paraId="7F846D46" w15:done="0"/>
  <w15:commentEx w15:paraId="2125F2A7" w15:done="0"/>
  <w15:commentEx w15:paraId="455A6CAA" w15:done="0"/>
  <w15:commentEx w15:paraId="190EDC5B" w15:done="0"/>
  <w15:commentEx w15:paraId="03B6C0F1" w15:done="0"/>
  <w15:commentEx w15:paraId="7382FFEA" w15:done="0"/>
  <w15:commentEx w15:paraId="2BB5508C" w15:done="0"/>
  <w15:commentEx w15:paraId="3072F196" w15:done="0"/>
  <w15:commentEx w15:paraId="29F15FE0" w15:done="0"/>
  <w15:commentEx w15:paraId="7AD4C912" w15:done="0"/>
  <w15:commentEx w15:paraId="0D78398F" w15:done="0"/>
  <w15:commentEx w15:paraId="5E81A9BC" w15:done="0"/>
  <w15:commentEx w15:paraId="71312C7F" w15:done="0"/>
  <w15:commentEx w15:paraId="186E6A72" w15:done="0"/>
  <w15:commentEx w15:paraId="7E4DEF22" w15:done="0"/>
  <w15:commentEx w15:paraId="74328FAA" w15:done="0"/>
  <w15:commentEx w15:paraId="75213C2A" w15:done="0"/>
  <w15:commentEx w15:paraId="30F22C89" w15:done="0"/>
  <w15:commentEx w15:paraId="13F35E46" w15:done="0"/>
  <w15:commentEx w15:paraId="6D4D90A9" w15:done="0"/>
  <w15:commentEx w15:paraId="4FE63D8B" w15:done="0"/>
  <w15:commentEx w15:paraId="7648B522" w15:done="0"/>
  <w15:commentEx w15:paraId="17FF2620" w15:done="0"/>
  <w15:commentEx w15:paraId="31D39261" w15:done="0"/>
  <w15:commentEx w15:paraId="2EB5A511" w15:done="0"/>
  <w15:commentEx w15:paraId="4385CB11" w15:done="0"/>
  <w15:commentEx w15:paraId="1510E117" w15:done="0"/>
  <w15:commentEx w15:paraId="5AF211B7" w15:done="0"/>
  <w15:commentEx w15:paraId="05AEEF00" w15:done="0"/>
  <w15:commentEx w15:paraId="2B60A5F0" w15:done="0"/>
  <w15:commentEx w15:paraId="2E9B10DD" w15:done="0"/>
  <w15:commentEx w15:paraId="039EEBE1" w15:done="0"/>
  <w15:commentEx w15:paraId="1CCB52F7" w15:done="0"/>
  <w15:commentEx w15:paraId="2A448940" w15:done="0"/>
  <w15:commentEx w15:paraId="2ECA7225" w15:done="0"/>
  <w15:commentEx w15:paraId="0B547344" w15:done="0"/>
  <w15:commentEx w15:paraId="2E7C02E3" w15:done="0"/>
  <w15:commentEx w15:paraId="3E67DDC5" w15:done="0"/>
  <w15:commentEx w15:paraId="07D86620" w15:done="0"/>
  <w15:commentEx w15:paraId="419D6FE3" w15:done="0"/>
  <w15:commentEx w15:paraId="7B70ACA4" w15:done="0"/>
  <w15:commentEx w15:paraId="4CFA153D" w15:done="0"/>
  <w15:commentEx w15:paraId="7AF2D18E" w15:done="0"/>
  <w15:commentEx w15:paraId="7AC44F57" w15:done="0"/>
  <w15:commentEx w15:paraId="0FF47702" w15:done="0"/>
  <w15:commentEx w15:paraId="39EFA0AE" w15:done="0"/>
  <w15:commentEx w15:paraId="0E0C0F7C" w15:done="0"/>
  <w15:commentEx w15:paraId="242BAB5F" w15:done="0"/>
  <w15:commentEx w15:paraId="0911A5F0" w15:done="0"/>
  <w15:commentEx w15:paraId="58F93ACA" w15:done="0"/>
  <w15:commentEx w15:paraId="07AF04F3" w15:done="0"/>
  <w15:commentEx w15:paraId="29C6D0A6" w15:done="0"/>
  <w15:commentEx w15:paraId="48F09FF1" w15:done="0"/>
  <w15:commentEx w15:paraId="2608C450" w15:done="0"/>
  <w15:commentEx w15:paraId="6D7800FD" w15:done="0"/>
  <w15:commentEx w15:paraId="06236F9F" w15:done="0"/>
  <w15:commentEx w15:paraId="20E89D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0CB0E" w14:textId="77777777" w:rsidR="00B64CE6" w:rsidRDefault="00B64CE6">
      <w:r>
        <w:separator/>
      </w:r>
    </w:p>
    <w:p w14:paraId="4A8AAB68" w14:textId="77777777" w:rsidR="00B64CE6" w:rsidRDefault="00B64CE6"/>
  </w:endnote>
  <w:endnote w:type="continuationSeparator" w:id="0">
    <w:p w14:paraId="28FB3C78" w14:textId="77777777" w:rsidR="00B64CE6" w:rsidRDefault="00B64CE6">
      <w:r>
        <w:continuationSeparator/>
      </w:r>
    </w:p>
    <w:p w14:paraId="494B9B97" w14:textId="77777777" w:rsidR="00B64CE6" w:rsidRDefault="00B64C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Gill Sans MT">
    <w:panose1 w:val="020B0502020104020203"/>
    <w:charset w:val="00"/>
    <w:family w:val="swiss"/>
    <w:pitch w:val="variable"/>
    <w:sig w:usb0="00000007" w:usb1="00000000" w:usb2="00000000" w:usb3="00000000" w:csb0="00000003" w:csb1="00000000"/>
  </w:font>
  <w:font w:name="TimesNewRomanPSMT">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webkit-sans-serif">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BookmanOldStyle">
    <w:altName w:val="Bookman Old Style"/>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A99A3" w14:textId="77777777" w:rsidR="00A1460F" w:rsidRDefault="00A146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714EF03" w14:textId="77777777" w:rsidR="00A1460F" w:rsidRDefault="00A1460F">
    <w:pPr>
      <w:pStyle w:val="Footer"/>
    </w:pPr>
  </w:p>
  <w:p w14:paraId="1922160B" w14:textId="77777777" w:rsidR="00A1460F" w:rsidRDefault="00A1460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5BB2C" w14:textId="77777777" w:rsidR="00A1460F" w:rsidRPr="00235E1F" w:rsidRDefault="00A1460F">
    <w:pPr>
      <w:pStyle w:val="Footer"/>
      <w:ind w:right="360"/>
      <w:rPr>
        <w:b/>
      </w:rPr>
    </w:pPr>
    <w:r w:rsidRPr="00235E1F">
      <w:rPr>
        <w:b/>
      </w:rPr>
      <w:t>________________________________________________________________________</w:t>
    </w:r>
  </w:p>
  <w:bookmarkStart w:id="2761" w:name="_Toc473170355"/>
  <w:p w14:paraId="429A707C" w14:textId="6857EDFA" w:rsidR="00A1460F" w:rsidRPr="001C56E2" w:rsidRDefault="00A1460F" w:rsidP="00FC7491">
    <w:pPr>
      <w:pStyle w:val="Footer"/>
      <w:jc w:val="center"/>
      <w:rPr>
        <w:sz w:val="20"/>
      </w:rPr>
    </w:pPr>
    <w:r w:rsidRPr="001C56E2">
      <w:rPr>
        <w:rStyle w:val="PageNumber"/>
        <w:sz w:val="20"/>
      </w:rPr>
      <w:fldChar w:fldCharType="begin"/>
    </w:r>
    <w:r w:rsidRPr="001C56E2">
      <w:rPr>
        <w:rStyle w:val="PageNumber"/>
        <w:sz w:val="20"/>
      </w:rPr>
      <w:instrText xml:space="preserve"> PAGE </w:instrText>
    </w:r>
    <w:r w:rsidRPr="001C56E2">
      <w:rPr>
        <w:rStyle w:val="PageNumber"/>
        <w:sz w:val="20"/>
      </w:rPr>
      <w:fldChar w:fldCharType="separate"/>
    </w:r>
    <w:r w:rsidR="00264D13">
      <w:rPr>
        <w:rStyle w:val="PageNumber"/>
        <w:noProof/>
        <w:sz w:val="20"/>
      </w:rPr>
      <w:t>70</w:t>
    </w:r>
    <w:r w:rsidRPr="001C56E2">
      <w:rPr>
        <w:rStyle w:val="PageNumber"/>
        <w:sz w:val="20"/>
      </w:rPr>
      <w:fldChar w:fldCharType="end"/>
    </w:r>
  </w:p>
  <w:p w14:paraId="39DA154C" w14:textId="1AADEF00" w:rsidR="00A1460F" w:rsidRDefault="00A1460F" w:rsidP="00235E1F">
    <w:pPr>
      <w:pStyle w:val="Footer"/>
    </w:pPr>
    <w:r w:rsidRPr="00820FCE">
      <w:rPr>
        <w:sz w:val="20"/>
      </w:rPr>
      <w:t>Rev. 2.</w:t>
    </w:r>
    <w:r>
      <w:rPr>
        <w:sz w:val="20"/>
      </w:rPr>
      <w:t>5</w:t>
    </w:r>
    <w:r w:rsidRPr="00820FCE">
      <w:rPr>
        <w:sz w:val="20"/>
      </w:rPr>
      <w:t xml:space="preserve"> – 201</w:t>
    </w:r>
    <w:r>
      <w:rPr>
        <w:sz w:val="20"/>
      </w:rPr>
      <w:t>6-11-11</w:t>
    </w:r>
    <w:r w:rsidRPr="00820FCE">
      <w:rPr>
        <w:sz w:val="20"/>
      </w:rPr>
      <w:tab/>
    </w:r>
    <w:r>
      <w:rPr>
        <w:sz w:val="20"/>
      </w:rPr>
      <w:t xml:space="preserve">       </w:t>
    </w:r>
    <w:r w:rsidRPr="00820FCE">
      <w:rPr>
        <w:sz w:val="20"/>
      </w:rPr>
      <w:t xml:space="preserve">                </w:t>
    </w:r>
    <w:r w:rsidRPr="00820FCE">
      <w:rPr>
        <w:rStyle w:val="PageNumber"/>
        <w:sz w:val="20"/>
      </w:rPr>
      <w:tab/>
    </w:r>
    <w:r w:rsidRPr="00820FCE">
      <w:rPr>
        <w:sz w:val="20"/>
      </w:rPr>
      <w:t>Copyright © 201</w:t>
    </w:r>
    <w:r>
      <w:rPr>
        <w:sz w:val="20"/>
      </w:rPr>
      <w:t>6</w:t>
    </w:r>
    <w:r w:rsidRPr="00820FCE">
      <w:rPr>
        <w:sz w:val="20"/>
      </w:rPr>
      <w:t>: IHE International</w:t>
    </w:r>
    <w:bookmarkEnd w:id="2761"/>
    <w:r w:rsidRPr="00820FCE">
      <w:rPr>
        <w:sz w:val="20"/>
      </w:rPr>
      <w:t>, Inc.</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C721A" w14:textId="1DB6A5CC" w:rsidR="00A1460F" w:rsidRDefault="00A1460F">
    <w:pPr>
      <w:pStyle w:val="Footer"/>
      <w:jc w:val="center"/>
    </w:pPr>
    <w:r>
      <w:rPr>
        <w:sz w:val="20"/>
      </w:rPr>
      <w:t>Copyright © 2016: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8E42C5" w14:textId="77777777" w:rsidR="00B64CE6" w:rsidRDefault="00B64CE6">
      <w:r>
        <w:separator/>
      </w:r>
    </w:p>
    <w:p w14:paraId="35A46CD0" w14:textId="77777777" w:rsidR="00B64CE6" w:rsidRDefault="00B64CE6"/>
  </w:footnote>
  <w:footnote w:type="continuationSeparator" w:id="0">
    <w:p w14:paraId="17B5A937" w14:textId="77777777" w:rsidR="00B64CE6" w:rsidRDefault="00B64CE6">
      <w:r>
        <w:continuationSeparator/>
      </w:r>
    </w:p>
    <w:p w14:paraId="2F295F26" w14:textId="77777777" w:rsidR="00B64CE6" w:rsidRDefault="00B64CE6"/>
  </w:footnote>
  <w:footnote w:id="1">
    <w:p w14:paraId="77683705" w14:textId="77777777" w:rsidR="00A1460F" w:rsidRDefault="00A1460F" w:rsidP="00466060">
      <w:pPr>
        <w:pStyle w:val="FootnoteText"/>
      </w:pPr>
      <w:r>
        <w:rPr>
          <w:rStyle w:val="FootnoteReference"/>
        </w:rPr>
        <w:footnoteRef/>
      </w:r>
      <w:r>
        <w:t xml:space="preserve"> The first three documents can be located on the IHE Website at </w:t>
      </w:r>
      <w:hyperlink r:id="rId1" w:anchor="IT" w:history="1">
        <w:r>
          <w:rPr>
            <w:rStyle w:val="Hyperlink"/>
          </w:rPr>
          <w:t>http://ihe.net/Technical_Frameworks/#IT</w:t>
        </w:r>
      </w:hyperlink>
      <w:r>
        <w:t>. The remaining document can be obtained from its respective publisher.</w:t>
      </w:r>
    </w:p>
  </w:footnote>
  <w:footnote w:id="2">
    <w:p w14:paraId="7663216C" w14:textId="61113AD9" w:rsidR="00A1460F" w:rsidRDefault="00A1460F">
      <w:pPr>
        <w:pStyle w:val="FootnoteText"/>
      </w:pPr>
      <w:r>
        <w:rPr>
          <w:rStyle w:val="FootnoteReference"/>
        </w:rPr>
        <w:footnoteRef/>
      </w:r>
      <w:r>
        <w:t xml:space="preserve"> </w:t>
      </w:r>
      <w:bookmarkStart w:id="13" w:name="OLE_LINK1"/>
      <w:bookmarkStart w:id="14" w:name="OLE_LINK2"/>
      <w:r>
        <w:t xml:space="preserve">HL7 </w:t>
      </w:r>
      <w:r w:rsidRPr="00143B5C">
        <w:t>is the registered trademark of Health Level Seven International.</w:t>
      </w:r>
      <w:bookmarkEnd w:id="13"/>
      <w:bookmarkEnd w:id="14"/>
    </w:p>
  </w:footnote>
  <w:footnote w:id="3">
    <w:p w14:paraId="6037390F" w14:textId="5EF94A50" w:rsidR="00A1460F" w:rsidRDefault="00A1460F">
      <w:pPr>
        <w:pStyle w:val="FootnoteText"/>
      </w:pPr>
      <w:r>
        <w:rPr>
          <w:rStyle w:val="FootnoteReference"/>
        </w:rPr>
        <w:footnoteRef/>
      </w:r>
      <w:r>
        <w:t xml:space="preserve"> CDA </w:t>
      </w:r>
      <w:r w:rsidRPr="00452000">
        <w:t>is the registered trademark of Health Level Seven International.</w:t>
      </w:r>
    </w:p>
  </w:footnote>
  <w:footnote w:id="4">
    <w:p w14:paraId="3F93B96B" w14:textId="6F0EE62C" w:rsidR="00A1460F" w:rsidRDefault="00A1460F">
      <w:pPr>
        <w:pStyle w:val="FootnoteText"/>
      </w:pPr>
      <w:r>
        <w:rPr>
          <w:rStyle w:val="FootnoteReference"/>
        </w:rPr>
        <w:footnoteRef/>
      </w:r>
      <w:r>
        <w:t xml:space="preserve"> CCD </w:t>
      </w:r>
      <w:r w:rsidRPr="00452000">
        <w:t>is the registered trademark of Health Level Seven International.</w:t>
      </w:r>
    </w:p>
  </w:footnote>
  <w:footnote w:id="5">
    <w:p w14:paraId="7413B8D8" w14:textId="77777777" w:rsidR="00A1460F" w:rsidRDefault="00A1460F" w:rsidP="005A624C">
      <w:pPr>
        <w:pStyle w:val="FootnoteText"/>
      </w:pPr>
      <w:r>
        <w:rPr>
          <w:rStyle w:val="FootnoteReference"/>
        </w:rPr>
        <w:t>1</w:t>
      </w:r>
      <w:r>
        <w:t xml:space="preserve"> </w:t>
      </w:r>
      <w:r w:rsidRPr="003978E5">
        <w:t>This material contains content from LOINC® (http://loinc.org). The LOINC table, LOINC codes, and LOINC panels and forms file are copyright © 1995-2013, Regenstrief Institute, Inc. and the Logical Observation Identifiers Names and Codes (LOINC) Committee and available at no cost under the license at http://loinc.org/terms-of-use.</w:t>
      </w:r>
    </w:p>
  </w:footnote>
  <w:footnote w:id="6">
    <w:p w14:paraId="33A72464" w14:textId="77777777" w:rsidR="00A1460F" w:rsidRDefault="00A1460F" w:rsidP="005A624C">
      <w:pPr>
        <w:pStyle w:val="FootnoteText"/>
      </w:pPr>
      <w:r>
        <w:rPr>
          <w:rStyle w:val="FootnoteReference"/>
        </w:rPr>
        <w:t>2</w:t>
      </w:r>
      <w:r>
        <w:t xml:space="preserve"> Source: CDC Census 2010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2D737" w14:textId="77777777" w:rsidR="00A1460F" w:rsidRDefault="00A1460F">
    <w:pPr>
      <w:pStyle w:val="Header"/>
    </w:pPr>
    <w:r>
      <w:t>IHE Patient Care Coordination Technical Framework Supplement – CDA Content Modules</w:t>
    </w:r>
    <w:r>
      <w:br/>
      <w:t>______________________________________________________________________________</w:t>
    </w:r>
  </w:p>
  <w:p w14:paraId="34A7409B" w14:textId="77777777" w:rsidR="00A1460F" w:rsidRDefault="00A1460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6F403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7043D02"/>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FA9480"/>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38C308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0002"/>
    <w:multiLevelType w:val="singleLevel"/>
    <w:tmpl w:val="91C0EDF2"/>
    <w:lvl w:ilvl="0">
      <w:start w:val="1"/>
      <w:numFmt w:val="decimal"/>
      <w:pStyle w:val="ConformanceStatement"/>
      <w:lvlText w:val="CONF-%1: "/>
      <w:lvlJc w:val="left"/>
      <w:pPr>
        <w:tabs>
          <w:tab w:val="num" w:pos="283"/>
        </w:tabs>
        <w:ind w:left="283" w:hanging="283"/>
      </w:pPr>
      <w:rPr>
        <w:rFonts w:ascii="Arial" w:hAnsi="Arial"/>
        <w:b/>
        <w:color w:val="000000"/>
        <w:kern w:val="20"/>
      </w:rPr>
    </w:lvl>
  </w:abstractNum>
  <w:abstractNum w:abstractNumId="12" w15:restartNumberingAfterBreak="0">
    <w:nsid w:val="00000010"/>
    <w:multiLevelType w:val="singleLevel"/>
    <w:tmpl w:val="00000010"/>
    <w:name w:val="WW8Num16"/>
    <w:lvl w:ilvl="0">
      <w:start w:val="1"/>
      <w:numFmt w:val="decimal"/>
      <w:lvlText w:val="%1."/>
      <w:lvlJc w:val="left"/>
      <w:pPr>
        <w:tabs>
          <w:tab w:val="num" w:pos="720"/>
        </w:tabs>
      </w:pPr>
    </w:lvl>
  </w:abstractNum>
  <w:abstractNum w:abstractNumId="13" w15:restartNumberingAfterBreak="0">
    <w:nsid w:val="008B7E15"/>
    <w:multiLevelType w:val="hybridMultilevel"/>
    <w:tmpl w:val="68B4623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4" w15:restartNumberingAfterBreak="0">
    <w:nsid w:val="0098024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15:restartNumberingAfterBreak="0">
    <w:nsid w:val="01E907B8"/>
    <w:multiLevelType w:val="multilevel"/>
    <w:tmpl w:val="D3446ECA"/>
    <w:lvl w:ilvl="0">
      <w:start w:val="1"/>
      <w:numFmt w:val="decimal"/>
      <w:lvlText w:val="%1."/>
      <w:lvlJc w:val="left"/>
      <w:pPr>
        <w:ind w:left="720" w:hanging="360"/>
      </w:pPr>
      <w:rPr>
        <w:color w:val="auto"/>
      </w:rPr>
    </w:lvl>
    <w:lvl w:ilvl="1">
      <w:start w:val="2"/>
      <w:numFmt w:val="decimal"/>
      <w:isLgl/>
      <w:lvlText w:val="%1.%2"/>
      <w:lvlJc w:val="left"/>
      <w:pPr>
        <w:ind w:left="106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020C3C20"/>
    <w:multiLevelType w:val="hybridMultilevel"/>
    <w:tmpl w:val="CA48D620"/>
    <w:lvl w:ilvl="0" w:tplc="6F5EEB86">
      <w:start w:val="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034A6B61"/>
    <w:multiLevelType w:val="hybridMultilevel"/>
    <w:tmpl w:val="0F7EB0C2"/>
    <w:lvl w:ilvl="0" w:tplc="8E666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3FF0EFA"/>
    <w:multiLevelType w:val="hybridMultilevel"/>
    <w:tmpl w:val="9A28853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048A5927"/>
    <w:multiLevelType w:val="multilevel"/>
    <w:tmpl w:val="3AB8118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04C82384"/>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04F42E55"/>
    <w:multiLevelType w:val="hybridMultilevel"/>
    <w:tmpl w:val="69F8D7AE"/>
    <w:lvl w:ilvl="0" w:tplc="040C0005">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04F714F2"/>
    <w:multiLevelType w:val="hybridMultilevel"/>
    <w:tmpl w:val="5948A022"/>
    <w:lvl w:ilvl="0" w:tplc="535075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52214DF"/>
    <w:multiLevelType w:val="multilevel"/>
    <w:tmpl w:val="A5320994"/>
    <w:lvl w:ilvl="0">
      <w:start w:val="6"/>
      <w:numFmt w:val="decimal"/>
      <w:lvlText w:val="%1"/>
      <w:lvlJc w:val="left"/>
      <w:pPr>
        <w:ind w:left="915" w:hanging="915"/>
      </w:pPr>
      <w:rPr>
        <w:rFonts w:hint="default"/>
      </w:rPr>
    </w:lvl>
    <w:lvl w:ilvl="1">
      <w:start w:val="3"/>
      <w:numFmt w:val="decimal"/>
      <w:lvlText w:val="%1.%2"/>
      <w:lvlJc w:val="left"/>
      <w:pPr>
        <w:ind w:left="915" w:hanging="915"/>
      </w:pPr>
      <w:rPr>
        <w:rFonts w:hint="default"/>
      </w:rPr>
    </w:lvl>
    <w:lvl w:ilvl="2">
      <w:start w:val="3"/>
      <w:numFmt w:val="decimal"/>
      <w:lvlText w:val="%1.%2.%3"/>
      <w:lvlJc w:val="left"/>
      <w:pPr>
        <w:ind w:left="915" w:hanging="915"/>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05832A3C"/>
    <w:multiLevelType w:val="hybridMultilevel"/>
    <w:tmpl w:val="F920E4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064F4466"/>
    <w:multiLevelType w:val="multilevel"/>
    <w:tmpl w:val="7B943E18"/>
    <w:numStyleLink w:val="Constraints"/>
  </w:abstractNum>
  <w:abstractNum w:abstractNumId="27" w15:restartNumberingAfterBreak="0">
    <w:nsid w:val="07520192"/>
    <w:multiLevelType w:val="multilevel"/>
    <w:tmpl w:val="7B943E18"/>
    <w:numStyleLink w:val="Constraints"/>
  </w:abstractNum>
  <w:abstractNum w:abstractNumId="28" w15:restartNumberingAfterBreak="0">
    <w:nsid w:val="0A4C4603"/>
    <w:multiLevelType w:val="hybridMultilevel"/>
    <w:tmpl w:val="26EC992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9" w15:restartNumberingAfterBreak="0">
    <w:nsid w:val="0C1B118F"/>
    <w:multiLevelType w:val="multilevel"/>
    <w:tmpl w:val="A17A3426"/>
    <w:lvl w:ilvl="0">
      <w:start w:val="6"/>
      <w:numFmt w:val="decimal"/>
      <w:lvlText w:val="%1"/>
      <w:lvlJc w:val="left"/>
      <w:pPr>
        <w:ind w:left="1050" w:hanging="1050"/>
      </w:pPr>
      <w:rPr>
        <w:rFonts w:hint="default"/>
      </w:rPr>
    </w:lvl>
    <w:lvl w:ilvl="1">
      <w:start w:val="3"/>
      <w:numFmt w:val="decimal"/>
      <w:lvlText w:val="%1.%2"/>
      <w:lvlJc w:val="left"/>
      <w:pPr>
        <w:ind w:left="1050" w:hanging="1050"/>
      </w:pPr>
      <w:rPr>
        <w:rFonts w:hint="default"/>
      </w:rPr>
    </w:lvl>
    <w:lvl w:ilvl="2">
      <w:start w:val="4"/>
      <w:numFmt w:val="decimal"/>
      <w:lvlText w:val="%1.%2.%3"/>
      <w:lvlJc w:val="left"/>
      <w:pPr>
        <w:ind w:left="1050" w:hanging="1050"/>
      </w:pPr>
      <w:rPr>
        <w:rFonts w:hint="default"/>
      </w:rPr>
    </w:lvl>
    <w:lvl w:ilvl="3">
      <w:start w:val="4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0C8F028D"/>
    <w:multiLevelType w:val="hybridMultilevel"/>
    <w:tmpl w:val="3A3ED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0CB07CAE"/>
    <w:multiLevelType w:val="hybridMultilevel"/>
    <w:tmpl w:val="D736C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E6D2199"/>
    <w:multiLevelType w:val="hybridMultilevel"/>
    <w:tmpl w:val="E036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FE20E4E"/>
    <w:multiLevelType w:val="multilevel"/>
    <w:tmpl w:val="F5881C60"/>
    <w:lvl w:ilvl="0">
      <w:start w:val="6"/>
      <w:numFmt w:val="decimal"/>
      <w:lvlText w:val="%1"/>
      <w:lvlJc w:val="left"/>
      <w:pPr>
        <w:ind w:left="1050" w:hanging="1050"/>
      </w:pPr>
      <w:rPr>
        <w:rFonts w:hint="default"/>
      </w:rPr>
    </w:lvl>
    <w:lvl w:ilvl="1">
      <w:start w:val="3"/>
      <w:numFmt w:val="decimal"/>
      <w:lvlText w:val="%1.%2"/>
      <w:lvlJc w:val="left"/>
      <w:pPr>
        <w:ind w:left="1320" w:hanging="1050"/>
      </w:pPr>
      <w:rPr>
        <w:rFonts w:hint="default"/>
      </w:rPr>
    </w:lvl>
    <w:lvl w:ilvl="2">
      <w:start w:val="4"/>
      <w:numFmt w:val="decimal"/>
      <w:lvlText w:val="%1.%2.%3"/>
      <w:lvlJc w:val="left"/>
      <w:pPr>
        <w:ind w:left="1590" w:hanging="1050"/>
      </w:pPr>
      <w:rPr>
        <w:rFonts w:hint="default"/>
      </w:rPr>
    </w:lvl>
    <w:lvl w:ilvl="3">
      <w:start w:val="24"/>
      <w:numFmt w:val="decimal"/>
      <w:lvlText w:val="%1.%2.%3.%4"/>
      <w:lvlJc w:val="left"/>
      <w:pPr>
        <w:ind w:left="1890" w:hanging="1080"/>
      </w:pPr>
      <w:rPr>
        <w:rFonts w:hint="default"/>
      </w:rPr>
    </w:lvl>
    <w:lvl w:ilvl="4">
      <w:start w:val="7"/>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34" w15:restartNumberingAfterBreak="0">
    <w:nsid w:val="0FEE5469"/>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121C644E"/>
    <w:multiLevelType w:val="hybridMultilevel"/>
    <w:tmpl w:val="BC42AD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2CEE4F6"/>
    <w:multiLevelType w:val="hybridMultilevel"/>
    <w:tmpl w:val="815657A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130C66E0"/>
    <w:multiLevelType w:val="hybridMultilevel"/>
    <w:tmpl w:val="B7829BEC"/>
    <w:lvl w:ilvl="0" w:tplc="A100FE7A">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3572599"/>
    <w:multiLevelType w:val="hybridMultilevel"/>
    <w:tmpl w:val="2486A55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0" w15:restartNumberingAfterBreak="0">
    <w:nsid w:val="13821335"/>
    <w:multiLevelType w:val="multilevel"/>
    <w:tmpl w:val="CAC0C834"/>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15:restartNumberingAfterBreak="0">
    <w:nsid w:val="14A07D21"/>
    <w:multiLevelType w:val="hybridMultilevel"/>
    <w:tmpl w:val="0F7EB0C2"/>
    <w:lvl w:ilvl="0" w:tplc="8E666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4D26EC8"/>
    <w:multiLevelType w:val="multilevel"/>
    <w:tmpl w:val="89CCE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B73013"/>
    <w:multiLevelType w:val="multilevel"/>
    <w:tmpl w:val="C2C45C5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4" w15:restartNumberingAfterBreak="0">
    <w:nsid w:val="16480BC0"/>
    <w:multiLevelType w:val="hybridMultilevel"/>
    <w:tmpl w:val="FDF8B1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5" w15:restartNumberingAfterBreak="0">
    <w:nsid w:val="165D2099"/>
    <w:multiLevelType w:val="multilevel"/>
    <w:tmpl w:val="898A1B8C"/>
    <w:lvl w:ilvl="0">
      <w:start w:val="6"/>
      <w:numFmt w:val="decimal"/>
      <w:lvlText w:val="%1"/>
      <w:lvlJc w:val="left"/>
      <w:pPr>
        <w:ind w:left="720" w:hanging="720"/>
      </w:pPr>
      <w:rPr>
        <w:rFonts w:hint="default"/>
      </w:rPr>
    </w:lvl>
    <w:lvl w:ilvl="1">
      <w:start w:val="3"/>
      <w:numFmt w:val="decimal"/>
      <w:lvlText w:val="%1.%2"/>
      <w:lvlJc w:val="left"/>
      <w:pPr>
        <w:ind w:left="1201" w:hanging="720"/>
      </w:pPr>
      <w:rPr>
        <w:rFonts w:hint="default"/>
      </w:rPr>
    </w:lvl>
    <w:lvl w:ilvl="2">
      <w:start w:val="3"/>
      <w:numFmt w:val="decimal"/>
      <w:lvlText w:val="%1.%2.%3"/>
      <w:lvlJc w:val="left"/>
      <w:pPr>
        <w:ind w:left="1682" w:hanging="720"/>
      </w:pPr>
      <w:rPr>
        <w:rFonts w:hint="default"/>
      </w:rPr>
    </w:lvl>
    <w:lvl w:ilvl="3">
      <w:start w:val="1"/>
      <w:numFmt w:val="decimal"/>
      <w:lvlText w:val="%1.%2.%3.%4"/>
      <w:lvlJc w:val="left"/>
      <w:pPr>
        <w:ind w:left="2523" w:hanging="1080"/>
      </w:pPr>
      <w:rPr>
        <w:rFonts w:hint="default"/>
      </w:rPr>
    </w:lvl>
    <w:lvl w:ilvl="4">
      <w:start w:val="1"/>
      <w:numFmt w:val="decimal"/>
      <w:lvlText w:val="%1.%2.%3.%4.%5"/>
      <w:lvlJc w:val="left"/>
      <w:pPr>
        <w:ind w:left="3004" w:hanging="1080"/>
      </w:pPr>
      <w:rPr>
        <w:rFonts w:hint="default"/>
      </w:rPr>
    </w:lvl>
    <w:lvl w:ilvl="5">
      <w:start w:val="1"/>
      <w:numFmt w:val="decimal"/>
      <w:lvlText w:val="%1.%2.%3.%4.%5.%6"/>
      <w:lvlJc w:val="left"/>
      <w:pPr>
        <w:ind w:left="3845" w:hanging="1440"/>
      </w:pPr>
      <w:rPr>
        <w:rFonts w:hint="default"/>
      </w:rPr>
    </w:lvl>
    <w:lvl w:ilvl="6">
      <w:start w:val="1"/>
      <w:numFmt w:val="decimal"/>
      <w:lvlText w:val="%1.%2.%3.%4.%5.%6.%7"/>
      <w:lvlJc w:val="left"/>
      <w:pPr>
        <w:ind w:left="4326" w:hanging="1440"/>
      </w:pPr>
      <w:rPr>
        <w:rFonts w:hint="default"/>
      </w:rPr>
    </w:lvl>
    <w:lvl w:ilvl="7">
      <w:start w:val="1"/>
      <w:numFmt w:val="decimal"/>
      <w:lvlText w:val="%1.%2.%3.%4.%5.%6.%7.%8"/>
      <w:lvlJc w:val="left"/>
      <w:pPr>
        <w:ind w:left="5167" w:hanging="1800"/>
      </w:pPr>
      <w:rPr>
        <w:rFonts w:hint="default"/>
      </w:rPr>
    </w:lvl>
    <w:lvl w:ilvl="8">
      <w:start w:val="1"/>
      <w:numFmt w:val="decimal"/>
      <w:lvlText w:val="%1.%2.%3.%4.%5.%6.%7.%8.%9"/>
      <w:lvlJc w:val="left"/>
      <w:pPr>
        <w:ind w:left="5648" w:hanging="1800"/>
      </w:pPr>
      <w:rPr>
        <w:rFonts w:hint="default"/>
      </w:rPr>
    </w:lvl>
  </w:abstractNum>
  <w:abstractNum w:abstractNumId="46" w15:restartNumberingAfterBreak="0">
    <w:nsid w:val="173C03CD"/>
    <w:multiLevelType w:val="hybridMultilevel"/>
    <w:tmpl w:val="0F7EB0C2"/>
    <w:lvl w:ilvl="0" w:tplc="8E666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7996FF9"/>
    <w:multiLevelType w:val="hybridMultilevel"/>
    <w:tmpl w:val="7C94B8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7B12575"/>
    <w:multiLevelType w:val="hybridMultilevel"/>
    <w:tmpl w:val="57582880"/>
    <w:lvl w:ilvl="0" w:tplc="CC7647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806581D"/>
    <w:multiLevelType w:val="hybridMultilevel"/>
    <w:tmpl w:val="26CE2456"/>
    <w:lvl w:ilvl="0" w:tplc="04090003">
      <w:start w:val="1"/>
      <w:numFmt w:val="decimal"/>
      <w:lvlText w:val="%1."/>
      <w:lvlJc w:val="left"/>
      <w:pPr>
        <w:tabs>
          <w:tab w:val="num" w:pos="360"/>
        </w:tabs>
        <w:ind w:left="36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0" w15:restartNumberingAfterBreak="0">
    <w:nsid w:val="18DE3291"/>
    <w:multiLevelType w:val="hybridMultilevel"/>
    <w:tmpl w:val="D9BCC4D4"/>
    <w:lvl w:ilvl="0" w:tplc="678287A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194805BE"/>
    <w:multiLevelType w:val="hybridMultilevel"/>
    <w:tmpl w:val="2A56703E"/>
    <w:lvl w:ilvl="0" w:tplc="BD52A9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9D6612F"/>
    <w:multiLevelType w:val="hybridMultilevel"/>
    <w:tmpl w:val="E4CCF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9E939B1"/>
    <w:multiLevelType w:val="hybridMultilevel"/>
    <w:tmpl w:val="F17A6E9A"/>
    <w:lvl w:ilvl="0" w:tplc="465C92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A2E0054"/>
    <w:multiLevelType w:val="multilevel"/>
    <w:tmpl w:val="DA64D0D0"/>
    <w:lvl w:ilvl="0">
      <w:start w:val="1"/>
      <w:numFmt w:val="decimal"/>
      <w:lvlText w:val="%1."/>
      <w:lvlJc w:val="left"/>
      <w:pPr>
        <w:tabs>
          <w:tab w:val="num" w:pos="1170"/>
        </w:tabs>
        <w:ind w:left="117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5" w15:restartNumberingAfterBreak="0">
    <w:nsid w:val="1A4C79D0"/>
    <w:multiLevelType w:val="hybridMultilevel"/>
    <w:tmpl w:val="4CF47E3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6" w15:restartNumberingAfterBreak="0">
    <w:nsid w:val="1BE857E1"/>
    <w:multiLevelType w:val="hybridMultilevel"/>
    <w:tmpl w:val="1DE07B74"/>
    <w:lvl w:ilvl="0" w:tplc="9B9C2A06">
      <w:start w:val="1"/>
      <w:numFmt w:val="bullet"/>
      <w:lvlText w:val=""/>
      <w:lvlJc w:val="left"/>
      <w:pPr>
        <w:tabs>
          <w:tab w:val="num" w:pos="720"/>
        </w:tabs>
        <w:ind w:left="720" w:hanging="360"/>
      </w:pPr>
      <w:rPr>
        <w:rFonts w:ascii="Wingdings" w:hAnsi="Wingdings" w:hint="default"/>
      </w:rPr>
    </w:lvl>
    <w:lvl w:ilvl="1" w:tplc="AF248462">
      <w:start w:val="1"/>
      <w:numFmt w:val="bullet"/>
      <w:lvlText w:val=""/>
      <w:lvlJc w:val="left"/>
      <w:pPr>
        <w:tabs>
          <w:tab w:val="num" w:pos="1440"/>
        </w:tabs>
        <w:ind w:left="1440" w:hanging="360"/>
      </w:pPr>
      <w:rPr>
        <w:rFonts w:ascii="Wingdings" w:hAnsi="Wingdings" w:hint="default"/>
      </w:rPr>
    </w:lvl>
    <w:lvl w:ilvl="2" w:tplc="42F6593C">
      <w:start w:val="1"/>
      <w:numFmt w:val="bullet"/>
      <w:lvlText w:val=""/>
      <w:lvlJc w:val="left"/>
      <w:pPr>
        <w:tabs>
          <w:tab w:val="num" w:pos="2160"/>
        </w:tabs>
        <w:ind w:left="2160" w:hanging="360"/>
      </w:pPr>
      <w:rPr>
        <w:rFonts w:ascii="Wingdings" w:hAnsi="Wingdings" w:hint="default"/>
      </w:rPr>
    </w:lvl>
    <w:lvl w:ilvl="3" w:tplc="DB40B714">
      <w:start w:val="1"/>
      <w:numFmt w:val="bullet"/>
      <w:lvlText w:val=""/>
      <w:lvlJc w:val="left"/>
      <w:pPr>
        <w:tabs>
          <w:tab w:val="num" w:pos="2880"/>
        </w:tabs>
        <w:ind w:left="2880" w:hanging="360"/>
      </w:pPr>
      <w:rPr>
        <w:rFonts w:ascii="Wingdings" w:hAnsi="Wingdings" w:hint="default"/>
      </w:rPr>
    </w:lvl>
    <w:lvl w:ilvl="4" w:tplc="0528336C">
      <w:start w:val="1"/>
      <w:numFmt w:val="bullet"/>
      <w:lvlText w:val=""/>
      <w:lvlJc w:val="left"/>
      <w:pPr>
        <w:tabs>
          <w:tab w:val="num" w:pos="3600"/>
        </w:tabs>
        <w:ind w:left="3600" w:hanging="360"/>
      </w:pPr>
      <w:rPr>
        <w:rFonts w:ascii="Wingdings" w:hAnsi="Wingdings" w:hint="default"/>
      </w:rPr>
    </w:lvl>
    <w:lvl w:ilvl="5" w:tplc="079E99E2">
      <w:start w:val="1"/>
      <w:numFmt w:val="bullet"/>
      <w:lvlText w:val=""/>
      <w:lvlJc w:val="left"/>
      <w:pPr>
        <w:tabs>
          <w:tab w:val="num" w:pos="4320"/>
        </w:tabs>
        <w:ind w:left="4320" w:hanging="360"/>
      </w:pPr>
      <w:rPr>
        <w:rFonts w:ascii="Wingdings" w:hAnsi="Wingdings" w:hint="default"/>
      </w:rPr>
    </w:lvl>
    <w:lvl w:ilvl="6" w:tplc="0D04CEC8">
      <w:start w:val="1"/>
      <w:numFmt w:val="bullet"/>
      <w:lvlText w:val=""/>
      <w:lvlJc w:val="left"/>
      <w:pPr>
        <w:tabs>
          <w:tab w:val="num" w:pos="5040"/>
        </w:tabs>
        <w:ind w:left="5040" w:hanging="360"/>
      </w:pPr>
      <w:rPr>
        <w:rFonts w:ascii="Wingdings" w:hAnsi="Wingdings" w:hint="default"/>
      </w:rPr>
    </w:lvl>
    <w:lvl w:ilvl="7" w:tplc="6BB21442">
      <w:start w:val="1"/>
      <w:numFmt w:val="bullet"/>
      <w:lvlText w:val=""/>
      <w:lvlJc w:val="left"/>
      <w:pPr>
        <w:tabs>
          <w:tab w:val="num" w:pos="5760"/>
        </w:tabs>
        <w:ind w:left="5760" w:hanging="360"/>
      </w:pPr>
      <w:rPr>
        <w:rFonts w:ascii="Wingdings" w:hAnsi="Wingdings" w:hint="default"/>
      </w:rPr>
    </w:lvl>
    <w:lvl w:ilvl="8" w:tplc="7E224308">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1C3E2377"/>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8" w15:restartNumberingAfterBreak="0">
    <w:nsid w:val="1C4E01ED"/>
    <w:multiLevelType w:val="hybridMultilevel"/>
    <w:tmpl w:val="28C6A66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9" w15:restartNumberingAfterBreak="0">
    <w:nsid w:val="1D1D1436"/>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0" w15:restartNumberingAfterBreak="0">
    <w:nsid w:val="1E0A2E05"/>
    <w:multiLevelType w:val="hybridMultilevel"/>
    <w:tmpl w:val="0882AFE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1" w15:restartNumberingAfterBreak="0">
    <w:nsid w:val="20F16CAF"/>
    <w:multiLevelType w:val="hybridMultilevel"/>
    <w:tmpl w:val="A1E2D4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2" w15:restartNumberingAfterBreak="0">
    <w:nsid w:val="21752CF2"/>
    <w:multiLevelType w:val="hybridMultilevel"/>
    <w:tmpl w:val="EB8E4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21AA27AA"/>
    <w:multiLevelType w:val="multilevel"/>
    <w:tmpl w:val="4748125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4" w15:restartNumberingAfterBreak="0">
    <w:nsid w:val="21B015FA"/>
    <w:multiLevelType w:val="hybridMultilevel"/>
    <w:tmpl w:val="0F7EB0C2"/>
    <w:lvl w:ilvl="0" w:tplc="8E666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29A26BE"/>
    <w:multiLevelType w:val="hybridMultilevel"/>
    <w:tmpl w:val="AE127E70"/>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6" w15:restartNumberingAfterBreak="0">
    <w:nsid w:val="237C7CF8"/>
    <w:multiLevelType w:val="hybridMultilevel"/>
    <w:tmpl w:val="9AC60642"/>
    <w:lvl w:ilvl="0" w:tplc="0A9A23DA">
      <w:start w:val="1"/>
      <w:numFmt w:val="bullet"/>
      <w:lvlText w:val=""/>
      <w:lvlJc w:val="left"/>
      <w:pPr>
        <w:ind w:left="432" w:hanging="360"/>
      </w:pPr>
      <w:rPr>
        <w:rFonts w:ascii="Symbol" w:eastAsia="Times New Roman" w:hAnsi="Symbol" w:cs="Times New Roman" w:hint="default"/>
        <w:sz w:val="18"/>
      </w:rPr>
    </w:lvl>
    <w:lvl w:ilvl="1" w:tplc="04090003">
      <w:start w:val="1"/>
      <w:numFmt w:val="bullet"/>
      <w:lvlText w:val="o"/>
      <w:lvlJc w:val="left"/>
      <w:pPr>
        <w:ind w:left="1152" w:hanging="360"/>
      </w:pPr>
      <w:rPr>
        <w:rFonts w:ascii="Courier New" w:hAnsi="Courier New" w:cs="Courier New" w:hint="default"/>
      </w:rPr>
    </w:lvl>
    <w:lvl w:ilvl="2" w:tplc="04090005">
      <w:start w:val="1"/>
      <w:numFmt w:val="bullet"/>
      <w:lvlText w:val=""/>
      <w:lvlJc w:val="left"/>
      <w:pPr>
        <w:ind w:left="1872"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7" w15:restartNumberingAfterBreak="0">
    <w:nsid w:val="241A3393"/>
    <w:multiLevelType w:val="multilevel"/>
    <w:tmpl w:val="898A1B8C"/>
    <w:lvl w:ilvl="0">
      <w:start w:val="6"/>
      <w:numFmt w:val="decimal"/>
      <w:lvlText w:val="%1"/>
      <w:lvlJc w:val="left"/>
      <w:pPr>
        <w:ind w:left="720" w:hanging="720"/>
      </w:pPr>
      <w:rPr>
        <w:rFonts w:hint="default"/>
      </w:rPr>
    </w:lvl>
    <w:lvl w:ilvl="1">
      <w:start w:val="3"/>
      <w:numFmt w:val="decimal"/>
      <w:lvlText w:val="%1.%2"/>
      <w:lvlJc w:val="left"/>
      <w:pPr>
        <w:ind w:left="1201" w:hanging="720"/>
      </w:pPr>
      <w:rPr>
        <w:rFonts w:hint="default"/>
      </w:rPr>
    </w:lvl>
    <w:lvl w:ilvl="2">
      <w:start w:val="3"/>
      <w:numFmt w:val="decimal"/>
      <w:lvlText w:val="%1.%2.%3"/>
      <w:lvlJc w:val="left"/>
      <w:pPr>
        <w:ind w:left="1682" w:hanging="720"/>
      </w:pPr>
      <w:rPr>
        <w:rFonts w:hint="default"/>
      </w:rPr>
    </w:lvl>
    <w:lvl w:ilvl="3">
      <w:start w:val="1"/>
      <w:numFmt w:val="decimal"/>
      <w:lvlText w:val="%1.%2.%3.%4"/>
      <w:lvlJc w:val="left"/>
      <w:pPr>
        <w:ind w:left="2523" w:hanging="1080"/>
      </w:pPr>
      <w:rPr>
        <w:rFonts w:hint="default"/>
      </w:rPr>
    </w:lvl>
    <w:lvl w:ilvl="4">
      <w:start w:val="1"/>
      <w:numFmt w:val="decimal"/>
      <w:lvlText w:val="%1.%2.%3.%4.%5"/>
      <w:lvlJc w:val="left"/>
      <w:pPr>
        <w:ind w:left="3004" w:hanging="1080"/>
      </w:pPr>
      <w:rPr>
        <w:rFonts w:hint="default"/>
      </w:rPr>
    </w:lvl>
    <w:lvl w:ilvl="5">
      <w:start w:val="1"/>
      <w:numFmt w:val="decimal"/>
      <w:lvlText w:val="%1.%2.%3.%4.%5.%6"/>
      <w:lvlJc w:val="left"/>
      <w:pPr>
        <w:ind w:left="3845" w:hanging="1440"/>
      </w:pPr>
      <w:rPr>
        <w:rFonts w:hint="default"/>
      </w:rPr>
    </w:lvl>
    <w:lvl w:ilvl="6">
      <w:start w:val="1"/>
      <w:numFmt w:val="decimal"/>
      <w:lvlText w:val="%1.%2.%3.%4.%5.%6.%7"/>
      <w:lvlJc w:val="left"/>
      <w:pPr>
        <w:ind w:left="4326" w:hanging="1440"/>
      </w:pPr>
      <w:rPr>
        <w:rFonts w:hint="default"/>
      </w:rPr>
    </w:lvl>
    <w:lvl w:ilvl="7">
      <w:start w:val="1"/>
      <w:numFmt w:val="decimal"/>
      <w:lvlText w:val="%1.%2.%3.%4.%5.%6.%7.%8"/>
      <w:lvlJc w:val="left"/>
      <w:pPr>
        <w:ind w:left="5167" w:hanging="1800"/>
      </w:pPr>
      <w:rPr>
        <w:rFonts w:hint="default"/>
      </w:rPr>
    </w:lvl>
    <w:lvl w:ilvl="8">
      <w:start w:val="1"/>
      <w:numFmt w:val="decimal"/>
      <w:lvlText w:val="%1.%2.%3.%4.%5.%6.%7.%8.%9"/>
      <w:lvlJc w:val="left"/>
      <w:pPr>
        <w:ind w:left="5648" w:hanging="1800"/>
      </w:pPr>
      <w:rPr>
        <w:rFonts w:hint="default"/>
      </w:rPr>
    </w:lvl>
  </w:abstractNum>
  <w:abstractNum w:abstractNumId="68" w15:restartNumberingAfterBreak="0">
    <w:nsid w:val="24D36DB4"/>
    <w:multiLevelType w:val="hybridMultilevel"/>
    <w:tmpl w:val="384C22BE"/>
    <w:lvl w:ilvl="0" w:tplc="923CAB4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25BB2AA4"/>
    <w:multiLevelType w:val="hybridMultilevel"/>
    <w:tmpl w:val="E5A20F6C"/>
    <w:lvl w:ilvl="0" w:tplc="923CAB4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27A92B06"/>
    <w:multiLevelType w:val="hybridMultilevel"/>
    <w:tmpl w:val="9F68BEAE"/>
    <w:lvl w:ilvl="0" w:tplc="DF287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7AB7BDE"/>
    <w:multiLevelType w:val="hybridMultilevel"/>
    <w:tmpl w:val="8CF86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7C31A27"/>
    <w:multiLevelType w:val="hybridMultilevel"/>
    <w:tmpl w:val="DDF0E5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285A432B"/>
    <w:multiLevelType w:val="hybridMultilevel"/>
    <w:tmpl w:val="ADD099A4"/>
    <w:lvl w:ilvl="0" w:tplc="C5D0389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9DC23A5"/>
    <w:multiLevelType w:val="hybridMultilevel"/>
    <w:tmpl w:val="773006EA"/>
    <w:lvl w:ilvl="0" w:tplc="73C604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A16449F"/>
    <w:multiLevelType w:val="multilevel"/>
    <w:tmpl w:val="2C5AE672"/>
    <w:lvl w:ilvl="0">
      <w:start w:val="1"/>
      <w:numFmt w:val="upperLetter"/>
      <w:lvlText w:val="Appendix %1"/>
      <w:lvlJc w:val="left"/>
      <w:pPr>
        <w:tabs>
          <w:tab w:val="num" w:pos="1980"/>
        </w:tabs>
        <w:ind w:left="612" w:hanging="432"/>
      </w:pPr>
      <w:rPr>
        <w:rFonts w:hint="default"/>
      </w:rPr>
    </w:lvl>
    <w:lvl w:ilvl="1">
      <w:start w:val="1"/>
      <w:numFmt w:val="decimal"/>
      <w:lvlText w:val="%1.%2 "/>
      <w:lvlJc w:val="left"/>
      <w:pPr>
        <w:tabs>
          <w:tab w:val="num" w:pos="756"/>
        </w:tabs>
        <w:ind w:left="756" w:hanging="576"/>
      </w:pPr>
      <w:rPr>
        <w:rFonts w:hint="default"/>
      </w:rPr>
    </w:lvl>
    <w:lvl w:ilvl="2">
      <w:start w:val="1"/>
      <w:numFmt w:val="decimal"/>
      <w:lvlText w:val="%1.%2.%3"/>
      <w:lvlJc w:val="left"/>
      <w:pPr>
        <w:tabs>
          <w:tab w:val="num" w:pos="900"/>
        </w:tabs>
        <w:ind w:left="900" w:hanging="720"/>
      </w:pPr>
      <w:rPr>
        <w:rFonts w:hint="default"/>
      </w:rPr>
    </w:lvl>
    <w:lvl w:ilvl="3">
      <w:start w:val="1"/>
      <w:numFmt w:val="decimal"/>
      <w:pStyle w:val="AppendixHeading4"/>
      <w:lvlText w:val="%1.%2.%3.%4"/>
      <w:lvlJc w:val="left"/>
      <w:pPr>
        <w:tabs>
          <w:tab w:val="num" w:pos="1044"/>
        </w:tabs>
        <w:ind w:left="1044" w:hanging="864"/>
      </w:pPr>
      <w:rPr>
        <w:rFonts w:hint="default"/>
      </w:rPr>
    </w:lvl>
    <w:lvl w:ilvl="4">
      <w:start w:val="1"/>
      <w:numFmt w:val="decimal"/>
      <w:pStyle w:val="AppendixHeading5"/>
      <w:lvlText w:val="%1.%2.%3.%4.%5"/>
      <w:lvlJc w:val="left"/>
      <w:pPr>
        <w:tabs>
          <w:tab w:val="num" w:pos="1620"/>
        </w:tabs>
        <w:ind w:left="1188" w:hanging="1008"/>
      </w:pPr>
      <w:rPr>
        <w:rFonts w:hint="default"/>
      </w:rPr>
    </w:lvl>
    <w:lvl w:ilvl="5">
      <w:start w:val="1"/>
      <w:numFmt w:val="decimal"/>
      <w:lvlText w:val="%1.%2.%3.%4.%5.%6"/>
      <w:lvlJc w:val="left"/>
      <w:pPr>
        <w:tabs>
          <w:tab w:val="num" w:pos="1620"/>
        </w:tabs>
        <w:ind w:left="1332" w:hanging="1152"/>
      </w:pPr>
      <w:rPr>
        <w:rFonts w:hint="default"/>
      </w:rPr>
    </w:lvl>
    <w:lvl w:ilvl="6">
      <w:start w:val="1"/>
      <w:numFmt w:val="decimal"/>
      <w:lvlText w:val="%1.%2.%3.%4.%5.%6.%7"/>
      <w:lvlJc w:val="left"/>
      <w:pPr>
        <w:tabs>
          <w:tab w:val="num" w:pos="1980"/>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76" w15:restartNumberingAfterBreak="0">
    <w:nsid w:val="2A316167"/>
    <w:multiLevelType w:val="hybridMultilevel"/>
    <w:tmpl w:val="042A2184"/>
    <w:lvl w:ilvl="0" w:tplc="4D3EB26A">
      <w:start w:val="1"/>
      <w:numFmt w:val="bullet"/>
      <w:lvlText w:val=""/>
      <w:lvlJc w:val="left"/>
      <w:pPr>
        <w:ind w:left="360" w:hanging="360"/>
      </w:pPr>
      <w:rPr>
        <w:rFonts w:ascii="Symbol" w:hAnsi="Symbol" w:hint="default"/>
        <w:sz w:val="22"/>
      </w:rPr>
    </w:lvl>
    <w:lvl w:ilvl="1" w:tplc="04090003">
      <w:start w:val="1"/>
      <w:numFmt w:val="bullet"/>
      <w:lvlText w:val="o"/>
      <w:lvlJc w:val="left"/>
      <w:pPr>
        <w:ind w:left="1080" w:hanging="360"/>
      </w:pPr>
      <w:rPr>
        <w:rFonts w:ascii="Courier New" w:hAnsi="Courier New" w:cs="Courier New" w:hint="default"/>
      </w:rPr>
    </w:lvl>
    <w:lvl w:ilvl="2" w:tplc="CA26B360">
      <w:start w:val="4"/>
      <w:numFmt w:val="bullet"/>
      <w:lvlText w:val="•"/>
      <w:lvlJc w:val="left"/>
      <w:pPr>
        <w:ind w:left="1800" w:hanging="360"/>
      </w:pPr>
      <w:rPr>
        <w:rFonts w:ascii="Arial" w:eastAsia="Times New Roman"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2B14572C"/>
    <w:multiLevelType w:val="multilevel"/>
    <w:tmpl w:val="E0B2924E"/>
    <w:lvl w:ilvl="0">
      <w:start w:val="6"/>
      <w:numFmt w:val="decimal"/>
      <w:lvlText w:val="%1"/>
      <w:lvlJc w:val="left"/>
      <w:pPr>
        <w:ind w:left="915" w:hanging="915"/>
      </w:pPr>
      <w:rPr>
        <w:rFonts w:hint="default"/>
      </w:rPr>
    </w:lvl>
    <w:lvl w:ilvl="1">
      <w:start w:val="3"/>
      <w:numFmt w:val="decimal"/>
      <w:lvlText w:val="%1.%2"/>
      <w:lvlJc w:val="left"/>
      <w:pPr>
        <w:ind w:left="915" w:hanging="915"/>
      </w:pPr>
      <w:rPr>
        <w:rFonts w:hint="default"/>
      </w:rPr>
    </w:lvl>
    <w:lvl w:ilvl="2">
      <w:start w:val="4"/>
      <w:numFmt w:val="decimal"/>
      <w:lvlText w:val="%1.%2.%3"/>
      <w:lvlJc w:val="left"/>
      <w:pPr>
        <w:ind w:left="915" w:hanging="915"/>
      </w:pPr>
      <w:rPr>
        <w:rFonts w:hint="default"/>
      </w:rPr>
    </w:lvl>
    <w:lvl w:ilvl="3">
      <w:start w:val="1"/>
      <w:numFmt w:val="decimal"/>
      <w:lvlText w:val="%1.%2.%3.%4"/>
      <w:lvlJc w:val="left"/>
      <w:pPr>
        <w:ind w:left="1080" w:hanging="1080"/>
      </w:pPr>
      <w:rPr>
        <w:rFonts w:hint="default"/>
      </w:rPr>
    </w:lvl>
    <w:lvl w:ilvl="4">
      <w:start w:val="4"/>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2B227C1A"/>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9" w15:restartNumberingAfterBreak="0">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0" w15:restartNumberingAfterBreak="0">
    <w:nsid w:val="2BA05080"/>
    <w:multiLevelType w:val="hybridMultilevel"/>
    <w:tmpl w:val="19E271F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1" w15:restartNumberingAfterBreak="0">
    <w:nsid w:val="2BFC188A"/>
    <w:multiLevelType w:val="hybridMultilevel"/>
    <w:tmpl w:val="43BCF8E2"/>
    <w:lvl w:ilvl="0" w:tplc="6F5EEB86">
      <w:start w:val="6"/>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2" w15:restartNumberingAfterBreak="0">
    <w:nsid w:val="2CD9340B"/>
    <w:multiLevelType w:val="hybridMultilevel"/>
    <w:tmpl w:val="9F68BEAE"/>
    <w:lvl w:ilvl="0" w:tplc="DF287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D1C4EC8"/>
    <w:multiLevelType w:val="hybridMultilevel"/>
    <w:tmpl w:val="4E6E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EC73252"/>
    <w:multiLevelType w:val="hybridMultilevel"/>
    <w:tmpl w:val="553070A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5" w15:restartNumberingAfterBreak="0">
    <w:nsid w:val="2F7C5BB0"/>
    <w:multiLevelType w:val="hybridMultilevel"/>
    <w:tmpl w:val="9146D0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2F837975"/>
    <w:multiLevelType w:val="hybridMultilevel"/>
    <w:tmpl w:val="A112B74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7" w15:restartNumberingAfterBreak="0">
    <w:nsid w:val="2F9E0EA5"/>
    <w:multiLevelType w:val="hybridMultilevel"/>
    <w:tmpl w:val="2FFA11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30A320D0"/>
    <w:multiLevelType w:val="hybridMultilevel"/>
    <w:tmpl w:val="14CE7188"/>
    <w:lvl w:ilvl="0" w:tplc="FFFFFFFF">
      <w:start w:val="1"/>
      <w:numFmt w:val="bullet"/>
      <w:lvlText w:val=""/>
      <w:lvlJc w:val="left"/>
      <w:pPr>
        <w:tabs>
          <w:tab w:val="num" w:pos="187"/>
        </w:tabs>
        <w:ind w:left="187" w:hanging="187"/>
      </w:pPr>
      <w:rPr>
        <w:rFonts w:ascii="Symbol" w:hAnsi="Symbol" w:hint="default"/>
      </w:rPr>
    </w:lvl>
    <w:lvl w:ilvl="1" w:tplc="FFFFFFFF">
      <w:start w:val="1"/>
      <w:numFmt w:val="bullet"/>
      <w:lvlText w:val=""/>
      <w:lvlJc w:val="left"/>
      <w:pPr>
        <w:tabs>
          <w:tab w:val="num" w:pos="1253"/>
        </w:tabs>
        <w:ind w:left="1253" w:hanging="173"/>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3150103D"/>
    <w:multiLevelType w:val="hybridMultilevel"/>
    <w:tmpl w:val="6538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23B3689"/>
    <w:multiLevelType w:val="hybridMultilevel"/>
    <w:tmpl w:val="57F255E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1" w15:restartNumberingAfterBreak="0">
    <w:nsid w:val="332665ED"/>
    <w:multiLevelType w:val="multilevel"/>
    <w:tmpl w:val="079C2AD6"/>
    <w:lvl w:ilvl="0">
      <w:start w:val="1"/>
      <w:numFmt w:val="upperLetter"/>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2" w15:restartNumberingAfterBreak="0">
    <w:nsid w:val="333357A2"/>
    <w:multiLevelType w:val="hybridMultilevel"/>
    <w:tmpl w:val="F20A3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3BF60D3"/>
    <w:multiLevelType w:val="hybridMultilevel"/>
    <w:tmpl w:val="21227350"/>
    <w:lvl w:ilvl="0" w:tplc="7D4EAD7C">
      <w:start w:val="6"/>
      <w:numFmt w:val="bullet"/>
      <w:lvlText w:val=""/>
      <w:lvlJc w:val="left"/>
      <w:pPr>
        <w:ind w:left="720" w:hanging="360"/>
      </w:pPr>
      <w:rPr>
        <w:rFonts w:ascii="Symbol" w:eastAsia="Times New Roman" w:hAnsi="Symbo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551244F"/>
    <w:multiLevelType w:val="hybridMultilevel"/>
    <w:tmpl w:val="4718DBF8"/>
    <w:lvl w:ilvl="0" w:tplc="6F5EEB86">
      <w:start w:val="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35B77832"/>
    <w:multiLevelType w:val="hybridMultilevel"/>
    <w:tmpl w:val="EAFC6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363964F2"/>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7" w15:restartNumberingAfterBreak="0">
    <w:nsid w:val="36F75C6C"/>
    <w:multiLevelType w:val="hybridMultilevel"/>
    <w:tmpl w:val="0D025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38F304A9"/>
    <w:multiLevelType w:val="hybridMultilevel"/>
    <w:tmpl w:val="E828D4AC"/>
    <w:lvl w:ilvl="0" w:tplc="04090003">
      <w:start w:val="1"/>
      <w:numFmt w:val="bullet"/>
      <w:lvlText w:val="o"/>
      <w:lvlJc w:val="left"/>
      <w:pPr>
        <w:ind w:left="1080" w:hanging="360"/>
      </w:pPr>
      <w:rPr>
        <w:rFonts w:ascii="Courier New" w:hAnsi="Courier New" w:cs="Courier New"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99" w15:restartNumberingAfterBreak="0">
    <w:nsid w:val="397B68E4"/>
    <w:multiLevelType w:val="hybridMultilevel"/>
    <w:tmpl w:val="7C94B8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39C87FF8"/>
    <w:multiLevelType w:val="hybridMultilevel"/>
    <w:tmpl w:val="7C94B8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A2019BA"/>
    <w:multiLevelType w:val="multilevel"/>
    <w:tmpl w:val="292CE50A"/>
    <w:lvl w:ilvl="0">
      <w:start w:val="6"/>
      <w:numFmt w:val="decimal"/>
      <w:lvlText w:val="%1"/>
      <w:lvlJc w:val="left"/>
      <w:pPr>
        <w:ind w:left="1050" w:hanging="1050"/>
      </w:pPr>
      <w:rPr>
        <w:rFonts w:hint="default"/>
      </w:rPr>
    </w:lvl>
    <w:lvl w:ilvl="1">
      <w:start w:val="3"/>
      <w:numFmt w:val="decimal"/>
      <w:lvlText w:val="%1.%2"/>
      <w:lvlJc w:val="left"/>
      <w:pPr>
        <w:ind w:left="1050" w:hanging="1050"/>
      </w:pPr>
      <w:rPr>
        <w:rFonts w:hint="default"/>
      </w:rPr>
    </w:lvl>
    <w:lvl w:ilvl="2">
      <w:start w:val="4"/>
      <w:numFmt w:val="decimal"/>
      <w:lvlText w:val="%1.%2.%3"/>
      <w:lvlJc w:val="left"/>
      <w:pPr>
        <w:ind w:left="1050" w:hanging="1050"/>
      </w:pPr>
      <w:rPr>
        <w:rFonts w:hint="default"/>
      </w:rPr>
    </w:lvl>
    <w:lvl w:ilvl="3">
      <w:start w:val="5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3A551A2A"/>
    <w:multiLevelType w:val="multilevel"/>
    <w:tmpl w:val="924CE5D4"/>
    <w:lvl w:ilvl="0">
      <w:start w:val="1"/>
      <w:numFmt w:val="decimal"/>
      <w:lvlText w:val="%1."/>
      <w:lvlJc w:val="left"/>
      <w:pPr>
        <w:tabs>
          <w:tab w:val="num" w:pos="1170"/>
        </w:tabs>
        <w:ind w:left="117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4" w15:restartNumberingAfterBreak="0">
    <w:nsid w:val="3CE900C5"/>
    <w:multiLevelType w:val="hybridMultilevel"/>
    <w:tmpl w:val="4EE66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D0E07B2"/>
    <w:multiLevelType w:val="hybridMultilevel"/>
    <w:tmpl w:val="897A93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6" w15:restartNumberingAfterBreak="0">
    <w:nsid w:val="3EDE1C4C"/>
    <w:multiLevelType w:val="hybridMultilevel"/>
    <w:tmpl w:val="B8366056"/>
    <w:lvl w:ilvl="0" w:tplc="18A60926">
      <w:start w:val="1"/>
      <w:numFmt w:val="decimal"/>
      <w:lvlText w:val="%1."/>
      <w:lvlJc w:val="left"/>
      <w:pPr>
        <w:tabs>
          <w:tab w:val="num" w:pos="810"/>
        </w:tabs>
        <w:ind w:left="81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09E2DE8"/>
    <w:multiLevelType w:val="hybridMultilevel"/>
    <w:tmpl w:val="AF7CD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8" w15:restartNumberingAfterBreak="0">
    <w:nsid w:val="40BC3A55"/>
    <w:multiLevelType w:val="multilevel"/>
    <w:tmpl w:val="7B943E18"/>
    <w:numStyleLink w:val="Constraints"/>
  </w:abstractNum>
  <w:abstractNum w:abstractNumId="109" w15:restartNumberingAfterBreak="0">
    <w:nsid w:val="419949C7"/>
    <w:multiLevelType w:val="hybridMultilevel"/>
    <w:tmpl w:val="54300918"/>
    <w:lvl w:ilvl="0" w:tplc="04090003">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215687B"/>
    <w:multiLevelType w:val="hybridMultilevel"/>
    <w:tmpl w:val="1988F27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1" w15:restartNumberingAfterBreak="0">
    <w:nsid w:val="42545918"/>
    <w:multiLevelType w:val="multilevel"/>
    <w:tmpl w:val="3AB836A4"/>
    <w:lvl w:ilvl="0">
      <w:start w:val="6"/>
      <w:numFmt w:val="decimal"/>
      <w:lvlText w:val="%1"/>
      <w:lvlJc w:val="left"/>
      <w:pPr>
        <w:ind w:left="1050" w:hanging="1050"/>
      </w:pPr>
      <w:rPr>
        <w:rFonts w:hint="default"/>
      </w:rPr>
    </w:lvl>
    <w:lvl w:ilvl="1">
      <w:start w:val="3"/>
      <w:numFmt w:val="decimal"/>
      <w:lvlText w:val="%1.%2"/>
      <w:lvlJc w:val="left"/>
      <w:pPr>
        <w:ind w:left="1050" w:hanging="1050"/>
      </w:pPr>
      <w:rPr>
        <w:rFonts w:hint="default"/>
      </w:rPr>
    </w:lvl>
    <w:lvl w:ilvl="2">
      <w:start w:val="4"/>
      <w:numFmt w:val="decimal"/>
      <w:lvlText w:val="%1.%2.%3"/>
      <w:lvlJc w:val="left"/>
      <w:pPr>
        <w:ind w:left="1050" w:hanging="1050"/>
      </w:pPr>
      <w:rPr>
        <w:rFonts w:hint="default"/>
      </w:rPr>
    </w:lvl>
    <w:lvl w:ilvl="3">
      <w:start w:val="4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42B7314E"/>
    <w:multiLevelType w:val="hybridMultilevel"/>
    <w:tmpl w:val="FC60B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44F77367"/>
    <w:multiLevelType w:val="hybridMultilevel"/>
    <w:tmpl w:val="BA68AA0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4" w15:restartNumberingAfterBreak="0">
    <w:nsid w:val="479972B8"/>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5" w15:restartNumberingAfterBreak="0">
    <w:nsid w:val="48A51D5D"/>
    <w:multiLevelType w:val="hybridMultilevel"/>
    <w:tmpl w:val="DA98885A"/>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6" w15:restartNumberingAfterBreak="0">
    <w:nsid w:val="48FC231A"/>
    <w:multiLevelType w:val="hybridMultilevel"/>
    <w:tmpl w:val="EF9CEB9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7" w15:restartNumberingAfterBreak="0">
    <w:nsid w:val="495D456F"/>
    <w:multiLevelType w:val="multilevel"/>
    <w:tmpl w:val="3AB8118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8" w15:restartNumberingAfterBreak="0">
    <w:nsid w:val="4B025E5F"/>
    <w:multiLevelType w:val="multilevel"/>
    <w:tmpl w:val="7B943E18"/>
    <w:numStyleLink w:val="Constraints"/>
  </w:abstractNum>
  <w:abstractNum w:abstractNumId="119" w15:restartNumberingAfterBreak="0">
    <w:nsid w:val="4B1763DD"/>
    <w:multiLevelType w:val="hybridMultilevel"/>
    <w:tmpl w:val="BE02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BFB2472"/>
    <w:multiLevelType w:val="multilevel"/>
    <w:tmpl w:val="7BE4666A"/>
    <w:lvl w:ilvl="0">
      <w:start w:val="6"/>
      <w:numFmt w:val="decimal"/>
      <w:lvlText w:val="%1."/>
      <w:lvlJc w:val="left"/>
      <w:pPr>
        <w:ind w:left="816" w:hanging="816"/>
      </w:pPr>
      <w:rPr>
        <w:rFonts w:hint="default"/>
      </w:rPr>
    </w:lvl>
    <w:lvl w:ilvl="1">
      <w:start w:val="3"/>
      <w:numFmt w:val="decimal"/>
      <w:lvlText w:val="%1.%2."/>
      <w:lvlJc w:val="left"/>
      <w:pPr>
        <w:ind w:left="816" w:hanging="816"/>
      </w:pPr>
      <w:rPr>
        <w:rFonts w:hint="default"/>
      </w:rPr>
    </w:lvl>
    <w:lvl w:ilvl="2">
      <w:start w:val="3"/>
      <w:numFmt w:val="decimal"/>
      <w:lvlText w:val="%1.%2.%3."/>
      <w:lvlJc w:val="left"/>
      <w:pPr>
        <w:ind w:left="816" w:hanging="816"/>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1" w15:restartNumberingAfterBreak="0">
    <w:nsid w:val="4CA942F3"/>
    <w:multiLevelType w:val="hybridMultilevel"/>
    <w:tmpl w:val="36AC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4CCC01B8"/>
    <w:multiLevelType w:val="hybridMultilevel"/>
    <w:tmpl w:val="B6D0EB9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23" w15:restartNumberingAfterBreak="0">
    <w:nsid w:val="4CCC6F95"/>
    <w:multiLevelType w:val="multilevel"/>
    <w:tmpl w:val="43AA3A5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24" w15:restartNumberingAfterBreak="0">
    <w:nsid w:val="4E42720C"/>
    <w:multiLevelType w:val="hybridMultilevel"/>
    <w:tmpl w:val="9D323904"/>
    <w:lvl w:ilvl="0" w:tplc="AD9496F0">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EC0721F"/>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6"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7" w15:restartNumberingAfterBreak="0">
    <w:nsid w:val="51B3763F"/>
    <w:multiLevelType w:val="hybridMultilevel"/>
    <w:tmpl w:val="862E3214"/>
    <w:lvl w:ilvl="0" w:tplc="F40E7E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26D585D"/>
    <w:multiLevelType w:val="hybridMultilevel"/>
    <w:tmpl w:val="0F7EB0C2"/>
    <w:lvl w:ilvl="0" w:tplc="8E666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3984264"/>
    <w:multiLevelType w:val="hybridMultilevel"/>
    <w:tmpl w:val="310E3AC6"/>
    <w:lvl w:ilvl="0" w:tplc="536E17E6">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0" w15:restartNumberingAfterBreak="0">
    <w:nsid w:val="5524128A"/>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1" w15:restartNumberingAfterBreak="0">
    <w:nsid w:val="55CB1A4D"/>
    <w:multiLevelType w:val="hybridMultilevel"/>
    <w:tmpl w:val="DA4894B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3" w15:restartNumberingAfterBreak="0">
    <w:nsid w:val="5658376C"/>
    <w:multiLevelType w:val="hybridMultilevel"/>
    <w:tmpl w:val="AF3E88D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5" w15:restartNumberingAfterBreak="0">
    <w:nsid w:val="58BB39AD"/>
    <w:multiLevelType w:val="hybridMultilevel"/>
    <w:tmpl w:val="2BA0E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9530607"/>
    <w:multiLevelType w:val="hybridMultilevel"/>
    <w:tmpl w:val="71F43C66"/>
    <w:lvl w:ilvl="0" w:tplc="867EF1C0">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97235B6"/>
    <w:multiLevelType w:val="hybridMultilevel"/>
    <w:tmpl w:val="82488CD0"/>
    <w:lvl w:ilvl="0" w:tplc="AD9496F0">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9" w15:restartNumberingAfterBreak="0">
    <w:nsid w:val="5A111316"/>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0" w15:restartNumberingAfterBreak="0">
    <w:nsid w:val="5B035935"/>
    <w:multiLevelType w:val="hybridMultilevel"/>
    <w:tmpl w:val="7C94B8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B1E531F"/>
    <w:multiLevelType w:val="multilevel"/>
    <w:tmpl w:val="7B943E18"/>
    <w:numStyleLink w:val="Constraints"/>
  </w:abstractNum>
  <w:abstractNum w:abstractNumId="142" w15:restartNumberingAfterBreak="0">
    <w:nsid w:val="5DD27894"/>
    <w:multiLevelType w:val="hybridMultilevel"/>
    <w:tmpl w:val="3E025CD0"/>
    <w:lvl w:ilvl="0" w:tplc="04090003">
      <w:start w:val="1"/>
      <w:numFmt w:val="bullet"/>
      <w:lvlText w:val="o"/>
      <w:lvlJc w:val="left"/>
      <w:pPr>
        <w:ind w:left="1800" w:hanging="360"/>
      </w:pPr>
      <w:rPr>
        <w:rFonts w:ascii="Courier New" w:hAnsi="Courier New" w:cs="Courier New"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3" w15:restartNumberingAfterBreak="0">
    <w:nsid w:val="5F2C67F3"/>
    <w:multiLevelType w:val="hybridMultilevel"/>
    <w:tmpl w:val="9146D0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5F603F40"/>
    <w:multiLevelType w:val="multilevel"/>
    <w:tmpl w:val="2A009320"/>
    <w:lvl w:ilvl="0">
      <w:start w:val="6"/>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5"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6" w15:restartNumberingAfterBreak="0">
    <w:nsid w:val="604D3F32"/>
    <w:multiLevelType w:val="hybridMultilevel"/>
    <w:tmpl w:val="4BF8E8F0"/>
    <w:lvl w:ilvl="0" w:tplc="A118BA2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06556C3"/>
    <w:multiLevelType w:val="multilevel"/>
    <w:tmpl w:val="CD60718C"/>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8" w15:restartNumberingAfterBreak="0">
    <w:nsid w:val="60F27133"/>
    <w:multiLevelType w:val="hybridMultilevel"/>
    <w:tmpl w:val="F490C65E"/>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49" w15:restartNumberingAfterBreak="0">
    <w:nsid w:val="60F858F0"/>
    <w:multiLevelType w:val="hybridMultilevel"/>
    <w:tmpl w:val="9146D0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15:restartNumberingAfterBreak="0">
    <w:nsid w:val="615C5594"/>
    <w:multiLevelType w:val="hybridMultilevel"/>
    <w:tmpl w:val="8C9CC2F2"/>
    <w:lvl w:ilvl="0" w:tplc="372E2DD4">
      <w:start w:val="1"/>
      <w:numFmt w:val="bullet"/>
      <w:lvlText w:val=""/>
      <w:lvlJc w:val="left"/>
      <w:pPr>
        <w:tabs>
          <w:tab w:val="num" w:pos="360"/>
        </w:tabs>
        <w:ind w:left="360" w:hanging="360"/>
      </w:pPr>
      <w:rPr>
        <w:rFonts w:ascii="Wingdings" w:hAnsi="Wingdings" w:hint="default"/>
      </w:rPr>
    </w:lvl>
    <w:lvl w:ilvl="1" w:tplc="62C21832">
      <w:start w:val="28"/>
      <w:numFmt w:val="bullet"/>
      <w:lvlText w:val=""/>
      <w:lvlJc w:val="left"/>
      <w:pPr>
        <w:tabs>
          <w:tab w:val="num" w:pos="1080"/>
        </w:tabs>
        <w:ind w:left="1080" w:hanging="360"/>
      </w:pPr>
      <w:rPr>
        <w:rFonts w:ascii="Wingdings" w:hAnsi="Wingdings" w:hint="default"/>
      </w:rPr>
    </w:lvl>
    <w:lvl w:ilvl="2" w:tplc="771E289A">
      <w:start w:val="1"/>
      <w:numFmt w:val="bullet"/>
      <w:lvlText w:val=""/>
      <w:lvlJc w:val="left"/>
      <w:pPr>
        <w:tabs>
          <w:tab w:val="num" w:pos="1800"/>
        </w:tabs>
        <w:ind w:left="1800" w:hanging="360"/>
      </w:pPr>
      <w:rPr>
        <w:rFonts w:ascii="Wingdings" w:hAnsi="Wingdings" w:hint="default"/>
      </w:rPr>
    </w:lvl>
    <w:lvl w:ilvl="3" w:tplc="198C82D2">
      <w:start w:val="1"/>
      <w:numFmt w:val="bullet"/>
      <w:lvlText w:val=""/>
      <w:lvlJc w:val="left"/>
      <w:pPr>
        <w:tabs>
          <w:tab w:val="num" w:pos="2520"/>
        </w:tabs>
        <w:ind w:left="2520" w:hanging="360"/>
      </w:pPr>
      <w:rPr>
        <w:rFonts w:ascii="Wingdings" w:hAnsi="Wingdings" w:hint="default"/>
      </w:rPr>
    </w:lvl>
    <w:lvl w:ilvl="4" w:tplc="1CEA8A56">
      <w:start w:val="1"/>
      <w:numFmt w:val="bullet"/>
      <w:lvlText w:val=""/>
      <w:lvlJc w:val="left"/>
      <w:pPr>
        <w:tabs>
          <w:tab w:val="num" w:pos="3240"/>
        </w:tabs>
        <w:ind w:left="3240" w:hanging="360"/>
      </w:pPr>
      <w:rPr>
        <w:rFonts w:ascii="Wingdings" w:hAnsi="Wingdings" w:hint="default"/>
      </w:rPr>
    </w:lvl>
    <w:lvl w:ilvl="5" w:tplc="72DE3980">
      <w:start w:val="1"/>
      <w:numFmt w:val="bullet"/>
      <w:lvlText w:val=""/>
      <w:lvlJc w:val="left"/>
      <w:pPr>
        <w:tabs>
          <w:tab w:val="num" w:pos="3960"/>
        </w:tabs>
        <w:ind w:left="3960" w:hanging="360"/>
      </w:pPr>
      <w:rPr>
        <w:rFonts w:ascii="Wingdings" w:hAnsi="Wingdings" w:hint="default"/>
      </w:rPr>
    </w:lvl>
    <w:lvl w:ilvl="6" w:tplc="3134E994">
      <w:start w:val="1"/>
      <w:numFmt w:val="bullet"/>
      <w:lvlText w:val=""/>
      <w:lvlJc w:val="left"/>
      <w:pPr>
        <w:tabs>
          <w:tab w:val="num" w:pos="4680"/>
        </w:tabs>
        <w:ind w:left="4680" w:hanging="360"/>
      </w:pPr>
      <w:rPr>
        <w:rFonts w:ascii="Wingdings" w:hAnsi="Wingdings" w:hint="default"/>
      </w:rPr>
    </w:lvl>
    <w:lvl w:ilvl="7" w:tplc="8FEA709C">
      <w:start w:val="1"/>
      <w:numFmt w:val="bullet"/>
      <w:lvlText w:val=""/>
      <w:lvlJc w:val="left"/>
      <w:pPr>
        <w:tabs>
          <w:tab w:val="num" w:pos="5400"/>
        </w:tabs>
        <w:ind w:left="5400" w:hanging="360"/>
      </w:pPr>
      <w:rPr>
        <w:rFonts w:ascii="Wingdings" w:hAnsi="Wingdings" w:hint="default"/>
      </w:rPr>
    </w:lvl>
    <w:lvl w:ilvl="8" w:tplc="736C9138">
      <w:start w:val="1"/>
      <w:numFmt w:val="bullet"/>
      <w:lvlText w:val=""/>
      <w:lvlJc w:val="left"/>
      <w:pPr>
        <w:tabs>
          <w:tab w:val="num" w:pos="6120"/>
        </w:tabs>
        <w:ind w:left="6120" w:hanging="360"/>
      </w:pPr>
      <w:rPr>
        <w:rFonts w:ascii="Wingdings" w:hAnsi="Wingdings" w:hint="default"/>
      </w:rPr>
    </w:lvl>
  </w:abstractNum>
  <w:abstractNum w:abstractNumId="151"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2" w15:restartNumberingAfterBreak="0">
    <w:nsid w:val="61F54AB1"/>
    <w:multiLevelType w:val="hybridMultilevel"/>
    <w:tmpl w:val="1038B352"/>
    <w:lvl w:ilvl="0" w:tplc="DF8CB1EA">
      <w:start w:val="1"/>
      <w:numFmt w:val="decimal"/>
      <w:lvlText w:val="%1."/>
      <w:lvlJc w:val="left"/>
      <w:pPr>
        <w:ind w:left="720" w:hanging="360"/>
      </w:pPr>
      <w:rPr>
        <w:rFonts w:ascii="Calibri" w:hAnsi="Calibri" w:cs="Times New Roman" w:hint="default"/>
        <w:color w:val="FF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3" w15:restartNumberingAfterBreak="0">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4" w15:restartNumberingAfterBreak="0">
    <w:nsid w:val="622F0378"/>
    <w:multiLevelType w:val="multilevel"/>
    <w:tmpl w:val="3AB8118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5" w15:restartNumberingAfterBreak="0">
    <w:nsid w:val="6269125B"/>
    <w:multiLevelType w:val="hybridMultilevel"/>
    <w:tmpl w:val="32705A60"/>
    <w:lvl w:ilvl="0" w:tplc="6F5EEB8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33E01EC"/>
    <w:multiLevelType w:val="hybridMultilevel"/>
    <w:tmpl w:val="4B78C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7" w15:restartNumberingAfterBreak="0">
    <w:nsid w:val="634515D3"/>
    <w:multiLevelType w:val="hybridMultilevel"/>
    <w:tmpl w:val="C1FC7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3BC635A"/>
    <w:multiLevelType w:val="hybridMultilevel"/>
    <w:tmpl w:val="54300918"/>
    <w:lvl w:ilvl="0" w:tplc="04090003">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76C72A1"/>
    <w:multiLevelType w:val="multilevel"/>
    <w:tmpl w:val="949CC856"/>
    <w:lvl w:ilvl="0">
      <w:start w:val="6"/>
      <w:numFmt w:val="decimal"/>
      <w:lvlText w:val="%1"/>
      <w:lvlJc w:val="left"/>
      <w:pPr>
        <w:ind w:left="1050" w:hanging="1050"/>
      </w:pPr>
      <w:rPr>
        <w:rFonts w:hint="default"/>
      </w:rPr>
    </w:lvl>
    <w:lvl w:ilvl="1">
      <w:start w:val="3"/>
      <w:numFmt w:val="decimal"/>
      <w:lvlText w:val="%1.%2"/>
      <w:lvlJc w:val="left"/>
      <w:pPr>
        <w:ind w:left="1050" w:hanging="1050"/>
      </w:pPr>
      <w:rPr>
        <w:rFonts w:hint="default"/>
      </w:rPr>
    </w:lvl>
    <w:lvl w:ilvl="2">
      <w:start w:val="4"/>
      <w:numFmt w:val="decimal"/>
      <w:lvlText w:val="%1.%2.%3"/>
      <w:lvlJc w:val="left"/>
      <w:pPr>
        <w:ind w:left="1050" w:hanging="1050"/>
      </w:pPr>
      <w:rPr>
        <w:rFonts w:hint="default"/>
      </w:rPr>
    </w:lvl>
    <w:lvl w:ilvl="3">
      <w:start w:val="5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0" w15:restartNumberingAfterBreak="0">
    <w:nsid w:val="685A0390"/>
    <w:multiLevelType w:val="hybridMultilevel"/>
    <w:tmpl w:val="98F68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687D430B"/>
    <w:multiLevelType w:val="hybridMultilevel"/>
    <w:tmpl w:val="D99CD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2" w15:restartNumberingAfterBreak="0">
    <w:nsid w:val="6AD071EB"/>
    <w:multiLevelType w:val="hybridMultilevel"/>
    <w:tmpl w:val="4C442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6EF03419"/>
    <w:multiLevelType w:val="hybridMultilevel"/>
    <w:tmpl w:val="D472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02104A3"/>
    <w:multiLevelType w:val="hybridMultilevel"/>
    <w:tmpl w:val="39445FF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65" w15:restartNumberingAfterBreak="0">
    <w:nsid w:val="70DD279F"/>
    <w:multiLevelType w:val="hybridMultilevel"/>
    <w:tmpl w:val="54300918"/>
    <w:lvl w:ilvl="0" w:tplc="04090003">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21C5975"/>
    <w:multiLevelType w:val="hybridMultilevel"/>
    <w:tmpl w:val="5988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72DC25C7"/>
    <w:multiLevelType w:val="hybridMultilevel"/>
    <w:tmpl w:val="FC9E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731C513B"/>
    <w:multiLevelType w:val="hybridMultilevel"/>
    <w:tmpl w:val="3AA430E6"/>
    <w:lvl w:ilvl="0" w:tplc="04090003">
      <w:start w:val="1"/>
      <w:numFmt w:val="bullet"/>
      <w:lvlText w:val="o"/>
      <w:lvlJc w:val="left"/>
      <w:pPr>
        <w:ind w:left="1800" w:hanging="360"/>
      </w:pPr>
      <w:rPr>
        <w:rFonts w:ascii="Courier New" w:hAnsi="Courier New" w:cs="Courier New"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9" w15:restartNumberingAfterBreak="0">
    <w:nsid w:val="73CE76B1"/>
    <w:multiLevelType w:val="multilevel"/>
    <w:tmpl w:val="86F861C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70" w15:restartNumberingAfterBreak="0">
    <w:nsid w:val="73D616EB"/>
    <w:multiLevelType w:val="hybridMultilevel"/>
    <w:tmpl w:val="C47A0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3F375CB"/>
    <w:multiLevelType w:val="hybridMultilevel"/>
    <w:tmpl w:val="5CEE8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2" w15:restartNumberingAfterBreak="0">
    <w:nsid w:val="74E41F73"/>
    <w:multiLevelType w:val="hybridMultilevel"/>
    <w:tmpl w:val="C658C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3" w15:restartNumberingAfterBreak="0">
    <w:nsid w:val="751B6869"/>
    <w:multiLevelType w:val="hybridMultilevel"/>
    <w:tmpl w:val="BAE8CEA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74" w15:restartNumberingAfterBreak="0">
    <w:nsid w:val="75C7297E"/>
    <w:multiLevelType w:val="multilevel"/>
    <w:tmpl w:val="F544E75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5" w15:restartNumberingAfterBreak="0">
    <w:nsid w:val="76091138"/>
    <w:multiLevelType w:val="multilevel"/>
    <w:tmpl w:val="94040AC8"/>
    <w:lvl w:ilvl="0">
      <w:start w:val="6"/>
      <w:numFmt w:val="decimal"/>
      <w:lvlText w:val="%1"/>
      <w:lvlJc w:val="left"/>
      <w:pPr>
        <w:ind w:left="1050" w:hanging="1050"/>
      </w:pPr>
      <w:rPr>
        <w:rFonts w:hint="default"/>
      </w:rPr>
    </w:lvl>
    <w:lvl w:ilvl="1">
      <w:start w:val="3"/>
      <w:numFmt w:val="decimal"/>
      <w:lvlText w:val="%1.%2"/>
      <w:lvlJc w:val="left"/>
      <w:pPr>
        <w:ind w:left="1050" w:hanging="1050"/>
      </w:pPr>
      <w:rPr>
        <w:rFonts w:hint="default"/>
      </w:rPr>
    </w:lvl>
    <w:lvl w:ilvl="2">
      <w:start w:val="4"/>
      <w:numFmt w:val="decimal"/>
      <w:lvlText w:val="%1.%2.%3"/>
      <w:lvlJc w:val="left"/>
      <w:pPr>
        <w:ind w:left="1050" w:hanging="1050"/>
      </w:pPr>
      <w:rPr>
        <w:rFonts w:hint="default"/>
      </w:rPr>
    </w:lvl>
    <w:lvl w:ilvl="3">
      <w:start w:val="24"/>
      <w:numFmt w:val="decimal"/>
      <w:lvlText w:val="%1.%2.%3.%4"/>
      <w:lvlJc w:val="left"/>
      <w:pPr>
        <w:ind w:left="1080" w:hanging="1080"/>
      </w:pPr>
      <w:rPr>
        <w:rFonts w:hint="default"/>
      </w:rPr>
    </w:lvl>
    <w:lvl w:ilvl="4">
      <w:start w:val="4"/>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6" w15:restartNumberingAfterBreak="0">
    <w:nsid w:val="77C04CC6"/>
    <w:multiLevelType w:val="hybridMultilevel"/>
    <w:tmpl w:val="8CF86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7FB2F65"/>
    <w:multiLevelType w:val="hybridMultilevel"/>
    <w:tmpl w:val="C286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9" w15:restartNumberingAfterBreak="0">
    <w:nsid w:val="79F90CA0"/>
    <w:multiLevelType w:val="hybridMultilevel"/>
    <w:tmpl w:val="1020E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0" w15:restartNumberingAfterBreak="0">
    <w:nsid w:val="7A9745CB"/>
    <w:multiLevelType w:val="hybridMultilevel"/>
    <w:tmpl w:val="9D1847C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2" w15:restartNumberingAfterBreak="0">
    <w:nsid w:val="7C627FF0"/>
    <w:multiLevelType w:val="hybridMultilevel"/>
    <w:tmpl w:val="C97E9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15:restartNumberingAfterBreak="0">
    <w:nsid w:val="7E5431ED"/>
    <w:multiLevelType w:val="multilevel"/>
    <w:tmpl w:val="0EB8F390"/>
    <w:lvl w:ilvl="0">
      <w:start w:val="6"/>
      <w:numFmt w:val="decimal"/>
      <w:lvlText w:val="%1"/>
      <w:lvlJc w:val="left"/>
      <w:pPr>
        <w:tabs>
          <w:tab w:val="num" w:pos="1200"/>
        </w:tabs>
        <w:ind w:left="1200" w:hanging="1200"/>
      </w:pPr>
      <w:rPr>
        <w:rFonts w:hint="default"/>
      </w:rPr>
    </w:lvl>
    <w:lvl w:ilvl="1">
      <w:start w:val="4"/>
      <w:numFmt w:val="decimal"/>
      <w:lvlText w:val="%1.%2"/>
      <w:lvlJc w:val="left"/>
      <w:pPr>
        <w:tabs>
          <w:tab w:val="num" w:pos="1200"/>
        </w:tabs>
        <w:ind w:left="1200" w:hanging="1200"/>
      </w:pPr>
      <w:rPr>
        <w:rFonts w:hint="default"/>
      </w:rPr>
    </w:lvl>
    <w:lvl w:ilvl="2">
      <w:start w:val="4"/>
      <w:numFmt w:val="decimal"/>
      <w:lvlText w:val="%1.%2.%3"/>
      <w:lvlJc w:val="left"/>
      <w:pPr>
        <w:tabs>
          <w:tab w:val="num" w:pos="1200"/>
        </w:tabs>
        <w:ind w:left="1200" w:hanging="1200"/>
      </w:pPr>
      <w:rPr>
        <w:rFonts w:hint="default"/>
      </w:rPr>
    </w:lvl>
    <w:lvl w:ilvl="3">
      <w:start w:val="17"/>
      <w:numFmt w:val="decimal"/>
      <w:lvlText w:val="%1.%2.%3.%4"/>
      <w:lvlJc w:val="left"/>
      <w:pPr>
        <w:tabs>
          <w:tab w:val="num" w:pos="1200"/>
        </w:tabs>
        <w:ind w:left="1200" w:hanging="1200"/>
      </w:pPr>
      <w:rPr>
        <w:rFonts w:hint="default"/>
      </w:rPr>
    </w:lvl>
    <w:lvl w:ilvl="4">
      <w:start w:val="22"/>
      <w:numFmt w:val="decimal"/>
      <w:lvlText w:val="%1.%2.%3.%4.%5"/>
      <w:lvlJc w:val="left"/>
      <w:pPr>
        <w:tabs>
          <w:tab w:val="num" w:pos="1200"/>
        </w:tabs>
        <w:ind w:left="1200" w:hanging="120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4" w15:restartNumberingAfterBreak="0">
    <w:nsid w:val="7FBB0A0A"/>
    <w:multiLevelType w:val="hybridMultilevel"/>
    <w:tmpl w:val="7C94B8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134"/>
  </w:num>
  <w:num w:numId="10">
    <w:abstractNumId w:val="153"/>
  </w:num>
  <w:num w:numId="11">
    <w:abstractNumId w:val="153"/>
  </w:num>
  <w:num w:numId="12">
    <w:abstractNumId w:val="153"/>
  </w:num>
  <w:num w:numId="13">
    <w:abstractNumId w:val="153"/>
  </w:num>
  <w:num w:numId="14">
    <w:abstractNumId w:val="153"/>
  </w:num>
  <w:num w:numId="15">
    <w:abstractNumId w:val="153"/>
  </w:num>
  <w:num w:numId="16">
    <w:abstractNumId w:val="153"/>
  </w:num>
  <w:num w:numId="17">
    <w:abstractNumId w:val="153"/>
  </w:num>
  <w:num w:numId="18">
    <w:abstractNumId w:val="153"/>
  </w:num>
  <w:num w:numId="19">
    <w:abstractNumId w:val="120"/>
  </w:num>
  <w:num w:numId="20">
    <w:abstractNumId w:val="170"/>
  </w:num>
  <w:num w:numId="21">
    <w:abstractNumId w:val="144"/>
  </w:num>
  <w:num w:numId="22">
    <w:abstractNumId w:val="73"/>
  </w:num>
  <w:num w:numId="23">
    <w:abstractNumId w:val="15"/>
  </w:num>
  <w:num w:numId="24">
    <w:abstractNumId w:val="134"/>
  </w:num>
  <w:num w:numId="25">
    <w:abstractNumId w:val="134"/>
  </w:num>
  <w:num w:numId="26">
    <w:abstractNumId w:val="153"/>
  </w:num>
  <w:num w:numId="27">
    <w:abstractNumId w:val="153"/>
  </w:num>
  <w:num w:numId="28">
    <w:abstractNumId w:val="153"/>
  </w:num>
  <w:num w:numId="29">
    <w:abstractNumId w:val="153"/>
  </w:num>
  <w:num w:numId="30">
    <w:abstractNumId w:val="153"/>
  </w:num>
  <w:num w:numId="31">
    <w:abstractNumId w:val="153"/>
  </w:num>
  <w:num w:numId="32">
    <w:abstractNumId w:val="153"/>
  </w:num>
  <w:num w:numId="33">
    <w:abstractNumId w:val="153"/>
  </w:num>
  <w:num w:numId="34">
    <w:abstractNumId w:val="153"/>
  </w:num>
  <w:num w:numId="35">
    <w:abstractNumId w:val="10"/>
  </w:num>
  <w:num w:numId="36">
    <w:abstractNumId w:val="8"/>
  </w:num>
  <w:num w:numId="37">
    <w:abstractNumId w:val="7"/>
  </w:num>
  <w:num w:numId="38">
    <w:abstractNumId w:val="9"/>
  </w:num>
  <w:num w:numId="39">
    <w:abstractNumId w:val="4"/>
  </w:num>
  <w:num w:numId="40">
    <w:abstractNumId w:val="3"/>
  </w:num>
  <w:num w:numId="41">
    <w:abstractNumId w:val="2"/>
  </w:num>
  <w:num w:numId="42">
    <w:abstractNumId w:val="1"/>
  </w:num>
  <w:num w:numId="43">
    <w:abstractNumId w:val="92"/>
  </w:num>
  <w:num w:numId="44">
    <w:abstractNumId w:val="183"/>
  </w:num>
  <w:num w:numId="45">
    <w:abstractNumId w:val="135"/>
  </w:num>
  <w:num w:numId="46">
    <w:abstractNumId w:val="72"/>
  </w:num>
  <w:num w:numId="47">
    <w:abstractNumId w:val="127"/>
  </w:num>
  <w:num w:numId="48">
    <w:abstractNumId w:val="36"/>
  </w:num>
  <w:num w:numId="49">
    <w:abstractNumId w:val="10"/>
  </w:num>
  <w:num w:numId="50">
    <w:abstractNumId w:val="8"/>
  </w:num>
  <w:num w:numId="51">
    <w:abstractNumId w:val="7"/>
  </w:num>
  <w:num w:numId="52">
    <w:abstractNumId w:val="7"/>
  </w:num>
  <w:num w:numId="53">
    <w:abstractNumId w:val="9"/>
  </w:num>
  <w:num w:numId="54">
    <w:abstractNumId w:val="4"/>
  </w:num>
  <w:num w:numId="55">
    <w:abstractNumId w:val="3"/>
  </w:num>
  <w:num w:numId="56">
    <w:abstractNumId w:val="2"/>
  </w:num>
  <w:num w:numId="57">
    <w:abstractNumId w:val="1"/>
  </w:num>
  <w:num w:numId="58">
    <w:abstractNumId w:val="11"/>
  </w:num>
  <w:num w:numId="59">
    <w:abstractNumId w:val="134"/>
  </w:num>
  <w:num w:numId="60">
    <w:abstractNumId w:val="134"/>
  </w:num>
  <w:num w:numId="61">
    <w:abstractNumId w:val="153"/>
  </w:num>
  <w:num w:numId="62">
    <w:abstractNumId w:val="153"/>
  </w:num>
  <w:num w:numId="63">
    <w:abstractNumId w:val="153"/>
  </w:num>
  <w:num w:numId="64">
    <w:abstractNumId w:val="153"/>
  </w:num>
  <w:num w:numId="65">
    <w:abstractNumId w:val="153"/>
  </w:num>
  <w:num w:numId="66">
    <w:abstractNumId w:val="153"/>
  </w:num>
  <w:num w:numId="67">
    <w:abstractNumId w:val="153"/>
  </w:num>
  <w:num w:numId="68">
    <w:abstractNumId w:val="153"/>
  </w:num>
  <w:num w:numId="69">
    <w:abstractNumId w:val="153"/>
  </w:num>
  <w:num w:numId="70">
    <w:abstractNumId w:val="10"/>
  </w:num>
  <w:num w:numId="71">
    <w:abstractNumId w:val="8"/>
  </w:num>
  <w:num w:numId="72">
    <w:abstractNumId w:val="7"/>
  </w:num>
  <w:num w:numId="73">
    <w:abstractNumId w:val="9"/>
  </w:num>
  <w:num w:numId="74">
    <w:abstractNumId w:val="4"/>
  </w:num>
  <w:num w:numId="75">
    <w:abstractNumId w:val="3"/>
  </w:num>
  <w:num w:numId="76">
    <w:abstractNumId w:val="2"/>
  </w:num>
  <w:num w:numId="77">
    <w:abstractNumId w:val="1"/>
  </w:num>
  <w:num w:numId="78">
    <w:abstractNumId w:val="153"/>
  </w:num>
  <w:num w:numId="79">
    <w:abstractNumId w:val="153"/>
  </w:num>
  <w:num w:numId="80">
    <w:abstractNumId w:val="153"/>
  </w:num>
  <w:num w:numId="81">
    <w:abstractNumId w:val="153"/>
  </w:num>
  <w:num w:numId="82">
    <w:abstractNumId w:val="153"/>
  </w:num>
  <w:num w:numId="83">
    <w:abstractNumId w:val="153"/>
  </w:num>
  <w:num w:numId="84">
    <w:abstractNumId w:val="153"/>
  </w:num>
  <w:num w:numId="85">
    <w:abstractNumId w:val="153"/>
  </w:num>
  <w:num w:numId="86">
    <w:abstractNumId w:val="102"/>
  </w:num>
  <w:num w:numId="87">
    <w:abstractNumId w:val="153"/>
  </w:num>
  <w:num w:numId="88">
    <w:abstractNumId w:val="153"/>
  </w:num>
  <w:num w:numId="89">
    <w:abstractNumId w:val="153"/>
  </w:num>
  <w:num w:numId="90">
    <w:abstractNumId w:val="153"/>
  </w:num>
  <w:num w:numId="91">
    <w:abstractNumId w:val="153"/>
  </w:num>
  <w:num w:numId="92">
    <w:abstractNumId w:val="153"/>
  </w:num>
  <w:num w:numId="93">
    <w:abstractNumId w:val="153"/>
  </w:num>
  <w:num w:numId="94">
    <w:abstractNumId w:val="153"/>
  </w:num>
  <w:num w:numId="95">
    <w:abstractNumId w:val="153"/>
  </w:num>
  <w:num w:numId="96">
    <w:abstractNumId w:val="153"/>
  </w:num>
  <w:num w:numId="97">
    <w:abstractNumId w:val="153"/>
  </w:num>
  <w:num w:numId="98">
    <w:abstractNumId w:val="153"/>
  </w:num>
  <w:num w:numId="99">
    <w:abstractNumId w:val="153"/>
  </w:num>
  <w:num w:numId="100">
    <w:abstractNumId w:val="153"/>
  </w:num>
  <w:num w:numId="101">
    <w:abstractNumId w:val="153"/>
  </w:num>
  <w:num w:numId="102">
    <w:abstractNumId w:val="111"/>
  </w:num>
  <w:num w:numId="103">
    <w:abstractNumId w:val="153"/>
  </w:num>
  <w:num w:numId="104">
    <w:abstractNumId w:val="153"/>
  </w:num>
  <w:num w:numId="105">
    <w:abstractNumId w:val="153"/>
  </w:num>
  <w:num w:numId="106">
    <w:abstractNumId w:val="29"/>
  </w:num>
  <w:num w:numId="107">
    <w:abstractNumId w:val="153"/>
  </w:num>
  <w:num w:numId="108">
    <w:abstractNumId w:val="153"/>
  </w:num>
  <w:num w:numId="109">
    <w:abstractNumId w:val="153"/>
  </w:num>
  <w:num w:numId="110">
    <w:abstractNumId w:val="153"/>
  </w:num>
  <w:num w:numId="111">
    <w:abstractNumId w:val="153"/>
  </w:num>
  <w:num w:numId="112">
    <w:abstractNumId w:val="153"/>
  </w:num>
  <w:num w:numId="113">
    <w:abstractNumId w:val="153"/>
  </w:num>
  <w:num w:numId="114">
    <w:abstractNumId w:val="153"/>
  </w:num>
  <w:num w:numId="115">
    <w:abstractNumId w:val="153"/>
  </w:num>
  <w:num w:numId="116">
    <w:abstractNumId w:val="153"/>
  </w:num>
  <w:num w:numId="117">
    <w:abstractNumId w:val="153"/>
  </w:num>
  <w:num w:numId="118">
    <w:abstractNumId w:val="153"/>
  </w:num>
  <w:num w:numId="119">
    <w:abstractNumId w:val="153"/>
  </w:num>
  <w:num w:numId="120">
    <w:abstractNumId w:val="153"/>
  </w:num>
  <w:num w:numId="121">
    <w:abstractNumId w:val="153"/>
  </w:num>
  <w:num w:numId="122">
    <w:abstractNumId w:val="153"/>
  </w:num>
  <w:num w:numId="123">
    <w:abstractNumId w:val="153"/>
  </w:num>
  <w:num w:numId="124">
    <w:abstractNumId w:val="153"/>
  </w:num>
  <w:num w:numId="125">
    <w:abstractNumId w:val="153"/>
  </w:num>
  <w:num w:numId="126">
    <w:abstractNumId w:val="159"/>
  </w:num>
  <w:num w:numId="127">
    <w:abstractNumId w:val="153"/>
  </w:num>
  <w:num w:numId="128">
    <w:abstractNumId w:val="153"/>
  </w:num>
  <w:num w:numId="129">
    <w:abstractNumId w:val="153"/>
  </w:num>
  <w:num w:numId="130">
    <w:abstractNumId w:val="153"/>
  </w:num>
  <w:num w:numId="131">
    <w:abstractNumId w:val="153"/>
  </w:num>
  <w:num w:numId="132">
    <w:abstractNumId w:val="153"/>
  </w:num>
  <w:num w:numId="133">
    <w:abstractNumId w:val="153"/>
  </w:num>
  <w:num w:numId="134">
    <w:abstractNumId w:val="153"/>
  </w:num>
  <w:num w:numId="135">
    <w:abstractNumId w:val="153"/>
  </w:num>
  <w:num w:numId="136">
    <w:abstractNumId w:val="153"/>
  </w:num>
  <w:num w:numId="137">
    <w:abstractNumId w:val="153"/>
  </w:num>
  <w:num w:numId="138">
    <w:abstractNumId w:val="153"/>
  </w:num>
  <w:num w:numId="139">
    <w:abstractNumId w:val="153"/>
  </w:num>
  <w:num w:numId="140">
    <w:abstractNumId w:val="9"/>
    <w:lvlOverride w:ilvl="0">
      <w:startOverride w:val="1"/>
    </w:lvlOverride>
  </w:num>
  <w:num w:numId="141">
    <w:abstractNumId w:val="38"/>
  </w:num>
  <w:num w:numId="142">
    <w:abstractNumId w:val="38"/>
    <w:lvlOverride w:ilvl="0">
      <w:startOverride w:val="1"/>
    </w:lvlOverride>
  </w:num>
  <w:num w:numId="143">
    <w:abstractNumId w:val="171"/>
  </w:num>
  <w:num w:numId="144">
    <w:abstractNumId w:val="88"/>
  </w:num>
  <w:num w:numId="145">
    <w:abstractNumId w:val="77"/>
  </w:num>
  <w:num w:numId="146">
    <w:abstractNumId w:val="41"/>
  </w:num>
  <w:num w:numId="147">
    <w:abstractNumId w:val="6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66"/>
  </w:num>
  <w:num w:numId="149">
    <w:abstractNumId w:val="46"/>
  </w:num>
  <w:num w:numId="150">
    <w:abstractNumId w:val="64"/>
  </w:num>
  <w:num w:numId="151">
    <w:abstractNumId w:val="18"/>
  </w:num>
  <w:num w:numId="152">
    <w:abstractNumId w:val="0"/>
  </w:num>
  <w:num w:numId="153">
    <w:abstractNumId w:val="173"/>
  </w:num>
  <w:num w:numId="154">
    <w:abstractNumId w:val="116"/>
  </w:num>
  <w:num w:numId="155">
    <w:abstractNumId w:val="60"/>
  </w:num>
  <w:num w:numId="156">
    <w:abstractNumId w:val="65"/>
  </w:num>
  <w:num w:numId="157">
    <w:abstractNumId w:val="180"/>
  </w:num>
  <w:num w:numId="158">
    <w:abstractNumId w:val="95"/>
  </w:num>
  <w:num w:numId="159">
    <w:abstractNumId w:val="182"/>
  </w:num>
  <w:num w:numId="160">
    <w:abstractNumId w:val="128"/>
  </w:num>
  <w:num w:numId="161">
    <w:abstractNumId w:val="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53"/>
  </w:num>
  <w:num w:numId="163">
    <w:abstractNumId w:val="153"/>
  </w:num>
  <w:num w:numId="164">
    <w:abstractNumId w:val="153"/>
  </w:num>
  <w:num w:numId="165">
    <w:abstractNumId w:val="153"/>
  </w:num>
  <w:num w:numId="166">
    <w:abstractNumId w:val="153"/>
  </w:num>
  <w:num w:numId="167">
    <w:abstractNumId w:val="153"/>
  </w:num>
  <w:num w:numId="168">
    <w:abstractNumId w:val="153"/>
  </w:num>
  <w:num w:numId="169">
    <w:abstractNumId w:val="153"/>
  </w:num>
  <w:num w:numId="170">
    <w:abstractNumId w:val="153"/>
  </w:num>
  <w:num w:numId="171">
    <w:abstractNumId w:val="153"/>
  </w:num>
  <w:num w:numId="172">
    <w:abstractNumId w:val="153"/>
  </w:num>
  <w:num w:numId="173">
    <w:abstractNumId w:val="153"/>
  </w:num>
  <w:num w:numId="174">
    <w:abstractNumId w:val="153"/>
  </w:num>
  <w:num w:numId="175">
    <w:abstractNumId w:val="153"/>
  </w:num>
  <w:num w:numId="176">
    <w:abstractNumId w:val="153"/>
  </w:num>
  <w:num w:numId="177">
    <w:abstractNumId w:val="153"/>
  </w:num>
  <w:num w:numId="178">
    <w:abstractNumId w:val="153"/>
  </w:num>
  <w:num w:numId="179">
    <w:abstractNumId w:val="153"/>
  </w:num>
  <w:num w:numId="180">
    <w:abstractNumId w:val="153"/>
  </w:num>
  <w:num w:numId="181">
    <w:abstractNumId w:val="153"/>
  </w:num>
  <w:num w:numId="182">
    <w:abstractNumId w:val="153"/>
  </w:num>
  <w:num w:numId="183">
    <w:abstractNumId w:val="153"/>
  </w:num>
  <w:num w:numId="184">
    <w:abstractNumId w:val="153"/>
  </w:num>
  <w:num w:numId="185">
    <w:abstractNumId w:val="153"/>
  </w:num>
  <w:num w:numId="186">
    <w:abstractNumId w:val="153"/>
  </w:num>
  <w:num w:numId="187">
    <w:abstractNumId w:val="153"/>
  </w:num>
  <w:num w:numId="188">
    <w:abstractNumId w:val="153"/>
  </w:num>
  <w:num w:numId="189">
    <w:abstractNumId w:val="153"/>
  </w:num>
  <w:num w:numId="190">
    <w:abstractNumId w:val="153"/>
  </w:num>
  <w:num w:numId="191">
    <w:abstractNumId w:val="153"/>
  </w:num>
  <w:num w:numId="192">
    <w:abstractNumId w:val="153"/>
  </w:num>
  <w:num w:numId="193">
    <w:abstractNumId w:val="153"/>
  </w:num>
  <w:num w:numId="194">
    <w:abstractNumId w:val="153"/>
  </w:num>
  <w:num w:numId="195">
    <w:abstractNumId w:val="153"/>
  </w:num>
  <w:num w:numId="196">
    <w:abstractNumId w:val="153"/>
  </w:num>
  <w:num w:numId="197">
    <w:abstractNumId w:val="153"/>
  </w:num>
  <w:num w:numId="198">
    <w:abstractNumId w:val="153"/>
  </w:num>
  <w:num w:numId="199">
    <w:abstractNumId w:val="153"/>
  </w:num>
  <w:num w:numId="200">
    <w:abstractNumId w:val="153"/>
  </w:num>
  <w:num w:numId="201">
    <w:abstractNumId w:val="153"/>
  </w:num>
  <w:num w:numId="202">
    <w:abstractNumId w:val="153"/>
  </w:num>
  <w:num w:numId="203">
    <w:abstractNumId w:val="153"/>
  </w:num>
  <w:num w:numId="204">
    <w:abstractNumId w:val="153"/>
  </w:num>
  <w:num w:numId="205">
    <w:abstractNumId w:val="153"/>
  </w:num>
  <w:num w:numId="206">
    <w:abstractNumId w:val="153"/>
  </w:num>
  <w:num w:numId="207">
    <w:abstractNumId w:val="153"/>
  </w:num>
  <w:num w:numId="208">
    <w:abstractNumId w:val="153"/>
  </w:num>
  <w:num w:numId="209">
    <w:abstractNumId w:val="153"/>
  </w:num>
  <w:num w:numId="210">
    <w:abstractNumId w:val="153"/>
  </w:num>
  <w:num w:numId="211">
    <w:abstractNumId w:val="153"/>
  </w:num>
  <w:num w:numId="212">
    <w:abstractNumId w:val="153"/>
  </w:num>
  <w:num w:numId="213">
    <w:abstractNumId w:val="153"/>
  </w:num>
  <w:num w:numId="214">
    <w:abstractNumId w:val="153"/>
  </w:num>
  <w:num w:numId="215">
    <w:abstractNumId w:val="153"/>
  </w:num>
  <w:num w:numId="216">
    <w:abstractNumId w:val="153"/>
  </w:num>
  <w:num w:numId="217">
    <w:abstractNumId w:val="153"/>
  </w:num>
  <w:num w:numId="218">
    <w:abstractNumId w:val="153"/>
  </w:num>
  <w:num w:numId="219">
    <w:abstractNumId w:val="153"/>
  </w:num>
  <w:num w:numId="220">
    <w:abstractNumId w:val="153"/>
  </w:num>
  <w:num w:numId="221">
    <w:abstractNumId w:val="153"/>
  </w:num>
  <w:num w:numId="222">
    <w:abstractNumId w:val="153"/>
  </w:num>
  <w:num w:numId="223">
    <w:abstractNumId w:val="145"/>
  </w:num>
  <w:num w:numId="224">
    <w:abstractNumId w:val="4"/>
    <w:lvlOverride w:ilvl="0">
      <w:startOverride w:val="1"/>
    </w:lvlOverride>
  </w:num>
  <w:num w:numId="225">
    <w:abstractNumId w:val="10"/>
  </w:num>
  <w:num w:numId="226">
    <w:abstractNumId w:val="10"/>
  </w:num>
  <w:num w:numId="227">
    <w:abstractNumId w:val="8"/>
  </w:num>
  <w:num w:numId="228">
    <w:abstractNumId w:val="7"/>
  </w:num>
  <w:num w:numId="229">
    <w:abstractNumId w:val="6"/>
  </w:num>
  <w:num w:numId="230">
    <w:abstractNumId w:val="6"/>
  </w:num>
  <w:num w:numId="231">
    <w:abstractNumId w:val="5"/>
  </w:num>
  <w:num w:numId="232">
    <w:abstractNumId w:val="5"/>
  </w:num>
  <w:num w:numId="233">
    <w:abstractNumId w:val="9"/>
  </w:num>
  <w:num w:numId="234">
    <w:abstractNumId w:val="9"/>
  </w:num>
  <w:num w:numId="235">
    <w:abstractNumId w:val="4"/>
  </w:num>
  <w:num w:numId="236">
    <w:abstractNumId w:val="3"/>
  </w:num>
  <w:num w:numId="237">
    <w:abstractNumId w:val="2"/>
  </w:num>
  <w:num w:numId="238">
    <w:abstractNumId w:val="1"/>
  </w:num>
  <w:num w:numId="239">
    <w:abstractNumId w:val="4"/>
    <w:lvlOverride w:ilvl="0">
      <w:startOverride w:val="1"/>
    </w:lvlOverride>
  </w:num>
  <w:num w:numId="240">
    <w:abstractNumId w:val="106"/>
  </w:num>
  <w:num w:numId="241">
    <w:abstractNumId w:val="153"/>
  </w:num>
  <w:num w:numId="242">
    <w:abstractNumId w:val="153"/>
  </w:num>
  <w:num w:numId="243">
    <w:abstractNumId w:val="153"/>
  </w:num>
  <w:num w:numId="244">
    <w:abstractNumId w:val="153"/>
  </w:num>
  <w:num w:numId="245">
    <w:abstractNumId w:val="153"/>
  </w:num>
  <w:num w:numId="246">
    <w:abstractNumId w:val="153"/>
  </w:num>
  <w:num w:numId="247">
    <w:abstractNumId w:val="153"/>
  </w:num>
  <w:num w:numId="248">
    <w:abstractNumId w:val="153"/>
  </w:num>
  <w:num w:numId="249">
    <w:abstractNumId w:val="153"/>
  </w:num>
  <w:num w:numId="250">
    <w:abstractNumId w:val="153"/>
  </w:num>
  <w:num w:numId="251">
    <w:abstractNumId w:val="153"/>
  </w:num>
  <w:num w:numId="252">
    <w:abstractNumId w:val="153"/>
  </w:num>
  <w:num w:numId="253">
    <w:abstractNumId w:val="153"/>
  </w:num>
  <w:num w:numId="254">
    <w:abstractNumId w:val="153"/>
  </w:num>
  <w:num w:numId="255">
    <w:abstractNumId w:val="153"/>
  </w:num>
  <w:num w:numId="256">
    <w:abstractNumId w:val="153"/>
  </w:num>
  <w:num w:numId="257">
    <w:abstractNumId w:val="153"/>
  </w:num>
  <w:num w:numId="258">
    <w:abstractNumId w:val="153"/>
  </w:num>
  <w:num w:numId="259">
    <w:abstractNumId w:val="153"/>
  </w:num>
  <w:num w:numId="260">
    <w:abstractNumId w:val="153"/>
  </w:num>
  <w:num w:numId="261">
    <w:abstractNumId w:val="153"/>
  </w:num>
  <w:num w:numId="262">
    <w:abstractNumId w:val="153"/>
  </w:num>
  <w:num w:numId="263">
    <w:abstractNumId w:val="153"/>
  </w:num>
  <w:num w:numId="264">
    <w:abstractNumId w:val="153"/>
  </w:num>
  <w:num w:numId="265">
    <w:abstractNumId w:val="153"/>
  </w:num>
  <w:num w:numId="266">
    <w:abstractNumId w:val="153"/>
  </w:num>
  <w:num w:numId="267">
    <w:abstractNumId w:val="153"/>
  </w:num>
  <w:num w:numId="268">
    <w:abstractNumId w:val="153"/>
  </w:num>
  <w:num w:numId="269">
    <w:abstractNumId w:val="153"/>
  </w:num>
  <w:num w:numId="270">
    <w:abstractNumId w:val="153"/>
  </w:num>
  <w:num w:numId="271">
    <w:abstractNumId w:val="153"/>
  </w:num>
  <w:num w:numId="272">
    <w:abstractNumId w:val="153"/>
  </w:num>
  <w:num w:numId="273">
    <w:abstractNumId w:val="153"/>
  </w:num>
  <w:num w:numId="274">
    <w:abstractNumId w:val="153"/>
  </w:num>
  <w:num w:numId="275">
    <w:abstractNumId w:val="153"/>
  </w:num>
  <w:num w:numId="276">
    <w:abstractNumId w:val="153"/>
  </w:num>
  <w:num w:numId="277">
    <w:abstractNumId w:val="153"/>
  </w:num>
  <w:num w:numId="278">
    <w:abstractNumId w:val="153"/>
  </w:num>
  <w:num w:numId="279">
    <w:abstractNumId w:val="153"/>
  </w:num>
  <w:num w:numId="280">
    <w:abstractNumId w:val="153"/>
  </w:num>
  <w:num w:numId="281">
    <w:abstractNumId w:val="30"/>
  </w:num>
  <w:num w:numId="282">
    <w:abstractNumId w:val="126"/>
  </w:num>
  <w:num w:numId="283">
    <w:abstractNumId w:val="17"/>
  </w:num>
  <w:num w:numId="284">
    <w:abstractNumId w:val="181"/>
  </w:num>
  <w:num w:numId="285">
    <w:abstractNumId w:val="118"/>
  </w:num>
  <w:num w:numId="286">
    <w:abstractNumId w:val="108"/>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287">
    <w:abstractNumId w:val="151"/>
  </w:num>
  <w:num w:numId="288">
    <w:abstractNumId w:val="132"/>
  </w:num>
  <w:num w:numId="289">
    <w:abstractNumId w:val="1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abstractNumId w:val="71"/>
  </w:num>
  <w:num w:numId="291">
    <w:abstractNumId w:val="177"/>
  </w:num>
  <w:num w:numId="292">
    <w:abstractNumId w:val="51"/>
  </w:num>
  <w:num w:numId="293">
    <w:abstractNumId w:val="167"/>
  </w:num>
  <w:num w:numId="294">
    <w:abstractNumId w:val="112"/>
  </w:num>
  <w:num w:numId="295">
    <w:abstractNumId w:val="105"/>
  </w:num>
  <w:num w:numId="296">
    <w:abstractNumId w:val="90"/>
  </w:num>
  <w:num w:numId="297">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abstractNumId w:val="50"/>
  </w:num>
  <w:num w:numId="299">
    <w:abstractNumId w:val="50"/>
  </w:num>
  <w:num w:numId="300">
    <w:abstractNumId w:val="149"/>
  </w:num>
  <w:num w:numId="301">
    <w:abstractNumId w:val="53"/>
  </w:num>
  <w:num w:numId="302">
    <w:abstractNumId w:val="85"/>
  </w:num>
  <w:num w:numId="303">
    <w:abstractNumId w:val="143"/>
  </w:num>
  <w:num w:numId="304">
    <w:abstractNumId w:val="124"/>
  </w:num>
  <w:num w:numId="305">
    <w:abstractNumId w:val="137"/>
  </w:num>
  <w:num w:numId="306">
    <w:abstractNumId w:val="176"/>
  </w:num>
  <w:num w:numId="307">
    <w:abstractNumId w:val="52"/>
  </w:num>
  <w:num w:numId="308">
    <w:abstractNumId w:val="49"/>
  </w:num>
  <w:num w:numId="309">
    <w:abstractNumId w:val="165"/>
  </w:num>
  <w:num w:numId="310">
    <w:abstractNumId w:val="109"/>
  </w:num>
  <w:num w:numId="311">
    <w:abstractNumId w:val="158"/>
  </w:num>
  <w:num w:numId="31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abstractNumId w:val="76"/>
  </w:num>
  <w:num w:numId="314">
    <w:abstractNumId w:val="13"/>
  </w:num>
  <w:num w:numId="315">
    <w:abstractNumId w:val="98"/>
  </w:num>
  <w:num w:numId="316">
    <w:abstractNumId w:val="107"/>
  </w:num>
  <w:num w:numId="317">
    <w:abstractNumId w:val="35"/>
  </w:num>
  <w:num w:numId="318">
    <w:abstractNumId w:val="80"/>
  </w:num>
  <w:num w:numId="319">
    <w:abstractNumId w:val="157"/>
  </w:num>
  <w:num w:numId="320">
    <w:abstractNumId w:val="179"/>
  </w:num>
  <w:num w:numId="321">
    <w:abstractNumId w:val="22"/>
  </w:num>
  <w:num w:numId="322">
    <w:abstractNumId w:val="12"/>
  </w:num>
  <w:num w:numId="323">
    <w:abstractNumId w:val="14"/>
  </w:num>
  <w:num w:numId="324">
    <w:abstractNumId w:val="78"/>
  </w:num>
  <w:num w:numId="325">
    <w:abstractNumId w:val="21"/>
  </w:num>
  <w:num w:numId="326">
    <w:abstractNumId w:val="83"/>
  </w:num>
  <w:num w:numId="327">
    <w:abstractNumId w:val="113"/>
  </w:num>
  <w:num w:numId="328">
    <w:abstractNumId w:val="56"/>
  </w:num>
  <w:num w:numId="329">
    <w:abstractNumId w:val="150"/>
  </w:num>
  <w:num w:numId="330">
    <w:abstractNumId w:val="42"/>
  </w:num>
  <w:num w:numId="331">
    <w:abstractNumId w:val="121"/>
  </w:num>
  <w:num w:numId="332">
    <w:abstractNumId w:val="31"/>
  </w:num>
  <w:num w:numId="333">
    <w:abstractNumId w:val="67"/>
  </w:num>
  <w:num w:numId="334">
    <w:abstractNumId w:val="75"/>
  </w:num>
  <w:num w:numId="335">
    <w:abstractNumId w:val="24"/>
  </w:num>
  <w:num w:numId="336">
    <w:abstractNumId w:val="155"/>
  </w:num>
  <w:num w:numId="337">
    <w:abstractNumId w:val="45"/>
  </w:num>
  <w:num w:numId="338">
    <w:abstractNumId w:val="81"/>
  </w:num>
  <w:num w:numId="339">
    <w:abstractNumId w:val="16"/>
  </w:num>
  <w:num w:numId="340">
    <w:abstractNumId w:val="94"/>
  </w:num>
  <w:num w:numId="341">
    <w:abstractNumId w:val="44"/>
  </w:num>
  <w:num w:numId="342">
    <w:abstractNumId w:val="119"/>
  </w:num>
  <w:num w:numId="343">
    <w:abstractNumId w:val="48"/>
  </w:num>
  <w:num w:numId="344">
    <w:abstractNumId w:val="136"/>
  </w:num>
  <w:num w:numId="345">
    <w:abstractNumId w:val="146"/>
  </w:num>
  <w:num w:numId="346">
    <w:abstractNumId w:val="39"/>
  </w:num>
  <w:num w:numId="347">
    <w:abstractNumId w:val="110"/>
  </w:num>
  <w:num w:numId="348">
    <w:abstractNumId w:val="28"/>
  </w:num>
  <w:num w:numId="349">
    <w:abstractNumId w:val="122"/>
  </w:num>
  <w:num w:numId="350">
    <w:abstractNumId w:val="148"/>
  </w:num>
  <w:num w:numId="351">
    <w:abstractNumId w:val="62"/>
  </w:num>
  <w:num w:numId="352">
    <w:abstractNumId w:val="86"/>
  </w:num>
  <w:num w:numId="353">
    <w:abstractNumId w:val="164"/>
  </w:num>
  <w:num w:numId="354">
    <w:abstractNumId w:val="84"/>
  </w:num>
  <w:num w:numId="355">
    <w:abstractNumId w:val="55"/>
  </w:num>
  <w:num w:numId="356">
    <w:abstractNumId w:val="115"/>
  </w:num>
  <w:num w:numId="357">
    <w:abstractNumId w:val="131"/>
  </w:num>
  <w:num w:numId="358">
    <w:abstractNumId w:val="163"/>
  </w:num>
  <w:num w:numId="35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32"/>
  </w:num>
  <w:num w:numId="361">
    <w:abstractNumId w:val="166"/>
  </w:num>
  <w:num w:numId="362">
    <w:abstractNumId w:val="32"/>
  </w:num>
  <w:num w:numId="363">
    <w:abstractNumId w:val="97"/>
  </w:num>
  <w:num w:numId="364">
    <w:abstractNumId w:val="25"/>
  </w:num>
  <w:num w:numId="365">
    <w:abstractNumId w:val="40"/>
  </w:num>
  <w:num w:numId="366">
    <w:abstractNumId w:val="138"/>
  </w:num>
  <w:num w:numId="367">
    <w:abstractNumId w:val="37"/>
  </w:num>
  <w:num w:numId="368">
    <w:abstractNumId w:val="91"/>
  </w:num>
  <w:num w:numId="369">
    <w:abstractNumId w:val="178"/>
  </w:num>
  <w:num w:numId="370">
    <w:abstractNumId w:val="174"/>
  </w:num>
  <w:num w:numId="371">
    <w:abstractNumId w:val="79"/>
  </w:num>
  <w:num w:numId="372">
    <w:abstractNumId w:val="147"/>
  </w:num>
  <w:num w:numId="373">
    <w:abstractNumId w:val="100"/>
  </w:num>
  <w:num w:numId="374">
    <w:abstractNumId w:val="175"/>
  </w:num>
  <w:num w:numId="375">
    <w:abstractNumId w:val="33"/>
  </w:num>
  <w:num w:numId="376">
    <w:abstractNumId w:val="26"/>
  </w:num>
  <w:num w:numId="377">
    <w:abstractNumId w:val="27"/>
  </w:num>
  <w:num w:numId="378">
    <w:abstractNumId w:val="154"/>
  </w:num>
  <w:num w:numId="379">
    <w:abstractNumId w:val="169"/>
  </w:num>
  <w:num w:numId="380">
    <w:abstractNumId w:val="123"/>
  </w:num>
  <w:num w:numId="381">
    <w:abstractNumId w:val="63"/>
  </w:num>
  <w:num w:numId="382">
    <w:abstractNumId w:val="103"/>
  </w:num>
  <w:num w:numId="383">
    <w:abstractNumId w:val="54"/>
  </w:num>
  <w:num w:numId="384">
    <w:abstractNumId w:val="160"/>
  </w:num>
  <w:num w:numId="385">
    <w:abstractNumId w:val="162"/>
  </w:num>
  <w:num w:numId="386">
    <w:abstractNumId w:val="104"/>
  </w:num>
  <w:num w:numId="387">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8">
    <w:abstractNumId w:val="43"/>
  </w:num>
  <w:num w:numId="389">
    <w:abstractNumId w:val="70"/>
  </w:num>
  <w:num w:numId="390">
    <w:abstractNumId w:val="74"/>
  </w:num>
  <w:num w:numId="391">
    <w:abstractNumId w:val="23"/>
  </w:num>
  <w:num w:numId="392">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abstractNumId w:val="129"/>
  </w:num>
  <w:num w:numId="395">
    <w:abstractNumId w:val="133"/>
  </w:num>
  <w:num w:numId="396">
    <w:abstractNumId w:val="58"/>
  </w:num>
  <w:num w:numId="397">
    <w:abstractNumId w:val="156"/>
  </w:num>
  <w:num w:numId="398">
    <w:abstractNumId w:val="161"/>
  </w:num>
  <w:num w:numId="399">
    <w:abstractNumId w:val="93"/>
  </w:num>
  <w:num w:numId="400">
    <w:abstractNumId w:val="87"/>
  </w:num>
  <w:num w:numId="401">
    <w:abstractNumId w:val="69"/>
  </w:num>
  <w:num w:numId="402">
    <w:abstractNumId w:val="47"/>
  </w:num>
  <w:num w:numId="403">
    <w:abstractNumId w:val="101"/>
  </w:num>
  <w:num w:numId="404">
    <w:abstractNumId w:val="140"/>
  </w:num>
  <w:num w:numId="405">
    <w:abstractNumId w:val="99"/>
  </w:num>
  <w:num w:numId="406">
    <w:abstractNumId w:val="184"/>
  </w:num>
  <w:num w:numId="407">
    <w:abstractNumId w:val="68"/>
  </w:num>
  <w:num w:numId="408">
    <w:abstractNumId w:val="168"/>
  </w:num>
  <w:num w:numId="409">
    <w:abstractNumId w:val="142"/>
  </w:num>
  <w:num w:numId="410">
    <w:abstractNumId w:val="19"/>
  </w:num>
  <w:num w:numId="411">
    <w:abstractNumId w:val="20"/>
  </w:num>
  <w:num w:numId="412">
    <w:abstractNumId w:val="139"/>
  </w:num>
  <w:num w:numId="413">
    <w:abstractNumId w:val="34"/>
  </w:num>
  <w:num w:numId="414">
    <w:abstractNumId w:val="96"/>
  </w:num>
  <w:num w:numId="415">
    <w:abstractNumId w:val="59"/>
  </w:num>
  <w:num w:numId="416">
    <w:abstractNumId w:val="7"/>
  </w:num>
  <w:num w:numId="417">
    <w:abstractNumId w:val="10"/>
  </w:num>
  <w:num w:numId="418">
    <w:abstractNumId w:val="10"/>
  </w:num>
  <w:num w:numId="419">
    <w:abstractNumId w:val="8"/>
  </w:num>
  <w:num w:numId="420">
    <w:abstractNumId w:val="7"/>
  </w:num>
  <w:num w:numId="421">
    <w:abstractNumId w:val="6"/>
  </w:num>
  <w:num w:numId="422">
    <w:abstractNumId w:val="5"/>
  </w:num>
  <w:num w:numId="423">
    <w:abstractNumId w:val="9"/>
  </w:num>
  <w:num w:numId="424">
    <w:abstractNumId w:val="9"/>
  </w:num>
  <w:num w:numId="425">
    <w:abstractNumId w:val="4"/>
  </w:num>
  <w:num w:numId="426">
    <w:abstractNumId w:val="3"/>
  </w:num>
  <w:num w:numId="427">
    <w:abstractNumId w:val="2"/>
  </w:num>
  <w:num w:numId="428">
    <w:abstractNumId w:val="1"/>
  </w:num>
  <w:num w:numId="429">
    <w:abstractNumId w:val="89"/>
  </w:num>
  <w:num w:numId="430">
    <w:abstractNumId w:val="4"/>
    <w:lvlOverride w:ilvl="0">
      <w:startOverride w:val="1"/>
    </w:lvlOverride>
  </w:num>
  <w:num w:numId="431">
    <w:abstractNumId w:val="4"/>
    <w:lvlOverride w:ilvl="0">
      <w:startOverride w:val="1"/>
    </w:lvlOverride>
  </w:num>
  <w:num w:numId="432">
    <w:abstractNumId w:val="4"/>
    <w:lvlOverride w:ilvl="0">
      <w:startOverride w:val="1"/>
    </w:lvlOverride>
  </w:num>
  <w:num w:numId="433">
    <w:abstractNumId w:val="4"/>
    <w:lvlOverride w:ilvl="0">
      <w:startOverride w:val="1"/>
    </w:lvlOverride>
  </w:num>
  <w:num w:numId="434">
    <w:abstractNumId w:val="4"/>
    <w:lvlOverride w:ilvl="0">
      <w:startOverride w:val="1"/>
    </w:lvlOverride>
  </w:num>
  <w:num w:numId="435">
    <w:abstractNumId w:val="4"/>
    <w:lvlOverride w:ilvl="0">
      <w:startOverride w:val="1"/>
    </w:lvlOverride>
  </w:num>
  <w:num w:numId="436">
    <w:abstractNumId w:val="4"/>
    <w:lvlOverride w:ilvl="0">
      <w:startOverride w:val="1"/>
    </w:lvlOverride>
  </w:num>
  <w:num w:numId="437">
    <w:abstractNumId w:val="4"/>
    <w:lvlOverride w:ilvl="0">
      <w:startOverride w:val="1"/>
    </w:lvlOverride>
  </w:num>
  <w:num w:numId="438">
    <w:abstractNumId w:val="4"/>
    <w:lvlOverride w:ilvl="0">
      <w:startOverride w:val="1"/>
    </w:lvlOverride>
  </w:num>
  <w:num w:numId="439">
    <w:abstractNumId w:val="4"/>
    <w:lvlOverride w:ilvl="0">
      <w:startOverride w:val="1"/>
    </w:lvlOverride>
  </w:num>
  <w:num w:numId="440">
    <w:abstractNumId w:val="4"/>
    <w:lvlOverride w:ilvl="0">
      <w:startOverride w:val="1"/>
    </w:lvlOverride>
  </w:num>
  <w:num w:numId="441">
    <w:abstractNumId w:val="4"/>
    <w:lvlOverride w:ilvl="0">
      <w:startOverride w:val="1"/>
    </w:lvlOverride>
  </w:num>
  <w:num w:numId="442">
    <w:abstractNumId w:val="4"/>
  </w:num>
  <w:num w:numId="443">
    <w:abstractNumId w:val="4"/>
    <w:lvlOverride w:ilvl="0">
      <w:startOverride w:val="1"/>
    </w:lvlOverride>
  </w:num>
  <w:num w:numId="444">
    <w:abstractNumId w:val="117"/>
  </w:num>
  <w:num w:numId="445">
    <w:abstractNumId w:val="125"/>
  </w:num>
  <w:num w:numId="446">
    <w:abstractNumId w:val="114"/>
  </w:num>
  <w:num w:numId="447">
    <w:abstractNumId w:val="57"/>
  </w:num>
  <w:num w:numId="448">
    <w:abstractNumId w:val="82"/>
  </w:num>
  <w:num w:numId="449">
    <w:abstractNumId w:val="130"/>
  </w:num>
  <w:numIdMacAtCleanup w:val="44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Clifton">
    <w15:presenceInfo w15:providerId="AD" w15:userId="S-1-5-21-4072276145-1143109680-1606970572-786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s-ES" w:vendorID="64" w:dllVersion="131078" w:nlCheck="1" w:checkStyle="1"/>
  <w:activeWritingStyle w:appName="MSWord" w:lang="en-CA" w:vendorID="64" w:dllVersion="131078" w:nlCheck="1" w:checkStyle="1"/>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E5"/>
    <w:rsid w:val="000015D8"/>
    <w:rsid w:val="000045ED"/>
    <w:rsid w:val="00005CD1"/>
    <w:rsid w:val="0001014E"/>
    <w:rsid w:val="00014034"/>
    <w:rsid w:val="00015EE6"/>
    <w:rsid w:val="000230E5"/>
    <w:rsid w:val="000234C3"/>
    <w:rsid w:val="0002460E"/>
    <w:rsid w:val="00030A2A"/>
    <w:rsid w:val="0003718A"/>
    <w:rsid w:val="00042CFC"/>
    <w:rsid w:val="000439A5"/>
    <w:rsid w:val="00043BC0"/>
    <w:rsid w:val="00044054"/>
    <w:rsid w:val="00044985"/>
    <w:rsid w:val="00045B85"/>
    <w:rsid w:val="00050599"/>
    <w:rsid w:val="00052974"/>
    <w:rsid w:val="00057419"/>
    <w:rsid w:val="00057D27"/>
    <w:rsid w:val="00062381"/>
    <w:rsid w:val="000629F8"/>
    <w:rsid w:val="00067E3D"/>
    <w:rsid w:val="00072AA1"/>
    <w:rsid w:val="00074AE1"/>
    <w:rsid w:val="00074D02"/>
    <w:rsid w:val="000776E7"/>
    <w:rsid w:val="00077D25"/>
    <w:rsid w:val="00081CAE"/>
    <w:rsid w:val="0008349D"/>
    <w:rsid w:val="00091169"/>
    <w:rsid w:val="000924BD"/>
    <w:rsid w:val="00096173"/>
    <w:rsid w:val="000A084B"/>
    <w:rsid w:val="000A0BDB"/>
    <w:rsid w:val="000A3A3B"/>
    <w:rsid w:val="000A485C"/>
    <w:rsid w:val="000A6AA8"/>
    <w:rsid w:val="000B2846"/>
    <w:rsid w:val="000B2C3F"/>
    <w:rsid w:val="000B3629"/>
    <w:rsid w:val="000B3B77"/>
    <w:rsid w:val="000C4CBD"/>
    <w:rsid w:val="000C61C2"/>
    <w:rsid w:val="000D1C64"/>
    <w:rsid w:val="000D1E26"/>
    <w:rsid w:val="000D5092"/>
    <w:rsid w:val="000D6093"/>
    <w:rsid w:val="000E476C"/>
    <w:rsid w:val="000E730A"/>
    <w:rsid w:val="000F0369"/>
    <w:rsid w:val="000F403C"/>
    <w:rsid w:val="00101482"/>
    <w:rsid w:val="0010409A"/>
    <w:rsid w:val="00117EB8"/>
    <w:rsid w:val="00124C91"/>
    <w:rsid w:val="00125C21"/>
    <w:rsid w:val="00130C49"/>
    <w:rsid w:val="00131C26"/>
    <w:rsid w:val="00132E07"/>
    <w:rsid w:val="001353F5"/>
    <w:rsid w:val="001362CE"/>
    <w:rsid w:val="001408D5"/>
    <w:rsid w:val="00143B5C"/>
    <w:rsid w:val="00152455"/>
    <w:rsid w:val="00152589"/>
    <w:rsid w:val="001544CE"/>
    <w:rsid w:val="00156E9A"/>
    <w:rsid w:val="00157328"/>
    <w:rsid w:val="0016060A"/>
    <w:rsid w:val="00162933"/>
    <w:rsid w:val="0016330F"/>
    <w:rsid w:val="00166172"/>
    <w:rsid w:val="00176238"/>
    <w:rsid w:val="00177131"/>
    <w:rsid w:val="00177C5B"/>
    <w:rsid w:val="0018097F"/>
    <w:rsid w:val="001944DB"/>
    <w:rsid w:val="001B28EA"/>
    <w:rsid w:val="001B54C3"/>
    <w:rsid w:val="001B7972"/>
    <w:rsid w:val="001C11EB"/>
    <w:rsid w:val="001C2CD3"/>
    <w:rsid w:val="001C40D5"/>
    <w:rsid w:val="001C56E2"/>
    <w:rsid w:val="001C6622"/>
    <w:rsid w:val="001D2CCB"/>
    <w:rsid w:val="001D4A2B"/>
    <w:rsid w:val="001D5722"/>
    <w:rsid w:val="001E211D"/>
    <w:rsid w:val="001E2775"/>
    <w:rsid w:val="001E2EC1"/>
    <w:rsid w:val="001E77B7"/>
    <w:rsid w:val="001F498D"/>
    <w:rsid w:val="001F551A"/>
    <w:rsid w:val="00206CE1"/>
    <w:rsid w:val="00213A6E"/>
    <w:rsid w:val="00213B4F"/>
    <w:rsid w:val="00216716"/>
    <w:rsid w:val="00220999"/>
    <w:rsid w:val="002230A2"/>
    <w:rsid w:val="002269CF"/>
    <w:rsid w:val="00231A68"/>
    <w:rsid w:val="00235E1F"/>
    <w:rsid w:val="002406E0"/>
    <w:rsid w:val="0024150E"/>
    <w:rsid w:val="00241B62"/>
    <w:rsid w:val="00241DA7"/>
    <w:rsid w:val="0024614A"/>
    <w:rsid w:val="00247C5A"/>
    <w:rsid w:val="00252C2E"/>
    <w:rsid w:val="00256A28"/>
    <w:rsid w:val="002577D2"/>
    <w:rsid w:val="00264D13"/>
    <w:rsid w:val="00266872"/>
    <w:rsid w:val="00267761"/>
    <w:rsid w:val="00270FAE"/>
    <w:rsid w:val="00274A65"/>
    <w:rsid w:val="00277813"/>
    <w:rsid w:val="00280353"/>
    <w:rsid w:val="00280586"/>
    <w:rsid w:val="00283B3C"/>
    <w:rsid w:val="00285652"/>
    <w:rsid w:val="002908E4"/>
    <w:rsid w:val="002A1D04"/>
    <w:rsid w:val="002A689C"/>
    <w:rsid w:val="002A79C2"/>
    <w:rsid w:val="002B1699"/>
    <w:rsid w:val="002B3498"/>
    <w:rsid w:val="002B656B"/>
    <w:rsid w:val="002C487B"/>
    <w:rsid w:val="002C6382"/>
    <w:rsid w:val="002D0630"/>
    <w:rsid w:val="002D1595"/>
    <w:rsid w:val="002D6A2C"/>
    <w:rsid w:val="002E5AAC"/>
    <w:rsid w:val="002F021F"/>
    <w:rsid w:val="002F1C1B"/>
    <w:rsid w:val="002F36B7"/>
    <w:rsid w:val="00300B3C"/>
    <w:rsid w:val="00301227"/>
    <w:rsid w:val="003025E6"/>
    <w:rsid w:val="003034F8"/>
    <w:rsid w:val="00307CB2"/>
    <w:rsid w:val="00312FBB"/>
    <w:rsid w:val="0032163C"/>
    <w:rsid w:val="00327E49"/>
    <w:rsid w:val="00332DC5"/>
    <w:rsid w:val="00333C22"/>
    <w:rsid w:val="00336BDB"/>
    <w:rsid w:val="0034208F"/>
    <w:rsid w:val="0034441E"/>
    <w:rsid w:val="00344654"/>
    <w:rsid w:val="003523CE"/>
    <w:rsid w:val="003558FA"/>
    <w:rsid w:val="00357A44"/>
    <w:rsid w:val="00357C7F"/>
    <w:rsid w:val="00360EEA"/>
    <w:rsid w:val="00365931"/>
    <w:rsid w:val="00365B1B"/>
    <w:rsid w:val="00367450"/>
    <w:rsid w:val="003766F0"/>
    <w:rsid w:val="00376804"/>
    <w:rsid w:val="00383743"/>
    <w:rsid w:val="00384F61"/>
    <w:rsid w:val="003863FA"/>
    <w:rsid w:val="003868C9"/>
    <w:rsid w:val="0039106A"/>
    <w:rsid w:val="00392264"/>
    <w:rsid w:val="003A2E80"/>
    <w:rsid w:val="003A6FC9"/>
    <w:rsid w:val="003B0A4B"/>
    <w:rsid w:val="003B27E6"/>
    <w:rsid w:val="003C2267"/>
    <w:rsid w:val="003C4B67"/>
    <w:rsid w:val="003C609D"/>
    <w:rsid w:val="003D3AA9"/>
    <w:rsid w:val="003D53B7"/>
    <w:rsid w:val="003D5520"/>
    <w:rsid w:val="003D64AE"/>
    <w:rsid w:val="003E0592"/>
    <w:rsid w:val="003E0BEB"/>
    <w:rsid w:val="003E2999"/>
    <w:rsid w:val="003F4554"/>
    <w:rsid w:val="00401051"/>
    <w:rsid w:val="00403A64"/>
    <w:rsid w:val="00404BE0"/>
    <w:rsid w:val="0042064E"/>
    <w:rsid w:val="00420E5D"/>
    <w:rsid w:val="00426BA5"/>
    <w:rsid w:val="00427EC2"/>
    <w:rsid w:val="004457BE"/>
    <w:rsid w:val="00446CD9"/>
    <w:rsid w:val="004475FA"/>
    <w:rsid w:val="00447A87"/>
    <w:rsid w:val="00462D33"/>
    <w:rsid w:val="00466060"/>
    <w:rsid w:val="00467962"/>
    <w:rsid w:val="004716DD"/>
    <w:rsid w:val="00472C60"/>
    <w:rsid w:val="0048577B"/>
    <w:rsid w:val="00485B58"/>
    <w:rsid w:val="00496685"/>
    <w:rsid w:val="004A0D66"/>
    <w:rsid w:val="004A1D48"/>
    <w:rsid w:val="004A4B15"/>
    <w:rsid w:val="004A53B9"/>
    <w:rsid w:val="004A7994"/>
    <w:rsid w:val="004B0EF5"/>
    <w:rsid w:val="004B1323"/>
    <w:rsid w:val="004B22CC"/>
    <w:rsid w:val="004B6A4E"/>
    <w:rsid w:val="004B76CA"/>
    <w:rsid w:val="004C0464"/>
    <w:rsid w:val="004C27F2"/>
    <w:rsid w:val="004C3063"/>
    <w:rsid w:val="004C51EE"/>
    <w:rsid w:val="004D21E6"/>
    <w:rsid w:val="004D2991"/>
    <w:rsid w:val="004D2B4D"/>
    <w:rsid w:val="004D307B"/>
    <w:rsid w:val="004E7922"/>
    <w:rsid w:val="004E7BEF"/>
    <w:rsid w:val="004F2902"/>
    <w:rsid w:val="004F4011"/>
    <w:rsid w:val="004F7767"/>
    <w:rsid w:val="00500366"/>
    <w:rsid w:val="005009F7"/>
    <w:rsid w:val="00503251"/>
    <w:rsid w:val="00503377"/>
    <w:rsid w:val="005046A9"/>
    <w:rsid w:val="00512602"/>
    <w:rsid w:val="00520CB2"/>
    <w:rsid w:val="005216A0"/>
    <w:rsid w:val="005218ED"/>
    <w:rsid w:val="00530824"/>
    <w:rsid w:val="00533281"/>
    <w:rsid w:val="00533E27"/>
    <w:rsid w:val="0053457E"/>
    <w:rsid w:val="0054642B"/>
    <w:rsid w:val="00547589"/>
    <w:rsid w:val="005527E0"/>
    <w:rsid w:val="00553F9F"/>
    <w:rsid w:val="00555C9B"/>
    <w:rsid w:val="00557C37"/>
    <w:rsid w:val="00561A7A"/>
    <w:rsid w:val="00561EEC"/>
    <w:rsid w:val="00562ADA"/>
    <w:rsid w:val="005663C9"/>
    <w:rsid w:val="00572AD6"/>
    <w:rsid w:val="00574A4E"/>
    <w:rsid w:val="00574EBA"/>
    <w:rsid w:val="00576949"/>
    <w:rsid w:val="0057797F"/>
    <w:rsid w:val="00587423"/>
    <w:rsid w:val="005A00A9"/>
    <w:rsid w:val="005A0F99"/>
    <w:rsid w:val="005A3E2A"/>
    <w:rsid w:val="005A5741"/>
    <w:rsid w:val="005A624C"/>
    <w:rsid w:val="005A6F99"/>
    <w:rsid w:val="005A75B4"/>
    <w:rsid w:val="005B51BB"/>
    <w:rsid w:val="005B6719"/>
    <w:rsid w:val="005B6ADC"/>
    <w:rsid w:val="005C4790"/>
    <w:rsid w:val="005C6C74"/>
    <w:rsid w:val="005D00F2"/>
    <w:rsid w:val="005D0710"/>
    <w:rsid w:val="005D4198"/>
    <w:rsid w:val="005D547D"/>
    <w:rsid w:val="005D75F2"/>
    <w:rsid w:val="005E2155"/>
    <w:rsid w:val="005E3D90"/>
    <w:rsid w:val="005F0AC6"/>
    <w:rsid w:val="005F1CBD"/>
    <w:rsid w:val="005F2103"/>
    <w:rsid w:val="005F2FCE"/>
    <w:rsid w:val="005F3D70"/>
    <w:rsid w:val="005F5F89"/>
    <w:rsid w:val="005F6665"/>
    <w:rsid w:val="005F733C"/>
    <w:rsid w:val="006069A7"/>
    <w:rsid w:val="00620DA6"/>
    <w:rsid w:val="00620FA4"/>
    <w:rsid w:val="006244ED"/>
    <w:rsid w:val="00624CBF"/>
    <w:rsid w:val="0064122B"/>
    <w:rsid w:val="00643C3A"/>
    <w:rsid w:val="00643D0E"/>
    <w:rsid w:val="006514EA"/>
    <w:rsid w:val="00651C67"/>
    <w:rsid w:val="00653111"/>
    <w:rsid w:val="006560CD"/>
    <w:rsid w:val="00656706"/>
    <w:rsid w:val="00660409"/>
    <w:rsid w:val="00660A5B"/>
    <w:rsid w:val="006633E2"/>
    <w:rsid w:val="00665763"/>
    <w:rsid w:val="006713FF"/>
    <w:rsid w:val="00671EF1"/>
    <w:rsid w:val="0067501D"/>
    <w:rsid w:val="006767DD"/>
    <w:rsid w:val="00680D74"/>
    <w:rsid w:val="00681A89"/>
    <w:rsid w:val="00684415"/>
    <w:rsid w:val="00685FEC"/>
    <w:rsid w:val="006870BB"/>
    <w:rsid w:val="00693D16"/>
    <w:rsid w:val="00697485"/>
    <w:rsid w:val="006A0912"/>
    <w:rsid w:val="006A28DE"/>
    <w:rsid w:val="006A3929"/>
    <w:rsid w:val="006B3517"/>
    <w:rsid w:val="006B3A3A"/>
    <w:rsid w:val="006B418F"/>
    <w:rsid w:val="006B4742"/>
    <w:rsid w:val="006B499A"/>
    <w:rsid w:val="006B5EA6"/>
    <w:rsid w:val="006B67BF"/>
    <w:rsid w:val="006B7C82"/>
    <w:rsid w:val="006C140A"/>
    <w:rsid w:val="006C1453"/>
    <w:rsid w:val="006C3EEA"/>
    <w:rsid w:val="006C76D7"/>
    <w:rsid w:val="006D11B2"/>
    <w:rsid w:val="006D6136"/>
    <w:rsid w:val="006E2F80"/>
    <w:rsid w:val="006E61D3"/>
    <w:rsid w:val="006E68E8"/>
    <w:rsid w:val="006F0B90"/>
    <w:rsid w:val="006F115F"/>
    <w:rsid w:val="006F1527"/>
    <w:rsid w:val="006F51AC"/>
    <w:rsid w:val="006F6EF5"/>
    <w:rsid w:val="006F7FC2"/>
    <w:rsid w:val="00702405"/>
    <w:rsid w:val="0070703D"/>
    <w:rsid w:val="00713A3C"/>
    <w:rsid w:val="00714394"/>
    <w:rsid w:val="007239F6"/>
    <w:rsid w:val="007246A8"/>
    <w:rsid w:val="00724C7F"/>
    <w:rsid w:val="007262DA"/>
    <w:rsid w:val="007275D0"/>
    <w:rsid w:val="0073157B"/>
    <w:rsid w:val="00733461"/>
    <w:rsid w:val="0073673D"/>
    <w:rsid w:val="00740080"/>
    <w:rsid w:val="007402B1"/>
    <w:rsid w:val="00746096"/>
    <w:rsid w:val="007536FC"/>
    <w:rsid w:val="00753993"/>
    <w:rsid w:val="00760CDE"/>
    <w:rsid w:val="00761213"/>
    <w:rsid w:val="00764D3B"/>
    <w:rsid w:val="007652B2"/>
    <w:rsid w:val="00775581"/>
    <w:rsid w:val="00781303"/>
    <w:rsid w:val="0078787A"/>
    <w:rsid w:val="007A10EF"/>
    <w:rsid w:val="007A25A4"/>
    <w:rsid w:val="007A4187"/>
    <w:rsid w:val="007A4F8D"/>
    <w:rsid w:val="007A61C7"/>
    <w:rsid w:val="007A64C6"/>
    <w:rsid w:val="007B1CA9"/>
    <w:rsid w:val="007B70AD"/>
    <w:rsid w:val="007C195D"/>
    <w:rsid w:val="007C7606"/>
    <w:rsid w:val="007C787E"/>
    <w:rsid w:val="007D0F6D"/>
    <w:rsid w:val="007D2B03"/>
    <w:rsid w:val="007D3A8F"/>
    <w:rsid w:val="007D779E"/>
    <w:rsid w:val="007E75B3"/>
    <w:rsid w:val="007E7DC9"/>
    <w:rsid w:val="00805E92"/>
    <w:rsid w:val="008119A2"/>
    <w:rsid w:val="008162D3"/>
    <w:rsid w:val="00820E9F"/>
    <w:rsid w:val="00820FCE"/>
    <w:rsid w:val="0082492B"/>
    <w:rsid w:val="00835378"/>
    <w:rsid w:val="00835567"/>
    <w:rsid w:val="00836066"/>
    <w:rsid w:val="008408BD"/>
    <w:rsid w:val="00840D6B"/>
    <w:rsid w:val="00847325"/>
    <w:rsid w:val="008512C3"/>
    <w:rsid w:val="008567F5"/>
    <w:rsid w:val="00857236"/>
    <w:rsid w:val="00862703"/>
    <w:rsid w:val="0086551A"/>
    <w:rsid w:val="00866BDC"/>
    <w:rsid w:val="008674DD"/>
    <w:rsid w:val="00880DC2"/>
    <w:rsid w:val="00881DD3"/>
    <w:rsid w:val="00886083"/>
    <w:rsid w:val="008911FB"/>
    <w:rsid w:val="008A1243"/>
    <w:rsid w:val="008A1DD3"/>
    <w:rsid w:val="008A4A46"/>
    <w:rsid w:val="008A58BC"/>
    <w:rsid w:val="008B090D"/>
    <w:rsid w:val="008B2E58"/>
    <w:rsid w:val="008C0C23"/>
    <w:rsid w:val="008C305C"/>
    <w:rsid w:val="008C4C2D"/>
    <w:rsid w:val="008D5391"/>
    <w:rsid w:val="008E0835"/>
    <w:rsid w:val="008E15E6"/>
    <w:rsid w:val="008E365F"/>
    <w:rsid w:val="008F2AE3"/>
    <w:rsid w:val="008F5444"/>
    <w:rsid w:val="008F5B2C"/>
    <w:rsid w:val="008F7FED"/>
    <w:rsid w:val="00900E4B"/>
    <w:rsid w:val="00903843"/>
    <w:rsid w:val="00903BFB"/>
    <w:rsid w:val="00907460"/>
    <w:rsid w:val="00907621"/>
    <w:rsid w:val="009137A9"/>
    <w:rsid w:val="00916F1A"/>
    <w:rsid w:val="00917939"/>
    <w:rsid w:val="00917FF0"/>
    <w:rsid w:val="009208E5"/>
    <w:rsid w:val="009219BB"/>
    <w:rsid w:val="00924068"/>
    <w:rsid w:val="00924611"/>
    <w:rsid w:val="0092699C"/>
    <w:rsid w:val="009300CD"/>
    <w:rsid w:val="009301F1"/>
    <w:rsid w:val="00937E21"/>
    <w:rsid w:val="00945B4A"/>
    <w:rsid w:val="00957184"/>
    <w:rsid w:val="00965EE1"/>
    <w:rsid w:val="009662B2"/>
    <w:rsid w:val="00972DE8"/>
    <w:rsid w:val="00976F6A"/>
    <w:rsid w:val="00977354"/>
    <w:rsid w:val="009776C3"/>
    <w:rsid w:val="00981BF4"/>
    <w:rsid w:val="009866B4"/>
    <w:rsid w:val="00990925"/>
    <w:rsid w:val="00994316"/>
    <w:rsid w:val="0099432B"/>
    <w:rsid w:val="009960F4"/>
    <w:rsid w:val="009A02CF"/>
    <w:rsid w:val="009A09FD"/>
    <w:rsid w:val="009A388E"/>
    <w:rsid w:val="009A4DAA"/>
    <w:rsid w:val="009A7FC9"/>
    <w:rsid w:val="009B1CC6"/>
    <w:rsid w:val="009B2637"/>
    <w:rsid w:val="009B6E0F"/>
    <w:rsid w:val="009C2BB9"/>
    <w:rsid w:val="009C3917"/>
    <w:rsid w:val="009C5B2B"/>
    <w:rsid w:val="009D0B30"/>
    <w:rsid w:val="009D2C08"/>
    <w:rsid w:val="009D467C"/>
    <w:rsid w:val="009D5734"/>
    <w:rsid w:val="009D6F46"/>
    <w:rsid w:val="009D74BC"/>
    <w:rsid w:val="009E0B91"/>
    <w:rsid w:val="009E75A8"/>
    <w:rsid w:val="009F1366"/>
    <w:rsid w:val="009F3945"/>
    <w:rsid w:val="009F4171"/>
    <w:rsid w:val="009F7273"/>
    <w:rsid w:val="009F7450"/>
    <w:rsid w:val="009F797B"/>
    <w:rsid w:val="00A01480"/>
    <w:rsid w:val="00A03D2C"/>
    <w:rsid w:val="00A044F9"/>
    <w:rsid w:val="00A05268"/>
    <w:rsid w:val="00A06A39"/>
    <w:rsid w:val="00A078DE"/>
    <w:rsid w:val="00A120B3"/>
    <w:rsid w:val="00A1460F"/>
    <w:rsid w:val="00A14EAF"/>
    <w:rsid w:val="00A151ED"/>
    <w:rsid w:val="00A164B3"/>
    <w:rsid w:val="00A16E43"/>
    <w:rsid w:val="00A25D25"/>
    <w:rsid w:val="00A274CE"/>
    <w:rsid w:val="00A32344"/>
    <w:rsid w:val="00A32FF5"/>
    <w:rsid w:val="00A3384C"/>
    <w:rsid w:val="00A3523E"/>
    <w:rsid w:val="00A362AE"/>
    <w:rsid w:val="00A40D76"/>
    <w:rsid w:val="00A40EB5"/>
    <w:rsid w:val="00A44587"/>
    <w:rsid w:val="00A516EC"/>
    <w:rsid w:val="00A6092D"/>
    <w:rsid w:val="00A64361"/>
    <w:rsid w:val="00A64D56"/>
    <w:rsid w:val="00A65CF6"/>
    <w:rsid w:val="00A71976"/>
    <w:rsid w:val="00A71BB7"/>
    <w:rsid w:val="00A72252"/>
    <w:rsid w:val="00A7338A"/>
    <w:rsid w:val="00A8147D"/>
    <w:rsid w:val="00A82175"/>
    <w:rsid w:val="00A82AF6"/>
    <w:rsid w:val="00A84995"/>
    <w:rsid w:val="00A92CB4"/>
    <w:rsid w:val="00A93248"/>
    <w:rsid w:val="00AA151B"/>
    <w:rsid w:val="00AA4EEF"/>
    <w:rsid w:val="00AB06DE"/>
    <w:rsid w:val="00AB3305"/>
    <w:rsid w:val="00AB71C6"/>
    <w:rsid w:val="00AC25D6"/>
    <w:rsid w:val="00AD0490"/>
    <w:rsid w:val="00AD1C6B"/>
    <w:rsid w:val="00AE29C9"/>
    <w:rsid w:val="00AF511B"/>
    <w:rsid w:val="00AF6FAA"/>
    <w:rsid w:val="00B0035D"/>
    <w:rsid w:val="00B0493A"/>
    <w:rsid w:val="00B117FF"/>
    <w:rsid w:val="00B11EE7"/>
    <w:rsid w:val="00B161A9"/>
    <w:rsid w:val="00B16236"/>
    <w:rsid w:val="00B170DA"/>
    <w:rsid w:val="00B22738"/>
    <w:rsid w:val="00B241A2"/>
    <w:rsid w:val="00B2799D"/>
    <w:rsid w:val="00B30561"/>
    <w:rsid w:val="00B30C84"/>
    <w:rsid w:val="00B31C2A"/>
    <w:rsid w:val="00B31F53"/>
    <w:rsid w:val="00B34C36"/>
    <w:rsid w:val="00B35714"/>
    <w:rsid w:val="00B456C1"/>
    <w:rsid w:val="00B45CBA"/>
    <w:rsid w:val="00B46EF6"/>
    <w:rsid w:val="00B478BB"/>
    <w:rsid w:val="00B47908"/>
    <w:rsid w:val="00B47EF1"/>
    <w:rsid w:val="00B502DA"/>
    <w:rsid w:val="00B51012"/>
    <w:rsid w:val="00B5172B"/>
    <w:rsid w:val="00B531CA"/>
    <w:rsid w:val="00B53B20"/>
    <w:rsid w:val="00B55D9A"/>
    <w:rsid w:val="00B601D1"/>
    <w:rsid w:val="00B60222"/>
    <w:rsid w:val="00B60EFA"/>
    <w:rsid w:val="00B62A0E"/>
    <w:rsid w:val="00B64CE6"/>
    <w:rsid w:val="00B6741C"/>
    <w:rsid w:val="00B67D17"/>
    <w:rsid w:val="00B7083B"/>
    <w:rsid w:val="00B75052"/>
    <w:rsid w:val="00B77179"/>
    <w:rsid w:val="00B811D2"/>
    <w:rsid w:val="00B81F54"/>
    <w:rsid w:val="00B862A5"/>
    <w:rsid w:val="00B93263"/>
    <w:rsid w:val="00B952AF"/>
    <w:rsid w:val="00BA14C3"/>
    <w:rsid w:val="00BA2849"/>
    <w:rsid w:val="00BA356B"/>
    <w:rsid w:val="00BA5B4F"/>
    <w:rsid w:val="00BB2817"/>
    <w:rsid w:val="00BB2A51"/>
    <w:rsid w:val="00BB3AAA"/>
    <w:rsid w:val="00BC5421"/>
    <w:rsid w:val="00BD1D1A"/>
    <w:rsid w:val="00BD1FB6"/>
    <w:rsid w:val="00BD3420"/>
    <w:rsid w:val="00BD4CE9"/>
    <w:rsid w:val="00BD5975"/>
    <w:rsid w:val="00BE028E"/>
    <w:rsid w:val="00BE0A56"/>
    <w:rsid w:val="00BF2822"/>
    <w:rsid w:val="00BF377C"/>
    <w:rsid w:val="00BF3B6C"/>
    <w:rsid w:val="00C024E3"/>
    <w:rsid w:val="00C075AF"/>
    <w:rsid w:val="00C14C5A"/>
    <w:rsid w:val="00C1509C"/>
    <w:rsid w:val="00C1525B"/>
    <w:rsid w:val="00C2037C"/>
    <w:rsid w:val="00C23133"/>
    <w:rsid w:val="00C33573"/>
    <w:rsid w:val="00C33B78"/>
    <w:rsid w:val="00C44CEB"/>
    <w:rsid w:val="00C4559E"/>
    <w:rsid w:val="00C47267"/>
    <w:rsid w:val="00C47F07"/>
    <w:rsid w:val="00C54C83"/>
    <w:rsid w:val="00C5583E"/>
    <w:rsid w:val="00C5586E"/>
    <w:rsid w:val="00C57E18"/>
    <w:rsid w:val="00C60F26"/>
    <w:rsid w:val="00C64509"/>
    <w:rsid w:val="00C671AD"/>
    <w:rsid w:val="00C732F0"/>
    <w:rsid w:val="00C736DC"/>
    <w:rsid w:val="00C73843"/>
    <w:rsid w:val="00C83A8B"/>
    <w:rsid w:val="00C840B5"/>
    <w:rsid w:val="00C8628C"/>
    <w:rsid w:val="00C86854"/>
    <w:rsid w:val="00C9062F"/>
    <w:rsid w:val="00C90AC1"/>
    <w:rsid w:val="00C94752"/>
    <w:rsid w:val="00C94810"/>
    <w:rsid w:val="00C95111"/>
    <w:rsid w:val="00CC390E"/>
    <w:rsid w:val="00CC6FBC"/>
    <w:rsid w:val="00CD19C9"/>
    <w:rsid w:val="00CD2098"/>
    <w:rsid w:val="00CD368D"/>
    <w:rsid w:val="00CD71D2"/>
    <w:rsid w:val="00CE7A92"/>
    <w:rsid w:val="00CF4C1A"/>
    <w:rsid w:val="00CF79DA"/>
    <w:rsid w:val="00D03A66"/>
    <w:rsid w:val="00D060C7"/>
    <w:rsid w:val="00D11671"/>
    <w:rsid w:val="00D11A29"/>
    <w:rsid w:val="00D26DAB"/>
    <w:rsid w:val="00D362A5"/>
    <w:rsid w:val="00D40343"/>
    <w:rsid w:val="00D40A82"/>
    <w:rsid w:val="00D416FD"/>
    <w:rsid w:val="00D436D4"/>
    <w:rsid w:val="00D473BA"/>
    <w:rsid w:val="00D54CC2"/>
    <w:rsid w:val="00D57209"/>
    <w:rsid w:val="00D6265F"/>
    <w:rsid w:val="00D66B58"/>
    <w:rsid w:val="00D7324B"/>
    <w:rsid w:val="00D77462"/>
    <w:rsid w:val="00D81C6B"/>
    <w:rsid w:val="00D82401"/>
    <w:rsid w:val="00D83F88"/>
    <w:rsid w:val="00D84FCD"/>
    <w:rsid w:val="00D85EE7"/>
    <w:rsid w:val="00D916CD"/>
    <w:rsid w:val="00DA0538"/>
    <w:rsid w:val="00DA3236"/>
    <w:rsid w:val="00DA4651"/>
    <w:rsid w:val="00DA5FD9"/>
    <w:rsid w:val="00DB2623"/>
    <w:rsid w:val="00DB5F07"/>
    <w:rsid w:val="00DB754F"/>
    <w:rsid w:val="00DC33E5"/>
    <w:rsid w:val="00DC48E9"/>
    <w:rsid w:val="00DC7C4D"/>
    <w:rsid w:val="00DD01E2"/>
    <w:rsid w:val="00DD0CC6"/>
    <w:rsid w:val="00DD3E04"/>
    <w:rsid w:val="00DD64EC"/>
    <w:rsid w:val="00DE0608"/>
    <w:rsid w:val="00DE1D00"/>
    <w:rsid w:val="00DE269F"/>
    <w:rsid w:val="00DE363F"/>
    <w:rsid w:val="00DE3C39"/>
    <w:rsid w:val="00DE4A24"/>
    <w:rsid w:val="00DF0871"/>
    <w:rsid w:val="00DF1AA2"/>
    <w:rsid w:val="00DF29B0"/>
    <w:rsid w:val="00DF3209"/>
    <w:rsid w:val="00DF34AB"/>
    <w:rsid w:val="00DF7ABC"/>
    <w:rsid w:val="00E05300"/>
    <w:rsid w:val="00E10D31"/>
    <w:rsid w:val="00E13DC6"/>
    <w:rsid w:val="00E161DB"/>
    <w:rsid w:val="00E1683E"/>
    <w:rsid w:val="00E2303C"/>
    <w:rsid w:val="00E2799A"/>
    <w:rsid w:val="00E319AE"/>
    <w:rsid w:val="00E547FB"/>
    <w:rsid w:val="00E56E2E"/>
    <w:rsid w:val="00E604B3"/>
    <w:rsid w:val="00E625D3"/>
    <w:rsid w:val="00E73D9E"/>
    <w:rsid w:val="00E81967"/>
    <w:rsid w:val="00E83CE9"/>
    <w:rsid w:val="00E841F8"/>
    <w:rsid w:val="00E87789"/>
    <w:rsid w:val="00E931F5"/>
    <w:rsid w:val="00E964DF"/>
    <w:rsid w:val="00E97158"/>
    <w:rsid w:val="00E97D53"/>
    <w:rsid w:val="00EA0534"/>
    <w:rsid w:val="00EA205C"/>
    <w:rsid w:val="00EA3C74"/>
    <w:rsid w:val="00EA7399"/>
    <w:rsid w:val="00EB0C10"/>
    <w:rsid w:val="00EB3474"/>
    <w:rsid w:val="00EB47BD"/>
    <w:rsid w:val="00EC24F0"/>
    <w:rsid w:val="00EC774F"/>
    <w:rsid w:val="00EC7D42"/>
    <w:rsid w:val="00ED3D87"/>
    <w:rsid w:val="00ED403D"/>
    <w:rsid w:val="00EE1254"/>
    <w:rsid w:val="00EE3B28"/>
    <w:rsid w:val="00EE5377"/>
    <w:rsid w:val="00EE6AE2"/>
    <w:rsid w:val="00EF3D05"/>
    <w:rsid w:val="00EF46E9"/>
    <w:rsid w:val="00EF4AE8"/>
    <w:rsid w:val="00EF75AE"/>
    <w:rsid w:val="00F04192"/>
    <w:rsid w:val="00F077AE"/>
    <w:rsid w:val="00F10534"/>
    <w:rsid w:val="00F16981"/>
    <w:rsid w:val="00F2010C"/>
    <w:rsid w:val="00F24D86"/>
    <w:rsid w:val="00F263B4"/>
    <w:rsid w:val="00F2716B"/>
    <w:rsid w:val="00F33F8E"/>
    <w:rsid w:val="00F36B3A"/>
    <w:rsid w:val="00F421EC"/>
    <w:rsid w:val="00F45D7A"/>
    <w:rsid w:val="00F465D8"/>
    <w:rsid w:val="00F50329"/>
    <w:rsid w:val="00F5289C"/>
    <w:rsid w:val="00F533F5"/>
    <w:rsid w:val="00F5386C"/>
    <w:rsid w:val="00F62786"/>
    <w:rsid w:val="00F649FC"/>
    <w:rsid w:val="00F7108E"/>
    <w:rsid w:val="00F81B35"/>
    <w:rsid w:val="00F86804"/>
    <w:rsid w:val="00F958A7"/>
    <w:rsid w:val="00FA0C48"/>
    <w:rsid w:val="00FA5500"/>
    <w:rsid w:val="00FB1E48"/>
    <w:rsid w:val="00FB3BCF"/>
    <w:rsid w:val="00FC1A35"/>
    <w:rsid w:val="00FC44B3"/>
    <w:rsid w:val="00FC489E"/>
    <w:rsid w:val="00FC491B"/>
    <w:rsid w:val="00FC7491"/>
    <w:rsid w:val="00FD2224"/>
    <w:rsid w:val="00FD57B5"/>
    <w:rsid w:val="00FD7748"/>
    <w:rsid w:val="00FD7F0D"/>
    <w:rsid w:val="00FE0B82"/>
    <w:rsid w:val="00FE0E29"/>
    <w:rsid w:val="00FE18B2"/>
    <w:rsid w:val="00FE2EB5"/>
    <w:rsid w:val="00FE3AB4"/>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10826E"/>
  <w15:chartTrackingRefBased/>
  <w15:docId w15:val="{D4C008A8-37D9-4A10-A7CE-8ABD97FD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722"/>
    <w:pPr>
      <w:spacing w:before="120"/>
    </w:pPr>
    <w:rPr>
      <w:sz w:val="24"/>
    </w:rPr>
  </w:style>
  <w:style w:type="paragraph" w:styleId="Heading1">
    <w:name w:val="heading 1"/>
    <w:next w:val="BodyText"/>
    <w:qFormat/>
    <w:rsid w:val="00043BC0"/>
    <w:pPr>
      <w:keepNext/>
      <w:pageBreakBefore/>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043BC0"/>
    <w:pPr>
      <w:pageBreakBefore w:val="0"/>
      <w:outlineLvl w:val="1"/>
    </w:pPr>
  </w:style>
  <w:style w:type="paragraph" w:styleId="Heading3">
    <w:name w:val="heading 3"/>
    <w:basedOn w:val="Heading2"/>
    <w:next w:val="BodyText"/>
    <w:link w:val="Heading3Char"/>
    <w:qFormat/>
    <w:rsid w:val="00043BC0"/>
    <w:pPr>
      <w:outlineLvl w:val="2"/>
    </w:pPr>
    <w:rPr>
      <w:sz w:val="24"/>
    </w:rPr>
  </w:style>
  <w:style w:type="paragraph" w:styleId="Heading4">
    <w:name w:val="heading 4"/>
    <w:basedOn w:val="Heading3"/>
    <w:next w:val="BodyText"/>
    <w:link w:val="Heading4Char"/>
    <w:qFormat/>
    <w:rsid w:val="00043BC0"/>
    <w:pPr>
      <w:tabs>
        <w:tab w:val="left" w:pos="900"/>
      </w:tabs>
      <w:outlineLvl w:val="3"/>
    </w:pPr>
  </w:style>
  <w:style w:type="paragraph" w:styleId="Heading5">
    <w:name w:val="heading 5"/>
    <w:basedOn w:val="Heading4"/>
    <w:next w:val="BodyText"/>
    <w:link w:val="Heading5Char"/>
    <w:qFormat/>
    <w:rsid w:val="00043BC0"/>
    <w:pPr>
      <w:tabs>
        <w:tab w:val="clear" w:pos="900"/>
      </w:tabs>
      <w:outlineLvl w:val="4"/>
    </w:pPr>
    <w:rPr>
      <w:lang w:val="x-none" w:eastAsia="x-none"/>
    </w:rPr>
  </w:style>
  <w:style w:type="paragraph" w:styleId="Heading6">
    <w:name w:val="heading 6"/>
    <w:basedOn w:val="Heading5"/>
    <w:next w:val="BodyText"/>
    <w:qFormat/>
    <w:rsid w:val="00043BC0"/>
    <w:pPr>
      <w:outlineLvl w:val="5"/>
    </w:pPr>
  </w:style>
  <w:style w:type="paragraph" w:styleId="Heading7">
    <w:name w:val="heading 7"/>
    <w:basedOn w:val="Heading6"/>
    <w:next w:val="BodyText"/>
    <w:qFormat/>
    <w:rsid w:val="00043BC0"/>
    <w:pPr>
      <w:outlineLvl w:val="6"/>
    </w:pPr>
  </w:style>
  <w:style w:type="paragraph" w:styleId="Heading8">
    <w:name w:val="heading 8"/>
    <w:basedOn w:val="Heading7"/>
    <w:next w:val="BodyText"/>
    <w:qFormat/>
    <w:rsid w:val="00043BC0"/>
    <w:pPr>
      <w:outlineLvl w:val="7"/>
    </w:pPr>
  </w:style>
  <w:style w:type="paragraph" w:styleId="Heading9">
    <w:name w:val="heading 9"/>
    <w:basedOn w:val="Heading8"/>
    <w:next w:val="BodyText"/>
    <w:qFormat/>
    <w:rsid w:val="00043BC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0015D8"/>
    <w:pPr>
      <w:spacing w:before="120"/>
    </w:pPr>
    <w:rPr>
      <w:sz w:val="24"/>
    </w:rPr>
  </w:style>
  <w:style w:type="character" w:customStyle="1" w:styleId="BodyTextChar">
    <w:name w:val="Body Text Char"/>
    <w:link w:val="BodyText"/>
    <w:rsid w:val="000015D8"/>
    <w:rPr>
      <w:sz w:val="24"/>
    </w:rPr>
  </w:style>
  <w:style w:type="character" w:customStyle="1" w:styleId="Heading3Char">
    <w:name w:val="Heading 3 Char"/>
    <w:link w:val="Heading3"/>
    <w:locked/>
    <w:rsid w:val="009B1CC6"/>
    <w:rPr>
      <w:rFonts w:ascii="Arial" w:hAnsi="Arial"/>
      <w:b/>
      <w:noProof/>
      <w:kern w:val="28"/>
      <w:sz w:val="24"/>
    </w:rPr>
  </w:style>
  <w:style w:type="character" w:customStyle="1" w:styleId="Heading4Char">
    <w:name w:val="Heading 4 Char"/>
    <w:link w:val="Heading4"/>
    <w:rsid w:val="009B1CC6"/>
    <w:rPr>
      <w:rFonts w:ascii="Arial" w:hAnsi="Arial"/>
      <w:b/>
      <w:noProof/>
      <w:kern w:val="28"/>
      <w:sz w:val="24"/>
    </w:rPr>
  </w:style>
  <w:style w:type="character" w:customStyle="1" w:styleId="Heading5Char">
    <w:name w:val="Heading 5 Char"/>
    <w:link w:val="Heading5"/>
    <w:rsid w:val="00903BFB"/>
    <w:rPr>
      <w:rFonts w:ascii="Arial" w:hAnsi="Arial"/>
      <w:b/>
      <w:noProof/>
      <w:kern w:val="28"/>
      <w:sz w:val="24"/>
      <w:lang w:val="x-none" w:eastAsia="x-none"/>
    </w:rPr>
  </w:style>
  <w:style w:type="paragraph" w:styleId="BodyTextIndent">
    <w:name w:val="Body Text Indent"/>
    <w:basedOn w:val="BodyText"/>
    <w:link w:val="BodyTextIndentChar"/>
    <w:rsid w:val="00074AE1"/>
    <w:pPr>
      <w:ind w:left="360"/>
    </w:pPr>
  </w:style>
  <w:style w:type="character" w:customStyle="1" w:styleId="BodyTextIndentChar">
    <w:name w:val="Body Text Indent Char"/>
    <w:basedOn w:val="BodyTextChar"/>
    <w:link w:val="BodyTextIndent"/>
    <w:rsid w:val="009B1CC6"/>
    <w:rPr>
      <w:sz w:val="24"/>
    </w:rPr>
  </w:style>
  <w:style w:type="paragraph" w:styleId="ListNumber">
    <w:name w:val="List Number"/>
    <w:basedOn w:val="Normal"/>
    <w:uiPriority w:val="99"/>
    <w:unhideWhenUsed/>
    <w:rsid w:val="00044985"/>
    <w:pPr>
      <w:numPr>
        <w:numId w:val="424"/>
      </w:numPr>
      <w:contextualSpacing/>
    </w:pPr>
  </w:style>
  <w:style w:type="paragraph" w:styleId="List">
    <w:name w:val="List"/>
    <w:basedOn w:val="BodyText"/>
    <w:link w:val="ListChar"/>
    <w:rsid w:val="00044985"/>
    <w:pPr>
      <w:ind w:left="1080" w:hanging="720"/>
    </w:pPr>
  </w:style>
  <w:style w:type="character" w:customStyle="1" w:styleId="ListChar">
    <w:name w:val="List Char"/>
    <w:link w:val="List"/>
    <w:rsid w:val="00044985"/>
    <w:rPr>
      <w:sz w:val="24"/>
    </w:rPr>
  </w:style>
  <w:style w:type="paragraph" w:styleId="ListBullet">
    <w:name w:val="List Bullet"/>
    <w:basedOn w:val="Normal"/>
    <w:link w:val="ListBulletChar"/>
    <w:unhideWhenUsed/>
    <w:rsid w:val="00044985"/>
    <w:pPr>
      <w:numPr>
        <w:numId w:val="418"/>
      </w:numPr>
    </w:pPr>
  </w:style>
  <w:style w:type="character" w:customStyle="1" w:styleId="ListBulletChar">
    <w:name w:val="List Bullet Char"/>
    <w:link w:val="ListBullet"/>
    <w:rsid w:val="00044985"/>
    <w:rPr>
      <w:sz w:val="24"/>
    </w:rPr>
  </w:style>
  <w:style w:type="paragraph" w:styleId="ListBullet2">
    <w:name w:val="List Bullet 2"/>
    <w:basedOn w:val="Normal"/>
    <w:link w:val="ListBullet2Char"/>
    <w:rsid w:val="00044985"/>
    <w:pPr>
      <w:numPr>
        <w:numId w:val="419"/>
      </w:numPr>
    </w:pPr>
  </w:style>
  <w:style w:type="character" w:customStyle="1" w:styleId="ListBullet2Char">
    <w:name w:val="List Bullet 2 Char"/>
    <w:link w:val="ListBullet2"/>
    <w:rsid w:val="00044985"/>
    <w:rPr>
      <w:sz w:val="24"/>
    </w:rPr>
  </w:style>
  <w:style w:type="paragraph" w:styleId="ListBullet3">
    <w:name w:val="List Bullet 3"/>
    <w:basedOn w:val="Normal"/>
    <w:link w:val="ListBullet3Char"/>
    <w:rsid w:val="00044985"/>
    <w:pPr>
      <w:numPr>
        <w:numId w:val="420"/>
      </w:numPr>
    </w:pPr>
  </w:style>
  <w:style w:type="character" w:customStyle="1" w:styleId="ListBullet3Char">
    <w:name w:val="List Bullet 3 Char"/>
    <w:link w:val="ListBullet3"/>
    <w:rsid w:val="00044985"/>
    <w:rPr>
      <w:sz w:val="24"/>
    </w:rPr>
  </w:style>
  <w:style w:type="paragraph" w:styleId="List2">
    <w:name w:val="List 2"/>
    <w:basedOn w:val="List"/>
    <w:link w:val="List2Char"/>
    <w:rsid w:val="00044985"/>
    <w:pPr>
      <w:ind w:left="1440"/>
    </w:pPr>
  </w:style>
  <w:style w:type="character" w:customStyle="1" w:styleId="List2Char">
    <w:name w:val="List 2 Char"/>
    <w:link w:val="List2"/>
    <w:rsid w:val="00044985"/>
    <w:rPr>
      <w:sz w:val="24"/>
    </w:rPr>
  </w:style>
  <w:style w:type="paragraph" w:styleId="TOC1">
    <w:name w:val="toc 1"/>
    <w:next w:val="Normal"/>
    <w:uiPriority w:val="39"/>
    <w:rsid w:val="00044985"/>
    <w:pPr>
      <w:tabs>
        <w:tab w:val="right" w:leader="dot" w:pos="9346"/>
      </w:tabs>
      <w:ind w:left="288" w:hanging="288"/>
    </w:pPr>
    <w:rPr>
      <w:sz w:val="24"/>
      <w:szCs w:val="24"/>
    </w:rPr>
  </w:style>
  <w:style w:type="paragraph" w:styleId="TOC2">
    <w:name w:val="toc 2"/>
    <w:basedOn w:val="TOC1"/>
    <w:next w:val="Normal"/>
    <w:uiPriority w:val="39"/>
    <w:rsid w:val="00044985"/>
    <w:pPr>
      <w:tabs>
        <w:tab w:val="clear" w:pos="9346"/>
        <w:tab w:val="right" w:leader="dot" w:pos="9350"/>
      </w:tabs>
      <w:ind w:left="720" w:hanging="432"/>
    </w:pPr>
  </w:style>
  <w:style w:type="paragraph" w:styleId="TOC3">
    <w:name w:val="toc 3"/>
    <w:basedOn w:val="TOC2"/>
    <w:next w:val="Normal"/>
    <w:uiPriority w:val="39"/>
    <w:rsid w:val="00044985"/>
    <w:pPr>
      <w:ind w:left="1152" w:hanging="576"/>
    </w:pPr>
  </w:style>
  <w:style w:type="paragraph" w:styleId="TOC4">
    <w:name w:val="toc 4"/>
    <w:basedOn w:val="TOC3"/>
    <w:next w:val="Normal"/>
    <w:uiPriority w:val="39"/>
    <w:rsid w:val="00044985"/>
    <w:pPr>
      <w:ind w:left="1584" w:hanging="720"/>
    </w:pPr>
  </w:style>
  <w:style w:type="paragraph" w:styleId="TOC5">
    <w:name w:val="toc 5"/>
    <w:basedOn w:val="TOC4"/>
    <w:next w:val="Normal"/>
    <w:uiPriority w:val="39"/>
    <w:rsid w:val="00044985"/>
    <w:pPr>
      <w:ind w:left="2160" w:hanging="1008"/>
    </w:pPr>
  </w:style>
  <w:style w:type="paragraph" w:styleId="TOC6">
    <w:name w:val="toc 6"/>
    <w:basedOn w:val="TOC5"/>
    <w:next w:val="Normal"/>
    <w:uiPriority w:val="39"/>
    <w:rsid w:val="00044985"/>
    <w:pPr>
      <w:ind w:left="2592" w:hanging="1152"/>
    </w:pPr>
  </w:style>
  <w:style w:type="paragraph" w:styleId="TOC7">
    <w:name w:val="toc 7"/>
    <w:basedOn w:val="TOC6"/>
    <w:next w:val="Normal"/>
    <w:uiPriority w:val="39"/>
    <w:rsid w:val="00044985"/>
    <w:pPr>
      <w:ind w:left="3024" w:hanging="1296"/>
    </w:pPr>
  </w:style>
  <w:style w:type="paragraph" w:styleId="TOC8">
    <w:name w:val="toc 8"/>
    <w:basedOn w:val="TOC7"/>
    <w:next w:val="Normal"/>
    <w:uiPriority w:val="39"/>
    <w:rsid w:val="00044985"/>
    <w:pPr>
      <w:ind w:left="3456" w:hanging="1440"/>
    </w:pPr>
  </w:style>
  <w:style w:type="paragraph" w:styleId="TOC9">
    <w:name w:val="toc 9"/>
    <w:basedOn w:val="TOC8"/>
    <w:next w:val="Normal"/>
    <w:uiPriority w:val="39"/>
    <w:rsid w:val="00044985"/>
    <w:pPr>
      <w:ind w:left="4032" w:hanging="1728"/>
    </w:pPr>
  </w:style>
  <w:style w:type="paragraph" w:customStyle="1" w:styleId="TableEntry">
    <w:name w:val="Table Entry"/>
    <w:basedOn w:val="BodyText"/>
    <w:link w:val="TableEntryChar"/>
    <w:rsid w:val="00043BC0"/>
    <w:pPr>
      <w:spacing w:before="40" w:after="40"/>
      <w:ind w:left="72" w:right="72"/>
    </w:pPr>
    <w:rPr>
      <w:sz w:val="18"/>
    </w:rPr>
  </w:style>
  <w:style w:type="character" w:customStyle="1" w:styleId="TableEntryChar">
    <w:name w:val="Table Entry Char"/>
    <w:link w:val="TableEntry"/>
    <w:rsid w:val="005A3E2A"/>
    <w:rPr>
      <w:noProof/>
      <w:sz w:val="18"/>
    </w:rPr>
  </w:style>
  <w:style w:type="paragraph" w:customStyle="1" w:styleId="TableEntryHeader">
    <w:name w:val="Table Entry Header"/>
    <w:basedOn w:val="TableEntry"/>
    <w:link w:val="TableEntryHeaderChar"/>
    <w:rsid w:val="00043BC0"/>
    <w:pPr>
      <w:jc w:val="center"/>
    </w:pPr>
    <w:rPr>
      <w:rFonts w:ascii="Arial" w:hAnsi="Arial"/>
      <w:b/>
      <w:sz w:val="20"/>
    </w:rPr>
  </w:style>
  <w:style w:type="character" w:customStyle="1" w:styleId="TableEntryHeaderChar">
    <w:name w:val="Table Entry Header Char"/>
    <w:link w:val="TableEntryHeader"/>
    <w:rsid w:val="005A3E2A"/>
    <w:rPr>
      <w:rFonts w:ascii="Arial" w:hAnsi="Arial"/>
      <w:b/>
      <w:noProof/>
    </w:rPr>
  </w:style>
  <w:style w:type="paragraph" w:customStyle="1" w:styleId="TableTitle">
    <w:name w:val="Table Title"/>
    <w:basedOn w:val="BodyText"/>
    <w:link w:val="TableTitleChar1"/>
    <w:rsid w:val="00043BC0"/>
    <w:pPr>
      <w:keepNext/>
      <w:spacing w:before="60" w:after="60"/>
      <w:jc w:val="center"/>
    </w:pPr>
    <w:rPr>
      <w:rFonts w:ascii="Arial" w:hAnsi="Arial"/>
      <w:b/>
      <w:sz w:val="22"/>
    </w:rPr>
  </w:style>
  <w:style w:type="character" w:customStyle="1" w:styleId="TableTitleChar1">
    <w:name w:val="Table Title Char1"/>
    <w:link w:val="TableTitle"/>
    <w:rsid w:val="00D82401"/>
    <w:rPr>
      <w:rFonts w:ascii="Arial" w:hAnsi="Arial"/>
      <w:b/>
      <w:sz w:val="22"/>
    </w:rPr>
  </w:style>
  <w:style w:type="paragraph" w:customStyle="1" w:styleId="FigureTitle">
    <w:name w:val="Figure Title"/>
    <w:basedOn w:val="TableTitle"/>
    <w:link w:val="FigureTitleChar"/>
    <w:rsid w:val="00043BC0"/>
    <w:pPr>
      <w:keepNext w:val="0"/>
      <w:keepLines/>
    </w:pPr>
  </w:style>
  <w:style w:type="character" w:customStyle="1" w:styleId="FigureTitleChar">
    <w:name w:val="Figure Title Char"/>
    <w:link w:val="FigureTitle"/>
    <w:locked/>
    <w:rsid w:val="009B1CC6"/>
    <w:rPr>
      <w:rFonts w:ascii="Arial" w:hAnsi="Arial"/>
      <w:b/>
      <w:noProof/>
      <w:sz w:val="22"/>
    </w:rPr>
  </w:style>
  <w:style w:type="paragraph" w:styleId="Caption">
    <w:name w:val="caption"/>
    <w:basedOn w:val="BodyText"/>
    <w:next w:val="BodyText"/>
    <w:qFormat/>
    <w:rsid w:val="00074AE1"/>
    <w:rPr>
      <w:rFonts w:ascii="Arial" w:hAnsi="Arial"/>
      <w:b/>
    </w:rPr>
  </w:style>
  <w:style w:type="paragraph" w:styleId="List3">
    <w:name w:val="List 3"/>
    <w:basedOn w:val="Normal"/>
    <w:link w:val="List3Char"/>
    <w:rsid w:val="00044985"/>
    <w:pPr>
      <w:ind w:left="1800" w:hanging="720"/>
    </w:pPr>
  </w:style>
  <w:style w:type="character" w:customStyle="1" w:styleId="List3Char">
    <w:name w:val="List 3 Char"/>
    <w:link w:val="List3"/>
    <w:rsid w:val="00044985"/>
    <w:rPr>
      <w:sz w:val="24"/>
    </w:rPr>
  </w:style>
  <w:style w:type="paragraph" w:styleId="ListContinue">
    <w:name w:val="List Continue"/>
    <w:basedOn w:val="Normal"/>
    <w:link w:val="ListContinueChar"/>
    <w:uiPriority w:val="99"/>
    <w:unhideWhenUsed/>
    <w:rsid w:val="00044985"/>
    <w:pPr>
      <w:ind w:left="360"/>
      <w:contextualSpacing/>
    </w:pPr>
  </w:style>
  <w:style w:type="character" w:customStyle="1" w:styleId="ListContinueChar">
    <w:name w:val="List Continue Char"/>
    <w:link w:val="ListContinue"/>
    <w:uiPriority w:val="99"/>
    <w:rsid w:val="00044985"/>
    <w:rPr>
      <w:sz w:val="24"/>
    </w:rPr>
  </w:style>
  <w:style w:type="paragraph" w:styleId="ListContinue2">
    <w:name w:val="List Continue 2"/>
    <w:basedOn w:val="Normal"/>
    <w:uiPriority w:val="99"/>
    <w:unhideWhenUsed/>
    <w:rsid w:val="00044985"/>
    <w:pPr>
      <w:ind w:left="720"/>
      <w:contextualSpacing/>
    </w:pPr>
  </w:style>
  <w:style w:type="paragraph" w:customStyle="1" w:styleId="ParagraphHeading">
    <w:name w:val="Paragraph Heading"/>
    <w:basedOn w:val="Caption"/>
    <w:next w:val="BodyText"/>
    <w:rsid w:val="00074AE1"/>
    <w:pPr>
      <w:spacing w:before="180"/>
    </w:pPr>
  </w:style>
  <w:style w:type="paragraph" w:customStyle="1" w:styleId="ListNumberContinue">
    <w:name w:val="List Number Continue"/>
    <w:basedOn w:val="Normal"/>
    <w:rsid w:val="00044985"/>
    <w:pPr>
      <w:spacing w:before="60"/>
      <w:ind w:left="900"/>
    </w:pPr>
  </w:style>
  <w:style w:type="paragraph" w:customStyle="1" w:styleId="ListBulletContinue">
    <w:name w:val="List Bullet Continue"/>
    <w:basedOn w:val="ListBullet"/>
    <w:rsid w:val="00043BC0"/>
    <w:pPr>
      <w:numPr>
        <w:numId w:val="0"/>
      </w:numPr>
      <w:ind w:left="720"/>
    </w:pPr>
  </w:style>
  <w:style w:type="paragraph" w:customStyle="1" w:styleId="ListBullet2Continue">
    <w:name w:val="List Bullet 2 Continue"/>
    <w:basedOn w:val="ListBullet2"/>
    <w:rsid w:val="00043BC0"/>
    <w:pPr>
      <w:numPr>
        <w:numId w:val="0"/>
      </w:numPr>
      <w:ind w:left="1080"/>
    </w:pPr>
  </w:style>
  <w:style w:type="paragraph" w:customStyle="1" w:styleId="ListBullet3Continue">
    <w:name w:val="List Bullet 3 Continue"/>
    <w:basedOn w:val="ListBullet3"/>
    <w:rsid w:val="00043BC0"/>
    <w:pPr>
      <w:numPr>
        <w:numId w:val="0"/>
      </w:numPr>
      <w:ind w:left="1440"/>
    </w:pPr>
  </w:style>
  <w:style w:type="paragraph" w:customStyle="1" w:styleId="List3Continue">
    <w:name w:val="List 3 Continue"/>
    <w:basedOn w:val="List3"/>
    <w:rsid w:val="00044985"/>
    <w:pPr>
      <w:ind w:firstLine="0"/>
    </w:pPr>
  </w:style>
  <w:style w:type="paragraph" w:customStyle="1" w:styleId="AppendixHeading2">
    <w:name w:val="Appendix Heading 2"/>
    <w:next w:val="BodyText"/>
    <w:rsid w:val="00043BC0"/>
    <w:pPr>
      <w:numPr>
        <w:ilvl w:val="1"/>
        <w:numId w:val="60"/>
      </w:numPr>
      <w:spacing w:before="240" w:after="60"/>
    </w:pPr>
    <w:rPr>
      <w:rFonts w:ascii="Arial" w:hAnsi="Arial"/>
      <w:b/>
      <w:noProof/>
      <w:sz w:val="28"/>
    </w:rPr>
  </w:style>
  <w:style w:type="paragraph" w:customStyle="1" w:styleId="AppendixHeading1">
    <w:name w:val="Appendix Heading 1"/>
    <w:next w:val="BodyText"/>
    <w:rsid w:val="00043BC0"/>
    <w:pPr>
      <w:spacing w:before="240" w:after="60"/>
    </w:pPr>
    <w:rPr>
      <w:rFonts w:ascii="Arial" w:hAnsi="Arial"/>
      <w:b/>
      <w:noProof/>
      <w:sz w:val="28"/>
    </w:rPr>
  </w:style>
  <w:style w:type="paragraph" w:customStyle="1" w:styleId="AppendixHeading3">
    <w:name w:val="Appendix Heading 3"/>
    <w:basedOn w:val="AppendixHeading2"/>
    <w:next w:val="BodyText"/>
    <w:rsid w:val="00043BC0"/>
    <w:pPr>
      <w:numPr>
        <w:ilvl w:val="2"/>
      </w:numPr>
    </w:pPr>
    <w:rPr>
      <w:sz w:val="24"/>
    </w:rPr>
  </w:style>
  <w:style w:type="character" w:styleId="FootnoteReference">
    <w:name w:val="footnote reference"/>
    <w:semiHidden/>
    <w:rsid w:val="00074AE1"/>
    <w:rPr>
      <w:vertAlign w:val="superscript"/>
    </w:rPr>
  </w:style>
  <w:style w:type="paragraph" w:styleId="Header">
    <w:name w:val="header"/>
    <w:basedOn w:val="Normal"/>
    <w:rsid w:val="00074AE1"/>
    <w:pPr>
      <w:tabs>
        <w:tab w:val="center" w:pos="4320"/>
        <w:tab w:val="right" w:pos="8640"/>
      </w:tabs>
    </w:pPr>
  </w:style>
  <w:style w:type="paragraph" w:styleId="FootnoteText">
    <w:name w:val="footnote text"/>
    <w:basedOn w:val="Normal"/>
    <w:link w:val="FootnoteTextChar"/>
    <w:semiHidden/>
    <w:rsid w:val="00074AE1"/>
    <w:rPr>
      <w:sz w:val="20"/>
    </w:rPr>
  </w:style>
  <w:style w:type="character" w:customStyle="1" w:styleId="FootnoteTextChar">
    <w:name w:val="Footnote Text Char"/>
    <w:link w:val="FootnoteText"/>
    <w:semiHidden/>
    <w:rsid w:val="009B1CC6"/>
  </w:style>
  <w:style w:type="character" w:styleId="PageNumber">
    <w:name w:val="page number"/>
    <w:basedOn w:val="DefaultParagraphFont"/>
    <w:rsid w:val="00074AE1"/>
  </w:style>
  <w:style w:type="paragraph" w:styleId="Footer">
    <w:name w:val="footer"/>
    <w:basedOn w:val="Normal"/>
    <w:rsid w:val="00074AE1"/>
    <w:pPr>
      <w:tabs>
        <w:tab w:val="center" w:pos="4320"/>
        <w:tab w:val="right" w:pos="8640"/>
      </w:tabs>
    </w:pPr>
  </w:style>
  <w:style w:type="character" w:styleId="FollowedHyperlink">
    <w:name w:val="FollowedHyperlink"/>
    <w:rsid w:val="00074AE1"/>
    <w:rPr>
      <w:color w:val="800080"/>
      <w:u w:val="single"/>
    </w:rPr>
  </w:style>
  <w:style w:type="paragraph" w:customStyle="1" w:styleId="Glossary">
    <w:name w:val="Glossary"/>
    <w:basedOn w:val="Heading1"/>
    <w:rsid w:val="00043BC0"/>
  </w:style>
  <w:style w:type="character" w:styleId="Hyperlink">
    <w:name w:val="Hyperlink"/>
    <w:uiPriority w:val="99"/>
    <w:rsid w:val="00074AE1"/>
    <w:rPr>
      <w:color w:val="0000FF"/>
      <w:u w:val="single"/>
    </w:rPr>
  </w:style>
  <w:style w:type="paragraph" w:styleId="DocumentMap">
    <w:name w:val="Document Map"/>
    <w:basedOn w:val="Normal"/>
    <w:semiHidden/>
    <w:rsid w:val="00074AE1"/>
    <w:pPr>
      <w:shd w:val="clear" w:color="auto" w:fill="000080"/>
    </w:pPr>
    <w:rPr>
      <w:rFonts w:ascii="Tahoma" w:hAnsi="Tahoma" w:cs="Tahoma"/>
    </w:rPr>
  </w:style>
  <w:style w:type="paragraph" w:styleId="CommentText">
    <w:name w:val="annotation text"/>
    <w:basedOn w:val="Normal"/>
    <w:rsid w:val="00074AE1"/>
    <w:rPr>
      <w:sz w:val="20"/>
    </w:rPr>
  </w:style>
  <w:style w:type="paragraph" w:styleId="ListContinue3">
    <w:name w:val="List Continue 3"/>
    <w:basedOn w:val="Normal"/>
    <w:uiPriority w:val="99"/>
    <w:unhideWhenUsed/>
    <w:rsid w:val="00044985"/>
    <w:pPr>
      <w:ind w:left="1080"/>
      <w:contextualSpacing/>
    </w:pPr>
  </w:style>
  <w:style w:type="paragraph" w:styleId="ListContinue4">
    <w:name w:val="List Continue 4"/>
    <w:basedOn w:val="Normal"/>
    <w:uiPriority w:val="99"/>
    <w:unhideWhenUsed/>
    <w:rsid w:val="00044985"/>
    <w:pPr>
      <w:ind w:left="1440"/>
      <w:contextualSpacing/>
    </w:pPr>
  </w:style>
  <w:style w:type="paragraph" w:styleId="ListContinue5">
    <w:name w:val="List Continue 5"/>
    <w:basedOn w:val="Normal"/>
    <w:uiPriority w:val="99"/>
    <w:unhideWhenUsed/>
    <w:rsid w:val="00044985"/>
    <w:pPr>
      <w:ind w:left="1800"/>
      <w:contextualSpacing/>
    </w:pPr>
  </w:style>
  <w:style w:type="paragraph" w:styleId="ListNumber2">
    <w:name w:val="List Number 2"/>
    <w:basedOn w:val="Normal"/>
    <w:link w:val="ListNumber2Char"/>
    <w:rsid w:val="00044985"/>
    <w:pPr>
      <w:numPr>
        <w:numId w:val="425"/>
      </w:numPr>
    </w:pPr>
  </w:style>
  <w:style w:type="character" w:customStyle="1" w:styleId="ListNumber2Char">
    <w:name w:val="List Number 2 Char"/>
    <w:link w:val="ListNumber2"/>
    <w:rsid w:val="00044985"/>
    <w:rPr>
      <w:sz w:val="24"/>
    </w:rPr>
  </w:style>
  <w:style w:type="paragraph" w:styleId="ListNumber3">
    <w:name w:val="List Number 3"/>
    <w:basedOn w:val="Normal"/>
    <w:rsid w:val="00044985"/>
    <w:pPr>
      <w:numPr>
        <w:numId w:val="426"/>
      </w:numPr>
    </w:pPr>
  </w:style>
  <w:style w:type="paragraph" w:styleId="ListNumber4">
    <w:name w:val="List Number 4"/>
    <w:basedOn w:val="Normal"/>
    <w:rsid w:val="00044985"/>
    <w:pPr>
      <w:numPr>
        <w:numId w:val="427"/>
      </w:numPr>
    </w:pPr>
  </w:style>
  <w:style w:type="paragraph" w:styleId="ListNumber5">
    <w:name w:val="List Number 5"/>
    <w:basedOn w:val="Normal"/>
    <w:uiPriority w:val="99"/>
    <w:unhideWhenUsed/>
    <w:rsid w:val="00044985"/>
    <w:pPr>
      <w:numPr>
        <w:numId w:val="428"/>
      </w:numPr>
    </w:pPr>
  </w:style>
  <w:style w:type="paragraph" w:styleId="PlainText">
    <w:name w:val="Plain Text"/>
    <w:basedOn w:val="Normal"/>
    <w:link w:val="PlainTextChar"/>
    <w:rsid w:val="00074AE1"/>
    <w:rPr>
      <w:rFonts w:ascii="Courier New" w:hAnsi="Courier New" w:cs="Courier New"/>
      <w:sz w:val="20"/>
    </w:rPr>
  </w:style>
  <w:style w:type="character" w:customStyle="1" w:styleId="PlainTextChar">
    <w:name w:val="Plain Text Char"/>
    <w:link w:val="PlainText"/>
    <w:rsid w:val="009B1CC6"/>
    <w:rPr>
      <w:rFonts w:ascii="Courier New" w:hAnsi="Courier New" w:cs="Courier New"/>
    </w:rPr>
  </w:style>
  <w:style w:type="paragraph" w:styleId="TableofAuthorities">
    <w:name w:val="table of authorities"/>
    <w:basedOn w:val="Normal"/>
    <w:next w:val="Normal"/>
    <w:semiHidden/>
    <w:rsid w:val="00074AE1"/>
    <w:pPr>
      <w:ind w:left="240" w:hanging="240"/>
    </w:pPr>
  </w:style>
  <w:style w:type="paragraph" w:styleId="TableofFigures">
    <w:name w:val="table of figures"/>
    <w:basedOn w:val="Normal"/>
    <w:next w:val="Normal"/>
    <w:semiHidden/>
    <w:rsid w:val="00074AE1"/>
    <w:pPr>
      <w:ind w:left="480" w:hanging="480"/>
    </w:pPr>
  </w:style>
  <w:style w:type="paragraph" w:styleId="Title">
    <w:name w:val="Title"/>
    <w:basedOn w:val="Normal"/>
    <w:link w:val="TitleChar"/>
    <w:qFormat/>
    <w:rsid w:val="00043BC0"/>
    <w:pPr>
      <w:spacing w:before="240" w:after="60"/>
      <w:jc w:val="center"/>
      <w:outlineLvl w:val="0"/>
    </w:pPr>
    <w:rPr>
      <w:rFonts w:ascii="Arial" w:hAnsi="Arial" w:cs="Arial"/>
      <w:b/>
      <w:bCs/>
      <w:kern w:val="28"/>
      <w:sz w:val="44"/>
      <w:szCs w:val="32"/>
    </w:rPr>
  </w:style>
  <w:style w:type="paragraph" w:styleId="TOAHeading">
    <w:name w:val="toa heading"/>
    <w:basedOn w:val="Normal"/>
    <w:next w:val="Normal"/>
    <w:rsid w:val="00074AE1"/>
    <w:rPr>
      <w:rFonts w:ascii="Arial" w:hAnsi="Arial" w:cs="Arial"/>
      <w:b/>
      <w:bCs/>
      <w:szCs w:val="24"/>
    </w:rPr>
  </w:style>
  <w:style w:type="character" w:styleId="CommentReference">
    <w:name w:val="annotation reference"/>
    <w:rsid w:val="00074AE1"/>
    <w:rPr>
      <w:sz w:val="16"/>
      <w:szCs w:val="16"/>
    </w:rPr>
  </w:style>
  <w:style w:type="paragraph" w:styleId="BodyTextIndent2">
    <w:name w:val="Body Text Indent 2"/>
    <w:basedOn w:val="Normal"/>
    <w:rsid w:val="00074AE1"/>
    <w:pPr>
      <w:spacing w:after="120" w:line="480" w:lineRule="auto"/>
      <w:ind w:left="360"/>
    </w:pPr>
  </w:style>
  <w:style w:type="paragraph" w:customStyle="1" w:styleId="Note">
    <w:name w:val="Note"/>
    <w:basedOn w:val="FootnoteText"/>
    <w:rsid w:val="00074AE1"/>
    <w:pPr>
      <w:ind w:left="1152" w:hanging="720"/>
    </w:pPr>
    <w:rPr>
      <w:sz w:val="18"/>
    </w:rPr>
  </w:style>
  <w:style w:type="paragraph" w:customStyle="1" w:styleId="EditorInstructions">
    <w:name w:val="Editor Instructions"/>
    <w:basedOn w:val="BodyText"/>
    <w:link w:val="EditorInstructionsChar"/>
    <w:rsid w:val="00043BC0"/>
    <w:pPr>
      <w:pBdr>
        <w:top w:val="single" w:sz="4" w:space="1" w:color="auto"/>
        <w:left w:val="single" w:sz="4" w:space="4" w:color="auto"/>
        <w:bottom w:val="single" w:sz="4" w:space="1" w:color="auto"/>
        <w:right w:val="single" w:sz="4" w:space="4" w:color="auto"/>
      </w:pBdr>
    </w:pPr>
    <w:rPr>
      <w:i/>
      <w:iCs/>
    </w:rPr>
  </w:style>
  <w:style w:type="character" w:customStyle="1" w:styleId="EditorInstructionsChar">
    <w:name w:val="Editor Instructions Char"/>
    <w:link w:val="EditorInstructions"/>
    <w:rsid w:val="009B1CC6"/>
    <w:rPr>
      <w:i/>
      <w:iCs/>
      <w:noProof/>
      <w:sz w:val="24"/>
    </w:rPr>
  </w:style>
  <w:style w:type="table" w:styleId="TableGrid">
    <w:name w:val="Table Grid"/>
    <w:basedOn w:val="TableNormal"/>
    <w:uiPriority w:val="59"/>
    <w:rsid w:val="009D0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074AE1"/>
    <w:rPr>
      <w:rFonts w:ascii="Tahoma" w:hAnsi="Tahoma" w:cs="Tahoma"/>
      <w:sz w:val="16"/>
      <w:szCs w:val="16"/>
    </w:rPr>
  </w:style>
  <w:style w:type="paragraph" w:customStyle="1" w:styleId="PartTitle">
    <w:name w:val="Part Title"/>
    <w:basedOn w:val="Title"/>
    <w:next w:val="BodyText"/>
    <w:rsid w:val="00043BC0"/>
    <w:pPr>
      <w:keepNext/>
      <w:pageBreakBefore/>
    </w:pPr>
  </w:style>
  <w:style w:type="paragraph" w:customStyle="1" w:styleId="XMLFragment">
    <w:name w:val="XML Fragment"/>
    <w:basedOn w:val="PlainText"/>
    <w:qFormat/>
    <w:rsid w:val="00074AE1"/>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rsid w:val="00074AE1"/>
    <w:rPr>
      <w:b/>
      <w:bCs/>
    </w:rPr>
  </w:style>
  <w:style w:type="character" w:customStyle="1" w:styleId="CommentTextChar">
    <w:name w:val="Comment Text Char"/>
    <w:rsid w:val="00074AE1"/>
    <w:rPr>
      <w:lang w:val="en-US" w:eastAsia="en-US" w:bidi="ar-SA"/>
    </w:rPr>
  </w:style>
  <w:style w:type="character" w:customStyle="1" w:styleId="CommentSubjectChar">
    <w:name w:val="Comment Subject Char"/>
    <w:basedOn w:val="CommentTextChar"/>
    <w:rsid w:val="00074AE1"/>
    <w:rPr>
      <w:lang w:val="en-US" w:eastAsia="en-US" w:bidi="ar-SA"/>
    </w:rPr>
  </w:style>
  <w:style w:type="paragraph" w:customStyle="1" w:styleId="code">
    <w:name w:val="code"/>
    <w:basedOn w:val="Normal"/>
    <w:rsid w:val="00074AE1"/>
    <w:pPr>
      <w:keepNext/>
      <w:keepLines/>
      <w:pBdr>
        <w:top w:val="single" w:sz="4" w:space="1" w:color="auto"/>
        <w:left w:val="single" w:sz="4" w:space="4" w:color="auto"/>
        <w:bottom w:val="single" w:sz="4" w:space="1" w:color="auto"/>
        <w:right w:val="single" w:sz="4" w:space="4" w:color="auto"/>
      </w:pBdr>
      <w:spacing w:before="0"/>
    </w:pPr>
    <w:rPr>
      <w:rFonts w:ascii="Verdana" w:hAnsi="Verdana"/>
      <w:b/>
      <w:noProof/>
      <w:sz w:val="16"/>
    </w:rPr>
  </w:style>
  <w:style w:type="paragraph" w:customStyle="1" w:styleId="BodyText14ptBoldCentered">
    <w:name w:val="Body Text + 14 pt Bold Centered"/>
    <w:basedOn w:val="BodyText"/>
    <w:rsid w:val="005F5F89"/>
    <w:pPr>
      <w:jc w:val="center"/>
    </w:pPr>
    <w:rPr>
      <w:b/>
      <w:bCs/>
      <w:sz w:val="28"/>
    </w:rPr>
  </w:style>
  <w:style w:type="paragraph" w:styleId="Revision">
    <w:name w:val="Revision"/>
    <w:hidden/>
    <w:uiPriority w:val="99"/>
    <w:semiHidden/>
    <w:rsid w:val="00074AE1"/>
    <w:rPr>
      <w:sz w:val="24"/>
    </w:rPr>
  </w:style>
  <w:style w:type="character" w:customStyle="1" w:styleId="XMLAtom">
    <w:name w:val="XML Atom"/>
    <w:rsid w:val="00074AE1"/>
    <w:rPr>
      <w:rFonts w:ascii="Courier New" w:hAnsi="Courier New"/>
      <w:b/>
      <w:color w:val="auto"/>
      <w:szCs w:val="22"/>
    </w:rPr>
  </w:style>
  <w:style w:type="paragraph" w:customStyle="1" w:styleId="BodyText22ptBoldCenteredKernat14pt">
    <w:name w:val="Body Text + 22 pt Bold Centered Kern at 14 pt"/>
    <w:basedOn w:val="BodyText"/>
    <w:rsid w:val="005F5F89"/>
    <w:pPr>
      <w:jc w:val="center"/>
    </w:pPr>
    <w:rPr>
      <w:b/>
      <w:bCs/>
      <w:kern w:val="28"/>
      <w:sz w:val="44"/>
    </w:rPr>
  </w:style>
  <w:style w:type="paragraph" w:customStyle="1" w:styleId="Default">
    <w:name w:val="Default"/>
    <w:rsid w:val="00F5289C"/>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A16E43"/>
    <w:pPr>
      <w:keepLines/>
      <w:pageBreakBefore w:val="0"/>
      <w:spacing w:before="480" w:after="0" w:line="276" w:lineRule="auto"/>
      <w:outlineLvl w:val="9"/>
    </w:pPr>
    <w:rPr>
      <w:rFonts w:ascii="Cambria" w:hAnsi="Cambria"/>
      <w:bCs/>
      <w:noProof w:val="0"/>
      <w:color w:val="365F91"/>
      <w:kern w:val="0"/>
      <w:szCs w:val="28"/>
    </w:rPr>
  </w:style>
  <w:style w:type="character" w:styleId="LineNumber">
    <w:name w:val="line number"/>
    <w:basedOn w:val="DefaultParagraphFont"/>
    <w:unhideWhenUsed/>
    <w:rsid w:val="009F3945"/>
  </w:style>
  <w:style w:type="character" w:customStyle="1" w:styleId="HyperlinkCourierBold">
    <w:name w:val="Hyperlink Courier Bold"/>
    <w:rsid w:val="00CC390E"/>
    <w:rPr>
      <w:rFonts w:ascii="Courier New" w:hAnsi="Courier New" w:cs="Arial"/>
      <w:b/>
      <w:dstrike w:val="0"/>
      <w:color w:val="333399"/>
      <w:sz w:val="20"/>
      <w:szCs w:val="24"/>
      <w:u w:val="single"/>
      <w:vertAlign w:val="baseline"/>
      <w:lang w:val="en-US" w:eastAsia="zh-CN" w:bidi="ar-SA"/>
    </w:rPr>
  </w:style>
  <w:style w:type="character" w:customStyle="1" w:styleId="Heading2Char">
    <w:name w:val="Heading 2 Char"/>
    <w:link w:val="Heading2"/>
    <w:rsid w:val="002908E4"/>
    <w:rPr>
      <w:rFonts w:ascii="Arial" w:hAnsi="Arial"/>
      <w:b/>
      <w:noProof/>
      <w:kern w:val="28"/>
      <w:sz w:val="28"/>
    </w:rPr>
  </w:style>
  <w:style w:type="character" w:customStyle="1" w:styleId="BodyTextChar0">
    <w:name w:val="BodyText Char"/>
    <w:link w:val="BodyText1"/>
    <w:rsid w:val="00277813"/>
    <w:rPr>
      <w:rFonts w:ascii="Bookman Old Style" w:eastAsia="?l?r ??’c" w:hAnsi="Bookman Old Style"/>
      <w:noProof/>
      <w:szCs w:val="24"/>
      <w:lang w:val="en-US" w:eastAsia="zh-CN" w:bidi="ar-SA"/>
    </w:rPr>
  </w:style>
  <w:style w:type="paragraph" w:customStyle="1" w:styleId="BodyText1">
    <w:name w:val="BodyText1"/>
    <w:link w:val="BodyTextChar0"/>
    <w:rsid w:val="00277813"/>
    <w:pPr>
      <w:tabs>
        <w:tab w:val="left" w:pos="1080"/>
        <w:tab w:val="left" w:pos="1440"/>
      </w:tabs>
      <w:spacing w:before="100" w:after="100" w:line="260" w:lineRule="exact"/>
      <w:ind w:left="864"/>
    </w:pPr>
    <w:rPr>
      <w:rFonts w:ascii="Bookman Old Style" w:eastAsia="?l?r ??’c" w:hAnsi="Bookman Old Style"/>
      <w:noProof/>
      <w:szCs w:val="24"/>
      <w:lang w:eastAsia="zh-CN"/>
    </w:rPr>
  </w:style>
  <w:style w:type="character" w:customStyle="1" w:styleId="ExampleChar">
    <w:name w:val="Example Char"/>
    <w:link w:val="Example"/>
    <w:rsid w:val="00277813"/>
    <w:rPr>
      <w:rFonts w:ascii="Courier New" w:eastAsia="?l?r ??’c" w:hAnsi="Courier New"/>
      <w:bCs/>
      <w:noProof/>
      <w:sz w:val="18"/>
      <w:szCs w:val="18"/>
      <w:lang w:val="fr-FR" w:eastAsia="en-US" w:bidi="ar-SA"/>
    </w:rPr>
  </w:style>
  <w:style w:type="paragraph" w:customStyle="1" w:styleId="Example">
    <w:name w:val="Example"/>
    <w:link w:val="ExampleChar"/>
    <w:autoRedefine/>
    <w:rsid w:val="00277813"/>
    <w:pPr>
      <w:pBdr>
        <w:top w:val="single" w:sz="4" w:space="1" w:color="auto"/>
        <w:left w:val="single" w:sz="4" w:space="1" w:color="auto"/>
        <w:bottom w:val="single" w:sz="4" w:space="1" w:color="auto"/>
        <w:right w:val="single" w:sz="4" w:space="1" w:color="auto"/>
      </w:pBdr>
      <w:tabs>
        <w:tab w:val="left" w:pos="2250"/>
      </w:tabs>
      <w:spacing w:after="60" w:line="220" w:lineRule="exact"/>
      <w:ind w:left="144" w:right="144"/>
      <w:contextualSpacing/>
    </w:pPr>
    <w:rPr>
      <w:rFonts w:ascii="Courier New" w:eastAsia="?l?r ??’c" w:hAnsi="Courier New"/>
      <w:bCs/>
      <w:noProof/>
      <w:sz w:val="18"/>
      <w:szCs w:val="18"/>
      <w:lang w:val="fr-FR"/>
    </w:rPr>
  </w:style>
  <w:style w:type="paragraph" w:customStyle="1" w:styleId="ConformanceStatement">
    <w:name w:val="ConformanceStatement"/>
    <w:link w:val="ConformanceStatementChar"/>
    <w:rsid w:val="00533281"/>
    <w:pPr>
      <w:numPr>
        <w:numId w:val="58"/>
      </w:numPr>
      <w:tabs>
        <w:tab w:val="left" w:pos="1134"/>
      </w:tabs>
      <w:spacing w:before="120" w:after="60"/>
      <w:ind w:left="1134" w:hanging="1134"/>
    </w:pPr>
    <w:rPr>
      <w:rFonts w:ascii="Bookman Old Style" w:hAnsi="Bookman Old Style"/>
      <w:bCs/>
      <w:kern w:val="1"/>
      <w:lang w:eastAsia="ar-SA"/>
    </w:rPr>
  </w:style>
  <w:style w:type="character" w:customStyle="1" w:styleId="ConformanceStatementChar">
    <w:name w:val="ConformanceStatement Char"/>
    <w:link w:val="ConformanceStatement"/>
    <w:rsid w:val="00533281"/>
    <w:rPr>
      <w:rFonts w:ascii="Bookman Old Style" w:hAnsi="Bookman Old Style"/>
      <w:bCs/>
      <w:kern w:val="1"/>
      <w:lang w:val="en-US" w:eastAsia="ar-SA" w:bidi="ar-SA"/>
    </w:rPr>
  </w:style>
  <w:style w:type="character" w:customStyle="1" w:styleId="XMLName">
    <w:name w:val="XMLName"/>
    <w:rsid w:val="00533281"/>
    <w:rPr>
      <w:rFonts w:ascii="Courier New" w:hAnsi="Courier New"/>
      <w:sz w:val="20"/>
    </w:rPr>
  </w:style>
  <w:style w:type="character" w:customStyle="1" w:styleId="InsertText">
    <w:name w:val="Insert Text"/>
    <w:rsid w:val="00043BC0"/>
    <w:rPr>
      <w:b/>
      <w:dstrike w:val="0"/>
      <w:u w:val="single"/>
      <w:vertAlign w:val="baseline"/>
    </w:rPr>
  </w:style>
  <w:style w:type="character" w:customStyle="1" w:styleId="DeleteText">
    <w:name w:val="Delete Text"/>
    <w:rsid w:val="00043BC0"/>
    <w:rPr>
      <w:b/>
      <w:strike/>
      <w:dstrike w:val="0"/>
      <w:vertAlign w:val="baseline"/>
    </w:rPr>
  </w:style>
  <w:style w:type="paragraph" w:styleId="HTMLPreformatted">
    <w:name w:val="HTML Preformatted"/>
    <w:basedOn w:val="Normal"/>
    <w:link w:val="HTMLPreformattedChar"/>
    <w:rsid w:val="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520" w:hanging="2520"/>
    </w:pPr>
    <w:rPr>
      <w:rFonts w:ascii="Arial Unicode MS" w:eastAsia="Arial Unicode MS" w:hAnsi="Arial Unicode MS"/>
      <w:noProof/>
      <w:color w:val="FF0000"/>
      <w:sz w:val="22"/>
      <w:lang w:val="x-none" w:eastAsia="x-none"/>
    </w:rPr>
  </w:style>
  <w:style w:type="character" w:customStyle="1" w:styleId="HTMLPreformattedChar">
    <w:name w:val="HTML Preformatted Char"/>
    <w:link w:val="HTMLPreformatted"/>
    <w:rsid w:val="009B1CC6"/>
    <w:rPr>
      <w:rFonts w:ascii="Arial Unicode MS" w:eastAsia="Arial Unicode MS" w:hAnsi="Arial Unicode MS"/>
      <w:noProof/>
      <w:color w:val="FF0000"/>
      <w:sz w:val="22"/>
      <w:lang w:val="x-none" w:eastAsia="x-none"/>
    </w:rPr>
  </w:style>
  <w:style w:type="paragraph" w:customStyle="1" w:styleId="XMLExample">
    <w:name w:val="XML Example"/>
    <w:basedOn w:val="BodyText"/>
    <w:rsid w:val="009B1CC6"/>
    <w:pPr>
      <w:spacing w:before="0"/>
    </w:pPr>
    <w:rPr>
      <w:rFonts w:ascii="Courier New" w:hAnsi="Courier New" w:cs="Courier New"/>
      <w:sz w:val="20"/>
    </w:rPr>
  </w:style>
  <w:style w:type="paragraph" w:customStyle="1" w:styleId="instructions">
    <w:name w:val="instructions"/>
    <w:basedOn w:val="BodyText"/>
    <w:rsid w:val="009B1CC6"/>
    <w:pPr>
      <w:pBdr>
        <w:top w:val="single" w:sz="4" w:space="1" w:color="auto"/>
        <w:left w:val="single" w:sz="4" w:space="4" w:color="auto"/>
        <w:bottom w:val="single" w:sz="4" w:space="1" w:color="auto"/>
        <w:right w:val="single" w:sz="4" w:space="4" w:color="auto"/>
      </w:pBdr>
    </w:pPr>
    <w:rPr>
      <w:b/>
      <w:i/>
      <w:sz w:val="22"/>
    </w:rPr>
  </w:style>
  <w:style w:type="paragraph" w:customStyle="1" w:styleId="TOC40">
    <w:name w:val="TOC4"/>
    <w:basedOn w:val="TOC3"/>
    <w:rsid w:val="009B1CC6"/>
    <w:rPr>
      <w:rFonts w:ascii="Calibri" w:hAnsi="Calibri" w:cs="Calibri"/>
      <w:bCs/>
      <w:i/>
    </w:rPr>
  </w:style>
  <w:style w:type="paragraph" w:customStyle="1" w:styleId="default0">
    <w:name w:val="default"/>
    <w:basedOn w:val="Normal"/>
    <w:rsid w:val="009B1CC6"/>
    <w:pPr>
      <w:autoSpaceDE w:val="0"/>
      <w:autoSpaceDN w:val="0"/>
      <w:adjustRightInd w:val="0"/>
      <w:spacing w:before="0"/>
    </w:pPr>
    <w:rPr>
      <w:rFonts w:ascii="Gill Sans MT" w:hAnsi="Gill Sans MT" w:cs="Arial"/>
      <w:color w:val="000000"/>
      <w:sz w:val="22"/>
      <w:szCs w:val="24"/>
    </w:rPr>
  </w:style>
  <w:style w:type="paragraph" w:customStyle="1" w:styleId="MediumGrid21">
    <w:name w:val="Medium Grid 21"/>
    <w:qFormat/>
    <w:rsid w:val="009B1CC6"/>
    <w:rPr>
      <w:rFonts w:ascii="Calibri" w:eastAsia="Calibri" w:hAnsi="Calibri"/>
      <w:sz w:val="22"/>
      <w:szCs w:val="22"/>
    </w:rPr>
  </w:style>
  <w:style w:type="character" w:styleId="Strong">
    <w:name w:val="Strong"/>
    <w:uiPriority w:val="22"/>
    <w:qFormat/>
    <w:rsid w:val="009B1CC6"/>
    <w:rPr>
      <w:b/>
      <w:bCs/>
    </w:rPr>
  </w:style>
  <w:style w:type="paragraph" w:customStyle="1" w:styleId="StyleinstructionsNotBold">
    <w:name w:val="Style instructions + Not Bold"/>
    <w:basedOn w:val="EditorInstructions"/>
    <w:rsid w:val="009B1CC6"/>
    <w:rPr>
      <w:b/>
      <w:iCs w:val="0"/>
      <w:lang w:val="x-none" w:eastAsia="x-none"/>
    </w:rPr>
  </w:style>
  <w:style w:type="paragraph" w:customStyle="1" w:styleId="OtherTableHeader">
    <w:name w:val="Other Table Header"/>
    <w:basedOn w:val="Normal"/>
    <w:next w:val="Normal"/>
    <w:rsid w:val="009B1CC6"/>
    <w:pPr>
      <w:keepNext/>
      <w:spacing w:before="20" w:after="120"/>
      <w:jc w:val="center"/>
    </w:pPr>
    <w:rPr>
      <w:b/>
      <w:kern w:val="20"/>
      <w:sz w:val="16"/>
    </w:rPr>
  </w:style>
  <w:style w:type="character" w:styleId="HTMLCite">
    <w:name w:val="HTML Cite"/>
    <w:uiPriority w:val="99"/>
    <w:unhideWhenUsed/>
    <w:rsid w:val="009B1CC6"/>
    <w:rPr>
      <w:i/>
      <w:iCs/>
    </w:rPr>
  </w:style>
  <w:style w:type="paragraph" w:styleId="ListParagraph">
    <w:name w:val="List Paragraph"/>
    <w:basedOn w:val="Normal"/>
    <w:uiPriority w:val="34"/>
    <w:qFormat/>
    <w:rsid w:val="009B1CC6"/>
    <w:pPr>
      <w:ind w:left="720"/>
    </w:pPr>
  </w:style>
  <w:style w:type="character" w:customStyle="1" w:styleId="keyword">
    <w:name w:val="keyword"/>
    <w:uiPriority w:val="99"/>
    <w:rsid w:val="00EA7399"/>
    <w:rPr>
      <w:rFonts w:ascii="Bookman Old Style" w:hAnsi="Bookman Old Style"/>
      <w:b/>
      <w:caps/>
      <w:sz w:val="16"/>
    </w:rPr>
  </w:style>
  <w:style w:type="character" w:customStyle="1" w:styleId="XMLname0">
    <w:name w:val="XMLname"/>
    <w:uiPriority w:val="99"/>
    <w:qFormat/>
    <w:rsid w:val="00EA7399"/>
    <w:rPr>
      <w:rFonts w:ascii="Courier New" w:hAnsi="Courier New" w:cs="TimesNewRomanPSMT"/>
      <w:sz w:val="20"/>
      <w:lang w:eastAsia="en-US"/>
    </w:rPr>
  </w:style>
  <w:style w:type="character" w:customStyle="1" w:styleId="XMLnameBold">
    <w:name w:val="XMLnameBold"/>
    <w:uiPriority w:val="99"/>
    <w:rsid w:val="00EA7399"/>
    <w:rPr>
      <w:rFonts w:ascii="Courier New" w:hAnsi="Courier New" w:cs="TimesNewRomanPSMT"/>
      <w:b/>
      <w:bCs/>
      <w:sz w:val="20"/>
      <w:lang w:eastAsia="en-US"/>
    </w:rPr>
  </w:style>
  <w:style w:type="paragraph" w:customStyle="1" w:styleId="List1">
    <w:name w:val="List 1"/>
    <w:basedOn w:val="List"/>
    <w:link w:val="List1Char"/>
    <w:qFormat/>
    <w:rsid w:val="00044985"/>
  </w:style>
  <w:style w:type="character" w:customStyle="1" w:styleId="List1Char">
    <w:name w:val="List 1 Char"/>
    <w:link w:val="List1"/>
    <w:rsid w:val="00044985"/>
    <w:rPr>
      <w:sz w:val="24"/>
    </w:rPr>
  </w:style>
  <w:style w:type="paragraph" w:styleId="List4">
    <w:name w:val="List 4"/>
    <w:basedOn w:val="Normal"/>
    <w:uiPriority w:val="99"/>
    <w:unhideWhenUsed/>
    <w:rsid w:val="00044985"/>
    <w:pPr>
      <w:ind w:left="1800" w:hanging="360"/>
    </w:pPr>
  </w:style>
  <w:style w:type="paragraph" w:styleId="List5">
    <w:name w:val="List 5"/>
    <w:basedOn w:val="Normal"/>
    <w:link w:val="List5Char"/>
    <w:rsid w:val="00044985"/>
    <w:pPr>
      <w:ind w:left="1800" w:hanging="360"/>
    </w:pPr>
  </w:style>
  <w:style w:type="character" w:customStyle="1" w:styleId="List5Char">
    <w:name w:val="List 5 Char"/>
    <w:link w:val="List5"/>
    <w:rsid w:val="00044985"/>
    <w:rPr>
      <w:sz w:val="24"/>
    </w:rPr>
  </w:style>
  <w:style w:type="paragraph" w:customStyle="1" w:styleId="ListBullet1">
    <w:name w:val="List Bullet 1"/>
    <w:basedOn w:val="ListBullet"/>
    <w:link w:val="ListBullet1Char"/>
    <w:qFormat/>
    <w:rsid w:val="00044985"/>
    <w:pPr>
      <w:numPr>
        <w:numId w:val="0"/>
      </w:numPr>
    </w:pPr>
  </w:style>
  <w:style w:type="character" w:customStyle="1" w:styleId="ListBullet1Char">
    <w:name w:val="List Bullet 1 Char"/>
    <w:link w:val="ListBullet1"/>
    <w:rsid w:val="00044985"/>
    <w:rPr>
      <w:sz w:val="24"/>
    </w:rPr>
  </w:style>
  <w:style w:type="paragraph" w:styleId="ListBullet4">
    <w:name w:val="List Bullet 4"/>
    <w:basedOn w:val="Normal"/>
    <w:rsid w:val="00044985"/>
    <w:pPr>
      <w:numPr>
        <w:numId w:val="421"/>
      </w:numPr>
    </w:pPr>
  </w:style>
  <w:style w:type="paragraph" w:styleId="ListBullet5">
    <w:name w:val="List Bullet 5"/>
    <w:basedOn w:val="Normal"/>
    <w:uiPriority w:val="99"/>
    <w:unhideWhenUsed/>
    <w:rsid w:val="00044985"/>
    <w:pPr>
      <w:numPr>
        <w:numId w:val="422"/>
      </w:numPr>
    </w:pPr>
  </w:style>
  <w:style w:type="paragraph" w:customStyle="1" w:styleId="ListContinue1">
    <w:name w:val="List Continue 1"/>
    <w:basedOn w:val="ListContinue"/>
    <w:link w:val="ListContinue1Char"/>
    <w:qFormat/>
    <w:rsid w:val="00044985"/>
  </w:style>
  <w:style w:type="character" w:customStyle="1" w:styleId="ListContinue1Char">
    <w:name w:val="List Continue 1 Char"/>
    <w:link w:val="ListContinue1"/>
    <w:rsid w:val="00044985"/>
    <w:rPr>
      <w:sz w:val="24"/>
    </w:rPr>
  </w:style>
  <w:style w:type="paragraph" w:customStyle="1" w:styleId="ListNumber1">
    <w:name w:val="List Number 1"/>
    <w:basedOn w:val="ListNumber"/>
    <w:link w:val="ListNumber1Char"/>
    <w:qFormat/>
    <w:rsid w:val="00044985"/>
    <w:pPr>
      <w:numPr>
        <w:numId w:val="0"/>
      </w:numPr>
      <w:contextualSpacing w:val="0"/>
    </w:pPr>
  </w:style>
  <w:style w:type="character" w:customStyle="1" w:styleId="ListNumber1Char">
    <w:name w:val="List Number 1 Char"/>
    <w:link w:val="ListNumber1"/>
    <w:rsid w:val="00044985"/>
    <w:rPr>
      <w:sz w:val="24"/>
    </w:rPr>
  </w:style>
  <w:style w:type="paragraph" w:styleId="Bibliography">
    <w:name w:val="Bibliography"/>
    <w:basedOn w:val="Normal"/>
    <w:next w:val="Normal"/>
    <w:uiPriority w:val="37"/>
    <w:unhideWhenUsed/>
    <w:rsid w:val="002908E4"/>
  </w:style>
  <w:style w:type="paragraph" w:styleId="BlockText">
    <w:name w:val="Block Text"/>
    <w:basedOn w:val="Normal"/>
    <w:rsid w:val="002908E4"/>
    <w:pPr>
      <w:spacing w:after="120"/>
      <w:ind w:left="1440" w:right="1440"/>
    </w:pPr>
  </w:style>
  <w:style w:type="character" w:customStyle="1" w:styleId="apple-style-span">
    <w:name w:val="apple-style-span"/>
    <w:rsid w:val="00AD1C6B"/>
  </w:style>
  <w:style w:type="paragraph" w:styleId="BodyText2">
    <w:name w:val="Body Text 2"/>
    <w:basedOn w:val="Normal"/>
    <w:link w:val="BodyText2Char"/>
    <w:rsid w:val="002908E4"/>
    <w:pPr>
      <w:spacing w:before="0"/>
    </w:pPr>
    <w:rPr>
      <w:i/>
    </w:rPr>
  </w:style>
  <w:style w:type="character" w:customStyle="1" w:styleId="BodyText2Char">
    <w:name w:val="Body Text 2 Char"/>
    <w:link w:val="BodyText2"/>
    <w:rsid w:val="002908E4"/>
    <w:rPr>
      <w:i/>
      <w:sz w:val="24"/>
    </w:rPr>
  </w:style>
  <w:style w:type="paragraph" w:styleId="BodyTextFirstIndent">
    <w:name w:val="Body Text First Indent"/>
    <w:basedOn w:val="BodyText"/>
    <w:link w:val="BodyTextFirstIndentChar"/>
    <w:rsid w:val="002908E4"/>
    <w:pPr>
      <w:spacing w:after="120"/>
      <w:ind w:firstLine="210"/>
    </w:pPr>
  </w:style>
  <w:style w:type="character" w:customStyle="1" w:styleId="BodyTextFirstIndentChar">
    <w:name w:val="Body Text First Indent Char"/>
    <w:basedOn w:val="BodyTextChar"/>
    <w:link w:val="BodyTextFirstIndent"/>
    <w:rsid w:val="002908E4"/>
    <w:rPr>
      <w:sz w:val="24"/>
    </w:rPr>
  </w:style>
  <w:style w:type="paragraph" w:styleId="BodyTextFirstIndent2">
    <w:name w:val="Body Text First Indent 2"/>
    <w:basedOn w:val="Normal"/>
    <w:link w:val="BodyTextFirstIndent2Char"/>
    <w:rsid w:val="002908E4"/>
    <w:pPr>
      <w:ind w:left="360" w:firstLine="210"/>
    </w:pPr>
  </w:style>
  <w:style w:type="character" w:customStyle="1" w:styleId="BodyTextFirstIndent2Char">
    <w:name w:val="Body Text First Indent 2 Char"/>
    <w:basedOn w:val="BodyTextIndentChar"/>
    <w:link w:val="BodyTextFirstIndent2"/>
    <w:rsid w:val="002908E4"/>
    <w:rPr>
      <w:sz w:val="24"/>
    </w:rPr>
  </w:style>
  <w:style w:type="paragraph" w:styleId="BodyTextIndent3">
    <w:name w:val="Body Text Indent 3"/>
    <w:basedOn w:val="Normal"/>
    <w:link w:val="BodyTextIndent3Char"/>
    <w:rsid w:val="002908E4"/>
    <w:pPr>
      <w:spacing w:after="120"/>
      <w:ind w:left="360"/>
    </w:pPr>
    <w:rPr>
      <w:sz w:val="16"/>
      <w:szCs w:val="16"/>
    </w:rPr>
  </w:style>
  <w:style w:type="character" w:customStyle="1" w:styleId="BodyTextIndent3Char">
    <w:name w:val="Body Text Indent 3 Char"/>
    <w:link w:val="BodyTextIndent3"/>
    <w:rsid w:val="002908E4"/>
    <w:rPr>
      <w:sz w:val="16"/>
      <w:szCs w:val="16"/>
    </w:rPr>
  </w:style>
  <w:style w:type="paragraph" w:styleId="Date">
    <w:name w:val="Date"/>
    <w:basedOn w:val="Normal"/>
    <w:next w:val="Normal"/>
    <w:link w:val="DateChar"/>
    <w:rsid w:val="002908E4"/>
  </w:style>
  <w:style w:type="character" w:customStyle="1" w:styleId="DateChar">
    <w:name w:val="Date Char"/>
    <w:link w:val="Date"/>
    <w:rsid w:val="002908E4"/>
    <w:rPr>
      <w:sz w:val="24"/>
    </w:rPr>
  </w:style>
  <w:style w:type="numbering" w:customStyle="1" w:styleId="Constraints">
    <w:name w:val="Constraints"/>
    <w:rsid w:val="002908E4"/>
    <w:pPr>
      <w:numPr>
        <w:numId w:val="284"/>
      </w:numPr>
    </w:pPr>
  </w:style>
  <w:style w:type="paragraph" w:customStyle="1" w:styleId="StyleBodyTextItalicRedBoxSinglesolidlineAuto05">
    <w:name w:val="Style Body Text + Italic Red Box: (Single solid line Auto  0.5 ..."/>
    <w:basedOn w:val="BodyText"/>
    <w:rsid w:val="002908E4"/>
    <w:pPr>
      <w:pBdr>
        <w:top w:val="single" w:sz="4" w:space="1" w:color="auto"/>
        <w:left w:val="single" w:sz="4" w:space="4" w:color="auto"/>
        <w:bottom w:val="single" w:sz="4" w:space="1" w:color="auto"/>
        <w:right w:val="single" w:sz="4" w:space="4" w:color="auto"/>
      </w:pBdr>
    </w:pPr>
    <w:rPr>
      <w:i/>
      <w:iCs/>
      <w:noProof/>
    </w:rPr>
  </w:style>
  <w:style w:type="character" w:customStyle="1" w:styleId="HyperlinkText9pt">
    <w:name w:val="Hyperlink Text 9pt"/>
    <w:rsid w:val="002908E4"/>
    <w:rPr>
      <w:rFonts w:ascii="Bookman Old Style" w:hAnsi="Bookman Old Style" w:cs="Arial"/>
      <w:dstrike w:val="0"/>
      <w:color w:val="333399"/>
      <w:sz w:val="18"/>
      <w:szCs w:val="24"/>
      <w:u w:val="single"/>
      <w:vertAlign w:val="baseline"/>
      <w:lang w:val="en-US" w:eastAsia="zh-CN" w:bidi="ar-SA"/>
    </w:rPr>
  </w:style>
  <w:style w:type="character" w:styleId="Emphasis">
    <w:name w:val="Emphasis"/>
    <w:uiPriority w:val="20"/>
    <w:qFormat/>
    <w:rsid w:val="002908E4"/>
    <w:rPr>
      <w:i/>
      <w:iCs/>
    </w:rPr>
  </w:style>
  <w:style w:type="character" w:customStyle="1" w:styleId="BalloonTextChar">
    <w:name w:val="Balloon Text Char"/>
    <w:link w:val="BalloonText"/>
    <w:semiHidden/>
    <w:rsid w:val="002908E4"/>
    <w:rPr>
      <w:rFonts w:ascii="Tahoma" w:hAnsi="Tahoma" w:cs="Tahoma"/>
      <w:sz w:val="16"/>
      <w:szCs w:val="16"/>
    </w:rPr>
  </w:style>
  <w:style w:type="character" w:customStyle="1" w:styleId="TitleChar">
    <w:name w:val="Title Char"/>
    <w:link w:val="Title"/>
    <w:rsid w:val="002908E4"/>
    <w:rPr>
      <w:rFonts w:ascii="Arial" w:hAnsi="Arial" w:cs="Arial"/>
      <w:b/>
      <w:bCs/>
      <w:kern w:val="28"/>
      <w:sz w:val="44"/>
      <w:szCs w:val="32"/>
    </w:rPr>
  </w:style>
  <w:style w:type="paragraph" w:customStyle="1" w:styleId="AuthorInstructions">
    <w:name w:val="Author Instructions"/>
    <w:basedOn w:val="BodyText"/>
    <w:link w:val="AuthorInstructionsChar"/>
    <w:qFormat/>
    <w:rsid w:val="002908E4"/>
    <w:rPr>
      <w:i/>
    </w:rPr>
  </w:style>
  <w:style w:type="character" w:customStyle="1" w:styleId="AuthorInstructionsChar">
    <w:name w:val="Author Instructions Char"/>
    <w:link w:val="AuthorInstructions"/>
    <w:rsid w:val="002908E4"/>
    <w:rPr>
      <w:i/>
      <w:sz w:val="24"/>
    </w:rPr>
  </w:style>
  <w:style w:type="paragraph" w:styleId="E-mailSignature">
    <w:name w:val="E-mail Signature"/>
    <w:basedOn w:val="Normal"/>
    <w:link w:val="E-mailSignatureChar"/>
    <w:rsid w:val="002908E4"/>
  </w:style>
  <w:style w:type="character" w:customStyle="1" w:styleId="E-mailSignatureChar">
    <w:name w:val="E-mail Signature Char"/>
    <w:link w:val="E-mailSignature"/>
    <w:rsid w:val="002908E4"/>
    <w:rPr>
      <w:sz w:val="24"/>
    </w:rPr>
  </w:style>
  <w:style w:type="paragraph" w:styleId="EndnoteText">
    <w:name w:val="endnote text"/>
    <w:basedOn w:val="Normal"/>
    <w:link w:val="EndnoteTextChar"/>
    <w:rsid w:val="002908E4"/>
    <w:rPr>
      <w:sz w:val="20"/>
    </w:rPr>
  </w:style>
  <w:style w:type="character" w:customStyle="1" w:styleId="EndnoteTextChar">
    <w:name w:val="Endnote Text Char"/>
    <w:basedOn w:val="DefaultParagraphFont"/>
    <w:link w:val="EndnoteText"/>
    <w:rsid w:val="002908E4"/>
  </w:style>
  <w:style w:type="paragraph" w:styleId="EnvelopeAddress">
    <w:name w:val="envelope address"/>
    <w:basedOn w:val="Normal"/>
    <w:rsid w:val="002908E4"/>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2908E4"/>
    <w:rPr>
      <w:rFonts w:ascii="Cambria" w:hAnsi="Cambria"/>
      <w:sz w:val="20"/>
    </w:rPr>
  </w:style>
  <w:style w:type="paragraph" w:styleId="HTMLAddress">
    <w:name w:val="HTML Address"/>
    <w:basedOn w:val="Normal"/>
    <w:link w:val="HTMLAddressChar"/>
    <w:rsid w:val="002908E4"/>
    <w:rPr>
      <w:i/>
      <w:iCs/>
    </w:rPr>
  </w:style>
  <w:style w:type="character" w:customStyle="1" w:styleId="HTMLAddressChar">
    <w:name w:val="HTML Address Char"/>
    <w:link w:val="HTMLAddress"/>
    <w:rsid w:val="002908E4"/>
    <w:rPr>
      <w:i/>
      <w:iCs/>
      <w:sz w:val="24"/>
    </w:rPr>
  </w:style>
  <w:style w:type="paragraph" w:styleId="Index1">
    <w:name w:val="index 1"/>
    <w:basedOn w:val="Normal"/>
    <w:next w:val="Normal"/>
    <w:autoRedefine/>
    <w:rsid w:val="002908E4"/>
    <w:pPr>
      <w:ind w:left="240" w:hanging="240"/>
    </w:pPr>
  </w:style>
  <w:style w:type="paragraph" w:styleId="Index2">
    <w:name w:val="index 2"/>
    <w:basedOn w:val="Normal"/>
    <w:next w:val="Normal"/>
    <w:autoRedefine/>
    <w:rsid w:val="002908E4"/>
    <w:pPr>
      <w:ind w:left="480" w:hanging="240"/>
    </w:pPr>
  </w:style>
  <w:style w:type="paragraph" w:styleId="Index3">
    <w:name w:val="index 3"/>
    <w:basedOn w:val="Normal"/>
    <w:next w:val="Normal"/>
    <w:autoRedefine/>
    <w:rsid w:val="002908E4"/>
    <w:pPr>
      <w:ind w:left="720" w:hanging="240"/>
    </w:pPr>
  </w:style>
  <w:style w:type="paragraph" w:styleId="Index4">
    <w:name w:val="index 4"/>
    <w:basedOn w:val="Normal"/>
    <w:next w:val="Normal"/>
    <w:autoRedefine/>
    <w:rsid w:val="002908E4"/>
    <w:pPr>
      <w:ind w:left="960" w:hanging="240"/>
    </w:pPr>
  </w:style>
  <w:style w:type="paragraph" w:styleId="Index5">
    <w:name w:val="index 5"/>
    <w:basedOn w:val="Normal"/>
    <w:next w:val="Normal"/>
    <w:autoRedefine/>
    <w:rsid w:val="002908E4"/>
    <w:pPr>
      <w:ind w:left="1200" w:hanging="240"/>
    </w:pPr>
  </w:style>
  <w:style w:type="paragraph" w:styleId="Index6">
    <w:name w:val="index 6"/>
    <w:basedOn w:val="Normal"/>
    <w:next w:val="Normal"/>
    <w:autoRedefine/>
    <w:rsid w:val="002908E4"/>
    <w:pPr>
      <w:ind w:left="1440" w:hanging="240"/>
    </w:pPr>
  </w:style>
  <w:style w:type="paragraph" w:styleId="Index7">
    <w:name w:val="index 7"/>
    <w:basedOn w:val="Normal"/>
    <w:next w:val="Normal"/>
    <w:autoRedefine/>
    <w:rsid w:val="002908E4"/>
    <w:pPr>
      <w:ind w:left="1680" w:hanging="240"/>
    </w:pPr>
  </w:style>
  <w:style w:type="paragraph" w:styleId="Index8">
    <w:name w:val="index 8"/>
    <w:basedOn w:val="Normal"/>
    <w:next w:val="Normal"/>
    <w:autoRedefine/>
    <w:rsid w:val="002908E4"/>
    <w:pPr>
      <w:ind w:left="1920" w:hanging="240"/>
    </w:pPr>
  </w:style>
  <w:style w:type="paragraph" w:styleId="Index9">
    <w:name w:val="index 9"/>
    <w:basedOn w:val="Normal"/>
    <w:next w:val="Normal"/>
    <w:autoRedefine/>
    <w:rsid w:val="002908E4"/>
    <w:pPr>
      <w:ind w:left="2160" w:hanging="240"/>
    </w:pPr>
  </w:style>
  <w:style w:type="paragraph" w:styleId="IndexHeading">
    <w:name w:val="index heading"/>
    <w:basedOn w:val="Normal"/>
    <w:next w:val="Index1"/>
    <w:rsid w:val="002908E4"/>
    <w:rPr>
      <w:rFonts w:ascii="Cambria" w:hAnsi="Cambria"/>
      <w:b/>
      <w:bCs/>
    </w:rPr>
  </w:style>
  <w:style w:type="paragraph" w:styleId="IntenseQuote">
    <w:name w:val="Intense Quote"/>
    <w:basedOn w:val="Normal"/>
    <w:next w:val="Normal"/>
    <w:link w:val="IntenseQuoteChar"/>
    <w:uiPriority w:val="30"/>
    <w:qFormat/>
    <w:rsid w:val="002908E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908E4"/>
    <w:rPr>
      <w:b/>
      <w:bCs/>
      <w:i/>
      <w:iCs/>
      <w:color w:val="4F81BD"/>
      <w:sz w:val="24"/>
    </w:rPr>
  </w:style>
  <w:style w:type="paragraph" w:styleId="MessageHeader">
    <w:name w:val="Message Header"/>
    <w:basedOn w:val="Normal"/>
    <w:link w:val="MessageHeaderChar"/>
    <w:rsid w:val="002908E4"/>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2908E4"/>
    <w:rPr>
      <w:rFonts w:ascii="Cambria" w:hAnsi="Cambria"/>
      <w:sz w:val="24"/>
      <w:szCs w:val="24"/>
      <w:shd w:val="pct20" w:color="auto" w:fill="auto"/>
    </w:rPr>
  </w:style>
  <w:style w:type="paragraph" w:styleId="NoSpacing">
    <w:name w:val="No Spacing"/>
    <w:uiPriority w:val="1"/>
    <w:qFormat/>
    <w:rsid w:val="002908E4"/>
    <w:rPr>
      <w:sz w:val="24"/>
    </w:rPr>
  </w:style>
  <w:style w:type="paragraph" w:styleId="NormalWeb">
    <w:name w:val="Normal (Web)"/>
    <w:basedOn w:val="Normal"/>
    <w:uiPriority w:val="99"/>
    <w:rsid w:val="002908E4"/>
    <w:rPr>
      <w:szCs w:val="24"/>
    </w:rPr>
  </w:style>
  <w:style w:type="paragraph" w:styleId="NormalIndent">
    <w:name w:val="Normal Indent"/>
    <w:basedOn w:val="Normal"/>
    <w:rsid w:val="002908E4"/>
    <w:pPr>
      <w:ind w:left="720"/>
    </w:pPr>
  </w:style>
  <w:style w:type="paragraph" w:styleId="Quote">
    <w:name w:val="Quote"/>
    <w:basedOn w:val="Normal"/>
    <w:next w:val="Normal"/>
    <w:link w:val="QuoteChar"/>
    <w:uiPriority w:val="29"/>
    <w:qFormat/>
    <w:rsid w:val="002908E4"/>
    <w:rPr>
      <w:i/>
      <w:iCs/>
      <w:color w:val="000000"/>
    </w:rPr>
  </w:style>
  <w:style w:type="character" w:customStyle="1" w:styleId="QuoteChar">
    <w:name w:val="Quote Char"/>
    <w:link w:val="Quote"/>
    <w:uiPriority w:val="29"/>
    <w:rsid w:val="002908E4"/>
    <w:rPr>
      <w:i/>
      <w:iCs/>
      <w:color w:val="000000"/>
      <w:sz w:val="24"/>
    </w:rPr>
  </w:style>
  <w:style w:type="paragraph" w:styleId="Salutation">
    <w:name w:val="Salutation"/>
    <w:basedOn w:val="Normal"/>
    <w:next w:val="Normal"/>
    <w:link w:val="SalutationChar"/>
    <w:rsid w:val="002908E4"/>
  </w:style>
  <w:style w:type="character" w:customStyle="1" w:styleId="SalutationChar">
    <w:name w:val="Salutation Char"/>
    <w:link w:val="Salutation"/>
    <w:rsid w:val="002908E4"/>
    <w:rPr>
      <w:sz w:val="24"/>
    </w:rPr>
  </w:style>
  <w:style w:type="paragraph" w:styleId="Signature">
    <w:name w:val="Signature"/>
    <w:basedOn w:val="Normal"/>
    <w:link w:val="SignatureChar"/>
    <w:rsid w:val="002908E4"/>
    <w:pPr>
      <w:ind w:left="4320"/>
    </w:pPr>
  </w:style>
  <w:style w:type="character" w:customStyle="1" w:styleId="SignatureChar">
    <w:name w:val="Signature Char"/>
    <w:link w:val="Signature"/>
    <w:rsid w:val="002908E4"/>
    <w:rPr>
      <w:sz w:val="24"/>
    </w:rPr>
  </w:style>
  <w:style w:type="paragraph" w:customStyle="1" w:styleId="AttributeTableBody">
    <w:name w:val="Attribute Table Body"/>
    <w:basedOn w:val="Normal"/>
    <w:rsid w:val="002908E4"/>
    <w:pPr>
      <w:keepNext/>
      <w:spacing w:before="40" w:after="30" w:line="240" w:lineRule="exact"/>
    </w:pPr>
    <w:rPr>
      <w:rFonts w:ascii="Arial" w:eastAsia="Cambria" w:hAnsi="Arial" w:cs="Arial"/>
      <w:kern w:val="16"/>
      <w:sz w:val="20"/>
    </w:rPr>
  </w:style>
  <w:style w:type="paragraph" w:customStyle="1" w:styleId="HL7TableBody">
    <w:name w:val="HL7 Table Body"/>
    <w:basedOn w:val="Normal"/>
    <w:uiPriority w:val="99"/>
    <w:rsid w:val="002908E4"/>
    <w:pPr>
      <w:widowControl w:val="0"/>
      <w:spacing w:before="20" w:after="10"/>
    </w:pPr>
    <w:rPr>
      <w:rFonts w:ascii="Arial" w:hAnsi="Arial"/>
      <w:kern w:val="20"/>
      <w:sz w:val="16"/>
      <w:szCs w:val="24"/>
      <w:lang w:eastAsia="de-DE"/>
    </w:rPr>
  </w:style>
  <w:style w:type="paragraph" w:customStyle="1" w:styleId="TableLabel">
    <w:name w:val="Table Label"/>
    <w:basedOn w:val="TableEntry"/>
    <w:rsid w:val="002908E4"/>
    <w:pPr>
      <w:keepNext/>
      <w:overflowPunct w:val="0"/>
      <w:autoSpaceDE w:val="0"/>
      <w:ind w:left="0" w:right="0"/>
      <w:jc w:val="center"/>
      <w:textAlignment w:val="baseline"/>
    </w:pPr>
    <w:rPr>
      <w:rFonts w:ascii="Helvetica" w:hAnsi="Helvetica"/>
      <w:b/>
      <w:sz w:val="20"/>
    </w:rPr>
  </w:style>
  <w:style w:type="character" w:customStyle="1" w:styleId="AttributeValue">
    <w:name w:val="AttributeValue"/>
    <w:rsid w:val="002908E4"/>
    <w:rPr>
      <w:rFonts w:ascii="Bookman Old Style" w:hAnsi="Bookman Old Style" w:hint="default"/>
      <w:i/>
      <w:iCs/>
      <w:strike w:val="0"/>
      <w:dstrike w:val="0"/>
      <w:noProof/>
      <w:sz w:val="20"/>
      <w:u w:val="none"/>
      <w:effect w:val="none"/>
      <w:vertAlign w:val="baseline"/>
    </w:rPr>
  </w:style>
  <w:style w:type="paragraph" w:customStyle="1" w:styleId="Heading5TOC">
    <w:name w:val="Heading 5 TOC"/>
    <w:basedOn w:val="Heading5"/>
    <w:rsid w:val="002908E4"/>
    <w:rPr>
      <w:lang w:val="en" w:eastAsia="en-US"/>
    </w:rPr>
  </w:style>
  <w:style w:type="paragraph" w:customStyle="1" w:styleId="AppendixHeading4">
    <w:name w:val="Appendix Heading 4"/>
    <w:basedOn w:val="AppendixHeading3"/>
    <w:next w:val="BodyText"/>
    <w:rsid w:val="002908E4"/>
    <w:pPr>
      <w:numPr>
        <w:ilvl w:val="3"/>
        <w:numId w:val="334"/>
      </w:numPr>
    </w:pPr>
  </w:style>
  <w:style w:type="paragraph" w:customStyle="1" w:styleId="AppendixHeading5">
    <w:name w:val="Appendix Heading 5"/>
    <w:basedOn w:val="AppendixHeading4"/>
    <w:next w:val="BodyText"/>
    <w:rsid w:val="002908E4"/>
    <w:pPr>
      <w:keepNext/>
      <w:numPr>
        <w:ilvl w:val="4"/>
      </w:numPr>
      <w:tabs>
        <w:tab w:val="clear" w:pos="1620"/>
        <w:tab w:val="num" w:pos="1008"/>
      </w:tabs>
      <w:ind w:left="1008"/>
    </w:pPr>
  </w:style>
  <w:style w:type="character" w:customStyle="1" w:styleId="InlineXML">
    <w:name w:val="Inline XML"/>
    <w:qFormat/>
    <w:rsid w:val="00280586"/>
    <w:rPr>
      <w:rFonts w:ascii="Courier New" w:hAnsi="Courier New" w:cs="Courier New"/>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7898">
      <w:bodyDiv w:val="1"/>
      <w:marLeft w:val="0"/>
      <w:marRight w:val="0"/>
      <w:marTop w:val="0"/>
      <w:marBottom w:val="0"/>
      <w:divBdr>
        <w:top w:val="none" w:sz="0" w:space="0" w:color="auto"/>
        <w:left w:val="none" w:sz="0" w:space="0" w:color="auto"/>
        <w:bottom w:val="none" w:sz="0" w:space="0" w:color="auto"/>
        <w:right w:val="none" w:sz="0" w:space="0" w:color="auto"/>
      </w:divBdr>
    </w:div>
    <w:div w:id="43330439">
      <w:bodyDiv w:val="1"/>
      <w:marLeft w:val="0"/>
      <w:marRight w:val="0"/>
      <w:marTop w:val="0"/>
      <w:marBottom w:val="0"/>
      <w:divBdr>
        <w:top w:val="none" w:sz="0" w:space="0" w:color="auto"/>
        <w:left w:val="none" w:sz="0" w:space="0" w:color="auto"/>
        <w:bottom w:val="none" w:sz="0" w:space="0" w:color="auto"/>
        <w:right w:val="none" w:sz="0" w:space="0" w:color="auto"/>
      </w:divBdr>
    </w:div>
    <w:div w:id="52046009">
      <w:bodyDiv w:val="1"/>
      <w:marLeft w:val="0"/>
      <w:marRight w:val="0"/>
      <w:marTop w:val="0"/>
      <w:marBottom w:val="0"/>
      <w:divBdr>
        <w:top w:val="none" w:sz="0" w:space="0" w:color="auto"/>
        <w:left w:val="none" w:sz="0" w:space="0" w:color="auto"/>
        <w:bottom w:val="none" w:sz="0" w:space="0" w:color="auto"/>
        <w:right w:val="none" w:sz="0" w:space="0" w:color="auto"/>
      </w:divBdr>
    </w:div>
    <w:div w:id="66270875">
      <w:bodyDiv w:val="1"/>
      <w:marLeft w:val="0"/>
      <w:marRight w:val="0"/>
      <w:marTop w:val="0"/>
      <w:marBottom w:val="0"/>
      <w:divBdr>
        <w:top w:val="none" w:sz="0" w:space="0" w:color="auto"/>
        <w:left w:val="none" w:sz="0" w:space="0" w:color="auto"/>
        <w:bottom w:val="none" w:sz="0" w:space="0" w:color="auto"/>
        <w:right w:val="none" w:sz="0" w:space="0" w:color="auto"/>
      </w:divBdr>
    </w:div>
    <w:div w:id="83691529">
      <w:bodyDiv w:val="1"/>
      <w:marLeft w:val="0"/>
      <w:marRight w:val="0"/>
      <w:marTop w:val="0"/>
      <w:marBottom w:val="0"/>
      <w:divBdr>
        <w:top w:val="none" w:sz="0" w:space="0" w:color="auto"/>
        <w:left w:val="none" w:sz="0" w:space="0" w:color="auto"/>
        <w:bottom w:val="none" w:sz="0" w:space="0" w:color="auto"/>
        <w:right w:val="none" w:sz="0" w:space="0" w:color="auto"/>
      </w:divBdr>
    </w:div>
    <w:div w:id="116291164">
      <w:bodyDiv w:val="1"/>
      <w:marLeft w:val="0"/>
      <w:marRight w:val="0"/>
      <w:marTop w:val="0"/>
      <w:marBottom w:val="0"/>
      <w:divBdr>
        <w:top w:val="none" w:sz="0" w:space="0" w:color="auto"/>
        <w:left w:val="none" w:sz="0" w:space="0" w:color="auto"/>
        <w:bottom w:val="none" w:sz="0" w:space="0" w:color="auto"/>
        <w:right w:val="none" w:sz="0" w:space="0" w:color="auto"/>
      </w:divBdr>
    </w:div>
    <w:div w:id="119807877">
      <w:bodyDiv w:val="1"/>
      <w:marLeft w:val="0"/>
      <w:marRight w:val="0"/>
      <w:marTop w:val="0"/>
      <w:marBottom w:val="0"/>
      <w:divBdr>
        <w:top w:val="none" w:sz="0" w:space="0" w:color="auto"/>
        <w:left w:val="none" w:sz="0" w:space="0" w:color="auto"/>
        <w:bottom w:val="none" w:sz="0" w:space="0" w:color="auto"/>
        <w:right w:val="none" w:sz="0" w:space="0" w:color="auto"/>
      </w:divBdr>
    </w:div>
    <w:div w:id="238253871">
      <w:bodyDiv w:val="1"/>
      <w:marLeft w:val="0"/>
      <w:marRight w:val="0"/>
      <w:marTop w:val="0"/>
      <w:marBottom w:val="0"/>
      <w:divBdr>
        <w:top w:val="none" w:sz="0" w:space="0" w:color="auto"/>
        <w:left w:val="none" w:sz="0" w:space="0" w:color="auto"/>
        <w:bottom w:val="none" w:sz="0" w:space="0" w:color="auto"/>
        <w:right w:val="none" w:sz="0" w:space="0" w:color="auto"/>
      </w:divBdr>
    </w:div>
    <w:div w:id="289481046">
      <w:bodyDiv w:val="1"/>
      <w:marLeft w:val="0"/>
      <w:marRight w:val="0"/>
      <w:marTop w:val="0"/>
      <w:marBottom w:val="0"/>
      <w:divBdr>
        <w:top w:val="none" w:sz="0" w:space="0" w:color="auto"/>
        <w:left w:val="none" w:sz="0" w:space="0" w:color="auto"/>
        <w:bottom w:val="none" w:sz="0" w:space="0" w:color="auto"/>
        <w:right w:val="none" w:sz="0" w:space="0" w:color="auto"/>
      </w:divBdr>
    </w:div>
    <w:div w:id="303198746">
      <w:bodyDiv w:val="1"/>
      <w:marLeft w:val="0"/>
      <w:marRight w:val="0"/>
      <w:marTop w:val="0"/>
      <w:marBottom w:val="0"/>
      <w:divBdr>
        <w:top w:val="none" w:sz="0" w:space="0" w:color="auto"/>
        <w:left w:val="none" w:sz="0" w:space="0" w:color="auto"/>
        <w:bottom w:val="none" w:sz="0" w:space="0" w:color="auto"/>
        <w:right w:val="none" w:sz="0" w:space="0" w:color="auto"/>
      </w:divBdr>
    </w:div>
    <w:div w:id="402869724">
      <w:bodyDiv w:val="1"/>
      <w:marLeft w:val="0"/>
      <w:marRight w:val="0"/>
      <w:marTop w:val="0"/>
      <w:marBottom w:val="0"/>
      <w:divBdr>
        <w:top w:val="none" w:sz="0" w:space="0" w:color="auto"/>
        <w:left w:val="none" w:sz="0" w:space="0" w:color="auto"/>
        <w:bottom w:val="none" w:sz="0" w:space="0" w:color="auto"/>
        <w:right w:val="none" w:sz="0" w:space="0" w:color="auto"/>
      </w:divBdr>
    </w:div>
    <w:div w:id="414130638">
      <w:bodyDiv w:val="1"/>
      <w:marLeft w:val="0"/>
      <w:marRight w:val="0"/>
      <w:marTop w:val="0"/>
      <w:marBottom w:val="0"/>
      <w:divBdr>
        <w:top w:val="none" w:sz="0" w:space="0" w:color="auto"/>
        <w:left w:val="none" w:sz="0" w:space="0" w:color="auto"/>
        <w:bottom w:val="none" w:sz="0" w:space="0" w:color="auto"/>
        <w:right w:val="none" w:sz="0" w:space="0" w:color="auto"/>
      </w:divBdr>
    </w:div>
    <w:div w:id="509566301">
      <w:bodyDiv w:val="1"/>
      <w:marLeft w:val="0"/>
      <w:marRight w:val="0"/>
      <w:marTop w:val="0"/>
      <w:marBottom w:val="0"/>
      <w:divBdr>
        <w:top w:val="none" w:sz="0" w:space="0" w:color="auto"/>
        <w:left w:val="none" w:sz="0" w:space="0" w:color="auto"/>
        <w:bottom w:val="none" w:sz="0" w:space="0" w:color="auto"/>
        <w:right w:val="none" w:sz="0" w:space="0" w:color="auto"/>
      </w:divBdr>
    </w:div>
    <w:div w:id="537283929">
      <w:bodyDiv w:val="1"/>
      <w:marLeft w:val="0"/>
      <w:marRight w:val="0"/>
      <w:marTop w:val="0"/>
      <w:marBottom w:val="0"/>
      <w:divBdr>
        <w:top w:val="none" w:sz="0" w:space="0" w:color="auto"/>
        <w:left w:val="none" w:sz="0" w:space="0" w:color="auto"/>
        <w:bottom w:val="none" w:sz="0" w:space="0" w:color="auto"/>
        <w:right w:val="none" w:sz="0" w:space="0" w:color="auto"/>
      </w:divBdr>
    </w:div>
    <w:div w:id="537669496">
      <w:bodyDiv w:val="1"/>
      <w:marLeft w:val="0"/>
      <w:marRight w:val="0"/>
      <w:marTop w:val="0"/>
      <w:marBottom w:val="0"/>
      <w:divBdr>
        <w:top w:val="none" w:sz="0" w:space="0" w:color="auto"/>
        <w:left w:val="none" w:sz="0" w:space="0" w:color="auto"/>
        <w:bottom w:val="none" w:sz="0" w:space="0" w:color="auto"/>
        <w:right w:val="none" w:sz="0" w:space="0" w:color="auto"/>
      </w:divBdr>
    </w:div>
    <w:div w:id="572549447">
      <w:bodyDiv w:val="1"/>
      <w:marLeft w:val="0"/>
      <w:marRight w:val="0"/>
      <w:marTop w:val="0"/>
      <w:marBottom w:val="0"/>
      <w:divBdr>
        <w:top w:val="none" w:sz="0" w:space="0" w:color="auto"/>
        <w:left w:val="none" w:sz="0" w:space="0" w:color="auto"/>
        <w:bottom w:val="none" w:sz="0" w:space="0" w:color="auto"/>
        <w:right w:val="none" w:sz="0" w:space="0" w:color="auto"/>
      </w:divBdr>
    </w:div>
    <w:div w:id="677464925">
      <w:bodyDiv w:val="1"/>
      <w:marLeft w:val="0"/>
      <w:marRight w:val="0"/>
      <w:marTop w:val="0"/>
      <w:marBottom w:val="0"/>
      <w:divBdr>
        <w:top w:val="none" w:sz="0" w:space="0" w:color="auto"/>
        <w:left w:val="none" w:sz="0" w:space="0" w:color="auto"/>
        <w:bottom w:val="none" w:sz="0" w:space="0" w:color="auto"/>
        <w:right w:val="none" w:sz="0" w:space="0" w:color="auto"/>
      </w:divBdr>
    </w:div>
    <w:div w:id="677468606">
      <w:bodyDiv w:val="1"/>
      <w:marLeft w:val="0"/>
      <w:marRight w:val="0"/>
      <w:marTop w:val="0"/>
      <w:marBottom w:val="0"/>
      <w:divBdr>
        <w:top w:val="none" w:sz="0" w:space="0" w:color="auto"/>
        <w:left w:val="none" w:sz="0" w:space="0" w:color="auto"/>
        <w:bottom w:val="none" w:sz="0" w:space="0" w:color="auto"/>
        <w:right w:val="none" w:sz="0" w:space="0" w:color="auto"/>
      </w:divBdr>
    </w:div>
    <w:div w:id="703747808">
      <w:bodyDiv w:val="1"/>
      <w:marLeft w:val="0"/>
      <w:marRight w:val="0"/>
      <w:marTop w:val="0"/>
      <w:marBottom w:val="0"/>
      <w:divBdr>
        <w:top w:val="none" w:sz="0" w:space="0" w:color="auto"/>
        <w:left w:val="none" w:sz="0" w:space="0" w:color="auto"/>
        <w:bottom w:val="none" w:sz="0" w:space="0" w:color="auto"/>
        <w:right w:val="none" w:sz="0" w:space="0" w:color="auto"/>
      </w:divBdr>
    </w:div>
    <w:div w:id="705376654">
      <w:bodyDiv w:val="1"/>
      <w:marLeft w:val="0"/>
      <w:marRight w:val="0"/>
      <w:marTop w:val="0"/>
      <w:marBottom w:val="0"/>
      <w:divBdr>
        <w:top w:val="none" w:sz="0" w:space="0" w:color="auto"/>
        <w:left w:val="none" w:sz="0" w:space="0" w:color="auto"/>
        <w:bottom w:val="none" w:sz="0" w:space="0" w:color="auto"/>
        <w:right w:val="none" w:sz="0" w:space="0" w:color="auto"/>
      </w:divBdr>
    </w:div>
    <w:div w:id="713777114">
      <w:bodyDiv w:val="1"/>
      <w:marLeft w:val="0"/>
      <w:marRight w:val="0"/>
      <w:marTop w:val="0"/>
      <w:marBottom w:val="0"/>
      <w:divBdr>
        <w:top w:val="none" w:sz="0" w:space="0" w:color="auto"/>
        <w:left w:val="none" w:sz="0" w:space="0" w:color="auto"/>
        <w:bottom w:val="none" w:sz="0" w:space="0" w:color="auto"/>
        <w:right w:val="none" w:sz="0" w:space="0" w:color="auto"/>
      </w:divBdr>
    </w:div>
    <w:div w:id="797644081">
      <w:bodyDiv w:val="1"/>
      <w:marLeft w:val="0"/>
      <w:marRight w:val="0"/>
      <w:marTop w:val="0"/>
      <w:marBottom w:val="0"/>
      <w:divBdr>
        <w:top w:val="none" w:sz="0" w:space="0" w:color="auto"/>
        <w:left w:val="none" w:sz="0" w:space="0" w:color="auto"/>
        <w:bottom w:val="none" w:sz="0" w:space="0" w:color="auto"/>
        <w:right w:val="none" w:sz="0" w:space="0" w:color="auto"/>
      </w:divBdr>
    </w:div>
    <w:div w:id="829832412">
      <w:bodyDiv w:val="1"/>
      <w:marLeft w:val="0"/>
      <w:marRight w:val="0"/>
      <w:marTop w:val="0"/>
      <w:marBottom w:val="0"/>
      <w:divBdr>
        <w:top w:val="none" w:sz="0" w:space="0" w:color="auto"/>
        <w:left w:val="none" w:sz="0" w:space="0" w:color="auto"/>
        <w:bottom w:val="none" w:sz="0" w:space="0" w:color="auto"/>
        <w:right w:val="none" w:sz="0" w:space="0" w:color="auto"/>
      </w:divBdr>
    </w:div>
    <w:div w:id="848368669">
      <w:bodyDiv w:val="1"/>
      <w:marLeft w:val="0"/>
      <w:marRight w:val="0"/>
      <w:marTop w:val="0"/>
      <w:marBottom w:val="0"/>
      <w:divBdr>
        <w:top w:val="none" w:sz="0" w:space="0" w:color="auto"/>
        <w:left w:val="none" w:sz="0" w:space="0" w:color="auto"/>
        <w:bottom w:val="none" w:sz="0" w:space="0" w:color="auto"/>
        <w:right w:val="none" w:sz="0" w:space="0" w:color="auto"/>
      </w:divBdr>
    </w:div>
    <w:div w:id="867448661">
      <w:bodyDiv w:val="1"/>
      <w:marLeft w:val="0"/>
      <w:marRight w:val="0"/>
      <w:marTop w:val="0"/>
      <w:marBottom w:val="0"/>
      <w:divBdr>
        <w:top w:val="none" w:sz="0" w:space="0" w:color="auto"/>
        <w:left w:val="none" w:sz="0" w:space="0" w:color="auto"/>
        <w:bottom w:val="none" w:sz="0" w:space="0" w:color="auto"/>
        <w:right w:val="none" w:sz="0" w:space="0" w:color="auto"/>
      </w:divBdr>
    </w:div>
    <w:div w:id="903297813">
      <w:bodyDiv w:val="1"/>
      <w:marLeft w:val="0"/>
      <w:marRight w:val="0"/>
      <w:marTop w:val="0"/>
      <w:marBottom w:val="0"/>
      <w:divBdr>
        <w:top w:val="none" w:sz="0" w:space="0" w:color="auto"/>
        <w:left w:val="none" w:sz="0" w:space="0" w:color="auto"/>
        <w:bottom w:val="none" w:sz="0" w:space="0" w:color="auto"/>
        <w:right w:val="none" w:sz="0" w:space="0" w:color="auto"/>
      </w:divBdr>
    </w:div>
    <w:div w:id="911155994">
      <w:bodyDiv w:val="1"/>
      <w:marLeft w:val="0"/>
      <w:marRight w:val="0"/>
      <w:marTop w:val="0"/>
      <w:marBottom w:val="0"/>
      <w:divBdr>
        <w:top w:val="none" w:sz="0" w:space="0" w:color="auto"/>
        <w:left w:val="none" w:sz="0" w:space="0" w:color="auto"/>
        <w:bottom w:val="none" w:sz="0" w:space="0" w:color="auto"/>
        <w:right w:val="none" w:sz="0" w:space="0" w:color="auto"/>
      </w:divBdr>
    </w:div>
    <w:div w:id="971014142">
      <w:bodyDiv w:val="1"/>
      <w:marLeft w:val="0"/>
      <w:marRight w:val="0"/>
      <w:marTop w:val="0"/>
      <w:marBottom w:val="0"/>
      <w:divBdr>
        <w:top w:val="none" w:sz="0" w:space="0" w:color="auto"/>
        <w:left w:val="none" w:sz="0" w:space="0" w:color="auto"/>
        <w:bottom w:val="none" w:sz="0" w:space="0" w:color="auto"/>
        <w:right w:val="none" w:sz="0" w:space="0" w:color="auto"/>
      </w:divBdr>
    </w:div>
    <w:div w:id="1029603090">
      <w:bodyDiv w:val="1"/>
      <w:marLeft w:val="0"/>
      <w:marRight w:val="0"/>
      <w:marTop w:val="0"/>
      <w:marBottom w:val="0"/>
      <w:divBdr>
        <w:top w:val="none" w:sz="0" w:space="0" w:color="auto"/>
        <w:left w:val="none" w:sz="0" w:space="0" w:color="auto"/>
        <w:bottom w:val="none" w:sz="0" w:space="0" w:color="auto"/>
        <w:right w:val="none" w:sz="0" w:space="0" w:color="auto"/>
      </w:divBdr>
    </w:div>
    <w:div w:id="1077478697">
      <w:bodyDiv w:val="1"/>
      <w:marLeft w:val="0"/>
      <w:marRight w:val="0"/>
      <w:marTop w:val="0"/>
      <w:marBottom w:val="0"/>
      <w:divBdr>
        <w:top w:val="none" w:sz="0" w:space="0" w:color="auto"/>
        <w:left w:val="none" w:sz="0" w:space="0" w:color="auto"/>
        <w:bottom w:val="none" w:sz="0" w:space="0" w:color="auto"/>
        <w:right w:val="none" w:sz="0" w:space="0" w:color="auto"/>
      </w:divBdr>
    </w:div>
    <w:div w:id="1129515063">
      <w:bodyDiv w:val="1"/>
      <w:marLeft w:val="0"/>
      <w:marRight w:val="0"/>
      <w:marTop w:val="0"/>
      <w:marBottom w:val="0"/>
      <w:divBdr>
        <w:top w:val="none" w:sz="0" w:space="0" w:color="auto"/>
        <w:left w:val="none" w:sz="0" w:space="0" w:color="auto"/>
        <w:bottom w:val="none" w:sz="0" w:space="0" w:color="auto"/>
        <w:right w:val="none" w:sz="0" w:space="0" w:color="auto"/>
      </w:divBdr>
    </w:div>
    <w:div w:id="1200629095">
      <w:bodyDiv w:val="1"/>
      <w:marLeft w:val="0"/>
      <w:marRight w:val="0"/>
      <w:marTop w:val="0"/>
      <w:marBottom w:val="0"/>
      <w:divBdr>
        <w:top w:val="none" w:sz="0" w:space="0" w:color="auto"/>
        <w:left w:val="none" w:sz="0" w:space="0" w:color="auto"/>
        <w:bottom w:val="none" w:sz="0" w:space="0" w:color="auto"/>
        <w:right w:val="none" w:sz="0" w:space="0" w:color="auto"/>
      </w:divBdr>
    </w:div>
    <w:div w:id="1350260024">
      <w:bodyDiv w:val="1"/>
      <w:marLeft w:val="0"/>
      <w:marRight w:val="0"/>
      <w:marTop w:val="0"/>
      <w:marBottom w:val="0"/>
      <w:divBdr>
        <w:top w:val="none" w:sz="0" w:space="0" w:color="auto"/>
        <w:left w:val="none" w:sz="0" w:space="0" w:color="auto"/>
        <w:bottom w:val="none" w:sz="0" w:space="0" w:color="auto"/>
        <w:right w:val="none" w:sz="0" w:space="0" w:color="auto"/>
      </w:divBdr>
    </w:div>
    <w:div w:id="1441876693">
      <w:bodyDiv w:val="1"/>
      <w:marLeft w:val="0"/>
      <w:marRight w:val="0"/>
      <w:marTop w:val="0"/>
      <w:marBottom w:val="0"/>
      <w:divBdr>
        <w:top w:val="none" w:sz="0" w:space="0" w:color="auto"/>
        <w:left w:val="none" w:sz="0" w:space="0" w:color="auto"/>
        <w:bottom w:val="none" w:sz="0" w:space="0" w:color="auto"/>
        <w:right w:val="none" w:sz="0" w:space="0" w:color="auto"/>
      </w:divBdr>
    </w:div>
    <w:div w:id="1453281839">
      <w:bodyDiv w:val="1"/>
      <w:marLeft w:val="0"/>
      <w:marRight w:val="0"/>
      <w:marTop w:val="0"/>
      <w:marBottom w:val="0"/>
      <w:divBdr>
        <w:top w:val="none" w:sz="0" w:space="0" w:color="auto"/>
        <w:left w:val="none" w:sz="0" w:space="0" w:color="auto"/>
        <w:bottom w:val="none" w:sz="0" w:space="0" w:color="auto"/>
        <w:right w:val="none" w:sz="0" w:space="0" w:color="auto"/>
      </w:divBdr>
    </w:div>
    <w:div w:id="1456025862">
      <w:bodyDiv w:val="1"/>
      <w:marLeft w:val="0"/>
      <w:marRight w:val="0"/>
      <w:marTop w:val="0"/>
      <w:marBottom w:val="0"/>
      <w:divBdr>
        <w:top w:val="none" w:sz="0" w:space="0" w:color="auto"/>
        <w:left w:val="none" w:sz="0" w:space="0" w:color="auto"/>
        <w:bottom w:val="none" w:sz="0" w:space="0" w:color="auto"/>
        <w:right w:val="none" w:sz="0" w:space="0" w:color="auto"/>
      </w:divBdr>
    </w:div>
    <w:div w:id="1462990187">
      <w:bodyDiv w:val="1"/>
      <w:marLeft w:val="0"/>
      <w:marRight w:val="0"/>
      <w:marTop w:val="0"/>
      <w:marBottom w:val="0"/>
      <w:divBdr>
        <w:top w:val="none" w:sz="0" w:space="0" w:color="auto"/>
        <w:left w:val="none" w:sz="0" w:space="0" w:color="auto"/>
        <w:bottom w:val="none" w:sz="0" w:space="0" w:color="auto"/>
        <w:right w:val="none" w:sz="0" w:space="0" w:color="auto"/>
      </w:divBdr>
    </w:div>
    <w:div w:id="1584027959">
      <w:bodyDiv w:val="1"/>
      <w:marLeft w:val="0"/>
      <w:marRight w:val="0"/>
      <w:marTop w:val="0"/>
      <w:marBottom w:val="0"/>
      <w:divBdr>
        <w:top w:val="none" w:sz="0" w:space="0" w:color="auto"/>
        <w:left w:val="none" w:sz="0" w:space="0" w:color="auto"/>
        <w:bottom w:val="none" w:sz="0" w:space="0" w:color="auto"/>
        <w:right w:val="none" w:sz="0" w:space="0" w:color="auto"/>
      </w:divBdr>
    </w:div>
    <w:div w:id="1620145243">
      <w:bodyDiv w:val="1"/>
      <w:marLeft w:val="0"/>
      <w:marRight w:val="0"/>
      <w:marTop w:val="0"/>
      <w:marBottom w:val="0"/>
      <w:divBdr>
        <w:top w:val="none" w:sz="0" w:space="0" w:color="auto"/>
        <w:left w:val="none" w:sz="0" w:space="0" w:color="auto"/>
        <w:bottom w:val="none" w:sz="0" w:space="0" w:color="auto"/>
        <w:right w:val="none" w:sz="0" w:space="0" w:color="auto"/>
      </w:divBdr>
    </w:div>
    <w:div w:id="1741170737">
      <w:bodyDiv w:val="1"/>
      <w:marLeft w:val="0"/>
      <w:marRight w:val="0"/>
      <w:marTop w:val="0"/>
      <w:marBottom w:val="0"/>
      <w:divBdr>
        <w:top w:val="none" w:sz="0" w:space="0" w:color="auto"/>
        <w:left w:val="none" w:sz="0" w:space="0" w:color="auto"/>
        <w:bottom w:val="none" w:sz="0" w:space="0" w:color="auto"/>
        <w:right w:val="none" w:sz="0" w:space="0" w:color="auto"/>
      </w:divBdr>
    </w:div>
    <w:div w:id="1743335674">
      <w:bodyDiv w:val="1"/>
      <w:marLeft w:val="0"/>
      <w:marRight w:val="0"/>
      <w:marTop w:val="0"/>
      <w:marBottom w:val="0"/>
      <w:divBdr>
        <w:top w:val="none" w:sz="0" w:space="0" w:color="auto"/>
        <w:left w:val="none" w:sz="0" w:space="0" w:color="auto"/>
        <w:bottom w:val="none" w:sz="0" w:space="0" w:color="auto"/>
        <w:right w:val="none" w:sz="0" w:space="0" w:color="auto"/>
      </w:divBdr>
    </w:div>
    <w:div w:id="1830294259">
      <w:bodyDiv w:val="1"/>
      <w:marLeft w:val="0"/>
      <w:marRight w:val="0"/>
      <w:marTop w:val="0"/>
      <w:marBottom w:val="0"/>
      <w:divBdr>
        <w:top w:val="none" w:sz="0" w:space="0" w:color="auto"/>
        <w:left w:val="none" w:sz="0" w:space="0" w:color="auto"/>
        <w:bottom w:val="none" w:sz="0" w:space="0" w:color="auto"/>
        <w:right w:val="none" w:sz="0" w:space="0" w:color="auto"/>
      </w:divBdr>
    </w:div>
    <w:div w:id="1905067677">
      <w:bodyDiv w:val="1"/>
      <w:marLeft w:val="0"/>
      <w:marRight w:val="0"/>
      <w:marTop w:val="0"/>
      <w:marBottom w:val="0"/>
      <w:divBdr>
        <w:top w:val="none" w:sz="0" w:space="0" w:color="auto"/>
        <w:left w:val="none" w:sz="0" w:space="0" w:color="auto"/>
        <w:bottom w:val="none" w:sz="0" w:space="0" w:color="auto"/>
        <w:right w:val="none" w:sz="0" w:space="0" w:color="auto"/>
      </w:divBdr>
    </w:div>
    <w:div w:id="1919899755">
      <w:bodyDiv w:val="1"/>
      <w:marLeft w:val="0"/>
      <w:marRight w:val="0"/>
      <w:marTop w:val="0"/>
      <w:marBottom w:val="0"/>
      <w:divBdr>
        <w:top w:val="none" w:sz="0" w:space="0" w:color="auto"/>
        <w:left w:val="none" w:sz="0" w:space="0" w:color="auto"/>
        <w:bottom w:val="none" w:sz="0" w:space="0" w:color="auto"/>
        <w:right w:val="none" w:sz="0" w:space="0" w:color="auto"/>
      </w:divBdr>
    </w:div>
    <w:div w:id="1970896470">
      <w:bodyDiv w:val="1"/>
      <w:marLeft w:val="0"/>
      <w:marRight w:val="0"/>
      <w:marTop w:val="0"/>
      <w:marBottom w:val="0"/>
      <w:divBdr>
        <w:top w:val="none" w:sz="0" w:space="0" w:color="auto"/>
        <w:left w:val="none" w:sz="0" w:space="0" w:color="auto"/>
        <w:bottom w:val="none" w:sz="0" w:space="0" w:color="auto"/>
        <w:right w:val="none" w:sz="0" w:space="0" w:color="auto"/>
      </w:divBdr>
    </w:div>
    <w:div w:id="1985162199">
      <w:bodyDiv w:val="1"/>
      <w:marLeft w:val="0"/>
      <w:marRight w:val="0"/>
      <w:marTop w:val="0"/>
      <w:marBottom w:val="0"/>
      <w:divBdr>
        <w:top w:val="none" w:sz="0" w:space="0" w:color="auto"/>
        <w:left w:val="none" w:sz="0" w:space="0" w:color="auto"/>
        <w:bottom w:val="none" w:sz="0" w:space="0" w:color="auto"/>
        <w:right w:val="none" w:sz="0" w:space="0" w:color="auto"/>
      </w:divBdr>
    </w:div>
    <w:div w:id="2027055770">
      <w:bodyDiv w:val="1"/>
      <w:marLeft w:val="0"/>
      <w:marRight w:val="0"/>
      <w:marTop w:val="0"/>
      <w:marBottom w:val="0"/>
      <w:divBdr>
        <w:top w:val="none" w:sz="0" w:space="0" w:color="auto"/>
        <w:left w:val="none" w:sz="0" w:space="0" w:color="auto"/>
        <w:bottom w:val="none" w:sz="0" w:space="0" w:color="auto"/>
        <w:right w:val="none" w:sz="0" w:space="0" w:color="auto"/>
      </w:divBdr>
    </w:div>
    <w:div w:id="2052074109">
      <w:bodyDiv w:val="1"/>
      <w:marLeft w:val="0"/>
      <w:marRight w:val="0"/>
      <w:marTop w:val="0"/>
      <w:marBottom w:val="0"/>
      <w:divBdr>
        <w:top w:val="none" w:sz="0" w:space="0" w:color="auto"/>
        <w:left w:val="none" w:sz="0" w:space="0" w:color="auto"/>
        <w:bottom w:val="none" w:sz="0" w:space="0" w:color="auto"/>
        <w:right w:val="none" w:sz="0" w:space="0" w:color="auto"/>
      </w:divBdr>
    </w:div>
    <w:div w:id="214322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IHE_Process/" TargetMode="External"/><Relationship Id="rId18" Type="http://schemas.openxmlformats.org/officeDocument/2006/relationships/hyperlink" Target="http://ihe.net/Technical_Frameworks/" TargetMode="External"/><Relationship Id="rId26" Type="http://schemas.openxmlformats.org/officeDocument/2006/relationships/hyperlink" Target="http://www.snomed.org" TargetMode="External"/><Relationship Id="rId39" Type="http://schemas.openxmlformats.org/officeDocument/2006/relationships/hyperlink" Target="http://www.hl7.org/Library/General/HL7_CDA_R2_final.zip" TargetMode="External"/><Relationship Id="rId21" Type="http://schemas.openxmlformats.org/officeDocument/2006/relationships/hyperlink" Target="http://www.hl7.org/dstucomments/index.cfm" TargetMode="External"/><Relationship Id="rId34" Type="http://schemas.openxmlformats.org/officeDocument/2006/relationships/hyperlink" Target="http://wiki.ihe.net/index.php?title=1.3.6.1.4.1.19376.1.5.3.1.4.13" TargetMode="External"/><Relationship Id="rId42" Type="http://schemas.openxmlformats.org/officeDocument/2006/relationships/hyperlink" Target="http://wiki.ihe.net/index.php?title=1.3.6.1.4.1.19376.1.5.3.1.1.12.3.6" TargetMode="External"/><Relationship Id="rId47" Type="http://schemas.openxmlformats.org/officeDocument/2006/relationships/hyperlink" Target="http://www.ihe.net/Technical_Frameworks/" TargetMode="External"/><Relationship Id="rId50" Type="http://schemas.openxmlformats.org/officeDocument/2006/relationships/hyperlink" Target="http://www.ihe.net/Technical_Frameworks/" TargetMode="External"/><Relationship Id="rId55" Type="http://schemas.openxmlformats.org/officeDocument/2006/relationships/hyperlink" Target="http://wiki.ihe.net/index.php?title=1.3.6.1.4.1.19376.1.5.3.1.4.13" TargetMode="External"/><Relationship Id="rId63" Type="http://schemas.openxmlformats.org/officeDocument/2006/relationships/hyperlink" Target="http://loinc.org" TargetMode="External"/><Relationship Id="rId68" Type="http://schemas.openxmlformats.org/officeDocument/2006/relationships/hyperlink" Target="http://loinc.org" TargetMode="External"/><Relationship Id="rId76" Type="http://schemas.openxmlformats.org/officeDocument/2006/relationships/hyperlink" Target="http://www.nlm.nih.gov/research/umls/Snomed/snomed_main.html"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nlm.nih.gov/research/umls/Snomed/snomed_main.html"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wiki.ihe.net/index.php?title=1.3.6.1.4.1.19376.1.5.3.1.4.7" TargetMode="External"/><Relationship Id="rId11" Type="http://schemas.openxmlformats.org/officeDocument/2006/relationships/hyperlink" Target="http://www.ihe.net/" TargetMode="External"/><Relationship Id="rId24" Type="http://schemas.openxmlformats.org/officeDocument/2006/relationships/hyperlink" Target="http://www.hl7.org/Library/General/HL7_CDA_R2_final.zip" TargetMode="External"/><Relationship Id="rId32" Type="http://schemas.openxmlformats.org/officeDocument/2006/relationships/hyperlink" Target="http://wiki.ihe.net/index.php?title=1.3.6.1.4.1.19376.1.5.3.1.1.20.3.1" TargetMode="External"/><Relationship Id="rId37" Type="http://schemas.openxmlformats.org/officeDocument/2006/relationships/hyperlink" Target="http://www.hl7.org/Library/General/HL7_CDA_R2_final.zip" TargetMode="External"/><Relationship Id="rId40" Type="http://schemas.openxmlformats.org/officeDocument/2006/relationships/hyperlink" Target="http://www.hl7.org/Library/General/HL7_CDA_R2_final.zip" TargetMode="External"/><Relationship Id="rId45" Type="http://schemas.openxmlformats.org/officeDocument/2006/relationships/hyperlink" Target="http://www.ihe.net/Technical_Frameworks/" TargetMode="External"/><Relationship Id="rId53" Type="http://schemas.openxmlformats.org/officeDocument/2006/relationships/hyperlink" Target="http://www.ihe.net/Technical_Frameworks/" TargetMode="External"/><Relationship Id="rId58" Type="http://schemas.openxmlformats.org/officeDocument/2006/relationships/hyperlink" Target="http://www.nlm.nih.gov/research/umls/Snomed/snomed_main.html" TargetMode="External"/><Relationship Id="rId66" Type="http://schemas.openxmlformats.org/officeDocument/2006/relationships/hyperlink" Target="http://www.nlm.nih.gov/research/umls/Snomed/snomed_main.html" TargetMode="External"/><Relationship Id="rId74" Type="http://schemas.openxmlformats.org/officeDocument/2006/relationships/hyperlink" Target="http://www.nubc.org"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loinc.org" TargetMode="External"/><Relationship Id="rId82"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hyperlink" Target="http://ihe.net/Technical_Frameworks/" TargetMode="External"/><Relationship Id="rId31" Type="http://schemas.openxmlformats.org/officeDocument/2006/relationships/hyperlink" Target="http://wiki.ihe.net/index.php?title=1.3.6.1.4.1.19376.1.5.3.1.4.14" TargetMode="External"/><Relationship Id="rId44" Type="http://schemas.openxmlformats.org/officeDocument/2006/relationships/hyperlink" Target="http://wiki.ihe.net/index.php?title=Category:Templates_using_1.3.6.1.4.1.19376.1.5.3.1.1.12.3.6" TargetMode="External"/><Relationship Id="rId52" Type="http://schemas.openxmlformats.org/officeDocument/2006/relationships/hyperlink" Target="http://www.ihe.net/Technical_Frameworks/" TargetMode="External"/><Relationship Id="rId60" Type="http://schemas.openxmlformats.org/officeDocument/2006/relationships/hyperlink" Target="http://www.nlm.nih.gov/research/umls/Snomed/snomed_main.html" TargetMode="External"/><Relationship Id="rId65" Type="http://schemas.openxmlformats.org/officeDocument/2006/relationships/hyperlink" Target="http://www.nlm.nih.gov/research/umls/Snomed/snomed_main.html" TargetMode="External"/><Relationship Id="rId73" Type="http://schemas.openxmlformats.org/officeDocument/2006/relationships/hyperlink" Target="http://www.nlm.nih.gov/research/umls/Snomed/snomed_main.html" TargetMode="External"/><Relationship Id="rId78" Type="http://schemas.openxmlformats.org/officeDocument/2006/relationships/header" Target="header1.xml"/><Relationship Id="rId8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Profiles/" TargetMode="External"/><Relationship Id="rId22" Type="http://schemas.openxmlformats.org/officeDocument/2006/relationships/hyperlink" Target="http://www.hl7.org/documentcenter/private/standards/cda/r2/cda_r2_normativewebedition.zip" TargetMode="External"/><Relationship Id="rId27" Type="http://schemas.openxmlformats.org/officeDocument/2006/relationships/comments" Target="comments.xml"/><Relationship Id="rId30" Type="http://schemas.openxmlformats.org/officeDocument/2006/relationships/hyperlink" Target="http://wiki.ihe.net/index.php?title=1.3.6.1.4.1.19376.1.5.3.1.4.19" TargetMode="External"/><Relationship Id="rId35" Type="http://schemas.openxmlformats.org/officeDocument/2006/relationships/hyperlink" Target="http://www.hl7.org/Library/General/HL7_CDA_R2_final.zip" TargetMode="External"/><Relationship Id="rId43" Type="http://schemas.openxmlformats.org/officeDocument/2006/relationships/hyperlink" Target="http://wiki.ihe.net/index.php?title=1.3.6.1.4.1.19376.1.5.3.1.4.13" TargetMode="External"/><Relationship Id="rId48" Type="http://schemas.openxmlformats.org/officeDocument/2006/relationships/hyperlink" Target="http://www.ihe.net/Technical_Frameworks/" TargetMode="External"/><Relationship Id="rId56" Type="http://schemas.openxmlformats.org/officeDocument/2006/relationships/hyperlink" Target="http://wiki.ihe.net/index.php?title=Category:Templates_using_1.3.6.1.4.1.19376.1.5.3.1.4.13.5" TargetMode="External"/><Relationship Id="rId64" Type="http://schemas.openxmlformats.org/officeDocument/2006/relationships/hyperlink" Target="http://www.nlm.nih.gov/research/umls/Snomed/snomed_main.html" TargetMode="External"/><Relationship Id="rId69" Type="http://schemas.openxmlformats.org/officeDocument/2006/relationships/hyperlink" Target="http://loinc.org" TargetMode="External"/><Relationship Id="rId77" Type="http://schemas.openxmlformats.org/officeDocument/2006/relationships/hyperlink" Target="http://www.nlm.nih.gov/research/umls/Snomed/snomed_main.html" TargetMode="External"/><Relationship Id="rId8" Type="http://schemas.openxmlformats.org/officeDocument/2006/relationships/image" Target="media/image1.jpeg"/><Relationship Id="rId51" Type="http://schemas.openxmlformats.org/officeDocument/2006/relationships/hyperlink" Target="http://www.ihe.net/Technical_Frameworks/" TargetMode="External"/><Relationship Id="rId72" Type="http://schemas.openxmlformats.org/officeDocument/2006/relationships/hyperlink" Target="http://www.nlm.nih.gov/research/umls/Snomed/snomed_main.html" TargetMode="External"/><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ihe.net/IHE_Domains/" TargetMode="External"/><Relationship Id="rId17" Type="http://schemas.openxmlformats.org/officeDocument/2006/relationships/hyperlink" Target="http://ihe.net/Technical_Frameworks/" TargetMode="External"/><Relationship Id="rId25" Type="http://schemas.openxmlformats.org/officeDocument/2006/relationships/hyperlink" Target="http://www.loinc.org" TargetMode="External"/><Relationship Id="rId33" Type="http://schemas.openxmlformats.org/officeDocument/2006/relationships/hyperlink" Target="http://wiki.ihe.net/index.php?title=1.3.6.1.4.1.19376.1.5.3.1.4.14" TargetMode="External"/><Relationship Id="rId38" Type="http://schemas.openxmlformats.org/officeDocument/2006/relationships/hyperlink" Target="http://www.hl7.org/Library/General/HL7_CDA_R2_final.zip" TargetMode="External"/><Relationship Id="rId46" Type="http://schemas.openxmlformats.org/officeDocument/2006/relationships/hyperlink" Target="http://www.ihe.net/Technical_Frameworks/" TargetMode="External"/><Relationship Id="rId59" Type="http://schemas.openxmlformats.org/officeDocument/2006/relationships/hyperlink" Target="http://www.nlm.nih.gov/research/umls/Snomed/snomed_main.html" TargetMode="External"/><Relationship Id="rId67" Type="http://schemas.openxmlformats.org/officeDocument/2006/relationships/hyperlink" Target="http://www.nlm.nih.gov/research/umls/Snomed/snomed_main.html" TargetMode="External"/><Relationship Id="rId20" Type="http://schemas.openxmlformats.org/officeDocument/2006/relationships/hyperlink" Target="http://www.hl7.org/documentcenter/private/standards/cda/r2/cda_r2_normativewebedition.zip" TargetMode="External"/><Relationship Id="rId41" Type="http://schemas.openxmlformats.org/officeDocument/2006/relationships/hyperlink" Target="http://wiki.ihe.net/index.php?title=Category:Templates_using_1.3.6.1.4.1.19376.1.5.3.1.1.12.3.7" TargetMode="External"/><Relationship Id="rId54" Type="http://schemas.openxmlformats.org/officeDocument/2006/relationships/hyperlink" Target="http://www.ihe.net/Technical_Frameworks/" TargetMode="External"/><Relationship Id="rId62" Type="http://schemas.openxmlformats.org/officeDocument/2006/relationships/hyperlink" Target="http://loinc.org" TargetMode="External"/><Relationship Id="rId70" Type="http://schemas.openxmlformats.org/officeDocument/2006/relationships/hyperlink" Target="http://www.nlm.nih.gov/research/umls/Snomed/snomed_main.html" TargetMode="External"/><Relationship Id="rId75" Type="http://schemas.openxmlformats.org/officeDocument/2006/relationships/hyperlink" Target="http://www.HL7.org" TargetMode="External"/><Relationship Id="rId83"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Technical_Frameworks/" TargetMode="External"/><Relationship Id="rId23" Type="http://schemas.openxmlformats.org/officeDocument/2006/relationships/hyperlink" Target="http://www.hl7.org/documentcenter/public/standards/informative/crs.zip" TargetMode="External"/><Relationship Id="rId28" Type="http://schemas.microsoft.com/office/2011/relationships/commentsExtended" Target="commentsExtended.xml"/><Relationship Id="rId36" Type="http://schemas.openxmlformats.org/officeDocument/2006/relationships/hyperlink" Target="http://wiki.ihe.net/index.php?title=1.3.6.1.4.1.19376.1.5.3.1.4.13" TargetMode="External"/><Relationship Id="rId49" Type="http://schemas.openxmlformats.org/officeDocument/2006/relationships/hyperlink" Target="http://www.ihe.net/Technical_Frameworks/" TargetMode="External"/><Relationship Id="rId57" Type="http://schemas.openxmlformats.org/officeDocument/2006/relationships/hyperlink" Target="http://loinc.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Application%20Data\Microsoft\Templates\IHE%20Supplement%20Template-V7.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BC9AD-57B7-4914-BC43-6FC659452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Template-V7.2</Template>
  <TotalTime>201</TotalTime>
  <Pages>227</Pages>
  <Words>64564</Words>
  <Characters>368021</Characters>
  <Application>Microsoft Office Word</Application>
  <DocSecurity>0</DocSecurity>
  <Lines>3066</Lines>
  <Paragraphs>863</Paragraphs>
  <ScaleCrop>false</ScaleCrop>
  <HeadingPairs>
    <vt:vector size="2" baseType="variant">
      <vt:variant>
        <vt:lpstr>Title</vt:lpstr>
      </vt:variant>
      <vt:variant>
        <vt:i4>1</vt:i4>
      </vt:variant>
    </vt:vector>
  </HeadingPairs>
  <TitlesOfParts>
    <vt:vector size="1" baseType="lpstr">
      <vt:lpstr>IHE_PCC_Suppl_CDA_Content_Modules_Rev2.5_TI_2016-11-11</vt:lpstr>
    </vt:vector>
  </TitlesOfParts>
  <Company>IHE</Company>
  <LinksUpToDate>false</LinksUpToDate>
  <CharactersWithSpaces>431722</CharactersWithSpaces>
  <SharedDoc>false</SharedDoc>
  <HLinks>
    <vt:vector size="4290" baseType="variant">
      <vt:variant>
        <vt:i4>917618</vt:i4>
      </vt:variant>
      <vt:variant>
        <vt:i4>3912</vt:i4>
      </vt:variant>
      <vt:variant>
        <vt:i4>0</vt:i4>
      </vt:variant>
      <vt:variant>
        <vt:i4>5</vt:i4>
      </vt:variant>
      <vt:variant>
        <vt:lpwstr>http://www.nlm.nih.gov/research/umls/Snomed/snomed_main.html</vt:lpwstr>
      </vt:variant>
      <vt:variant>
        <vt:lpwstr/>
      </vt:variant>
      <vt:variant>
        <vt:i4>917618</vt:i4>
      </vt:variant>
      <vt:variant>
        <vt:i4>3909</vt:i4>
      </vt:variant>
      <vt:variant>
        <vt:i4>0</vt:i4>
      </vt:variant>
      <vt:variant>
        <vt:i4>5</vt:i4>
      </vt:variant>
      <vt:variant>
        <vt:lpwstr>http://www.nlm.nih.gov/research/umls/Snomed/snomed_main.html</vt:lpwstr>
      </vt:variant>
      <vt:variant>
        <vt:lpwstr/>
      </vt:variant>
      <vt:variant>
        <vt:i4>8126560</vt:i4>
      </vt:variant>
      <vt:variant>
        <vt:i4>3906</vt:i4>
      </vt:variant>
      <vt:variant>
        <vt:i4>0</vt:i4>
      </vt:variant>
      <vt:variant>
        <vt:i4>5</vt:i4>
      </vt:variant>
      <vt:variant>
        <vt:lpwstr>http://www.hl7.org/</vt:lpwstr>
      </vt:variant>
      <vt:variant>
        <vt:lpwstr/>
      </vt:variant>
      <vt:variant>
        <vt:i4>5505102</vt:i4>
      </vt:variant>
      <vt:variant>
        <vt:i4>3903</vt:i4>
      </vt:variant>
      <vt:variant>
        <vt:i4>0</vt:i4>
      </vt:variant>
      <vt:variant>
        <vt:i4>5</vt:i4>
      </vt:variant>
      <vt:variant>
        <vt:lpwstr>http://www.nubc.org/</vt:lpwstr>
      </vt:variant>
      <vt:variant>
        <vt:lpwstr/>
      </vt:variant>
      <vt:variant>
        <vt:i4>917618</vt:i4>
      </vt:variant>
      <vt:variant>
        <vt:i4>3900</vt:i4>
      </vt:variant>
      <vt:variant>
        <vt:i4>0</vt:i4>
      </vt:variant>
      <vt:variant>
        <vt:i4>5</vt:i4>
      </vt:variant>
      <vt:variant>
        <vt:lpwstr>http://www.nlm.nih.gov/research/umls/Snomed/snomed_main.html</vt:lpwstr>
      </vt:variant>
      <vt:variant>
        <vt:lpwstr/>
      </vt:variant>
      <vt:variant>
        <vt:i4>917618</vt:i4>
      </vt:variant>
      <vt:variant>
        <vt:i4>3897</vt:i4>
      </vt:variant>
      <vt:variant>
        <vt:i4>0</vt:i4>
      </vt:variant>
      <vt:variant>
        <vt:i4>5</vt:i4>
      </vt:variant>
      <vt:variant>
        <vt:lpwstr>http://www.nlm.nih.gov/research/umls/Snomed/snomed_main.html</vt:lpwstr>
      </vt:variant>
      <vt:variant>
        <vt:lpwstr/>
      </vt:variant>
      <vt:variant>
        <vt:i4>917618</vt:i4>
      </vt:variant>
      <vt:variant>
        <vt:i4>3894</vt:i4>
      </vt:variant>
      <vt:variant>
        <vt:i4>0</vt:i4>
      </vt:variant>
      <vt:variant>
        <vt:i4>5</vt:i4>
      </vt:variant>
      <vt:variant>
        <vt:lpwstr>http://www.nlm.nih.gov/research/umls/Snomed/snomed_main.html</vt:lpwstr>
      </vt:variant>
      <vt:variant>
        <vt:lpwstr/>
      </vt:variant>
      <vt:variant>
        <vt:i4>917618</vt:i4>
      </vt:variant>
      <vt:variant>
        <vt:i4>3891</vt:i4>
      </vt:variant>
      <vt:variant>
        <vt:i4>0</vt:i4>
      </vt:variant>
      <vt:variant>
        <vt:i4>5</vt:i4>
      </vt:variant>
      <vt:variant>
        <vt:lpwstr>http://www.nlm.nih.gov/research/umls/Snomed/snomed_main.html</vt:lpwstr>
      </vt:variant>
      <vt:variant>
        <vt:lpwstr/>
      </vt:variant>
      <vt:variant>
        <vt:i4>4522068</vt:i4>
      </vt:variant>
      <vt:variant>
        <vt:i4>3888</vt:i4>
      </vt:variant>
      <vt:variant>
        <vt:i4>0</vt:i4>
      </vt:variant>
      <vt:variant>
        <vt:i4>5</vt:i4>
      </vt:variant>
      <vt:variant>
        <vt:lpwstr>http://loinc.org/</vt:lpwstr>
      </vt:variant>
      <vt:variant>
        <vt:lpwstr/>
      </vt:variant>
      <vt:variant>
        <vt:i4>4522068</vt:i4>
      </vt:variant>
      <vt:variant>
        <vt:i4>3885</vt:i4>
      </vt:variant>
      <vt:variant>
        <vt:i4>0</vt:i4>
      </vt:variant>
      <vt:variant>
        <vt:i4>5</vt:i4>
      </vt:variant>
      <vt:variant>
        <vt:lpwstr>http://loinc.org/</vt:lpwstr>
      </vt:variant>
      <vt:variant>
        <vt:lpwstr/>
      </vt:variant>
      <vt:variant>
        <vt:i4>917618</vt:i4>
      </vt:variant>
      <vt:variant>
        <vt:i4>3882</vt:i4>
      </vt:variant>
      <vt:variant>
        <vt:i4>0</vt:i4>
      </vt:variant>
      <vt:variant>
        <vt:i4>5</vt:i4>
      </vt:variant>
      <vt:variant>
        <vt:lpwstr>http://www.nlm.nih.gov/research/umls/Snomed/snomed_main.html</vt:lpwstr>
      </vt:variant>
      <vt:variant>
        <vt:lpwstr/>
      </vt:variant>
      <vt:variant>
        <vt:i4>917618</vt:i4>
      </vt:variant>
      <vt:variant>
        <vt:i4>3879</vt:i4>
      </vt:variant>
      <vt:variant>
        <vt:i4>0</vt:i4>
      </vt:variant>
      <vt:variant>
        <vt:i4>5</vt:i4>
      </vt:variant>
      <vt:variant>
        <vt:lpwstr>http://www.nlm.nih.gov/research/umls/Snomed/snomed_main.html</vt:lpwstr>
      </vt:variant>
      <vt:variant>
        <vt:lpwstr/>
      </vt:variant>
      <vt:variant>
        <vt:i4>917618</vt:i4>
      </vt:variant>
      <vt:variant>
        <vt:i4>3876</vt:i4>
      </vt:variant>
      <vt:variant>
        <vt:i4>0</vt:i4>
      </vt:variant>
      <vt:variant>
        <vt:i4>5</vt:i4>
      </vt:variant>
      <vt:variant>
        <vt:lpwstr>http://www.nlm.nih.gov/research/umls/Snomed/snomed_main.html</vt:lpwstr>
      </vt:variant>
      <vt:variant>
        <vt:lpwstr/>
      </vt:variant>
      <vt:variant>
        <vt:i4>917618</vt:i4>
      </vt:variant>
      <vt:variant>
        <vt:i4>3873</vt:i4>
      </vt:variant>
      <vt:variant>
        <vt:i4>0</vt:i4>
      </vt:variant>
      <vt:variant>
        <vt:i4>5</vt:i4>
      </vt:variant>
      <vt:variant>
        <vt:lpwstr>http://www.nlm.nih.gov/research/umls/Snomed/snomed_main.html</vt:lpwstr>
      </vt:variant>
      <vt:variant>
        <vt:lpwstr/>
      </vt:variant>
      <vt:variant>
        <vt:i4>4522068</vt:i4>
      </vt:variant>
      <vt:variant>
        <vt:i4>3870</vt:i4>
      </vt:variant>
      <vt:variant>
        <vt:i4>0</vt:i4>
      </vt:variant>
      <vt:variant>
        <vt:i4>5</vt:i4>
      </vt:variant>
      <vt:variant>
        <vt:lpwstr>http://loinc.org/</vt:lpwstr>
      </vt:variant>
      <vt:variant>
        <vt:lpwstr/>
      </vt:variant>
      <vt:variant>
        <vt:i4>4522068</vt:i4>
      </vt:variant>
      <vt:variant>
        <vt:i4>3867</vt:i4>
      </vt:variant>
      <vt:variant>
        <vt:i4>0</vt:i4>
      </vt:variant>
      <vt:variant>
        <vt:i4>5</vt:i4>
      </vt:variant>
      <vt:variant>
        <vt:lpwstr>http://loinc.org/</vt:lpwstr>
      </vt:variant>
      <vt:variant>
        <vt:lpwstr/>
      </vt:variant>
      <vt:variant>
        <vt:i4>4522068</vt:i4>
      </vt:variant>
      <vt:variant>
        <vt:i4>3864</vt:i4>
      </vt:variant>
      <vt:variant>
        <vt:i4>0</vt:i4>
      </vt:variant>
      <vt:variant>
        <vt:i4>5</vt:i4>
      </vt:variant>
      <vt:variant>
        <vt:lpwstr>http://loinc.org/</vt:lpwstr>
      </vt:variant>
      <vt:variant>
        <vt:lpwstr/>
      </vt:variant>
      <vt:variant>
        <vt:i4>917618</vt:i4>
      </vt:variant>
      <vt:variant>
        <vt:i4>3861</vt:i4>
      </vt:variant>
      <vt:variant>
        <vt:i4>0</vt:i4>
      </vt:variant>
      <vt:variant>
        <vt:i4>5</vt:i4>
      </vt:variant>
      <vt:variant>
        <vt:lpwstr>http://www.nlm.nih.gov/research/umls/Snomed/snomed_main.html</vt:lpwstr>
      </vt:variant>
      <vt:variant>
        <vt:lpwstr/>
      </vt:variant>
      <vt:variant>
        <vt:i4>917618</vt:i4>
      </vt:variant>
      <vt:variant>
        <vt:i4>3858</vt:i4>
      </vt:variant>
      <vt:variant>
        <vt:i4>0</vt:i4>
      </vt:variant>
      <vt:variant>
        <vt:i4>5</vt:i4>
      </vt:variant>
      <vt:variant>
        <vt:lpwstr>http://www.nlm.nih.gov/research/umls/Snomed/snomed_main.html</vt:lpwstr>
      </vt:variant>
      <vt:variant>
        <vt:lpwstr/>
      </vt:variant>
      <vt:variant>
        <vt:i4>917618</vt:i4>
      </vt:variant>
      <vt:variant>
        <vt:i4>3855</vt:i4>
      </vt:variant>
      <vt:variant>
        <vt:i4>0</vt:i4>
      </vt:variant>
      <vt:variant>
        <vt:i4>5</vt:i4>
      </vt:variant>
      <vt:variant>
        <vt:lpwstr>http://www.nlm.nih.gov/research/umls/Snomed/snomed_main.html</vt:lpwstr>
      </vt:variant>
      <vt:variant>
        <vt:lpwstr/>
      </vt:variant>
      <vt:variant>
        <vt:i4>4522068</vt:i4>
      </vt:variant>
      <vt:variant>
        <vt:i4>3852</vt:i4>
      </vt:variant>
      <vt:variant>
        <vt:i4>0</vt:i4>
      </vt:variant>
      <vt:variant>
        <vt:i4>5</vt:i4>
      </vt:variant>
      <vt:variant>
        <vt:lpwstr>http://loinc.org/</vt:lpwstr>
      </vt:variant>
      <vt:variant>
        <vt:lpwstr/>
      </vt:variant>
      <vt:variant>
        <vt:i4>6094854</vt:i4>
      </vt:variant>
      <vt:variant>
        <vt:i4>3849</vt:i4>
      </vt:variant>
      <vt:variant>
        <vt:i4>0</vt:i4>
      </vt:variant>
      <vt:variant>
        <vt:i4>5</vt:i4>
      </vt:variant>
      <vt:variant>
        <vt:lpwstr>http://wiki.ihe.net/index.php?title=Category:Templates_using_1.3.6.1.4.1.19376.1.5.3.1.4.13.5</vt:lpwstr>
      </vt:variant>
      <vt:variant>
        <vt:lpwstr/>
      </vt:variant>
      <vt:variant>
        <vt:i4>6422584</vt:i4>
      </vt:variant>
      <vt:variant>
        <vt:i4>3846</vt:i4>
      </vt:variant>
      <vt:variant>
        <vt:i4>0</vt:i4>
      </vt:variant>
      <vt:variant>
        <vt:i4>5</vt:i4>
      </vt:variant>
      <vt:variant>
        <vt:lpwstr>http://wiki.ihe.net/index.php?title=1.3.6.1.4.1.19376.1.5.3.1.4.13</vt:lpwstr>
      </vt:variant>
      <vt:variant>
        <vt:lpwstr/>
      </vt:variant>
      <vt:variant>
        <vt:i4>7274518</vt:i4>
      </vt:variant>
      <vt:variant>
        <vt:i4>3843</vt:i4>
      </vt:variant>
      <vt:variant>
        <vt:i4>0</vt:i4>
      </vt:variant>
      <vt:variant>
        <vt:i4>5</vt:i4>
      </vt:variant>
      <vt:variant>
        <vt:lpwstr>http://www.ihe.net/Technical_Frameworks/</vt:lpwstr>
      </vt:variant>
      <vt:variant>
        <vt:lpwstr>quality</vt:lpwstr>
      </vt:variant>
      <vt:variant>
        <vt:i4>7274518</vt:i4>
      </vt:variant>
      <vt:variant>
        <vt:i4>3840</vt:i4>
      </vt:variant>
      <vt:variant>
        <vt:i4>0</vt:i4>
      </vt:variant>
      <vt:variant>
        <vt:i4>5</vt:i4>
      </vt:variant>
      <vt:variant>
        <vt:lpwstr>http://www.ihe.net/Technical_Frameworks/</vt:lpwstr>
      </vt:variant>
      <vt:variant>
        <vt:lpwstr>quality</vt:lpwstr>
      </vt:variant>
      <vt:variant>
        <vt:i4>7274518</vt:i4>
      </vt:variant>
      <vt:variant>
        <vt:i4>3837</vt:i4>
      </vt:variant>
      <vt:variant>
        <vt:i4>0</vt:i4>
      </vt:variant>
      <vt:variant>
        <vt:i4>5</vt:i4>
      </vt:variant>
      <vt:variant>
        <vt:lpwstr>http://www.ihe.net/Technical_Frameworks/</vt:lpwstr>
      </vt:variant>
      <vt:variant>
        <vt:lpwstr>quality</vt:lpwstr>
      </vt:variant>
      <vt:variant>
        <vt:i4>7274518</vt:i4>
      </vt:variant>
      <vt:variant>
        <vt:i4>3834</vt:i4>
      </vt:variant>
      <vt:variant>
        <vt:i4>0</vt:i4>
      </vt:variant>
      <vt:variant>
        <vt:i4>5</vt:i4>
      </vt:variant>
      <vt:variant>
        <vt:lpwstr>http://www.ihe.net/Technical_Frameworks/</vt:lpwstr>
      </vt:variant>
      <vt:variant>
        <vt:lpwstr>quality</vt:lpwstr>
      </vt:variant>
      <vt:variant>
        <vt:i4>7274518</vt:i4>
      </vt:variant>
      <vt:variant>
        <vt:i4>3831</vt:i4>
      </vt:variant>
      <vt:variant>
        <vt:i4>0</vt:i4>
      </vt:variant>
      <vt:variant>
        <vt:i4>5</vt:i4>
      </vt:variant>
      <vt:variant>
        <vt:lpwstr>http://www.ihe.net/Technical_Frameworks/</vt:lpwstr>
      </vt:variant>
      <vt:variant>
        <vt:lpwstr>quality</vt:lpwstr>
      </vt:variant>
      <vt:variant>
        <vt:i4>7274518</vt:i4>
      </vt:variant>
      <vt:variant>
        <vt:i4>3828</vt:i4>
      </vt:variant>
      <vt:variant>
        <vt:i4>0</vt:i4>
      </vt:variant>
      <vt:variant>
        <vt:i4>5</vt:i4>
      </vt:variant>
      <vt:variant>
        <vt:lpwstr>http://www.ihe.net/Technical_Frameworks/</vt:lpwstr>
      </vt:variant>
      <vt:variant>
        <vt:lpwstr>quality</vt:lpwstr>
      </vt:variant>
      <vt:variant>
        <vt:i4>7274518</vt:i4>
      </vt:variant>
      <vt:variant>
        <vt:i4>3825</vt:i4>
      </vt:variant>
      <vt:variant>
        <vt:i4>0</vt:i4>
      </vt:variant>
      <vt:variant>
        <vt:i4>5</vt:i4>
      </vt:variant>
      <vt:variant>
        <vt:lpwstr>http://www.ihe.net/Technical_Frameworks/</vt:lpwstr>
      </vt:variant>
      <vt:variant>
        <vt:lpwstr>quality</vt:lpwstr>
      </vt:variant>
      <vt:variant>
        <vt:i4>7274518</vt:i4>
      </vt:variant>
      <vt:variant>
        <vt:i4>3822</vt:i4>
      </vt:variant>
      <vt:variant>
        <vt:i4>0</vt:i4>
      </vt:variant>
      <vt:variant>
        <vt:i4>5</vt:i4>
      </vt:variant>
      <vt:variant>
        <vt:lpwstr>http://www.ihe.net/Technical_Frameworks/</vt:lpwstr>
      </vt:variant>
      <vt:variant>
        <vt:lpwstr>quality</vt:lpwstr>
      </vt:variant>
      <vt:variant>
        <vt:i4>7274518</vt:i4>
      </vt:variant>
      <vt:variant>
        <vt:i4>3819</vt:i4>
      </vt:variant>
      <vt:variant>
        <vt:i4>0</vt:i4>
      </vt:variant>
      <vt:variant>
        <vt:i4>5</vt:i4>
      </vt:variant>
      <vt:variant>
        <vt:lpwstr>http://www.ihe.net/Technical_Frameworks/</vt:lpwstr>
      </vt:variant>
      <vt:variant>
        <vt:lpwstr>quality</vt:lpwstr>
      </vt:variant>
      <vt:variant>
        <vt:i4>7274518</vt:i4>
      </vt:variant>
      <vt:variant>
        <vt:i4>3816</vt:i4>
      </vt:variant>
      <vt:variant>
        <vt:i4>0</vt:i4>
      </vt:variant>
      <vt:variant>
        <vt:i4>5</vt:i4>
      </vt:variant>
      <vt:variant>
        <vt:lpwstr>http://www.ihe.net/Technical_Frameworks/</vt:lpwstr>
      </vt:variant>
      <vt:variant>
        <vt:lpwstr>quality</vt:lpwstr>
      </vt:variant>
      <vt:variant>
        <vt:i4>7733300</vt:i4>
      </vt:variant>
      <vt:variant>
        <vt:i4>3813</vt:i4>
      </vt:variant>
      <vt:variant>
        <vt:i4>0</vt:i4>
      </vt:variant>
      <vt:variant>
        <vt:i4>5</vt:i4>
      </vt:variant>
      <vt:variant>
        <vt:lpwstr>http://wiki.ihe.net/index.php?title=Category:Templates_using_1.3.6.1.4.1.19376.1.5.3.1.1.12.3.6</vt:lpwstr>
      </vt:variant>
      <vt:variant>
        <vt:lpwstr/>
      </vt:variant>
      <vt:variant>
        <vt:i4>6422584</vt:i4>
      </vt:variant>
      <vt:variant>
        <vt:i4>3810</vt:i4>
      </vt:variant>
      <vt:variant>
        <vt:i4>0</vt:i4>
      </vt:variant>
      <vt:variant>
        <vt:i4>5</vt:i4>
      </vt:variant>
      <vt:variant>
        <vt:lpwstr>http://wiki.ihe.net/index.php?title=1.3.6.1.4.1.19376.1.5.3.1.4.13</vt:lpwstr>
      </vt:variant>
      <vt:variant>
        <vt:lpwstr/>
      </vt:variant>
      <vt:variant>
        <vt:i4>6684733</vt:i4>
      </vt:variant>
      <vt:variant>
        <vt:i4>3807</vt:i4>
      </vt:variant>
      <vt:variant>
        <vt:i4>0</vt:i4>
      </vt:variant>
      <vt:variant>
        <vt:i4>5</vt:i4>
      </vt:variant>
      <vt:variant>
        <vt:lpwstr>http://wiki.ihe.net/index.php?title=1.3.6.1.4.1.19376.1.5.3.1.1.12.3.6</vt:lpwstr>
      </vt:variant>
      <vt:variant>
        <vt:lpwstr/>
      </vt:variant>
      <vt:variant>
        <vt:i4>7733300</vt:i4>
      </vt:variant>
      <vt:variant>
        <vt:i4>3804</vt:i4>
      </vt:variant>
      <vt:variant>
        <vt:i4>0</vt:i4>
      </vt:variant>
      <vt:variant>
        <vt:i4>5</vt:i4>
      </vt:variant>
      <vt:variant>
        <vt:lpwstr>http://wiki.ihe.net/index.php?title=Category:Templates_using_1.3.6.1.4.1.19376.1.5.3.1.1.12.3.7</vt:lpwstr>
      </vt:variant>
      <vt:variant>
        <vt:lpwstr/>
      </vt:variant>
      <vt:variant>
        <vt:i4>7143434</vt:i4>
      </vt:variant>
      <vt:variant>
        <vt:i4>3801</vt:i4>
      </vt:variant>
      <vt:variant>
        <vt:i4>0</vt:i4>
      </vt:variant>
      <vt:variant>
        <vt:i4>5</vt:i4>
      </vt:variant>
      <vt:variant>
        <vt:lpwstr/>
      </vt:variant>
      <vt:variant>
        <vt:lpwstr>_1.3.6.1.4.1.19376.1.5.3.1.4.13.htm</vt:lpwstr>
      </vt:variant>
      <vt:variant>
        <vt:i4>7143434</vt:i4>
      </vt:variant>
      <vt:variant>
        <vt:i4>3798</vt:i4>
      </vt:variant>
      <vt:variant>
        <vt:i4>0</vt:i4>
      </vt:variant>
      <vt:variant>
        <vt:i4>5</vt:i4>
      </vt:variant>
      <vt:variant>
        <vt:lpwstr/>
      </vt:variant>
      <vt:variant>
        <vt:lpwstr>_1.3.6.1.4.1.19376.1.5.3.1.4.13.htm</vt:lpwstr>
      </vt:variant>
      <vt:variant>
        <vt:i4>4325475</vt:i4>
      </vt:variant>
      <vt:variant>
        <vt:i4>3795</vt:i4>
      </vt:variant>
      <vt:variant>
        <vt:i4>0</vt:i4>
      </vt:variant>
      <vt:variant>
        <vt:i4>5</vt:i4>
      </vt:variant>
      <vt:variant>
        <vt:lpwstr>http://www.hl7.org/Library/General/HL7_CDA_R2_final.zip</vt:lpwstr>
      </vt:variant>
      <vt:variant>
        <vt:lpwstr/>
      </vt:variant>
      <vt:variant>
        <vt:i4>4325475</vt:i4>
      </vt:variant>
      <vt:variant>
        <vt:i4>3792</vt:i4>
      </vt:variant>
      <vt:variant>
        <vt:i4>0</vt:i4>
      </vt:variant>
      <vt:variant>
        <vt:i4>5</vt:i4>
      </vt:variant>
      <vt:variant>
        <vt:lpwstr>http://www.hl7.org/Library/General/HL7_CDA_R2_final.zip</vt:lpwstr>
      </vt:variant>
      <vt:variant>
        <vt:lpwstr/>
      </vt:variant>
      <vt:variant>
        <vt:i4>4325475</vt:i4>
      </vt:variant>
      <vt:variant>
        <vt:i4>3789</vt:i4>
      </vt:variant>
      <vt:variant>
        <vt:i4>0</vt:i4>
      </vt:variant>
      <vt:variant>
        <vt:i4>5</vt:i4>
      </vt:variant>
      <vt:variant>
        <vt:lpwstr>http://www.hl7.org/Library/General/HL7_CDA_R2_final.zip</vt:lpwstr>
      </vt:variant>
      <vt:variant>
        <vt:lpwstr/>
      </vt:variant>
      <vt:variant>
        <vt:i4>4325475</vt:i4>
      </vt:variant>
      <vt:variant>
        <vt:i4>3786</vt:i4>
      </vt:variant>
      <vt:variant>
        <vt:i4>0</vt:i4>
      </vt:variant>
      <vt:variant>
        <vt:i4>5</vt:i4>
      </vt:variant>
      <vt:variant>
        <vt:lpwstr>http://www.hl7.org/Library/General/HL7_CDA_R2_final.zip</vt:lpwstr>
      </vt:variant>
      <vt:variant>
        <vt:lpwstr/>
      </vt:variant>
      <vt:variant>
        <vt:i4>6422607</vt:i4>
      </vt:variant>
      <vt:variant>
        <vt:i4>3783</vt:i4>
      </vt:variant>
      <vt:variant>
        <vt:i4>0</vt:i4>
      </vt:variant>
      <vt:variant>
        <vt:i4>5</vt:i4>
      </vt:variant>
      <vt:variant>
        <vt:lpwstr/>
      </vt:variant>
      <vt:variant>
        <vt:lpwstr>_Pain_Score_Observation</vt:lpwstr>
      </vt:variant>
      <vt:variant>
        <vt:i4>3211348</vt:i4>
      </vt:variant>
      <vt:variant>
        <vt:i4>3779</vt:i4>
      </vt:variant>
      <vt:variant>
        <vt:i4>0</vt:i4>
      </vt:variant>
      <vt:variant>
        <vt:i4>5</vt:i4>
      </vt:variant>
      <vt:variant>
        <vt:lpwstr/>
      </vt:variant>
      <vt:variant>
        <vt:lpwstr>_Simple_Observations_1.3.6.1.4.1.19376.1</vt:lpwstr>
      </vt:variant>
      <vt:variant>
        <vt:i4>1900632</vt:i4>
      </vt:variant>
      <vt:variant>
        <vt:i4>3777</vt:i4>
      </vt:variant>
      <vt:variant>
        <vt:i4>0</vt:i4>
      </vt:variant>
      <vt:variant>
        <vt:i4>5</vt:i4>
      </vt:variant>
      <vt:variant>
        <vt:lpwstr>http://wiki.ihe.net/index.php?title=Temp&amp;action=edit</vt:lpwstr>
      </vt:variant>
      <vt:variant>
        <vt:lpwstr/>
      </vt:variant>
      <vt:variant>
        <vt:i4>4325475</vt:i4>
      </vt:variant>
      <vt:variant>
        <vt:i4>3774</vt:i4>
      </vt:variant>
      <vt:variant>
        <vt:i4>0</vt:i4>
      </vt:variant>
      <vt:variant>
        <vt:i4>5</vt:i4>
      </vt:variant>
      <vt:variant>
        <vt:lpwstr>http://www.hl7.org/Library/General/HL7_CDA_R2_final.zip</vt:lpwstr>
      </vt:variant>
      <vt:variant>
        <vt:lpwstr/>
      </vt:variant>
      <vt:variant>
        <vt:i4>1507391</vt:i4>
      </vt:variant>
      <vt:variant>
        <vt:i4>3771</vt:i4>
      </vt:variant>
      <vt:variant>
        <vt:i4>0</vt:i4>
      </vt:variant>
      <vt:variant>
        <vt:i4>5</vt:i4>
      </vt:variant>
      <vt:variant>
        <vt:lpwstr/>
      </vt:variant>
      <vt:variant>
        <vt:lpwstr>_Family_History_Organizer</vt:lpwstr>
      </vt:variant>
      <vt:variant>
        <vt:i4>3211348</vt:i4>
      </vt:variant>
      <vt:variant>
        <vt:i4>3768</vt:i4>
      </vt:variant>
      <vt:variant>
        <vt:i4>0</vt:i4>
      </vt:variant>
      <vt:variant>
        <vt:i4>5</vt:i4>
      </vt:variant>
      <vt:variant>
        <vt:lpwstr/>
      </vt:variant>
      <vt:variant>
        <vt:lpwstr>_Simple_Observations_1.3.6.1.4.1.19376.1</vt:lpwstr>
      </vt:variant>
      <vt:variant>
        <vt:i4>6815757</vt:i4>
      </vt:variant>
      <vt:variant>
        <vt:i4>3765</vt:i4>
      </vt:variant>
      <vt:variant>
        <vt:i4>0</vt:i4>
      </vt:variant>
      <vt:variant>
        <vt:i4>5</vt:i4>
      </vt:variant>
      <vt:variant>
        <vt:lpwstr/>
      </vt:variant>
      <vt:variant>
        <vt:lpwstr>_1.3.6.1.4.1.19376.1.5.3.1.1.13.3.4.htm</vt:lpwstr>
      </vt:variant>
      <vt:variant>
        <vt:i4>6815757</vt:i4>
      </vt:variant>
      <vt:variant>
        <vt:i4>3762</vt:i4>
      </vt:variant>
      <vt:variant>
        <vt:i4>0</vt:i4>
      </vt:variant>
      <vt:variant>
        <vt:i4>5</vt:i4>
      </vt:variant>
      <vt:variant>
        <vt:lpwstr/>
      </vt:variant>
      <vt:variant>
        <vt:lpwstr>_1.3.6.1.4.1.19376.1.5.3.1.1.13.3.4.htm</vt:lpwstr>
      </vt:variant>
      <vt:variant>
        <vt:i4>6815752</vt:i4>
      </vt:variant>
      <vt:variant>
        <vt:i4>3759</vt:i4>
      </vt:variant>
      <vt:variant>
        <vt:i4>0</vt:i4>
      </vt:variant>
      <vt:variant>
        <vt:i4>5</vt:i4>
      </vt:variant>
      <vt:variant>
        <vt:lpwstr/>
      </vt:variant>
      <vt:variant>
        <vt:lpwstr>_1.3.6.1.4.1.19376.1.5.3.1.1.13.3.1.htm</vt:lpwstr>
      </vt:variant>
      <vt:variant>
        <vt:i4>6815752</vt:i4>
      </vt:variant>
      <vt:variant>
        <vt:i4>3756</vt:i4>
      </vt:variant>
      <vt:variant>
        <vt:i4>0</vt:i4>
      </vt:variant>
      <vt:variant>
        <vt:i4>5</vt:i4>
      </vt:variant>
      <vt:variant>
        <vt:lpwstr/>
      </vt:variant>
      <vt:variant>
        <vt:lpwstr>_1.3.6.1.4.1.19376.1.5.3.1.1.13.3.1.htm</vt:lpwstr>
      </vt:variant>
      <vt:variant>
        <vt:i4>3538955</vt:i4>
      </vt:variant>
      <vt:variant>
        <vt:i4>3753</vt:i4>
      </vt:variant>
      <vt:variant>
        <vt:i4>0</vt:i4>
      </vt:variant>
      <vt:variant>
        <vt:i4>5</vt:i4>
      </vt:variant>
      <vt:variant>
        <vt:lpwstr/>
      </vt:variant>
      <vt:variant>
        <vt:lpwstr>_1.3.6.1.4.1.19376.1.5.3.1.4.5.htm</vt:lpwstr>
      </vt:variant>
      <vt:variant>
        <vt:i4>3538955</vt:i4>
      </vt:variant>
      <vt:variant>
        <vt:i4>3750</vt:i4>
      </vt:variant>
      <vt:variant>
        <vt:i4>0</vt:i4>
      </vt:variant>
      <vt:variant>
        <vt:i4>5</vt:i4>
      </vt:variant>
      <vt:variant>
        <vt:lpwstr/>
      </vt:variant>
      <vt:variant>
        <vt:lpwstr>_1.3.6.1.4.1.19376.1.5.3.1.4.5.htm</vt:lpwstr>
      </vt:variant>
      <vt:variant>
        <vt:i4>4587579</vt:i4>
      </vt:variant>
      <vt:variant>
        <vt:i4>3747</vt:i4>
      </vt:variant>
      <vt:variant>
        <vt:i4>0</vt:i4>
      </vt:variant>
      <vt:variant>
        <vt:i4>5</vt:i4>
      </vt:variant>
      <vt:variant>
        <vt:lpwstr/>
      </vt:variant>
      <vt:variant>
        <vt:lpwstr>_1.3.6.1.4.1.19376.1.5.3.1.1.11.2.3.2.htm</vt:lpwstr>
      </vt:variant>
      <vt:variant>
        <vt:i4>7143434</vt:i4>
      </vt:variant>
      <vt:variant>
        <vt:i4>3744</vt:i4>
      </vt:variant>
      <vt:variant>
        <vt:i4>0</vt:i4>
      </vt:variant>
      <vt:variant>
        <vt:i4>5</vt:i4>
      </vt:variant>
      <vt:variant>
        <vt:lpwstr/>
      </vt:variant>
      <vt:variant>
        <vt:lpwstr>_1.3.6.1.4.1.19376.1.5.3.1.4.13.htm</vt:lpwstr>
      </vt:variant>
      <vt:variant>
        <vt:i4>4587579</vt:i4>
      </vt:variant>
      <vt:variant>
        <vt:i4>3741</vt:i4>
      </vt:variant>
      <vt:variant>
        <vt:i4>0</vt:i4>
      </vt:variant>
      <vt:variant>
        <vt:i4>5</vt:i4>
      </vt:variant>
      <vt:variant>
        <vt:lpwstr/>
      </vt:variant>
      <vt:variant>
        <vt:lpwstr>_1.3.6.1.4.1.19376.1.5.3.1.1.11.2.3.2.htm</vt:lpwstr>
      </vt:variant>
      <vt:variant>
        <vt:i4>7143434</vt:i4>
      </vt:variant>
      <vt:variant>
        <vt:i4>3738</vt:i4>
      </vt:variant>
      <vt:variant>
        <vt:i4>0</vt:i4>
      </vt:variant>
      <vt:variant>
        <vt:i4>5</vt:i4>
      </vt:variant>
      <vt:variant>
        <vt:lpwstr/>
      </vt:variant>
      <vt:variant>
        <vt:lpwstr>_1.3.6.1.4.1.19376.1.5.3.1.4.13.htm</vt:lpwstr>
      </vt:variant>
      <vt:variant>
        <vt:i4>6815755</vt:i4>
      </vt:variant>
      <vt:variant>
        <vt:i4>3735</vt:i4>
      </vt:variant>
      <vt:variant>
        <vt:i4>0</vt:i4>
      </vt:variant>
      <vt:variant>
        <vt:i4>5</vt:i4>
      </vt:variant>
      <vt:variant>
        <vt:lpwstr/>
      </vt:variant>
      <vt:variant>
        <vt:lpwstr>_1.3.6.1.4.1.19376.1.5.3.1.1.13.3.2.htm</vt:lpwstr>
      </vt:variant>
      <vt:variant>
        <vt:i4>6815755</vt:i4>
      </vt:variant>
      <vt:variant>
        <vt:i4>3732</vt:i4>
      </vt:variant>
      <vt:variant>
        <vt:i4>0</vt:i4>
      </vt:variant>
      <vt:variant>
        <vt:i4>5</vt:i4>
      </vt:variant>
      <vt:variant>
        <vt:lpwstr/>
      </vt:variant>
      <vt:variant>
        <vt:lpwstr>_1.3.6.1.4.1.19376.1.5.3.1.1.13.3.2.htm</vt:lpwstr>
      </vt:variant>
      <vt:variant>
        <vt:i4>7143424</vt:i4>
      </vt:variant>
      <vt:variant>
        <vt:i4>3729</vt:i4>
      </vt:variant>
      <vt:variant>
        <vt:i4>0</vt:i4>
      </vt:variant>
      <vt:variant>
        <vt:i4>5</vt:i4>
      </vt:variant>
      <vt:variant>
        <vt:lpwstr/>
      </vt:variant>
      <vt:variant>
        <vt:lpwstr>_1.3.6.1.4.1.19376.1.5.3.1.4.19.htm</vt:lpwstr>
      </vt:variant>
      <vt:variant>
        <vt:i4>6488126</vt:i4>
      </vt:variant>
      <vt:variant>
        <vt:i4>3726</vt:i4>
      </vt:variant>
      <vt:variant>
        <vt:i4>0</vt:i4>
      </vt:variant>
      <vt:variant>
        <vt:i4>5</vt:i4>
      </vt:variant>
      <vt:variant>
        <vt:lpwstr>http://wiki.ihe.net/index.php?title=1.3.6.1.4.1.19376.1.5.3.1.1.20.3.1</vt:lpwstr>
      </vt:variant>
      <vt:variant>
        <vt:lpwstr/>
      </vt:variant>
      <vt:variant>
        <vt:i4>6619192</vt:i4>
      </vt:variant>
      <vt:variant>
        <vt:i4>3723</vt:i4>
      </vt:variant>
      <vt:variant>
        <vt:i4>0</vt:i4>
      </vt:variant>
      <vt:variant>
        <vt:i4>5</vt:i4>
      </vt:variant>
      <vt:variant>
        <vt:lpwstr>http://wiki.ihe.net/index.php?title=1.3.6.1.4.1.19376.1.5.3.1.4.14</vt:lpwstr>
      </vt:variant>
      <vt:variant>
        <vt:lpwstr/>
      </vt:variant>
      <vt:variant>
        <vt:i4>6815800</vt:i4>
      </vt:variant>
      <vt:variant>
        <vt:i4>3720</vt:i4>
      </vt:variant>
      <vt:variant>
        <vt:i4>0</vt:i4>
      </vt:variant>
      <vt:variant>
        <vt:i4>5</vt:i4>
      </vt:variant>
      <vt:variant>
        <vt:lpwstr>http://wiki.ihe.net/index.php?title=1.3.6.1.4.1.19376.1.5.3.1.4.19</vt:lpwstr>
      </vt:variant>
      <vt:variant>
        <vt:lpwstr/>
      </vt:variant>
      <vt:variant>
        <vt:i4>5308425</vt:i4>
      </vt:variant>
      <vt:variant>
        <vt:i4>3717</vt:i4>
      </vt:variant>
      <vt:variant>
        <vt:i4>0</vt:i4>
      </vt:variant>
      <vt:variant>
        <vt:i4>5</vt:i4>
      </vt:variant>
      <vt:variant>
        <vt:lpwstr>http://wiki.ihe.net/index.php?title=1.3.6.1.4.1.19376.1.5.3.1.4.7</vt:lpwstr>
      </vt:variant>
      <vt:variant>
        <vt:lpwstr/>
      </vt:variant>
      <vt:variant>
        <vt:i4>6488126</vt:i4>
      </vt:variant>
      <vt:variant>
        <vt:i4>3714</vt:i4>
      </vt:variant>
      <vt:variant>
        <vt:i4>0</vt:i4>
      </vt:variant>
      <vt:variant>
        <vt:i4>5</vt:i4>
      </vt:variant>
      <vt:variant>
        <vt:lpwstr>http://wiki.ihe.net/index.php?title=1.3.6.1.4.1.19376.1.5.3.1.1.20.3.1</vt:lpwstr>
      </vt:variant>
      <vt:variant>
        <vt:lpwstr/>
      </vt:variant>
      <vt:variant>
        <vt:i4>6619192</vt:i4>
      </vt:variant>
      <vt:variant>
        <vt:i4>3711</vt:i4>
      </vt:variant>
      <vt:variant>
        <vt:i4>0</vt:i4>
      </vt:variant>
      <vt:variant>
        <vt:i4>5</vt:i4>
      </vt:variant>
      <vt:variant>
        <vt:lpwstr>http://wiki.ihe.net/index.php?title=1.3.6.1.4.1.19376.1.5.3.1.4.14</vt:lpwstr>
      </vt:variant>
      <vt:variant>
        <vt:lpwstr/>
      </vt:variant>
      <vt:variant>
        <vt:i4>6815800</vt:i4>
      </vt:variant>
      <vt:variant>
        <vt:i4>3708</vt:i4>
      </vt:variant>
      <vt:variant>
        <vt:i4>0</vt:i4>
      </vt:variant>
      <vt:variant>
        <vt:i4>5</vt:i4>
      </vt:variant>
      <vt:variant>
        <vt:lpwstr>http://wiki.ihe.net/index.php?title=1.3.6.1.4.1.19376.1.5.3.1.4.19</vt:lpwstr>
      </vt:variant>
      <vt:variant>
        <vt:lpwstr/>
      </vt:variant>
      <vt:variant>
        <vt:i4>5308425</vt:i4>
      </vt:variant>
      <vt:variant>
        <vt:i4>3705</vt:i4>
      </vt:variant>
      <vt:variant>
        <vt:i4>0</vt:i4>
      </vt:variant>
      <vt:variant>
        <vt:i4>5</vt:i4>
      </vt:variant>
      <vt:variant>
        <vt:lpwstr>http://wiki.ihe.net/index.php?title=1.3.6.1.4.1.19376.1.5.3.1.4.7</vt:lpwstr>
      </vt:variant>
      <vt:variant>
        <vt:lpwstr/>
      </vt:variant>
      <vt:variant>
        <vt:i4>3145850</vt:i4>
      </vt:variant>
      <vt:variant>
        <vt:i4>3702</vt:i4>
      </vt:variant>
      <vt:variant>
        <vt:i4>0</vt:i4>
      </vt:variant>
      <vt:variant>
        <vt:i4>5</vt:i4>
      </vt:variant>
      <vt:variant>
        <vt:lpwstr/>
      </vt:variant>
      <vt:variant>
        <vt:lpwstr>T1_3_6_1_4_1_19376_1_5_3_1_3_1</vt:lpwstr>
      </vt:variant>
      <vt:variant>
        <vt:i4>65573</vt:i4>
      </vt:variant>
      <vt:variant>
        <vt:i4>3699</vt:i4>
      </vt:variant>
      <vt:variant>
        <vt:i4>0</vt:i4>
      </vt:variant>
      <vt:variant>
        <vt:i4>5</vt:i4>
      </vt:variant>
      <vt:variant>
        <vt:lpwstr/>
      </vt:variant>
      <vt:variant>
        <vt:lpwstr>T1_3_6_1_4_1_19376_1_5_3_1_4_5_2</vt:lpwstr>
      </vt:variant>
      <vt:variant>
        <vt:i4>4587576</vt:i4>
      </vt:variant>
      <vt:variant>
        <vt:i4>3696</vt:i4>
      </vt:variant>
      <vt:variant>
        <vt:i4>0</vt:i4>
      </vt:variant>
      <vt:variant>
        <vt:i4>5</vt:i4>
      </vt:variant>
      <vt:variant>
        <vt:lpwstr/>
      </vt:variant>
      <vt:variant>
        <vt:lpwstr>_1.3.6.1.4.1.19376.1.5.3.1.1.11.2.3.1.htm</vt:lpwstr>
      </vt:variant>
      <vt:variant>
        <vt:i4>4587576</vt:i4>
      </vt:variant>
      <vt:variant>
        <vt:i4>3693</vt:i4>
      </vt:variant>
      <vt:variant>
        <vt:i4>0</vt:i4>
      </vt:variant>
      <vt:variant>
        <vt:i4>5</vt:i4>
      </vt:variant>
      <vt:variant>
        <vt:lpwstr/>
      </vt:variant>
      <vt:variant>
        <vt:lpwstr>_1.3.6.1.4.1.19376.1.5.3.1.1.11.2.3.1.htm</vt:lpwstr>
      </vt:variant>
      <vt:variant>
        <vt:i4>6815758</vt:i4>
      </vt:variant>
      <vt:variant>
        <vt:i4>3690</vt:i4>
      </vt:variant>
      <vt:variant>
        <vt:i4>0</vt:i4>
      </vt:variant>
      <vt:variant>
        <vt:i4>5</vt:i4>
      </vt:variant>
      <vt:variant>
        <vt:lpwstr/>
      </vt:variant>
      <vt:variant>
        <vt:lpwstr>_1.3.6.1.4.1.19376.1.5.3.1.1.12.3.6.htm</vt:lpwstr>
      </vt:variant>
      <vt:variant>
        <vt:i4>6815759</vt:i4>
      </vt:variant>
      <vt:variant>
        <vt:i4>3687</vt:i4>
      </vt:variant>
      <vt:variant>
        <vt:i4>0</vt:i4>
      </vt:variant>
      <vt:variant>
        <vt:i4>5</vt:i4>
      </vt:variant>
      <vt:variant>
        <vt:lpwstr/>
      </vt:variant>
      <vt:variant>
        <vt:lpwstr>_1.3.6.1.4.1.19376.1.5.3.1.1.12.3.7.htm</vt:lpwstr>
      </vt:variant>
      <vt:variant>
        <vt:i4>6815758</vt:i4>
      </vt:variant>
      <vt:variant>
        <vt:i4>3684</vt:i4>
      </vt:variant>
      <vt:variant>
        <vt:i4>0</vt:i4>
      </vt:variant>
      <vt:variant>
        <vt:i4>5</vt:i4>
      </vt:variant>
      <vt:variant>
        <vt:lpwstr/>
      </vt:variant>
      <vt:variant>
        <vt:lpwstr>_1.3.6.1.4.1.19376.1.5.3.1.1.12.3.6.htm</vt:lpwstr>
      </vt:variant>
      <vt:variant>
        <vt:i4>6815759</vt:i4>
      </vt:variant>
      <vt:variant>
        <vt:i4>3681</vt:i4>
      </vt:variant>
      <vt:variant>
        <vt:i4>0</vt:i4>
      </vt:variant>
      <vt:variant>
        <vt:i4>5</vt:i4>
      </vt:variant>
      <vt:variant>
        <vt:lpwstr/>
      </vt:variant>
      <vt:variant>
        <vt:lpwstr>_1.3.6.1.4.1.19376.1.5.3.1.1.12.3.7.htm</vt:lpwstr>
      </vt:variant>
      <vt:variant>
        <vt:i4>6815758</vt:i4>
      </vt:variant>
      <vt:variant>
        <vt:i4>3678</vt:i4>
      </vt:variant>
      <vt:variant>
        <vt:i4>0</vt:i4>
      </vt:variant>
      <vt:variant>
        <vt:i4>5</vt:i4>
      </vt:variant>
      <vt:variant>
        <vt:lpwstr/>
      </vt:variant>
      <vt:variant>
        <vt:lpwstr>_1.3.6.1.4.1.19376.1.5.3.1.1.12.3.6.htm</vt:lpwstr>
      </vt:variant>
      <vt:variant>
        <vt:i4>6815759</vt:i4>
      </vt:variant>
      <vt:variant>
        <vt:i4>3675</vt:i4>
      </vt:variant>
      <vt:variant>
        <vt:i4>0</vt:i4>
      </vt:variant>
      <vt:variant>
        <vt:i4>5</vt:i4>
      </vt:variant>
      <vt:variant>
        <vt:lpwstr/>
      </vt:variant>
      <vt:variant>
        <vt:lpwstr>_1.3.6.1.4.1.19376.1.5.3.1.1.12.3.7.htm</vt:lpwstr>
      </vt:variant>
      <vt:variant>
        <vt:i4>6815756</vt:i4>
      </vt:variant>
      <vt:variant>
        <vt:i4>3672</vt:i4>
      </vt:variant>
      <vt:variant>
        <vt:i4>0</vt:i4>
      </vt:variant>
      <vt:variant>
        <vt:i4>5</vt:i4>
      </vt:variant>
      <vt:variant>
        <vt:lpwstr/>
      </vt:variant>
      <vt:variant>
        <vt:lpwstr>_1.3.6.1.4.1.19376.1.5.3.1.1.12.3.4.htm</vt:lpwstr>
      </vt:variant>
      <vt:variant>
        <vt:i4>6815756</vt:i4>
      </vt:variant>
      <vt:variant>
        <vt:i4>3669</vt:i4>
      </vt:variant>
      <vt:variant>
        <vt:i4>0</vt:i4>
      </vt:variant>
      <vt:variant>
        <vt:i4>5</vt:i4>
      </vt:variant>
      <vt:variant>
        <vt:lpwstr/>
      </vt:variant>
      <vt:variant>
        <vt:lpwstr>_1.3.6.1.4.1.19376.1.5.3.1.1.12.3.4.htm</vt:lpwstr>
      </vt:variant>
      <vt:variant>
        <vt:i4>6815754</vt:i4>
      </vt:variant>
      <vt:variant>
        <vt:i4>3666</vt:i4>
      </vt:variant>
      <vt:variant>
        <vt:i4>0</vt:i4>
      </vt:variant>
      <vt:variant>
        <vt:i4>5</vt:i4>
      </vt:variant>
      <vt:variant>
        <vt:lpwstr/>
      </vt:variant>
      <vt:variant>
        <vt:lpwstr>_1.3.6.1.4.1.19376.1.5.3.1.1.12.3.2.htm</vt:lpwstr>
      </vt:variant>
      <vt:variant>
        <vt:i4>6815754</vt:i4>
      </vt:variant>
      <vt:variant>
        <vt:i4>3663</vt:i4>
      </vt:variant>
      <vt:variant>
        <vt:i4>0</vt:i4>
      </vt:variant>
      <vt:variant>
        <vt:i4>5</vt:i4>
      </vt:variant>
      <vt:variant>
        <vt:lpwstr/>
      </vt:variant>
      <vt:variant>
        <vt:lpwstr>_1.3.6.1.4.1.19376.1.5.3.1.1.12.3.2.htm</vt:lpwstr>
      </vt:variant>
      <vt:variant>
        <vt:i4>6815753</vt:i4>
      </vt:variant>
      <vt:variant>
        <vt:i4>3660</vt:i4>
      </vt:variant>
      <vt:variant>
        <vt:i4>0</vt:i4>
      </vt:variant>
      <vt:variant>
        <vt:i4>5</vt:i4>
      </vt:variant>
      <vt:variant>
        <vt:lpwstr/>
      </vt:variant>
      <vt:variant>
        <vt:lpwstr>_1.3.6.1.4.1.19376.1.5.3.1.1.12.3.1.htm</vt:lpwstr>
      </vt:variant>
      <vt:variant>
        <vt:i4>6815753</vt:i4>
      </vt:variant>
      <vt:variant>
        <vt:i4>3657</vt:i4>
      </vt:variant>
      <vt:variant>
        <vt:i4>0</vt:i4>
      </vt:variant>
      <vt:variant>
        <vt:i4>5</vt:i4>
      </vt:variant>
      <vt:variant>
        <vt:lpwstr/>
      </vt:variant>
      <vt:variant>
        <vt:lpwstr>_1.3.6.1.4.1.19376.1.5.3.1.1.12.3.1.htm</vt:lpwstr>
      </vt:variant>
      <vt:variant>
        <vt:i4>6815756</vt:i4>
      </vt:variant>
      <vt:variant>
        <vt:i4>3654</vt:i4>
      </vt:variant>
      <vt:variant>
        <vt:i4>0</vt:i4>
      </vt:variant>
      <vt:variant>
        <vt:i4>5</vt:i4>
      </vt:variant>
      <vt:variant>
        <vt:lpwstr/>
      </vt:variant>
      <vt:variant>
        <vt:lpwstr>_1.3.6.1.4.1.19376.1.5.3.1.1.12.2.5.htm</vt:lpwstr>
      </vt:variant>
      <vt:variant>
        <vt:i4>6815757</vt:i4>
      </vt:variant>
      <vt:variant>
        <vt:i4>3651</vt:i4>
      </vt:variant>
      <vt:variant>
        <vt:i4>0</vt:i4>
      </vt:variant>
      <vt:variant>
        <vt:i4>5</vt:i4>
      </vt:variant>
      <vt:variant>
        <vt:lpwstr/>
      </vt:variant>
      <vt:variant>
        <vt:lpwstr>_1.3.6.1.4.1.19376.1.5.3.1.1.12.2.4.htm</vt:lpwstr>
      </vt:variant>
      <vt:variant>
        <vt:i4>6815754</vt:i4>
      </vt:variant>
      <vt:variant>
        <vt:i4>3648</vt:i4>
      </vt:variant>
      <vt:variant>
        <vt:i4>0</vt:i4>
      </vt:variant>
      <vt:variant>
        <vt:i4>5</vt:i4>
      </vt:variant>
      <vt:variant>
        <vt:lpwstr/>
      </vt:variant>
      <vt:variant>
        <vt:lpwstr>_1.3.6.1.4.1.19376.1.5.3.1.1.12.2.3.htm</vt:lpwstr>
      </vt:variant>
      <vt:variant>
        <vt:i4>6815755</vt:i4>
      </vt:variant>
      <vt:variant>
        <vt:i4>3645</vt:i4>
      </vt:variant>
      <vt:variant>
        <vt:i4>0</vt:i4>
      </vt:variant>
      <vt:variant>
        <vt:i4>5</vt:i4>
      </vt:variant>
      <vt:variant>
        <vt:lpwstr/>
      </vt:variant>
      <vt:variant>
        <vt:lpwstr>_1.3.6.1.4.1.19376.1.5.3.1.1.12.2.2.htm</vt:lpwstr>
      </vt:variant>
      <vt:variant>
        <vt:i4>2162751</vt:i4>
      </vt:variant>
      <vt:variant>
        <vt:i4>3642</vt:i4>
      </vt:variant>
      <vt:variant>
        <vt:i4>0</vt:i4>
      </vt:variant>
      <vt:variant>
        <vt:i4>5</vt:i4>
      </vt:variant>
      <vt:variant>
        <vt:lpwstr>http://www.snomed.org/</vt:lpwstr>
      </vt:variant>
      <vt:variant>
        <vt:lpwstr/>
      </vt:variant>
      <vt:variant>
        <vt:i4>4521997</vt:i4>
      </vt:variant>
      <vt:variant>
        <vt:i4>3639</vt:i4>
      </vt:variant>
      <vt:variant>
        <vt:i4>0</vt:i4>
      </vt:variant>
      <vt:variant>
        <vt:i4>5</vt:i4>
      </vt:variant>
      <vt:variant>
        <vt:lpwstr>http://www.loinc.org/</vt:lpwstr>
      </vt:variant>
      <vt:variant>
        <vt:lpwstr/>
      </vt:variant>
      <vt:variant>
        <vt:i4>4325475</vt:i4>
      </vt:variant>
      <vt:variant>
        <vt:i4>3636</vt:i4>
      </vt:variant>
      <vt:variant>
        <vt:i4>0</vt:i4>
      </vt:variant>
      <vt:variant>
        <vt:i4>5</vt:i4>
      </vt:variant>
      <vt:variant>
        <vt:lpwstr>http://www.hl7.org/Library/General/HL7_CDA_R2_final.zip</vt:lpwstr>
      </vt:variant>
      <vt:variant>
        <vt:lpwstr/>
      </vt:variant>
      <vt:variant>
        <vt:i4>3670071</vt:i4>
      </vt:variant>
      <vt:variant>
        <vt:i4>3633</vt:i4>
      </vt:variant>
      <vt:variant>
        <vt:i4>0</vt:i4>
      </vt:variant>
      <vt:variant>
        <vt:i4>5</vt:i4>
      </vt:variant>
      <vt:variant>
        <vt:lpwstr>http://www.hl7.org/documentcenter/public/standards/informative/crs.zip</vt:lpwstr>
      </vt:variant>
      <vt:variant>
        <vt:lpwstr/>
      </vt:variant>
      <vt:variant>
        <vt:i4>2818174</vt:i4>
      </vt:variant>
      <vt:variant>
        <vt:i4>3630</vt:i4>
      </vt:variant>
      <vt:variant>
        <vt:i4>0</vt:i4>
      </vt:variant>
      <vt:variant>
        <vt:i4>5</vt:i4>
      </vt:variant>
      <vt:variant>
        <vt:lpwstr>http://www.hl7.org/documentcenter/private/standards/cda/r2/cda_r2_normativewebedition.zip</vt:lpwstr>
      </vt:variant>
      <vt:variant>
        <vt:lpwstr/>
      </vt:variant>
      <vt:variant>
        <vt:i4>6815756</vt:i4>
      </vt:variant>
      <vt:variant>
        <vt:i4>3627</vt:i4>
      </vt:variant>
      <vt:variant>
        <vt:i4>0</vt:i4>
      </vt:variant>
      <vt:variant>
        <vt:i4>5</vt:i4>
      </vt:variant>
      <vt:variant>
        <vt:lpwstr/>
      </vt:variant>
      <vt:variant>
        <vt:lpwstr>_1.3.6.1.4.1.19376.1.5.3.1.1.12.2.5.htm</vt:lpwstr>
      </vt:variant>
      <vt:variant>
        <vt:i4>6815757</vt:i4>
      </vt:variant>
      <vt:variant>
        <vt:i4>3624</vt:i4>
      </vt:variant>
      <vt:variant>
        <vt:i4>0</vt:i4>
      </vt:variant>
      <vt:variant>
        <vt:i4>5</vt:i4>
      </vt:variant>
      <vt:variant>
        <vt:lpwstr/>
      </vt:variant>
      <vt:variant>
        <vt:lpwstr>_1.3.6.1.4.1.19376.1.5.3.1.1.12.2.4.htm</vt:lpwstr>
      </vt:variant>
      <vt:variant>
        <vt:i4>6815754</vt:i4>
      </vt:variant>
      <vt:variant>
        <vt:i4>3621</vt:i4>
      </vt:variant>
      <vt:variant>
        <vt:i4>0</vt:i4>
      </vt:variant>
      <vt:variant>
        <vt:i4>5</vt:i4>
      </vt:variant>
      <vt:variant>
        <vt:lpwstr/>
      </vt:variant>
      <vt:variant>
        <vt:lpwstr>_1.3.6.1.4.1.19376.1.5.3.1.1.12.2.3.htm</vt:lpwstr>
      </vt:variant>
      <vt:variant>
        <vt:i4>6815755</vt:i4>
      </vt:variant>
      <vt:variant>
        <vt:i4>3618</vt:i4>
      </vt:variant>
      <vt:variant>
        <vt:i4>0</vt:i4>
      </vt:variant>
      <vt:variant>
        <vt:i4>5</vt:i4>
      </vt:variant>
      <vt:variant>
        <vt:lpwstr/>
      </vt:variant>
      <vt:variant>
        <vt:lpwstr>_1.3.6.1.4.1.19376.1.5.3.1.1.12.2.2.htm</vt:lpwstr>
      </vt:variant>
      <vt:variant>
        <vt:i4>6815757</vt:i4>
      </vt:variant>
      <vt:variant>
        <vt:i4>3615</vt:i4>
      </vt:variant>
      <vt:variant>
        <vt:i4>0</vt:i4>
      </vt:variant>
      <vt:variant>
        <vt:i4>5</vt:i4>
      </vt:variant>
      <vt:variant>
        <vt:lpwstr/>
      </vt:variant>
      <vt:variant>
        <vt:lpwstr>_1.3.6.1.4.1.19376.1.5.3.1.1.13.2.5.htm</vt:lpwstr>
      </vt:variant>
      <vt:variant>
        <vt:i4>6881281</vt:i4>
      </vt:variant>
      <vt:variant>
        <vt:i4>3612</vt:i4>
      </vt:variant>
      <vt:variant>
        <vt:i4>0</vt:i4>
      </vt:variant>
      <vt:variant>
        <vt:i4>5</vt:i4>
      </vt:variant>
      <vt:variant>
        <vt:lpwstr/>
      </vt:variant>
      <vt:variant>
        <vt:lpwstr>_1.3.6.1.4.1.19376.1.5.3.1.3.28.htm</vt:lpwstr>
      </vt:variant>
      <vt:variant>
        <vt:i4>6881294</vt:i4>
      </vt:variant>
      <vt:variant>
        <vt:i4>3609</vt:i4>
      </vt:variant>
      <vt:variant>
        <vt:i4>0</vt:i4>
      </vt:variant>
      <vt:variant>
        <vt:i4>5</vt:i4>
      </vt:variant>
      <vt:variant>
        <vt:lpwstr/>
      </vt:variant>
      <vt:variant>
        <vt:lpwstr>_1.3.6.1.4.1.19376.1.5.3.1.3.27.htm</vt:lpwstr>
      </vt:variant>
      <vt:variant>
        <vt:i4>5308450</vt:i4>
      </vt:variant>
      <vt:variant>
        <vt:i4>3606</vt:i4>
      </vt:variant>
      <vt:variant>
        <vt:i4>0</vt:i4>
      </vt:variant>
      <vt:variant>
        <vt:i4>5</vt:i4>
      </vt:variant>
      <vt:variant>
        <vt:lpwstr/>
      </vt:variant>
      <vt:variant>
        <vt:lpwstr>_1.3.6.1.4.1.19376.1.5.3.1.1.9.15.htm</vt:lpwstr>
      </vt:variant>
      <vt:variant>
        <vt:i4>6946817</vt:i4>
      </vt:variant>
      <vt:variant>
        <vt:i4>3603</vt:i4>
      </vt:variant>
      <vt:variant>
        <vt:i4>0</vt:i4>
      </vt:variant>
      <vt:variant>
        <vt:i4>5</vt:i4>
      </vt:variant>
      <vt:variant>
        <vt:lpwstr/>
      </vt:variant>
      <vt:variant>
        <vt:lpwstr>_1.3.6.1.4.1.19376.1.5.3.1.3.18.htm</vt:lpwstr>
      </vt:variant>
      <vt:variant>
        <vt:i4>6946829</vt:i4>
      </vt:variant>
      <vt:variant>
        <vt:i4>3600</vt:i4>
      </vt:variant>
      <vt:variant>
        <vt:i4>0</vt:i4>
      </vt:variant>
      <vt:variant>
        <vt:i4>5</vt:i4>
      </vt:variant>
      <vt:variant>
        <vt:lpwstr/>
      </vt:variant>
      <vt:variant>
        <vt:lpwstr>_1.3.6.1.4.1.19376.1.5.3.1.3.14.htm</vt:lpwstr>
      </vt:variant>
      <vt:variant>
        <vt:i4>6946831</vt:i4>
      </vt:variant>
      <vt:variant>
        <vt:i4>3597</vt:i4>
      </vt:variant>
      <vt:variant>
        <vt:i4>0</vt:i4>
      </vt:variant>
      <vt:variant>
        <vt:i4>5</vt:i4>
      </vt:variant>
      <vt:variant>
        <vt:lpwstr/>
      </vt:variant>
      <vt:variant>
        <vt:lpwstr>_1.3.6.1.4.1.19376.1.5.3.1.3.16.htm</vt:lpwstr>
      </vt:variant>
      <vt:variant>
        <vt:i4>6946826</vt:i4>
      </vt:variant>
      <vt:variant>
        <vt:i4>3594</vt:i4>
      </vt:variant>
      <vt:variant>
        <vt:i4>0</vt:i4>
      </vt:variant>
      <vt:variant>
        <vt:i4>5</vt:i4>
      </vt:variant>
      <vt:variant>
        <vt:lpwstr/>
      </vt:variant>
      <vt:variant>
        <vt:lpwstr>_1.3.6.1.4.1.19376.1.5.3.1.3.13.htm</vt:lpwstr>
      </vt:variant>
      <vt:variant>
        <vt:i4>6946816</vt:i4>
      </vt:variant>
      <vt:variant>
        <vt:i4>3591</vt:i4>
      </vt:variant>
      <vt:variant>
        <vt:i4>0</vt:i4>
      </vt:variant>
      <vt:variant>
        <vt:i4>5</vt:i4>
      </vt:variant>
      <vt:variant>
        <vt:lpwstr/>
      </vt:variant>
      <vt:variant>
        <vt:lpwstr>_1.3.6.1.4.1.19376.1.5.3.1.3.19.htm</vt:lpwstr>
      </vt:variant>
      <vt:variant>
        <vt:i4>3932171</vt:i4>
      </vt:variant>
      <vt:variant>
        <vt:i4>3588</vt:i4>
      </vt:variant>
      <vt:variant>
        <vt:i4>0</vt:i4>
      </vt:variant>
      <vt:variant>
        <vt:i4>5</vt:i4>
      </vt:variant>
      <vt:variant>
        <vt:lpwstr/>
      </vt:variant>
      <vt:variant>
        <vt:lpwstr>_1.3.6.1.4.1.19376.1.5.3.1.3.8.htm</vt:lpwstr>
      </vt:variant>
      <vt:variant>
        <vt:i4>3145739</vt:i4>
      </vt:variant>
      <vt:variant>
        <vt:i4>3585</vt:i4>
      </vt:variant>
      <vt:variant>
        <vt:i4>0</vt:i4>
      </vt:variant>
      <vt:variant>
        <vt:i4>5</vt:i4>
      </vt:variant>
      <vt:variant>
        <vt:lpwstr/>
      </vt:variant>
      <vt:variant>
        <vt:lpwstr>_1.3.6.1.4.1.19376.1.5.3.1.3.4.htm</vt:lpwstr>
      </vt:variant>
      <vt:variant>
        <vt:i4>6815753</vt:i4>
      </vt:variant>
      <vt:variant>
        <vt:i4>3582</vt:i4>
      </vt:variant>
      <vt:variant>
        <vt:i4>0</vt:i4>
      </vt:variant>
      <vt:variant>
        <vt:i4>5</vt:i4>
      </vt:variant>
      <vt:variant>
        <vt:lpwstr/>
      </vt:variant>
      <vt:variant>
        <vt:lpwstr>_1.3.6.1.4.1.19376.1.5.3.1.1.13.2.1.htm</vt:lpwstr>
      </vt:variant>
      <vt:variant>
        <vt:i4>2031680</vt:i4>
      </vt:variant>
      <vt:variant>
        <vt:i4>3576</vt:i4>
      </vt:variant>
      <vt:variant>
        <vt:i4>0</vt:i4>
      </vt:variant>
      <vt:variant>
        <vt:i4>5</vt:i4>
      </vt:variant>
      <vt:variant>
        <vt:lpwstr>http://www.hl7.org/dstucomments/index.cfm</vt:lpwstr>
      </vt:variant>
      <vt:variant>
        <vt:lpwstr/>
      </vt:variant>
      <vt:variant>
        <vt:i4>2818174</vt:i4>
      </vt:variant>
      <vt:variant>
        <vt:i4>3573</vt:i4>
      </vt:variant>
      <vt:variant>
        <vt:i4>0</vt:i4>
      </vt:variant>
      <vt:variant>
        <vt:i4>5</vt:i4>
      </vt:variant>
      <vt:variant>
        <vt:lpwstr>http://www.hl7.org/documentcenter/private/standards/cda/r2/cda_r2_normativewebedition.zip</vt:lpwstr>
      </vt:variant>
      <vt:variant>
        <vt:lpwstr/>
      </vt:variant>
      <vt:variant>
        <vt:i4>7733343</vt:i4>
      </vt:variant>
      <vt:variant>
        <vt:i4>3570</vt:i4>
      </vt:variant>
      <vt:variant>
        <vt:i4>0</vt:i4>
      </vt:variant>
      <vt:variant>
        <vt:i4>5</vt:i4>
      </vt:variant>
      <vt:variant>
        <vt:lpwstr>http://ihe.net/Technical_Frameworks/</vt:lpwstr>
      </vt:variant>
      <vt:variant>
        <vt:lpwstr>IT</vt:lpwstr>
      </vt:variant>
      <vt:variant>
        <vt:i4>7733343</vt:i4>
      </vt:variant>
      <vt:variant>
        <vt:i4>3567</vt:i4>
      </vt:variant>
      <vt:variant>
        <vt:i4>0</vt:i4>
      </vt:variant>
      <vt:variant>
        <vt:i4>5</vt:i4>
      </vt:variant>
      <vt:variant>
        <vt:lpwstr>http://ihe.net/Technical_Frameworks/</vt:lpwstr>
      </vt:variant>
      <vt:variant>
        <vt:lpwstr>IT</vt:lpwstr>
      </vt:variant>
      <vt:variant>
        <vt:i4>7733343</vt:i4>
      </vt:variant>
      <vt:variant>
        <vt:i4>3564</vt:i4>
      </vt:variant>
      <vt:variant>
        <vt:i4>0</vt:i4>
      </vt:variant>
      <vt:variant>
        <vt:i4>5</vt:i4>
      </vt:variant>
      <vt:variant>
        <vt:lpwstr>http://ihe.net/Technical_Frameworks/</vt:lpwstr>
      </vt:variant>
      <vt:variant>
        <vt:lpwstr>IT</vt:lpwstr>
      </vt:variant>
      <vt:variant>
        <vt:i4>6357062</vt:i4>
      </vt:variant>
      <vt:variant>
        <vt:i4>3561</vt:i4>
      </vt:variant>
      <vt:variant>
        <vt:i4>0</vt:i4>
      </vt:variant>
      <vt:variant>
        <vt:i4>5</vt:i4>
      </vt:variant>
      <vt:variant>
        <vt:lpwstr>http://ihe.net/Technical_Frameworks/</vt:lpwstr>
      </vt:variant>
      <vt:variant>
        <vt:lpwstr>pcc</vt:lpwstr>
      </vt:variant>
      <vt:variant>
        <vt:i4>6357062</vt:i4>
      </vt:variant>
      <vt:variant>
        <vt:i4>3558</vt:i4>
      </vt:variant>
      <vt:variant>
        <vt:i4>0</vt:i4>
      </vt:variant>
      <vt:variant>
        <vt:i4>5</vt:i4>
      </vt:variant>
      <vt:variant>
        <vt:lpwstr>http://ihe.net/Technical_Frameworks/</vt:lpwstr>
      </vt:variant>
      <vt:variant>
        <vt:lpwstr>pcc</vt:lpwstr>
      </vt:variant>
      <vt:variant>
        <vt:i4>1048639</vt:i4>
      </vt:variant>
      <vt:variant>
        <vt:i4>3551</vt:i4>
      </vt:variant>
      <vt:variant>
        <vt:i4>0</vt:i4>
      </vt:variant>
      <vt:variant>
        <vt:i4>5</vt:i4>
      </vt:variant>
      <vt:variant>
        <vt:lpwstr/>
      </vt:variant>
      <vt:variant>
        <vt:lpwstr>_Toc405362867</vt:lpwstr>
      </vt:variant>
      <vt:variant>
        <vt:i4>1048639</vt:i4>
      </vt:variant>
      <vt:variant>
        <vt:i4>3545</vt:i4>
      </vt:variant>
      <vt:variant>
        <vt:i4>0</vt:i4>
      </vt:variant>
      <vt:variant>
        <vt:i4>5</vt:i4>
      </vt:variant>
      <vt:variant>
        <vt:lpwstr/>
      </vt:variant>
      <vt:variant>
        <vt:lpwstr>_Toc405362866</vt:lpwstr>
      </vt:variant>
      <vt:variant>
        <vt:i4>1048639</vt:i4>
      </vt:variant>
      <vt:variant>
        <vt:i4>3539</vt:i4>
      </vt:variant>
      <vt:variant>
        <vt:i4>0</vt:i4>
      </vt:variant>
      <vt:variant>
        <vt:i4>5</vt:i4>
      </vt:variant>
      <vt:variant>
        <vt:lpwstr/>
      </vt:variant>
      <vt:variant>
        <vt:lpwstr>_Toc405362865</vt:lpwstr>
      </vt:variant>
      <vt:variant>
        <vt:i4>1048639</vt:i4>
      </vt:variant>
      <vt:variant>
        <vt:i4>3533</vt:i4>
      </vt:variant>
      <vt:variant>
        <vt:i4>0</vt:i4>
      </vt:variant>
      <vt:variant>
        <vt:i4>5</vt:i4>
      </vt:variant>
      <vt:variant>
        <vt:lpwstr/>
      </vt:variant>
      <vt:variant>
        <vt:lpwstr>_Toc405362864</vt:lpwstr>
      </vt:variant>
      <vt:variant>
        <vt:i4>1048639</vt:i4>
      </vt:variant>
      <vt:variant>
        <vt:i4>3527</vt:i4>
      </vt:variant>
      <vt:variant>
        <vt:i4>0</vt:i4>
      </vt:variant>
      <vt:variant>
        <vt:i4>5</vt:i4>
      </vt:variant>
      <vt:variant>
        <vt:lpwstr/>
      </vt:variant>
      <vt:variant>
        <vt:lpwstr>_Toc405362863</vt:lpwstr>
      </vt:variant>
      <vt:variant>
        <vt:i4>1048639</vt:i4>
      </vt:variant>
      <vt:variant>
        <vt:i4>3521</vt:i4>
      </vt:variant>
      <vt:variant>
        <vt:i4>0</vt:i4>
      </vt:variant>
      <vt:variant>
        <vt:i4>5</vt:i4>
      </vt:variant>
      <vt:variant>
        <vt:lpwstr/>
      </vt:variant>
      <vt:variant>
        <vt:lpwstr>_Toc405362862</vt:lpwstr>
      </vt:variant>
      <vt:variant>
        <vt:i4>1048639</vt:i4>
      </vt:variant>
      <vt:variant>
        <vt:i4>3515</vt:i4>
      </vt:variant>
      <vt:variant>
        <vt:i4>0</vt:i4>
      </vt:variant>
      <vt:variant>
        <vt:i4>5</vt:i4>
      </vt:variant>
      <vt:variant>
        <vt:lpwstr/>
      </vt:variant>
      <vt:variant>
        <vt:lpwstr>_Toc405362861</vt:lpwstr>
      </vt:variant>
      <vt:variant>
        <vt:i4>1048639</vt:i4>
      </vt:variant>
      <vt:variant>
        <vt:i4>3509</vt:i4>
      </vt:variant>
      <vt:variant>
        <vt:i4>0</vt:i4>
      </vt:variant>
      <vt:variant>
        <vt:i4>5</vt:i4>
      </vt:variant>
      <vt:variant>
        <vt:lpwstr/>
      </vt:variant>
      <vt:variant>
        <vt:lpwstr>_Toc405362860</vt:lpwstr>
      </vt:variant>
      <vt:variant>
        <vt:i4>1245247</vt:i4>
      </vt:variant>
      <vt:variant>
        <vt:i4>3503</vt:i4>
      </vt:variant>
      <vt:variant>
        <vt:i4>0</vt:i4>
      </vt:variant>
      <vt:variant>
        <vt:i4>5</vt:i4>
      </vt:variant>
      <vt:variant>
        <vt:lpwstr/>
      </vt:variant>
      <vt:variant>
        <vt:lpwstr>_Toc405362859</vt:lpwstr>
      </vt:variant>
      <vt:variant>
        <vt:i4>1245247</vt:i4>
      </vt:variant>
      <vt:variant>
        <vt:i4>3497</vt:i4>
      </vt:variant>
      <vt:variant>
        <vt:i4>0</vt:i4>
      </vt:variant>
      <vt:variant>
        <vt:i4>5</vt:i4>
      </vt:variant>
      <vt:variant>
        <vt:lpwstr/>
      </vt:variant>
      <vt:variant>
        <vt:lpwstr>_Toc405362858</vt:lpwstr>
      </vt:variant>
      <vt:variant>
        <vt:i4>1245247</vt:i4>
      </vt:variant>
      <vt:variant>
        <vt:i4>3491</vt:i4>
      </vt:variant>
      <vt:variant>
        <vt:i4>0</vt:i4>
      </vt:variant>
      <vt:variant>
        <vt:i4>5</vt:i4>
      </vt:variant>
      <vt:variant>
        <vt:lpwstr/>
      </vt:variant>
      <vt:variant>
        <vt:lpwstr>_Toc405362857</vt:lpwstr>
      </vt:variant>
      <vt:variant>
        <vt:i4>1245247</vt:i4>
      </vt:variant>
      <vt:variant>
        <vt:i4>3485</vt:i4>
      </vt:variant>
      <vt:variant>
        <vt:i4>0</vt:i4>
      </vt:variant>
      <vt:variant>
        <vt:i4>5</vt:i4>
      </vt:variant>
      <vt:variant>
        <vt:lpwstr/>
      </vt:variant>
      <vt:variant>
        <vt:lpwstr>_Toc405362856</vt:lpwstr>
      </vt:variant>
      <vt:variant>
        <vt:i4>1245247</vt:i4>
      </vt:variant>
      <vt:variant>
        <vt:i4>3479</vt:i4>
      </vt:variant>
      <vt:variant>
        <vt:i4>0</vt:i4>
      </vt:variant>
      <vt:variant>
        <vt:i4>5</vt:i4>
      </vt:variant>
      <vt:variant>
        <vt:lpwstr/>
      </vt:variant>
      <vt:variant>
        <vt:lpwstr>_Toc405362855</vt:lpwstr>
      </vt:variant>
      <vt:variant>
        <vt:i4>1245247</vt:i4>
      </vt:variant>
      <vt:variant>
        <vt:i4>3473</vt:i4>
      </vt:variant>
      <vt:variant>
        <vt:i4>0</vt:i4>
      </vt:variant>
      <vt:variant>
        <vt:i4>5</vt:i4>
      </vt:variant>
      <vt:variant>
        <vt:lpwstr/>
      </vt:variant>
      <vt:variant>
        <vt:lpwstr>_Toc405362854</vt:lpwstr>
      </vt:variant>
      <vt:variant>
        <vt:i4>1245247</vt:i4>
      </vt:variant>
      <vt:variant>
        <vt:i4>3467</vt:i4>
      </vt:variant>
      <vt:variant>
        <vt:i4>0</vt:i4>
      </vt:variant>
      <vt:variant>
        <vt:i4>5</vt:i4>
      </vt:variant>
      <vt:variant>
        <vt:lpwstr/>
      </vt:variant>
      <vt:variant>
        <vt:lpwstr>_Toc405362853</vt:lpwstr>
      </vt:variant>
      <vt:variant>
        <vt:i4>1245247</vt:i4>
      </vt:variant>
      <vt:variant>
        <vt:i4>3461</vt:i4>
      </vt:variant>
      <vt:variant>
        <vt:i4>0</vt:i4>
      </vt:variant>
      <vt:variant>
        <vt:i4>5</vt:i4>
      </vt:variant>
      <vt:variant>
        <vt:lpwstr/>
      </vt:variant>
      <vt:variant>
        <vt:lpwstr>_Toc405362852</vt:lpwstr>
      </vt:variant>
      <vt:variant>
        <vt:i4>1245247</vt:i4>
      </vt:variant>
      <vt:variant>
        <vt:i4>3455</vt:i4>
      </vt:variant>
      <vt:variant>
        <vt:i4>0</vt:i4>
      </vt:variant>
      <vt:variant>
        <vt:i4>5</vt:i4>
      </vt:variant>
      <vt:variant>
        <vt:lpwstr/>
      </vt:variant>
      <vt:variant>
        <vt:lpwstr>_Toc405362851</vt:lpwstr>
      </vt:variant>
      <vt:variant>
        <vt:i4>1245247</vt:i4>
      </vt:variant>
      <vt:variant>
        <vt:i4>3449</vt:i4>
      </vt:variant>
      <vt:variant>
        <vt:i4>0</vt:i4>
      </vt:variant>
      <vt:variant>
        <vt:i4>5</vt:i4>
      </vt:variant>
      <vt:variant>
        <vt:lpwstr/>
      </vt:variant>
      <vt:variant>
        <vt:lpwstr>_Toc405362850</vt:lpwstr>
      </vt:variant>
      <vt:variant>
        <vt:i4>1179711</vt:i4>
      </vt:variant>
      <vt:variant>
        <vt:i4>3443</vt:i4>
      </vt:variant>
      <vt:variant>
        <vt:i4>0</vt:i4>
      </vt:variant>
      <vt:variant>
        <vt:i4>5</vt:i4>
      </vt:variant>
      <vt:variant>
        <vt:lpwstr/>
      </vt:variant>
      <vt:variant>
        <vt:lpwstr>_Toc405362849</vt:lpwstr>
      </vt:variant>
      <vt:variant>
        <vt:i4>1179711</vt:i4>
      </vt:variant>
      <vt:variant>
        <vt:i4>3437</vt:i4>
      </vt:variant>
      <vt:variant>
        <vt:i4>0</vt:i4>
      </vt:variant>
      <vt:variant>
        <vt:i4>5</vt:i4>
      </vt:variant>
      <vt:variant>
        <vt:lpwstr/>
      </vt:variant>
      <vt:variant>
        <vt:lpwstr>_Toc405362848</vt:lpwstr>
      </vt:variant>
      <vt:variant>
        <vt:i4>1179711</vt:i4>
      </vt:variant>
      <vt:variant>
        <vt:i4>3431</vt:i4>
      </vt:variant>
      <vt:variant>
        <vt:i4>0</vt:i4>
      </vt:variant>
      <vt:variant>
        <vt:i4>5</vt:i4>
      </vt:variant>
      <vt:variant>
        <vt:lpwstr/>
      </vt:variant>
      <vt:variant>
        <vt:lpwstr>_Toc405362847</vt:lpwstr>
      </vt:variant>
      <vt:variant>
        <vt:i4>1179711</vt:i4>
      </vt:variant>
      <vt:variant>
        <vt:i4>3425</vt:i4>
      </vt:variant>
      <vt:variant>
        <vt:i4>0</vt:i4>
      </vt:variant>
      <vt:variant>
        <vt:i4>5</vt:i4>
      </vt:variant>
      <vt:variant>
        <vt:lpwstr/>
      </vt:variant>
      <vt:variant>
        <vt:lpwstr>_Toc405362846</vt:lpwstr>
      </vt:variant>
      <vt:variant>
        <vt:i4>1179711</vt:i4>
      </vt:variant>
      <vt:variant>
        <vt:i4>3419</vt:i4>
      </vt:variant>
      <vt:variant>
        <vt:i4>0</vt:i4>
      </vt:variant>
      <vt:variant>
        <vt:i4>5</vt:i4>
      </vt:variant>
      <vt:variant>
        <vt:lpwstr/>
      </vt:variant>
      <vt:variant>
        <vt:lpwstr>_Toc405362845</vt:lpwstr>
      </vt:variant>
      <vt:variant>
        <vt:i4>1179711</vt:i4>
      </vt:variant>
      <vt:variant>
        <vt:i4>3413</vt:i4>
      </vt:variant>
      <vt:variant>
        <vt:i4>0</vt:i4>
      </vt:variant>
      <vt:variant>
        <vt:i4>5</vt:i4>
      </vt:variant>
      <vt:variant>
        <vt:lpwstr/>
      </vt:variant>
      <vt:variant>
        <vt:lpwstr>_Toc405362844</vt:lpwstr>
      </vt:variant>
      <vt:variant>
        <vt:i4>1179711</vt:i4>
      </vt:variant>
      <vt:variant>
        <vt:i4>3407</vt:i4>
      </vt:variant>
      <vt:variant>
        <vt:i4>0</vt:i4>
      </vt:variant>
      <vt:variant>
        <vt:i4>5</vt:i4>
      </vt:variant>
      <vt:variant>
        <vt:lpwstr/>
      </vt:variant>
      <vt:variant>
        <vt:lpwstr>_Toc405362843</vt:lpwstr>
      </vt:variant>
      <vt:variant>
        <vt:i4>1179711</vt:i4>
      </vt:variant>
      <vt:variant>
        <vt:i4>3401</vt:i4>
      </vt:variant>
      <vt:variant>
        <vt:i4>0</vt:i4>
      </vt:variant>
      <vt:variant>
        <vt:i4>5</vt:i4>
      </vt:variant>
      <vt:variant>
        <vt:lpwstr/>
      </vt:variant>
      <vt:variant>
        <vt:lpwstr>_Toc405362842</vt:lpwstr>
      </vt:variant>
      <vt:variant>
        <vt:i4>1179711</vt:i4>
      </vt:variant>
      <vt:variant>
        <vt:i4>3395</vt:i4>
      </vt:variant>
      <vt:variant>
        <vt:i4>0</vt:i4>
      </vt:variant>
      <vt:variant>
        <vt:i4>5</vt:i4>
      </vt:variant>
      <vt:variant>
        <vt:lpwstr/>
      </vt:variant>
      <vt:variant>
        <vt:lpwstr>_Toc405362841</vt:lpwstr>
      </vt:variant>
      <vt:variant>
        <vt:i4>1179711</vt:i4>
      </vt:variant>
      <vt:variant>
        <vt:i4>3389</vt:i4>
      </vt:variant>
      <vt:variant>
        <vt:i4>0</vt:i4>
      </vt:variant>
      <vt:variant>
        <vt:i4>5</vt:i4>
      </vt:variant>
      <vt:variant>
        <vt:lpwstr/>
      </vt:variant>
      <vt:variant>
        <vt:lpwstr>_Toc405362840</vt:lpwstr>
      </vt:variant>
      <vt:variant>
        <vt:i4>1376319</vt:i4>
      </vt:variant>
      <vt:variant>
        <vt:i4>3383</vt:i4>
      </vt:variant>
      <vt:variant>
        <vt:i4>0</vt:i4>
      </vt:variant>
      <vt:variant>
        <vt:i4>5</vt:i4>
      </vt:variant>
      <vt:variant>
        <vt:lpwstr/>
      </vt:variant>
      <vt:variant>
        <vt:lpwstr>_Toc405362839</vt:lpwstr>
      </vt:variant>
      <vt:variant>
        <vt:i4>1376319</vt:i4>
      </vt:variant>
      <vt:variant>
        <vt:i4>3377</vt:i4>
      </vt:variant>
      <vt:variant>
        <vt:i4>0</vt:i4>
      </vt:variant>
      <vt:variant>
        <vt:i4>5</vt:i4>
      </vt:variant>
      <vt:variant>
        <vt:lpwstr/>
      </vt:variant>
      <vt:variant>
        <vt:lpwstr>_Toc405362838</vt:lpwstr>
      </vt:variant>
      <vt:variant>
        <vt:i4>1376319</vt:i4>
      </vt:variant>
      <vt:variant>
        <vt:i4>3371</vt:i4>
      </vt:variant>
      <vt:variant>
        <vt:i4>0</vt:i4>
      </vt:variant>
      <vt:variant>
        <vt:i4>5</vt:i4>
      </vt:variant>
      <vt:variant>
        <vt:lpwstr/>
      </vt:variant>
      <vt:variant>
        <vt:lpwstr>_Toc405362837</vt:lpwstr>
      </vt:variant>
      <vt:variant>
        <vt:i4>1376319</vt:i4>
      </vt:variant>
      <vt:variant>
        <vt:i4>3365</vt:i4>
      </vt:variant>
      <vt:variant>
        <vt:i4>0</vt:i4>
      </vt:variant>
      <vt:variant>
        <vt:i4>5</vt:i4>
      </vt:variant>
      <vt:variant>
        <vt:lpwstr/>
      </vt:variant>
      <vt:variant>
        <vt:lpwstr>_Toc405362836</vt:lpwstr>
      </vt:variant>
      <vt:variant>
        <vt:i4>1376319</vt:i4>
      </vt:variant>
      <vt:variant>
        <vt:i4>3359</vt:i4>
      </vt:variant>
      <vt:variant>
        <vt:i4>0</vt:i4>
      </vt:variant>
      <vt:variant>
        <vt:i4>5</vt:i4>
      </vt:variant>
      <vt:variant>
        <vt:lpwstr/>
      </vt:variant>
      <vt:variant>
        <vt:lpwstr>_Toc405362835</vt:lpwstr>
      </vt:variant>
      <vt:variant>
        <vt:i4>1376319</vt:i4>
      </vt:variant>
      <vt:variant>
        <vt:i4>3353</vt:i4>
      </vt:variant>
      <vt:variant>
        <vt:i4>0</vt:i4>
      </vt:variant>
      <vt:variant>
        <vt:i4>5</vt:i4>
      </vt:variant>
      <vt:variant>
        <vt:lpwstr/>
      </vt:variant>
      <vt:variant>
        <vt:lpwstr>_Toc405362834</vt:lpwstr>
      </vt:variant>
      <vt:variant>
        <vt:i4>1376319</vt:i4>
      </vt:variant>
      <vt:variant>
        <vt:i4>3347</vt:i4>
      </vt:variant>
      <vt:variant>
        <vt:i4>0</vt:i4>
      </vt:variant>
      <vt:variant>
        <vt:i4>5</vt:i4>
      </vt:variant>
      <vt:variant>
        <vt:lpwstr/>
      </vt:variant>
      <vt:variant>
        <vt:lpwstr>_Toc405362833</vt:lpwstr>
      </vt:variant>
      <vt:variant>
        <vt:i4>1376319</vt:i4>
      </vt:variant>
      <vt:variant>
        <vt:i4>3341</vt:i4>
      </vt:variant>
      <vt:variant>
        <vt:i4>0</vt:i4>
      </vt:variant>
      <vt:variant>
        <vt:i4>5</vt:i4>
      </vt:variant>
      <vt:variant>
        <vt:lpwstr/>
      </vt:variant>
      <vt:variant>
        <vt:lpwstr>_Toc405362832</vt:lpwstr>
      </vt:variant>
      <vt:variant>
        <vt:i4>1376319</vt:i4>
      </vt:variant>
      <vt:variant>
        <vt:i4>3335</vt:i4>
      </vt:variant>
      <vt:variant>
        <vt:i4>0</vt:i4>
      </vt:variant>
      <vt:variant>
        <vt:i4>5</vt:i4>
      </vt:variant>
      <vt:variant>
        <vt:lpwstr/>
      </vt:variant>
      <vt:variant>
        <vt:lpwstr>_Toc405362831</vt:lpwstr>
      </vt:variant>
      <vt:variant>
        <vt:i4>1376319</vt:i4>
      </vt:variant>
      <vt:variant>
        <vt:i4>3329</vt:i4>
      </vt:variant>
      <vt:variant>
        <vt:i4>0</vt:i4>
      </vt:variant>
      <vt:variant>
        <vt:i4>5</vt:i4>
      </vt:variant>
      <vt:variant>
        <vt:lpwstr/>
      </vt:variant>
      <vt:variant>
        <vt:lpwstr>_Toc405362830</vt:lpwstr>
      </vt:variant>
      <vt:variant>
        <vt:i4>1310783</vt:i4>
      </vt:variant>
      <vt:variant>
        <vt:i4>3323</vt:i4>
      </vt:variant>
      <vt:variant>
        <vt:i4>0</vt:i4>
      </vt:variant>
      <vt:variant>
        <vt:i4>5</vt:i4>
      </vt:variant>
      <vt:variant>
        <vt:lpwstr/>
      </vt:variant>
      <vt:variant>
        <vt:lpwstr>_Toc405362829</vt:lpwstr>
      </vt:variant>
      <vt:variant>
        <vt:i4>1310783</vt:i4>
      </vt:variant>
      <vt:variant>
        <vt:i4>3317</vt:i4>
      </vt:variant>
      <vt:variant>
        <vt:i4>0</vt:i4>
      </vt:variant>
      <vt:variant>
        <vt:i4>5</vt:i4>
      </vt:variant>
      <vt:variant>
        <vt:lpwstr/>
      </vt:variant>
      <vt:variant>
        <vt:lpwstr>_Toc405362828</vt:lpwstr>
      </vt:variant>
      <vt:variant>
        <vt:i4>1310783</vt:i4>
      </vt:variant>
      <vt:variant>
        <vt:i4>3311</vt:i4>
      </vt:variant>
      <vt:variant>
        <vt:i4>0</vt:i4>
      </vt:variant>
      <vt:variant>
        <vt:i4>5</vt:i4>
      </vt:variant>
      <vt:variant>
        <vt:lpwstr/>
      </vt:variant>
      <vt:variant>
        <vt:lpwstr>_Toc405362827</vt:lpwstr>
      </vt:variant>
      <vt:variant>
        <vt:i4>1310783</vt:i4>
      </vt:variant>
      <vt:variant>
        <vt:i4>3305</vt:i4>
      </vt:variant>
      <vt:variant>
        <vt:i4>0</vt:i4>
      </vt:variant>
      <vt:variant>
        <vt:i4>5</vt:i4>
      </vt:variant>
      <vt:variant>
        <vt:lpwstr/>
      </vt:variant>
      <vt:variant>
        <vt:lpwstr>_Toc405362826</vt:lpwstr>
      </vt:variant>
      <vt:variant>
        <vt:i4>1310783</vt:i4>
      </vt:variant>
      <vt:variant>
        <vt:i4>3299</vt:i4>
      </vt:variant>
      <vt:variant>
        <vt:i4>0</vt:i4>
      </vt:variant>
      <vt:variant>
        <vt:i4>5</vt:i4>
      </vt:variant>
      <vt:variant>
        <vt:lpwstr/>
      </vt:variant>
      <vt:variant>
        <vt:lpwstr>_Toc405362825</vt:lpwstr>
      </vt:variant>
      <vt:variant>
        <vt:i4>1310783</vt:i4>
      </vt:variant>
      <vt:variant>
        <vt:i4>3293</vt:i4>
      </vt:variant>
      <vt:variant>
        <vt:i4>0</vt:i4>
      </vt:variant>
      <vt:variant>
        <vt:i4>5</vt:i4>
      </vt:variant>
      <vt:variant>
        <vt:lpwstr/>
      </vt:variant>
      <vt:variant>
        <vt:lpwstr>_Toc405362824</vt:lpwstr>
      </vt:variant>
      <vt:variant>
        <vt:i4>1310783</vt:i4>
      </vt:variant>
      <vt:variant>
        <vt:i4>3287</vt:i4>
      </vt:variant>
      <vt:variant>
        <vt:i4>0</vt:i4>
      </vt:variant>
      <vt:variant>
        <vt:i4>5</vt:i4>
      </vt:variant>
      <vt:variant>
        <vt:lpwstr/>
      </vt:variant>
      <vt:variant>
        <vt:lpwstr>_Toc405362823</vt:lpwstr>
      </vt:variant>
      <vt:variant>
        <vt:i4>1310783</vt:i4>
      </vt:variant>
      <vt:variant>
        <vt:i4>3281</vt:i4>
      </vt:variant>
      <vt:variant>
        <vt:i4>0</vt:i4>
      </vt:variant>
      <vt:variant>
        <vt:i4>5</vt:i4>
      </vt:variant>
      <vt:variant>
        <vt:lpwstr/>
      </vt:variant>
      <vt:variant>
        <vt:lpwstr>_Toc405362822</vt:lpwstr>
      </vt:variant>
      <vt:variant>
        <vt:i4>1310783</vt:i4>
      </vt:variant>
      <vt:variant>
        <vt:i4>3275</vt:i4>
      </vt:variant>
      <vt:variant>
        <vt:i4>0</vt:i4>
      </vt:variant>
      <vt:variant>
        <vt:i4>5</vt:i4>
      </vt:variant>
      <vt:variant>
        <vt:lpwstr/>
      </vt:variant>
      <vt:variant>
        <vt:lpwstr>_Toc405362821</vt:lpwstr>
      </vt:variant>
      <vt:variant>
        <vt:i4>1310783</vt:i4>
      </vt:variant>
      <vt:variant>
        <vt:i4>3269</vt:i4>
      </vt:variant>
      <vt:variant>
        <vt:i4>0</vt:i4>
      </vt:variant>
      <vt:variant>
        <vt:i4>5</vt:i4>
      </vt:variant>
      <vt:variant>
        <vt:lpwstr/>
      </vt:variant>
      <vt:variant>
        <vt:lpwstr>_Toc405362820</vt:lpwstr>
      </vt:variant>
      <vt:variant>
        <vt:i4>1507391</vt:i4>
      </vt:variant>
      <vt:variant>
        <vt:i4>3263</vt:i4>
      </vt:variant>
      <vt:variant>
        <vt:i4>0</vt:i4>
      </vt:variant>
      <vt:variant>
        <vt:i4>5</vt:i4>
      </vt:variant>
      <vt:variant>
        <vt:lpwstr/>
      </vt:variant>
      <vt:variant>
        <vt:lpwstr>_Toc405362819</vt:lpwstr>
      </vt:variant>
      <vt:variant>
        <vt:i4>1507391</vt:i4>
      </vt:variant>
      <vt:variant>
        <vt:i4>3257</vt:i4>
      </vt:variant>
      <vt:variant>
        <vt:i4>0</vt:i4>
      </vt:variant>
      <vt:variant>
        <vt:i4>5</vt:i4>
      </vt:variant>
      <vt:variant>
        <vt:lpwstr/>
      </vt:variant>
      <vt:variant>
        <vt:lpwstr>_Toc405362818</vt:lpwstr>
      </vt:variant>
      <vt:variant>
        <vt:i4>1507391</vt:i4>
      </vt:variant>
      <vt:variant>
        <vt:i4>3251</vt:i4>
      </vt:variant>
      <vt:variant>
        <vt:i4>0</vt:i4>
      </vt:variant>
      <vt:variant>
        <vt:i4>5</vt:i4>
      </vt:variant>
      <vt:variant>
        <vt:lpwstr/>
      </vt:variant>
      <vt:variant>
        <vt:lpwstr>_Toc405362817</vt:lpwstr>
      </vt:variant>
      <vt:variant>
        <vt:i4>1507391</vt:i4>
      </vt:variant>
      <vt:variant>
        <vt:i4>3245</vt:i4>
      </vt:variant>
      <vt:variant>
        <vt:i4>0</vt:i4>
      </vt:variant>
      <vt:variant>
        <vt:i4>5</vt:i4>
      </vt:variant>
      <vt:variant>
        <vt:lpwstr/>
      </vt:variant>
      <vt:variant>
        <vt:lpwstr>_Toc405362816</vt:lpwstr>
      </vt:variant>
      <vt:variant>
        <vt:i4>1507391</vt:i4>
      </vt:variant>
      <vt:variant>
        <vt:i4>3239</vt:i4>
      </vt:variant>
      <vt:variant>
        <vt:i4>0</vt:i4>
      </vt:variant>
      <vt:variant>
        <vt:i4>5</vt:i4>
      </vt:variant>
      <vt:variant>
        <vt:lpwstr/>
      </vt:variant>
      <vt:variant>
        <vt:lpwstr>_Toc405362815</vt:lpwstr>
      </vt:variant>
      <vt:variant>
        <vt:i4>1507391</vt:i4>
      </vt:variant>
      <vt:variant>
        <vt:i4>3233</vt:i4>
      </vt:variant>
      <vt:variant>
        <vt:i4>0</vt:i4>
      </vt:variant>
      <vt:variant>
        <vt:i4>5</vt:i4>
      </vt:variant>
      <vt:variant>
        <vt:lpwstr/>
      </vt:variant>
      <vt:variant>
        <vt:lpwstr>_Toc405362814</vt:lpwstr>
      </vt:variant>
      <vt:variant>
        <vt:i4>1507391</vt:i4>
      </vt:variant>
      <vt:variant>
        <vt:i4>3227</vt:i4>
      </vt:variant>
      <vt:variant>
        <vt:i4>0</vt:i4>
      </vt:variant>
      <vt:variant>
        <vt:i4>5</vt:i4>
      </vt:variant>
      <vt:variant>
        <vt:lpwstr/>
      </vt:variant>
      <vt:variant>
        <vt:lpwstr>_Toc405362813</vt:lpwstr>
      </vt:variant>
      <vt:variant>
        <vt:i4>1507391</vt:i4>
      </vt:variant>
      <vt:variant>
        <vt:i4>3221</vt:i4>
      </vt:variant>
      <vt:variant>
        <vt:i4>0</vt:i4>
      </vt:variant>
      <vt:variant>
        <vt:i4>5</vt:i4>
      </vt:variant>
      <vt:variant>
        <vt:lpwstr/>
      </vt:variant>
      <vt:variant>
        <vt:lpwstr>_Toc405362812</vt:lpwstr>
      </vt:variant>
      <vt:variant>
        <vt:i4>1507391</vt:i4>
      </vt:variant>
      <vt:variant>
        <vt:i4>3215</vt:i4>
      </vt:variant>
      <vt:variant>
        <vt:i4>0</vt:i4>
      </vt:variant>
      <vt:variant>
        <vt:i4>5</vt:i4>
      </vt:variant>
      <vt:variant>
        <vt:lpwstr/>
      </vt:variant>
      <vt:variant>
        <vt:lpwstr>_Toc405362811</vt:lpwstr>
      </vt:variant>
      <vt:variant>
        <vt:i4>1507391</vt:i4>
      </vt:variant>
      <vt:variant>
        <vt:i4>3209</vt:i4>
      </vt:variant>
      <vt:variant>
        <vt:i4>0</vt:i4>
      </vt:variant>
      <vt:variant>
        <vt:i4>5</vt:i4>
      </vt:variant>
      <vt:variant>
        <vt:lpwstr/>
      </vt:variant>
      <vt:variant>
        <vt:lpwstr>_Toc405362810</vt:lpwstr>
      </vt:variant>
      <vt:variant>
        <vt:i4>1441855</vt:i4>
      </vt:variant>
      <vt:variant>
        <vt:i4>3203</vt:i4>
      </vt:variant>
      <vt:variant>
        <vt:i4>0</vt:i4>
      </vt:variant>
      <vt:variant>
        <vt:i4>5</vt:i4>
      </vt:variant>
      <vt:variant>
        <vt:lpwstr/>
      </vt:variant>
      <vt:variant>
        <vt:lpwstr>_Toc405362809</vt:lpwstr>
      </vt:variant>
      <vt:variant>
        <vt:i4>1441855</vt:i4>
      </vt:variant>
      <vt:variant>
        <vt:i4>3197</vt:i4>
      </vt:variant>
      <vt:variant>
        <vt:i4>0</vt:i4>
      </vt:variant>
      <vt:variant>
        <vt:i4>5</vt:i4>
      </vt:variant>
      <vt:variant>
        <vt:lpwstr/>
      </vt:variant>
      <vt:variant>
        <vt:lpwstr>_Toc405362808</vt:lpwstr>
      </vt:variant>
      <vt:variant>
        <vt:i4>1441855</vt:i4>
      </vt:variant>
      <vt:variant>
        <vt:i4>3191</vt:i4>
      </vt:variant>
      <vt:variant>
        <vt:i4>0</vt:i4>
      </vt:variant>
      <vt:variant>
        <vt:i4>5</vt:i4>
      </vt:variant>
      <vt:variant>
        <vt:lpwstr/>
      </vt:variant>
      <vt:variant>
        <vt:lpwstr>_Toc405362807</vt:lpwstr>
      </vt:variant>
      <vt:variant>
        <vt:i4>1441855</vt:i4>
      </vt:variant>
      <vt:variant>
        <vt:i4>3185</vt:i4>
      </vt:variant>
      <vt:variant>
        <vt:i4>0</vt:i4>
      </vt:variant>
      <vt:variant>
        <vt:i4>5</vt:i4>
      </vt:variant>
      <vt:variant>
        <vt:lpwstr/>
      </vt:variant>
      <vt:variant>
        <vt:lpwstr>_Toc405362806</vt:lpwstr>
      </vt:variant>
      <vt:variant>
        <vt:i4>1441855</vt:i4>
      </vt:variant>
      <vt:variant>
        <vt:i4>3179</vt:i4>
      </vt:variant>
      <vt:variant>
        <vt:i4>0</vt:i4>
      </vt:variant>
      <vt:variant>
        <vt:i4>5</vt:i4>
      </vt:variant>
      <vt:variant>
        <vt:lpwstr/>
      </vt:variant>
      <vt:variant>
        <vt:lpwstr>_Toc405362805</vt:lpwstr>
      </vt:variant>
      <vt:variant>
        <vt:i4>1441855</vt:i4>
      </vt:variant>
      <vt:variant>
        <vt:i4>3173</vt:i4>
      </vt:variant>
      <vt:variant>
        <vt:i4>0</vt:i4>
      </vt:variant>
      <vt:variant>
        <vt:i4>5</vt:i4>
      </vt:variant>
      <vt:variant>
        <vt:lpwstr/>
      </vt:variant>
      <vt:variant>
        <vt:lpwstr>_Toc405362804</vt:lpwstr>
      </vt:variant>
      <vt:variant>
        <vt:i4>1441855</vt:i4>
      </vt:variant>
      <vt:variant>
        <vt:i4>3167</vt:i4>
      </vt:variant>
      <vt:variant>
        <vt:i4>0</vt:i4>
      </vt:variant>
      <vt:variant>
        <vt:i4>5</vt:i4>
      </vt:variant>
      <vt:variant>
        <vt:lpwstr/>
      </vt:variant>
      <vt:variant>
        <vt:lpwstr>_Toc405362803</vt:lpwstr>
      </vt:variant>
      <vt:variant>
        <vt:i4>1441855</vt:i4>
      </vt:variant>
      <vt:variant>
        <vt:i4>3161</vt:i4>
      </vt:variant>
      <vt:variant>
        <vt:i4>0</vt:i4>
      </vt:variant>
      <vt:variant>
        <vt:i4>5</vt:i4>
      </vt:variant>
      <vt:variant>
        <vt:lpwstr/>
      </vt:variant>
      <vt:variant>
        <vt:lpwstr>_Toc405362802</vt:lpwstr>
      </vt:variant>
      <vt:variant>
        <vt:i4>1441855</vt:i4>
      </vt:variant>
      <vt:variant>
        <vt:i4>3155</vt:i4>
      </vt:variant>
      <vt:variant>
        <vt:i4>0</vt:i4>
      </vt:variant>
      <vt:variant>
        <vt:i4>5</vt:i4>
      </vt:variant>
      <vt:variant>
        <vt:lpwstr/>
      </vt:variant>
      <vt:variant>
        <vt:lpwstr>_Toc405362801</vt:lpwstr>
      </vt:variant>
      <vt:variant>
        <vt:i4>1441855</vt:i4>
      </vt:variant>
      <vt:variant>
        <vt:i4>3149</vt:i4>
      </vt:variant>
      <vt:variant>
        <vt:i4>0</vt:i4>
      </vt:variant>
      <vt:variant>
        <vt:i4>5</vt:i4>
      </vt:variant>
      <vt:variant>
        <vt:lpwstr/>
      </vt:variant>
      <vt:variant>
        <vt:lpwstr>_Toc405362800</vt:lpwstr>
      </vt:variant>
      <vt:variant>
        <vt:i4>2031664</vt:i4>
      </vt:variant>
      <vt:variant>
        <vt:i4>3143</vt:i4>
      </vt:variant>
      <vt:variant>
        <vt:i4>0</vt:i4>
      </vt:variant>
      <vt:variant>
        <vt:i4>5</vt:i4>
      </vt:variant>
      <vt:variant>
        <vt:lpwstr/>
      </vt:variant>
      <vt:variant>
        <vt:lpwstr>_Toc405362799</vt:lpwstr>
      </vt:variant>
      <vt:variant>
        <vt:i4>2031664</vt:i4>
      </vt:variant>
      <vt:variant>
        <vt:i4>3137</vt:i4>
      </vt:variant>
      <vt:variant>
        <vt:i4>0</vt:i4>
      </vt:variant>
      <vt:variant>
        <vt:i4>5</vt:i4>
      </vt:variant>
      <vt:variant>
        <vt:lpwstr/>
      </vt:variant>
      <vt:variant>
        <vt:lpwstr>_Toc405362798</vt:lpwstr>
      </vt:variant>
      <vt:variant>
        <vt:i4>2031664</vt:i4>
      </vt:variant>
      <vt:variant>
        <vt:i4>3131</vt:i4>
      </vt:variant>
      <vt:variant>
        <vt:i4>0</vt:i4>
      </vt:variant>
      <vt:variant>
        <vt:i4>5</vt:i4>
      </vt:variant>
      <vt:variant>
        <vt:lpwstr/>
      </vt:variant>
      <vt:variant>
        <vt:lpwstr>_Toc405362797</vt:lpwstr>
      </vt:variant>
      <vt:variant>
        <vt:i4>2031664</vt:i4>
      </vt:variant>
      <vt:variant>
        <vt:i4>3125</vt:i4>
      </vt:variant>
      <vt:variant>
        <vt:i4>0</vt:i4>
      </vt:variant>
      <vt:variant>
        <vt:i4>5</vt:i4>
      </vt:variant>
      <vt:variant>
        <vt:lpwstr/>
      </vt:variant>
      <vt:variant>
        <vt:lpwstr>_Toc405362796</vt:lpwstr>
      </vt:variant>
      <vt:variant>
        <vt:i4>2031664</vt:i4>
      </vt:variant>
      <vt:variant>
        <vt:i4>3119</vt:i4>
      </vt:variant>
      <vt:variant>
        <vt:i4>0</vt:i4>
      </vt:variant>
      <vt:variant>
        <vt:i4>5</vt:i4>
      </vt:variant>
      <vt:variant>
        <vt:lpwstr/>
      </vt:variant>
      <vt:variant>
        <vt:lpwstr>_Toc405362795</vt:lpwstr>
      </vt:variant>
      <vt:variant>
        <vt:i4>2031664</vt:i4>
      </vt:variant>
      <vt:variant>
        <vt:i4>3113</vt:i4>
      </vt:variant>
      <vt:variant>
        <vt:i4>0</vt:i4>
      </vt:variant>
      <vt:variant>
        <vt:i4>5</vt:i4>
      </vt:variant>
      <vt:variant>
        <vt:lpwstr/>
      </vt:variant>
      <vt:variant>
        <vt:lpwstr>_Toc405362794</vt:lpwstr>
      </vt:variant>
      <vt:variant>
        <vt:i4>2031664</vt:i4>
      </vt:variant>
      <vt:variant>
        <vt:i4>3107</vt:i4>
      </vt:variant>
      <vt:variant>
        <vt:i4>0</vt:i4>
      </vt:variant>
      <vt:variant>
        <vt:i4>5</vt:i4>
      </vt:variant>
      <vt:variant>
        <vt:lpwstr/>
      </vt:variant>
      <vt:variant>
        <vt:lpwstr>_Toc405362793</vt:lpwstr>
      </vt:variant>
      <vt:variant>
        <vt:i4>2031664</vt:i4>
      </vt:variant>
      <vt:variant>
        <vt:i4>3101</vt:i4>
      </vt:variant>
      <vt:variant>
        <vt:i4>0</vt:i4>
      </vt:variant>
      <vt:variant>
        <vt:i4>5</vt:i4>
      </vt:variant>
      <vt:variant>
        <vt:lpwstr/>
      </vt:variant>
      <vt:variant>
        <vt:lpwstr>_Toc405362792</vt:lpwstr>
      </vt:variant>
      <vt:variant>
        <vt:i4>2031664</vt:i4>
      </vt:variant>
      <vt:variant>
        <vt:i4>3095</vt:i4>
      </vt:variant>
      <vt:variant>
        <vt:i4>0</vt:i4>
      </vt:variant>
      <vt:variant>
        <vt:i4>5</vt:i4>
      </vt:variant>
      <vt:variant>
        <vt:lpwstr/>
      </vt:variant>
      <vt:variant>
        <vt:lpwstr>_Toc405362791</vt:lpwstr>
      </vt:variant>
      <vt:variant>
        <vt:i4>2031664</vt:i4>
      </vt:variant>
      <vt:variant>
        <vt:i4>3089</vt:i4>
      </vt:variant>
      <vt:variant>
        <vt:i4>0</vt:i4>
      </vt:variant>
      <vt:variant>
        <vt:i4>5</vt:i4>
      </vt:variant>
      <vt:variant>
        <vt:lpwstr/>
      </vt:variant>
      <vt:variant>
        <vt:lpwstr>_Toc405362790</vt:lpwstr>
      </vt:variant>
      <vt:variant>
        <vt:i4>1966128</vt:i4>
      </vt:variant>
      <vt:variant>
        <vt:i4>3083</vt:i4>
      </vt:variant>
      <vt:variant>
        <vt:i4>0</vt:i4>
      </vt:variant>
      <vt:variant>
        <vt:i4>5</vt:i4>
      </vt:variant>
      <vt:variant>
        <vt:lpwstr/>
      </vt:variant>
      <vt:variant>
        <vt:lpwstr>_Toc405362789</vt:lpwstr>
      </vt:variant>
      <vt:variant>
        <vt:i4>1966128</vt:i4>
      </vt:variant>
      <vt:variant>
        <vt:i4>3077</vt:i4>
      </vt:variant>
      <vt:variant>
        <vt:i4>0</vt:i4>
      </vt:variant>
      <vt:variant>
        <vt:i4>5</vt:i4>
      </vt:variant>
      <vt:variant>
        <vt:lpwstr/>
      </vt:variant>
      <vt:variant>
        <vt:lpwstr>_Toc405362788</vt:lpwstr>
      </vt:variant>
      <vt:variant>
        <vt:i4>1966128</vt:i4>
      </vt:variant>
      <vt:variant>
        <vt:i4>3071</vt:i4>
      </vt:variant>
      <vt:variant>
        <vt:i4>0</vt:i4>
      </vt:variant>
      <vt:variant>
        <vt:i4>5</vt:i4>
      </vt:variant>
      <vt:variant>
        <vt:lpwstr/>
      </vt:variant>
      <vt:variant>
        <vt:lpwstr>_Toc405362787</vt:lpwstr>
      </vt:variant>
      <vt:variant>
        <vt:i4>1966128</vt:i4>
      </vt:variant>
      <vt:variant>
        <vt:i4>3065</vt:i4>
      </vt:variant>
      <vt:variant>
        <vt:i4>0</vt:i4>
      </vt:variant>
      <vt:variant>
        <vt:i4>5</vt:i4>
      </vt:variant>
      <vt:variant>
        <vt:lpwstr/>
      </vt:variant>
      <vt:variant>
        <vt:lpwstr>_Toc405362786</vt:lpwstr>
      </vt:variant>
      <vt:variant>
        <vt:i4>1966128</vt:i4>
      </vt:variant>
      <vt:variant>
        <vt:i4>3059</vt:i4>
      </vt:variant>
      <vt:variant>
        <vt:i4>0</vt:i4>
      </vt:variant>
      <vt:variant>
        <vt:i4>5</vt:i4>
      </vt:variant>
      <vt:variant>
        <vt:lpwstr/>
      </vt:variant>
      <vt:variant>
        <vt:lpwstr>_Toc405362785</vt:lpwstr>
      </vt:variant>
      <vt:variant>
        <vt:i4>1966128</vt:i4>
      </vt:variant>
      <vt:variant>
        <vt:i4>3053</vt:i4>
      </vt:variant>
      <vt:variant>
        <vt:i4>0</vt:i4>
      </vt:variant>
      <vt:variant>
        <vt:i4>5</vt:i4>
      </vt:variant>
      <vt:variant>
        <vt:lpwstr/>
      </vt:variant>
      <vt:variant>
        <vt:lpwstr>_Toc405362784</vt:lpwstr>
      </vt:variant>
      <vt:variant>
        <vt:i4>1966128</vt:i4>
      </vt:variant>
      <vt:variant>
        <vt:i4>3047</vt:i4>
      </vt:variant>
      <vt:variant>
        <vt:i4>0</vt:i4>
      </vt:variant>
      <vt:variant>
        <vt:i4>5</vt:i4>
      </vt:variant>
      <vt:variant>
        <vt:lpwstr/>
      </vt:variant>
      <vt:variant>
        <vt:lpwstr>_Toc405362783</vt:lpwstr>
      </vt:variant>
      <vt:variant>
        <vt:i4>1966128</vt:i4>
      </vt:variant>
      <vt:variant>
        <vt:i4>3041</vt:i4>
      </vt:variant>
      <vt:variant>
        <vt:i4>0</vt:i4>
      </vt:variant>
      <vt:variant>
        <vt:i4>5</vt:i4>
      </vt:variant>
      <vt:variant>
        <vt:lpwstr/>
      </vt:variant>
      <vt:variant>
        <vt:lpwstr>_Toc405362782</vt:lpwstr>
      </vt:variant>
      <vt:variant>
        <vt:i4>1966128</vt:i4>
      </vt:variant>
      <vt:variant>
        <vt:i4>3035</vt:i4>
      </vt:variant>
      <vt:variant>
        <vt:i4>0</vt:i4>
      </vt:variant>
      <vt:variant>
        <vt:i4>5</vt:i4>
      </vt:variant>
      <vt:variant>
        <vt:lpwstr/>
      </vt:variant>
      <vt:variant>
        <vt:lpwstr>_Toc405362781</vt:lpwstr>
      </vt:variant>
      <vt:variant>
        <vt:i4>1966128</vt:i4>
      </vt:variant>
      <vt:variant>
        <vt:i4>3029</vt:i4>
      </vt:variant>
      <vt:variant>
        <vt:i4>0</vt:i4>
      </vt:variant>
      <vt:variant>
        <vt:i4>5</vt:i4>
      </vt:variant>
      <vt:variant>
        <vt:lpwstr/>
      </vt:variant>
      <vt:variant>
        <vt:lpwstr>_Toc405362780</vt:lpwstr>
      </vt:variant>
      <vt:variant>
        <vt:i4>1114160</vt:i4>
      </vt:variant>
      <vt:variant>
        <vt:i4>3023</vt:i4>
      </vt:variant>
      <vt:variant>
        <vt:i4>0</vt:i4>
      </vt:variant>
      <vt:variant>
        <vt:i4>5</vt:i4>
      </vt:variant>
      <vt:variant>
        <vt:lpwstr/>
      </vt:variant>
      <vt:variant>
        <vt:lpwstr>_Toc405362779</vt:lpwstr>
      </vt:variant>
      <vt:variant>
        <vt:i4>1114160</vt:i4>
      </vt:variant>
      <vt:variant>
        <vt:i4>3017</vt:i4>
      </vt:variant>
      <vt:variant>
        <vt:i4>0</vt:i4>
      </vt:variant>
      <vt:variant>
        <vt:i4>5</vt:i4>
      </vt:variant>
      <vt:variant>
        <vt:lpwstr/>
      </vt:variant>
      <vt:variant>
        <vt:lpwstr>_Toc405362778</vt:lpwstr>
      </vt:variant>
      <vt:variant>
        <vt:i4>1114160</vt:i4>
      </vt:variant>
      <vt:variant>
        <vt:i4>3011</vt:i4>
      </vt:variant>
      <vt:variant>
        <vt:i4>0</vt:i4>
      </vt:variant>
      <vt:variant>
        <vt:i4>5</vt:i4>
      </vt:variant>
      <vt:variant>
        <vt:lpwstr/>
      </vt:variant>
      <vt:variant>
        <vt:lpwstr>_Toc405362777</vt:lpwstr>
      </vt:variant>
      <vt:variant>
        <vt:i4>1114160</vt:i4>
      </vt:variant>
      <vt:variant>
        <vt:i4>3005</vt:i4>
      </vt:variant>
      <vt:variant>
        <vt:i4>0</vt:i4>
      </vt:variant>
      <vt:variant>
        <vt:i4>5</vt:i4>
      </vt:variant>
      <vt:variant>
        <vt:lpwstr/>
      </vt:variant>
      <vt:variant>
        <vt:lpwstr>_Toc405362776</vt:lpwstr>
      </vt:variant>
      <vt:variant>
        <vt:i4>1114160</vt:i4>
      </vt:variant>
      <vt:variant>
        <vt:i4>2999</vt:i4>
      </vt:variant>
      <vt:variant>
        <vt:i4>0</vt:i4>
      </vt:variant>
      <vt:variant>
        <vt:i4>5</vt:i4>
      </vt:variant>
      <vt:variant>
        <vt:lpwstr/>
      </vt:variant>
      <vt:variant>
        <vt:lpwstr>_Toc405362775</vt:lpwstr>
      </vt:variant>
      <vt:variant>
        <vt:i4>1114160</vt:i4>
      </vt:variant>
      <vt:variant>
        <vt:i4>2993</vt:i4>
      </vt:variant>
      <vt:variant>
        <vt:i4>0</vt:i4>
      </vt:variant>
      <vt:variant>
        <vt:i4>5</vt:i4>
      </vt:variant>
      <vt:variant>
        <vt:lpwstr/>
      </vt:variant>
      <vt:variant>
        <vt:lpwstr>_Toc405362774</vt:lpwstr>
      </vt:variant>
      <vt:variant>
        <vt:i4>1114160</vt:i4>
      </vt:variant>
      <vt:variant>
        <vt:i4>2987</vt:i4>
      </vt:variant>
      <vt:variant>
        <vt:i4>0</vt:i4>
      </vt:variant>
      <vt:variant>
        <vt:i4>5</vt:i4>
      </vt:variant>
      <vt:variant>
        <vt:lpwstr/>
      </vt:variant>
      <vt:variant>
        <vt:lpwstr>_Toc405362773</vt:lpwstr>
      </vt:variant>
      <vt:variant>
        <vt:i4>1114160</vt:i4>
      </vt:variant>
      <vt:variant>
        <vt:i4>2981</vt:i4>
      </vt:variant>
      <vt:variant>
        <vt:i4>0</vt:i4>
      </vt:variant>
      <vt:variant>
        <vt:i4>5</vt:i4>
      </vt:variant>
      <vt:variant>
        <vt:lpwstr/>
      </vt:variant>
      <vt:variant>
        <vt:lpwstr>_Toc405362772</vt:lpwstr>
      </vt:variant>
      <vt:variant>
        <vt:i4>1114160</vt:i4>
      </vt:variant>
      <vt:variant>
        <vt:i4>2975</vt:i4>
      </vt:variant>
      <vt:variant>
        <vt:i4>0</vt:i4>
      </vt:variant>
      <vt:variant>
        <vt:i4>5</vt:i4>
      </vt:variant>
      <vt:variant>
        <vt:lpwstr/>
      </vt:variant>
      <vt:variant>
        <vt:lpwstr>_Toc405362771</vt:lpwstr>
      </vt:variant>
      <vt:variant>
        <vt:i4>1114160</vt:i4>
      </vt:variant>
      <vt:variant>
        <vt:i4>2969</vt:i4>
      </vt:variant>
      <vt:variant>
        <vt:i4>0</vt:i4>
      </vt:variant>
      <vt:variant>
        <vt:i4>5</vt:i4>
      </vt:variant>
      <vt:variant>
        <vt:lpwstr/>
      </vt:variant>
      <vt:variant>
        <vt:lpwstr>_Toc405362770</vt:lpwstr>
      </vt:variant>
      <vt:variant>
        <vt:i4>1048624</vt:i4>
      </vt:variant>
      <vt:variant>
        <vt:i4>2963</vt:i4>
      </vt:variant>
      <vt:variant>
        <vt:i4>0</vt:i4>
      </vt:variant>
      <vt:variant>
        <vt:i4>5</vt:i4>
      </vt:variant>
      <vt:variant>
        <vt:lpwstr/>
      </vt:variant>
      <vt:variant>
        <vt:lpwstr>_Toc405362769</vt:lpwstr>
      </vt:variant>
      <vt:variant>
        <vt:i4>1048624</vt:i4>
      </vt:variant>
      <vt:variant>
        <vt:i4>2957</vt:i4>
      </vt:variant>
      <vt:variant>
        <vt:i4>0</vt:i4>
      </vt:variant>
      <vt:variant>
        <vt:i4>5</vt:i4>
      </vt:variant>
      <vt:variant>
        <vt:lpwstr/>
      </vt:variant>
      <vt:variant>
        <vt:lpwstr>_Toc405362768</vt:lpwstr>
      </vt:variant>
      <vt:variant>
        <vt:i4>1048624</vt:i4>
      </vt:variant>
      <vt:variant>
        <vt:i4>2951</vt:i4>
      </vt:variant>
      <vt:variant>
        <vt:i4>0</vt:i4>
      </vt:variant>
      <vt:variant>
        <vt:i4>5</vt:i4>
      </vt:variant>
      <vt:variant>
        <vt:lpwstr/>
      </vt:variant>
      <vt:variant>
        <vt:lpwstr>_Toc405362767</vt:lpwstr>
      </vt:variant>
      <vt:variant>
        <vt:i4>1048624</vt:i4>
      </vt:variant>
      <vt:variant>
        <vt:i4>2945</vt:i4>
      </vt:variant>
      <vt:variant>
        <vt:i4>0</vt:i4>
      </vt:variant>
      <vt:variant>
        <vt:i4>5</vt:i4>
      </vt:variant>
      <vt:variant>
        <vt:lpwstr/>
      </vt:variant>
      <vt:variant>
        <vt:lpwstr>_Toc405362766</vt:lpwstr>
      </vt:variant>
      <vt:variant>
        <vt:i4>1048624</vt:i4>
      </vt:variant>
      <vt:variant>
        <vt:i4>2939</vt:i4>
      </vt:variant>
      <vt:variant>
        <vt:i4>0</vt:i4>
      </vt:variant>
      <vt:variant>
        <vt:i4>5</vt:i4>
      </vt:variant>
      <vt:variant>
        <vt:lpwstr/>
      </vt:variant>
      <vt:variant>
        <vt:lpwstr>_Toc405362765</vt:lpwstr>
      </vt:variant>
      <vt:variant>
        <vt:i4>1048624</vt:i4>
      </vt:variant>
      <vt:variant>
        <vt:i4>2933</vt:i4>
      </vt:variant>
      <vt:variant>
        <vt:i4>0</vt:i4>
      </vt:variant>
      <vt:variant>
        <vt:i4>5</vt:i4>
      </vt:variant>
      <vt:variant>
        <vt:lpwstr/>
      </vt:variant>
      <vt:variant>
        <vt:lpwstr>_Toc405362764</vt:lpwstr>
      </vt:variant>
      <vt:variant>
        <vt:i4>1048624</vt:i4>
      </vt:variant>
      <vt:variant>
        <vt:i4>2927</vt:i4>
      </vt:variant>
      <vt:variant>
        <vt:i4>0</vt:i4>
      </vt:variant>
      <vt:variant>
        <vt:i4>5</vt:i4>
      </vt:variant>
      <vt:variant>
        <vt:lpwstr/>
      </vt:variant>
      <vt:variant>
        <vt:lpwstr>_Toc405362763</vt:lpwstr>
      </vt:variant>
      <vt:variant>
        <vt:i4>1048624</vt:i4>
      </vt:variant>
      <vt:variant>
        <vt:i4>2921</vt:i4>
      </vt:variant>
      <vt:variant>
        <vt:i4>0</vt:i4>
      </vt:variant>
      <vt:variant>
        <vt:i4>5</vt:i4>
      </vt:variant>
      <vt:variant>
        <vt:lpwstr/>
      </vt:variant>
      <vt:variant>
        <vt:lpwstr>_Toc405362762</vt:lpwstr>
      </vt:variant>
      <vt:variant>
        <vt:i4>1048624</vt:i4>
      </vt:variant>
      <vt:variant>
        <vt:i4>2915</vt:i4>
      </vt:variant>
      <vt:variant>
        <vt:i4>0</vt:i4>
      </vt:variant>
      <vt:variant>
        <vt:i4>5</vt:i4>
      </vt:variant>
      <vt:variant>
        <vt:lpwstr/>
      </vt:variant>
      <vt:variant>
        <vt:lpwstr>_Toc405362761</vt:lpwstr>
      </vt:variant>
      <vt:variant>
        <vt:i4>1048624</vt:i4>
      </vt:variant>
      <vt:variant>
        <vt:i4>2909</vt:i4>
      </vt:variant>
      <vt:variant>
        <vt:i4>0</vt:i4>
      </vt:variant>
      <vt:variant>
        <vt:i4>5</vt:i4>
      </vt:variant>
      <vt:variant>
        <vt:lpwstr/>
      </vt:variant>
      <vt:variant>
        <vt:lpwstr>_Toc405362760</vt:lpwstr>
      </vt:variant>
      <vt:variant>
        <vt:i4>1245232</vt:i4>
      </vt:variant>
      <vt:variant>
        <vt:i4>2903</vt:i4>
      </vt:variant>
      <vt:variant>
        <vt:i4>0</vt:i4>
      </vt:variant>
      <vt:variant>
        <vt:i4>5</vt:i4>
      </vt:variant>
      <vt:variant>
        <vt:lpwstr/>
      </vt:variant>
      <vt:variant>
        <vt:lpwstr>_Toc405362759</vt:lpwstr>
      </vt:variant>
      <vt:variant>
        <vt:i4>1245232</vt:i4>
      </vt:variant>
      <vt:variant>
        <vt:i4>2897</vt:i4>
      </vt:variant>
      <vt:variant>
        <vt:i4>0</vt:i4>
      </vt:variant>
      <vt:variant>
        <vt:i4>5</vt:i4>
      </vt:variant>
      <vt:variant>
        <vt:lpwstr/>
      </vt:variant>
      <vt:variant>
        <vt:lpwstr>_Toc405362758</vt:lpwstr>
      </vt:variant>
      <vt:variant>
        <vt:i4>1245232</vt:i4>
      </vt:variant>
      <vt:variant>
        <vt:i4>2891</vt:i4>
      </vt:variant>
      <vt:variant>
        <vt:i4>0</vt:i4>
      </vt:variant>
      <vt:variant>
        <vt:i4>5</vt:i4>
      </vt:variant>
      <vt:variant>
        <vt:lpwstr/>
      </vt:variant>
      <vt:variant>
        <vt:lpwstr>_Toc405362757</vt:lpwstr>
      </vt:variant>
      <vt:variant>
        <vt:i4>1245232</vt:i4>
      </vt:variant>
      <vt:variant>
        <vt:i4>2885</vt:i4>
      </vt:variant>
      <vt:variant>
        <vt:i4>0</vt:i4>
      </vt:variant>
      <vt:variant>
        <vt:i4>5</vt:i4>
      </vt:variant>
      <vt:variant>
        <vt:lpwstr/>
      </vt:variant>
      <vt:variant>
        <vt:lpwstr>_Toc405362756</vt:lpwstr>
      </vt:variant>
      <vt:variant>
        <vt:i4>1245232</vt:i4>
      </vt:variant>
      <vt:variant>
        <vt:i4>2879</vt:i4>
      </vt:variant>
      <vt:variant>
        <vt:i4>0</vt:i4>
      </vt:variant>
      <vt:variant>
        <vt:i4>5</vt:i4>
      </vt:variant>
      <vt:variant>
        <vt:lpwstr/>
      </vt:variant>
      <vt:variant>
        <vt:lpwstr>_Toc405362755</vt:lpwstr>
      </vt:variant>
      <vt:variant>
        <vt:i4>1245232</vt:i4>
      </vt:variant>
      <vt:variant>
        <vt:i4>2873</vt:i4>
      </vt:variant>
      <vt:variant>
        <vt:i4>0</vt:i4>
      </vt:variant>
      <vt:variant>
        <vt:i4>5</vt:i4>
      </vt:variant>
      <vt:variant>
        <vt:lpwstr/>
      </vt:variant>
      <vt:variant>
        <vt:lpwstr>_Toc405362754</vt:lpwstr>
      </vt:variant>
      <vt:variant>
        <vt:i4>1245232</vt:i4>
      </vt:variant>
      <vt:variant>
        <vt:i4>2867</vt:i4>
      </vt:variant>
      <vt:variant>
        <vt:i4>0</vt:i4>
      </vt:variant>
      <vt:variant>
        <vt:i4>5</vt:i4>
      </vt:variant>
      <vt:variant>
        <vt:lpwstr/>
      </vt:variant>
      <vt:variant>
        <vt:lpwstr>_Toc405362753</vt:lpwstr>
      </vt:variant>
      <vt:variant>
        <vt:i4>1245232</vt:i4>
      </vt:variant>
      <vt:variant>
        <vt:i4>2861</vt:i4>
      </vt:variant>
      <vt:variant>
        <vt:i4>0</vt:i4>
      </vt:variant>
      <vt:variant>
        <vt:i4>5</vt:i4>
      </vt:variant>
      <vt:variant>
        <vt:lpwstr/>
      </vt:variant>
      <vt:variant>
        <vt:lpwstr>_Toc405362752</vt:lpwstr>
      </vt:variant>
      <vt:variant>
        <vt:i4>1245232</vt:i4>
      </vt:variant>
      <vt:variant>
        <vt:i4>2855</vt:i4>
      </vt:variant>
      <vt:variant>
        <vt:i4>0</vt:i4>
      </vt:variant>
      <vt:variant>
        <vt:i4>5</vt:i4>
      </vt:variant>
      <vt:variant>
        <vt:lpwstr/>
      </vt:variant>
      <vt:variant>
        <vt:lpwstr>_Toc405362751</vt:lpwstr>
      </vt:variant>
      <vt:variant>
        <vt:i4>1245232</vt:i4>
      </vt:variant>
      <vt:variant>
        <vt:i4>2849</vt:i4>
      </vt:variant>
      <vt:variant>
        <vt:i4>0</vt:i4>
      </vt:variant>
      <vt:variant>
        <vt:i4>5</vt:i4>
      </vt:variant>
      <vt:variant>
        <vt:lpwstr/>
      </vt:variant>
      <vt:variant>
        <vt:lpwstr>_Toc405362750</vt:lpwstr>
      </vt:variant>
      <vt:variant>
        <vt:i4>1179696</vt:i4>
      </vt:variant>
      <vt:variant>
        <vt:i4>2843</vt:i4>
      </vt:variant>
      <vt:variant>
        <vt:i4>0</vt:i4>
      </vt:variant>
      <vt:variant>
        <vt:i4>5</vt:i4>
      </vt:variant>
      <vt:variant>
        <vt:lpwstr/>
      </vt:variant>
      <vt:variant>
        <vt:lpwstr>_Toc405362749</vt:lpwstr>
      </vt:variant>
      <vt:variant>
        <vt:i4>1179696</vt:i4>
      </vt:variant>
      <vt:variant>
        <vt:i4>2837</vt:i4>
      </vt:variant>
      <vt:variant>
        <vt:i4>0</vt:i4>
      </vt:variant>
      <vt:variant>
        <vt:i4>5</vt:i4>
      </vt:variant>
      <vt:variant>
        <vt:lpwstr/>
      </vt:variant>
      <vt:variant>
        <vt:lpwstr>_Toc405362748</vt:lpwstr>
      </vt:variant>
      <vt:variant>
        <vt:i4>1179696</vt:i4>
      </vt:variant>
      <vt:variant>
        <vt:i4>2831</vt:i4>
      </vt:variant>
      <vt:variant>
        <vt:i4>0</vt:i4>
      </vt:variant>
      <vt:variant>
        <vt:i4>5</vt:i4>
      </vt:variant>
      <vt:variant>
        <vt:lpwstr/>
      </vt:variant>
      <vt:variant>
        <vt:lpwstr>_Toc405362747</vt:lpwstr>
      </vt:variant>
      <vt:variant>
        <vt:i4>1179696</vt:i4>
      </vt:variant>
      <vt:variant>
        <vt:i4>2825</vt:i4>
      </vt:variant>
      <vt:variant>
        <vt:i4>0</vt:i4>
      </vt:variant>
      <vt:variant>
        <vt:i4>5</vt:i4>
      </vt:variant>
      <vt:variant>
        <vt:lpwstr/>
      </vt:variant>
      <vt:variant>
        <vt:lpwstr>_Toc405362746</vt:lpwstr>
      </vt:variant>
      <vt:variant>
        <vt:i4>1179696</vt:i4>
      </vt:variant>
      <vt:variant>
        <vt:i4>2819</vt:i4>
      </vt:variant>
      <vt:variant>
        <vt:i4>0</vt:i4>
      </vt:variant>
      <vt:variant>
        <vt:i4>5</vt:i4>
      </vt:variant>
      <vt:variant>
        <vt:lpwstr/>
      </vt:variant>
      <vt:variant>
        <vt:lpwstr>_Toc405362745</vt:lpwstr>
      </vt:variant>
      <vt:variant>
        <vt:i4>1179696</vt:i4>
      </vt:variant>
      <vt:variant>
        <vt:i4>2813</vt:i4>
      </vt:variant>
      <vt:variant>
        <vt:i4>0</vt:i4>
      </vt:variant>
      <vt:variant>
        <vt:i4>5</vt:i4>
      </vt:variant>
      <vt:variant>
        <vt:lpwstr/>
      </vt:variant>
      <vt:variant>
        <vt:lpwstr>_Toc405362744</vt:lpwstr>
      </vt:variant>
      <vt:variant>
        <vt:i4>1179696</vt:i4>
      </vt:variant>
      <vt:variant>
        <vt:i4>2807</vt:i4>
      </vt:variant>
      <vt:variant>
        <vt:i4>0</vt:i4>
      </vt:variant>
      <vt:variant>
        <vt:i4>5</vt:i4>
      </vt:variant>
      <vt:variant>
        <vt:lpwstr/>
      </vt:variant>
      <vt:variant>
        <vt:lpwstr>_Toc405362743</vt:lpwstr>
      </vt:variant>
      <vt:variant>
        <vt:i4>1179696</vt:i4>
      </vt:variant>
      <vt:variant>
        <vt:i4>2801</vt:i4>
      </vt:variant>
      <vt:variant>
        <vt:i4>0</vt:i4>
      </vt:variant>
      <vt:variant>
        <vt:i4>5</vt:i4>
      </vt:variant>
      <vt:variant>
        <vt:lpwstr/>
      </vt:variant>
      <vt:variant>
        <vt:lpwstr>_Toc405362742</vt:lpwstr>
      </vt:variant>
      <vt:variant>
        <vt:i4>1179696</vt:i4>
      </vt:variant>
      <vt:variant>
        <vt:i4>2795</vt:i4>
      </vt:variant>
      <vt:variant>
        <vt:i4>0</vt:i4>
      </vt:variant>
      <vt:variant>
        <vt:i4>5</vt:i4>
      </vt:variant>
      <vt:variant>
        <vt:lpwstr/>
      </vt:variant>
      <vt:variant>
        <vt:lpwstr>_Toc405362741</vt:lpwstr>
      </vt:variant>
      <vt:variant>
        <vt:i4>1179696</vt:i4>
      </vt:variant>
      <vt:variant>
        <vt:i4>2789</vt:i4>
      </vt:variant>
      <vt:variant>
        <vt:i4>0</vt:i4>
      </vt:variant>
      <vt:variant>
        <vt:i4>5</vt:i4>
      </vt:variant>
      <vt:variant>
        <vt:lpwstr/>
      </vt:variant>
      <vt:variant>
        <vt:lpwstr>_Toc405362740</vt:lpwstr>
      </vt:variant>
      <vt:variant>
        <vt:i4>1376304</vt:i4>
      </vt:variant>
      <vt:variant>
        <vt:i4>2783</vt:i4>
      </vt:variant>
      <vt:variant>
        <vt:i4>0</vt:i4>
      </vt:variant>
      <vt:variant>
        <vt:i4>5</vt:i4>
      </vt:variant>
      <vt:variant>
        <vt:lpwstr/>
      </vt:variant>
      <vt:variant>
        <vt:lpwstr>_Toc405362739</vt:lpwstr>
      </vt:variant>
      <vt:variant>
        <vt:i4>1376304</vt:i4>
      </vt:variant>
      <vt:variant>
        <vt:i4>2777</vt:i4>
      </vt:variant>
      <vt:variant>
        <vt:i4>0</vt:i4>
      </vt:variant>
      <vt:variant>
        <vt:i4>5</vt:i4>
      </vt:variant>
      <vt:variant>
        <vt:lpwstr/>
      </vt:variant>
      <vt:variant>
        <vt:lpwstr>_Toc405362738</vt:lpwstr>
      </vt:variant>
      <vt:variant>
        <vt:i4>1376304</vt:i4>
      </vt:variant>
      <vt:variant>
        <vt:i4>2771</vt:i4>
      </vt:variant>
      <vt:variant>
        <vt:i4>0</vt:i4>
      </vt:variant>
      <vt:variant>
        <vt:i4>5</vt:i4>
      </vt:variant>
      <vt:variant>
        <vt:lpwstr/>
      </vt:variant>
      <vt:variant>
        <vt:lpwstr>_Toc405362737</vt:lpwstr>
      </vt:variant>
      <vt:variant>
        <vt:i4>1376304</vt:i4>
      </vt:variant>
      <vt:variant>
        <vt:i4>2765</vt:i4>
      </vt:variant>
      <vt:variant>
        <vt:i4>0</vt:i4>
      </vt:variant>
      <vt:variant>
        <vt:i4>5</vt:i4>
      </vt:variant>
      <vt:variant>
        <vt:lpwstr/>
      </vt:variant>
      <vt:variant>
        <vt:lpwstr>_Toc405362736</vt:lpwstr>
      </vt:variant>
      <vt:variant>
        <vt:i4>1376304</vt:i4>
      </vt:variant>
      <vt:variant>
        <vt:i4>2759</vt:i4>
      </vt:variant>
      <vt:variant>
        <vt:i4>0</vt:i4>
      </vt:variant>
      <vt:variant>
        <vt:i4>5</vt:i4>
      </vt:variant>
      <vt:variant>
        <vt:lpwstr/>
      </vt:variant>
      <vt:variant>
        <vt:lpwstr>_Toc405362735</vt:lpwstr>
      </vt:variant>
      <vt:variant>
        <vt:i4>1376304</vt:i4>
      </vt:variant>
      <vt:variant>
        <vt:i4>2753</vt:i4>
      </vt:variant>
      <vt:variant>
        <vt:i4>0</vt:i4>
      </vt:variant>
      <vt:variant>
        <vt:i4>5</vt:i4>
      </vt:variant>
      <vt:variant>
        <vt:lpwstr/>
      </vt:variant>
      <vt:variant>
        <vt:lpwstr>_Toc405362734</vt:lpwstr>
      </vt:variant>
      <vt:variant>
        <vt:i4>1376304</vt:i4>
      </vt:variant>
      <vt:variant>
        <vt:i4>2747</vt:i4>
      </vt:variant>
      <vt:variant>
        <vt:i4>0</vt:i4>
      </vt:variant>
      <vt:variant>
        <vt:i4>5</vt:i4>
      </vt:variant>
      <vt:variant>
        <vt:lpwstr/>
      </vt:variant>
      <vt:variant>
        <vt:lpwstr>_Toc405362733</vt:lpwstr>
      </vt:variant>
      <vt:variant>
        <vt:i4>1376304</vt:i4>
      </vt:variant>
      <vt:variant>
        <vt:i4>2741</vt:i4>
      </vt:variant>
      <vt:variant>
        <vt:i4>0</vt:i4>
      </vt:variant>
      <vt:variant>
        <vt:i4>5</vt:i4>
      </vt:variant>
      <vt:variant>
        <vt:lpwstr/>
      </vt:variant>
      <vt:variant>
        <vt:lpwstr>_Toc405362732</vt:lpwstr>
      </vt:variant>
      <vt:variant>
        <vt:i4>1376304</vt:i4>
      </vt:variant>
      <vt:variant>
        <vt:i4>2735</vt:i4>
      </vt:variant>
      <vt:variant>
        <vt:i4>0</vt:i4>
      </vt:variant>
      <vt:variant>
        <vt:i4>5</vt:i4>
      </vt:variant>
      <vt:variant>
        <vt:lpwstr/>
      </vt:variant>
      <vt:variant>
        <vt:lpwstr>_Toc405362731</vt:lpwstr>
      </vt:variant>
      <vt:variant>
        <vt:i4>1376304</vt:i4>
      </vt:variant>
      <vt:variant>
        <vt:i4>2729</vt:i4>
      </vt:variant>
      <vt:variant>
        <vt:i4>0</vt:i4>
      </vt:variant>
      <vt:variant>
        <vt:i4>5</vt:i4>
      </vt:variant>
      <vt:variant>
        <vt:lpwstr/>
      </vt:variant>
      <vt:variant>
        <vt:lpwstr>_Toc405362730</vt:lpwstr>
      </vt:variant>
      <vt:variant>
        <vt:i4>1310768</vt:i4>
      </vt:variant>
      <vt:variant>
        <vt:i4>2723</vt:i4>
      </vt:variant>
      <vt:variant>
        <vt:i4>0</vt:i4>
      </vt:variant>
      <vt:variant>
        <vt:i4>5</vt:i4>
      </vt:variant>
      <vt:variant>
        <vt:lpwstr/>
      </vt:variant>
      <vt:variant>
        <vt:lpwstr>_Toc405362729</vt:lpwstr>
      </vt:variant>
      <vt:variant>
        <vt:i4>1310768</vt:i4>
      </vt:variant>
      <vt:variant>
        <vt:i4>2717</vt:i4>
      </vt:variant>
      <vt:variant>
        <vt:i4>0</vt:i4>
      </vt:variant>
      <vt:variant>
        <vt:i4>5</vt:i4>
      </vt:variant>
      <vt:variant>
        <vt:lpwstr/>
      </vt:variant>
      <vt:variant>
        <vt:lpwstr>_Toc405362728</vt:lpwstr>
      </vt:variant>
      <vt:variant>
        <vt:i4>1310768</vt:i4>
      </vt:variant>
      <vt:variant>
        <vt:i4>2711</vt:i4>
      </vt:variant>
      <vt:variant>
        <vt:i4>0</vt:i4>
      </vt:variant>
      <vt:variant>
        <vt:i4>5</vt:i4>
      </vt:variant>
      <vt:variant>
        <vt:lpwstr/>
      </vt:variant>
      <vt:variant>
        <vt:lpwstr>_Toc405362727</vt:lpwstr>
      </vt:variant>
      <vt:variant>
        <vt:i4>1310768</vt:i4>
      </vt:variant>
      <vt:variant>
        <vt:i4>2705</vt:i4>
      </vt:variant>
      <vt:variant>
        <vt:i4>0</vt:i4>
      </vt:variant>
      <vt:variant>
        <vt:i4>5</vt:i4>
      </vt:variant>
      <vt:variant>
        <vt:lpwstr/>
      </vt:variant>
      <vt:variant>
        <vt:lpwstr>_Toc405362726</vt:lpwstr>
      </vt:variant>
      <vt:variant>
        <vt:i4>1310768</vt:i4>
      </vt:variant>
      <vt:variant>
        <vt:i4>2699</vt:i4>
      </vt:variant>
      <vt:variant>
        <vt:i4>0</vt:i4>
      </vt:variant>
      <vt:variant>
        <vt:i4>5</vt:i4>
      </vt:variant>
      <vt:variant>
        <vt:lpwstr/>
      </vt:variant>
      <vt:variant>
        <vt:lpwstr>_Toc405362725</vt:lpwstr>
      </vt:variant>
      <vt:variant>
        <vt:i4>1310768</vt:i4>
      </vt:variant>
      <vt:variant>
        <vt:i4>2693</vt:i4>
      </vt:variant>
      <vt:variant>
        <vt:i4>0</vt:i4>
      </vt:variant>
      <vt:variant>
        <vt:i4>5</vt:i4>
      </vt:variant>
      <vt:variant>
        <vt:lpwstr/>
      </vt:variant>
      <vt:variant>
        <vt:lpwstr>_Toc405362724</vt:lpwstr>
      </vt:variant>
      <vt:variant>
        <vt:i4>1310768</vt:i4>
      </vt:variant>
      <vt:variant>
        <vt:i4>2687</vt:i4>
      </vt:variant>
      <vt:variant>
        <vt:i4>0</vt:i4>
      </vt:variant>
      <vt:variant>
        <vt:i4>5</vt:i4>
      </vt:variant>
      <vt:variant>
        <vt:lpwstr/>
      </vt:variant>
      <vt:variant>
        <vt:lpwstr>_Toc405362723</vt:lpwstr>
      </vt:variant>
      <vt:variant>
        <vt:i4>1310768</vt:i4>
      </vt:variant>
      <vt:variant>
        <vt:i4>2681</vt:i4>
      </vt:variant>
      <vt:variant>
        <vt:i4>0</vt:i4>
      </vt:variant>
      <vt:variant>
        <vt:i4>5</vt:i4>
      </vt:variant>
      <vt:variant>
        <vt:lpwstr/>
      </vt:variant>
      <vt:variant>
        <vt:lpwstr>_Toc405362722</vt:lpwstr>
      </vt:variant>
      <vt:variant>
        <vt:i4>1310768</vt:i4>
      </vt:variant>
      <vt:variant>
        <vt:i4>2675</vt:i4>
      </vt:variant>
      <vt:variant>
        <vt:i4>0</vt:i4>
      </vt:variant>
      <vt:variant>
        <vt:i4>5</vt:i4>
      </vt:variant>
      <vt:variant>
        <vt:lpwstr/>
      </vt:variant>
      <vt:variant>
        <vt:lpwstr>_Toc405362721</vt:lpwstr>
      </vt:variant>
      <vt:variant>
        <vt:i4>1310768</vt:i4>
      </vt:variant>
      <vt:variant>
        <vt:i4>2669</vt:i4>
      </vt:variant>
      <vt:variant>
        <vt:i4>0</vt:i4>
      </vt:variant>
      <vt:variant>
        <vt:i4>5</vt:i4>
      </vt:variant>
      <vt:variant>
        <vt:lpwstr/>
      </vt:variant>
      <vt:variant>
        <vt:lpwstr>_Toc405362720</vt:lpwstr>
      </vt:variant>
      <vt:variant>
        <vt:i4>1507376</vt:i4>
      </vt:variant>
      <vt:variant>
        <vt:i4>2663</vt:i4>
      </vt:variant>
      <vt:variant>
        <vt:i4>0</vt:i4>
      </vt:variant>
      <vt:variant>
        <vt:i4>5</vt:i4>
      </vt:variant>
      <vt:variant>
        <vt:lpwstr/>
      </vt:variant>
      <vt:variant>
        <vt:lpwstr>_Toc405362719</vt:lpwstr>
      </vt:variant>
      <vt:variant>
        <vt:i4>1507376</vt:i4>
      </vt:variant>
      <vt:variant>
        <vt:i4>2657</vt:i4>
      </vt:variant>
      <vt:variant>
        <vt:i4>0</vt:i4>
      </vt:variant>
      <vt:variant>
        <vt:i4>5</vt:i4>
      </vt:variant>
      <vt:variant>
        <vt:lpwstr/>
      </vt:variant>
      <vt:variant>
        <vt:lpwstr>_Toc405362718</vt:lpwstr>
      </vt:variant>
      <vt:variant>
        <vt:i4>1507376</vt:i4>
      </vt:variant>
      <vt:variant>
        <vt:i4>2651</vt:i4>
      </vt:variant>
      <vt:variant>
        <vt:i4>0</vt:i4>
      </vt:variant>
      <vt:variant>
        <vt:i4>5</vt:i4>
      </vt:variant>
      <vt:variant>
        <vt:lpwstr/>
      </vt:variant>
      <vt:variant>
        <vt:lpwstr>_Toc405362717</vt:lpwstr>
      </vt:variant>
      <vt:variant>
        <vt:i4>1507376</vt:i4>
      </vt:variant>
      <vt:variant>
        <vt:i4>2645</vt:i4>
      </vt:variant>
      <vt:variant>
        <vt:i4>0</vt:i4>
      </vt:variant>
      <vt:variant>
        <vt:i4>5</vt:i4>
      </vt:variant>
      <vt:variant>
        <vt:lpwstr/>
      </vt:variant>
      <vt:variant>
        <vt:lpwstr>_Toc405362716</vt:lpwstr>
      </vt:variant>
      <vt:variant>
        <vt:i4>1507376</vt:i4>
      </vt:variant>
      <vt:variant>
        <vt:i4>2639</vt:i4>
      </vt:variant>
      <vt:variant>
        <vt:i4>0</vt:i4>
      </vt:variant>
      <vt:variant>
        <vt:i4>5</vt:i4>
      </vt:variant>
      <vt:variant>
        <vt:lpwstr/>
      </vt:variant>
      <vt:variant>
        <vt:lpwstr>_Toc405362715</vt:lpwstr>
      </vt:variant>
      <vt:variant>
        <vt:i4>1507376</vt:i4>
      </vt:variant>
      <vt:variant>
        <vt:i4>2633</vt:i4>
      </vt:variant>
      <vt:variant>
        <vt:i4>0</vt:i4>
      </vt:variant>
      <vt:variant>
        <vt:i4>5</vt:i4>
      </vt:variant>
      <vt:variant>
        <vt:lpwstr/>
      </vt:variant>
      <vt:variant>
        <vt:lpwstr>_Toc405362714</vt:lpwstr>
      </vt:variant>
      <vt:variant>
        <vt:i4>1507376</vt:i4>
      </vt:variant>
      <vt:variant>
        <vt:i4>2627</vt:i4>
      </vt:variant>
      <vt:variant>
        <vt:i4>0</vt:i4>
      </vt:variant>
      <vt:variant>
        <vt:i4>5</vt:i4>
      </vt:variant>
      <vt:variant>
        <vt:lpwstr/>
      </vt:variant>
      <vt:variant>
        <vt:lpwstr>_Toc405362713</vt:lpwstr>
      </vt:variant>
      <vt:variant>
        <vt:i4>1507376</vt:i4>
      </vt:variant>
      <vt:variant>
        <vt:i4>2621</vt:i4>
      </vt:variant>
      <vt:variant>
        <vt:i4>0</vt:i4>
      </vt:variant>
      <vt:variant>
        <vt:i4>5</vt:i4>
      </vt:variant>
      <vt:variant>
        <vt:lpwstr/>
      </vt:variant>
      <vt:variant>
        <vt:lpwstr>_Toc405362712</vt:lpwstr>
      </vt:variant>
      <vt:variant>
        <vt:i4>1507376</vt:i4>
      </vt:variant>
      <vt:variant>
        <vt:i4>2615</vt:i4>
      </vt:variant>
      <vt:variant>
        <vt:i4>0</vt:i4>
      </vt:variant>
      <vt:variant>
        <vt:i4>5</vt:i4>
      </vt:variant>
      <vt:variant>
        <vt:lpwstr/>
      </vt:variant>
      <vt:variant>
        <vt:lpwstr>_Toc405362711</vt:lpwstr>
      </vt:variant>
      <vt:variant>
        <vt:i4>1507376</vt:i4>
      </vt:variant>
      <vt:variant>
        <vt:i4>2609</vt:i4>
      </vt:variant>
      <vt:variant>
        <vt:i4>0</vt:i4>
      </vt:variant>
      <vt:variant>
        <vt:i4>5</vt:i4>
      </vt:variant>
      <vt:variant>
        <vt:lpwstr/>
      </vt:variant>
      <vt:variant>
        <vt:lpwstr>_Toc405362710</vt:lpwstr>
      </vt:variant>
      <vt:variant>
        <vt:i4>1441840</vt:i4>
      </vt:variant>
      <vt:variant>
        <vt:i4>2603</vt:i4>
      </vt:variant>
      <vt:variant>
        <vt:i4>0</vt:i4>
      </vt:variant>
      <vt:variant>
        <vt:i4>5</vt:i4>
      </vt:variant>
      <vt:variant>
        <vt:lpwstr/>
      </vt:variant>
      <vt:variant>
        <vt:lpwstr>_Toc405362709</vt:lpwstr>
      </vt:variant>
      <vt:variant>
        <vt:i4>1441840</vt:i4>
      </vt:variant>
      <vt:variant>
        <vt:i4>2597</vt:i4>
      </vt:variant>
      <vt:variant>
        <vt:i4>0</vt:i4>
      </vt:variant>
      <vt:variant>
        <vt:i4>5</vt:i4>
      </vt:variant>
      <vt:variant>
        <vt:lpwstr/>
      </vt:variant>
      <vt:variant>
        <vt:lpwstr>_Toc405362708</vt:lpwstr>
      </vt:variant>
      <vt:variant>
        <vt:i4>1441840</vt:i4>
      </vt:variant>
      <vt:variant>
        <vt:i4>2591</vt:i4>
      </vt:variant>
      <vt:variant>
        <vt:i4>0</vt:i4>
      </vt:variant>
      <vt:variant>
        <vt:i4>5</vt:i4>
      </vt:variant>
      <vt:variant>
        <vt:lpwstr/>
      </vt:variant>
      <vt:variant>
        <vt:lpwstr>_Toc405362707</vt:lpwstr>
      </vt:variant>
      <vt:variant>
        <vt:i4>1441840</vt:i4>
      </vt:variant>
      <vt:variant>
        <vt:i4>2585</vt:i4>
      </vt:variant>
      <vt:variant>
        <vt:i4>0</vt:i4>
      </vt:variant>
      <vt:variant>
        <vt:i4>5</vt:i4>
      </vt:variant>
      <vt:variant>
        <vt:lpwstr/>
      </vt:variant>
      <vt:variant>
        <vt:lpwstr>_Toc405362706</vt:lpwstr>
      </vt:variant>
      <vt:variant>
        <vt:i4>1441840</vt:i4>
      </vt:variant>
      <vt:variant>
        <vt:i4>2579</vt:i4>
      </vt:variant>
      <vt:variant>
        <vt:i4>0</vt:i4>
      </vt:variant>
      <vt:variant>
        <vt:i4>5</vt:i4>
      </vt:variant>
      <vt:variant>
        <vt:lpwstr/>
      </vt:variant>
      <vt:variant>
        <vt:lpwstr>_Toc405362705</vt:lpwstr>
      </vt:variant>
      <vt:variant>
        <vt:i4>1441840</vt:i4>
      </vt:variant>
      <vt:variant>
        <vt:i4>2573</vt:i4>
      </vt:variant>
      <vt:variant>
        <vt:i4>0</vt:i4>
      </vt:variant>
      <vt:variant>
        <vt:i4>5</vt:i4>
      </vt:variant>
      <vt:variant>
        <vt:lpwstr/>
      </vt:variant>
      <vt:variant>
        <vt:lpwstr>_Toc405362704</vt:lpwstr>
      </vt:variant>
      <vt:variant>
        <vt:i4>1441840</vt:i4>
      </vt:variant>
      <vt:variant>
        <vt:i4>2567</vt:i4>
      </vt:variant>
      <vt:variant>
        <vt:i4>0</vt:i4>
      </vt:variant>
      <vt:variant>
        <vt:i4>5</vt:i4>
      </vt:variant>
      <vt:variant>
        <vt:lpwstr/>
      </vt:variant>
      <vt:variant>
        <vt:lpwstr>_Toc405362703</vt:lpwstr>
      </vt:variant>
      <vt:variant>
        <vt:i4>1441840</vt:i4>
      </vt:variant>
      <vt:variant>
        <vt:i4>2561</vt:i4>
      </vt:variant>
      <vt:variant>
        <vt:i4>0</vt:i4>
      </vt:variant>
      <vt:variant>
        <vt:i4>5</vt:i4>
      </vt:variant>
      <vt:variant>
        <vt:lpwstr/>
      </vt:variant>
      <vt:variant>
        <vt:lpwstr>_Toc405362702</vt:lpwstr>
      </vt:variant>
      <vt:variant>
        <vt:i4>1441840</vt:i4>
      </vt:variant>
      <vt:variant>
        <vt:i4>2555</vt:i4>
      </vt:variant>
      <vt:variant>
        <vt:i4>0</vt:i4>
      </vt:variant>
      <vt:variant>
        <vt:i4>5</vt:i4>
      </vt:variant>
      <vt:variant>
        <vt:lpwstr/>
      </vt:variant>
      <vt:variant>
        <vt:lpwstr>_Toc405362701</vt:lpwstr>
      </vt:variant>
      <vt:variant>
        <vt:i4>1441840</vt:i4>
      </vt:variant>
      <vt:variant>
        <vt:i4>2549</vt:i4>
      </vt:variant>
      <vt:variant>
        <vt:i4>0</vt:i4>
      </vt:variant>
      <vt:variant>
        <vt:i4>5</vt:i4>
      </vt:variant>
      <vt:variant>
        <vt:lpwstr/>
      </vt:variant>
      <vt:variant>
        <vt:lpwstr>_Toc405362700</vt:lpwstr>
      </vt:variant>
      <vt:variant>
        <vt:i4>2031665</vt:i4>
      </vt:variant>
      <vt:variant>
        <vt:i4>2543</vt:i4>
      </vt:variant>
      <vt:variant>
        <vt:i4>0</vt:i4>
      </vt:variant>
      <vt:variant>
        <vt:i4>5</vt:i4>
      </vt:variant>
      <vt:variant>
        <vt:lpwstr/>
      </vt:variant>
      <vt:variant>
        <vt:lpwstr>_Toc405362699</vt:lpwstr>
      </vt:variant>
      <vt:variant>
        <vt:i4>2031665</vt:i4>
      </vt:variant>
      <vt:variant>
        <vt:i4>2537</vt:i4>
      </vt:variant>
      <vt:variant>
        <vt:i4>0</vt:i4>
      </vt:variant>
      <vt:variant>
        <vt:i4>5</vt:i4>
      </vt:variant>
      <vt:variant>
        <vt:lpwstr/>
      </vt:variant>
      <vt:variant>
        <vt:lpwstr>_Toc405362698</vt:lpwstr>
      </vt:variant>
      <vt:variant>
        <vt:i4>2031665</vt:i4>
      </vt:variant>
      <vt:variant>
        <vt:i4>2531</vt:i4>
      </vt:variant>
      <vt:variant>
        <vt:i4>0</vt:i4>
      </vt:variant>
      <vt:variant>
        <vt:i4>5</vt:i4>
      </vt:variant>
      <vt:variant>
        <vt:lpwstr/>
      </vt:variant>
      <vt:variant>
        <vt:lpwstr>_Toc405362697</vt:lpwstr>
      </vt:variant>
      <vt:variant>
        <vt:i4>2031665</vt:i4>
      </vt:variant>
      <vt:variant>
        <vt:i4>2525</vt:i4>
      </vt:variant>
      <vt:variant>
        <vt:i4>0</vt:i4>
      </vt:variant>
      <vt:variant>
        <vt:i4>5</vt:i4>
      </vt:variant>
      <vt:variant>
        <vt:lpwstr/>
      </vt:variant>
      <vt:variant>
        <vt:lpwstr>_Toc405362696</vt:lpwstr>
      </vt:variant>
      <vt:variant>
        <vt:i4>2031665</vt:i4>
      </vt:variant>
      <vt:variant>
        <vt:i4>2519</vt:i4>
      </vt:variant>
      <vt:variant>
        <vt:i4>0</vt:i4>
      </vt:variant>
      <vt:variant>
        <vt:i4>5</vt:i4>
      </vt:variant>
      <vt:variant>
        <vt:lpwstr/>
      </vt:variant>
      <vt:variant>
        <vt:lpwstr>_Toc405362695</vt:lpwstr>
      </vt:variant>
      <vt:variant>
        <vt:i4>2031665</vt:i4>
      </vt:variant>
      <vt:variant>
        <vt:i4>2513</vt:i4>
      </vt:variant>
      <vt:variant>
        <vt:i4>0</vt:i4>
      </vt:variant>
      <vt:variant>
        <vt:i4>5</vt:i4>
      </vt:variant>
      <vt:variant>
        <vt:lpwstr/>
      </vt:variant>
      <vt:variant>
        <vt:lpwstr>_Toc405362694</vt:lpwstr>
      </vt:variant>
      <vt:variant>
        <vt:i4>2031665</vt:i4>
      </vt:variant>
      <vt:variant>
        <vt:i4>2507</vt:i4>
      </vt:variant>
      <vt:variant>
        <vt:i4>0</vt:i4>
      </vt:variant>
      <vt:variant>
        <vt:i4>5</vt:i4>
      </vt:variant>
      <vt:variant>
        <vt:lpwstr/>
      </vt:variant>
      <vt:variant>
        <vt:lpwstr>_Toc405362693</vt:lpwstr>
      </vt:variant>
      <vt:variant>
        <vt:i4>2031665</vt:i4>
      </vt:variant>
      <vt:variant>
        <vt:i4>2501</vt:i4>
      </vt:variant>
      <vt:variant>
        <vt:i4>0</vt:i4>
      </vt:variant>
      <vt:variant>
        <vt:i4>5</vt:i4>
      </vt:variant>
      <vt:variant>
        <vt:lpwstr/>
      </vt:variant>
      <vt:variant>
        <vt:lpwstr>_Toc405362692</vt:lpwstr>
      </vt:variant>
      <vt:variant>
        <vt:i4>2031665</vt:i4>
      </vt:variant>
      <vt:variant>
        <vt:i4>2495</vt:i4>
      </vt:variant>
      <vt:variant>
        <vt:i4>0</vt:i4>
      </vt:variant>
      <vt:variant>
        <vt:i4>5</vt:i4>
      </vt:variant>
      <vt:variant>
        <vt:lpwstr/>
      </vt:variant>
      <vt:variant>
        <vt:lpwstr>_Toc405362691</vt:lpwstr>
      </vt:variant>
      <vt:variant>
        <vt:i4>2031665</vt:i4>
      </vt:variant>
      <vt:variant>
        <vt:i4>2489</vt:i4>
      </vt:variant>
      <vt:variant>
        <vt:i4>0</vt:i4>
      </vt:variant>
      <vt:variant>
        <vt:i4>5</vt:i4>
      </vt:variant>
      <vt:variant>
        <vt:lpwstr/>
      </vt:variant>
      <vt:variant>
        <vt:lpwstr>_Toc405362690</vt:lpwstr>
      </vt:variant>
      <vt:variant>
        <vt:i4>1966129</vt:i4>
      </vt:variant>
      <vt:variant>
        <vt:i4>2483</vt:i4>
      </vt:variant>
      <vt:variant>
        <vt:i4>0</vt:i4>
      </vt:variant>
      <vt:variant>
        <vt:i4>5</vt:i4>
      </vt:variant>
      <vt:variant>
        <vt:lpwstr/>
      </vt:variant>
      <vt:variant>
        <vt:lpwstr>_Toc405362689</vt:lpwstr>
      </vt:variant>
      <vt:variant>
        <vt:i4>1966129</vt:i4>
      </vt:variant>
      <vt:variant>
        <vt:i4>2477</vt:i4>
      </vt:variant>
      <vt:variant>
        <vt:i4>0</vt:i4>
      </vt:variant>
      <vt:variant>
        <vt:i4>5</vt:i4>
      </vt:variant>
      <vt:variant>
        <vt:lpwstr/>
      </vt:variant>
      <vt:variant>
        <vt:lpwstr>_Toc405362688</vt:lpwstr>
      </vt:variant>
      <vt:variant>
        <vt:i4>1966129</vt:i4>
      </vt:variant>
      <vt:variant>
        <vt:i4>2471</vt:i4>
      </vt:variant>
      <vt:variant>
        <vt:i4>0</vt:i4>
      </vt:variant>
      <vt:variant>
        <vt:i4>5</vt:i4>
      </vt:variant>
      <vt:variant>
        <vt:lpwstr/>
      </vt:variant>
      <vt:variant>
        <vt:lpwstr>_Toc405362687</vt:lpwstr>
      </vt:variant>
      <vt:variant>
        <vt:i4>1966129</vt:i4>
      </vt:variant>
      <vt:variant>
        <vt:i4>2465</vt:i4>
      </vt:variant>
      <vt:variant>
        <vt:i4>0</vt:i4>
      </vt:variant>
      <vt:variant>
        <vt:i4>5</vt:i4>
      </vt:variant>
      <vt:variant>
        <vt:lpwstr/>
      </vt:variant>
      <vt:variant>
        <vt:lpwstr>_Toc405362686</vt:lpwstr>
      </vt:variant>
      <vt:variant>
        <vt:i4>1966129</vt:i4>
      </vt:variant>
      <vt:variant>
        <vt:i4>2459</vt:i4>
      </vt:variant>
      <vt:variant>
        <vt:i4>0</vt:i4>
      </vt:variant>
      <vt:variant>
        <vt:i4>5</vt:i4>
      </vt:variant>
      <vt:variant>
        <vt:lpwstr/>
      </vt:variant>
      <vt:variant>
        <vt:lpwstr>_Toc405362685</vt:lpwstr>
      </vt:variant>
      <vt:variant>
        <vt:i4>1966129</vt:i4>
      </vt:variant>
      <vt:variant>
        <vt:i4>2453</vt:i4>
      </vt:variant>
      <vt:variant>
        <vt:i4>0</vt:i4>
      </vt:variant>
      <vt:variant>
        <vt:i4>5</vt:i4>
      </vt:variant>
      <vt:variant>
        <vt:lpwstr/>
      </vt:variant>
      <vt:variant>
        <vt:lpwstr>_Toc405362684</vt:lpwstr>
      </vt:variant>
      <vt:variant>
        <vt:i4>1966129</vt:i4>
      </vt:variant>
      <vt:variant>
        <vt:i4>2447</vt:i4>
      </vt:variant>
      <vt:variant>
        <vt:i4>0</vt:i4>
      </vt:variant>
      <vt:variant>
        <vt:i4>5</vt:i4>
      </vt:variant>
      <vt:variant>
        <vt:lpwstr/>
      </vt:variant>
      <vt:variant>
        <vt:lpwstr>_Toc405362683</vt:lpwstr>
      </vt:variant>
      <vt:variant>
        <vt:i4>1966129</vt:i4>
      </vt:variant>
      <vt:variant>
        <vt:i4>2441</vt:i4>
      </vt:variant>
      <vt:variant>
        <vt:i4>0</vt:i4>
      </vt:variant>
      <vt:variant>
        <vt:i4>5</vt:i4>
      </vt:variant>
      <vt:variant>
        <vt:lpwstr/>
      </vt:variant>
      <vt:variant>
        <vt:lpwstr>_Toc405362682</vt:lpwstr>
      </vt:variant>
      <vt:variant>
        <vt:i4>1966129</vt:i4>
      </vt:variant>
      <vt:variant>
        <vt:i4>2435</vt:i4>
      </vt:variant>
      <vt:variant>
        <vt:i4>0</vt:i4>
      </vt:variant>
      <vt:variant>
        <vt:i4>5</vt:i4>
      </vt:variant>
      <vt:variant>
        <vt:lpwstr/>
      </vt:variant>
      <vt:variant>
        <vt:lpwstr>_Toc405362681</vt:lpwstr>
      </vt:variant>
      <vt:variant>
        <vt:i4>1966129</vt:i4>
      </vt:variant>
      <vt:variant>
        <vt:i4>2429</vt:i4>
      </vt:variant>
      <vt:variant>
        <vt:i4>0</vt:i4>
      </vt:variant>
      <vt:variant>
        <vt:i4>5</vt:i4>
      </vt:variant>
      <vt:variant>
        <vt:lpwstr/>
      </vt:variant>
      <vt:variant>
        <vt:lpwstr>_Toc405362680</vt:lpwstr>
      </vt:variant>
      <vt:variant>
        <vt:i4>1114161</vt:i4>
      </vt:variant>
      <vt:variant>
        <vt:i4>2423</vt:i4>
      </vt:variant>
      <vt:variant>
        <vt:i4>0</vt:i4>
      </vt:variant>
      <vt:variant>
        <vt:i4>5</vt:i4>
      </vt:variant>
      <vt:variant>
        <vt:lpwstr/>
      </vt:variant>
      <vt:variant>
        <vt:lpwstr>_Toc405362679</vt:lpwstr>
      </vt:variant>
      <vt:variant>
        <vt:i4>1114161</vt:i4>
      </vt:variant>
      <vt:variant>
        <vt:i4>2417</vt:i4>
      </vt:variant>
      <vt:variant>
        <vt:i4>0</vt:i4>
      </vt:variant>
      <vt:variant>
        <vt:i4>5</vt:i4>
      </vt:variant>
      <vt:variant>
        <vt:lpwstr/>
      </vt:variant>
      <vt:variant>
        <vt:lpwstr>_Toc405362678</vt:lpwstr>
      </vt:variant>
      <vt:variant>
        <vt:i4>1114161</vt:i4>
      </vt:variant>
      <vt:variant>
        <vt:i4>2411</vt:i4>
      </vt:variant>
      <vt:variant>
        <vt:i4>0</vt:i4>
      </vt:variant>
      <vt:variant>
        <vt:i4>5</vt:i4>
      </vt:variant>
      <vt:variant>
        <vt:lpwstr/>
      </vt:variant>
      <vt:variant>
        <vt:lpwstr>_Toc405362677</vt:lpwstr>
      </vt:variant>
      <vt:variant>
        <vt:i4>1114161</vt:i4>
      </vt:variant>
      <vt:variant>
        <vt:i4>2405</vt:i4>
      </vt:variant>
      <vt:variant>
        <vt:i4>0</vt:i4>
      </vt:variant>
      <vt:variant>
        <vt:i4>5</vt:i4>
      </vt:variant>
      <vt:variant>
        <vt:lpwstr/>
      </vt:variant>
      <vt:variant>
        <vt:lpwstr>_Toc405362676</vt:lpwstr>
      </vt:variant>
      <vt:variant>
        <vt:i4>1114161</vt:i4>
      </vt:variant>
      <vt:variant>
        <vt:i4>2399</vt:i4>
      </vt:variant>
      <vt:variant>
        <vt:i4>0</vt:i4>
      </vt:variant>
      <vt:variant>
        <vt:i4>5</vt:i4>
      </vt:variant>
      <vt:variant>
        <vt:lpwstr/>
      </vt:variant>
      <vt:variant>
        <vt:lpwstr>_Toc405362675</vt:lpwstr>
      </vt:variant>
      <vt:variant>
        <vt:i4>1114161</vt:i4>
      </vt:variant>
      <vt:variant>
        <vt:i4>2393</vt:i4>
      </vt:variant>
      <vt:variant>
        <vt:i4>0</vt:i4>
      </vt:variant>
      <vt:variant>
        <vt:i4>5</vt:i4>
      </vt:variant>
      <vt:variant>
        <vt:lpwstr/>
      </vt:variant>
      <vt:variant>
        <vt:lpwstr>_Toc405362674</vt:lpwstr>
      </vt:variant>
      <vt:variant>
        <vt:i4>1114161</vt:i4>
      </vt:variant>
      <vt:variant>
        <vt:i4>2387</vt:i4>
      </vt:variant>
      <vt:variant>
        <vt:i4>0</vt:i4>
      </vt:variant>
      <vt:variant>
        <vt:i4>5</vt:i4>
      </vt:variant>
      <vt:variant>
        <vt:lpwstr/>
      </vt:variant>
      <vt:variant>
        <vt:lpwstr>_Toc405362673</vt:lpwstr>
      </vt:variant>
      <vt:variant>
        <vt:i4>1114161</vt:i4>
      </vt:variant>
      <vt:variant>
        <vt:i4>2381</vt:i4>
      </vt:variant>
      <vt:variant>
        <vt:i4>0</vt:i4>
      </vt:variant>
      <vt:variant>
        <vt:i4>5</vt:i4>
      </vt:variant>
      <vt:variant>
        <vt:lpwstr/>
      </vt:variant>
      <vt:variant>
        <vt:lpwstr>_Toc405362672</vt:lpwstr>
      </vt:variant>
      <vt:variant>
        <vt:i4>1114161</vt:i4>
      </vt:variant>
      <vt:variant>
        <vt:i4>2375</vt:i4>
      </vt:variant>
      <vt:variant>
        <vt:i4>0</vt:i4>
      </vt:variant>
      <vt:variant>
        <vt:i4>5</vt:i4>
      </vt:variant>
      <vt:variant>
        <vt:lpwstr/>
      </vt:variant>
      <vt:variant>
        <vt:lpwstr>_Toc405362671</vt:lpwstr>
      </vt:variant>
      <vt:variant>
        <vt:i4>1114161</vt:i4>
      </vt:variant>
      <vt:variant>
        <vt:i4>2369</vt:i4>
      </vt:variant>
      <vt:variant>
        <vt:i4>0</vt:i4>
      </vt:variant>
      <vt:variant>
        <vt:i4>5</vt:i4>
      </vt:variant>
      <vt:variant>
        <vt:lpwstr/>
      </vt:variant>
      <vt:variant>
        <vt:lpwstr>_Toc405362670</vt:lpwstr>
      </vt:variant>
      <vt:variant>
        <vt:i4>1048625</vt:i4>
      </vt:variant>
      <vt:variant>
        <vt:i4>2363</vt:i4>
      </vt:variant>
      <vt:variant>
        <vt:i4>0</vt:i4>
      </vt:variant>
      <vt:variant>
        <vt:i4>5</vt:i4>
      </vt:variant>
      <vt:variant>
        <vt:lpwstr/>
      </vt:variant>
      <vt:variant>
        <vt:lpwstr>_Toc405362669</vt:lpwstr>
      </vt:variant>
      <vt:variant>
        <vt:i4>1048625</vt:i4>
      </vt:variant>
      <vt:variant>
        <vt:i4>2357</vt:i4>
      </vt:variant>
      <vt:variant>
        <vt:i4>0</vt:i4>
      </vt:variant>
      <vt:variant>
        <vt:i4>5</vt:i4>
      </vt:variant>
      <vt:variant>
        <vt:lpwstr/>
      </vt:variant>
      <vt:variant>
        <vt:lpwstr>_Toc405362668</vt:lpwstr>
      </vt:variant>
      <vt:variant>
        <vt:i4>1048625</vt:i4>
      </vt:variant>
      <vt:variant>
        <vt:i4>2351</vt:i4>
      </vt:variant>
      <vt:variant>
        <vt:i4>0</vt:i4>
      </vt:variant>
      <vt:variant>
        <vt:i4>5</vt:i4>
      </vt:variant>
      <vt:variant>
        <vt:lpwstr/>
      </vt:variant>
      <vt:variant>
        <vt:lpwstr>_Toc405362667</vt:lpwstr>
      </vt:variant>
      <vt:variant>
        <vt:i4>1048625</vt:i4>
      </vt:variant>
      <vt:variant>
        <vt:i4>2345</vt:i4>
      </vt:variant>
      <vt:variant>
        <vt:i4>0</vt:i4>
      </vt:variant>
      <vt:variant>
        <vt:i4>5</vt:i4>
      </vt:variant>
      <vt:variant>
        <vt:lpwstr/>
      </vt:variant>
      <vt:variant>
        <vt:lpwstr>_Toc405362666</vt:lpwstr>
      </vt:variant>
      <vt:variant>
        <vt:i4>1048625</vt:i4>
      </vt:variant>
      <vt:variant>
        <vt:i4>2339</vt:i4>
      </vt:variant>
      <vt:variant>
        <vt:i4>0</vt:i4>
      </vt:variant>
      <vt:variant>
        <vt:i4>5</vt:i4>
      </vt:variant>
      <vt:variant>
        <vt:lpwstr/>
      </vt:variant>
      <vt:variant>
        <vt:lpwstr>_Toc405362665</vt:lpwstr>
      </vt:variant>
      <vt:variant>
        <vt:i4>1048625</vt:i4>
      </vt:variant>
      <vt:variant>
        <vt:i4>2333</vt:i4>
      </vt:variant>
      <vt:variant>
        <vt:i4>0</vt:i4>
      </vt:variant>
      <vt:variant>
        <vt:i4>5</vt:i4>
      </vt:variant>
      <vt:variant>
        <vt:lpwstr/>
      </vt:variant>
      <vt:variant>
        <vt:lpwstr>_Toc405362664</vt:lpwstr>
      </vt:variant>
      <vt:variant>
        <vt:i4>1048625</vt:i4>
      </vt:variant>
      <vt:variant>
        <vt:i4>2327</vt:i4>
      </vt:variant>
      <vt:variant>
        <vt:i4>0</vt:i4>
      </vt:variant>
      <vt:variant>
        <vt:i4>5</vt:i4>
      </vt:variant>
      <vt:variant>
        <vt:lpwstr/>
      </vt:variant>
      <vt:variant>
        <vt:lpwstr>_Toc405362663</vt:lpwstr>
      </vt:variant>
      <vt:variant>
        <vt:i4>1048625</vt:i4>
      </vt:variant>
      <vt:variant>
        <vt:i4>2321</vt:i4>
      </vt:variant>
      <vt:variant>
        <vt:i4>0</vt:i4>
      </vt:variant>
      <vt:variant>
        <vt:i4>5</vt:i4>
      </vt:variant>
      <vt:variant>
        <vt:lpwstr/>
      </vt:variant>
      <vt:variant>
        <vt:lpwstr>_Toc405362662</vt:lpwstr>
      </vt:variant>
      <vt:variant>
        <vt:i4>1048625</vt:i4>
      </vt:variant>
      <vt:variant>
        <vt:i4>2315</vt:i4>
      </vt:variant>
      <vt:variant>
        <vt:i4>0</vt:i4>
      </vt:variant>
      <vt:variant>
        <vt:i4>5</vt:i4>
      </vt:variant>
      <vt:variant>
        <vt:lpwstr/>
      </vt:variant>
      <vt:variant>
        <vt:lpwstr>_Toc405362661</vt:lpwstr>
      </vt:variant>
      <vt:variant>
        <vt:i4>1048625</vt:i4>
      </vt:variant>
      <vt:variant>
        <vt:i4>2309</vt:i4>
      </vt:variant>
      <vt:variant>
        <vt:i4>0</vt:i4>
      </vt:variant>
      <vt:variant>
        <vt:i4>5</vt:i4>
      </vt:variant>
      <vt:variant>
        <vt:lpwstr/>
      </vt:variant>
      <vt:variant>
        <vt:lpwstr>_Toc405362660</vt:lpwstr>
      </vt:variant>
      <vt:variant>
        <vt:i4>1245233</vt:i4>
      </vt:variant>
      <vt:variant>
        <vt:i4>2303</vt:i4>
      </vt:variant>
      <vt:variant>
        <vt:i4>0</vt:i4>
      </vt:variant>
      <vt:variant>
        <vt:i4>5</vt:i4>
      </vt:variant>
      <vt:variant>
        <vt:lpwstr/>
      </vt:variant>
      <vt:variant>
        <vt:lpwstr>_Toc405362659</vt:lpwstr>
      </vt:variant>
      <vt:variant>
        <vt:i4>1245233</vt:i4>
      </vt:variant>
      <vt:variant>
        <vt:i4>2297</vt:i4>
      </vt:variant>
      <vt:variant>
        <vt:i4>0</vt:i4>
      </vt:variant>
      <vt:variant>
        <vt:i4>5</vt:i4>
      </vt:variant>
      <vt:variant>
        <vt:lpwstr/>
      </vt:variant>
      <vt:variant>
        <vt:lpwstr>_Toc405362658</vt:lpwstr>
      </vt:variant>
      <vt:variant>
        <vt:i4>1245233</vt:i4>
      </vt:variant>
      <vt:variant>
        <vt:i4>2291</vt:i4>
      </vt:variant>
      <vt:variant>
        <vt:i4>0</vt:i4>
      </vt:variant>
      <vt:variant>
        <vt:i4>5</vt:i4>
      </vt:variant>
      <vt:variant>
        <vt:lpwstr/>
      </vt:variant>
      <vt:variant>
        <vt:lpwstr>_Toc405362657</vt:lpwstr>
      </vt:variant>
      <vt:variant>
        <vt:i4>1245233</vt:i4>
      </vt:variant>
      <vt:variant>
        <vt:i4>2285</vt:i4>
      </vt:variant>
      <vt:variant>
        <vt:i4>0</vt:i4>
      </vt:variant>
      <vt:variant>
        <vt:i4>5</vt:i4>
      </vt:variant>
      <vt:variant>
        <vt:lpwstr/>
      </vt:variant>
      <vt:variant>
        <vt:lpwstr>_Toc405362656</vt:lpwstr>
      </vt:variant>
      <vt:variant>
        <vt:i4>1245233</vt:i4>
      </vt:variant>
      <vt:variant>
        <vt:i4>2279</vt:i4>
      </vt:variant>
      <vt:variant>
        <vt:i4>0</vt:i4>
      </vt:variant>
      <vt:variant>
        <vt:i4>5</vt:i4>
      </vt:variant>
      <vt:variant>
        <vt:lpwstr/>
      </vt:variant>
      <vt:variant>
        <vt:lpwstr>_Toc405362655</vt:lpwstr>
      </vt:variant>
      <vt:variant>
        <vt:i4>1245233</vt:i4>
      </vt:variant>
      <vt:variant>
        <vt:i4>2273</vt:i4>
      </vt:variant>
      <vt:variant>
        <vt:i4>0</vt:i4>
      </vt:variant>
      <vt:variant>
        <vt:i4>5</vt:i4>
      </vt:variant>
      <vt:variant>
        <vt:lpwstr/>
      </vt:variant>
      <vt:variant>
        <vt:lpwstr>_Toc405362654</vt:lpwstr>
      </vt:variant>
      <vt:variant>
        <vt:i4>1245233</vt:i4>
      </vt:variant>
      <vt:variant>
        <vt:i4>2267</vt:i4>
      </vt:variant>
      <vt:variant>
        <vt:i4>0</vt:i4>
      </vt:variant>
      <vt:variant>
        <vt:i4>5</vt:i4>
      </vt:variant>
      <vt:variant>
        <vt:lpwstr/>
      </vt:variant>
      <vt:variant>
        <vt:lpwstr>_Toc405362653</vt:lpwstr>
      </vt:variant>
      <vt:variant>
        <vt:i4>1245233</vt:i4>
      </vt:variant>
      <vt:variant>
        <vt:i4>2261</vt:i4>
      </vt:variant>
      <vt:variant>
        <vt:i4>0</vt:i4>
      </vt:variant>
      <vt:variant>
        <vt:i4>5</vt:i4>
      </vt:variant>
      <vt:variant>
        <vt:lpwstr/>
      </vt:variant>
      <vt:variant>
        <vt:lpwstr>_Toc405362652</vt:lpwstr>
      </vt:variant>
      <vt:variant>
        <vt:i4>1245233</vt:i4>
      </vt:variant>
      <vt:variant>
        <vt:i4>2255</vt:i4>
      </vt:variant>
      <vt:variant>
        <vt:i4>0</vt:i4>
      </vt:variant>
      <vt:variant>
        <vt:i4>5</vt:i4>
      </vt:variant>
      <vt:variant>
        <vt:lpwstr/>
      </vt:variant>
      <vt:variant>
        <vt:lpwstr>_Toc405362651</vt:lpwstr>
      </vt:variant>
      <vt:variant>
        <vt:i4>1245233</vt:i4>
      </vt:variant>
      <vt:variant>
        <vt:i4>2249</vt:i4>
      </vt:variant>
      <vt:variant>
        <vt:i4>0</vt:i4>
      </vt:variant>
      <vt:variant>
        <vt:i4>5</vt:i4>
      </vt:variant>
      <vt:variant>
        <vt:lpwstr/>
      </vt:variant>
      <vt:variant>
        <vt:lpwstr>_Toc405362650</vt:lpwstr>
      </vt:variant>
      <vt:variant>
        <vt:i4>1179697</vt:i4>
      </vt:variant>
      <vt:variant>
        <vt:i4>2243</vt:i4>
      </vt:variant>
      <vt:variant>
        <vt:i4>0</vt:i4>
      </vt:variant>
      <vt:variant>
        <vt:i4>5</vt:i4>
      </vt:variant>
      <vt:variant>
        <vt:lpwstr/>
      </vt:variant>
      <vt:variant>
        <vt:lpwstr>_Toc405362649</vt:lpwstr>
      </vt:variant>
      <vt:variant>
        <vt:i4>1179697</vt:i4>
      </vt:variant>
      <vt:variant>
        <vt:i4>2237</vt:i4>
      </vt:variant>
      <vt:variant>
        <vt:i4>0</vt:i4>
      </vt:variant>
      <vt:variant>
        <vt:i4>5</vt:i4>
      </vt:variant>
      <vt:variant>
        <vt:lpwstr/>
      </vt:variant>
      <vt:variant>
        <vt:lpwstr>_Toc405362648</vt:lpwstr>
      </vt:variant>
      <vt:variant>
        <vt:i4>1179697</vt:i4>
      </vt:variant>
      <vt:variant>
        <vt:i4>2231</vt:i4>
      </vt:variant>
      <vt:variant>
        <vt:i4>0</vt:i4>
      </vt:variant>
      <vt:variant>
        <vt:i4>5</vt:i4>
      </vt:variant>
      <vt:variant>
        <vt:lpwstr/>
      </vt:variant>
      <vt:variant>
        <vt:lpwstr>_Toc405362647</vt:lpwstr>
      </vt:variant>
      <vt:variant>
        <vt:i4>1179697</vt:i4>
      </vt:variant>
      <vt:variant>
        <vt:i4>2225</vt:i4>
      </vt:variant>
      <vt:variant>
        <vt:i4>0</vt:i4>
      </vt:variant>
      <vt:variant>
        <vt:i4>5</vt:i4>
      </vt:variant>
      <vt:variant>
        <vt:lpwstr/>
      </vt:variant>
      <vt:variant>
        <vt:lpwstr>_Toc405362646</vt:lpwstr>
      </vt:variant>
      <vt:variant>
        <vt:i4>1179697</vt:i4>
      </vt:variant>
      <vt:variant>
        <vt:i4>2219</vt:i4>
      </vt:variant>
      <vt:variant>
        <vt:i4>0</vt:i4>
      </vt:variant>
      <vt:variant>
        <vt:i4>5</vt:i4>
      </vt:variant>
      <vt:variant>
        <vt:lpwstr/>
      </vt:variant>
      <vt:variant>
        <vt:lpwstr>_Toc405362645</vt:lpwstr>
      </vt:variant>
      <vt:variant>
        <vt:i4>1179697</vt:i4>
      </vt:variant>
      <vt:variant>
        <vt:i4>2213</vt:i4>
      </vt:variant>
      <vt:variant>
        <vt:i4>0</vt:i4>
      </vt:variant>
      <vt:variant>
        <vt:i4>5</vt:i4>
      </vt:variant>
      <vt:variant>
        <vt:lpwstr/>
      </vt:variant>
      <vt:variant>
        <vt:lpwstr>_Toc405362644</vt:lpwstr>
      </vt:variant>
      <vt:variant>
        <vt:i4>1179697</vt:i4>
      </vt:variant>
      <vt:variant>
        <vt:i4>2207</vt:i4>
      </vt:variant>
      <vt:variant>
        <vt:i4>0</vt:i4>
      </vt:variant>
      <vt:variant>
        <vt:i4>5</vt:i4>
      </vt:variant>
      <vt:variant>
        <vt:lpwstr/>
      </vt:variant>
      <vt:variant>
        <vt:lpwstr>_Toc405362643</vt:lpwstr>
      </vt:variant>
      <vt:variant>
        <vt:i4>1179697</vt:i4>
      </vt:variant>
      <vt:variant>
        <vt:i4>2201</vt:i4>
      </vt:variant>
      <vt:variant>
        <vt:i4>0</vt:i4>
      </vt:variant>
      <vt:variant>
        <vt:i4>5</vt:i4>
      </vt:variant>
      <vt:variant>
        <vt:lpwstr/>
      </vt:variant>
      <vt:variant>
        <vt:lpwstr>_Toc405362642</vt:lpwstr>
      </vt:variant>
      <vt:variant>
        <vt:i4>1179697</vt:i4>
      </vt:variant>
      <vt:variant>
        <vt:i4>2195</vt:i4>
      </vt:variant>
      <vt:variant>
        <vt:i4>0</vt:i4>
      </vt:variant>
      <vt:variant>
        <vt:i4>5</vt:i4>
      </vt:variant>
      <vt:variant>
        <vt:lpwstr/>
      </vt:variant>
      <vt:variant>
        <vt:lpwstr>_Toc405362641</vt:lpwstr>
      </vt:variant>
      <vt:variant>
        <vt:i4>1179697</vt:i4>
      </vt:variant>
      <vt:variant>
        <vt:i4>2189</vt:i4>
      </vt:variant>
      <vt:variant>
        <vt:i4>0</vt:i4>
      </vt:variant>
      <vt:variant>
        <vt:i4>5</vt:i4>
      </vt:variant>
      <vt:variant>
        <vt:lpwstr/>
      </vt:variant>
      <vt:variant>
        <vt:lpwstr>_Toc405362640</vt:lpwstr>
      </vt:variant>
      <vt:variant>
        <vt:i4>1376305</vt:i4>
      </vt:variant>
      <vt:variant>
        <vt:i4>2183</vt:i4>
      </vt:variant>
      <vt:variant>
        <vt:i4>0</vt:i4>
      </vt:variant>
      <vt:variant>
        <vt:i4>5</vt:i4>
      </vt:variant>
      <vt:variant>
        <vt:lpwstr/>
      </vt:variant>
      <vt:variant>
        <vt:lpwstr>_Toc405362639</vt:lpwstr>
      </vt:variant>
      <vt:variant>
        <vt:i4>1376305</vt:i4>
      </vt:variant>
      <vt:variant>
        <vt:i4>2177</vt:i4>
      </vt:variant>
      <vt:variant>
        <vt:i4>0</vt:i4>
      </vt:variant>
      <vt:variant>
        <vt:i4>5</vt:i4>
      </vt:variant>
      <vt:variant>
        <vt:lpwstr/>
      </vt:variant>
      <vt:variant>
        <vt:lpwstr>_Toc405362638</vt:lpwstr>
      </vt:variant>
      <vt:variant>
        <vt:i4>1376305</vt:i4>
      </vt:variant>
      <vt:variant>
        <vt:i4>2171</vt:i4>
      </vt:variant>
      <vt:variant>
        <vt:i4>0</vt:i4>
      </vt:variant>
      <vt:variant>
        <vt:i4>5</vt:i4>
      </vt:variant>
      <vt:variant>
        <vt:lpwstr/>
      </vt:variant>
      <vt:variant>
        <vt:lpwstr>_Toc405362637</vt:lpwstr>
      </vt:variant>
      <vt:variant>
        <vt:i4>1376305</vt:i4>
      </vt:variant>
      <vt:variant>
        <vt:i4>2165</vt:i4>
      </vt:variant>
      <vt:variant>
        <vt:i4>0</vt:i4>
      </vt:variant>
      <vt:variant>
        <vt:i4>5</vt:i4>
      </vt:variant>
      <vt:variant>
        <vt:lpwstr/>
      </vt:variant>
      <vt:variant>
        <vt:lpwstr>_Toc405362636</vt:lpwstr>
      </vt:variant>
      <vt:variant>
        <vt:i4>1376305</vt:i4>
      </vt:variant>
      <vt:variant>
        <vt:i4>2159</vt:i4>
      </vt:variant>
      <vt:variant>
        <vt:i4>0</vt:i4>
      </vt:variant>
      <vt:variant>
        <vt:i4>5</vt:i4>
      </vt:variant>
      <vt:variant>
        <vt:lpwstr/>
      </vt:variant>
      <vt:variant>
        <vt:lpwstr>_Toc405362635</vt:lpwstr>
      </vt:variant>
      <vt:variant>
        <vt:i4>1376305</vt:i4>
      </vt:variant>
      <vt:variant>
        <vt:i4>2153</vt:i4>
      </vt:variant>
      <vt:variant>
        <vt:i4>0</vt:i4>
      </vt:variant>
      <vt:variant>
        <vt:i4>5</vt:i4>
      </vt:variant>
      <vt:variant>
        <vt:lpwstr/>
      </vt:variant>
      <vt:variant>
        <vt:lpwstr>_Toc405362634</vt:lpwstr>
      </vt:variant>
      <vt:variant>
        <vt:i4>1376305</vt:i4>
      </vt:variant>
      <vt:variant>
        <vt:i4>2147</vt:i4>
      </vt:variant>
      <vt:variant>
        <vt:i4>0</vt:i4>
      </vt:variant>
      <vt:variant>
        <vt:i4>5</vt:i4>
      </vt:variant>
      <vt:variant>
        <vt:lpwstr/>
      </vt:variant>
      <vt:variant>
        <vt:lpwstr>_Toc405362633</vt:lpwstr>
      </vt:variant>
      <vt:variant>
        <vt:i4>1376305</vt:i4>
      </vt:variant>
      <vt:variant>
        <vt:i4>2141</vt:i4>
      </vt:variant>
      <vt:variant>
        <vt:i4>0</vt:i4>
      </vt:variant>
      <vt:variant>
        <vt:i4>5</vt:i4>
      </vt:variant>
      <vt:variant>
        <vt:lpwstr/>
      </vt:variant>
      <vt:variant>
        <vt:lpwstr>_Toc405362632</vt:lpwstr>
      </vt:variant>
      <vt:variant>
        <vt:i4>1376305</vt:i4>
      </vt:variant>
      <vt:variant>
        <vt:i4>2135</vt:i4>
      </vt:variant>
      <vt:variant>
        <vt:i4>0</vt:i4>
      </vt:variant>
      <vt:variant>
        <vt:i4>5</vt:i4>
      </vt:variant>
      <vt:variant>
        <vt:lpwstr/>
      </vt:variant>
      <vt:variant>
        <vt:lpwstr>_Toc405362631</vt:lpwstr>
      </vt:variant>
      <vt:variant>
        <vt:i4>1376305</vt:i4>
      </vt:variant>
      <vt:variant>
        <vt:i4>2129</vt:i4>
      </vt:variant>
      <vt:variant>
        <vt:i4>0</vt:i4>
      </vt:variant>
      <vt:variant>
        <vt:i4>5</vt:i4>
      </vt:variant>
      <vt:variant>
        <vt:lpwstr/>
      </vt:variant>
      <vt:variant>
        <vt:lpwstr>_Toc405362630</vt:lpwstr>
      </vt:variant>
      <vt:variant>
        <vt:i4>1310769</vt:i4>
      </vt:variant>
      <vt:variant>
        <vt:i4>2123</vt:i4>
      </vt:variant>
      <vt:variant>
        <vt:i4>0</vt:i4>
      </vt:variant>
      <vt:variant>
        <vt:i4>5</vt:i4>
      </vt:variant>
      <vt:variant>
        <vt:lpwstr/>
      </vt:variant>
      <vt:variant>
        <vt:lpwstr>_Toc405362629</vt:lpwstr>
      </vt:variant>
      <vt:variant>
        <vt:i4>1310769</vt:i4>
      </vt:variant>
      <vt:variant>
        <vt:i4>2117</vt:i4>
      </vt:variant>
      <vt:variant>
        <vt:i4>0</vt:i4>
      </vt:variant>
      <vt:variant>
        <vt:i4>5</vt:i4>
      </vt:variant>
      <vt:variant>
        <vt:lpwstr/>
      </vt:variant>
      <vt:variant>
        <vt:lpwstr>_Toc405362628</vt:lpwstr>
      </vt:variant>
      <vt:variant>
        <vt:i4>1310769</vt:i4>
      </vt:variant>
      <vt:variant>
        <vt:i4>2111</vt:i4>
      </vt:variant>
      <vt:variant>
        <vt:i4>0</vt:i4>
      </vt:variant>
      <vt:variant>
        <vt:i4>5</vt:i4>
      </vt:variant>
      <vt:variant>
        <vt:lpwstr/>
      </vt:variant>
      <vt:variant>
        <vt:lpwstr>_Toc405362627</vt:lpwstr>
      </vt:variant>
      <vt:variant>
        <vt:i4>1310769</vt:i4>
      </vt:variant>
      <vt:variant>
        <vt:i4>2105</vt:i4>
      </vt:variant>
      <vt:variant>
        <vt:i4>0</vt:i4>
      </vt:variant>
      <vt:variant>
        <vt:i4>5</vt:i4>
      </vt:variant>
      <vt:variant>
        <vt:lpwstr/>
      </vt:variant>
      <vt:variant>
        <vt:lpwstr>_Toc405362626</vt:lpwstr>
      </vt:variant>
      <vt:variant>
        <vt:i4>1310769</vt:i4>
      </vt:variant>
      <vt:variant>
        <vt:i4>2099</vt:i4>
      </vt:variant>
      <vt:variant>
        <vt:i4>0</vt:i4>
      </vt:variant>
      <vt:variant>
        <vt:i4>5</vt:i4>
      </vt:variant>
      <vt:variant>
        <vt:lpwstr/>
      </vt:variant>
      <vt:variant>
        <vt:lpwstr>_Toc405362625</vt:lpwstr>
      </vt:variant>
      <vt:variant>
        <vt:i4>1310769</vt:i4>
      </vt:variant>
      <vt:variant>
        <vt:i4>2093</vt:i4>
      </vt:variant>
      <vt:variant>
        <vt:i4>0</vt:i4>
      </vt:variant>
      <vt:variant>
        <vt:i4>5</vt:i4>
      </vt:variant>
      <vt:variant>
        <vt:lpwstr/>
      </vt:variant>
      <vt:variant>
        <vt:lpwstr>_Toc405362624</vt:lpwstr>
      </vt:variant>
      <vt:variant>
        <vt:i4>1310769</vt:i4>
      </vt:variant>
      <vt:variant>
        <vt:i4>2087</vt:i4>
      </vt:variant>
      <vt:variant>
        <vt:i4>0</vt:i4>
      </vt:variant>
      <vt:variant>
        <vt:i4>5</vt:i4>
      </vt:variant>
      <vt:variant>
        <vt:lpwstr/>
      </vt:variant>
      <vt:variant>
        <vt:lpwstr>_Toc405362623</vt:lpwstr>
      </vt:variant>
      <vt:variant>
        <vt:i4>1310769</vt:i4>
      </vt:variant>
      <vt:variant>
        <vt:i4>2081</vt:i4>
      </vt:variant>
      <vt:variant>
        <vt:i4>0</vt:i4>
      </vt:variant>
      <vt:variant>
        <vt:i4>5</vt:i4>
      </vt:variant>
      <vt:variant>
        <vt:lpwstr/>
      </vt:variant>
      <vt:variant>
        <vt:lpwstr>_Toc405362622</vt:lpwstr>
      </vt:variant>
      <vt:variant>
        <vt:i4>1310769</vt:i4>
      </vt:variant>
      <vt:variant>
        <vt:i4>2075</vt:i4>
      </vt:variant>
      <vt:variant>
        <vt:i4>0</vt:i4>
      </vt:variant>
      <vt:variant>
        <vt:i4>5</vt:i4>
      </vt:variant>
      <vt:variant>
        <vt:lpwstr/>
      </vt:variant>
      <vt:variant>
        <vt:lpwstr>_Toc405362621</vt:lpwstr>
      </vt:variant>
      <vt:variant>
        <vt:i4>1310769</vt:i4>
      </vt:variant>
      <vt:variant>
        <vt:i4>2069</vt:i4>
      </vt:variant>
      <vt:variant>
        <vt:i4>0</vt:i4>
      </vt:variant>
      <vt:variant>
        <vt:i4>5</vt:i4>
      </vt:variant>
      <vt:variant>
        <vt:lpwstr/>
      </vt:variant>
      <vt:variant>
        <vt:lpwstr>_Toc405362620</vt:lpwstr>
      </vt:variant>
      <vt:variant>
        <vt:i4>1507377</vt:i4>
      </vt:variant>
      <vt:variant>
        <vt:i4>2063</vt:i4>
      </vt:variant>
      <vt:variant>
        <vt:i4>0</vt:i4>
      </vt:variant>
      <vt:variant>
        <vt:i4>5</vt:i4>
      </vt:variant>
      <vt:variant>
        <vt:lpwstr/>
      </vt:variant>
      <vt:variant>
        <vt:lpwstr>_Toc405362619</vt:lpwstr>
      </vt:variant>
      <vt:variant>
        <vt:i4>1507377</vt:i4>
      </vt:variant>
      <vt:variant>
        <vt:i4>2057</vt:i4>
      </vt:variant>
      <vt:variant>
        <vt:i4>0</vt:i4>
      </vt:variant>
      <vt:variant>
        <vt:i4>5</vt:i4>
      </vt:variant>
      <vt:variant>
        <vt:lpwstr/>
      </vt:variant>
      <vt:variant>
        <vt:lpwstr>_Toc405362618</vt:lpwstr>
      </vt:variant>
      <vt:variant>
        <vt:i4>1507377</vt:i4>
      </vt:variant>
      <vt:variant>
        <vt:i4>2051</vt:i4>
      </vt:variant>
      <vt:variant>
        <vt:i4>0</vt:i4>
      </vt:variant>
      <vt:variant>
        <vt:i4>5</vt:i4>
      </vt:variant>
      <vt:variant>
        <vt:lpwstr/>
      </vt:variant>
      <vt:variant>
        <vt:lpwstr>_Toc405362617</vt:lpwstr>
      </vt:variant>
      <vt:variant>
        <vt:i4>1507377</vt:i4>
      </vt:variant>
      <vt:variant>
        <vt:i4>2045</vt:i4>
      </vt:variant>
      <vt:variant>
        <vt:i4>0</vt:i4>
      </vt:variant>
      <vt:variant>
        <vt:i4>5</vt:i4>
      </vt:variant>
      <vt:variant>
        <vt:lpwstr/>
      </vt:variant>
      <vt:variant>
        <vt:lpwstr>_Toc405362616</vt:lpwstr>
      </vt:variant>
      <vt:variant>
        <vt:i4>1507377</vt:i4>
      </vt:variant>
      <vt:variant>
        <vt:i4>2039</vt:i4>
      </vt:variant>
      <vt:variant>
        <vt:i4>0</vt:i4>
      </vt:variant>
      <vt:variant>
        <vt:i4>5</vt:i4>
      </vt:variant>
      <vt:variant>
        <vt:lpwstr/>
      </vt:variant>
      <vt:variant>
        <vt:lpwstr>_Toc405362615</vt:lpwstr>
      </vt:variant>
      <vt:variant>
        <vt:i4>1507377</vt:i4>
      </vt:variant>
      <vt:variant>
        <vt:i4>2033</vt:i4>
      </vt:variant>
      <vt:variant>
        <vt:i4>0</vt:i4>
      </vt:variant>
      <vt:variant>
        <vt:i4>5</vt:i4>
      </vt:variant>
      <vt:variant>
        <vt:lpwstr/>
      </vt:variant>
      <vt:variant>
        <vt:lpwstr>_Toc405362614</vt:lpwstr>
      </vt:variant>
      <vt:variant>
        <vt:i4>1507377</vt:i4>
      </vt:variant>
      <vt:variant>
        <vt:i4>2027</vt:i4>
      </vt:variant>
      <vt:variant>
        <vt:i4>0</vt:i4>
      </vt:variant>
      <vt:variant>
        <vt:i4>5</vt:i4>
      </vt:variant>
      <vt:variant>
        <vt:lpwstr/>
      </vt:variant>
      <vt:variant>
        <vt:lpwstr>_Toc405362613</vt:lpwstr>
      </vt:variant>
      <vt:variant>
        <vt:i4>1507377</vt:i4>
      </vt:variant>
      <vt:variant>
        <vt:i4>2021</vt:i4>
      </vt:variant>
      <vt:variant>
        <vt:i4>0</vt:i4>
      </vt:variant>
      <vt:variant>
        <vt:i4>5</vt:i4>
      </vt:variant>
      <vt:variant>
        <vt:lpwstr/>
      </vt:variant>
      <vt:variant>
        <vt:lpwstr>_Toc405362612</vt:lpwstr>
      </vt:variant>
      <vt:variant>
        <vt:i4>1507377</vt:i4>
      </vt:variant>
      <vt:variant>
        <vt:i4>2015</vt:i4>
      </vt:variant>
      <vt:variant>
        <vt:i4>0</vt:i4>
      </vt:variant>
      <vt:variant>
        <vt:i4>5</vt:i4>
      </vt:variant>
      <vt:variant>
        <vt:lpwstr/>
      </vt:variant>
      <vt:variant>
        <vt:lpwstr>_Toc405362611</vt:lpwstr>
      </vt:variant>
      <vt:variant>
        <vt:i4>1507377</vt:i4>
      </vt:variant>
      <vt:variant>
        <vt:i4>2009</vt:i4>
      </vt:variant>
      <vt:variant>
        <vt:i4>0</vt:i4>
      </vt:variant>
      <vt:variant>
        <vt:i4>5</vt:i4>
      </vt:variant>
      <vt:variant>
        <vt:lpwstr/>
      </vt:variant>
      <vt:variant>
        <vt:lpwstr>_Toc405362610</vt:lpwstr>
      </vt:variant>
      <vt:variant>
        <vt:i4>1441841</vt:i4>
      </vt:variant>
      <vt:variant>
        <vt:i4>2003</vt:i4>
      </vt:variant>
      <vt:variant>
        <vt:i4>0</vt:i4>
      </vt:variant>
      <vt:variant>
        <vt:i4>5</vt:i4>
      </vt:variant>
      <vt:variant>
        <vt:lpwstr/>
      </vt:variant>
      <vt:variant>
        <vt:lpwstr>_Toc405362609</vt:lpwstr>
      </vt:variant>
      <vt:variant>
        <vt:i4>1441841</vt:i4>
      </vt:variant>
      <vt:variant>
        <vt:i4>1997</vt:i4>
      </vt:variant>
      <vt:variant>
        <vt:i4>0</vt:i4>
      </vt:variant>
      <vt:variant>
        <vt:i4>5</vt:i4>
      </vt:variant>
      <vt:variant>
        <vt:lpwstr/>
      </vt:variant>
      <vt:variant>
        <vt:lpwstr>_Toc405362608</vt:lpwstr>
      </vt:variant>
      <vt:variant>
        <vt:i4>1441841</vt:i4>
      </vt:variant>
      <vt:variant>
        <vt:i4>1991</vt:i4>
      </vt:variant>
      <vt:variant>
        <vt:i4>0</vt:i4>
      </vt:variant>
      <vt:variant>
        <vt:i4>5</vt:i4>
      </vt:variant>
      <vt:variant>
        <vt:lpwstr/>
      </vt:variant>
      <vt:variant>
        <vt:lpwstr>_Toc405362607</vt:lpwstr>
      </vt:variant>
      <vt:variant>
        <vt:i4>1441841</vt:i4>
      </vt:variant>
      <vt:variant>
        <vt:i4>1985</vt:i4>
      </vt:variant>
      <vt:variant>
        <vt:i4>0</vt:i4>
      </vt:variant>
      <vt:variant>
        <vt:i4>5</vt:i4>
      </vt:variant>
      <vt:variant>
        <vt:lpwstr/>
      </vt:variant>
      <vt:variant>
        <vt:lpwstr>_Toc405362606</vt:lpwstr>
      </vt:variant>
      <vt:variant>
        <vt:i4>1441841</vt:i4>
      </vt:variant>
      <vt:variant>
        <vt:i4>1979</vt:i4>
      </vt:variant>
      <vt:variant>
        <vt:i4>0</vt:i4>
      </vt:variant>
      <vt:variant>
        <vt:i4>5</vt:i4>
      </vt:variant>
      <vt:variant>
        <vt:lpwstr/>
      </vt:variant>
      <vt:variant>
        <vt:lpwstr>_Toc405362605</vt:lpwstr>
      </vt:variant>
      <vt:variant>
        <vt:i4>1441841</vt:i4>
      </vt:variant>
      <vt:variant>
        <vt:i4>1973</vt:i4>
      </vt:variant>
      <vt:variant>
        <vt:i4>0</vt:i4>
      </vt:variant>
      <vt:variant>
        <vt:i4>5</vt:i4>
      </vt:variant>
      <vt:variant>
        <vt:lpwstr/>
      </vt:variant>
      <vt:variant>
        <vt:lpwstr>_Toc405362604</vt:lpwstr>
      </vt:variant>
      <vt:variant>
        <vt:i4>1441841</vt:i4>
      </vt:variant>
      <vt:variant>
        <vt:i4>1967</vt:i4>
      </vt:variant>
      <vt:variant>
        <vt:i4>0</vt:i4>
      </vt:variant>
      <vt:variant>
        <vt:i4>5</vt:i4>
      </vt:variant>
      <vt:variant>
        <vt:lpwstr/>
      </vt:variant>
      <vt:variant>
        <vt:lpwstr>_Toc405362603</vt:lpwstr>
      </vt:variant>
      <vt:variant>
        <vt:i4>1441841</vt:i4>
      </vt:variant>
      <vt:variant>
        <vt:i4>1961</vt:i4>
      </vt:variant>
      <vt:variant>
        <vt:i4>0</vt:i4>
      </vt:variant>
      <vt:variant>
        <vt:i4>5</vt:i4>
      </vt:variant>
      <vt:variant>
        <vt:lpwstr/>
      </vt:variant>
      <vt:variant>
        <vt:lpwstr>_Toc405362602</vt:lpwstr>
      </vt:variant>
      <vt:variant>
        <vt:i4>1441841</vt:i4>
      </vt:variant>
      <vt:variant>
        <vt:i4>1955</vt:i4>
      </vt:variant>
      <vt:variant>
        <vt:i4>0</vt:i4>
      </vt:variant>
      <vt:variant>
        <vt:i4>5</vt:i4>
      </vt:variant>
      <vt:variant>
        <vt:lpwstr/>
      </vt:variant>
      <vt:variant>
        <vt:lpwstr>_Toc405362601</vt:lpwstr>
      </vt:variant>
      <vt:variant>
        <vt:i4>1441841</vt:i4>
      </vt:variant>
      <vt:variant>
        <vt:i4>1949</vt:i4>
      </vt:variant>
      <vt:variant>
        <vt:i4>0</vt:i4>
      </vt:variant>
      <vt:variant>
        <vt:i4>5</vt:i4>
      </vt:variant>
      <vt:variant>
        <vt:lpwstr/>
      </vt:variant>
      <vt:variant>
        <vt:lpwstr>_Toc405362600</vt:lpwstr>
      </vt:variant>
      <vt:variant>
        <vt:i4>2031666</vt:i4>
      </vt:variant>
      <vt:variant>
        <vt:i4>1943</vt:i4>
      </vt:variant>
      <vt:variant>
        <vt:i4>0</vt:i4>
      </vt:variant>
      <vt:variant>
        <vt:i4>5</vt:i4>
      </vt:variant>
      <vt:variant>
        <vt:lpwstr/>
      </vt:variant>
      <vt:variant>
        <vt:lpwstr>_Toc405362599</vt:lpwstr>
      </vt:variant>
      <vt:variant>
        <vt:i4>2031666</vt:i4>
      </vt:variant>
      <vt:variant>
        <vt:i4>1937</vt:i4>
      </vt:variant>
      <vt:variant>
        <vt:i4>0</vt:i4>
      </vt:variant>
      <vt:variant>
        <vt:i4>5</vt:i4>
      </vt:variant>
      <vt:variant>
        <vt:lpwstr/>
      </vt:variant>
      <vt:variant>
        <vt:lpwstr>_Toc405362598</vt:lpwstr>
      </vt:variant>
      <vt:variant>
        <vt:i4>2031666</vt:i4>
      </vt:variant>
      <vt:variant>
        <vt:i4>1931</vt:i4>
      </vt:variant>
      <vt:variant>
        <vt:i4>0</vt:i4>
      </vt:variant>
      <vt:variant>
        <vt:i4>5</vt:i4>
      </vt:variant>
      <vt:variant>
        <vt:lpwstr/>
      </vt:variant>
      <vt:variant>
        <vt:lpwstr>_Toc405362597</vt:lpwstr>
      </vt:variant>
      <vt:variant>
        <vt:i4>2031666</vt:i4>
      </vt:variant>
      <vt:variant>
        <vt:i4>1925</vt:i4>
      </vt:variant>
      <vt:variant>
        <vt:i4>0</vt:i4>
      </vt:variant>
      <vt:variant>
        <vt:i4>5</vt:i4>
      </vt:variant>
      <vt:variant>
        <vt:lpwstr/>
      </vt:variant>
      <vt:variant>
        <vt:lpwstr>_Toc405362596</vt:lpwstr>
      </vt:variant>
      <vt:variant>
        <vt:i4>2031666</vt:i4>
      </vt:variant>
      <vt:variant>
        <vt:i4>1919</vt:i4>
      </vt:variant>
      <vt:variant>
        <vt:i4>0</vt:i4>
      </vt:variant>
      <vt:variant>
        <vt:i4>5</vt:i4>
      </vt:variant>
      <vt:variant>
        <vt:lpwstr/>
      </vt:variant>
      <vt:variant>
        <vt:lpwstr>_Toc405362595</vt:lpwstr>
      </vt:variant>
      <vt:variant>
        <vt:i4>2031666</vt:i4>
      </vt:variant>
      <vt:variant>
        <vt:i4>1913</vt:i4>
      </vt:variant>
      <vt:variant>
        <vt:i4>0</vt:i4>
      </vt:variant>
      <vt:variant>
        <vt:i4>5</vt:i4>
      </vt:variant>
      <vt:variant>
        <vt:lpwstr/>
      </vt:variant>
      <vt:variant>
        <vt:lpwstr>_Toc405362594</vt:lpwstr>
      </vt:variant>
      <vt:variant>
        <vt:i4>2031666</vt:i4>
      </vt:variant>
      <vt:variant>
        <vt:i4>1907</vt:i4>
      </vt:variant>
      <vt:variant>
        <vt:i4>0</vt:i4>
      </vt:variant>
      <vt:variant>
        <vt:i4>5</vt:i4>
      </vt:variant>
      <vt:variant>
        <vt:lpwstr/>
      </vt:variant>
      <vt:variant>
        <vt:lpwstr>_Toc405362593</vt:lpwstr>
      </vt:variant>
      <vt:variant>
        <vt:i4>2031666</vt:i4>
      </vt:variant>
      <vt:variant>
        <vt:i4>1901</vt:i4>
      </vt:variant>
      <vt:variant>
        <vt:i4>0</vt:i4>
      </vt:variant>
      <vt:variant>
        <vt:i4>5</vt:i4>
      </vt:variant>
      <vt:variant>
        <vt:lpwstr/>
      </vt:variant>
      <vt:variant>
        <vt:lpwstr>_Toc405362592</vt:lpwstr>
      </vt:variant>
      <vt:variant>
        <vt:i4>2031666</vt:i4>
      </vt:variant>
      <vt:variant>
        <vt:i4>1895</vt:i4>
      </vt:variant>
      <vt:variant>
        <vt:i4>0</vt:i4>
      </vt:variant>
      <vt:variant>
        <vt:i4>5</vt:i4>
      </vt:variant>
      <vt:variant>
        <vt:lpwstr/>
      </vt:variant>
      <vt:variant>
        <vt:lpwstr>_Toc405362591</vt:lpwstr>
      </vt:variant>
      <vt:variant>
        <vt:i4>2031666</vt:i4>
      </vt:variant>
      <vt:variant>
        <vt:i4>1889</vt:i4>
      </vt:variant>
      <vt:variant>
        <vt:i4>0</vt:i4>
      </vt:variant>
      <vt:variant>
        <vt:i4>5</vt:i4>
      </vt:variant>
      <vt:variant>
        <vt:lpwstr/>
      </vt:variant>
      <vt:variant>
        <vt:lpwstr>_Toc405362590</vt:lpwstr>
      </vt:variant>
      <vt:variant>
        <vt:i4>1966130</vt:i4>
      </vt:variant>
      <vt:variant>
        <vt:i4>1883</vt:i4>
      </vt:variant>
      <vt:variant>
        <vt:i4>0</vt:i4>
      </vt:variant>
      <vt:variant>
        <vt:i4>5</vt:i4>
      </vt:variant>
      <vt:variant>
        <vt:lpwstr/>
      </vt:variant>
      <vt:variant>
        <vt:lpwstr>_Toc405362589</vt:lpwstr>
      </vt:variant>
      <vt:variant>
        <vt:i4>1966130</vt:i4>
      </vt:variant>
      <vt:variant>
        <vt:i4>1877</vt:i4>
      </vt:variant>
      <vt:variant>
        <vt:i4>0</vt:i4>
      </vt:variant>
      <vt:variant>
        <vt:i4>5</vt:i4>
      </vt:variant>
      <vt:variant>
        <vt:lpwstr/>
      </vt:variant>
      <vt:variant>
        <vt:lpwstr>_Toc405362588</vt:lpwstr>
      </vt:variant>
      <vt:variant>
        <vt:i4>1966130</vt:i4>
      </vt:variant>
      <vt:variant>
        <vt:i4>1871</vt:i4>
      </vt:variant>
      <vt:variant>
        <vt:i4>0</vt:i4>
      </vt:variant>
      <vt:variant>
        <vt:i4>5</vt:i4>
      </vt:variant>
      <vt:variant>
        <vt:lpwstr/>
      </vt:variant>
      <vt:variant>
        <vt:lpwstr>_Toc405362587</vt:lpwstr>
      </vt:variant>
      <vt:variant>
        <vt:i4>1966130</vt:i4>
      </vt:variant>
      <vt:variant>
        <vt:i4>1865</vt:i4>
      </vt:variant>
      <vt:variant>
        <vt:i4>0</vt:i4>
      </vt:variant>
      <vt:variant>
        <vt:i4>5</vt:i4>
      </vt:variant>
      <vt:variant>
        <vt:lpwstr/>
      </vt:variant>
      <vt:variant>
        <vt:lpwstr>_Toc405362586</vt:lpwstr>
      </vt:variant>
      <vt:variant>
        <vt:i4>1966130</vt:i4>
      </vt:variant>
      <vt:variant>
        <vt:i4>1859</vt:i4>
      </vt:variant>
      <vt:variant>
        <vt:i4>0</vt:i4>
      </vt:variant>
      <vt:variant>
        <vt:i4>5</vt:i4>
      </vt:variant>
      <vt:variant>
        <vt:lpwstr/>
      </vt:variant>
      <vt:variant>
        <vt:lpwstr>_Toc405362585</vt:lpwstr>
      </vt:variant>
      <vt:variant>
        <vt:i4>1966130</vt:i4>
      </vt:variant>
      <vt:variant>
        <vt:i4>1853</vt:i4>
      </vt:variant>
      <vt:variant>
        <vt:i4>0</vt:i4>
      </vt:variant>
      <vt:variant>
        <vt:i4>5</vt:i4>
      </vt:variant>
      <vt:variant>
        <vt:lpwstr/>
      </vt:variant>
      <vt:variant>
        <vt:lpwstr>_Toc405362584</vt:lpwstr>
      </vt:variant>
      <vt:variant>
        <vt:i4>1966130</vt:i4>
      </vt:variant>
      <vt:variant>
        <vt:i4>1847</vt:i4>
      </vt:variant>
      <vt:variant>
        <vt:i4>0</vt:i4>
      </vt:variant>
      <vt:variant>
        <vt:i4>5</vt:i4>
      </vt:variant>
      <vt:variant>
        <vt:lpwstr/>
      </vt:variant>
      <vt:variant>
        <vt:lpwstr>_Toc405362583</vt:lpwstr>
      </vt:variant>
      <vt:variant>
        <vt:i4>1966130</vt:i4>
      </vt:variant>
      <vt:variant>
        <vt:i4>1841</vt:i4>
      </vt:variant>
      <vt:variant>
        <vt:i4>0</vt:i4>
      </vt:variant>
      <vt:variant>
        <vt:i4>5</vt:i4>
      </vt:variant>
      <vt:variant>
        <vt:lpwstr/>
      </vt:variant>
      <vt:variant>
        <vt:lpwstr>_Toc405362582</vt:lpwstr>
      </vt:variant>
      <vt:variant>
        <vt:i4>1966130</vt:i4>
      </vt:variant>
      <vt:variant>
        <vt:i4>1835</vt:i4>
      </vt:variant>
      <vt:variant>
        <vt:i4>0</vt:i4>
      </vt:variant>
      <vt:variant>
        <vt:i4>5</vt:i4>
      </vt:variant>
      <vt:variant>
        <vt:lpwstr/>
      </vt:variant>
      <vt:variant>
        <vt:lpwstr>_Toc405362581</vt:lpwstr>
      </vt:variant>
      <vt:variant>
        <vt:i4>1966130</vt:i4>
      </vt:variant>
      <vt:variant>
        <vt:i4>1829</vt:i4>
      </vt:variant>
      <vt:variant>
        <vt:i4>0</vt:i4>
      </vt:variant>
      <vt:variant>
        <vt:i4>5</vt:i4>
      </vt:variant>
      <vt:variant>
        <vt:lpwstr/>
      </vt:variant>
      <vt:variant>
        <vt:lpwstr>_Toc405362580</vt:lpwstr>
      </vt:variant>
      <vt:variant>
        <vt:i4>1114162</vt:i4>
      </vt:variant>
      <vt:variant>
        <vt:i4>1823</vt:i4>
      </vt:variant>
      <vt:variant>
        <vt:i4>0</vt:i4>
      </vt:variant>
      <vt:variant>
        <vt:i4>5</vt:i4>
      </vt:variant>
      <vt:variant>
        <vt:lpwstr/>
      </vt:variant>
      <vt:variant>
        <vt:lpwstr>_Toc405362579</vt:lpwstr>
      </vt:variant>
      <vt:variant>
        <vt:i4>1114162</vt:i4>
      </vt:variant>
      <vt:variant>
        <vt:i4>1817</vt:i4>
      </vt:variant>
      <vt:variant>
        <vt:i4>0</vt:i4>
      </vt:variant>
      <vt:variant>
        <vt:i4>5</vt:i4>
      </vt:variant>
      <vt:variant>
        <vt:lpwstr/>
      </vt:variant>
      <vt:variant>
        <vt:lpwstr>_Toc405362578</vt:lpwstr>
      </vt:variant>
      <vt:variant>
        <vt:i4>1114162</vt:i4>
      </vt:variant>
      <vt:variant>
        <vt:i4>1811</vt:i4>
      </vt:variant>
      <vt:variant>
        <vt:i4>0</vt:i4>
      </vt:variant>
      <vt:variant>
        <vt:i4>5</vt:i4>
      </vt:variant>
      <vt:variant>
        <vt:lpwstr/>
      </vt:variant>
      <vt:variant>
        <vt:lpwstr>_Toc405362577</vt:lpwstr>
      </vt:variant>
      <vt:variant>
        <vt:i4>1114162</vt:i4>
      </vt:variant>
      <vt:variant>
        <vt:i4>1805</vt:i4>
      </vt:variant>
      <vt:variant>
        <vt:i4>0</vt:i4>
      </vt:variant>
      <vt:variant>
        <vt:i4>5</vt:i4>
      </vt:variant>
      <vt:variant>
        <vt:lpwstr/>
      </vt:variant>
      <vt:variant>
        <vt:lpwstr>_Toc405362576</vt:lpwstr>
      </vt:variant>
      <vt:variant>
        <vt:i4>1114162</vt:i4>
      </vt:variant>
      <vt:variant>
        <vt:i4>1799</vt:i4>
      </vt:variant>
      <vt:variant>
        <vt:i4>0</vt:i4>
      </vt:variant>
      <vt:variant>
        <vt:i4>5</vt:i4>
      </vt:variant>
      <vt:variant>
        <vt:lpwstr/>
      </vt:variant>
      <vt:variant>
        <vt:lpwstr>_Toc405362575</vt:lpwstr>
      </vt:variant>
      <vt:variant>
        <vt:i4>1114162</vt:i4>
      </vt:variant>
      <vt:variant>
        <vt:i4>1793</vt:i4>
      </vt:variant>
      <vt:variant>
        <vt:i4>0</vt:i4>
      </vt:variant>
      <vt:variant>
        <vt:i4>5</vt:i4>
      </vt:variant>
      <vt:variant>
        <vt:lpwstr/>
      </vt:variant>
      <vt:variant>
        <vt:lpwstr>_Toc405362574</vt:lpwstr>
      </vt:variant>
      <vt:variant>
        <vt:i4>1114162</vt:i4>
      </vt:variant>
      <vt:variant>
        <vt:i4>1787</vt:i4>
      </vt:variant>
      <vt:variant>
        <vt:i4>0</vt:i4>
      </vt:variant>
      <vt:variant>
        <vt:i4>5</vt:i4>
      </vt:variant>
      <vt:variant>
        <vt:lpwstr/>
      </vt:variant>
      <vt:variant>
        <vt:lpwstr>_Toc405362573</vt:lpwstr>
      </vt:variant>
      <vt:variant>
        <vt:i4>1114162</vt:i4>
      </vt:variant>
      <vt:variant>
        <vt:i4>1781</vt:i4>
      </vt:variant>
      <vt:variant>
        <vt:i4>0</vt:i4>
      </vt:variant>
      <vt:variant>
        <vt:i4>5</vt:i4>
      </vt:variant>
      <vt:variant>
        <vt:lpwstr/>
      </vt:variant>
      <vt:variant>
        <vt:lpwstr>_Toc405362572</vt:lpwstr>
      </vt:variant>
      <vt:variant>
        <vt:i4>1114162</vt:i4>
      </vt:variant>
      <vt:variant>
        <vt:i4>1775</vt:i4>
      </vt:variant>
      <vt:variant>
        <vt:i4>0</vt:i4>
      </vt:variant>
      <vt:variant>
        <vt:i4>5</vt:i4>
      </vt:variant>
      <vt:variant>
        <vt:lpwstr/>
      </vt:variant>
      <vt:variant>
        <vt:lpwstr>_Toc405362571</vt:lpwstr>
      </vt:variant>
      <vt:variant>
        <vt:i4>1114162</vt:i4>
      </vt:variant>
      <vt:variant>
        <vt:i4>1769</vt:i4>
      </vt:variant>
      <vt:variant>
        <vt:i4>0</vt:i4>
      </vt:variant>
      <vt:variant>
        <vt:i4>5</vt:i4>
      </vt:variant>
      <vt:variant>
        <vt:lpwstr/>
      </vt:variant>
      <vt:variant>
        <vt:lpwstr>_Toc405362570</vt:lpwstr>
      </vt:variant>
      <vt:variant>
        <vt:i4>1048626</vt:i4>
      </vt:variant>
      <vt:variant>
        <vt:i4>1763</vt:i4>
      </vt:variant>
      <vt:variant>
        <vt:i4>0</vt:i4>
      </vt:variant>
      <vt:variant>
        <vt:i4>5</vt:i4>
      </vt:variant>
      <vt:variant>
        <vt:lpwstr/>
      </vt:variant>
      <vt:variant>
        <vt:lpwstr>_Toc405362569</vt:lpwstr>
      </vt:variant>
      <vt:variant>
        <vt:i4>1048626</vt:i4>
      </vt:variant>
      <vt:variant>
        <vt:i4>1757</vt:i4>
      </vt:variant>
      <vt:variant>
        <vt:i4>0</vt:i4>
      </vt:variant>
      <vt:variant>
        <vt:i4>5</vt:i4>
      </vt:variant>
      <vt:variant>
        <vt:lpwstr/>
      </vt:variant>
      <vt:variant>
        <vt:lpwstr>_Toc405362568</vt:lpwstr>
      </vt:variant>
      <vt:variant>
        <vt:i4>1048626</vt:i4>
      </vt:variant>
      <vt:variant>
        <vt:i4>1751</vt:i4>
      </vt:variant>
      <vt:variant>
        <vt:i4>0</vt:i4>
      </vt:variant>
      <vt:variant>
        <vt:i4>5</vt:i4>
      </vt:variant>
      <vt:variant>
        <vt:lpwstr/>
      </vt:variant>
      <vt:variant>
        <vt:lpwstr>_Toc405362567</vt:lpwstr>
      </vt:variant>
      <vt:variant>
        <vt:i4>1048626</vt:i4>
      </vt:variant>
      <vt:variant>
        <vt:i4>1745</vt:i4>
      </vt:variant>
      <vt:variant>
        <vt:i4>0</vt:i4>
      </vt:variant>
      <vt:variant>
        <vt:i4>5</vt:i4>
      </vt:variant>
      <vt:variant>
        <vt:lpwstr/>
      </vt:variant>
      <vt:variant>
        <vt:lpwstr>_Toc405362566</vt:lpwstr>
      </vt:variant>
      <vt:variant>
        <vt:i4>1048626</vt:i4>
      </vt:variant>
      <vt:variant>
        <vt:i4>1739</vt:i4>
      </vt:variant>
      <vt:variant>
        <vt:i4>0</vt:i4>
      </vt:variant>
      <vt:variant>
        <vt:i4>5</vt:i4>
      </vt:variant>
      <vt:variant>
        <vt:lpwstr/>
      </vt:variant>
      <vt:variant>
        <vt:lpwstr>_Toc405362565</vt:lpwstr>
      </vt:variant>
      <vt:variant>
        <vt:i4>1048626</vt:i4>
      </vt:variant>
      <vt:variant>
        <vt:i4>1733</vt:i4>
      </vt:variant>
      <vt:variant>
        <vt:i4>0</vt:i4>
      </vt:variant>
      <vt:variant>
        <vt:i4>5</vt:i4>
      </vt:variant>
      <vt:variant>
        <vt:lpwstr/>
      </vt:variant>
      <vt:variant>
        <vt:lpwstr>_Toc405362564</vt:lpwstr>
      </vt:variant>
      <vt:variant>
        <vt:i4>1048626</vt:i4>
      </vt:variant>
      <vt:variant>
        <vt:i4>1727</vt:i4>
      </vt:variant>
      <vt:variant>
        <vt:i4>0</vt:i4>
      </vt:variant>
      <vt:variant>
        <vt:i4>5</vt:i4>
      </vt:variant>
      <vt:variant>
        <vt:lpwstr/>
      </vt:variant>
      <vt:variant>
        <vt:lpwstr>_Toc405362563</vt:lpwstr>
      </vt:variant>
      <vt:variant>
        <vt:i4>1048626</vt:i4>
      </vt:variant>
      <vt:variant>
        <vt:i4>1721</vt:i4>
      </vt:variant>
      <vt:variant>
        <vt:i4>0</vt:i4>
      </vt:variant>
      <vt:variant>
        <vt:i4>5</vt:i4>
      </vt:variant>
      <vt:variant>
        <vt:lpwstr/>
      </vt:variant>
      <vt:variant>
        <vt:lpwstr>_Toc405362562</vt:lpwstr>
      </vt:variant>
      <vt:variant>
        <vt:i4>1048626</vt:i4>
      </vt:variant>
      <vt:variant>
        <vt:i4>1715</vt:i4>
      </vt:variant>
      <vt:variant>
        <vt:i4>0</vt:i4>
      </vt:variant>
      <vt:variant>
        <vt:i4>5</vt:i4>
      </vt:variant>
      <vt:variant>
        <vt:lpwstr/>
      </vt:variant>
      <vt:variant>
        <vt:lpwstr>_Toc405362561</vt:lpwstr>
      </vt:variant>
      <vt:variant>
        <vt:i4>1048626</vt:i4>
      </vt:variant>
      <vt:variant>
        <vt:i4>1709</vt:i4>
      </vt:variant>
      <vt:variant>
        <vt:i4>0</vt:i4>
      </vt:variant>
      <vt:variant>
        <vt:i4>5</vt:i4>
      </vt:variant>
      <vt:variant>
        <vt:lpwstr/>
      </vt:variant>
      <vt:variant>
        <vt:lpwstr>_Toc405362560</vt:lpwstr>
      </vt:variant>
      <vt:variant>
        <vt:i4>1245234</vt:i4>
      </vt:variant>
      <vt:variant>
        <vt:i4>1703</vt:i4>
      </vt:variant>
      <vt:variant>
        <vt:i4>0</vt:i4>
      </vt:variant>
      <vt:variant>
        <vt:i4>5</vt:i4>
      </vt:variant>
      <vt:variant>
        <vt:lpwstr/>
      </vt:variant>
      <vt:variant>
        <vt:lpwstr>_Toc405362559</vt:lpwstr>
      </vt:variant>
      <vt:variant>
        <vt:i4>1245234</vt:i4>
      </vt:variant>
      <vt:variant>
        <vt:i4>1697</vt:i4>
      </vt:variant>
      <vt:variant>
        <vt:i4>0</vt:i4>
      </vt:variant>
      <vt:variant>
        <vt:i4>5</vt:i4>
      </vt:variant>
      <vt:variant>
        <vt:lpwstr/>
      </vt:variant>
      <vt:variant>
        <vt:lpwstr>_Toc405362558</vt:lpwstr>
      </vt:variant>
      <vt:variant>
        <vt:i4>1245234</vt:i4>
      </vt:variant>
      <vt:variant>
        <vt:i4>1691</vt:i4>
      </vt:variant>
      <vt:variant>
        <vt:i4>0</vt:i4>
      </vt:variant>
      <vt:variant>
        <vt:i4>5</vt:i4>
      </vt:variant>
      <vt:variant>
        <vt:lpwstr/>
      </vt:variant>
      <vt:variant>
        <vt:lpwstr>_Toc405362557</vt:lpwstr>
      </vt:variant>
      <vt:variant>
        <vt:i4>1245234</vt:i4>
      </vt:variant>
      <vt:variant>
        <vt:i4>1685</vt:i4>
      </vt:variant>
      <vt:variant>
        <vt:i4>0</vt:i4>
      </vt:variant>
      <vt:variant>
        <vt:i4>5</vt:i4>
      </vt:variant>
      <vt:variant>
        <vt:lpwstr/>
      </vt:variant>
      <vt:variant>
        <vt:lpwstr>_Toc405362556</vt:lpwstr>
      </vt:variant>
      <vt:variant>
        <vt:i4>1245234</vt:i4>
      </vt:variant>
      <vt:variant>
        <vt:i4>1679</vt:i4>
      </vt:variant>
      <vt:variant>
        <vt:i4>0</vt:i4>
      </vt:variant>
      <vt:variant>
        <vt:i4>5</vt:i4>
      </vt:variant>
      <vt:variant>
        <vt:lpwstr/>
      </vt:variant>
      <vt:variant>
        <vt:lpwstr>_Toc405362555</vt:lpwstr>
      </vt:variant>
      <vt:variant>
        <vt:i4>1245234</vt:i4>
      </vt:variant>
      <vt:variant>
        <vt:i4>1673</vt:i4>
      </vt:variant>
      <vt:variant>
        <vt:i4>0</vt:i4>
      </vt:variant>
      <vt:variant>
        <vt:i4>5</vt:i4>
      </vt:variant>
      <vt:variant>
        <vt:lpwstr/>
      </vt:variant>
      <vt:variant>
        <vt:lpwstr>_Toc405362554</vt:lpwstr>
      </vt:variant>
      <vt:variant>
        <vt:i4>1245234</vt:i4>
      </vt:variant>
      <vt:variant>
        <vt:i4>1667</vt:i4>
      </vt:variant>
      <vt:variant>
        <vt:i4>0</vt:i4>
      </vt:variant>
      <vt:variant>
        <vt:i4>5</vt:i4>
      </vt:variant>
      <vt:variant>
        <vt:lpwstr/>
      </vt:variant>
      <vt:variant>
        <vt:lpwstr>_Toc405362553</vt:lpwstr>
      </vt:variant>
      <vt:variant>
        <vt:i4>1245234</vt:i4>
      </vt:variant>
      <vt:variant>
        <vt:i4>1661</vt:i4>
      </vt:variant>
      <vt:variant>
        <vt:i4>0</vt:i4>
      </vt:variant>
      <vt:variant>
        <vt:i4>5</vt:i4>
      </vt:variant>
      <vt:variant>
        <vt:lpwstr/>
      </vt:variant>
      <vt:variant>
        <vt:lpwstr>_Toc405362552</vt:lpwstr>
      </vt:variant>
      <vt:variant>
        <vt:i4>1245234</vt:i4>
      </vt:variant>
      <vt:variant>
        <vt:i4>1655</vt:i4>
      </vt:variant>
      <vt:variant>
        <vt:i4>0</vt:i4>
      </vt:variant>
      <vt:variant>
        <vt:i4>5</vt:i4>
      </vt:variant>
      <vt:variant>
        <vt:lpwstr/>
      </vt:variant>
      <vt:variant>
        <vt:lpwstr>_Toc405362551</vt:lpwstr>
      </vt:variant>
      <vt:variant>
        <vt:i4>1245234</vt:i4>
      </vt:variant>
      <vt:variant>
        <vt:i4>1649</vt:i4>
      </vt:variant>
      <vt:variant>
        <vt:i4>0</vt:i4>
      </vt:variant>
      <vt:variant>
        <vt:i4>5</vt:i4>
      </vt:variant>
      <vt:variant>
        <vt:lpwstr/>
      </vt:variant>
      <vt:variant>
        <vt:lpwstr>_Toc405362550</vt:lpwstr>
      </vt:variant>
      <vt:variant>
        <vt:i4>1179698</vt:i4>
      </vt:variant>
      <vt:variant>
        <vt:i4>1643</vt:i4>
      </vt:variant>
      <vt:variant>
        <vt:i4>0</vt:i4>
      </vt:variant>
      <vt:variant>
        <vt:i4>5</vt:i4>
      </vt:variant>
      <vt:variant>
        <vt:lpwstr/>
      </vt:variant>
      <vt:variant>
        <vt:lpwstr>_Toc405362549</vt:lpwstr>
      </vt:variant>
      <vt:variant>
        <vt:i4>1179698</vt:i4>
      </vt:variant>
      <vt:variant>
        <vt:i4>1637</vt:i4>
      </vt:variant>
      <vt:variant>
        <vt:i4>0</vt:i4>
      </vt:variant>
      <vt:variant>
        <vt:i4>5</vt:i4>
      </vt:variant>
      <vt:variant>
        <vt:lpwstr/>
      </vt:variant>
      <vt:variant>
        <vt:lpwstr>_Toc405362548</vt:lpwstr>
      </vt:variant>
      <vt:variant>
        <vt:i4>1179698</vt:i4>
      </vt:variant>
      <vt:variant>
        <vt:i4>1631</vt:i4>
      </vt:variant>
      <vt:variant>
        <vt:i4>0</vt:i4>
      </vt:variant>
      <vt:variant>
        <vt:i4>5</vt:i4>
      </vt:variant>
      <vt:variant>
        <vt:lpwstr/>
      </vt:variant>
      <vt:variant>
        <vt:lpwstr>_Toc405362547</vt:lpwstr>
      </vt:variant>
      <vt:variant>
        <vt:i4>1179698</vt:i4>
      </vt:variant>
      <vt:variant>
        <vt:i4>1625</vt:i4>
      </vt:variant>
      <vt:variant>
        <vt:i4>0</vt:i4>
      </vt:variant>
      <vt:variant>
        <vt:i4>5</vt:i4>
      </vt:variant>
      <vt:variant>
        <vt:lpwstr/>
      </vt:variant>
      <vt:variant>
        <vt:lpwstr>_Toc405362546</vt:lpwstr>
      </vt:variant>
      <vt:variant>
        <vt:i4>1179698</vt:i4>
      </vt:variant>
      <vt:variant>
        <vt:i4>1619</vt:i4>
      </vt:variant>
      <vt:variant>
        <vt:i4>0</vt:i4>
      </vt:variant>
      <vt:variant>
        <vt:i4>5</vt:i4>
      </vt:variant>
      <vt:variant>
        <vt:lpwstr/>
      </vt:variant>
      <vt:variant>
        <vt:lpwstr>_Toc405362545</vt:lpwstr>
      </vt:variant>
      <vt:variant>
        <vt:i4>1179698</vt:i4>
      </vt:variant>
      <vt:variant>
        <vt:i4>1613</vt:i4>
      </vt:variant>
      <vt:variant>
        <vt:i4>0</vt:i4>
      </vt:variant>
      <vt:variant>
        <vt:i4>5</vt:i4>
      </vt:variant>
      <vt:variant>
        <vt:lpwstr/>
      </vt:variant>
      <vt:variant>
        <vt:lpwstr>_Toc405362544</vt:lpwstr>
      </vt:variant>
      <vt:variant>
        <vt:i4>1179698</vt:i4>
      </vt:variant>
      <vt:variant>
        <vt:i4>1607</vt:i4>
      </vt:variant>
      <vt:variant>
        <vt:i4>0</vt:i4>
      </vt:variant>
      <vt:variant>
        <vt:i4>5</vt:i4>
      </vt:variant>
      <vt:variant>
        <vt:lpwstr/>
      </vt:variant>
      <vt:variant>
        <vt:lpwstr>_Toc405362543</vt:lpwstr>
      </vt:variant>
      <vt:variant>
        <vt:i4>1179698</vt:i4>
      </vt:variant>
      <vt:variant>
        <vt:i4>1601</vt:i4>
      </vt:variant>
      <vt:variant>
        <vt:i4>0</vt:i4>
      </vt:variant>
      <vt:variant>
        <vt:i4>5</vt:i4>
      </vt:variant>
      <vt:variant>
        <vt:lpwstr/>
      </vt:variant>
      <vt:variant>
        <vt:lpwstr>_Toc405362542</vt:lpwstr>
      </vt:variant>
      <vt:variant>
        <vt:i4>1179698</vt:i4>
      </vt:variant>
      <vt:variant>
        <vt:i4>1595</vt:i4>
      </vt:variant>
      <vt:variant>
        <vt:i4>0</vt:i4>
      </vt:variant>
      <vt:variant>
        <vt:i4>5</vt:i4>
      </vt:variant>
      <vt:variant>
        <vt:lpwstr/>
      </vt:variant>
      <vt:variant>
        <vt:lpwstr>_Toc405362541</vt:lpwstr>
      </vt:variant>
      <vt:variant>
        <vt:i4>1179698</vt:i4>
      </vt:variant>
      <vt:variant>
        <vt:i4>1589</vt:i4>
      </vt:variant>
      <vt:variant>
        <vt:i4>0</vt:i4>
      </vt:variant>
      <vt:variant>
        <vt:i4>5</vt:i4>
      </vt:variant>
      <vt:variant>
        <vt:lpwstr/>
      </vt:variant>
      <vt:variant>
        <vt:lpwstr>_Toc405362540</vt:lpwstr>
      </vt:variant>
      <vt:variant>
        <vt:i4>1376306</vt:i4>
      </vt:variant>
      <vt:variant>
        <vt:i4>1583</vt:i4>
      </vt:variant>
      <vt:variant>
        <vt:i4>0</vt:i4>
      </vt:variant>
      <vt:variant>
        <vt:i4>5</vt:i4>
      </vt:variant>
      <vt:variant>
        <vt:lpwstr/>
      </vt:variant>
      <vt:variant>
        <vt:lpwstr>_Toc405362539</vt:lpwstr>
      </vt:variant>
      <vt:variant>
        <vt:i4>1376306</vt:i4>
      </vt:variant>
      <vt:variant>
        <vt:i4>1577</vt:i4>
      </vt:variant>
      <vt:variant>
        <vt:i4>0</vt:i4>
      </vt:variant>
      <vt:variant>
        <vt:i4>5</vt:i4>
      </vt:variant>
      <vt:variant>
        <vt:lpwstr/>
      </vt:variant>
      <vt:variant>
        <vt:lpwstr>_Toc405362538</vt:lpwstr>
      </vt:variant>
      <vt:variant>
        <vt:i4>1376306</vt:i4>
      </vt:variant>
      <vt:variant>
        <vt:i4>1571</vt:i4>
      </vt:variant>
      <vt:variant>
        <vt:i4>0</vt:i4>
      </vt:variant>
      <vt:variant>
        <vt:i4>5</vt:i4>
      </vt:variant>
      <vt:variant>
        <vt:lpwstr/>
      </vt:variant>
      <vt:variant>
        <vt:lpwstr>_Toc405362537</vt:lpwstr>
      </vt:variant>
      <vt:variant>
        <vt:i4>1376306</vt:i4>
      </vt:variant>
      <vt:variant>
        <vt:i4>1565</vt:i4>
      </vt:variant>
      <vt:variant>
        <vt:i4>0</vt:i4>
      </vt:variant>
      <vt:variant>
        <vt:i4>5</vt:i4>
      </vt:variant>
      <vt:variant>
        <vt:lpwstr/>
      </vt:variant>
      <vt:variant>
        <vt:lpwstr>_Toc405362536</vt:lpwstr>
      </vt:variant>
      <vt:variant>
        <vt:i4>1376306</vt:i4>
      </vt:variant>
      <vt:variant>
        <vt:i4>1559</vt:i4>
      </vt:variant>
      <vt:variant>
        <vt:i4>0</vt:i4>
      </vt:variant>
      <vt:variant>
        <vt:i4>5</vt:i4>
      </vt:variant>
      <vt:variant>
        <vt:lpwstr/>
      </vt:variant>
      <vt:variant>
        <vt:lpwstr>_Toc405362535</vt:lpwstr>
      </vt:variant>
      <vt:variant>
        <vt:i4>1376306</vt:i4>
      </vt:variant>
      <vt:variant>
        <vt:i4>1553</vt:i4>
      </vt:variant>
      <vt:variant>
        <vt:i4>0</vt:i4>
      </vt:variant>
      <vt:variant>
        <vt:i4>5</vt:i4>
      </vt:variant>
      <vt:variant>
        <vt:lpwstr/>
      </vt:variant>
      <vt:variant>
        <vt:lpwstr>_Toc405362534</vt:lpwstr>
      </vt:variant>
      <vt:variant>
        <vt:i4>1376306</vt:i4>
      </vt:variant>
      <vt:variant>
        <vt:i4>1547</vt:i4>
      </vt:variant>
      <vt:variant>
        <vt:i4>0</vt:i4>
      </vt:variant>
      <vt:variant>
        <vt:i4>5</vt:i4>
      </vt:variant>
      <vt:variant>
        <vt:lpwstr/>
      </vt:variant>
      <vt:variant>
        <vt:lpwstr>_Toc405362533</vt:lpwstr>
      </vt:variant>
      <vt:variant>
        <vt:i4>1376306</vt:i4>
      </vt:variant>
      <vt:variant>
        <vt:i4>1541</vt:i4>
      </vt:variant>
      <vt:variant>
        <vt:i4>0</vt:i4>
      </vt:variant>
      <vt:variant>
        <vt:i4>5</vt:i4>
      </vt:variant>
      <vt:variant>
        <vt:lpwstr/>
      </vt:variant>
      <vt:variant>
        <vt:lpwstr>_Toc405362532</vt:lpwstr>
      </vt:variant>
      <vt:variant>
        <vt:i4>1376306</vt:i4>
      </vt:variant>
      <vt:variant>
        <vt:i4>1535</vt:i4>
      </vt:variant>
      <vt:variant>
        <vt:i4>0</vt:i4>
      </vt:variant>
      <vt:variant>
        <vt:i4>5</vt:i4>
      </vt:variant>
      <vt:variant>
        <vt:lpwstr/>
      </vt:variant>
      <vt:variant>
        <vt:lpwstr>_Toc405362531</vt:lpwstr>
      </vt:variant>
      <vt:variant>
        <vt:i4>1376306</vt:i4>
      </vt:variant>
      <vt:variant>
        <vt:i4>1529</vt:i4>
      </vt:variant>
      <vt:variant>
        <vt:i4>0</vt:i4>
      </vt:variant>
      <vt:variant>
        <vt:i4>5</vt:i4>
      </vt:variant>
      <vt:variant>
        <vt:lpwstr/>
      </vt:variant>
      <vt:variant>
        <vt:lpwstr>_Toc405362530</vt:lpwstr>
      </vt:variant>
      <vt:variant>
        <vt:i4>1310770</vt:i4>
      </vt:variant>
      <vt:variant>
        <vt:i4>1523</vt:i4>
      </vt:variant>
      <vt:variant>
        <vt:i4>0</vt:i4>
      </vt:variant>
      <vt:variant>
        <vt:i4>5</vt:i4>
      </vt:variant>
      <vt:variant>
        <vt:lpwstr/>
      </vt:variant>
      <vt:variant>
        <vt:lpwstr>_Toc405362529</vt:lpwstr>
      </vt:variant>
      <vt:variant>
        <vt:i4>1310770</vt:i4>
      </vt:variant>
      <vt:variant>
        <vt:i4>1517</vt:i4>
      </vt:variant>
      <vt:variant>
        <vt:i4>0</vt:i4>
      </vt:variant>
      <vt:variant>
        <vt:i4>5</vt:i4>
      </vt:variant>
      <vt:variant>
        <vt:lpwstr/>
      </vt:variant>
      <vt:variant>
        <vt:lpwstr>_Toc405362528</vt:lpwstr>
      </vt:variant>
      <vt:variant>
        <vt:i4>1310770</vt:i4>
      </vt:variant>
      <vt:variant>
        <vt:i4>1511</vt:i4>
      </vt:variant>
      <vt:variant>
        <vt:i4>0</vt:i4>
      </vt:variant>
      <vt:variant>
        <vt:i4>5</vt:i4>
      </vt:variant>
      <vt:variant>
        <vt:lpwstr/>
      </vt:variant>
      <vt:variant>
        <vt:lpwstr>_Toc405362527</vt:lpwstr>
      </vt:variant>
      <vt:variant>
        <vt:i4>1310770</vt:i4>
      </vt:variant>
      <vt:variant>
        <vt:i4>1505</vt:i4>
      </vt:variant>
      <vt:variant>
        <vt:i4>0</vt:i4>
      </vt:variant>
      <vt:variant>
        <vt:i4>5</vt:i4>
      </vt:variant>
      <vt:variant>
        <vt:lpwstr/>
      </vt:variant>
      <vt:variant>
        <vt:lpwstr>_Toc405362526</vt:lpwstr>
      </vt:variant>
      <vt:variant>
        <vt:i4>1310770</vt:i4>
      </vt:variant>
      <vt:variant>
        <vt:i4>1499</vt:i4>
      </vt:variant>
      <vt:variant>
        <vt:i4>0</vt:i4>
      </vt:variant>
      <vt:variant>
        <vt:i4>5</vt:i4>
      </vt:variant>
      <vt:variant>
        <vt:lpwstr/>
      </vt:variant>
      <vt:variant>
        <vt:lpwstr>_Toc405362525</vt:lpwstr>
      </vt:variant>
      <vt:variant>
        <vt:i4>1310770</vt:i4>
      </vt:variant>
      <vt:variant>
        <vt:i4>1493</vt:i4>
      </vt:variant>
      <vt:variant>
        <vt:i4>0</vt:i4>
      </vt:variant>
      <vt:variant>
        <vt:i4>5</vt:i4>
      </vt:variant>
      <vt:variant>
        <vt:lpwstr/>
      </vt:variant>
      <vt:variant>
        <vt:lpwstr>_Toc405362524</vt:lpwstr>
      </vt:variant>
      <vt:variant>
        <vt:i4>1310770</vt:i4>
      </vt:variant>
      <vt:variant>
        <vt:i4>1487</vt:i4>
      </vt:variant>
      <vt:variant>
        <vt:i4>0</vt:i4>
      </vt:variant>
      <vt:variant>
        <vt:i4>5</vt:i4>
      </vt:variant>
      <vt:variant>
        <vt:lpwstr/>
      </vt:variant>
      <vt:variant>
        <vt:lpwstr>_Toc405362523</vt:lpwstr>
      </vt:variant>
      <vt:variant>
        <vt:i4>1310770</vt:i4>
      </vt:variant>
      <vt:variant>
        <vt:i4>1481</vt:i4>
      </vt:variant>
      <vt:variant>
        <vt:i4>0</vt:i4>
      </vt:variant>
      <vt:variant>
        <vt:i4>5</vt:i4>
      </vt:variant>
      <vt:variant>
        <vt:lpwstr/>
      </vt:variant>
      <vt:variant>
        <vt:lpwstr>_Toc405362522</vt:lpwstr>
      </vt:variant>
      <vt:variant>
        <vt:i4>1310770</vt:i4>
      </vt:variant>
      <vt:variant>
        <vt:i4>1475</vt:i4>
      </vt:variant>
      <vt:variant>
        <vt:i4>0</vt:i4>
      </vt:variant>
      <vt:variant>
        <vt:i4>5</vt:i4>
      </vt:variant>
      <vt:variant>
        <vt:lpwstr/>
      </vt:variant>
      <vt:variant>
        <vt:lpwstr>_Toc405362521</vt:lpwstr>
      </vt:variant>
      <vt:variant>
        <vt:i4>1310770</vt:i4>
      </vt:variant>
      <vt:variant>
        <vt:i4>1469</vt:i4>
      </vt:variant>
      <vt:variant>
        <vt:i4>0</vt:i4>
      </vt:variant>
      <vt:variant>
        <vt:i4>5</vt:i4>
      </vt:variant>
      <vt:variant>
        <vt:lpwstr/>
      </vt:variant>
      <vt:variant>
        <vt:lpwstr>_Toc405362520</vt:lpwstr>
      </vt:variant>
      <vt:variant>
        <vt:i4>1507378</vt:i4>
      </vt:variant>
      <vt:variant>
        <vt:i4>1463</vt:i4>
      </vt:variant>
      <vt:variant>
        <vt:i4>0</vt:i4>
      </vt:variant>
      <vt:variant>
        <vt:i4>5</vt:i4>
      </vt:variant>
      <vt:variant>
        <vt:lpwstr/>
      </vt:variant>
      <vt:variant>
        <vt:lpwstr>_Toc405362519</vt:lpwstr>
      </vt:variant>
      <vt:variant>
        <vt:i4>1507378</vt:i4>
      </vt:variant>
      <vt:variant>
        <vt:i4>1457</vt:i4>
      </vt:variant>
      <vt:variant>
        <vt:i4>0</vt:i4>
      </vt:variant>
      <vt:variant>
        <vt:i4>5</vt:i4>
      </vt:variant>
      <vt:variant>
        <vt:lpwstr/>
      </vt:variant>
      <vt:variant>
        <vt:lpwstr>_Toc405362518</vt:lpwstr>
      </vt:variant>
      <vt:variant>
        <vt:i4>1507378</vt:i4>
      </vt:variant>
      <vt:variant>
        <vt:i4>1451</vt:i4>
      </vt:variant>
      <vt:variant>
        <vt:i4>0</vt:i4>
      </vt:variant>
      <vt:variant>
        <vt:i4>5</vt:i4>
      </vt:variant>
      <vt:variant>
        <vt:lpwstr/>
      </vt:variant>
      <vt:variant>
        <vt:lpwstr>_Toc405362517</vt:lpwstr>
      </vt:variant>
      <vt:variant>
        <vt:i4>1507378</vt:i4>
      </vt:variant>
      <vt:variant>
        <vt:i4>1445</vt:i4>
      </vt:variant>
      <vt:variant>
        <vt:i4>0</vt:i4>
      </vt:variant>
      <vt:variant>
        <vt:i4>5</vt:i4>
      </vt:variant>
      <vt:variant>
        <vt:lpwstr/>
      </vt:variant>
      <vt:variant>
        <vt:lpwstr>_Toc405362516</vt:lpwstr>
      </vt:variant>
      <vt:variant>
        <vt:i4>1507378</vt:i4>
      </vt:variant>
      <vt:variant>
        <vt:i4>1439</vt:i4>
      </vt:variant>
      <vt:variant>
        <vt:i4>0</vt:i4>
      </vt:variant>
      <vt:variant>
        <vt:i4>5</vt:i4>
      </vt:variant>
      <vt:variant>
        <vt:lpwstr/>
      </vt:variant>
      <vt:variant>
        <vt:lpwstr>_Toc405362515</vt:lpwstr>
      </vt:variant>
      <vt:variant>
        <vt:i4>1507378</vt:i4>
      </vt:variant>
      <vt:variant>
        <vt:i4>1433</vt:i4>
      </vt:variant>
      <vt:variant>
        <vt:i4>0</vt:i4>
      </vt:variant>
      <vt:variant>
        <vt:i4>5</vt:i4>
      </vt:variant>
      <vt:variant>
        <vt:lpwstr/>
      </vt:variant>
      <vt:variant>
        <vt:lpwstr>_Toc405362514</vt:lpwstr>
      </vt:variant>
      <vt:variant>
        <vt:i4>1507378</vt:i4>
      </vt:variant>
      <vt:variant>
        <vt:i4>1427</vt:i4>
      </vt:variant>
      <vt:variant>
        <vt:i4>0</vt:i4>
      </vt:variant>
      <vt:variant>
        <vt:i4>5</vt:i4>
      </vt:variant>
      <vt:variant>
        <vt:lpwstr/>
      </vt:variant>
      <vt:variant>
        <vt:lpwstr>_Toc405362513</vt:lpwstr>
      </vt:variant>
      <vt:variant>
        <vt:i4>1507378</vt:i4>
      </vt:variant>
      <vt:variant>
        <vt:i4>1421</vt:i4>
      </vt:variant>
      <vt:variant>
        <vt:i4>0</vt:i4>
      </vt:variant>
      <vt:variant>
        <vt:i4>5</vt:i4>
      </vt:variant>
      <vt:variant>
        <vt:lpwstr/>
      </vt:variant>
      <vt:variant>
        <vt:lpwstr>_Toc405362512</vt:lpwstr>
      </vt:variant>
      <vt:variant>
        <vt:i4>1507378</vt:i4>
      </vt:variant>
      <vt:variant>
        <vt:i4>1415</vt:i4>
      </vt:variant>
      <vt:variant>
        <vt:i4>0</vt:i4>
      </vt:variant>
      <vt:variant>
        <vt:i4>5</vt:i4>
      </vt:variant>
      <vt:variant>
        <vt:lpwstr/>
      </vt:variant>
      <vt:variant>
        <vt:lpwstr>_Toc405362511</vt:lpwstr>
      </vt:variant>
      <vt:variant>
        <vt:i4>1507378</vt:i4>
      </vt:variant>
      <vt:variant>
        <vt:i4>1409</vt:i4>
      </vt:variant>
      <vt:variant>
        <vt:i4>0</vt:i4>
      </vt:variant>
      <vt:variant>
        <vt:i4>5</vt:i4>
      </vt:variant>
      <vt:variant>
        <vt:lpwstr/>
      </vt:variant>
      <vt:variant>
        <vt:lpwstr>_Toc405362510</vt:lpwstr>
      </vt:variant>
      <vt:variant>
        <vt:i4>1441842</vt:i4>
      </vt:variant>
      <vt:variant>
        <vt:i4>1403</vt:i4>
      </vt:variant>
      <vt:variant>
        <vt:i4>0</vt:i4>
      </vt:variant>
      <vt:variant>
        <vt:i4>5</vt:i4>
      </vt:variant>
      <vt:variant>
        <vt:lpwstr/>
      </vt:variant>
      <vt:variant>
        <vt:lpwstr>_Toc405362509</vt:lpwstr>
      </vt:variant>
      <vt:variant>
        <vt:i4>1441842</vt:i4>
      </vt:variant>
      <vt:variant>
        <vt:i4>1397</vt:i4>
      </vt:variant>
      <vt:variant>
        <vt:i4>0</vt:i4>
      </vt:variant>
      <vt:variant>
        <vt:i4>5</vt:i4>
      </vt:variant>
      <vt:variant>
        <vt:lpwstr/>
      </vt:variant>
      <vt:variant>
        <vt:lpwstr>_Toc405362508</vt:lpwstr>
      </vt:variant>
      <vt:variant>
        <vt:i4>1441842</vt:i4>
      </vt:variant>
      <vt:variant>
        <vt:i4>1391</vt:i4>
      </vt:variant>
      <vt:variant>
        <vt:i4>0</vt:i4>
      </vt:variant>
      <vt:variant>
        <vt:i4>5</vt:i4>
      </vt:variant>
      <vt:variant>
        <vt:lpwstr/>
      </vt:variant>
      <vt:variant>
        <vt:lpwstr>_Toc405362507</vt:lpwstr>
      </vt:variant>
      <vt:variant>
        <vt:i4>1441842</vt:i4>
      </vt:variant>
      <vt:variant>
        <vt:i4>1385</vt:i4>
      </vt:variant>
      <vt:variant>
        <vt:i4>0</vt:i4>
      </vt:variant>
      <vt:variant>
        <vt:i4>5</vt:i4>
      </vt:variant>
      <vt:variant>
        <vt:lpwstr/>
      </vt:variant>
      <vt:variant>
        <vt:lpwstr>_Toc405362506</vt:lpwstr>
      </vt:variant>
      <vt:variant>
        <vt:i4>1441842</vt:i4>
      </vt:variant>
      <vt:variant>
        <vt:i4>1379</vt:i4>
      </vt:variant>
      <vt:variant>
        <vt:i4>0</vt:i4>
      </vt:variant>
      <vt:variant>
        <vt:i4>5</vt:i4>
      </vt:variant>
      <vt:variant>
        <vt:lpwstr/>
      </vt:variant>
      <vt:variant>
        <vt:lpwstr>_Toc405362505</vt:lpwstr>
      </vt:variant>
      <vt:variant>
        <vt:i4>1441842</vt:i4>
      </vt:variant>
      <vt:variant>
        <vt:i4>1373</vt:i4>
      </vt:variant>
      <vt:variant>
        <vt:i4>0</vt:i4>
      </vt:variant>
      <vt:variant>
        <vt:i4>5</vt:i4>
      </vt:variant>
      <vt:variant>
        <vt:lpwstr/>
      </vt:variant>
      <vt:variant>
        <vt:lpwstr>_Toc405362504</vt:lpwstr>
      </vt:variant>
      <vt:variant>
        <vt:i4>1441842</vt:i4>
      </vt:variant>
      <vt:variant>
        <vt:i4>1367</vt:i4>
      </vt:variant>
      <vt:variant>
        <vt:i4>0</vt:i4>
      </vt:variant>
      <vt:variant>
        <vt:i4>5</vt:i4>
      </vt:variant>
      <vt:variant>
        <vt:lpwstr/>
      </vt:variant>
      <vt:variant>
        <vt:lpwstr>_Toc405362503</vt:lpwstr>
      </vt:variant>
      <vt:variant>
        <vt:i4>1441842</vt:i4>
      </vt:variant>
      <vt:variant>
        <vt:i4>1361</vt:i4>
      </vt:variant>
      <vt:variant>
        <vt:i4>0</vt:i4>
      </vt:variant>
      <vt:variant>
        <vt:i4>5</vt:i4>
      </vt:variant>
      <vt:variant>
        <vt:lpwstr/>
      </vt:variant>
      <vt:variant>
        <vt:lpwstr>_Toc405362502</vt:lpwstr>
      </vt:variant>
      <vt:variant>
        <vt:i4>1441842</vt:i4>
      </vt:variant>
      <vt:variant>
        <vt:i4>1355</vt:i4>
      </vt:variant>
      <vt:variant>
        <vt:i4>0</vt:i4>
      </vt:variant>
      <vt:variant>
        <vt:i4>5</vt:i4>
      </vt:variant>
      <vt:variant>
        <vt:lpwstr/>
      </vt:variant>
      <vt:variant>
        <vt:lpwstr>_Toc405362501</vt:lpwstr>
      </vt:variant>
      <vt:variant>
        <vt:i4>1441842</vt:i4>
      </vt:variant>
      <vt:variant>
        <vt:i4>1349</vt:i4>
      </vt:variant>
      <vt:variant>
        <vt:i4>0</vt:i4>
      </vt:variant>
      <vt:variant>
        <vt:i4>5</vt:i4>
      </vt:variant>
      <vt:variant>
        <vt:lpwstr/>
      </vt:variant>
      <vt:variant>
        <vt:lpwstr>_Toc405362500</vt:lpwstr>
      </vt:variant>
      <vt:variant>
        <vt:i4>2031667</vt:i4>
      </vt:variant>
      <vt:variant>
        <vt:i4>1343</vt:i4>
      </vt:variant>
      <vt:variant>
        <vt:i4>0</vt:i4>
      </vt:variant>
      <vt:variant>
        <vt:i4>5</vt:i4>
      </vt:variant>
      <vt:variant>
        <vt:lpwstr/>
      </vt:variant>
      <vt:variant>
        <vt:lpwstr>_Toc405362499</vt:lpwstr>
      </vt:variant>
      <vt:variant>
        <vt:i4>2031667</vt:i4>
      </vt:variant>
      <vt:variant>
        <vt:i4>1337</vt:i4>
      </vt:variant>
      <vt:variant>
        <vt:i4>0</vt:i4>
      </vt:variant>
      <vt:variant>
        <vt:i4>5</vt:i4>
      </vt:variant>
      <vt:variant>
        <vt:lpwstr/>
      </vt:variant>
      <vt:variant>
        <vt:lpwstr>_Toc405362498</vt:lpwstr>
      </vt:variant>
      <vt:variant>
        <vt:i4>2031667</vt:i4>
      </vt:variant>
      <vt:variant>
        <vt:i4>1331</vt:i4>
      </vt:variant>
      <vt:variant>
        <vt:i4>0</vt:i4>
      </vt:variant>
      <vt:variant>
        <vt:i4>5</vt:i4>
      </vt:variant>
      <vt:variant>
        <vt:lpwstr/>
      </vt:variant>
      <vt:variant>
        <vt:lpwstr>_Toc405362497</vt:lpwstr>
      </vt:variant>
      <vt:variant>
        <vt:i4>2031667</vt:i4>
      </vt:variant>
      <vt:variant>
        <vt:i4>1325</vt:i4>
      </vt:variant>
      <vt:variant>
        <vt:i4>0</vt:i4>
      </vt:variant>
      <vt:variant>
        <vt:i4>5</vt:i4>
      </vt:variant>
      <vt:variant>
        <vt:lpwstr/>
      </vt:variant>
      <vt:variant>
        <vt:lpwstr>_Toc405362496</vt:lpwstr>
      </vt:variant>
      <vt:variant>
        <vt:i4>2031667</vt:i4>
      </vt:variant>
      <vt:variant>
        <vt:i4>1319</vt:i4>
      </vt:variant>
      <vt:variant>
        <vt:i4>0</vt:i4>
      </vt:variant>
      <vt:variant>
        <vt:i4>5</vt:i4>
      </vt:variant>
      <vt:variant>
        <vt:lpwstr/>
      </vt:variant>
      <vt:variant>
        <vt:lpwstr>_Toc405362495</vt:lpwstr>
      </vt:variant>
      <vt:variant>
        <vt:i4>2031667</vt:i4>
      </vt:variant>
      <vt:variant>
        <vt:i4>1313</vt:i4>
      </vt:variant>
      <vt:variant>
        <vt:i4>0</vt:i4>
      </vt:variant>
      <vt:variant>
        <vt:i4>5</vt:i4>
      </vt:variant>
      <vt:variant>
        <vt:lpwstr/>
      </vt:variant>
      <vt:variant>
        <vt:lpwstr>_Toc405362494</vt:lpwstr>
      </vt:variant>
      <vt:variant>
        <vt:i4>2031667</vt:i4>
      </vt:variant>
      <vt:variant>
        <vt:i4>1307</vt:i4>
      </vt:variant>
      <vt:variant>
        <vt:i4>0</vt:i4>
      </vt:variant>
      <vt:variant>
        <vt:i4>5</vt:i4>
      </vt:variant>
      <vt:variant>
        <vt:lpwstr/>
      </vt:variant>
      <vt:variant>
        <vt:lpwstr>_Toc405362493</vt:lpwstr>
      </vt:variant>
      <vt:variant>
        <vt:i4>2031667</vt:i4>
      </vt:variant>
      <vt:variant>
        <vt:i4>1301</vt:i4>
      </vt:variant>
      <vt:variant>
        <vt:i4>0</vt:i4>
      </vt:variant>
      <vt:variant>
        <vt:i4>5</vt:i4>
      </vt:variant>
      <vt:variant>
        <vt:lpwstr/>
      </vt:variant>
      <vt:variant>
        <vt:lpwstr>_Toc405362492</vt:lpwstr>
      </vt:variant>
      <vt:variant>
        <vt:i4>2031667</vt:i4>
      </vt:variant>
      <vt:variant>
        <vt:i4>1295</vt:i4>
      </vt:variant>
      <vt:variant>
        <vt:i4>0</vt:i4>
      </vt:variant>
      <vt:variant>
        <vt:i4>5</vt:i4>
      </vt:variant>
      <vt:variant>
        <vt:lpwstr/>
      </vt:variant>
      <vt:variant>
        <vt:lpwstr>_Toc405362491</vt:lpwstr>
      </vt:variant>
      <vt:variant>
        <vt:i4>2031667</vt:i4>
      </vt:variant>
      <vt:variant>
        <vt:i4>1289</vt:i4>
      </vt:variant>
      <vt:variant>
        <vt:i4>0</vt:i4>
      </vt:variant>
      <vt:variant>
        <vt:i4>5</vt:i4>
      </vt:variant>
      <vt:variant>
        <vt:lpwstr/>
      </vt:variant>
      <vt:variant>
        <vt:lpwstr>_Toc405362490</vt:lpwstr>
      </vt:variant>
      <vt:variant>
        <vt:i4>1966131</vt:i4>
      </vt:variant>
      <vt:variant>
        <vt:i4>1283</vt:i4>
      </vt:variant>
      <vt:variant>
        <vt:i4>0</vt:i4>
      </vt:variant>
      <vt:variant>
        <vt:i4>5</vt:i4>
      </vt:variant>
      <vt:variant>
        <vt:lpwstr/>
      </vt:variant>
      <vt:variant>
        <vt:lpwstr>_Toc405362489</vt:lpwstr>
      </vt:variant>
      <vt:variant>
        <vt:i4>1966131</vt:i4>
      </vt:variant>
      <vt:variant>
        <vt:i4>1277</vt:i4>
      </vt:variant>
      <vt:variant>
        <vt:i4>0</vt:i4>
      </vt:variant>
      <vt:variant>
        <vt:i4>5</vt:i4>
      </vt:variant>
      <vt:variant>
        <vt:lpwstr/>
      </vt:variant>
      <vt:variant>
        <vt:lpwstr>_Toc405362488</vt:lpwstr>
      </vt:variant>
      <vt:variant>
        <vt:i4>1966131</vt:i4>
      </vt:variant>
      <vt:variant>
        <vt:i4>1271</vt:i4>
      </vt:variant>
      <vt:variant>
        <vt:i4>0</vt:i4>
      </vt:variant>
      <vt:variant>
        <vt:i4>5</vt:i4>
      </vt:variant>
      <vt:variant>
        <vt:lpwstr/>
      </vt:variant>
      <vt:variant>
        <vt:lpwstr>_Toc405362487</vt:lpwstr>
      </vt:variant>
      <vt:variant>
        <vt:i4>1966131</vt:i4>
      </vt:variant>
      <vt:variant>
        <vt:i4>1265</vt:i4>
      </vt:variant>
      <vt:variant>
        <vt:i4>0</vt:i4>
      </vt:variant>
      <vt:variant>
        <vt:i4>5</vt:i4>
      </vt:variant>
      <vt:variant>
        <vt:lpwstr/>
      </vt:variant>
      <vt:variant>
        <vt:lpwstr>_Toc405362486</vt:lpwstr>
      </vt:variant>
      <vt:variant>
        <vt:i4>1966131</vt:i4>
      </vt:variant>
      <vt:variant>
        <vt:i4>1259</vt:i4>
      </vt:variant>
      <vt:variant>
        <vt:i4>0</vt:i4>
      </vt:variant>
      <vt:variant>
        <vt:i4>5</vt:i4>
      </vt:variant>
      <vt:variant>
        <vt:lpwstr/>
      </vt:variant>
      <vt:variant>
        <vt:lpwstr>_Toc405362485</vt:lpwstr>
      </vt:variant>
      <vt:variant>
        <vt:i4>1966131</vt:i4>
      </vt:variant>
      <vt:variant>
        <vt:i4>1253</vt:i4>
      </vt:variant>
      <vt:variant>
        <vt:i4>0</vt:i4>
      </vt:variant>
      <vt:variant>
        <vt:i4>5</vt:i4>
      </vt:variant>
      <vt:variant>
        <vt:lpwstr/>
      </vt:variant>
      <vt:variant>
        <vt:lpwstr>_Toc405362484</vt:lpwstr>
      </vt:variant>
      <vt:variant>
        <vt:i4>1966131</vt:i4>
      </vt:variant>
      <vt:variant>
        <vt:i4>1247</vt:i4>
      </vt:variant>
      <vt:variant>
        <vt:i4>0</vt:i4>
      </vt:variant>
      <vt:variant>
        <vt:i4>5</vt:i4>
      </vt:variant>
      <vt:variant>
        <vt:lpwstr/>
      </vt:variant>
      <vt:variant>
        <vt:lpwstr>_Toc405362483</vt:lpwstr>
      </vt:variant>
      <vt:variant>
        <vt:i4>1966131</vt:i4>
      </vt:variant>
      <vt:variant>
        <vt:i4>1241</vt:i4>
      </vt:variant>
      <vt:variant>
        <vt:i4>0</vt:i4>
      </vt:variant>
      <vt:variant>
        <vt:i4>5</vt:i4>
      </vt:variant>
      <vt:variant>
        <vt:lpwstr/>
      </vt:variant>
      <vt:variant>
        <vt:lpwstr>_Toc405362482</vt:lpwstr>
      </vt:variant>
      <vt:variant>
        <vt:i4>1966131</vt:i4>
      </vt:variant>
      <vt:variant>
        <vt:i4>1235</vt:i4>
      </vt:variant>
      <vt:variant>
        <vt:i4>0</vt:i4>
      </vt:variant>
      <vt:variant>
        <vt:i4>5</vt:i4>
      </vt:variant>
      <vt:variant>
        <vt:lpwstr/>
      </vt:variant>
      <vt:variant>
        <vt:lpwstr>_Toc405362481</vt:lpwstr>
      </vt:variant>
      <vt:variant>
        <vt:i4>1966131</vt:i4>
      </vt:variant>
      <vt:variant>
        <vt:i4>1229</vt:i4>
      </vt:variant>
      <vt:variant>
        <vt:i4>0</vt:i4>
      </vt:variant>
      <vt:variant>
        <vt:i4>5</vt:i4>
      </vt:variant>
      <vt:variant>
        <vt:lpwstr/>
      </vt:variant>
      <vt:variant>
        <vt:lpwstr>_Toc405362480</vt:lpwstr>
      </vt:variant>
      <vt:variant>
        <vt:i4>1114163</vt:i4>
      </vt:variant>
      <vt:variant>
        <vt:i4>1223</vt:i4>
      </vt:variant>
      <vt:variant>
        <vt:i4>0</vt:i4>
      </vt:variant>
      <vt:variant>
        <vt:i4>5</vt:i4>
      </vt:variant>
      <vt:variant>
        <vt:lpwstr/>
      </vt:variant>
      <vt:variant>
        <vt:lpwstr>_Toc405362479</vt:lpwstr>
      </vt:variant>
      <vt:variant>
        <vt:i4>1114163</vt:i4>
      </vt:variant>
      <vt:variant>
        <vt:i4>1217</vt:i4>
      </vt:variant>
      <vt:variant>
        <vt:i4>0</vt:i4>
      </vt:variant>
      <vt:variant>
        <vt:i4>5</vt:i4>
      </vt:variant>
      <vt:variant>
        <vt:lpwstr/>
      </vt:variant>
      <vt:variant>
        <vt:lpwstr>_Toc405362478</vt:lpwstr>
      </vt:variant>
      <vt:variant>
        <vt:i4>1114163</vt:i4>
      </vt:variant>
      <vt:variant>
        <vt:i4>1211</vt:i4>
      </vt:variant>
      <vt:variant>
        <vt:i4>0</vt:i4>
      </vt:variant>
      <vt:variant>
        <vt:i4>5</vt:i4>
      </vt:variant>
      <vt:variant>
        <vt:lpwstr/>
      </vt:variant>
      <vt:variant>
        <vt:lpwstr>_Toc405362477</vt:lpwstr>
      </vt:variant>
      <vt:variant>
        <vt:i4>1114163</vt:i4>
      </vt:variant>
      <vt:variant>
        <vt:i4>1205</vt:i4>
      </vt:variant>
      <vt:variant>
        <vt:i4>0</vt:i4>
      </vt:variant>
      <vt:variant>
        <vt:i4>5</vt:i4>
      </vt:variant>
      <vt:variant>
        <vt:lpwstr/>
      </vt:variant>
      <vt:variant>
        <vt:lpwstr>_Toc405362476</vt:lpwstr>
      </vt:variant>
      <vt:variant>
        <vt:i4>1114163</vt:i4>
      </vt:variant>
      <vt:variant>
        <vt:i4>1199</vt:i4>
      </vt:variant>
      <vt:variant>
        <vt:i4>0</vt:i4>
      </vt:variant>
      <vt:variant>
        <vt:i4>5</vt:i4>
      </vt:variant>
      <vt:variant>
        <vt:lpwstr/>
      </vt:variant>
      <vt:variant>
        <vt:lpwstr>_Toc405362475</vt:lpwstr>
      </vt:variant>
      <vt:variant>
        <vt:i4>1114163</vt:i4>
      </vt:variant>
      <vt:variant>
        <vt:i4>1193</vt:i4>
      </vt:variant>
      <vt:variant>
        <vt:i4>0</vt:i4>
      </vt:variant>
      <vt:variant>
        <vt:i4>5</vt:i4>
      </vt:variant>
      <vt:variant>
        <vt:lpwstr/>
      </vt:variant>
      <vt:variant>
        <vt:lpwstr>_Toc405362474</vt:lpwstr>
      </vt:variant>
      <vt:variant>
        <vt:i4>1114163</vt:i4>
      </vt:variant>
      <vt:variant>
        <vt:i4>1187</vt:i4>
      </vt:variant>
      <vt:variant>
        <vt:i4>0</vt:i4>
      </vt:variant>
      <vt:variant>
        <vt:i4>5</vt:i4>
      </vt:variant>
      <vt:variant>
        <vt:lpwstr/>
      </vt:variant>
      <vt:variant>
        <vt:lpwstr>_Toc405362473</vt:lpwstr>
      </vt:variant>
      <vt:variant>
        <vt:i4>1114163</vt:i4>
      </vt:variant>
      <vt:variant>
        <vt:i4>1181</vt:i4>
      </vt:variant>
      <vt:variant>
        <vt:i4>0</vt:i4>
      </vt:variant>
      <vt:variant>
        <vt:i4>5</vt:i4>
      </vt:variant>
      <vt:variant>
        <vt:lpwstr/>
      </vt:variant>
      <vt:variant>
        <vt:lpwstr>_Toc405362472</vt:lpwstr>
      </vt:variant>
      <vt:variant>
        <vt:i4>1114163</vt:i4>
      </vt:variant>
      <vt:variant>
        <vt:i4>1175</vt:i4>
      </vt:variant>
      <vt:variant>
        <vt:i4>0</vt:i4>
      </vt:variant>
      <vt:variant>
        <vt:i4>5</vt:i4>
      </vt:variant>
      <vt:variant>
        <vt:lpwstr/>
      </vt:variant>
      <vt:variant>
        <vt:lpwstr>_Toc405362471</vt:lpwstr>
      </vt:variant>
      <vt:variant>
        <vt:i4>1114163</vt:i4>
      </vt:variant>
      <vt:variant>
        <vt:i4>1169</vt:i4>
      </vt:variant>
      <vt:variant>
        <vt:i4>0</vt:i4>
      </vt:variant>
      <vt:variant>
        <vt:i4>5</vt:i4>
      </vt:variant>
      <vt:variant>
        <vt:lpwstr/>
      </vt:variant>
      <vt:variant>
        <vt:lpwstr>_Toc405362470</vt:lpwstr>
      </vt:variant>
      <vt:variant>
        <vt:i4>1048627</vt:i4>
      </vt:variant>
      <vt:variant>
        <vt:i4>1163</vt:i4>
      </vt:variant>
      <vt:variant>
        <vt:i4>0</vt:i4>
      </vt:variant>
      <vt:variant>
        <vt:i4>5</vt:i4>
      </vt:variant>
      <vt:variant>
        <vt:lpwstr/>
      </vt:variant>
      <vt:variant>
        <vt:lpwstr>_Toc405362469</vt:lpwstr>
      </vt:variant>
      <vt:variant>
        <vt:i4>1048627</vt:i4>
      </vt:variant>
      <vt:variant>
        <vt:i4>1157</vt:i4>
      </vt:variant>
      <vt:variant>
        <vt:i4>0</vt:i4>
      </vt:variant>
      <vt:variant>
        <vt:i4>5</vt:i4>
      </vt:variant>
      <vt:variant>
        <vt:lpwstr/>
      </vt:variant>
      <vt:variant>
        <vt:lpwstr>_Toc405362468</vt:lpwstr>
      </vt:variant>
      <vt:variant>
        <vt:i4>1048627</vt:i4>
      </vt:variant>
      <vt:variant>
        <vt:i4>1151</vt:i4>
      </vt:variant>
      <vt:variant>
        <vt:i4>0</vt:i4>
      </vt:variant>
      <vt:variant>
        <vt:i4>5</vt:i4>
      </vt:variant>
      <vt:variant>
        <vt:lpwstr/>
      </vt:variant>
      <vt:variant>
        <vt:lpwstr>_Toc405362467</vt:lpwstr>
      </vt:variant>
      <vt:variant>
        <vt:i4>1048627</vt:i4>
      </vt:variant>
      <vt:variant>
        <vt:i4>1145</vt:i4>
      </vt:variant>
      <vt:variant>
        <vt:i4>0</vt:i4>
      </vt:variant>
      <vt:variant>
        <vt:i4>5</vt:i4>
      </vt:variant>
      <vt:variant>
        <vt:lpwstr/>
      </vt:variant>
      <vt:variant>
        <vt:lpwstr>_Toc405362466</vt:lpwstr>
      </vt:variant>
      <vt:variant>
        <vt:i4>1048627</vt:i4>
      </vt:variant>
      <vt:variant>
        <vt:i4>1139</vt:i4>
      </vt:variant>
      <vt:variant>
        <vt:i4>0</vt:i4>
      </vt:variant>
      <vt:variant>
        <vt:i4>5</vt:i4>
      </vt:variant>
      <vt:variant>
        <vt:lpwstr/>
      </vt:variant>
      <vt:variant>
        <vt:lpwstr>_Toc405362465</vt:lpwstr>
      </vt:variant>
      <vt:variant>
        <vt:i4>1048627</vt:i4>
      </vt:variant>
      <vt:variant>
        <vt:i4>1133</vt:i4>
      </vt:variant>
      <vt:variant>
        <vt:i4>0</vt:i4>
      </vt:variant>
      <vt:variant>
        <vt:i4>5</vt:i4>
      </vt:variant>
      <vt:variant>
        <vt:lpwstr/>
      </vt:variant>
      <vt:variant>
        <vt:lpwstr>_Toc405362464</vt:lpwstr>
      </vt:variant>
      <vt:variant>
        <vt:i4>1048627</vt:i4>
      </vt:variant>
      <vt:variant>
        <vt:i4>1127</vt:i4>
      </vt:variant>
      <vt:variant>
        <vt:i4>0</vt:i4>
      </vt:variant>
      <vt:variant>
        <vt:i4>5</vt:i4>
      </vt:variant>
      <vt:variant>
        <vt:lpwstr/>
      </vt:variant>
      <vt:variant>
        <vt:lpwstr>_Toc405362463</vt:lpwstr>
      </vt:variant>
      <vt:variant>
        <vt:i4>1048627</vt:i4>
      </vt:variant>
      <vt:variant>
        <vt:i4>1121</vt:i4>
      </vt:variant>
      <vt:variant>
        <vt:i4>0</vt:i4>
      </vt:variant>
      <vt:variant>
        <vt:i4>5</vt:i4>
      </vt:variant>
      <vt:variant>
        <vt:lpwstr/>
      </vt:variant>
      <vt:variant>
        <vt:lpwstr>_Toc405362462</vt:lpwstr>
      </vt:variant>
      <vt:variant>
        <vt:i4>1048627</vt:i4>
      </vt:variant>
      <vt:variant>
        <vt:i4>1115</vt:i4>
      </vt:variant>
      <vt:variant>
        <vt:i4>0</vt:i4>
      </vt:variant>
      <vt:variant>
        <vt:i4>5</vt:i4>
      </vt:variant>
      <vt:variant>
        <vt:lpwstr/>
      </vt:variant>
      <vt:variant>
        <vt:lpwstr>_Toc405362461</vt:lpwstr>
      </vt:variant>
      <vt:variant>
        <vt:i4>1048627</vt:i4>
      </vt:variant>
      <vt:variant>
        <vt:i4>1109</vt:i4>
      </vt:variant>
      <vt:variant>
        <vt:i4>0</vt:i4>
      </vt:variant>
      <vt:variant>
        <vt:i4>5</vt:i4>
      </vt:variant>
      <vt:variant>
        <vt:lpwstr/>
      </vt:variant>
      <vt:variant>
        <vt:lpwstr>_Toc405362460</vt:lpwstr>
      </vt:variant>
      <vt:variant>
        <vt:i4>1245235</vt:i4>
      </vt:variant>
      <vt:variant>
        <vt:i4>1103</vt:i4>
      </vt:variant>
      <vt:variant>
        <vt:i4>0</vt:i4>
      </vt:variant>
      <vt:variant>
        <vt:i4>5</vt:i4>
      </vt:variant>
      <vt:variant>
        <vt:lpwstr/>
      </vt:variant>
      <vt:variant>
        <vt:lpwstr>_Toc405362459</vt:lpwstr>
      </vt:variant>
      <vt:variant>
        <vt:i4>1245235</vt:i4>
      </vt:variant>
      <vt:variant>
        <vt:i4>1097</vt:i4>
      </vt:variant>
      <vt:variant>
        <vt:i4>0</vt:i4>
      </vt:variant>
      <vt:variant>
        <vt:i4>5</vt:i4>
      </vt:variant>
      <vt:variant>
        <vt:lpwstr/>
      </vt:variant>
      <vt:variant>
        <vt:lpwstr>_Toc405362458</vt:lpwstr>
      </vt:variant>
      <vt:variant>
        <vt:i4>1245235</vt:i4>
      </vt:variant>
      <vt:variant>
        <vt:i4>1091</vt:i4>
      </vt:variant>
      <vt:variant>
        <vt:i4>0</vt:i4>
      </vt:variant>
      <vt:variant>
        <vt:i4>5</vt:i4>
      </vt:variant>
      <vt:variant>
        <vt:lpwstr/>
      </vt:variant>
      <vt:variant>
        <vt:lpwstr>_Toc405362457</vt:lpwstr>
      </vt:variant>
      <vt:variant>
        <vt:i4>1245235</vt:i4>
      </vt:variant>
      <vt:variant>
        <vt:i4>1085</vt:i4>
      </vt:variant>
      <vt:variant>
        <vt:i4>0</vt:i4>
      </vt:variant>
      <vt:variant>
        <vt:i4>5</vt:i4>
      </vt:variant>
      <vt:variant>
        <vt:lpwstr/>
      </vt:variant>
      <vt:variant>
        <vt:lpwstr>_Toc405362456</vt:lpwstr>
      </vt:variant>
      <vt:variant>
        <vt:i4>1245235</vt:i4>
      </vt:variant>
      <vt:variant>
        <vt:i4>1079</vt:i4>
      </vt:variant>
      <vt:variant>
        <vt:i4>0</vt:i4>
      </vt:variant>
      <vt:variant>
        <vt:i4>5</vt:i4>
      </vt:variant>
      <vt:variant>
        <vt:lpwstr/>
      </vt:variant>
      <vt:variant>
        <vt:lpwstr>_Toc405362455</vt:lpwstr>
      </vt:variant>
      <vt:variant>
        <vt:i4>1245235</vt:i4>
      </vt:variant>
      <vt:variant>
        <vt:i4>1073</vt:i4>
      </vt:variant>
      <vt:variant>
        <vt:i4>0</vt:i4>
      </vt:variant>
      <vt:variant>
        <vt:i4>5</vt:i4>
      </vt:variant>
      <vt:variant>
        <vt:lpwstr/>
      </vt:variant>
      <vt:variant>
        <vt:lpwstr>_Toc405362454</vt:lpwstr>
      </vt:variant>
      <vt:variant>
        <vt:i4>1245235</vt:i4>
      </vt:variant>
      <vt:variant>
        <vt:i4>1067</vt:i4>
      </vt:variant>
      <vt:variant>
        <vt:i4>0</vt:i4>
      </vt:variant>
      <vt:variant>
        <vt:i4>5</vt:i4>
      </vt:variant>
      <vt:variant>
        <vt:lpwstr/>
      </vt:variant>
      <vt:variant>
        <vt:lpwstr>_Toc405362453</vt:lpwstr>
      </vt:variant>
      <vt:variant>
        <vt:i4>1245235</vt:i4>
      </vt:variant>
      <vt:variant>
        <vt:i4>1061</vt:i4>
      </vt:variant>
      <vt:variant>
        <vt:i4>0</vt:i4>
      </vt:variant>
      <vt:variant>
        <vt:i4>5</vt:i4>
      </vt:variant>
      <vt:variant>
        <vt:lpwstr/>
      </vt:variant>
      <vt:variant>
        <vt:lpwstr>_Toc405362452</vt:lpwstr>
      </vt:variant>
      <vt:variant>
        <vt:i4>1245235</vt:i4>
      </vt:variant>
      <vt:variant>
        <vt:i4>1055</vt:i4>
      </vt:variant>
      <vt:variant>
        <vt:i4>0</vt:i4>
      </vt:variant>
      <vt:variant>
        <vt:i4>5</vt:i4>
      </vt:variant>
      <vt:variant>
        <vt:lpwstr/>
      </vt:variant>
      <vt:variant>
        <vt:lpwstr>_Toc405362451</vt:lpwstr>
      </vt:variant>
      <vt:variant>
        <vt:i4>1245235</vt:i4>
      </vt:variant>
      <vt:variant>
        <vt:i4>1049</vt:i4>
      </vt:variant>
      <vt:variant>
        <vt:i4>0</vt:i4>
      </vt:variant>
      <vt:variant>
        <vt:i4>5</vt:i4>
      </vt:variant>
      <vt:variant>
        <vt:lpwstr/>
      </vt:variant>
      <vt:variant>
        <vt:lpwstr>_Toc405362450</vt:lpwstr>
      </vt:variant>
      <vt:variant>
        <vt:i4>1179699</vt:i4>
      </vt:variant>
      <vt:variant>
        <vt:i4>1043</vt:i4>
      </vt:variant>
      <vt:variant>
        <vt:i4>0</vt:i4>
      </vt:variant>
      <vt:variant>
        <vt:i4>5</vt:i4>
      </vt:variant>
      <vt:variant>
        <vt:lpwstr/>
      </vt:variant>
      <vt:variant>
        <vt:lpwstr>_Toc405362449</vt:lpwstr>
      </vt:variant>
      <vt:variant>
        <vt:i4>1179699</vt:i4>
      </vt:variant>
      <vt:variant>
        <vt:i4>1037</vt:i4>
      </vt:variant>
      <vt:variant>
        <vt:i4>0</vt:i4>
      </vt:variant>
      <vt:variant>
        <vt:i4>5</vt:i4>
      </vt:variant>
      <vt:variant>
        <vt:lpwstr/>
      </vt:variant>
      <vt:variant>
        <vt:lpwstr>_Toc405362448</vt:lpwstr>
      </vt:variant>
      <vt:variant>
        <vt:i4>1179699</vt:i4>
      </vt:variant>
      <vt:variant>
        <vt:i4>1031</vt:i4>
      </vt:variant>
      <vt:variant>
        <vt:i4>0</vt:i4>
      </vt:variant>
      <vt:variant>
        <vt:i4>5</vt:i4>
      </vt:variant>
      <vt:variant>
        <vt:lpwstr/>
      </vt:variant>
      <vt:variant>
        <vt:lpwstr>_Toc405362447</vt:lpwstr>
      </vt:variant>
      <vt:variant>
        <vt:i4>1179699</vt:i4>
      </vt:variant>
      <vt:variant>
        <vt:i4>1025</vt:i4>
      </vt:variant>
      <vt:variant>
        <vt:i4>0</vt:i4>
      </vt:variant>
      <vt:variant>
        <vt:i4>5</vt:i4>
      </vt:variant>
      <vt:variant>
        <vt:lpwstr/>
      </vt:variant>
      <vt:variant>
        <vt:lpwstr>_Toc405362446</vt:lpwstr>
      </vt:variant>
      <vt:variant>
        <vt:i4>1179699</vt:i4>
      </vt:variant>
      <vt:variant>
        <vt:i4>1019</vt:i4>
      </vt:variant>
      <vt:variant>
        <vt:i4>0</vt:i4>
      </vt:variant>
      <vt:variant>
        <vt:i4>5</vt:i4>
      </vt:variant>
      <vt:variant>
        <vt:lpwstr/>
      </vt:variant>
      <vt:variant>
        <vt:lpwstr>_Toc405362445</vt:lpwstr>
      </vt:variant>
      <vt:variant>
        <vt:i4>1179699</vt:i4>
      </vt:variant>
      <vt:variant>
        <vt:i4>1013</vt:i4>
      </vt:variant>
      <vt:variant>
        <vt:i4>0</vt:i4>
      </vt:variant>
      <vt:variant>
        <vt:i4>5</vt:i4>
      </vt:variant>
      <vt:variant>
        <vt:lpwstr/>
      </vt:variant>
      <vt:variant>
        <vt:lpwstr>_Toc405362444</vt:lpwstr>
      </vt:variant>
      <vt:variant>
        <vt:i4>1179699</vt:i4>
      </vt:variant>
      <vt:variant>
        <vt:i4>1007</vt:i4>
      </vt:variant>
      <vt:variant>
        <vt:i4>0</vt:i4>
      </vt:variant>
      <vt:variant>
        <vt:i4>5</vt:i4>
      </vt:variant>
      <vt:variant>
        <vt:lpwstr/>
      </vt:variant>
      <vt:variant>
        <vt:lpwstr>_Toc405362443</vt:lpwstr>
      </vt:variant>
      <vt:variant>
        <vt:i4>1179699</vt:i4>
      </vt:variant>
      <vt:variant>
        <vt:i4>1001</vt:i4>
      </vt:variant>
      <vt:variant>
        <vt:i4>0</vt:i4>
      </vt:variant>
      <vt:variant>
        <vt:i4>5</vt:i4>
      </vt:variant>
      <vt:variant>
        <vt:lpwstr/>
      </vt:variant>
      <vt:variant>
        <vt:lpwstr>_Toc405362442</vt:lpwstr>
      </vt:variant>
      <vt:variant>
        <vt:i4>1179699</vt:i4>
      </vt:variant>
      <vt:variant>
        <vt:i4>995</vt:i4>
      </vt:variant>
      <vt:variant>
        <vt:i4>0</vt:i4>
      </vt:variant>
      <vt:variant>
        <vt:i4>5</vt:i4>
      </vt:variant>
      <vt:variant>
        <vt:lpwstr/>
      </vt:variant>
      <vt:variant>
        <vt:lpwstr>_Toc405362441</vt:lpwstr>
      </vt:variant>
      <vt:variant>
        <vt:i4>1179699</vt:i4>
      </vt:variant>
      <vt:variant>
        <vt:i4>989</vt:i4>
      </vt:variant>
      <vt:variant>
        <vt:i4>0</vt:i4>
      </vt:variant>
      <vt:variant>
        <vt:i4>5</vt:i4>
      </vt:variant>
      <vt:variant>
        <vt:lpwstr/>
      </vt:variant>
      <vt:variant>
        <vt:lpwstr>_Toc405362440</vt:lpwstr>
      </vt:variant>
      <vt:variant>
        <vt:i4>1376307</vt:i4>
      </vt:variant>
      <vt:variant>
        <vt:i4>983</vt:i4>
      </vt:variant>
      <vt:variant>
        <vt:i4>0</vt:i4>
      </vt:variant>
      <vt:variant>
        <vt:i4>5</vt:i4>
      </vt:variant>
      <vt:variant>
        <vt:lpwstr/>
      </vt:variant>
      <vt:variant>
        <vt:lpwstr>_Toc405362439</vt:lpwstr>
      </vt:variant>
      <vt:variant>
        <vt:i4>1376307</vt:i4>
      </vt:variant>
      <vt:variant>
        <vt:i4>977</vt:i4>
      </vt:variant>
      <vt:variant>
        <vt:i4>0</vt:i4>
      </vt:variant>
      <vt:variant>
        <vt:i4>5</vt:i4>
      </vt:variant>
      <vt:variant>
        <vt:lpwstr/>
      </vt:variant>
      <vt:variant>
        <vt:lpwstr>_Toc405362438</vt:lpwstr>
      </vt:variant>
      <vt:variant>
        <vt:i4>1376307</vt:i4>
      </vt:variant>
      <vt:variant>
        <vt:i4>971</vt:i4>
      </vt:variant>
      <vt:variant>
        <vt:i4>0</vt:i4>
      </vt:variant>
      <vt:variant>
        <vt:i4>5</vt:i4>
      </vt:variant>
      <vt:variant>
        <vt:lpwstr/>
      </vt:variant>
      <vt:variant>
        <vt:lpwstr>_Toc405362437</vt:lpwstr>
      </vt:variant>
      <vt:variant>
        <vt:i4>1376307</vt:i4>
      </vt:variant>
      <vt:variant>
        <vt:i4>965</vt:i4>
      </vt:variant>
      <vt:variant>
        <vt:i4>0</vt:i4>
      </vt:variant>
      <vt:variant>
        <vt:i4>5</vt:i4>
      </vt:variant>
      <vt:variant>
        <vt:lpwstr/>
      </vt:variant>
      <vt:variant>
        <vt:lpwstr>_Toc405362436</vt:lpwstr>
      </vt:variant>
      <vt:variant>
        <vt:i4>1376307</vt:i4>
      </vt:variant>
      <vt:variant>
        <vt:i4>959</vt:i4>
      </vt:variant>
      <vt:variant>
        <vt:i4>0</vt:i4>
      </vt:variant>
      <vt:variant>
        <vt:i4>5</vt:i4>
      </vt:variant>
      <vt:variant>
        <vt:lpwstr/>
      </vt:variant>
      <vt:variant>
        <vt:lpwstr>_Toc405362435</vt:lpwstr>
      </vt:variant>
      <vt:variant>
        <vt:i4>1376307</vt:i4>
      </vt:variant>
      <vt:variant>
        <vt:i4>953</vt:i4>
      </vt:variant>
      <vt:variant>
        <vt:i4>0</vt:i4>
      </vt:variant>
      <vt:variant>
        <vt:i4>5</vt:i4>
      </vt:variant>
      <vt:variant>
        <vt:lpwstr/>
      </vt:variant>
      <vt:variant>
        <vt:lpwstr>_Toc405362434</vt:lpwstr>
      </vt:variant>
      <vt:variant>
        <vt:i4>1376307</vt:i4>
      </vt:variant>
      <vt:variant>
        <vt:i4>947</vt:i4>
      </vt:variant>
      <vt:variant>
        <vt:i4>0</vt:i4>
      </vt:variant>
      <vt:variant>
        <vt:i4>5</vt:i4>
      </vt:variant>
      <vt:variant>
        <vt:lpwstr/>
      </vt:variant>
      <vt:variant>
        <vt:lpwstr>_Toc405362433</vt:lpwstr>
      </vt:variant>
      <vt:variant>
        <vt:i4>1376307</vt:i4>
      </vt:variant>
      <vt:variant>
        <vt:i4>941</vt:i4>
      </vt:variant>
      <vt:variant>
        <vt:i4>0</vt:i4>
      </vt:variant>
      <vt:variant>
        <vt:i4>5</vt:i4>
      </vt:variant>
      <vt:variant>
        <vt:lpwstr/>
      </vt:variant>
      <vt:variant>
        <vt:lpwstr>_Toc405362432</vt:lpwstr>
      </vt:variant>
      <vt:variant>
        <vt:i4>1376307</vt:i4>
      </vt:variant>
      <vt:variant>
        <vt:i4>935</vt:i4>
      </vt:variant>
      <vt:variant>
        <vt:i4>0</vt:i4>
      </vt:variant>
      <vt:variant>
        <vt:i4>5</vt:i4>
      </vt:variant>
      <vt:variant>
        <vt:lpwstr/>
      </vt:variant>
      <vt:variant>
        <vt:lpwstr>_Toc405362431</vt:lpwstr>
      </vt:variant>
      <vt:variant>
        <vt:i4>1376307</vt:i4>
      </vt:variant>
      <vt:variant>
        <vt:i4>929</vt:i4>
      </vt:variant>
      <vt:variant>
        <vt:i4>0</vt:i4>
      </vt:variant>
      <vt:variant>
        <vt:i4>5</vt:i4>
      </vt:variant>
      <vt:variant>
        <vt:lpwstr/>
      </vt:variant>
      <vt:variant>
        <vt:lpwstr>_Toc405362430</vt:lpwstr>
      </vt:variant>
      <vt:variant>
        <vt:i4>1310771</vt:i4>
      </vt:variant>
      <vt:variant>
        <vt:i4>923</vt:i4>
      </vt:variant>
      <vt:variant>
        <vt:i4>0</vt:i4>
      </vt:variant>
      <vt:variant>
        <vt:i4>5</vt:i4>
      </vt:variant>
      <vt:variant>
        <vt:lpwstr/>
      </vt:variant>
      <vt:variant>
        <vt:lpwstr>_Toc405362429</vt:lpwstr>
      </vt:variant>
      <vt:variant>
        <vt:i4>1310771</vt:i4>
      </vt:variant>
      <vt:variant>
        <vt:i4>917</vt:i4>
      </vt:variant>
      <vt:variant>
        <vt:i4>0</vt:i4>
      </vt:variant>
      <vt:variant>
        <vt:i4>5</vt:i4>
      </vt:variant>
      <vt:variant>
        <vt:lpwstr/>
      </vt:variant>
      <vt:variant>
        <vt:lpwstr>_Toc405362428</vt:lpwstr>
      </vt:variant>
      <vt:variant>
        <vt:i4>1310771</vt:i4>
      </vt:variant>
      <vt:variant>
        <vt:i4>911</vt:i4>
      </vt:variant>
      <vt:variant>
        <vt:i4>0</vt:i4>
      </vt:variant>
      <vt:variant>
        <vt:i4>5</vt:i4>
      </vt:variant>
      <vt:variant>
        <vt:lpwstr/>
      </vt:variant>
      <vt:variant>
        <vt:lpwstr>_Toc405362427</vt:lpwstr>
      </vt:variant>
      <vt:variant>
        <vt:i4>1310771</vt:i4>
      </vt:variant>
      <vt:variant>
        <vt:i4>905</vt:i4>
      </vt:variant>
      <vt:variant>
        <vt:i4>0</vt:i4>
      </vt:variant>
      <vt:variant>
        <vt:i4>5</vt:i4>
      </vt:variant>
      <vt:variant>
        <vt:lpwstr/>
      </vt:variant>
      <vt:variant>
        <vt:lpwstr>_Toc405362426</vt:lpwstr>
      </vt:variant>
      <vt:variant>
        <vt:i4>1310771</vt:i4>
      </vt:variant>
      <vt:variant>
        <vt:i4>899</vt:i4>
      </vt:variant>
      <vt:variant>
        <vt:i4>0</vt:i4>
      </vt:variant>
      <vt:variant>
        <vt:i4>5</vt:i4>
      </vt:variant>
      <vt:variant>
        <vt:lpwstr/>
      </vt:variant>
      <vt:variant>
        <vt:lpwstr>_Toc405362425</vt:lpwstr>
      </vt:variant>
      <vt:variant>
        <vt:i4>1310771</vt:i4>
      </vt:variant>
      <vt:variant>
        <vt:i4>893</vt:i4>
      </vt:variant>
      <vt:variant>
        <vt:i4>0</vt:i4>
      </vt:variant>
      <vt:variant>
        <vt:i4>5</vt:i4>
      </vt:variant>
      <vt:variant>
        <vt:lpwstr/>
      </vt:variant>
      <vt:variant>
        <vt:lpwstr>_Toc405362424</vt:lpwstr>
      </vt:variant>
      <vt:variant>
        <vt:i4>1310771</vt:i4>
      </vt:variant>
      <vt:variant>
        <vt:i4>887</vt:i4>
      </vt:variant>
      <vt:variant>
        <vt:i4>0</vt:i4>
      </vt:variant>
      <vt:variant>
        <vt:i4>5</vt:i4>
      </vt:variant>
      <vt:variant>
        <vt:lpwstr/>
      </vt:variant>
      <vt:variant>
        <vt:lpwstr>_Toc405362423</vt:lpwstr>
      </vt:variant>
      <vt:variant>
        <vt:i4>1310771</vt:i4>
      </vt:variant>
      <vt:variant>
        <vt:i4>881</vt:i4>
      </vt:variant>
      <vt:variant>
        <vt:i4>0</vt:i4>
      </vt:variant>
      <vt:variant>
        <vt:i4>5</vt:i4>
      </vt:variant>
      <vt:variant>
        <vt:lpwstr/>
      </vt:variant>
      <vt:variant>
        <vt:lpwstr>_Toc405362422</vt:lpwstr>
      </vt:variant>
      <vt:variant>
        <vt:i4>1310771</vt:i4>
      </vt:variant>
      <vt:variant>
        <vt:i4>875</vt:i4>
      </vt:variant>
      <vt:variant>
        <vt:i4>0</vt:i4>
      </vt:variant>
      <vt:variant>
        <vt:i4>5</vt:i4>
      </vt:variant>
      <vt:variant>
        <vt:lpwstr/>
      </vt:variant>
      <vt:variant>
        <vt:lpwstr>_Toc405362421</vt:lpwstr>
      </vt:variant>
      <vt:variant>
        <vt:i4>1310771</vt:i4>
      </vt:variant>
      <vt:variant>
        <vt:i4>869</vt:i4>
      </vt:variant>
      <vt:variant>
        <vt:i4>0</vt:i4>
      </vt:variant>
      <vt:variant>
        <vt:i4>5</vt:i4>
      </vt:variant>
      <vt:variant>
        <vt:lpwstr/>
      </vt:variant>
      <vt:variant>
        <vt:lpwstr>_Toc405362420</vt:lpwstr>
      </vt:variant>
      <vt:variant>
        <vt:i4>1507379</vt:i4>
      </vt:variant>
      <vt:variant>
        <vt:i4>863</vt:i4>
      </vt:variant>
      <vt:variant>
        <vt:i4>0</vt:i4>
      </vt:variant>
      <vt:variant>
        <vt:i4>5</vt:i4>
      </vt:variant>
      <vt:variant>
        <vt:lpwstr/>
      </vt:variant>
      <vt:variant>
        <vt:lpwstr>_Toc405362419</vt:lpwstr>
      </vt:variant>
      <vt:variant>
        <vt:i4>1507379</vt:i4>
      </vt:variant>
      <vt:variant>
        <vt:i4>857</vt:i4>
      </vt:variant>
      <vt:variant>
        <vt:i4>0</vt:i4>
      </vt:variant>
      <vt:variant>
        <vt:i4>5</vt:i4>
      </vt:variant>
      <vt:variant>
        <vt:lpwstr/>
      </vt:variant>
      <vt:variant>
        <vt:lpwstr>_Toc405362418</vt:lpwstr>
      </vt:variant>
      <vt:variant>
        <vt:i4>1507379</vt:i4>
      </vt:variant>
      <vt:variant>
        <vt:i4>851</vt:i4>
      </vt:variant>
      <vt:variant>
        <vt:i4>0</vt:i4>
      </vt:variant>
      <vt:variant>
        <vt:i4>5</vt:i4>
      </vt:variant>
      <vt:variant>
        <vt:lpwstr/>
      </vt:variant>
      <vt:variant>
        <vt:lpwstr>_Toc405362417</vt:lpwstr>
      </vt:variant>
      <vt:variant>
        <vt:i4>1507379</vt:i4>
      </vt:variant>
      <vt:variant>
        <vt:i4>845</vt:i4>
      </vt:variant>
      <vt:variant>
        <vt:i4>0</vt:i4>
      </vt:variant>
      <vt:variant>
        <vt:i4>5</vt:i4>
      </vt:variant>
      <vt:variant>
        <vt:lpwstr/>
      </vt:variant>
      <vt:variant>
        <vt:lpwstr>_Toc405362416</vt:lpwstr>
      </vt:variant>
      <vt:variant>
        <vt:i4>1507379</vt:i4>
      </vt:variant>
      <vt:variant>
        <vt:i4>839</vt:i4>
      </vt:variant>
      <vt:variant>
        <vt:i4>0</vt:i4>
      </vt:variant>
      <vt:variant>
        <vt:i4>5</vt:i4>
      </vt:variant>
      <vt:variant>
        <vt:lpwstr/>
      </vt:variant>
      <vt:variant>
        <vt:lpwstr>_Toc405362415</vt:lpwstr>
      </vt:variant>
      <vt:variant>
        <vt:i4>1507379</vt:i4>
      </vt:variant>
      <vt:variant>
        <vt:i4>833</vt:i4>
      </vt:variant>
      <vt:variant>
        <vt:i4>0</vt:i4>
      </vt:variant>
      <vt:variant>
        <vt:i4>5</vt:i4>
      </vt:variant>
      <vt:variant>
        <vt:lpwstr/>
      </vt:variant>
      <vt:variant>
        <vt:lpwstr>_Toc405362414</vt:lpwstr>
      </vt:variant>
      <vt:variant>
        <vt:i4>1507379</vt:i4>
      </vt:variant>
      <vt:variant>
        <vt:i4>827</vt:i4>
      </vt:variant>
      <vt:variant>
        <vt:i4>0</vt:i4>
      </vt:variant>
      <vt:variant>
        <vt:i4>5</vt:i4>
      </vt:variant>
      <vt:variant>
        <vt:lpwstr/>
      </vt:variant>
      <vt:variant>
        <vt:lpwstr>_Toc405362413</vt:lpwstr>
      </vt:variant>
      <vt:variant>
        <vt:i4>1507379</vt:i4>
      </vt:variant>
      <vt:variant>
        <vt:i4>821</vt:i4>
      </vt:variant>
      <vt:variant>
        <vt:i4>0</vt:i4>
      </vt:variant>
      <vt:variant>
        <vt:i4>5</vt:i4>
      </vt:variant>
      <vt:variant>
        <vt:lpwstr/>
      </vt:variant>
      <vt:variant>
        <vt:lpwstr>_Toc405362412</vt:lpwstr>
      </vt:variant>
      <vt:variant>
        <vt:i4>1507379</vt:i4>
      </vt:variant>
      <vt:variant>
        <vt:i4>815</vt:i4>
      </vt:variant>
      <vt:variant>
        <vt:i4>0</vt:i4>
      </vt:variant>
      <vt:variant>
        <vt:i4>5</vt:i4>
      </vt:variant>
      <vt:variant>
        <vt:lpwstr/>
      </vt:variant>
      <vt:variant>
        <vt:lpwstr>_Toc405362411</vt:lpwstr>
      </vt:variant>
      <vt:variant>
        <vt:i4>1507379</vt:i4>
      </vt:variant>
      <vt:variant>
        <vt:i4>809</vt:i4>
      </vt:variant>
      <vt:variant>
        <vt:i4>0</vt:i4>
      </vt:variant>
      <vt:variant>
        <vt:i4>5</vt:i4>
      </vt:variant>
      <vt:variant>
        <vt:lpwstr/>
      </vt:variant>
      <vt:variant>
        <vt:lpwstr>_Toc405362410</vt:lpwstr>
      </vt:variant>
      <vt:variant>
        <vt:i4>1441843</vt:i4>
      </vt:variant>
      <vt:variant>
        <vt:i4>803</vt:i4>
      </vt:variant>
      <vt:variant>
        <vt:i4>0</vt:i4>
      </vt:variant>
      <vt:variant>
        <vt:i4>5</vt:i4>
      </vt:variant>
      <vt:variant>
        <vt:lpwstr/>
      </vt:variant>
      <vt:variant>
        <vt:lpwstr>_Toc405362409</vt:lpwstr>
      </vt:variant>
      <vt:variant>
        <vt:i4>1441843</vt:i4>
      </vt:variant>
      <vt:variant>
        <vt:i4>797</vt:i4>
      </vt:variant>
      <vt:variant>
        <vt:i4>0</vt:i4>
      </vt:variant>
      <vt:variant>
        <vt:i4>5</vt:i4>
      </vt:variant>
      <vt:variant>
        <vt:lpwstr/>
      </vt:variant>
      <vt:variant>
        <vt:lpwstr>_Toc405362408</vt:lpwstr>
      </vt:variant>
      <vt:variant>
        <vt:i4>1441843</vt:i4>
      </vt:variant>
      <vt:variant>
        <vt:i4>791</vt:i4>
      </vt:variant>
      <vt:variant>
        <vt:i4>0</vt:i4>
      </vt:variant>
      <vt:variant>
        <vt:i4>5</vt:i4>
      </vt:variant>
      <vt:variant>
        <vt:lpwstr/>
      </vt:variant>
      <vt:variant>
        <vt:lpwstr>_Toc405362407</vt:lpwstr>
      </vt:variant>
      <vt:variant>
        <vt:i4>1441843</vt:i4>
      </vt:variant>
      <vt:variant>
        <vt:i4>785</vt:i4>
      </vt:variant>
      <vt:variant>
        <vt:i4>0</vt:i4>
      </vt:variant>
      <vt:variant>
        <vt:i4>5</vt:i4>
      </vt:variant>
      <vt:variant>
        <vt:lpwstr/>
      </vt:variant>
      <vt:variant>
        <vt:lpwstr>_Toc405362406</vt:lpwstr>
      </vt:variant>
      <vt:variant>
        <vt:i4>1441843</vt:i4>
      </vt:variant>
      <vt:variant>
        <vt:i4>779</vt:i4>
      </vt:variant>
      <vt:variant>
        <vt:i4>0</vt:i4>
      </vt:variant>
      <vt:variant>
        <vt:i4>5</vt:i4>
      </vt:variant>
      <vt:variant>
        <vt:lpwstr/>
      </vt:variant>
      <vt:variant>
        <vt:lpwstr>_Toc405362405</vt:lpwstr>
      </vt:variant>
      <vt:variant>
        <vt:i4>1441843</vt:i4>
      </vt:variant>
      <vt:variant>
        <vt:i4>773</vt:i4>
      </vt:variant>
      <vt:variant>
        <vt:i4>0</vt:i4>
      </vt:variant>
      <vt:variant>
        <vt:i4>5</vt:i4>
      </vt:variant>
      <vt:variant>
        <vt:lpwstr/>
      </vt:variant>
      <vt:variant>
        <vt:lpwstr>_Toc405362404</vt:lpwstr>
      </vt:variant>
      <vt:variant>
        <vt:i4>1441843</vt:i4>
      </vt:variant>
      <vt:variant>
        <vt:i4>767</vt:i4>
      </vt:variant>
      <vt:variant>
        <vt:i4>0</vt:i4>
      </vt:variant>
      <vt:variant>
        <vt:i4>5</vt:i4>
      </vt:variant>
      <vt:variant>
        <vt:lpwstr/>
      </vt:variant>
      <vt:variant>
        <vt:lpwstr>_Toc405362403</vt:lpwstr>
      </vt:variant>
      <vt:variant>
        <vt:i4>1441843</vt:i4>
      </vt:variant>
      <vt:variant>
        <vt:i4>761</vt:i4>
      </vt:variant>
      <vt:variant>
        <vt:i4>0</vt:i4>
      </vt:variant>
      <vt:variant>
        <vt:i4>5</vt:i4>
      </vt:variant>
      <vt:variant>
        <vt:lpwstr/>
      </vt:variant>
      <vt:variant>
        <vt:lpwstr>_Toc405362402</vt:lpwstr>
      </vt:variant>
      <vt:variant>
        <vt:i4>1441843</vt:i4>
      </vt:variant>
      <vt:variant>
        <vt:i4>755</vt:i4>
      </vt:variant>
      <vt:variant>
        <vt:i4>0</vt:i4>
      </vt:variant>
      <vt:variant>
        <vt:i4>5</vt:i4>
      </vt:variant>
      <vt:variant>
        <vt:lpwstr/>
      </vt:variant>
      <vt:variant>
        <vt:lpwstr>_Toc405362401</vt:lpwstr>
      </vt:variant>
      <vt:variant>
        <vt:i4>1441843</vt:i4>
      </vt:variant>
      <vt:variant>
        <vt:i4>749</vt:i4>
      </vt:variant>
      <vt:variant>
        <vt:i4>0</vt:i4>
      </vt:variant>
      <vt:variant>
        <vt:i4>5</vt:i4>
      </vt:variant>
      <vt:variant>
        <vt:lpwstr/>
      </vt:variant>
      <vt:variant>
        <vt:lpwstr>_Toc405362400</vt:lpwstr>
      </vt:variant>
      <vt:variant>
        <vt:i4>2031668</vt:i4>
      </vt:variant>
      <vt:variant>
        <vt:i4>743</vt:i4>
      </vt:variant>
      <vt:variant>
        <vt:i4>0</vt:i4>
      </vt:variant>
      <vt:variant>
        <vt:i4>5</vt:i4>
      </vt:variant>
      <vt:variant>
        <vt:lpwstr/>
      </vt:variant>
      <vt:variant>
        <vt:lpwstr>_Toc405362399</vt:lpwstr>
      </vt:variant>
      <vt:variant>
        <vt:i4>2031668</vt:i4>
      </vt:variant>
      <vt:variant>
        <vt:i4>737</vt:i4>
      </vt:variant>
      <vt:variant>
        <vt:i4>0</vt:i4>
      </vt:variant>
      <vt:variant>
        <vt:i4>5</vt:i4>
      </vt:variant>
      <vt:variant>
        <vt:lpwstr/>
      </vt:variant>
      <vt:variant>
        <vt:lpwstr>_Toc405362398</vt:lpwstr>
      </vt:variant>
      <vt:variant>
        <vt:i4>2031668</vt:i4>
      </vt:variant>
      <vt:variant>
        <vt:i4>731</vt:i4>
      </vt:variant>
      <vt:variant>
        <vt:i4>0</vt:i4>
      </vt:variant>
      <vt:variant>
        <vt:i4>5</vt:i4>
      </vt:variant>
      <vt:variant>
        <vt:lpwstr/>
      </vt:variant>
      <vt:variant>
        <vt:lpwstr>_Toc405362397</vt:lpwstr>
      </vt:variant>
      <vt:variant>
        <vt:i4>2031668</vt:i4>
      </vt:variant>
      <vt:variant>
        <vt:i4>725</vt:i4>
      </vt:variant>
      <vt:variant>
        <vt:i4>0</vt:i4>
      </vt:variant>
      <vt:variant>
        <vt:i4>5</vt:i4>
      </vt:variant>
      <vt:variant>
        <vt:lpwstr/>
      </vt:variant>
      <vt:variant>
        <vt:lpwstr>_Toc405362396</vt:lpwstr>
      </vt:variant>
      <vt:variant>
        <vt:i4>2031668</vt:i4>
      </vt:variant>
      <vt:variant>
        <vt:i4>719</vt:i4>
      </vt:variant>
      <vt:variant>
        <vt:i4>0</vt:i4>
      </vt:variant>
      <vt:variant>
        <vt:i4>5</vt:i4>
      </vt:variant>
      <vt:variant>
        <vt:lpwstr/>
      </vt:variant>
      <vt:variant>
        <vt:lpwstr>_Toc405362395</vt:lpwstr>
      </vt:variant>
      <vt:variant>
        <vt:i4>2031668</vt:i4>
      </vt:variant>
      <vt:variant>
        <vt:i4>713</vt:i4>
      </vt:variant>
      <vt:variant>
        <vt:i4>0</vt:i4>
      </vt:variant>
      <vt:variant>
        <vt:i4>5</vt:i4>
      </vt:variant>
      <vt:variant>
        <vt:lpwstr/>
      </vt:variant>
      <vt:variant>
        <vt:lpwstr>_Toc405362394</vt:lpwstr>
      </vt:variant>
      <vt:variant>
        <vt:i4>2031668</vt:i4>
      </vt:variant>
      <vt:variant>
        <vt:i4>707</vt:i4>
      </vt:variant>
      <vt:variant>
        <vt:i4>0</vt:i4>
      </vt:variant>
      <vt:variant>
        <vt:i4>5</vt:i4>
      </vt:variant>
      <vt:variant>
        <vt:lpwstr/>
      </vt:variant>
      <vt:variant>
        <vt:lpwstr>_Toc405362393</vt:lpwstr>
      </vt:variant>
      <vt:variant>
        <vt:i4>2031668</vt:i4>
      </vt:variant>
      <vt:variant>
        <vt:i4>701</vt:i4>
      </vt:variant>
      <vt:variant>
        <vt:i4>0</vt:i4>
      </vt:variant>
      <vt:variant>
        <vt:i4>5</vt:i4>
      </vt:variant>
      <vt:variant>
        <vt:lpwstr/>
      </vt:variant>
      <vt:variant>
        <vt:lpwstr>_Toc405362392</vt:lpwstr>
      </vt:variant>
      <vt:variant>
        <vt:i4>2031668</vt:i4>
      </vt:variant>
      <vt:variant>
        <vt:i4>695</vt:i4>
      </vt:variant>
      <vt:variant>
        <vt:i4>0</vt:i4>
      </vt:variant>
      <vt:variant>
        <vt:i4>5</vt:i4>
      </vt:variant>
      <vt:variant>
        <vt:lpwstr/>
      </vt:variant>
      <vt:variant>
        <vt:lpwstr>_Toc405362391</vt:lpwstr>
      </vt:variant>
      <vt:variant>
        <vt:i4>2031668</vt:i4>
      </vt:variant>
      <vt:variant>
        <vt:i4>689</vt:i4>
      </vt:variant>
      <vt:variant>
        <vt:i4>0</vt:i4>
      </vt:variant>
      <vt:variant>
        <vt:i4>5</vt:i4>
      </vt:variant>
      <vt:variant>
        <vt:lpwstr/>
      </vt:variant>
      <vt:variant>
        <vt:lpwstr>_Toc405362390</vt:lpwstr>
      </vt:variant>
      <vt:variant>
        <vt:i4>1966132</vt:i4>
      </vt:variant>
      <vt:variant>
        <vt:i4>683</vt:i4>
      </vt:variant>
      <vt:variant>
        <vt:i4>0</vt:i4>
      </vt:variant>
      <vt:variant>
        <vt:i4>5</vt:i4>
      </vt:variant>
      <vt:variant>
        <vt:lpwstr/>
      </vt:variant>
      <vt:variant>
        <vt:lpwstr>_Toc405362389</vt:lpwstr>
      </vt:variant>
      <vt:variant>
        <vt:i4>1966132</vt:i4>
      </vt:variant>
      <vt:variant>
        <vt:i4>677</vt:i4>
      </vt:variant>
      <vt:variant>
        <vt:i4>0</vt:i4>
      </vt:variant>
      <vt:variant>
        <vt:i4>5</vt:i4>
      </vt:variant>
      <vt:variant>
        <vt:lpwstr/>
      </vt:variant>
      <vt:variant>
        <vt:lpwstr>_Toc405362388</vt:lpwstr>
      </vt:variant>
      <vt:variant>
        <vt:i4>1966132</vt:i4>
      </vt:variant>
      <vt:variant>
        <vt:i4>671</vt:i4>
      </vt:variant>
      <vt:variant>
        <vt:i4>0</vt:i4>
      </vt:variant>
      <vt:variant>
        <vt:i4>5</vt:i4>
      </vt:variant>
      <vt:variant>
        <vt:lpwstr/>
      </vt:variant>
      <vt:variant>
        <vt:lpwstr>_Toc405362387</vt:lpwstr>
      </vt:variant>
      <vt:variant>
        <vt:i4>1966132</vt:i4>
      </vt:variant>
      <vt:variant>
        <vt:i4>665</vt:i4>
      </vt:variant>
      <vt:variant>
        <vt:i4>0</vt:i4>
      </vt:variant>
      <vt:variant>
        <vt:i4>5</vt:i4>
      </vt:variant>
      <vt:variant>
        <vt:lpwstr/>
      </vt:variant>
      <vt:variant>
        <vt:lpwstr>_Toc405362386</vt:lpwstr>
      </vt:variant>
      <vt:variant>
        <vt:i4>1966132</vt:i4>
      </vt:variant>
      <vt:variant>
        <vt:i4>659</vt:i4>
      </vt:variant>
      <vt:variant>
        <vt:i4>0</vt:i4>
      </vt:variant>
      <vt:variant>
        <vt:i4>5</vt:i4>
      </vt:variant>
      <vt:variant>
        <vt:lpwstr/>
      </vt:variant>
      <vt:variant>
        <vt:lpwstr>_Toc405362385</vt:lpwstr>
      </vt:variant>
      <vt:variant>
        <vt:i4>1966132</vt:i4>
      </vt:variant>
      <vt:variant>
        <vt:i4>653</vt:i4>
      </vt:variant>
      <vt:variant>
        <vt:i4>0</vt:i4>
      </vt:variant>
      <vt:variant>
        <vt:i4>5</vt:i4>
      </vt:variant>
      <vt:variant>
        <vt:lpwstr/>
      </vt:variant>
      <vt:variant>
        <vt:lpwstr>_Toc405362384</vt:lpwstr>
      </vt:variant>
      <vt:variant>
        <vt:i4>1966132</vt:i4>
      </vt:variant>
      <vt:variant>
        <vt:i4>647</vt:i4>
      </vt:variant>
      <vt:variant>
        <vt:i4>0</vt:i4>
      </vt:variant>
      <vt:variant>
        <vt:i4>5</vt:i4>
      </vt:variant>
      <vt:variant>
        <vt:lpwstr/>
      </vt:variant>
      <vt:variant>
        <vt:lpwstr>_Toc405362383</vt:lpwstr>
      </vt:variant>
      <vt:variant>
        <vt:i4>1966132</vt:i4>
      </vt:variant>
      <vt:variant>
        <vt:i4>641</vt:i4>
      </vt:variant>
      <vt:variant>
        <vt:i4>0</vt:i4>
      </vt:variant>
      <vt:variant>
        <vt:i4>5</vt:i4>
      </vt:variant>
      <vt:variant>
        <vt:lpwstr/>
      </vt:variant>
      <vt:variant>
        <vt:lpwstr>_Toc405362382</vt:lpwstr>
      </vt:variant>
      <vt:variant>
        <vt:i4>1966132</vt:i4>
      </vt:variant>
      <vt:variant>
        <vt:i4>635</vt:i4>
      </vt:variant>
      <vt:variant>
        <vt:i4>0</vt:i4>
      </vt:variant>
      <vt:variant>
        <vt:i4>5</vt:i4>
      </vt:variant>
      <vt:variant>
        <vt:lpwstr/>
      </vt:variant>
      <vt:variant>
        <vt:lpwstr>_Toc405362381</vt:lpwstr>
      </vt:variant>
      <vt:variant>
        <vt:i4>1966132</vt:i4>
      </vt:variant>
      <vt:variant>
        <vt:i4>629</vt:i4>
      </vt:variant>
      <vt:variant>
        <vt:i4>0</vt:i4>
      </vt:variant>
      <vt:variant>
        <vt:i4>5</vt:i4>
      </vt:variant>
      <vt:variant>
        <vt:lpwstr/>
      </vt:variant>
      <vt:variant>
        <vt:lpwstr>_Toc405362380</vt:lpwstr>
      </vt:variant>
      <vt:variant>
        <vt:i4>1114164</vt:i4>
      </vt:variant>
      <vt:variant>
        <vt:i4>623</vt:i4>
      </vt:variant>
      <vt:variant>
        <vt:i4>0</vt:i4>
      </vt:variant>
      <vt:variant>
        <vt:i4>5</vt:i4>
      </vt:variant>
      <vt:variant>
        <vt:lpwstr/>
      </vt:variant>
      <vt:variant>
        <vt:lpwstr>_Toc405362379</vt:lpwstr>
      </vt:variant>
      <vt:variant>
        <vt:i4>1114164</vt:i4>
      </vt:variant>
      <vt:variant>
        <vt:i4>617</vt:i4>
      </vt:variant>
      <vt:variant>
        <vt:i4>0</vt:i4>
      </vt:variant>
      <vt:variant>
        <vt:i4>5</vt:i4>
      </vt:variant>
      <vt:variant>
        <vt:lpwstr/>
      </vt:variant>
      <vt:variant>
        <vt:lpwstr>_Toc405362378</vt:lpwstr>
      </vt:variant>
      <vt:variant>
        <vt:i4>1114164</vt:i4>
      </vt:variant>
      <vt:variant>
        <vt:i4>611</vt:i4>
      </vt:variant>
      <vt:variant>
        <vt:i4>0</vt:i4>
      </vt:variant>
      <vt:variant>
        <vt:i4>5</vt:i4>
      </vt:variant>
      <vt:variant>
        <vt:lpwstr/>
      </vt:variant>
      <vt:variant>
        <vt:lpwstr>_Toc405362377</vt:lpwstr>
      </vt:variant>
      <vt:variant>
        <vt:i4>1114164</vt:i4>
      </vt:variant>
      <vt:variant>
        <vt:i4>605</vt:i4>
      </vt:variant>
      <vt:variant>
        <vt:i4>0</vt:i4>
      </vt:variant>
      <vt:variant>
        <vt:i4>5</vt:i4>
      </vt:variant>
      <vt:variant>
        <vt:lpwstr/>
      </vt:variant>
      <vt:variant>
        <vt:lpwstr>_Toc405362376</vt:lpwstr>
      </vt:variant>
      <vt:variant>
        <vt:i4>1114164</vt:i4>
      </vt:variant>
      <vt:variant>
        <vt:i4>599</vt:i4>
      </vt:variant>
      <vt:variant>
        <vt:i4>0</vt:i4>
      </vt:variant>
      <vt:variant>
        <vt:i4>5</vt:i4>
      </vt:variant>
      <vt:variant>
        <vt:lpwstr/>
      </vt:variant>
      <vt:variant>
        <vt:lpwstr>_Toc405362375</vt:lpwstr>
      </vt:variant>
      <vt:variant>
        <vt:i4>1114164</vt:i4>
      </vt:variant>
      <vt:variant>
        <vt:i4>593</vt:i4>
      </vt:variant>
      <vt:variant>
        <vt:i4>0</vt:i4>
      </vt:variant>
      <vt:variant>
        <vt:i4>5</vt:i4>
      </vt:variant>
      <vt:variant>
        <vt:lpwstr/>
      </vt:variant>
      <vt:variant>
        <vt:lpwstr>_Toc405362374</vt:lpwstr>
      </vt:variant>
      <vt:variant>
        <vt:i4>1114164</vt:i4>
      </vt:variant>
      <vt:variant>
        <vt:i4>587</vt:i4>
      </vt:variant>
      <vt:variant>
        <vt:i4>0</vt:i4>
      </vt:variant>
      <vt:variant>
        <vt:i4>5</vt:i4>
      </vt:variant>
      <vt:variant>
        <vt:lpwstr/>
      </vt:variant>
      <vt:variant>
        <vt:lpwstr>_Toc405362373</vt:lpwstr>
      </vt:variant>
      <vt:variant>
        <vt:i4>1114164</vt:i4>
      </vt:variant>
      <vt:variant>
        <vt:i4>581</vt:i4>
      </vt:variant>
      <vt:variant>
        <vt:i4>0</vt:i4>
      </vt:variant>
      <vt:variant>
        <vt:i4>5</vt:i4>
      </vt:variant>
      <vt:variant>
        <vt:lpwstr/>
      </vt:variant>
      <vt:variant>
        <vt:lpwstr>_Toc405362372</vt:lpwstr>
      </vt:variant>
      <vt:variant>
        <vt:i4>1114164</vt:i4>
      </vt:variant>
      <vt:variant>
        <vt:i4>575</vt:i4>
      </vt:variant>
      <vt:variant>
        <vt:i4>0</vt:i4>
      </vt:variant>
      <vt:variant>
        <vt:i4>5</vt:i4>
      </vt:variant>
      <vt:variant>
        <vt:lpwstr/>
      </vt:variant>
      <vt:variant>
        <vt:lpwstr>_Toc405362371</vt:lpwstr>
      </vt:variant>
      <vt:variant>
        <vt:i4>1114164</vt:i4>
      </vt:variant>
      <vt:variant>
        <vt:i4>569</vt:i4>
      </vt:variant>
      <vt:variant>
        <vt:i4>0</vt:i4>
      </vt:variant>
      <vt:variant>
        <vt:i4>5</vt:i4>
      </vt:variant>
      <vt:variant>
        <vt:lpwstr/>
      </vt:variant>
      <vt:variant>
        <vt:lpwstr>_Toc405362370</vt:lpwstr>
      </vt:variant>
      <vt:variant>
        <vt:i4>1048628</vt:i4>
      </vt:variant>
      <vt:variant>
        <vt:i4>563</vt:i4>
      </vt:variant>
      <vt:variant>
        <vt:i4>0</vt:i4>
      </vt:variant>
      <vt:variant>
        <vt:i4>5</vt:i4>
      </vt:variant>
      <vt:variant>
        <vt:lpwstr/>
      </vt:variant>
      <vt:variant>
        <vt:lpwstr>_Toc405362369</vt:lpwstr>
      </vt:variant>
      <vt:variant>
        <vt:i4>1048628</vt:i4>
      </vt:variant>
      <vt:variant>
        <vt:i4>557</vt:i4>
      </vt:variant>
      <vt:variant>
        <vt:i4>0</vt:i4>
      </vt:variant>
      <vt:variant>
        <vt:i4>5</vt:i4>
      </vt:variant>
      <vt:variant>
        <vt:lpwstr/>
      </vt:variant>
      <vt:variant>
        <vt:lpwstr>_Toc405362368</vt:lpwstr>
      </vt:variant>
      <vt:variant>
        <vt:i4>1048628</vt:i4>
      </vt:variant>
      <vt:variant>
        <vt:i4>551</vt:i4>
      </vt:variant>
      <vt:variant>
        <vt:i4>0</vt:i4>
      </vt:variant>
      <vt:variant>
        <vt:i4>5</vt:i4>
      </vt:variant>
      <vt:variant>
        <vt:lpwstr/>
      </vt:variant>
      <vt:variant>
        <vt:lpwstr>_Toc405362367</vt:lpwstr>
      </vt:variant>
      <vt:variant>
        <vt:i4>1048628</vt:i4>
      </vt:variant>
      <vt:variant>
        <vt:i4>545</vt:i4>
      </vt:variant>
      <vt:variant>
        <vt:i4>0</vt:i4>
      </vt:variant>
      <vt:variant>
        <vt:i4>5</vt:i4>
      </vt:variant>
      <vt:variant>
        <vt:lpwstr/>
      </vt:variant>
      <vt:variant>
        <vt:lpwstr>_Toc405362366</vt:lpwstr>
      </vt:variant>
      <vt:variant>
        <vt:i4>1048628</vt:i4>
      </vt:variant>
      <vt:variant>
        <vt:i4>539</vt:i4>
      </vt:variant>
      <vt:variant>
        <vt:i4>0</vt:i4>
      </vt:variant>
      <vt:variant>
        <vt:i4>5</vt:i4>
      </vt:variant>
      <vt:variant>
        <vt:lpwstr/>
      </vt:variant>
      <vt:variant>
        <vt:lpwstr>_Toc405362365</vt:lpwstr>
      </vt:variant>
      <vt:variant>
        <vt:i4>1048628</vt:i4>
      </vt:variant>
      <vt:variant>
        <vt:i4>533</vt:i4>
      </vt:variant>
      <vt:variant>
        <vt:i4>0</vt:i4>
      </vt:variant>
      <vt:variant>
        <vt:i4>5</vt:i4>
      </vt:variant>
      <vt:variant>
        <vt:lpwstr/>
      </vt:variant>
      <vt:variant>
        <vt:lpwstr>_Toc405362364</vt:lpwstr>
      </vt:variant>
      <vt:variant>
        <vt:i4>1048628</vt:i4>
      </vt:variant>
      <vt:variant>
        <vt:i4>527</vt:i4>
      </vt:variant>
      <vt:variant>
        <vt:i4>0</vt:i4>
      </vt:variant>
      <vt:variant>
        <vt:i4>5</vt:i4>
      </vt:variant>
      <vt:variant>
        <vt:lpwstr/>
      </vt:variant>
      <vt:variant>
        <vt:lpwstr>_Toc405362363</vt:lpwstr>
      </vt:variant>
      <vt:variant>
        <vt:i4>1048628</vt:i4>
      </vt:variant>
      <vt:variant>
        <vt:i4>521</vt:i4>
      </vt:variant>
      <vt:variant>
        <vt:i4>0</vt:i4>
      </vt:variant>
      <vt:variant>
        <vt:i4>5</vt:i4>
      </vt:variant>
      <vt:variant>
        <vt:lpwstr/>
      </vt:variant>
      <vt:variant>
        <vt:lpwstr>_Toc405362362</vt:lpwstr>
      </vt:variant>
      <vt:variant>
        <vt:i4>1048628</vt:i4>
      </vt:variant>
      <vt:variant>
        <vt:i4>515</vt:i4>
      </vt:variant>
      <vt:variant>
        <vt:i4>0</vt:i4>
      </vt:variant>
      <vt:variant>
        <vt:i4>5</vt:i4>
      </vt:variant>
      <vt:variant>
        <vt:lpwstr/>
      </vt:variant>
      <vt:variant>
        <vt:lpwstr>_Toc405362361</vt:lpwstr>
      </vt:variant>
      <vt:variant>
        <vt:i4>1048628</vt:i4>
      </vt:variant>
      <vt:variant>
        <vt:i4>509</vt:i4>
      </vt:variant>
      <vt:variant>
        <vt:i4>0</vt:i4>
      </vt:variant>
      <vt:variant>
        <vt:i4>5</vt:i4>
      </vt:variant>
      <vt:variant>
        <vt:lpwstr/>
      </vt:variant>
      <vt:variant>
        <vt:lpwstr>_Toc405362360</vt:lpwstr>
      </vt:variant>
      <vt:variant>
        <vt:i4>1245236</vt:i4>
      </vt:variant>
      <vt:variant>
        <vt:i4>503</vt:i4>
      </vt:variant>
      <vt:variant>
        <vt:i4>0</vt:i4>
      </vt:variant>
      <vt:variant>
        <vt:i4>5</vt:i4>
      </vt:variant>
      <vt:variant>
        <vt:lpwstr/>
      </vt:variant>
      <vt:variant>
        <vt:lpwstr>_Toc405362359</vt:lpwstr>
      </vt:variant>
      <vt:variant>
        <vt:i4>1245236</vt:i4>
      </vt:variant>
      <vt:variant>
        <vt:i4>497</vt:i4>
      </vt:variant>
      <vt:variant>
        <vt:i4>0</vt:i4>
      </vt:variant>
      <vt:variant>
        <vt:i4>5</vt:i4>
      </vt:variant>
      <vt:variant>
        <vt:lpwstr/>
      </vt:variant>
      <vt:variant>
        <vt:lpwstr>_Toc405362358</vt:lpwstr>
      </vt:variant>
      <vt:variant>
        <vt:i4>1245236</vt:i4>
      </vt:variant>
      <vt:variant>
        <vt:i4>491</vt:i4>
      </vt:variant>
      <vt:variant>
        <vt:i4>0</vt:i4>
      </vt:variant>
      <vt:variant>
        <vt:i4>5</vt:i4>
      </vt:variant>
      <vt:variant>
        <vt:lpwstr/>
      </vt:variant>
      <vt:variant>
        <vt:lpwstr>_Toc405362357</vt:lpwstr>
      </vt:variant>
      <vt:variant>
        <vt:i4>1245236</vt:i4>
      </vt:variant>
      <vt:variant>
        <vt:i4>485</vt:i4>
      </vt:variant>
      <vt:variant>
        <vt:i4>0</vt:i4>
      </vt:variant>
      <vt:variant>
        <vt:i4>5</vt:i4>
      </vt:variant>
      <vt:variant>
        <vt:lpwstr/>
      </vt:variant>
      <vt:variant>
        <vt:lpwstr>_Toc405362356</vt:lpwstr>
      </vt:variant>
      <vt:variant>
        <vt:i4>1245236</vt:i4>
      </vt:variant>
      <vt:variant>
        <vt:i4>479</vt:i4>
      </vt:variant>
      <vt:variant>
        <vt:i4>0</vt:i4>
      </vt:variant>
      <vt:variant>
        <vt:i4>5</vt:i4>
      </vt:variant>
      <vt:variant>
        <vt:lpwstr/>
      </vt:variant>
      <vt:variant>
        <vt:lpwstr>_Toc405362355</vt:lpwstr>
      </vt:variant>
      <vt:variant>
        <vt:i4>1245236</vt:i4>
      </vt:variant>
      <vt:variant>
        <vt:i4>473</vt:i4>
      </vt:variant>
      <vt:variant>
        <vt:i4>0</vt:i4>
      </vt:variant>
      <vt:variant>
        <vt:i4>5</vt:i4>
      </vt:variant>
      <vt:variant>
        <vt:lpwstr/>
      </vt:variant>
      <vt:variant>
        <vt:lpwstr>_Toc405362354</vt:lpwstr>
      </vt:variant>
      <vt:variant>
        <vt:i4>1245236</vt:i4>
      </vt:variant>
      <vt:variant>
        <vt:i4>467</vt:i4>
      </vt:variant>
      <vt:variant>
        <vt:i4>0</vt:i4>
      </vt:variant>
      <vt:variant>
        <vt:i4>5</vt:i4>
      </vt:variant>
      <vt:variant>
        <vt:lpwstr/>
      </vt:variant>
      <vt:variant>
        <vt:lpwstr>_Toc405362353</vt:lpwstr>
      </vt:variant>
      <vt:variant>
        <vt:i4>1245236</vt:i4>
      </vt:variant>
      <vt:variant>
        <vt:i4>461</vt:i4>
      </vt:variant>
      <vt:variant>
        <vt:i4>0</vt:i4>
      </vt:variant>
      <vt:variant>
        <vt:i4>5</vt:i4>
      </vt:variant>
      <vt:variant>
        <vt:lpwstr/>
      </vt:variant>
      <vt:variant>
        <vt:lpwstr>_Toc405362352</vt:lpwstr>
      </vt:variant>
      <vt:variant>
        <vt:i4>1245236</vt:i4>
      </vt:variant>
      <vt:variant>
        <vt:i4>455</vt:i4>
      </vt:variant>
      <vt:variant>
        <vt:i4>0</vt:i4>
      </vt:variant>
      <vt:variant>
        <vt:i4>5</vt:i4>
      </vt:variant>
      <vt:variant>
        <vt:lpwstr/>
      </vt:variant>
      <vt:variant>
        <vt:lpwstr>_Toc405362351</vt:lpwstr>
      </vt:variant>
      <vt:variant>
        <vt:i4>1245236</vt:i4>
      </vt:variant>
      <vt:variant>
        <vt:i4>449</vt:i4>
      </vt:variant>
      <vt:variant>
        <vt:i4>0</vt:i4>
      </vt:variant>
      <vt:variant>
        <vt:i4>5</vt:i4>
      </vt:variant>
      <vt:variant>
        <vt:lpwstr/>
      </vt:variant>
      <vt:variant>
        <vt:lpwstr>_Toc405362350</vt:lpwstr>
      </vt:variant>
      <vt:variant>
        <vt:i4>1179700</vt:i4>
      </vt:variant>
      <vt:variant>
        <vt:i4>443</vt:i4>
      </vt:variant>
      <vt:variant>
        <vt:i4>0</vt:i4>
      </vt:variant>
      <vt:variant>
        <vt:i4>5</vt:i4>
      </vt:variant>
      <vt:variant>
        <vt:lpwstr/>
      </vt:variant>
      <vt:variant>
        <vt:lpwstr>_Toc405362349</vt:lpwstr>
      </vt:variant>
      <vt:variant>
        <vt:i4>1179700</vt:i4>
      </vt:variant>
      <vt:variant>
        <vt:i4>437</vt:i4>
      </vt:variant>
      <vt:variant>
        <vt:i4>0</vt:i4>
      </vt:variant>
      <vt:variant>
        <vt:i4>5</vt:i4>
      </vt:variant>
      <vt:variant>
        <vt:lpwstr/>
      </vt:variant>
      <vt:variant>
        <vt:lpwstr>_Toc405362348</vt:lpwstr>
      </vt:variant>
      <vt:variant>
        <vt:i4>1179700</vt:i4>
      </vt:variant>
      <vt:variant>
        <vt:i4>431</vt:i4>
      </vt:variant>
      <vt:variant>
        <vt:i4>0</vt:i4>
      </vt:variant>
      <vt:variant>
        <vt:i4>5</vt:i4>
      </vt:variant>
      <vt:variant>
        <vt:lpwstr/>
      </vt:variant>
      <vt:variant>
        <vt:lpwstr>_Toc405362347</vt:lpwstr>
      </vt:variant>
      <vt:variant>
        <vt:i4>1179700</vt:i4>
      </vt:variant>
      <vt:variant>
        <vt:i4>425</vt:i4>
      </vt:variant>
      <vt:variant>
        <vt:i4>0</vt:i4>
      </vt:variant>
      <vt:variant>
        <vt:i4>5</vt:i4>
      </vt:variant>
      <vt:variant>
        <vt:lpwstr/>
      </vt:variant>
      <vt:variant>
        <vt:lpwstr>_Toc405362346</vt:lpwstr>
      </vt:variant>
      <vt:variant>
        <vt:i4>1179700</vt:i4>
      </vt:variant>
      <vt:variant>
        <vt:i4>419</vt:i4>
      </vt:variant>
      <vt:variant>
        <vt:i4>0</vt:i4>
      </vt:variant>
      <vt:variant>
        <vt:i4>5</vt:i4>
      </vt:variant>
      <vt:variant>
        <vt:lpwstr/>
      </vt:variant>
      <vt:variant>
        <vt:lpwstr>_Toc405362345</vt:lpwstr>
      </vt:variant>
      <vt:variant>
        <vt:i4>1179700</vt:i4>
      </vt:variant>
      <vt:variant>
        <vt:i4>413</vt:i4>
      </vt:variant>
      <vt:variant>
        <vt:i4>0</vt:i4>
      </vt:variant>
      <vt:variant>
        <vt:i4>5</vt:i4>
      </vt:variant>
      <vt:variant>
        <vt:lpwstr/>
      </vt:variant>
      <vt:variant>
        <vt:lpwstr>_Toc405362344</vt:lpwstr>
      </vt:variant>
      <vt:variant>
        <vt:i4>1179700</vt:i4>
      </vt:variant>
      <vt:variant>
        <vt:i4>407</vt:i4>
      </vt:variant>
      <vt:variant>
        <vt:i4>0</vt:i4>
      </vt:variant>
      <vt:variant>
        <vt:i4>5</vt:i4>
      </vt:variant>
      <vt:variant>
        <vt:lpwstr/>
      </vt:variant>
      <vt:variant>
        <vt:lpwstr>_Toc405362343</vt:lpwstr>
      </vt:variant>
      <vt:variant>
        <vt:i4>1179700</vt:i4>
      </vt:variant>
      <vt:variant>
        <vt:i4>401</vt:i4>
      </vt:variant>
      <vt:variant>
        <vt:i4>0</vt:i4>
      </vt:variant>
      <vt:variant>
        <vt:i4>5</vt:i4>
      </vt:variant>
      <vt:variant>
        <vt:lpwstr/>
      </vt:variant>
      <vt:variant>
        <vt:lpwstr>_Toc405362342</vt:lpwstr>
      </vt:variant>
      <vt:variant>
        <vt:i4>1179700</vt:i4>
      </vt:variant>
      <vt:variant>
        <vt:i4>395</vt:i4>
      </vt:variant>
      <vt:variant>
        <vt:i4>0</vt:i4>
      </vt:variant>
      <vt:variant>
        <vt:i4>5</vt:i4>
      </vt:variant>
      <vt:variant>
        <vt:lpwstr/>
      </vt:variant>
      <vt:variant>
        <vt:lpwstr>_Toc405362341</vt:lpwstr>
      </vt:variant>
      <vt:variant>
        <vt:i4>1179700</vt:i4>
      </vt:variant>
      <vt:variant>
        <vt:i4>389</vt:i4>
      </vt:variant>
      <vt:variant>
        <vt:i4>0</vt:i4>
      </vt:variant>
      <vt:variant>
        <vt:i4>5</vt:i4>
      </vt:variant>
      <vt:variant>
        <vt:lpwstr/>
      </vt:variant>
      <vt:variant>
        <vt:lpwstr>_Toc405362340</vt:lpwstr>
      </vt:variant>
      <vt:variant>
        <vt:i4>1376308</vt:i4>
      </vt:variant>
      <vt:variant>
        <vt:i4>383</vt:i4>
      </vt:variant>
      <vt:variant>
        <vt:i4>0</vt:i4>
      </vt:variant>
      <vt:variant>
        <vt:i4>5</vt:i4>
      </vt:variant>
      <vt:variant>
        <vt:lpwstr/>
      </vt:variant>
      <vt:variant>
        <vt:lpwstr>_Toc405362339</vt:lpwstr>
      </vt:variant>
      <vt:variant>
        <vt:i4>1376308</vt:i4>
      </vt:variant>
      <vt:variant>
        <vt:i4>377</vt:i4>
      </vt:variant>
      <vt:variant>
        <vt:i4>0</vt:i4>
      </vt:variant>
      <vt:variant>
        <vt:i4>5</vt:i4>
      </vt:variant>
      <vt:variant>
        <vt:lpwstr/>
      </vt:variant>
      <vt:variant>
        <vt:lpwstr>_Toc405362338</vt:lpwstr>
      </vt:variant>
      <vt:variant>
        <vt:i4>1376308</vt:i4>
      </vt:variant>
      <vt:variant>
        <vt:i4>371</vt:i4>
      </vt:variant>
      <vt:variant>
        <vt:i4>0</vt:i4>
      </vt:variant>
      <vt:variant>
        <vt:i4>5</vt:i4>
      </vt:variant>
      <vt:variant>
        <vt:lpwstr/>
      </vt:variant>
      <vt:variant>
        <vt:lpwstr>_Toc405362337</vt:lpwstr>
      </vt:variant>
      <vt:variant>
        <vt:i4>1376308</vt:i4>
      </vt:variant>
      <vt:variant>
        <vt:i4>365</vt:i4>
      </vt:variant>
      <vt:variant>
        <vt:i4>0</vt:i4>
      </vt:variant>
      <vt:variant>
        <vt:i4>5</vt:i4>
      </vt:variant>
      <vt:variant>
        <vt:lpwstr/>
      </vt:variant>
      <vt:variant>
        <vt:lpwstr>_Toc405362336</vt:lpwstr>
      </vt:variant>
      <vt:variant>
        <vt:i4>1376308</vt:i4>
      </vt:variant>
      <vt:variant>
        <vt:i4>359</vt:i4>
      </vt:variant>
      <vt:variant>
        <vt:i4>0</vt:i4>
      </vt:variant>
      <vt:variant>
        <vt:i4>5</vt:i4>
      </vt:variant>
      <vt:variant>
        <vt:lpwstr/>
      </vt:variant>
      <vt:variant>
        <vt:lpwstr>_Toc405362335</vt:lpwstr>
      </vt:variant>
      <vt:variant>
        <vt:i4>1376308</vt:i4>
      </vt:variant>
      <vt:variant>
        <vt:i4>353</vt:i4>
      </vt:variant>
      <vt:variant>
        <vt:i4>0</vt:i4>
      </vt:variant>
      <vt:variant>
        <vt:i4>5</vt:i4>
      </vt:variant>
      <vt:variant>
        <vt:lpwstr/>
      </vt:variant>
      <vt:variant>
        <vt:lpwstr>_Toc405362334</vt:lpwstr>
      </vt:variant>
      <vt:variant>
        <vt:i4>1376308</vt:i4>
      </vt:variant>
      <vt:variant>
        <vt:i4>347</vt:i4>
      </vt:variant>
      <vt:variant>
        <vt:i4>0</vt:i4>
      </vt:variant>
      <vt:variant>
        <vt:i4>5</vt:i4>
      </vt:variant>
      <vt:variant>
        <vt:lpwstr/>
      </vt:variant>
      <vt:variant>
        <vt:lpwstr>_Toc405362333</vt:lpwstr>
      </vt:variant>
      <vt:variant>
        <vt:i4>1376308</vt:i4>
      </vt:variant>
      <vt:variant>
        <vt:i4>341</vt:i4>
      </vt:variant>
      <vt:variant>
        <vt:i4>0</vt:i4>
      </vt:variant>
      <vt:variant>
        <vt:i4>5</vt:i4>
      </vt:variant>
      <vt:variant>
        <vt:lpwstr/>
      </vt:variant>
      <vt:variant>
        <vt:lpwstr>_Toc405362332</vt:lpwstr>
      </vt:variant>
      <vt:variant>
        <vt:i4>1376308</vt:i4>
      </vt:variant>
      <vt:variant>
        <vt:i4>335</vt:i4>
      </vt:variant>
      <vt:variant>
        <vt:i4>0</vt:i4>
      </vt:variant>
      <vt:variant>
        <vt:i4>5</vt:i4>
      </vt:variant>
      <vt:variant>
        <vt:lpwstr/>
      </vt:variant>
      <vt:variant>
        <vt:lpwstr>_Toc405362331</vt:lpwstr>
      </vt:variant>
      <vt:variant>
        <vt:i4>1376308</vt:i4>
      </vt:variant>
      <vt:variant>
        <vt:i4>329</vt:i4>
      </vt:variant>
      <vt:variant>
        <vt:i4>0</vt:i4>
      </vt:variant>
      <vt:variant>
        <vt:i4>5</vt:i4>
      </vt:variant>
      <vt:variant>
        <vt:lpwstr/>
      </vt:variant>
      <vt:variant>
        <vt:lpwstr>_Toc405362330</vt:lpwstr>
      </vt:variant>
      <vt:variant>
        <vt:i4>1310772</vt:i4>
      </vt:variant>
      <vt:variant>
        <vt:i4>323</vt:i4>
      </vt:variant>
      <vt:variant>
        <vt:i4>0</vt:i4>
      </vt:variant>
      <vt:variant>
        <vt:i4>5</vt:i4>
      </vt:variant>
      <vt:variant>
        <vt:lpwstr/>
      </vt:variant>
      <vt:variant>
        <vt:lpwstr>_Toc405362329</vt:lpwstr>
      </vt:variant>
      <vt:variant>
        <vt:i4>1310772</vt:i4>
      </vt:variant>
      <vt:variant>
        <vt:i4>317</vt:i4>
      </vt:variant>
      <vt:variant>
        <vt:i4>0</vt:i4>
      </vt:variant>
      <vt:variant>
        <vt:i4>5</vt:i4>
      </vt:variant>
      <vt:variant>
        <vt:lpwstr/>
      </vt:variant>
      <vt:variant>
        <vt:lpwstr>_Toc405362328</vt:lpwstr>
      </vt:variant>
      <vt:variant>
        <vt:i4>1310772</vt:i4>
      </vt:variant>
      <vt:variant>
        <vt:i4>311</vt:i4>
      </vt:variant>
      <vt:variant>
        <vt:i4>0</vt:i4>
      </vt:variant>
      <vt:variant>
        <vt:i4>5</vt:i4>
      </vt:variant>
      <vt:variant>
        <vt:lpwstr/>
      </vt:variant>
      <vt:variant>
        <vt:lpwstr>_Toc405362327</vt:lpwstr>
      </vt:variant>
      <vt:variant>
        <vt:i4>1310772</vt:i4>
      </vt:variant>
      <vt:variant>
        <vt:i4>305</vt:i4>
      </vt:variant>
      <vt:variant>
        <vt:i4>0</vt:i4>
      </vt:variant>
      <vt:variant>
        <vt:i4>5</vt:i4>
      </vt:variant>
      <vt:variant>
        <vt:lpwstr/>
      </vt:variant>
      <vt:variant>
        <vt:lpwstr>_Toc405362326</vt:lpwstr>
      </vt:variant>
      <vt:variant>
        <vt:i4>1310772</vt:i4>
      </vt:variant>
      <vt:variant>
        <vt:i4>299</vt:i4>
      </vt:variant>
      <vt:variant>
        <vt:i4>0</vt:i4>
      </vt:variant>
      <vt:variant>
        <vt:i4>5</vt:i4>
      </vt:variant>
      <vt:variant>
        <vt:lpwstr/>
      </vt:variant>
      <vt:variant>
        <vt:lpwstr>_Toc405362325</vt:lpwstr>
      </vt:variant>
      <vt:variant>
        <vt:i4>1310772</vt:i4>
      </vt:variant>
      <vt:variant>
        <vt:i4>293</vt:i4>
      </vt:variant>
      <vt:variant>
        <vt:i4>0</vt:i4>
      </vt:variant>
      <vt:variant>
        <vt:i4>5</vt:i4>
      </vt:variant>
      <vt:variant>
        <vt:lpwstr/>
      </vt:variant>
      <vt:variant>
        <vt:lpwstr>_Toc405362324</vt:lpwstr>
      </vt:variant>
      <vt:variant>
        <vt:i4>1310772</vt:i4>
      </vt:variant>
      <vt:variant>
        <vt:i4>287</vt:i4>
      </vt:variant>
      <vt:variant>
        <vt:i4>0</vt:i4>
      </vt:variant>
      <vt:variant>
        <vt:i4>5</vt:i4>
      </vt:variant>
      <vt:variant>
        <vt:lpwstr/>
      </vt:variant>
      <vt:variant>
        <vt:lpwstr>_Toc405362323</vt:lpwstr>
      </vt:variant>
      <vt:variant>
        <vt:i4>1310772</vt:i4>
      </vt:variant>
      <vt:variant>
        <vt:i4>281</vt:i4>
      </vt:variant>
      <vt:variant>
        <vt:i4>0</vt:i4>
      </vt:variant>
      <vt:variant>
        <vt:i4>5</vt:i4>
      </vt:variant>
      <vt:variant>
        <vt:lpwstr/>
      </vt:variant>
      <vt:variant>
        <vt:lpwstr>_Toc405362322</vt:lpwstr>
      </vt:variant>
      <vt:variant>
        <vt:i4>1310772</vt:i4>
      </vt:variant>
      <vt:variant>
        <vt:i4>275</vt:i4>
      </vt:variant>
      <vt:variant>
        <vt:i4>0</vt:i4>
      </vt:variant>
      <vt:variant>
        <vt:i4>5</vt:i4>
      </vt:variant>
      <vt:variant>
        <vt:lpwstr/>
      </vt:variant>
      <vt:variant>
        <vt:lpwstr>_Toc405362321</vt:lpwstr>
      </vt:variant>
      <vt:variant>
        <vt:i4>1310772</vt:i4>
      </vt:variant>
      <vt:variant>
        <vt:i4>269</vt:i4>
      </vt:variant>
      <vt:variant>
        <vt:i4>0</vt:i4>
      </vt:variant>
      <vt:variant>
        <vt:i4>5</vt:i4>
      </vt:variant>
      <vt:variant>
        <vt:lpwstr/>
      </vt:variant>
      <vt:variant>
        <vt:lpwstr>_Toc405362320</vt:lpwstr>
      </vt:variant>
      <vt:variant>
        <vt:i4>1507380</vt:i4>
      </vt:variant>
      <vt:variant>
        <vt:i4>263</vt:i4>
      </vt:variant>
      <vt:variant>
        <vt:i4>0</vt:i4>
      </vt:variant>
      <vt:variant>
        <vt:i4>5</vt:i4>
      </vt:variant>
      <vt:variant>
        <vt:lpwstr/>
      </vt:variant>
      <vt:variant>
        <vt:lpwstr>_Toc405362319</vt:lpwstr>
      </vt:variant>
      <vt:variant>
        <vt:i4>1507380</vt:i4>
      </vt:variant>
      <vt:variant>
        <vt:i4>257</vt:i4>
      </vt:variant>
      <vt:variant>
        <vt:i4>0</vt:i4>
      </vt:variant>
      <vt:variant>
        <vt:i4>5</vt:i4>
      </vt:variant>
      <vt:variant>
        <vt:lpwstr/>
      </vt:variant>
      <vt:variant>
        <vt:lpwstr>_Toc405362318</vt:lpwstr>
      </vt:variant>
      <vt:variant>
        <vt:i4>1507380</vt:i4>
      </vt:variant>
      <vt:variant>
        <vt:i4>251</vt:i4>
      </vt:variant>
      <vt:variant>
        <vt:i4>0</vt:i4>
      </vt:variant>
      <vt:variant>
        <vt:i4>5</vt:i4>
      </vt:variant>
      <vt:variant>
        <vt:lpwstr/>
      </vt:variant>
      <vt:variant>
        <vt:lpwstr>_Toc405362317</vt:lpwstr>
      </vt:variant>
      <vt:variant>
        <vt:i4>1507380</vt:i4>
      </vt:variant>
      <vt:variant>
        <vt:i4>245</vt:i4>
      </vt:variant>
      <vt:variant>
        <vt:i4>0</vt:i4>
      </vt:variant>
      <vt:variant>
        <vt:i4>5</vt:i4>
      </vt:variant>
      <vt:variant>
        <vt:lpwstr/>
      </vt:variant>
      <vt:variant>
        <vt:lpwstr>_Toc405362316</vt:lpwstr>
      </vt:variant>
      <vt:variant>
        <vt:i4>1507380</vt:i4>
      </vt:variant>
      <vt:variant>
        <vt:i4>239</vt:i4>
      </vt:variant>
      <vt:variant>
        <vt:i4>0</vt:i4>
      </vt:variant>
      <vt:variant>
        <vt:i4>5</vt:i4>
      </vt:variant>
      <vt:variant>
        <vt:lpwstr/>
      </vt:variant>
      <vt:variant>
        <vt:lpwstr>_Toc405362315</vt:lpwstr>
      </vt:variant>
      <vt:variant>
        <vt:i4>1507380</vt:i4>
      </vt:variant>
      <vt:variant>
        <vt:i4>233</vt:i4>
      </vt:variant>
      <vt:variant>
        <vt:i4>0</vt:i4>
      </vt:variant>
      <vt:variant>
        <vt:i4>5</vt:i4>
      </vt:variant>
      <vt:variant>
        <vt:lpwstr/>
      </vt:variant>
      <vt:variant>
        <vt:lpwstr>_Toc405362314</vt:lpwstr>
      </vt:variant>
      <vt:variant>
        <vt:i4>1507380</vt:i4>
      </vt:variant>
      <vt:variant>
        <vt:i4>227</vt:i4>
      </vt:variant>
      <vt:variant>
        <vt:i4>0</vt:i4>
      </vt:variant>
      <vt:variant>
        <vt:i4>5</vt:i4>
      </vt:variant>
      <vt:variant>
        <vt:lpwstr/>
      </vt:variant>
      <vt:variant>
        <vt:lpwstr>_Toc405362313</vt:lpwstr>
      </vt:variant>
      <vt:variant>
        <vt:i4>1507380</vt:i4>
      </vt:variant>
      <vt:variant>
        <vt:i4>221</vt:i4>
      </vt:variant>
      <vt:variant>
        <vt:i4>0</vt:i4>
      </vt:variant>
      <vt:variant>
        <vt:i4>5</vt:i4>
      </vt:variant>
      <vt:variant>
        <vt:lpwstr/>
      </vt:variant>
      <vt:variant>
        <vt:lpwstr>_Toc405362312</vt:lpwstr>
      </vt:variant>
      <vt:variant>
        <vt:i4>1507380</vt:i4>
      </vt:variant>
      <vt:variant>
        <vt:i4>215</vt:i4>
      </vt:variant>
      <vt:variant>
        <vt:i4>0</vt:i4>
      </vt:variant>
      <vt:variant>
        <vt:i4>5</vt:i4>
      </vt:variant>
      <vt:variant>
        <vt:lpwstr/>
      </vt:variant>
      <vt:variant>
        <vt:lpwstr>_Toc405362311</vt:lpwstr>
      </vt:variant>
      <vt:variant>
        <vt:i4>1507380</vt:i4>
      </vt:variant>
      <vt:variant>
        <vt:i4>209</vt:i4>
      </vt:variant>
      <vt:variant>
        <vt:i4>0</vt:i4>
      </vt:variant>
      <vt:variant>
        <vt:i4>5</vt:i4>
      </vt:variant>
      <vt:variant>
        <vt:lpwstr/>
      </vt:variant>
      <vt:variant>
        <vt:lpwstr>_Toc405362310</vt:lpwstr>
      </vt:variant>
      <vt:variant>
        <vt:i4>1441844</vt:i4>
      </vt:variant>
      <vt:variant>
        <vt:i4>203</vt:i4>
      </vt:variant>
      <vt:variant>
        <vt:i4>0</vt:i4>
      </vt:variant>
      <vt:variant>
        <vt:i4>5</vt:i4>
      </vt:variant>
      <vt:variant>
        <vt:lpwstr/>
      </vt:variant>
      <vt:variant>
        <vt:lpwstr>_Toc405362309</vt:lpwstr>
      </vt:variant>
      <vt:variant>
        <vt:i4>1441844</vt:i4>
      </vt:variant>
      <vt:variant>
        <vt:i4>197</vt:i4>
      </vt:variant>
      <vt:variant>
        <vt:i4>0</vt:i4>
      </vt:variant>
      <vt:variant>
        <vt:i4>5</vt:i4>
      </vt:variant>
      <vt:variant>
        <vt:lpwstr/>
      </vt:variant>
      <vt:variant>
        <vt:lpwstr>_Toc405362308</vt:lpwstr>
      </vt:variant>
      <vt:variant>
        <vt:i4>1441844</vt:i4>
      </vt:variant>
      <vt:variant>
        <vt:i4>191</vt:i4>
      </vt:variant>
      <vt:variant>
        <vt:i4>0</vt:i4>
      </vt:variant>
      <vt:variant>
        <vt:i4>5</vt:i4>
      </vt:variant>
      <vt:variant>
        <vt:lpwstr/>
      </vt:variant>
      <vt:variant>
        <vt:lpwstr>_Toc405362307</vt:lpwstr>
      </vt:variant>
      <vt:variant>
        <vt:i4>1441844</vt:i4>
      </vt:variant>
      <vt:variant>
        <vt:i4>185</vt:i4>
      </vt:variant>
      <vt:variant>
        <vt:i4>0</vt:i4>
      </vt:variant>
      <vt:variant>
        <vt:i4>5</vt:i4>
      </vt:variant>
      <vt:variant>
        <vt:lpwstr/>
      </vt:variant>
      <vt:variant>
        <vt:lpwstr>_Toc405362306</vt:lpwstr>
      </vt:variant>
      <vt:variant>
        <vt:i4>1441844</vt:i4>
      </vt:variant>
      <vt:variant>
        <vt:i4>179</vt:i4>
      </vt:variant>
      <vt:variant>
        <vt:i4>0</vt:i4>
      </vt:variant>
      <vt:variant>
        <vt:i4>5</vt:i4>
      </vt:variant>
      <vt:variant>
        <vt:lpwstr/>
      </vt:variant>
      <vt:variant>
        <vt:lpwstr>_Toc405362305</vt:lpwstr>
      </vt:variant>
      <vt:variant>
        <vt:i4>1441844</vt:i4>
      </vt:variant>
      <vt:variant>
        <vt:i4>173</vt:i4>
      </vt:variant>
      <vt:variant>
        <vt:i4>0</vt:i4>
      </vt:variant>
      <vt:variant>
        <vt:i4>5</vt:i4>
      </vt:variant>
      <vt:variant>
        <vt:lpwstr/>
      </vt:variant>
      <vt:variant>
        <vt:lpwstr>_Toc405362304</vt:lpwstr>
      </vt:variant>
      <vt:variant>
        <vt:i4>1441844</vt:i4>
      </vt:variant>
      <vt:variant>
        <vt:i4>167</vt:i4>
      </vt:variant>
      <vt:variant>
        <vt:i4>0</vt:i4>
      </vt:variant>
      <vt:variant>
        <vt:i4>5</vt:i4>
      </vt:variant>
      <vt:variant>
        <vt:lpwstr/>
      </vt:variant>
      <vt:variant>
        <vt:lpwstr>_Toc405362303</vt:lpwstr>
      </vt:variant>
      <vt:variant>
        <vt:i4>1441844</vt:i4>
      </vt:variant>
      <vt:variant>
        <vt:i4>161</vt:i4>
      </vt:variant>
      <vt:variant>
        <vt:i4>0</vt:i4>
      </vt:variant>
      <vt:variant>
        <vt:i4>5</vt:i4>
      </vt:variant>
      <vt:variant>
        <vt:lpwstr/>
      </vt:variant>
      <vt:variant>
        <vt:lpwstr>_Toc405362302</vt:lpwstr>
      </vt:variant>
      <vt:variant>
        <vt:i4>1441844</vt:i4>
      </vt:variant>
      <vt:variant>
        <vt:i4>155</vt:i4>
      </vt:variant>
      <vt:variant>
        <vt:i4>0</vt:i4>
      </vt:variant>
      <vt:variant>
        <vt:i4>5</vt:i4>
      </vt:variant>
      <vt:variant>
        <vt:lpwstr/>
      </vt:variant>
      <vt:variant>
        <vt:lpwstr>_Toc405362301</vt:lpwstr>
      </vt:variant>
      <vt:variant>
        <vt:i4>1441844</vt:i4>
      </vt:variant>
      <vt:variant>
        <vt:i4>149</vt:i4>
      </vt:variant>
      <vt:variant>
        <vt:i4>0</vt:i4>
      </vt:variant>
      <vt:variant>
        <vt:i4>5</vt:i4>
      </vt:variant>
      <vt:variant>
        <vt:lpwstr/>
      </vt:variant>
      <vt:variant>
        <vt:lpwstr>_Toc405362300</vt:lpwstr>
      </vt:variant>
      <vt:variant>
        <vt:i4>2031669</vt:i4>
      </vt:variant>
      <vt:variant>
        <vt:i4>143</vt:i4>
      </vt:variant>
      <vt:variant>
        <vt:i4>0</vt:i4>
      </vt:variant>
      <vt:variant>
        <vt:i4>5</vt:i4>
      </vt:variant>
      <vt:variant>
        <vt:lpwstr/>
      </vt:variant>
      <vt:variant>
        <vt:lpwstr>_Toc405362299</vt:lpwstr>
      </vt:variant>
      <vt:variant>
        <vt:i4>2031669</vt:i4>
      </vt:variant>
      <vt:variant>
        <vt:i4>137</vt:i4>
      </vt:variant>
      <vt:variant>
        <vt:i4>0</vt:i4>
      </vt:variant>
      <vt:variant>
        <vt:i4>5</vt:i4>
      </vt:variant>
      <vt:variant>
        <vt:lpwstr/>
      </vt:variant>
      <vt:variant>
        <vt:lpwstr>_Toc405362298</vt:lpwstr>
      </vt:variant>
      <vt:variant>
        <vt:i4>2031669</vt:i4>
      </vt:variant>
      <vt:variant>
        <vt:i4>131</vt:i4>
      </vt:variant>
      <vt:variant>
        <vt:i4>0</vt:i4>
      </vt:variant>
      <vt:variant>
        <vt:i4>5</vt:i4>
      </vt:variant>
      <vt:variant>
        <vt:lpwstr/>
      </vt:variant>
      <vt:variant>
        <vt:lpwstr>_Toc405362297</vt:lpwstr>
      </vt:variant>
      <vt:variant>
        <vt:i4>2031669</vt:i4>
      </vt:variant>
      <vt:variant>
        <vt:i4>125</vt:i4>
      </vt:variant>
      <vt:variant>
        <vt:i4>0</vt:i4>
      </vt:variant>
      <vt:variant>
        <vt:i4>5</vt:i4>
      </vt:variant>
      <vt:variant>
        <vt:lpwstr/>
      </vt:variant>
      <vt:variant>
        <vt:lpwstr>_Toc405362296</vt:lpwstr>
      </vt:variant>
      <vt:variant>
        <vt:i4>2031669</vt:i4>
      </vt:variant>
      <vt:variant>
        <vt:i4>119</vt:i4>
      </vt:variant>
      <vt:variant>
        <vt:i4>0</vt:i4>
      </vt:variant>
      <vt:variant>
        <vt:i4>5</vt:i4>
      </vt:variant>
      <vt:variant>
        <vt:lpwstr/>
      </vt:variant>
      <vt:variant>
        <vt:lpwstr>_Toc405362295</vt:lpwstr>
      </vt:variant>
      <vt:variant>
        <vt:i4>2031669</vt:i4>
      </vt:variant>
      <vt:variant>
        <vt:i4>113</vt:i4>
      </vt:variant>
      <vt:variant>
        <vt:i4>0</vt:i4>
      </vt:variant>
      <vt:variant>
        <vt:i4>5</vt:i4>
      </vt:variant>
      <vt:variant>
        <vt:lpwstr/>
      </vt:variant>
      <vt:variant>
        <vt:lpwstr>_Toc405362294</vt:lpwstr>
      </vt:variant>
      <vt:variant>
        <vt:i4>2031669</vt:i4>
      </vt:variant>
      <vt:variant>
        <vt:i4>107</vt:i4>
      </vt:variant>
      <vt:variant>
        <vt:i4>0</vt:i4>
      </vt:variant>
      <vt:variant>
        <vt:i4>5</vt:i4>
      </vt:variant>
      <vt:variant>
        <vt:lpwstr/>
      </vt:variant>
      <vt:variant>
        <vt:lpwstr>_Toc405362293</vt:lpwstr>
      </vt:variant>
      <vt:variant>
        <vt:i4>2031669</vt:i4>
      </vt:variant>
      <vt:variant>
        <vt:i4>101</vt:i4>
      </vt:variant>
      <vt:variant>
        <vt:i4>0</vt:i4>
      </vt:variant>
      <vt:variant>
        <vt:i4>5</vt:i4>
      </vt:variant>
      <vt:variant>
        <vt:lpwstr/>
      </vt:variant>
      <vt:variant>
        <vt:lpwstr>_Toc405362292</vt:lpwstr>
      </vt:variant>
      <vt:variant>
        <vt:i4>2031669</vt:i4>
      </vt:variant>
      <vt:variant>
        <vt:i4>95</vt:i4>
      </vt:variant>
      <vt:variant>
        <vt:i4>0</vt:i4>
      </vt:variant>
      <vt:variant>
        <vt:i4>5</vt:i4>
      </vt:variant>
      <vt:variant>
        <vt:lpwstr/>
      </vt:variant>
      <vt:variant>
        <vt:lpwstr>_Toc405362291</vt:lpwstr>
      </vt:variant>
      <vt:variant>
        <vt:i4>2031669</vt:i4>
      </vt:variant>
      <vt:variant>
        <vt:i4>89</vt:i4>
      </vt:variant>
      <vt:variant>
        <vt:i4>0</vt:i4>
      </vt:variant>
      <vt:variant>
        <vt:i4>5</vt:i4>
      </vt:variant>
      <vt:variant>
        <vt:lpwstr/>
      </vt:variant>
      <vt:variant>
        <vt:lpwstr>_Toc405362290</vt:lpwstr>
      </vt:variant>
      <vt:variant>
        <vt:i4>1966133</vt:i4>
      </vt:variant>
      <vt:variant>
        <vt:i4>83</vt:i4>
      </vt:variant>
      <vt:variant>
        <vt:i4>0</vt:i4>
      </vt:variant>
      <vt:variant>
        <vt:i4>5</vt:i4>
      </vt:variant>
      <vt:variant>
        <vt:lpwstr/>
      </vt:variant>
      <vt:variant>
        <vt:lpwstr>_Toc405362289</vt:lpwstr>
      </vt:variant>
      <vt:variant>
        <vt:i4>1966133</vt:i4>
      </vt:variant>
      <vt:variant>
        <vt:i4>77</vt:i4>
      </vt:variant>
      <vt:variant>
        <vt:i4>0</vt:i4>
      </vt:variant>
      <vt:variant>
        <vt:i4>5</vt:i4>
      </vt:variant>
      <vt:variant>
        <vt:lpwstr/>
      </vt:variant>
      <vt:variant>
        <vt:lpwstr>_Toc405362288</vt:lpwstr>
      </vt:variant>
      <vt:variant>
        <vt:i4>1966133</vt:i4>
      </vt:variant>
      <vt:variant>
        <vt:i4>71</vt:i4>
      </vt:variant>
      <vt:variant>
        <vt:i4>0</vt:i4>
      </vt:variant>
      <vt:variant>
        <vt:i4>5</vt:i4>
      </vt:variant>
      <vt:variant>
        <vt:lpwstr/>
      </vt:variant>
      <vt:variant>
        <vt:lpwstr>_Toc405362287</vt:lpwstr>
      </vt:variant>
      <vt:variant>
        <vt:i4>1966133</vt:i4>
      </vt:variant>
      <vt:variant>
        <vt:i4>65</vt:i4>
      </vt:variant>
      <vt:variant>
        <vt:i4>0</vt:i4>
      </vt:variant>
      <vt:variant>
        <vt:i4>5</vt:i4>
      </vt:variant>
      <vt:variant>
        <vt:lpwstr/>
      </vt:variant>
      <vt:variant>
        <vt:lpwstr>_Toc405362286</vt:lpwstr>
      </vt:variant>
      <vt:variant>
        <vt:i4>1966133</vt:i4>
      </vt:variant>
      <vt:variant>
        <vt:i4>59</vt:i4>
      </vt:variant>
      <vt:variant>
        <vt:i4>0</vt:i4>
      </vt:variant>
      <vt:variant>
        <vt:i4>5</vt:i4>
      </vt:variant>
      <vt:variant>
        <vt:lpwstr/>
      </vt:variant>
      <vt:variant>
        <vt:lpwstr>_Toc405362285</vt:lpwstr>
      </vt:variant>
      <vt:variant>
        <vt:i4>1966133</vt:i4>
      </vt:variant>
      <vt:variant>
        <vt:i4>53</vt:i4>
      </vt:variant>
      <vt:variant>
        <vt:i4>0</vt:i4>
      </vt:variant>
      <vt:variant>
        <vt:i4>5</vt:i4>
      </vt:variant>
      <vt:variant>
        <vt:lpwstr/>
      </vt:variant>
      <vt:variant>
        <vt:lpwstr>_Toc405362284</vt:lpwstr>
      </vt:variant>
      <vt:variant>
        <vt:i4>1966133</vt:i4>
      </vt:variant>
      <vt:variant>
        <vt:i4>47</vt:i4>
      </vt:variant>
      <vt:variant>
        <vt:i4>0</vt:i4>
      </vt:variant>
      <vt:variant>
        <vt:i4>5</vt:i4>
      </vt:variant>
      <vt:variant>
        <vt:lpwstr/>
      </vt:variant>
      <vt:variant>
        <vt:lpwstr>_Toc405362283</vt:lpwstr>
      </vt:variant>
      <vt:variant>
        <vt:i4>1966133</vt:i4>
      </vt:variant>
      <vt:variant>
        <vt:i4>41</vt:i4>
      </vt:variant>
      <vt:variant>
        <vt:i4>0</vt:i4>
      </vt:variant>
      <vt:variant>
        <vt:i4>5</vt:i4>
      </vt:variant>
      <vt:variant>
        <vt:lpwstr/>
      </vt:variant>
      <vt:variant>
        <vt:lpwstr>_Toc405362282</vt:lpwstr>
      </vt:variant>
      <vt:variant>
        <vt:i4>1966133</vt:i4>
      </vt:variant>
      <vt:variant>
        <vt:i4>35</vt:i4>
      </vt:variant>
      <vt:variant>
        <vt:i4>0</vt:i4>
      </vt:variant>
      <vt:variant>
        <vt:i4>5</vt:i4>
      </vt:variant>
      <vt:variant>
        <vt:lpwstr/>
      </vt:variant>
      <vt:variant>
        <vt:lpwstr>_Toc405362281</vt:lpwstr>
      </vt:variant>
      <vt:variant>
        <vt:i4>1966133</vt:i4>
      </vt:variant>
      <vt:variant>
        <vt:i4>29</vt:i4>
      </vt:variant>
      <vt:variant>
        <vt:i4>0</vt:i4>
      </vt:variant>
      <vt:variant>
        <vt:i4>5</vt:i4>
      </vt:variant>
      <vt:variant>
        <vt:lpwstr/>
      </vt:variant>
      <vt:variant>
        <vt:lpwstr>_Toc405362280</vt:lpwstr>
      </vt:variant>
      <vt:variant>
        <vt:i4>1114165</vt:i4>
      </vt:variant>
      <vt:variant>
        <vt:i4>23</vt:i4>
      </vt:variant>
      <vt:variant>
        <vt:i4>0</vt:i4>
      </vt:variant>
      <vt:variant>
        <vt:i4>5</vt:i4>
      </vt:variant>
      <vt:variant>
        <vt:lpwstr/>
      </vt:variant>
      <vt:variant>
        <vt:lpwstr>_Toc405362279</vt:lpwstr>
      </vt:variant>
      <vt:variant>
        <vt:i4>131183</vt:i4>
      </vt:variant>
      <vt:variant>
        <vt:i4>18</vt:i4>
      </vt:variant>
      <vt:variant>
        <vt:i4>0</vt:i4>
      </vt:variant>
      <vt:variant>
        <vt:i4>5</vt:i4>
      </vt:variant>
      <vt:variant>
        <vt:lpwstr>http://www.ihe.net/Technical_Frameworks/</vt:lpwstr>
      </vt:variant>
      <vt:variant>
        <vt:lpwstr/>
      </vt:variant>
      <vt:variant>
        <vt:i4>65623</vt:i4>
      </vt:variant>
      <vt:variant>
        <vt:i4>15</vt:i4>
      </vt:variant>
      <vt:variant>
        <vt:i4>0</vt:i4>
      </vt:variant>
      <vt:variant>
        <vt:i4>5</vt:i4>
      </vt:variant>
      <vt:variant>
        <vt:lpwstr>http://www.ihe.net/Profiles/</vt:lpwstr>
      </vt:variant>
      <vt:variant>
        <vt:lpwstr/>
      </vt:variant>
      <vt:variant>
        <vt:i4>3670025</vt:i4>
      </vt:variant>
      <vt:variant>
        <vt:i4>12</vt:i4>
      </vt:variant>
      <vt:variant>
        <vt:i4>0</vt:i4>
      </vt:variant>
      <vt:variant>
        <vt:i4>5</vt:i4>
      </vt:variant>
      <vt:variant>
        <vt:lpwstr>http://www.ihe.net/IHE_Process/</vt:lpwstr>
      </vt:variant>
      <vt:variant>
        <vt:lpwstr/>
      </vt:variant>
      <vt:variant>
        <vt:i4>2228235</vt:i4>
      </vt:variant>
      <vt:variant>
        <vt:i4>9</vt:i4>
      </vt:variant>
      <vt:variant>
        <vt:i4>0</vt:i4>
      </vt:variant>
      <vt:variant>
        <vt:i4>5</vt:i4>
      </vt:variant>
      <vt:variant>
        <vt:lpwstr>http://www.ihe.net/IHE_Domains/</vt:lpwstr>
      </vt:variant>
      <vt:variant>
        <vt:lpwstr/>
      </vt:variant>
      <vt:variant>
        <vt:i4>3997811</vt:i4>
      </vt:variant>
      <vt:variant>
        <vt:i4>6</vt:i4>
      </vt:variant>
      <vt:variant>
        <vt:i4>0</vt:i4>
      </vt:variant>
      <vt:variant>
        <vt:i4>5</vt:i4>
      </vt:variant>
      <vt:variant>
        <vt:lpwstr>http://www.ihe.net/</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ariant>
        <vt:i4>7733343</vt:i4>
      </vt:variant>
      <vt:variant>
        <vt:i4>0</vt:i4>
      </vt:variant>
      <vt:variant>
        <vt:i4>0</vt:i4>
      </vt:variant>
      <vt:variant>
        <vt:i4>5</vt:i4>
      </vt:variant>
      <vt:variant>
        <vt:lpwstr>http://ihe.net/Technical_Frameworks/</vt:lpwstr>
      </vt:variant>
      <vt:variant>
        <vt:lpwstr>IT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IHE_PCC_Suppl_CDA_Content_Modules_Rev2.5_TI_2016-11-11</dc:title>
  <dc:subject>IHE PCC CDA Content Modules Supplement</dc:subject>
  <dc:creator>IHE PCC Technical Committee</dc:creator>
  <cp:keywords>IHE PCC Supplement</cp:keywords>
  <dc:description/>
  <cp:lastModifiedBy>Michael Clifton</cp:lastModifiedBy>
  <cp:revision>43</cp:revision>
  <cp:lastPrinted>2010-05-09T18:26:00Z</cp:lastPrinted>
  <dcterms:created xsi:type="dcterms:W3CDTF">2016-10-27T22:09:00Z</dcterms:created>
  <dcterms:modified xsi:type="dcterms:W3CDTF">2019-02-26T19:42:00Z</dcterms:modified>
  <cp:category>IHE Supplement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